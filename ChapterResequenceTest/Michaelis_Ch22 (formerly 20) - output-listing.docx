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84102" w14:textId="311B987F" w:rsidR="00193C90" w:rsidRPr="002967FB" w:rsidRDefault="009812BC" w:rsidP="00193C90">
      <w:pPr>
        <w:pStyle w:val="CN"/>
      </w:pPr>
      <w:r>
        <w:t>Chapter</w:t>
      </w:r>
      <w:r w:rsidR="00E557FC">
        <w:t xml:space="preserve"> </w:t>
      </w:r>
      <w:r>
        <w:t>20</w:t>
      </w:r>
    </w:p>
    <w:p w14:paraId="2D32BE19" w14:textId="0457BCCB" w:rsidR="001800E5" w:rsidRDefault="00D25B4D">
      <w:pPr>
        <w:pStyle w:val="CT"/>
      </w:pPr>
      <w:r w:rsidRPr="002967FB">
        <w:t>Thread</w:t>
      </w:r>
      <w:r w:rsidR="00E557FC">
        <w:t xml:space="preserve"> </w:t>
      </w:r>
      <w:r w:rsidRPr="002967FB">
        <w:t>Synchronization</w:t>
      </w:r>
    </w:p>
    <w:p w14:paraId="0EB38CCB" w14:textId="76AFD4B8" w:rsidR="00513927" w:rsidRDefault="004F67B7">
      <w:pPr>
        <w:pStyle w:val="COT"/>
      </w:pPr>
      <w:r w:rsidRPr="004F67B7">
        <w:t>I</w:t>
      </w:r>
      <w:r w:rsidR="00D25B4D" w:rsidRPr="002967FB">
        <w:t>n</w:t>
      </w:r>
      <w:r w:rsidR="00E557FC">
        <w:t xml:space="preserve"> </w:t>
      </w:r>
      <w:r w:rsidR="002967FB">
        <w:t>Chapter</w:t>
      </w:r>
      <w:r w:rsidR="00E557FC">
        <w:t xml:space="preserve"> </w:t>
      </w:r>
      <w:r w:rsidR="00EB4140">
        <w:t>19</w:t>
      </w:r>
      <w:r w:rsidR="00D25B4D" w:rsidRPr="002967FB">
        <w:t>,</w:t>
      </w:r>
      <w:r w:rsidR="00E557FC">
        <w:t xml:space="preserve"> </w:t>
      </w:r>
      <w:r w:rsidR="00D25B4D" w:rsidRPr="002967FB">
        <w:t>we</w:t>
      </w:r>
      <w:r w:rsidR="00E557FC">
        <w:t xml:space="preserve"> </w:t>
      </w:r>
      <w:r w:rsidR="00D25B4D" w:rsidRPr="002967FB">
        <w:t>discussed</w:t>
      </w:r>
      <w:r w:rsidR="00E557FC">
        <w:t xml:space="preserve"> </w:t>
      </w:r>
      <w:r w:rsidR="00D25B4D" w:rsidRPr="002967FB">
        <w:t>the</w:t>
      </w:r>
      <w:r w:rsidR="00E557FC">
        <w:t xml:space="preserve"> </w:t>
      </w:r>
      <w:r w:rsidR="00D25B4D" w:rsidRPr="002967FB">
        <w:t>details</w:t>
      </w:r>
      <w:r w:rsidR="00E557FC">
        <w:t xml:space="preserve"> </w:t>
      </w:r>
      <w:r w:rsidR="00D25B4D" w:rsidRPr="002967FB">
        <w:t>of</w:t>
      </w:r>
      <w:r w:rsidR="00E557FC">
        <w:t xml:space="preserve"> </w:t>
      </w:r>
      <w:r w:rsidR="00D25B4D" w:rsidRPr="002967FB">
        <w:t>multithreaded</w:t>
      </w:r>
      <w:r w:rsidR="00E557FC">
        <w:t xml:space="preserve"> </w:t>
      </w:r>
      <w:r w:rsidR="00D25B4D" w:rsidRPr="002967FB">
        <w:t>programming</w:t>
      </w:r>
      <w:r w:rsidR="00E557FC">
        <w:t xml:space="preserve"> </w:t>
      </w:r>
      <w:r w:rsidR="00D25B4D" w:rsidRPr="002967FB">
        <w:t>using</w:t>
      </w:r>
      <w:r w:rsidR="00E557FC">
        <w:t xml:space="preserve"> </w:t>
      </w:r>
      <w:r w:rsidR="00D25B4D" w:rsidRPr="002967FB">
        <w:t>the</w:t>
      </w:r>
      <w:r w:rsidR="00E557FC">
        <w:t xml:space="preserve"> </w:t>
      </w:r>
      <w:r w:rsidR="00D25B4D" w:rsidRPr="002967FB">
        <w:t>Task</w:t>
      </w:r>
      <w:r w:rsidR="00E557FC">
        <w:t xml:space="preserve"> </w:t>
      </w:r>
      <w:r w:rsidR="00D25B4D" w:rsidRPr="002967FB">
        <w:t>Parallel</w:t>
      </w:r>
      <w:r w:rsidR="00E557FC">
        <w:t xml:space="preserve"> </w:t>
      </w:r>
      <w:r w:rsidR="00D25B4D" w:rsidRPr="002967FB">
        <w:t>Library</w:t>
      </w:r>
      <w:r w:rsidR="00E557FC">
        <w:t xml:space="preserve"> </w:t>
      </w:r>
      <w:r w:rsidR="00D25B4D" w:rsidRPr="002967FB">
        <w:t>(TPL)</w:t>
      </w:r>
      <w:r w:rsidR="00E557FC">
        <w:t xml:space="preserve"> </w:t>
      </w:r>
      <w:r w:rsidR="00D25B4D" w:rsidRPr="002967FB">
        <w:t>and</w:t>
      </w:r>
      <w:r w:rsidR="00E557FC">
        <w:t xml:space="preserve"> </w:t>
      </w:r>
      <w:r w:rsidR="00D25B4D" w:rsidRPr="002967FB">
        <w:t>Parallel</w:t>
      </w:r>
      <w:r w:rsidR="00E557FC">
        <w:t xml:space="preserve"> </w:t>
      </w:r>
      <w:r w:rsidR="00D25B4D" w:rsidRPr="002967FB">
        <w:t>LINQ</w:t>
      </w:r>
      <w:r w:rsidR="00E557FC">
        <w:t xml:space="preserve"> </w:t>
      </w:r>
      <w:r w:rsidR="00D25B4D" w:rsidRPr="002967FB">
        <w:t>(PLINQ).</w:t>
      </w:r>
      <w:r w:rsidR="00E557FC">
        <w:t xml:space="preserve"> </w:t>
      </w:r>
      <w:r w:rsidR="00D25B4D" w:rsidRPr="002967FB">
        <w:t>One</w:t>
      </w:r>
      <w:r w:rsidR="00E557FC">
        <w:t xml:space="preserve"> </w:t>
      </w:r>
      <w:r w:rsidR="00D25B4D" w:rsidRPr="002967FB">
        <w:t>topic</w:t>
      </w:r>
      <w:r w:rsidR="00E557FC">
        <w:t xml:space="preserve"> </w:t>
      </w:r>
      <w:r w:rsidR="00D25B4D" w:rsidRPr="002967FB">
        <w:t>we</w:t>
      </w:r>
      <w:r w:rsidR="00E557FC">
        <w:t xml:space="preserve"> </w:t>
      </w:r>
      <w:r w:rsidR="00D25B4D" w:rsidRPr="002967FB">
        <w:t>specifically</w:t>
      </w:r>
      <w:r w:rsidR="00E557FC">
        <w:t xml:space="preserve"> </w:t>
      </w:r>
      <w:r w:rsidR="00D25B4D" w:rsidRPr="002967FB">
        <w:t>avoided,</w:t>
      </w:r>
      <w:r w:rsidR="00E557FC">
        <w:t xml:space="preserve"> </w:t>
      </w:r>
      <w:r w:rsidR="00D25B4D" w:rsidRPr="002967FB">
        <w:t>however,</w:t>
      </w:r>
      <w:r w:rsidR="00E557FC">
        <w:t xml:space="preserve"> </w:t>
      </w:r>
      <w:r w:rsidR="00D25B4D" w:rsidRPr="002967FB">
        <w:t>was</w:t>
      </w:r>
      <w:r w:rsidR="00E557FC">
        <w:t xml:space="preserve"> </w:t>
      </w:r>
      <w:r w:rsidR="00D25B4D" w:rsidRPr="002967FB">
        <w:t>thread</w:t>
      </w:r>
      <w:r w:rsidR="00E557FC">
        <w:t xml:space="preserve"> </w:t>
      </w:r>
      <w:r w:rsidR="00D25B4D" w:rsidRPr="002967FB">
        <w:t>synchronization,</w:t>
      </w:r>
      <w:r w:rsidR="00E557FC">
        <w:t xml:space="preserve"> </w:t>
      </w:r>
      <w:r w:rsidR="00D25B4D" w:rsidRPr="002967FB">
        <w:t>which</w:t>
      </w:r>
      <w:r w:rsidR="00E557FC">
        <w:t xml:space="preserve"> </w:t>
      </w:r>
      <w:r w:rsidR="00D25B4D" w:rsidRPr="002967FB">
        <w:t>prevents</w:t>
      </w:r>
      <w:r w:rsidR="00E557FC">
        <w:t xml:space="preserve"> </w:t>
      </w:r>
      <w:r w:rsidR="00D25B4D" w:rsidRPr="002967FB">
        <w:t>race</w:t>
      </w:r>
      <w:r w:rsidR="00E557FC">
        <w:t xml:space="preserve"> </w:t>
      </w:r>
      <w:r w:rsidR="00D25B4D" w:rsidRPr="002967FB">
        <w:t>conditions</w:t>
      </w:r>
      <w:r w:rsidR="00E557FC">
        <w:t xml:space="preserve"> </w:t>
      </w:r>
      <w:r w:rsidR="00D25B4D" w:rsidRPr="002967FB">
        <w:t>while</w:t>
      </w:r>
      <w:r w:rsidR="00E557FC">
        <w:t xml:space="preserve"> </w:t>
      </w:r>
      <w:r w:rsidR="00D25B4D" w:rsidRPr="002967FB">
        <w:t>avoiding</w:t>
      </w:r>
      <w:r w:rsidR="00E557FC">
        <w:t xml:space="preserve"> </w:t>
      </w:r>
      <w:r w:rsidR="00D25B4D" w:rsidRPr="002967FB">
        <w:t>deadlocks.</w:t>
      </w:r>
      <w:r w:rsidR="00E557FC">
        <w:t xml:space="preserve"> </w:t>
      </w:r>
      <w:r w:rsidR="00D25B4D" w:rsidRPr="002967FB">
        <w:t>Thread</w:t>
      </w:r>
      <w:r w:rsidR="00E557FC">
        <w:t xml:space="preserve"> </w:t>
      </w:r>
      <w:r w:rsidR="00D25B4D" w:rsidRPr="002967FB">
        <w:t>synchronization</w:t>
      </w:r>
      <w:r w:rsidR="00E557FC">
        <w:t xml:space="preserve"> </w:t>
      </w:r>
      <w:r w:rsidR="00D25B4D" w:rsidRPr="002967FB">
        <w:t>is</w:t>
      </w:r>
      <w:r w:rsidR="00E557FC">
        <w:t xml:space="preserve"> </w:t>
      </w:r>
      <w:r w:rsidR="00D25B4D" w:rsidRPr="002967FB">
        <w:t>the</w:t>
      </w:r>
      <w:r w:rsidR="00E557FC">
        <w:t xml:space="preserve"> </w:t>
      </w:r>
      <w:r w:rsidR="00D25B4D" w:rsidRPr="002967FB">
        <w:t>topic</w:t>
      </w:r>
      <w:r w:rsidR="00E557FC">
        <w:t xml:space="preserve"> </w:t>
      </w:r>
      <w:r w:rsidR="00D25B4D" w:rsidRPr="002967FB">
        <w:t>of</w:t>
      </w:r>
      <w:r w:rsidR="00E557FC">
        <w:t xml:space="preserve"> </w:t>
      </w:r>
      <w:r w:rsidR="00D25B4D" w:rsidRPr="002967FB">
        <w:t>this</w:t>
      </w:r>
      <w:r w:rsidR="00E557FC">
        <w:t xml:space="preserve"> </w:t>
      </w:r>
      <w:r w:rsidR="00D25B4D" w:rsidRPr="002967FB">
        <w:t>chapter.</w:t>
      </w:r>
    </w:p>
    <w:p w14:paraId="192CF4B5" w14:textId="0B1A1432" w:rsidR="007F074C" w:rsidRDefault="00E153FD" w:rsidP="007B76DE">
      <w:pPr>
        <w:pStyle w:val="PD"/>
      </w:pPr>
      <w:r>
        <w:t>***COMP:</w:t>
      </w:r>
      <w:r w:rsidR="00E557FC">
        <w:t xml:space="preserve"> </w:t>
      </w:r>
      <w:r>
        <w:t>Insert</w:t>
      </w:r>
      <w:r w:rsidR="00E557FC">
        <w:t xml:space="preserve"> </w:t>
      </w:r>
      <w:r>
        <w:t>20</w:t>
      </w:r>
      <w:r w:rsidR="00C44C18">
        <w:t>mindmap</w:t>
      </w:r>
      <w:r>
        <w:t>.pdf</w:t>
      </w:r>
    </w:p>
    <w:p w14:paraId="6CB476A1" w14:textId="01860EEE" w:rsidR="00E153FD" w:rsidRPr="007B76DE" w:rsidRDefault="00CA7F32" w:rsidP="007B76DE">
      <w:pPr>
        <w:pStyle w:val="PD"/>
      </w:pPr>
      <w:r>
        <w:rPr>
          <w:noProof/>
        </w:rPr>
        <w:drawing>
          <wp:inline distT="0" distB="0" distL="0" distR="0" wp14:anchorId="39ADDD22" wp14:editId="61B1EAB5">
            <wp:extent cx="4381500" cy="2184400"/>
            <wp:effectExtent l="0" t="0" r="12700" b="0"/>
            <wp:docPr id="2" name="Picture 2" descr="Macintosh HD:Users:annapopick:Desktop:Freelance:Pearson Freelance:Pearson_InProgress:9781509303588_Michaelis:Michaelis_Author:Michaelis_Word_AllEdits:Michaelis_Art:Michaelis_Mindmaps:20mindmap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nnapopick:Desktop:Freelance:Pearson Freelance:Pearson_InProgress:9781509303588_Michaelis:Michaelis_Author:Michaelis_Word_AllEdits:Michaelis_Art:Michaelis_Mindmaps:20mindmap.pd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7E523" w14:textId="11A9BC5A" w:rsidR="001800E5" w:rsidRDefault="00D25B4D">
      <w:pPr>
        <w:pStyle w:val="Body"/>
      </w:pPr>
      <w:r w:rsidRPr="002967FB">
        <w:t>We</w:t>
      </w:r>
      <w:r w:rsidR="00E557FC">
        <w:t xml:space="preserve"> </w:t>
      </w:r>
      <w:r w:rsidRPr="002967FB">
        <w:t>begin</w:t>
      </w:r>
      <w:r w:rsidR="00E557FC">
        <w:t xml:space="preserve"> </w:t>
      </w:r>
      <w:r w:rsidRPr="002967FB">
        <w:t>with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multithreaded</w:t>
      </w:r>
      <w:r w:rsidR="00E557FC">
        <w:t xml:space="preserve"> </w:t>
      </w:r>
      <w:r w:rsidRPr="002967FB">
        <w:t>example</w:t>
      </w:r>
      <w:r w:rsidR="00E557FC">
        <w:t xml:space="preserve"> </w:t>
      </w:r>
      <w:r w:rsidRPr="002967FB">
        <w:t>with</w:t>
      </w:r>
      <w:r w:rsidR="00E557FC">
        <w:t xml:space="preserve"> </w:t>
      </w:r>
      <w:r w:rsidRPr="002967FB">
        <w:t>no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around</w:t>
      </w:r>
      <w:r w:rsidR="00E557FC">
        <w:t xml:space="preserve"> </w:t>
      </w:r>
      <w:r w:rsidRPr="002967FB">
        <w:t>shared</w:t>
      </w:r>
      <w:r w:rsidR="00E557FC">
        <w:t xml:space="preserve"> </w:t>
      </w:r>
      <w:r w:rsidRPr="002967FB">
        <w:t>data—resulting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race</w:t>
      </w:r>
      <w:r w:rsidR="00E557FC">
        <w:t xml:space="preserve"> </w:t>
      </w:r>
      <w:r w:rsidRPr="002967FB">
        <w:t>condition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which</w:t>
      </w:r>
      <w:r w:rsidR="00E557FC">
        <w:t xml:space="preserve"> </w:t>
      </w:r>
      <w:r w:rsidRPr="002967FB">
        <w:t>data</w:t>
      </w:r>
      <w:r w:rsidR="00E557FC">
        <w:t xml:space="preserve"> </w:t>
      </w:r>
      <w:r w:rsidRPr="002967FB">
        <w:t>integrity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lost.</w:t>
      </w:r>
      <w:r w:rsidR="00E557FC">
        <w:t xml:space="preserve"> </w:t>
      </w:r>
      <w:r w:rsidRPr="002967FB">
        <w:t>This</w:t>
      </w:r>
      <w:r w:rsidR="00E557FC">
        <w:t xml:space="preserve"> </w:t>
      </w:r>
      <w:r w:rsidR="002967FB">
        <w:t>discussion</w:t>
      </w:r>
      <w:r w:rsidR="00E557FC">
        <w:t xml:space="preserve"> </w:t>
      </w:r>
      <w:r w:rsidRPr="002967FB">
        <w:t>serves</w:t>
      </w:r>
      <w:r w:rsidR="00E557FC">
        <w:t xml:space="preserve"> </w:t>
      </w:r>
      <w:r w:rsidRPr="002967FB">
        <w:t>as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introduction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why</w:t>
      </w:r>
      <w:r w:rsidR="00E557FC">
        <w:t xml:space="preserve"> </w:t>
      </w:r>
      <w:r w:rsidRPr="002967FB">
        <w:t>we</w:t>
      </w:r>
      <w:r w:rsidR="00E557FC">
        <w:t xml:space="preserve"> </w:t>
      </w:r>
      <w:r w:rsidRPr="002967FB">
        <w:t>need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synchronization</w:t>
      </w:r>
      <w:r w:rsidR="002967FB">
        <w:t>.</w:t>
      </w:r>
      <w:r w:rsidR="00E557FC">
        <w:t xml:space="preserve"> </w:t>
      </w:r>
      <w:r w:rsidR="002967FB">
        <w:t>It</w:t>
      </w:r>
      <w:r w:rsidR="00E557FC">
        <w:t xml:space="preserve"> </w:t>
      </w:r>
      <w:r w:rsidR="002967FB">
        <w:t>is</w:t>
      </w:r>
      <w:r w:rsidR="00E557FC">
        <w:t xml:space="preserve"> </w:t>
      </w:r>
      <w:r w:rsidRPr="002967FB">
        <w:t>followed</w:t>
      </w:r>
      <w:r w:rsidR="00E557FC">
        <w:t xml:space="preserve"> </w:t>
      </w:r>
      <w:r w:rsidRPr="002967FB">
        <w:t>by</w:t>
      </w:r>
      <w:r w:rsidR="00E557FC">
        <w:t xml:space="preserve"> </w:t>
      </w:r>
      <w:r w:rsidR="002967FB">
        <w:t>coverage</w:t>
      </w:r>
      <w:r w:rsidR="00E557FC">
        <w:t xml:space="preserve"> </w:t>
      </w:r>
      <w:r w:rsidR="002967FB">
        <w:t>of</w:t>
      </w:r>
      <w:r w:rsidR="00E557FC">
        <w:t xml:space="preserve"> </w:t>
      </w:r>
      <w:r w:rsidRPr="002967FB">
        <w:t>myriad</w:t>
      </w:r>
      <w:r w:rsidR="00E557FC">
        <w:t xml:space="preserve"> </w:t>
      </w:r>
      <w:r w:rsidRPr="002967FB">
        <w:t>mechanisms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best</w:t>
      </w:r>
      <w:r w:rsidR="00E557FC">
        <w:t xml:space="preserve"> </w:t>
      </w:r>
      <w:r w:rsidRPr="002967FB">
        <w:t>practices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doing</w:t>
      </w:r>
      <w:r w:rsidR="00E557FC">
        <w:t xml:space="preserve"> </w:t>
      </w:r>
      <w:r w:rsidRPr="002967FB">
        <w:t>it</w:t>
      </w:r>
      <w:r w:rsidR="002967FB">
        <w:t>.</w:t>
      </w:r>
    </w:p>
    <w:p w14:paraId="155E6A3A" w14:textId="7F4E8434" w:rsidR="007E4FFC" w:rsidRPr="002967FB" w:rsidRDefault="00D25B4D">
      <w:pPr>
        <w:pStyle w:val="Body"/>
      </w:pPr>
      <w:r w:rsidRPr="002967FB">
        <w:t>Prior</w:t>
      </w:r>
      <w:r w:rsidR="00E557FC">
        <w:t xml:space="preserve"> </w:t>
      </w:r>
      <w:r w:rsidRPr="002967FB">
        <w:t>editions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this</w:t>
      </w:r>
      <w:r w:rsidR="00E557FC">
        <w:t xml:space="preserve"> </w:t>
      </w:r>
      <w:r w:rsidRPr="002967FB">
        <w:t>book</w:t>
      </w:r>
      <w:r w:rsidR="00E557FC">
        <w:t xml:space="preserve"> </w:t>
      </w:r>
      <w:r w:rsidRPr="002967FB">
        <w:t>included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significant</w:t>
      </w:r>
      <w:r w:rsidR="00E557FC">
        <w:t xml:space="preserve"> </w:t>
      </w:r>
      <w:r w:rsidRPr="002967FB">
        <w:t>section</w:t>
      </w:r>
      <w:r w:rsidR="00E557FC">
        <w:t xml:space="preserve"> </w:t>
      </w:r>
      <w:r w:rsidRPr="002967FB">
        <w:t>on</w:t>
      </w:r>
      <w:r w:rsidR="00E557FC">
        <w:t xml:space="preserve"> </w:t>
      </w:r>
      <w:r w:rsidRPr="002967FB">
        <w:t>additional</w:t>
      </w:r>
      <w:r w:rsidR="00E557FC">
        <w:t xml:space="preserve"> </w:t>
      </w:r>
      <w:r w:rsidRPr="002967FB">
        <w:t>multithreading</w:t>
      </w:r>
      <w:r w:rsidR="00E557FC">
        <w:t xml:space="preserve"> </w:t>
      </w:r>
      <w:r w:rsidRPr="002967FB">
        <w:t>patterns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another</w:t>
      </w:r>
      <w:r w:rsidR="00E557FC">
        <w:t xml:space="preserve"> </w:t>
      </w:r>
      <w:r w:rsidRPr="002967FB">
        <w:t>on</w:t>
      </w:r>
      <w:r w:rsidR="00E557FC">
        <w:t xml:space="preserve"> </w:t>
      </w:r>
      <w:r w:rsidRPr="002967FB">
        <w:t>various</w:t>
      </w:r>
      <w:r w:rsidR="00E557FC">
        <w:t xml:space="preserve"> </w:t>
      </w:r>
      <w:r w:rsidRPr="002967FB">
        <w:t>timer</w:t>
      </w:r>
      <w:r w:rsidR="00E557FC">
        <w:t xml:space="preserve"> </w:t>
      </w:r>
      <w:r w:rsidRPr="002967FB">
        <w:t>callback</w:t>
      </w:r>
      <w:r w:rsidR="00E557FC">
        <w:t xml:space="preserve"> </w:t>
      </w:r>
      <w:r w:rsidRPr="002967FB">
        <w:t>mechanisms.</w:t>
      </w:r>
      <w:r w:rsidR="00E557FC">
        <w:t xml:space="preserve"> </w:t>
      </w:r>
      <w:r w:rsidRPr="002967FB">
        <w:t>With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introduction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FC01E6">
        <w:rPr>
          <w:rStyle w:val="C1"/>
        </w:rPr>
        <w:t>async</w:t>
      </w:r>
      <w:r w:rsidRPr="002967FB">
        <w:t>/</w:t>
      </w:r>
      <w:r w:rsidRPr="00FC01E6">
        <w:rPr>
          <w:rStyle w:val="C1"/>
        </w:rPr>
        <w:t>await</w:t>
      </w:r>
      <w:r w:rsidR="00E557FC">
        <w:t xml:space="preserve"> </w:t>
      </w:r>
      <w:r w:rsidRPr="002967FB">
        <w:t>pattern,</w:t>
      </w:r>
      <w:r w:rsidR="00E557FC">
        <w:t xml:space="preserve"> </w:t>
      </w:r>
      <w:r w:rsidRPr="002967FB">
        <w:t>however,</w:t>
      </w:r>
      <w:r w:rsidR="00E557FC">
        <w:t xml:space="preserve"> </w:t>
      </w:r>
      <w:r w:rsidRPr="002967FB">
        <w:t>those</w:t>
      </w:r>
      <w:r w:rsidR="00E557FC">
        <w:t xml:space="preserve"> </w:t>
      </w:r>
      <w:r w:rsidRPr="002967FB">
        <w:lastRenderedPageBreak/>
        <w:t>approaches</w:t>
      </w:r>
      <w:r w:rsidR="00E557FC">
        <w:t xml:space="preserve"> </w:t>
      </w:r>
      <w:r w:rsidRPr="002967FB">
        <w:t>have</w:t>
      </w:r>
      <w:r w:rsidR="00E557FC">
        <w:t xml:space="preserve"> </w:t>
      </w:r>
      <w:r w:rsidRPr="002967FB">
        <w:t>essentially</w:t>
      </w:r>
      <w:r w:rsidR="00E557FC">
        <w:t xml:space="preserve"> </w:t>
      </w:r>
      <w:r w:rsidRPr="002967FB">
        <w:t>been</w:t>
      </w:r>
      <w:r w:rsidR="00E557FC">
        <w:t xml:space="preserve"> </w:t>
      </w:r>
      <w:r w:rsidRPr="002967FB">
        <w:t>replaced</w:t>
      </w:r>
      <w:r w:rsidR="00E557FC">
        <w:t xml:space="preserve"> </w:t>
      </w:r>
      <w:r w:rsidRPr="002967FB">
        <w:t>unless</w:t>
      </w:r>
      <w:r w:rsidR="00E557FC">
        <w:t xml:space="preserve"> </w:t>
      </w:r>
      <w:r w:rsidR="002967FB">
        <w:t>you</w:t>
      </w:r>
      <w:r w:rsidR="00E557FC">
        <w:t xml:space="preserve"> </w:t>
      </w:r>
      <w:r w:rsidR="002967FB">
        <w:t>are</w:t>
      </w:r>
      <w:r w:rsidR="00E557FC">
        <w:t xml:space="preserve"> </w:t>
      </w:r>
      <w:r w:rsidRPr="002967FB">
        <w:t>programming</w:t>
      </w:r>
      <w:r w:rsidR="00E557FC">
        <w:t xml:space="preserve"> </w:t>
      </w:r>
      <w:r w:rsidRPr="002967FB">
        <w:t>with</w:t>
      </w:r>
      <w:r w:rsidR="00E557FC">
        <w:t xml:space="preserve"> </w:t>
      </w:r>
      <w:r w:rsidRPr="002967FB">
        <w:t>frameworks</w:t>
      </w:r>
      <w:r w:rsidR="00E557FC">
        <w:t xml:space="preserve"> </w:t>
      </w:r>
      <w:r w:rsidRPr="002967FB">
        <w:t>prior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C#</w:t>
      </w:r>
      <w:r w:rsidR="00E557FC">
        <w:t xml:space="preserve"> </w:t>
      </w:r>
      <w:r w:rsidRPr="002967FB">
        <w:t>5.0/.NET</w:t>
      </w:r>
      <w:r w:rsidR="00E557FC">
        <w:t xml:space="preserve"> </w:t>
      </w:r>
      <w:r w:rsidRPr="002967FB">
        <w:t>4.5.</w:t>
      </w:r>
      <w:r w:rsidR="00E557FC">
        <w:t xml:space="preserve"> </w:t>
      </w:r>
      <w:r w:rsidR="00F971FE">
        <w:t>However,</w:t>
      </w:r>
      <w:r w:rsidR="00E557FC">
        <w:t xml:space="preserve"> </w:t>
      </w:r>
      <w:r w:rsidRPr="002967FB">
        <w:t>pre-C#</w:t>
      </w:r>
      <w:r w:rsidR="00E557FC">
        <w:t xml:space="preserve"> </w:t>
      </w:r>
      <w:r w:rsidRPr="002967FB">
        <w:t>5.0</w:t>
      </w:r>
      <w:r w:rsidR="00E557FC">
        <w:t xml:space="preserve"> </w:t>
      </w:r>
      <w:r w:rsidRPr="002967FB">
        <w:t>material</w:t>
      </w:r>
      <w:r w:rsidR="00E557FC">
        <w:t xml:space="preserve"> </w:t>
      </w:r>
      <w:r w:rsidR="00562102">
        <w:t>is</w:t>
      </w:r>
      <w:r w:rsidR="00E557FC">
        <w:t xml:space="preserve"> </w:t>
      </w:r>
      <w:r w:rsidRPr="002967FB">
        <w:t>still</w:t>
      </w:r>
      <w:r w:rsidR="00E557FC">
        <w:t xml:space="preserve"> </w:t>
      </w:r>
      <w:r w:rsidR="00F971FE" w:rsidRPr="002967FB">
        <w:t>available</w:t>
      </w:r>
      <w:r w:rsidR="00E557FC">
        <w:t xml:space="preserve"> </w:t>
      </w:r>
      <w:r w:rsidR="00F971FE" w:rsidRPr="002967FB">
        <w:t>from</w:t>
      </w:r>
      <w:r w:rsidR="00E557FC">
        <w:t xml:space="preserve"> </w:t>
      </w:r>
      <w:r w:rsidR="00E636C3">
        <w:t>this</w:t>
      </w:r>
      <w:r w:rsidR="00E557FC">
        <w:t xml:space="preserve"> </w:t>
      </w:r>
      <w:r w:rsidR="00E636C3">
        <w:t>book</w:t>
      </w:r>
      <w:r w:rsidR="00562102" w:rsidRPr="00562102">
        <w:t>’</w:t>
      </w:r>
      <w:r w:rsidR="00E636C3">
        <w:t>s</w:t>
      </w:r>
      <w:r w:rsidR="00E557FC">
        <w:t xml:space="preserve"> </w:t>
      </w:r>
      <w:r w:rsidR="00E636C3">
        <w:t>website</w:t>
      </w:r>
      <w:r w:rsidR="00562102">
        <w:t>:</w:t>
      </w:r>
      <w:r w:rsidR="00E557FC">
        <w:t xml:space="preserve"> </w:t>
      </w:r>
      <w:r w:rsidR="00903D3D">
        <w:t>http://</w:t>
      </w:r>
      <w:r w:rsidR="00F971FE">
        <w:t>IntelliTect.com/EssentialCSharp.</w:t>
      </w:r>
    </w:p>
    <w:p w14:paraId="621DE5DF" w14:textId="44D9D6EC" w:rsidR="007E4FFC" w:rsidRPr="002967FB" w:rsidRDefault="00D25B4D">
      <w:pPr>
        <w:pStyle w:val="Body"/>
      </w:pPr>
      <w:r w:rsidRPr="002967FB">
        <w:t>This</w:t>
      </w:r>
      <w:r w:rsidR="00E557FC">
        <w:t xml:space="preserve"> </w:t>
      </w:r>
      <w:r w:rsidRPr="002967FB">
        <w:t>entire</w:t>
      </w:r>
      <w:r w:rsidR="00E557FC">
        <w:t xml:space="preserve"> </w:t>
      </w:r>
      <w:r w:rsidRPr="002967FB">
        <w:t>chapter</w:t>
      </w:r>
      <w:r w:rsidR="00E557FC">
        <w:t xml:space="preserve"> </w:t>
      </w:r>
      <w:r w:rsidRPr="002967FB">
        <w:t>uses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TPL,</w:t>
      </w:r>
      <w:r w:rsidR="00E557FC">
        <w:t xml:space="preserve"> </w:t>
      </w:r>
      <w:r w:rsidRPr="002967FB">
        <w:t>so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samples</w:t>
      </w:r>
      <w:r w:rsidR="00E557FC">
        <w:t xml:space="preserve"> </w:t>
      </w:r>
      <w:r w:rsidRPr="002967FB">
        <w:t>cannot</w:t>
      </w:r>
      <w:r w:rsidR="00E557FC">
        <w:t xml:space="preserve"> </w:t>
      </w:r>
      <w:r w:rsidRPr="002967FB">
        <w:t>be</w:t>
      </w:r>
      <w:r w:rsidR="00E557FC">
        <w:t xml:space="preserve"> </w:t>
      </w:r>
      <w:r w:rsidRPr="002967FB">
        <w:t>compiled</w:t>
      </w:r>
      <w:r w:rsidR="00E557FC">
        <w:t xml:space="preserve"> </w:t>
      </w:r>
      <w:r w:rsidRPr="002967FB">
        <w:t>on</w:t>
      </w:r>
      <w:r w:rsidR="00E557FC">
        <w:t xml:space="preserve"> </w:t>
      </w:r>
      <w:r w:rsidRPr="002967FB">
        <w:t>frameworks</w:t>
      </w:r>
      <w:r w:rsidR="00E557FC">
        <w:t xml:space="preserve"> </w:t>
      </w:r>
      <w:r w:rsidRPr="002967FB">
        <w:t>prior</w:t>
      </w:r>
      <w:r w:rsidR="00E557FC">
        <w:t xml:space="preserve"> </w:t>
      </w:r>
      <w:r w:rsidRPr="002967FB">
        <w:t>to</w:t>
      </w:r>
      <w:r w:rsidR="00E557FC">
        <w:t xml:space="preserve"> </w:t>
      </w:r>
      <w:r w:rsidR="007A7D19">
        <w:t>Microsoft</w:t>
      </w:r>
      <w:r w:rsidR="00E557FC">
        <w:t xml:space="preserve"> </w:t>
      </w:r>
      <w:r w:rsidRPr="002967FB">
        <w:t>.NET</w:t>
      </w:r>
      <w:r w:rsidR="00E557FC">
        <w:t xml:space="preserve"> </w:t>
      </w:r>
      <w:r w:rsidRPr="002967FB">
        <w:t>Framework</w:t>
      </w:r>
      <w:r w:rsidR="00E557FC">
        <w:t xml:space="preserve"> </w:t>
      </w:r>
      <w:r w:rsidRPr="002967FB">
        <w:t>4.</w:t>
      </w:r>
      <w:r w:rsidR="00E557FC">
        <w:t xml:space="preserve"> </w:t>
      </w:r>
      <w:r w:rsidRPr="002967FB">
        <w:t>However,</w:t>
      </w:r>
      <w:r w:rsidR="00E557FC">
        <w:t xml:space="preserve"> </w:t>
      </w:r>
      <w:r w:rsidRPr="002967FB">
        <w:t>unless</w:t>
      </w:r>
      <w:r w:rsidR="00E557FC">
        <w:t xml:space="preserve"> </w:t>
      </w:r>
      <w:r w:rsidRPr="002967FB">
        <w:t>specifically</w:t>
      </w:r>
      <w:r w:rsidR="00E557FC">
        <w:t xml:space="preserve"> </w:t>
      </w:r>
      <w:r w:rsidRPr="002967FB">
        <w:t>identified</w:t>
      </w:r>
      <w:r w:rsidR="00E557FC">
        <w:t xml:space="preserve"> </w:t>
      </w:r>
      <w:r w:rsidRPr="002967FB">
        <w:t>as</w:t>
      </w:r>
      <w:r w:rsidR="00E557FC">
        <w:t xml:space="preserve"> </w:t>
      </w:r>
      <w:r w:rsidRPr="002967FB">
        <w:t>a</w:t>
      </w:r>
      <w:r w:rsidR="00E557FC">
        <w:t xml:space="preserve"> </w:t>
      </w:r>
      <w:r w:rsidR="007A7D19">
        <w:t>Microsoft</w:t>
      </w:r>
      <w:r w:rsidR="00E557FC">
        <w:t xml:space="preserve"> </w:t>
      </w:r>
      <w:r w:rsidRPr="002967FB">
        <w:t>.NET</w:t>
      </w:r>
      <w:r w:rsidR="00E557FC">
        <w:t xml:space="preserve"> </w:t>
      </w:r>
      <w:r w:rsidRPr="002967FB">
        <w:t>Framework</w:t>
      </w:r>
      <w:r w:rsidR="00E557FC">
        <w:t xml:space="preserve"> </w:t>
      </w:r>
      <w:r w:rsidRPr="002967FB">
        <w:t>4</w:t>
      </w:r>
      <w:r w:rsidR="00E557FC">
        <w:t xml:space="preserve"> </w:t>
      </w:r>
      <w:r w:rsidRPr="002967FB">
        <w:t>API,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only</w:t>
      </w:r>
      <w:r w:rsidR="00E557FC">
        <w:t xml:space="preserve"> </w:t>
      </w:r>
      <w:r w:rsidRPr="002967FB">
        <w:t>reason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the</w:t>
      </w:r>
      <w:r w:rsidR="00E557FC">
        <w:t xml:space="preserve"> </w:t>
      </w:r>
      <w:r w:rsidR="007A7D19">
        <w:t>Microsoft</w:t>
      </w:r>
      <w:r w:rsidR="00E557FC">
        <w:t xml:space="preserve"> </w:t>
      </w:r>
      <w:r w:rsidRPr="002967FB">
        <w:t>.NET</w:t>
      </w:r>
      <w:r w:rsidR="00E557FC">
        <w:t xml:space="preserve"> </w:t>
      </w:r>
      <w:r w:rsidRPr="002967FB">
        <w:t>Framework</w:t>
      </w:r>
      <w:r w:rsidR="00E557FC">
        <w:t xml:space="preserve"> </w:t>
      </w:r>
      <w:r w:rsidRPr="002967FB">
        <w:t>4</w:t>
      </w:r>
      <w:r w:rsidR="00E557FC">
        <w:t xml:space="preserve"> </w:t>
      </w:r>
      <w:r w:rsidRPr="002967FB">
        <w:t>restriction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use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the</w:t>
      </w:r>
      <w:r w:rsidR="00E557FC">
        <w:t xml:space="preserve"> </w:t>
      </w:r>
      <w:proofErr w:type="spellStart"/>
      <w:proofErr w:type="gramStart"/>
      <w:r w:rsidRPr="002967FB">
        <w:rPr>
          <w:rStyle w:val="C1"/>
        </w:rPr>
        <w:t>System.Threading.Tasks.Task</w:t>
      </w:r>
      <w:proofErr w:type="spellEnd"/>
      <w:proofErr w:type="gramEnd"/>
      <w:r w:rsidR="00E557FC">
        <w:t xml:space="preserve"> </w:t>
      </w:r>
      <w:r w:rsidRPr="002967FB">
        <w:t>class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execute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asynchronous</w:t>
      </w:r>
      <w:r w:rsidR="00E557FC">
        <w:t xml:space="preserve"> </w:t>
      </w:r>
      <w:r w:rsidRPr="002967FB">
        <w:t>operation.</w:t>
      </w:r>
      <w:r w:rsidR="00E557FC">
        <w:t xml:space="preserve"> </w:t>
      </w:r>
      <w:r w:rsidRPr="002967FB">
        <w:t>Modifying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code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instantiate</w:t>
      </w:r>
      <w:r w:rsidR="00E557FC">
        <w:t xml:space="preserve"> </w:t>
      </w:r>
      <w:r w:rsidRPr="002967FB">
        <w:t>a</w:t>
      </w:r>
      <w:r w:rsidR="00E557FC">
        <w:t xml:space="preserve"> </w:t>
      </w:r>
      <w:proofErr w:type="spellStart"/>
      <w:proofErr w:type="gramStart"/>
      <w:r w:rsidRPr="002967FB">
        <w:rPr>
          <w:rStyle w:val="C1"/>
        </w:rPr>
        <w:t>System.Threading.Thread</w:t>
      </w:r>
      <w:proofErr w:type="spellEnd"/>
      <w:proofErr w:type="gramEnd"/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use</w:t>
      </w:r>
      <w:r w:rsidR="00E557FC">
        <w:t xml:space="preserve"> </w:t>
      </w:r>
      <w:r w:rsidRPr="002967FB">
        <w:t>a</w:t>
      </w:r>
      <w:r w:rsidR="00E557FC">
        <w:t xml:space="preserve"> </w:t>
      </w:r>
      <w:proofErr w:type="spellStart"/>
      <w:r w:rsidRPr="002967FB">
        <w:rPr>
          <w:rStyle w:val="C1"/>
        </w:rPr>
        <w:t>Thread.Join</w:t>
      </w:r>
      <w:proofErr w:type="spellEnd"/>
      <w:r w:rsidRPr="002967FB">
        <w:rPr>
          <w:rStyle w:val="C1"/>
        </w:rPr>
        <w:t>()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wait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execute</w:t>
      </w:r>
      <w:r w:rsidR="00E557FC">
        <w:t xml:space="preserve"> </w:t>
      </w:r>
      <w:r w:rsidRPr="002967FB">
        <w:t>will</w:t>
      </w:r>
      <w:r w:rsidR="00E557FC">
        <w:t xml:space="preserve"> </w:t>
      </w:r>
      <w:r w:rsidRPr="002967FB">
        <w:t>allow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vast</w:t>
      </w:r>
      <w:r w:rsidR="00E557FC">
        <w:t xml:space="preserve"> </w:t>
      </w:r>
      <w:r w:rsidRPr="002967FB">
        <w:t>majority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samples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compile</w:t>
      </w:r>
      <w:r w:rsidR="00E557FC">
        <w:t xml:space="preserve"> </w:t>
      </w:r>
      <w:r w:rsidRPr="002967FB">
        <w:t>on</w:t>
      </w:r>
      <w:r w:rsidR="00E557FC">
        <w:t xml:space="preserve"> </w:t>
      </w:r>
      <w:r w:rsidRPr="002967FB">
        <w:t>earlier</w:t>
      </w:r>
      <w:r w:rsidR="00E557FC">
        <w:t xml:space="preserve"> </w:t>
      </w:r>
      <w:r w:rsidRPr="002967FB">
        <w:t>frameworks.</w:t>
      </w:r>
    </w:p>
    <w:p w14:paraId="30087BB2" w14:textId="0D7B4437" w:rsidR="007E4FFC" w:rsidRPr="002967FB" w:rsidRDefault="00D25B4D">
      <w:pPr>
        <w:pStyle w:val="Body"/>
      </w:pPr>
      <w:r w:rsidRPr="002967FB">
        <w:t>That</w:t>
      </w:r>
      <w:r w:rsidR="00E557FC">
        <w:t xml:space="preserve"> </w:t>
      </w:r>
      <w:r w:rsidRPr="002967FB">
        <w:t>being</w:t>
      </w:r>
      <w:r w:rsidR="00E557FC">
        <w:t xml:space="preserve"> </w:t>
      </w:r>
      <w:r w:rsidRPr="002967FB">
        <w:t>said,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specific</w:t>
      </w:r>
      <w:r w:rsidR="00E557FC">
        <w:t xml:space="preserve"> </w:t>
      </w:r>
      <w:r w:rsidRPr="002967FB">
        <w:t>API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starting</w:t>
      </w:r>
      <w:r w:rsidR="00E557FC">
        <w:t xml:space="preserve"> </w:t>
      </w:r>
      <w:r w:rsidRPr="002967FB">
        <w:t>tasks</w:t>
      </w:r>
      <w:r w:rsidR="00E557FC">
        <w:t xml:space="preserve"> </w:t>
      </w:r>
      <w:r w:rsidRPr="002967FB">
        <w:t>throughout</w:t>
      </w:r>
      <w:r w:rsidR="00E557FC">
        <w:t xml:space="preserve"> </w:t>
      </w:r>
      <w:r w:rsidRPr="002967FB">
        <w:t>this</w:t>
      </w:r>
      <w:r w:rsidR="00E557FC">
        <w:t xml:space="preserve"> </w:t>
      </w:r>
      <w:r w:rsidRPr="002967FB">
        <w:t>chapter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.NET</w:t>
      </w:r>
      <w:r w:rsidR="00E557FC">
        <w:t xml:space="preserve"> </w:t>
      </w:r>
      <w:r w:rsidRPr="002967FB">
        <w:t>4.5</w:t>
      </w:r>
      <w:r w:rsidR="00E557FC">
        <w:t xml:space="preserve"> </w:t>
      </w:r>
      <w:r w:rsidR="00562102">
        <w:t>(</w:t>
      </w:r>
      <w:r w:rsidR="00172045">
        <w:t>or</w:t>
      </w:r>
      <w:r w:rsidR="00E557FC">
        <w:t xml:space="preserve"> </w:t>
      </w:r>
      <w:r w:rsidR="00172045">
        <w:t>later</w:t>
      </w:r>
      <w:r w:rsidR="00562102">
        <w:t>)</w:t>
      </w:r>
      <w:r w:rsidR="00E557FC">
        <w:t xml:space="preserve"> </w:t>
      </w:r>
      <w:proofErr w:type="spellStart"/>
      <w:proofErr w:type="gramStart"/>
      <w:r w:rsidRPr="002967FB">
        <w:rPr>
          <w:rStyle w:val="C1"/>
        </w:rPr>
        <w:t>System.Threading.Tasks.Task</w:t>
      </w:r>
      <w:proofErr w:type="gramEnd"/>
      <w:r w:rsidRPr="002967FB">
        <w:rPr>
          <w:rStyle w:val="C1"/>
        </w:rPr>
        <w:t>.Run</w:t>
      </w:r>
      <w:proofErr w:type="spellEnd"/>
      <w:r w:rsidRPr="002967FB">
        <w:rPr>
          <w:rStyle w:val="C1"/>
        </w:rPr>
        <w:t>()</w:t>
      </w:r>
      <w:r w:rsidRPr="002967FB">
        <w:t>.</w:t>
      </w:r>
      <w:r w:rsidR="00E557FC">
        <w:t xml:space="preserve"> </w:t>
      </w:r>
      <w:r w:rsidRPr="002967FB">
        <w:t>As</w:t>
      </w:r>
      <w:r w:rsidR="00E557FC">
        <w:t xml:space="preserve"> </w:t>
      </w:r>
      <w:r w:rsidRPr="002967FB">
        <w:t>we</w:t>
      </w:r>
      <w:r w:rsidR="00E557FC">
        <w:t xml:space="preserve"> </w:t>
      </w:r>
      <w:r w:rsidRPr="002967FB">
        <w:t>discussed</w:t>
      </w:r>
      <w:r w:rsidR="00E557FC">
        <w:t xml:space="preserve"> </w:t>
      </w:r>
      <w:r w:rsidRPr="002967FB">
        <w:t>in</w:t>
      </w:r>
      <w:r w:rsidR="00E557FC">
        <w:t xml:space="preserve"> </w:t>
      </w:r>
      <w:r w:rsidR="002967FB">
        <w:t>Chapter</w:t>
      </w:r>
      <w:r w:rsidR="00E557FC">
        <w:t xml:space="preserve"> </w:t>
      </w:r>
      <w:r w:rsidR="00513927">
        <w:t>19</w:t>
      </w:r>
      <w:r w:rsidRPr="002967FB">
        <w:t>,</w:t>
      </w:r>
      <w:r w:rsidR="00E557FC">
        <w:t xml:space="preserve"> </w:t>
      </w:r>
      <w:r w:rsidRPr="002967FB">
        <w:t>this</w:t>
      </w:r>
      <w:r w:rsidR="00E557FC">
        <w:t xml:space="preserve"> </w:t>
      </w:r>
      <w:r w:rsidRPr="002967FB">
        <w:t>method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preferred</w:t>
      </w:r>
      <w:r w:rsidR="00E557FC">
        <w:t xml:space="preserve"> </w:t>
      </w:r>
      <w:r w:rsidRPr="002967FB">
        <w:t>over</w:t>
      </w:r>
      <w:r w:rsidR="00E557FC">
        <w:t xml:space="preserve"> </w:t>
      </w:r>
      <w:proofErr w:type="spellStart"/>
      <w:proofErr w:type="gramStart"/>
      <w:r w:rsidRPr="002967FB">
        <w:rPr>
          <w:rStyle w:val="C1"/>
        </w:rPr>
        <w:t>System.Threading.Tasks.Task</w:t>
      </w:r>
      <w:proofErr w:type="gramEnd"/>
      <w:r w:rsidRPr="002967FB">
        <w:rPr>
          <w:rStyle w:val="C1"/>
        </w:rPr>
        <w:t>.Factory.StartNew</w:t>
      </w:r>
      <w:proofErr w:type="spellEnd"/>
      <w:r w:rsidRPr="002967FB">
        <w:rPr>
          <w:rStyle w:val="C1"/>
        </w:rPr>
        <w:t>()</w:t>
      </w:r>
      <w:r w:rsidR="00E557FC">
        <w:t xml:space="preserve"> </w:t>
      </w:r>
      <w:r w:rsidRPr="002967FB">
        <w:t>because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simpler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sufficient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majority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scenarios.</w:t>
      </w:r>
      <w:r w:rsidR="00E557FC">
        <w:t xml:space="preserve"> </w:t>
      </w:r>
      <w:r w:rsidR="00562102">
        <w:t>If</w:t>
      </w:r>
      <w:r w:rsidR="00E557FC">
        <w:t xml:space="preserve"> </w:t>
      </w:r>
      <w:r w:rsidR="00562102">
        <w:t>you</w:t>
      </w:r>
      <w:r w:rsidR="00E557FC">
        <w:t xml:space="preserve"> </w:t>
      </w:r>
      <w:r w:rsidR="00562102">
        <w:t>are</w:t>
      </w:r>
      <w:r w:rsidR="00E557FC">
        <w:t xml:space="preserve"> </w:t>
      </w:r>
      <w:r w:rsidRPr="002967FB">
        <w:t>limited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.NET</w:t>
      </w:r>
      <w:r w:rsidR="00E557FC">
        <w:t xml:space="preserve"> </w:t>
      </w:r>
      <w:r w:rsidRPr="002967FB">
        <w:t>4</w:t>
      </w:r>
      <w:r w:rsidR="00562102">
        <w:t>,</w:t>
      </w:r>
      <w:r w:rsidR="00E557FC">
        <w:t xml:space="preserve"> </w:t>
      </w:r>
      <w:r w:rsidR="00562102">
        <w:t>you</w:t>
      </w:r>
      <w:r w:rsidR="00E557FC">
        <w:t xml:space="preserve"> </w:t>
      </w:r>
      <w:r w:rsidRPr="002967FB">
        <w:t>can</w:t>
      </w:r>
      <w:r w:rsidR="00E557FC">
        <w:t xml:space="preserve"> </w:t>
      </w:r>
      <w:r w:rsidRPr="002967FB">
        <w:t>replace</w:t>
      </w:r>
      <w:r w:rsidR="00E557FC">
        <w:t xml:space="preserve"> </w:t>
      </w:r>
      <w:proofErr w:type="spellStart"/>
      <w:r w:rsidRPr="002967FB">
        <w:rPr>
          <w:rStyle w:val="C1"/>
        </w:rPr>
        <w:t>Task.Run</w:t>
      </w:r>
      <w:proofErr w:type="spellEnd"/>
      <w:r w:rsidRPr="002967FB">
        <w:rPr>
          <w:rStyle w:val="C1"/>
        </w:rPr>
        <w:t>()</w:t>
      </w:r>
      <w:r w:rsidR="00E557FC">
        <w:t xml:space="preserve"> </w:t>
      </w:r>
      <w:r w:rsidRPr="002967FB">
        <w:t>with</w:t>
      </w:r>
      <w:r w:rsidR="00E557FC">
        <w:t xml:space="preserve"> </w:t>
      </w:r>
      <w:proofErr w:type="spellStart"/>
      <w:proofErr w:type="gramStart"/>
      <w:r w:rsidRPr="002967FB">
        <w:rPr>
          <w:rStyle w:val="C1"/>
        </w:rPr>
        <w:t>Task.Factory.StartNew</w:t>
      </w:r>
      <w:proofErr w:type="spellEnd"/>
      <w:proofErr w:type="gramEnd"/>
      <w:r w:rsidRPr="002967FB">
        <w:rPr>
          <w:rStyle w:val="C1"/>
        </w:rPr>
        <w:t>()</w:t>
      </w:r>
      <w:r w:rsidR="00E557FC">
        <w:t xml:space="preserve"> </w:t>
      </w:r>
      <w:r w:rsidRPr="002967FB">
        <w:t>without</w:t>
      </w:r>
      <w:r w:rsidR="00E557FC">
        <w:t xml:space="preserve"> </w:t>
      </w:r>
      <w:r w:rsidRPr="002967FB">
        <w:t>any</w:t>
      </w:r>
      <w:r w:rsidR="00E557FC">
        <w:t xml:space="preserve"> </w:t>
      </w:r>
      <w:r w:rsidRPr="002967FB">
        <w:t>additional</w:t>
      </w:r>
      <w:r w:rsidR="00E557FC">
        <w:t xml:space="preserve"> </w:t>
      </w:r>
      <w:r w:rsidRPr="002967FB">
        <w:t>modifications.</w:t>
      </w:r>
      <w:r w:rsidR="00E557FC">
        <w:t xml:space="preserve"> </w:t>
      </w:r>
      <w:r w:rsidRPr="002967FB">
        <w:t>(For</w:t>
      </w:r>
      <w:r w:rsidR="00E557FC">
        <w:t xml:space="preserve"> </w:t>
      </w:r>
      <w:r w:rsidRPr="002967FB">
        <w:t>this</w:t>
      </w:r>
      <w:r w:rsidR="00E557FC">
        <w:t xml:space="preserve"> </w:t>
      </w:r>
      <w:r w:rsidRPr="002967FB">
        <w:t>reason</w:t>
      </w:r>
      <w:r w:rsidR="00562102">
        <w:t>,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chapter</w:t>
      </w:r>
      <w:r w:rsidR="00E557FC">
        <w:t xml:space="preserve"> </w:t>
      </w:r>
      <w:r w:rsidRPr="002967FB">
        <w:t>does</w:t>
      </w:r>
      <w:r w:rsidR="00E557FC">
        <w:t xml:space="preserve"> </w:t>
      </w:r>
      <w:r w:rsidRPr="002967FB">
        <w:t>not</w:t>
      </w:r>
      <w:r w:rsidR="00E557FC">
        <w:t xml:space="preserve"> </w:t>
      </w:r>
      <w:r w:rsidRPr="002967FB">
        <w:t>explicitly</w:t>
      </w:r>
      <w:r w:rsidR="00E557FC">
        <w:t xml:space="preserve"> </w:t>
      </w:r>
      <w:r w:rsidRPr="002967FB">
        <w:t>highlight</w:t>
      </w:r>
      <w:r w:rsidR="00E557FC">
        <w:t xml:space="preserve"> </w:t>
      </w:r>
      <w:r w:rsidRPr="002967FB">
        <w:t>such</w:t>
      </w:r>
      <w:r w:rsidR="00E557FC">
        <w:t xml:space="preserve"> </w:t>
      </w:r>
      <w:r w:rsidRPr="002967FB">
        <w:t>code</w:t>
      </w:r>
      <w:r w:rsidR="00E557FC">
        <w:t xml:space="preserve"> </w:t>
      </w:r>
      <w:r w:rsidRPr="002967FB">
        <w:t>as</w:t>
      </w:r>
      <w:r w:rsidR="00E557FC">
        <w:t xml:space="preserve"> </w:t>
      </w:r>
      <w:r w:rsidRPr="002967FB">
        <w:t>.NET</w:t>
      </w:r>
      <w:r w:rsidR="00E557FC">
        <w:t xml:space="preserve"> </w:t>
      </w:r>
      <w:r w:rsidRPr="002967FB">
        <w:t>4.5</w:t>
      </w:r>
      <w:r w:rsidR="002967FB">
        <w:t>–</w:t>
      </w:r>
      <w:r w:rsidRPr="002967FB">
        <w:t>specific</w:t>
      </w:r>
      <w:r w:rsidR="00E557FC">
        <w:t xml:space="preserve"> </w:t>
      </w:r>
      <w:r w:rsidRPr="002967FB">
        <w:t>code</w:t>
      </w:r>
      <w:r w:rsidR="00E557FC">
        <w:t xml:space="preserve"> </w:t>
      </w:r>
      <w:r w:rsidRPr="002967FB">
        <w:t>when</w:t>
      </w:r>
      <w:r w:rsidR="00E557FC">
        <w:t xml:space="preserve"> </w:t>
      </w:r>
      <w:r w:rsidRPr="002967FB">
        <w:t>only</w:t>
      </w:r>
      <w:r w:rsidR="00E557FC">
        <w:t xml:space="preserve"> </w:t>
      </w:r>
      <w:r w:rsidRPr="002967FB">
        <w:t>this</w:t>
      </w:r>
      <w:r w:rsidR="00E557FC">
        <w:t xml:space="preserve"> </w:t>
      </w:r>
      <w:r w:rsidRPr="002967FB">
        <w:t>method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used.)</w:t>
      </w:r>
    </w:p>
    <w:p w14:paraId="507E33C7" w14:textId="61E95AC0" w:rsidR="007E4FFC" w:rsidRPr="002967FB" w:rsidRDefault="00D25B4D">
      <w:pPr>
        <w:pStyle w:val="HA"/>
      </w:pPr>
      <w:r w:rsidRPr="002967FB">
        <w:t>Why</w:t>
      </w:r>
      <w:r w:rsidR="00E557FC">
        <w:t xml:space="preserve"> </w:t>
      </w:r>
      <w:r w:rsidRPr="002967FB">
        <w:t>Synchronization?</w:t>
      </w:r>
    </w:p>
    <w:p w14:paraId="14954A83" w14:textId="7CACAC98" w:rsidR="007E4FFC" w:rsidRPr="002967FB" w:rsidRDefault="00D25B4D">
      <w:pPr>
        <w:pStyle w:val="BodyNoIndent"/>
      </w:pPr>
      <w:r w:rsidRPr="002967FB">
        <w:t>Running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new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relatively</w:t>
      </w:r>
      <w:r w:rsidR="00E557FC">
        <w:t xml:space="preserve"> </w:t>
      </w:r>
      <w:r w:rsidRPr="002967FB">
        <w:t>simple</w:t>
      </w:r>
      <w:r w:rsidR="00E557FC">
        <w:t xml:space="preserve"> </w:t>
      </w:r>
      <w:r w:rsidRPr="002967FB">
        <w:t>programming</w:t>
      </w:r>
      <w:r w:rsidR="00E557FC">
        <w:t xml:space="preserve"> </w:t>
      </w:r>
      <w:r w:rsidRPr="002967FB">
        <w:t>task.</w:t>
      </w:r>
      <w:r w:rsidR="00E557FC">
        <w:t xml:space="preserve"> </w:t>
      </w:r>
      <w:r w:rsidRPr="002967FB">
        <w:t>What</w:t>
      </w:r>
      <w:r w:rsidR="00E557FC">
        <w:t xml:space="preserve"> </w:t>
      </w:r>
      <w:r w:rsidRPr="002967FB">
        <w:t>makes</w:t>
      </w:r>
      <w:r w:rsidR="00E557FC">
        <w:t xml:space="preserve"> </w:t>
      </w:r>
      <w:r w:rsidRPr="002967FB">
        <w:t>multithreaded</w:t>
      </w:r>
      <w:r w:rsidR="00E557FC">
        <w:t xml:space="preserve"> </w:t>
      </w:r>
      <w:r w:rsidRPr="002967FB">
        <w:t>programming</w:t>
      </w:r>
      <w:r w:rsidR="00E557FC">
        <w:t xml:space="preserve"> </w:t>
      </w:r>
      <w:r w:rsidRPr="002967FB">
        <w:t>difficult,</w:t>
      </w:r>
      <w:r w:rsidR="00E557FC">
        <w:t xml:space="preserve"> </w:t>
      </w:r>
      <w:r w:rsidRPr="002967FB">
        <w:t>however,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identifying</w:t>
      </w:r>
      <w:r w:rsidR="00E557FC">
        <w:t xml:space="preserve"> </w:t>
      </w:r>
      <w:r w:rsidRPr="002967FB">
        <w:t>which</w:t>
      </w:r>
      <w:r w:rsidR="00E557FC">
        <w:t xml:space="preserve"> </w:t>
      </w:r>
      <w:r w:rsidRPr="002967FB">
        <w:t>data</w:t>
      </w:r>
      <w:r w:rsidR="00E557FC">
        <w:t xml:space="preserve"> </w:t>
      </w:r>
      <w:r w:rsidRPr="002967FB">
        <w:t>multiple</w:t>
      </w:r>
      <w:r w:rsidR="00E557FC">
        <w:t xml:space="preserve"> </w:t>
      </w:r>
      <w:r w:rsidRPr="002967FB">
        <w:t>threads</w:t>
      </w:r>
      <w:r w:rsidR="00E557FC">
        <w:t xml:space="preserve"> </w:t>
      </w:r>
      <w:r w:rsidRPr="002967FB">
        <w:t>can</w:t>
      </w:r>
      <w:r w:rsidR="00E557FC">
        <w:t xml:space="preserve"> </w:t>
      </w:r>
      <w:r w:rsidRPr="002967FB">
        <w:t>safely</w:t>
      </w:r>
      <w:r w:rsidR="00E557FC">
        <w:t xml:space="preserve"> </w:t>
      </w:r>
      <w:r w:rsidRPr="002967FB">
        <w:t>access</w:t>
      </w:r>
      <w:r w:rsidR="00E557FC">
        <w:t xml:space="preserve"> </w:t>
      </w:r>
      <w:r w:rsidRPr="002967FB">
        <w:t>simultaneously.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program</w:t>
      </w:r>
      <w:r w:rsidR="00E557FC">
        <w:t xml:space="preserve"> </w:t>
      </w:r>
      <w:r w:rsidRPr="002967FB">
        <w:t>must</w:t>
      </w:r>
      <w:r w:rsidR="00E557FC">
        <w:t xml:space="preserve"> </w:t>
      </w:r>
      <w:r w:rsidRPr="002967FB">
        <w:t>synchronize</w:t>
      </w:r>
      <w:r w:rsidR="00E557FC">
        <w:t xml:space="preserve"> </w:t>
      </w:r>
      <w:r w:rsidRPr="002967FB">
        <w:t>such</w:t>
      </w:r>
      <w:r w:rsidR="00E557FC">
        <w:t xml:space="preserve"> </w:t>
      </w:r>
      <w:r w:rsidRPr="002967FB">
        <w:t>data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prevent</w:t>
      </w:r>
      <w:r w:rsidR="00E557FC">
        <w:t xml:space="preserve"> </w:t>
      </w:r>
      <w:r w:rsidRPr="002967FB">
        <w:t>simultaneous</w:t>
      </w:r>
      <w:r w:rsidR="00E557FC">
        <w:t xml:space="preserve"> </w:t>
      </w:r>
      <w:r w:rsidRPr="002967FB">
        <w:t>access,</w:t>
      </w:r>
      <w:r w:rsidR="00E557FC">
        <w:t xml:space="preserve"> </w:t>
      </w:r>
      <w:r w:rsidRPr="002967FB">
        <w:t>thereby</w:t>
      </w:r>
      <w:r w:rsidR="00E557FC">
        <w:t xml:space="preserve"> </w:t>
      </w:r>
      <w:r w:rsidRPr="002967FB">
        <w:t>creating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“safety.”</w:t>
      </w:r>
      <w:r w:rsidR="00E557FC">
        <w:t xml:space="preserve"> </w:t>
      </w:r>
      <w:r w:rsidRPr="002967FB">
        <w:t>Consider</w:t>
      </w:r>
      <w:r w:rsidR="00E557FC">
        <w:t xml:space="preserve"> </w:t>
      </w:r>
      <w:del w:id="0" w:author="Austen Frostad" w:date="2020-04-09T17:57:00Z">
        <w:r w:rsidR="00E85D6E" w:rsidDel="00187222">
          <w:delText>Listing</w:delText>
        </w:r>
        <w:r w:rsidR="00E557FC" w:rsidDel="00187222">
          <w:delText xml:space="preserve"> </w:delText>
        </w:r>
        <w:r w:rsidR="00E85D6E" w:rsidDel="00187222">
          <w:delText>20.</w:delText>
        </w:r>
        <w:r w:rsidRPr="002967FB" w:rsidDel="00187222">
          <w:delText>1</w:delText>
        </w:r>
      </w:del>
      <w:ins w:id="1" w:author="Austen Frostad" w:date="2020-04-09T17:57:00Z">
        <w:r w:rsidR="00187222">
          <w:t>Listing 22.1</w:t>
        </w:r>
      </w:ins>
      <w:r w:rsidRPr="002967FB">
        <w:t>.</w:t>
      </w:r>
    </w:p>
    <w:p w14:paraId="3E5848AD" w14:textId="35646846" w:rsidR="007E4FFC" w:rsidRPr="002967FB" w:rsidRDefault="00E85D6E" w:rsidP="00E153FD">
      <w:pPr>
        <w:pStyle w:val="ListingHead"/>
      </w:pPr>
      <w:r w:rsidRPr="00E153FD">
        <w:rPr>
          <w:rStyle w:val="ListingNumber"/>
        </w:rPr>
        <w:t>Listing</w:t>
      </w:r>
      <w:r w:rsidR="00E557FC">
        <w:rPr>
          <w:rStyle w:val="ListingNumber"/>
        </w:rPr>
        <w:t xml:space="preserve"> </w:t>
      </w:r>
      <w:r w:rsidRPr="00E153FD">
        <w:rPr>
          <w:rStyle w:val="ListingNumber"/>
        </w:rPr>
        <w:t>2</w:t>
      </w:r>
      <w:ins w:id="2" w:author="Austen Frostad" w:date="2020-04-09T17:58:00Z">
        <w:r w:rsidR="00187222">
          <w:rPr>
            <w:rStyle w:val="ListingNumber"/>
          </w:rPr>
          <w:t>2</w:t>
        </w:r>
      </w:ins>
      <w:del w:id="3" w:author="Austen Frostad" w:date="2020-04-09T17:58:00Z">
        <w:r w:rsidRPr="00E153FD" w:rsidDel="00187222">
          <w:rPr>
            <w:rStyle w:val="ListingNumber"/>
          </w:rPr>
          <w:delText>0</w:delText>
        </w:r>
      </w:del>
      <w:r w:rsidRPr="00E153FD">
        <w:rPr>
          <w:rStyle w:val="ListingNumber"/>
        </w:rPr>
        <w:t>.</w:t>
      </w:r>
      <w:ins w:id="4" w:author="Austen Frostad" w:date="2020-04-09T17:57:00Z">
        <w:r w:rsidR="0068220C">
          <w:rPr>
            <w:rStyle w:val="ListingNumber"/>
          </w:rPr>
          <w:t>1</w:t>
        </w:r>
      </w:ins>
      <w:del w:id="5" w:author="Austen Frostad" w:date="2020-04-09T17:31:00Z">
        <w:r w:rsidR="00D25B4D" w:rsidRPr="00E153FD" w:rsidDel="00E41883">
          <w:rPr>
            <w:rStyle w:val="ListingNumber"/>
          </w:rPr>
          <w:delText>1</w:delText>
        </w:r>
      </w:del>
      <w:r w:rsidR="00D25B4D" w:rsidRPr="00E153FD">
        <w:rPr>
          <w:rStyle w:val="ListingNumber"/>
        </w:rPr>
        <w:t>:</w:t>
      </w:r>
      <w:r w:rsidR="00D25B4D" w:rsidRPr="002967FB">
        <w:t> </w:t>
      </w:r>
      <w:r w:rsidR="00D25B4D" w:rsidRPr="002967FB">
        <w:t>Unsynchronized</w:t>
      </w:r>
      <w:r w:rsidR="00E557FC">
        <w:t xml:space="preserve"> </w:t>
      </w:r>
      <w:r w:rsidR="00D25B4D" w:rsidRPr="002967FB">
        <w:t>State</w:t>
      </w:r>
    </w:p>
    <w:p w14:paraId="5BE8DA74" w14:textId="427975E2" w:rsidR="007E4FFC" w:rsidRPr="002967FB" w:rsidRDefault="00D25B4D">
      <w:pPr>
        <w:pStyle w:val="CDT1"/>
      </w:pPr>
      <w:r w:rsidRPr="002967FB">
        <w:rPr>
          <w:rStyle w:val="CPKeyword"/>
        </w:rPr>
        <w:t>using</w:t>
      </w:r>
      <w:r w:rsidR="00E557FC">
        <w:t xml:space="preserve"> </w:t>
      </w:r>
      <w:r w:rsidRPr="002967FB">
        <w:t>System;</w:t>
      </w:r>
    </w:p>
    <w:p w14:paraId="0F118A88" w14:textId="10B856BF" w:rsidR="007E4FFC" w:rsidRPr="002967FB" w:rsidRDefault="00D25B4D">
      <w:pPr>
        <w:pStyle w:val="CDT"/>
      </w:pPr>
      <w:r w:rsidRPr="002967FB">
        <w:rPr>
          <w:rStyle w:val="CPKeyword"/>
        </w:rPr>
        <w:t>using</w:t>
      </w:r>
      <w:r w:rsidR="00E557FC">
        <w:t xml:space="preserve"> </w:t>
      </w:r>
      <w:r w:rsidRPr="002967FB">
        <w:t>System.Threading.Tasks;</w:t>
      </w:r>
    </w:p>
    <w:p w14:paraId="2EFC3695" w14:textId="77777777" w:rsidR="007E4FFC" w:rsidRPr="002967FB" w:rsidRDefault="007E4FFC">
      <w:pPr>
        <w:pStyle w:val="CDT"/>
      </w:pPr>
    </w:p>
    <w:p w14:paraId="1CC6CE4B" w14:textId="137C4B6C" w:rsidR="007E4FFC" w:rsidRPr="002967FB" w:rsidRDefault="00D25B4D">
      <w:pPr>
        <w:pStyle w:val="CDT"/>
      </w:pPr>
      <w:r w:rsidRPr="002967FB">
        <w:rPr>
          <w:rStyle w:val="CPKeyword"/>
        </w:rPr>
        <w:t>public</w:t>
      </w:r>
      <w:r w:rsidR="00E557FC">
        <w:rPr>
          <w:rStyle w:val="CPKeyword"/>
        </w:rPr>
        <w:t xml:space="preserve"> </w:t>
      </w:r>
      <w:r w:rsidRPr="002967FB">
        <w:rPr>
          <w:rStyle w:val="CPKeyword"/>
        </w:rPr>
        <w:t>class</w:t>
      </w:r>
      <w:r w:rsidR="00E557FC">
        <w:t xml:space="preserve"> </w:t>
      </w:r>
      <w:r w:rsidRPr="002967FB">
        <w:t>Program</w:t>
      </w:r>
    </w:p>
    <w:p w14:paraId="11E4D6C2" w14:textId="77777777" w:rsidR="007E4FFC" w:rsidRPr="002967FB" w:rsidRDefault="00D25B4D">
      <w:pPr>
        <w:pStyle w:val="CDT"/>
      </w:pPr>
      <w:r w:rsidRPr="002967FB">
        <w:t>{</w:t>
      </w:r>
    </w:p>
    <w:p w14:paraId="130F9D35" w14:textId="7910F258" w:rsidR="007E4FFC" w:rsidRPr="002967FB" w:rsidRDefault="00E557FC">
      <w:pPr>
        <w:pStyle w:val="CDT"/>
      </w:pPr>
      <w:r>
        <w:lastRenderedPageBreak/>
        <w:t xml:space="preserve">    </w:t>
      </w:r>
      <w:r w:rsidR="00D25B4D" w:rsidRPr="002967FB">
        <w:rPr>
          <w:rStyle w:val="CPKeyword"/>
        </w:rPr>
        <w:t>const</w:t>
      </w:r>
      <w:r>
        <w:t xml:space="preserve"> </w:t>
      </w:r>
      <w:r w:rsidR="00D25B4D" w:rsidRPr="002967FB">
        <w:rPr>
          <w:rStyle w:val="CPKeyword"/>
        </w:rPr>
        <w:t>int</w:t>
      </w:r>
      <w:r>
        <w:t xml:space="preserve"> </w:t>
      </w:r>
      <w:r w:rsidR="00D25B4D" w:rsidRPr="002967FB">
        <w:t>_Total</w:t>
      </w:r>
      <w:r>
        <w:t xml:space="preserve"> </w:t>
      </w:r>
      <w:r w:rsidR="00D25B4D" w:rsidRPr="002967FB">
        <w:t>=</w:t>
      </w:r>
      <w:r>
        <w:t xml:space="preserve"> </w:t>
      </w:r>
      <w:r w:rsidR="00D25B4D" w:rsidRPr="002967FB">
        <w:rPr>
          <w:rStyle w:val="CPKeyword"/>
        </w:rPr>
        <w:t>int</w:t>
      </w:r>
      <w:r w:rsidR="00D25B4D" w:rsidRPr="002967FB">
        <w:t>.MaxValue;</w:t>
      </w:r>
    </w:p>
    <w:p w14:paraId="590EADBA" w14:textId="3877DD53" w:rsidR="007E4FFC" w:rsidRPr="002967FB" w:rsidRDefault="00E557FC">
      <w:pPr>
        <w:pStyle w:val="CDT"/>
      </w:pPr>
      <w:r>
        <w:t xml:space="preserve">    </w:t>
      </w:r>
      <w:r w:rsidR="00D25B4D" w:rsidRPr="002967FB">
        <w:rPr>
          <w:rStyle w:val="CPKeyword"/>
        </w:rPr>
        <w:t>static</w:t>
      </w:r>
      <w:r>
        <w:t xml:space="preserve"> </w:t>
      </w:r>
      <w:r w:rsidR="00D25B4D" w:rsidRPr="002967FB">
        <w:rPr>
          <w:rStyle w:val="CPKeyword"/>
        </w:rPr>
        <w:t>long</w:t>
      </w:r>
      <w:r>
        <w:t xml:space="preserve"> </w:t>
      </w:r>
      <w:r w:rsidR="00D25B4D" w:rsidRPr="002967FB">
        <w:t>_Count</w:t>
      </w:r>
      <w:r>
        <w:t xml:space="preserve"> </w:t>
      </w:r>
      <w:r w:rsidR="00D25B4D" w:rsidRPr="002967FB">
        <w:t>=</w:t>
      </w:r>
      <w:r>
        <w:t xml:space="preserve"> </w:t>
      </w:r>
      <w:r w:rsidR="00D25B4D" w:rsidRPr="002967FB">
        <w:t>0;</w:t>
      </w:r>
    </w:p>
    <w:p w14:paraId="232BB09C" w14:textId="77777777" w:rsidR="007E4FFC" w:rsidRPr="002967FB" w:rsidRDefault="007E4FFC">
      <w:pPr>
        <w:pStyle w:val="CDT"/>
      </w:pPr>
    </w:p>
    <w:p w14:paraId="5E2303B2" w14:textId="4DA1D60B" w:rsidR="007E4FFC" w:rsidRPr="002967FB" w:rsidRDefault="00E557FC">
      <w:pPr>
        <w:pStyle w:val="CDT"/>
      </w:pPr>
      <w:r>
        <w:t xml:space="preserve">    </w:t>
      </w:r>
      <w:r w:rsidR="00D25B4D" w:rsidRPr="002967FB">
        <w:rPr>
          <w:rStyle w:val="CPKeyword"/>
        </w:rPr>
        <w:t>public</w:t>
      </w:r>
      <w:r>
        <w:t xml:space="preserve"> </w:t>
      </w:r>
      <w:r w:rsidR="00D25B4D" w:rsidRPr="002967FB">
        <w:rPr>
          <w:rStyle w:val="CPKeyword"/>
        </w:rPr>
        <w:t>static</w:t>
      </w:r>
      <w:r>
        <w:t xml:space="preserve"> </w:t>
      </w:r>
      <w:r w:rsidR="00D25B4D" w:rsidRPr="002967FB">
        <w:rPr>
          <w:rStyle w:val="CPKeyword"/>
        </w:rPr>
        <w:t>void</w:t>
      </w:r>
      <w:r>
        <w:t xml:space="preserve"> </w:t>
      </w:r>
      <w:r w:rsidR="00D25B4D" w:rsidRPr="002967FB">
        <w:t>Main()</w:t>
      </w:r>
    </w:p>
    <w:p w14:paraId="0051B842" w14:textId="18276BC5" w:rsidR="007E4FFC" w:rsidRPr="002967FB" w:rsidRDefault="00E557FC">
      <w:pPr>
        <w:pStyle w:val="CDT"/>
      </w:pPr>
      <w:r>
        <w:t xml:space="preserve">    </w:t>
      </w:r>
      <w:r w:rsidR="00D25B4D" w:rsidRPr="002967FB">
        <w:t>{</w:t>
      </w:r>
    </w:p>
    <w:p w14:paraId="5A16615D" w14:textId="78B7F568" w:rsidR="007E4FFC" w:rsidRPr="002967FB" w:rsidRDefault="00E557FC">
      <w:pPr>
        <w:pStyle w:val="CDT"/>
        <w:rPr>
          <w:rStyle w:val="CPComment"/>
        </w:rPr>
      </w:pPr>
      <w:r>
        <w:rPr>
          <w:rStyle w:val="CPComment"/>
        </w:rPr>
        <w:t xml:space="preserve">        </w:t>
      </w:r>
      <w:r w:rsidR="00D25B4D" w:rsidRPr="002967FB">
        <w:rPr>
          <w:rStyle w:val="CPComment"/>
        </w:rPr>
        <w:t>//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Use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Task.Factory.StartNew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for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.NET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4.0</w:t>
      </w:r>
    </w:p>
    <w:p w14:paraId="27A21F21" w14:textId="24DA3C28" w:rsidR="007E4FFC" w:rsidRPr="002967FB" w:rsidRDefault="00E557FC">
      <w:pPr>
        <w:pStyle w:val="CDT"/>
      </w:pPr>
      <w:r>
        <w:rPr>
          <w:rStyle w:val="CPComment"/>
        </w:rPr>
        <w:t xml:space="preserve">   </w:t>
      </w:r>
      <w:r>
        <w:t xml:space="preserve">     </w:t>
      </w:r>
      <w:r w:rsidR="00D25B4D" w:rsidRPr="002967FB">
        <w:t>Task</w:t>
      </w:r>
      <w:r>
        <w:t xml:space="preserve"> </w:t>
      </w:r>
      <w:r w:rsidR="00D25B4D" w:rsidRPr="002967FB">
        <w:t>task</w:t>
      </w:r>
      <w:r>
        <w:t xml:space="preserve"> </w:t>
      </w:r>
      <w:r w:rsidR="00D25B4D" w:rsidRPr="002967FB">
        <w:t>=</w:t>
      </w:r>
      <w:r>
        <w:t xml:space="preserve"> </w:t>
      </w:r>
      <w:r w:rsidR="00D25B4D" w:rsidRPr="002967FB">
        <w:t>Task.Run(()</w:t>
      </w:r>
      <w:ins w:id="6" w:author="Kevin" w:date="2020-03-22T20:07:00Z">
        <w:r w:rsidR="00513D5E">
          <w:t xml:space="preserve"> </w:t>
        </w:r>
      </w:ins>
      <w:r w:rsidR="00D25B4D" w:rsidRPr="002967FB">
        <w:t>=&gt;</w:t>
      </w:r>
      <w:ins w:id="7" w:author="Kevin" w:date="2020-03-22T20:07:00Z">
        <w:r w:rsidR="00513D5E">
          <w:t xml:space="preserve"> </w:t>
        </w:r>
      </w:ins>
      <w:r w:rsidR="00D25B4D" w:rsidRPr="002967FB">
        <w:t>Decrement());</w:t>
      </w:r>
    </w:p>
    <w:p w14:paraId="1190FDE6" w14:textId="77777777" w:rsidR="007E4FFC" w:rsidRPr="002967FB" w:rsidRDefault="007E4FFC">
      <w:pPr>
        <w:pStyle w:val="CDT"/>
      </w:pPr>
    </w:p>
    <w:p w14:paraId="026909EB" w14:textId="56F663D3" w:rsidR="007E4FFC" w:rsidRPr="002967FB" w:rsidRDefault="00E557FC">
      <w:pPr>
        <w:pStyle w:val="CDT"/>
      </w:pPr>
      <w:r>
        <w:t xml:space="preserve">        </w:t>
      </w:r>
      <w:r w:rsidR="00D25B4D" w:rsidRPr="002967FB">
        <w:rPr>
          <w:rStyle w:val="CPComment"/>
        </w:rPr>
        <w:t>//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Increment</w:t>
      </w:r>
    </w:p>
    <w:p w14:paraId="12AE3A0A" w14:textId="2A9BA602" w:rsidR="007E4FFC" w:rsidRPr="002967FB" w:rsidRDefault="00E557FC">
      <w:pPr>
        <w:pStyle w:val="CDT"/>
      </w:pPr>
      <w:r>
        <w:t xml:space="preserve">        </w:t>
      </w:r>
      <w:r w:rsidR="00D25B4D" w:rsidRPr="002967FB">
        <w:rPr>
          <w:rStyle w:val="CPKeyword"/>
        </w:rPr>
        <w:t>for</w:t>
      </w:r>
      <w:r w:rsidR="00D25B4D" w:rsidRPr="002967FB">
        <w:t>(</w:t>
      </w:r>
      <w:r w:rsidR="00D25B4D" w:rsidRPr="002967FB">
        <w:rPr>
          <w:rStyle w:val="CPKeyword"/>
        </w:rPr>
        <w:t>int</w:t>
      </w:r>
      <w:r>
        <w:t xml:space="preserve"> </w:t>
      </w:r>
      <w:r w:rsidR="00D25B4D" w:rsidRPr="002967FB">
        <w:t>i</w:t>
      </w:r>
      <w:r>
        <w:t xml:space="preserve"> </w:t>
      </w:r>
      <w:r w:rsidR="00D25B4D" w:rsidRPr="002967FB">
        <w:t>=</w:t>
      </w:r>
      <w:r>
        <w:t xml:space="preserve"> </w:t>
      </w:r>
      <w:r w:rsidR="00D25B4D" w:rsidRPr="002967FB">
        <w:t>0;</w:t>
      </w:r>
      <w:r>
        <w:t xml:space="preserve"> </w:t>
      </w:r>
      <w:r w:rsidR="00D25B4D" w:rsidRPr="002967FB">
        <w:t>i</w:t>
      </w:r>
      <w:r>
        <w:t xml:space="preserve"> </w:t>
      </w:r>
      <w:r w:rsidR="00D25B4D" w:rsidRPr="002967FB">
        <w:t>&lt;</w:t>
      </w:r>
      <w:r>
        <w:t xml:space="preserve"> </w:t>
      </w:r>
      <w:r w:rsidR="00D25B4D" w:rsidRPr="002967FB">
        <w:t>_Total;</w:t>
      </w:r>
      <w:r>
        <w:t xml:space="preserve"> </w:t>
      </w:r>
      <w:r w:rsidR="00D25B4D" w:rsidRPr="002967FB">
        <w:t>i++)</w:t>
      </w:r>
    </w:p>
    <w:p w14:paraId="40F557EB" w14:textId="06C18C8E" w:rsidR="007E4FFC" w:rsidRPr="002967FB" w:rsidRDefault="00E557FC">
      <w:pPr>
        <w:pStyle w:val="CDT"/>
      </w:pPr>
      <w:r>
        <w:t xml:space="preserve">        </w:t>
      </w:r>
      <w:r w:rsidR="00D25B4D" w:rsidRPr="002967FB">
        <w:t>{</w:t>
      </w:r>
    </w:p>
    <w:p w14:paraId="1F3AAB63" w14:textId="27DCCBC7" w:rsidR="007E4FFC" w:rsidRPr="002967FB" w:rsidRDefault="00E557FC">
      <w:pPr>
        <w:pStyle w:val="CDT"/>
      </w:pPr>
      <w:r>
        <w:t xml:space="preserve">            </w:t>
      </w:r>
      <w:r w:rsidR="00D25B4D" w:rsidRPr="002967FB">
        <w:t>_Count++;</w:t>
      </w:r>
    </w:p>
    <w:p w14:paraId="28CDC6B7" w14:textId="67D2B595" w:rsidR="007E4FFC" w:rsidRPr="002967FB" w:rsidRDefault="00E557FC">
      <w:pPr>
        <w:pStyle w:val="CDT"/>
      </w:pPr>
      <w:r>
        <w:t xml:space="preserve">        </w:t>
      </w:r>
      <w:r w:rsidR="00D25B4D" w:rsidRPr="002967FB">
        <w:t>}</w:t>
      </w:r>
    </w:p>
    <w:p w14:paraId="794D1479" w14:textId="77777777" w:rsidR="007E4FFC" w:rsidRPr="002967FB" w:rsidRDefault="007E4FFC">
      <w:pPr>
        <w:pStyle w:val="CDT"/>
      </w:pPr>
    </w:p>
    <w:p w14:paraId="1D17566D" w14:textId="2AC3F3D7" w:rsidR="007E4FFC" w:rsidRPr="002967FB" w:rsidRDefault="00E557FC">
      <w:pPr>
        <w:pStyle w:val="CDT"/>
      </w:pPr>
      <w:r>
        <w:t xml:space="preserve">        </w:t>
      </w:r>
      <w:r w:rsidR="00D25B4D" w:rsidRPr="002967FB">
        <w:t>task.Wait();</w:t>
      </w:r>
    </w:p>
    <w:p w14:paraId="235B5FCD" w14:textId="61ACABC5" w:rsidR="007E4FFC" w:rsidRPr="002967FB" w:rsidRDefault="00E557FC">
      <w:pPr>
        <w:pStyle w:val="CDT"/>
      </w:pPr>
      <w:r>
        <w:t xml:space="preserve">        </w:t>
      </w:r>
      <w:r w:rsidR="00D25B4D" w:rsidRPr="002967FB">
        <w:t>Console.WriteLine(</w:t>
      </w:r>
      <w:r w:rsidR="00D25B4D" w:rsidRPr="002967FB">
        <w:rPr>
          <w:rStyle w:val="Maroon"/>
        </w:rPr>
        <w:t>"Count</w:t>
      </w:r>
      <w:r>
        <w:rPr>
          <w:rStyle w:val="Maroon"/>
        </w:rPr>
        <w:t xml:space="preserve"> </w:t>
      </w:r>
      <w:r w:rsidR="00D25B4D" w:rsidRPr="002967FB">
        <w:rPr>
          <w:rStyle w:val="Maroon"/>
        </w:rPr>
        <w:t>=</w:t>
      </w:r>
      <w:r>
        <w:rPr>
          <w:rStyle w:val="Maroon"/>
        </w:rPr>
        <w:t xml:space="preserve"> </w:t>
      </w:r>
      <w:r w:rsidR="00D25B4D" w:rsidRPr="002967FB">
        <w:rPr>
          <w:rStyle w:val="Maroon"/>
        </w:rPr>
        <w:t>{0}"</w:t>
      </w:r>
      <w:r w:rsidR="00D25B4D" w:rsidRPr="002967FB">
        <w:t>,</w:t>
      </w:r>
      <w:r>
        <w:t xml:space="preserve"> </w:t>
      </w:r>
      <w:r w:rsidR="00D25B4D" w:rsidRPr="002967FB">
        <w:t>_Count);</w:t>
      </w:r>
    </w:p>
    <w:p w14:paraId="03770AE7" w14:textId="2D708CF6" w:rsidR="007E4FFC" w:rsidRPr="002967FB" w:rsidRDefault="00E557FC">
      <w:pPr>
        <w:pStyle w:val="CDT"/>
      </w:pPr>
      <w:r>
        <w:t xml:space="preserve">    </w:t>
      </w:r>
      <w:r w:rsidR="00D25B4D" w:rsidRPr="002967FB">
        <w:t>}</w:t>
      </w:r>
    </w:p>
    <w:p w14:paraId="08E9E1B7" w14:textId="77777777" w:rsidR="007E4FFC" w:rsidRPr="002967FB" w:rsidRDefault="007E4FFC">
      <w:pPr>
        <w:pStyle w:val="CDT"/>
      </w:pPr>
    </w:p>
    <w:p w14:paraId="0F84D9E3" w14:textId="3486D3C1" w:rsidR="007E4FFC" w:rsidRPr="002967FB" w:rsidRDefault="00E557FC">
      <w:pPr>
        <w:pStyle w:val="CDT"/>
      </w:pPr>
      <w:r>
        <w:t xml:space="preserve">    </w:t>
      </w:r>
      <w:r w:rsidR="00D25B4D" w:rsidRPr="002967FB">
        <w:rPr>
          <w:rStyle w:val="CPKeyword"/>
        </w:rPr>
        <w:t>static</w:t>
      </w:r>
      <w:r>
        <w:t xml:space="preserve"> </w:t>
      </w:r>
      <w:r w:rsidR="00D25B4D" w:rsidRPr="002967FB">
        <w:rPr>
          <w:rStyle w:val="CPKeyword"/>
        </w:rPr>
        <w:t>void</w:t>
      </w:r>
      <w:r>
        <w:t xml:space="preserve"> </w:t>
      </w:r>
      <w:r w:rsidR="00D25B4D" w:rsidRPr="002967FB">
        <w:t>Decrement()</w:t>
      </w:r>
    </w:p>
    <w:p w14:paraId="76A799FA" w14:textId="1F4033FC" w:rsidR="007E4FFC" w:rsidRPr="002967FB" w:rsidRDefault="00E557FC">
      <w:pPr>
        <w:pStyle w:val="CDT"/>
      </w:pPr>
      <w:r>
        <w:t xml:space="preserve">    </w:t>
      </w:r>
      <w:r w:rsidR="00D25B4D" w:rsidRPr="002967FB">
        <w:t>{</w:t>
      </w:r>
    </w:p>
    <w:p w14:paraId="16CAF4B9" w14:textId="3ADA50A4" w:rsidR="007E4FFC" w:rsidRPr="002967FB" w:rsidRDefault="00E557FC">
      <w:pPr>
        <w:pStyle w:val="CDT"/>
      </w:pPr>
      <w:r>
        <w:t xml:space="preserve">        </w:t>
      </w:r>
      <w:r w:rsidR="00D25B4D" w:rsidRPr="002967FB">
        <w:rPr>
          <w:rStyle w:val="CPComment"/>
        </w:rPr>
        <w:t>//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Decrement</w:t>
      </w:r>
    </w:p>
    <w:p w14:paraId="031B1C13" w14:textId="054016E6" w:rsidR="007E4FFC" w:rsidRPr="002967FB" w:rsidRDefault="00E557FC">
      <w:pPr>
        <w:pStyle w:val="CDT"/>
      </w:pPr>
      <w:r>
        <w:t xml:space="preserve">        </w:t>
      </w:r>
      <w:r w:rsidR="00D25B4D" w:rsidRPr="002967FB">
        <w:rPr>
          <w:rStyle w:val="CPKeyword"/>
        </w:rPr>
        <w:t>for</w:t>
      </w:r>
      <w:r w:rsidR="00D25B4D" w:rsidRPr="002967FB">
        <w:t>(</w:t>
      </w:r>
      <w:r w:rsidR="00D25B4D" w:rsidRPr="002967FB">
        <w:rPr>
          <w:rStyle w:val="CPKeyword"/>
        </w:rPr>
        <w:t>int</w:t>
      </w:r>
      <w:r>
        <w:t xml:space="preserve"> </w:t>
      </w:r>
      <w:r w:rsidR="00D25B4D" w:rsidRPr="002967FB">
        <w:t>i</w:t>
      </w:r>
      <w:r>
        <w:t xml:space="preserve"> </w:t>
      </w:r>
      <w:r w:rsidR="00D25B4D" w:rsidRPr="002967FB">
        <w:t>=</w:t>
      </w:r>
      <w:r>
        <w:t xml:space="preserve"> </w:t>
      </w:r>
      <w:r w:rsidR="00D25B4D" w:rsidRPr="002967FB">
        <w:t>0;</w:t>
      </w:r>
      <w:r>
        <w:t xml:space="preserve"> </w:t>
      </w:r>
      <w:r w:rsidR="00D25B4D" w:rsidRPr="002967FB">
        <w:t>i</w:t>
      </w:r>
      <w:r>
        <w:t xml:space="preserve"> </w:t>
      </w:r>
      <w:r w:rsidR="00D25B4D" w:rsidRPr="002967FB">
        <w:t>&lt;</w:t>
      </w:r>
      <w:r>
        <w:t xml:space="preserve"> </w:t>
      </w:r>
      <w:r w:rsidR="00D25B4D" w:rsidRPr="002967FB">
        <w:t>_Total;</w:t>
      </w:r>
      <w:r>
        <w:t xml:space="preserve"> </w:t>
      </w:r>
      <w:r w:rsidR="00D25B4D" w:rsidRPr="002967FB">
        <w:t>i++)</w:t>
      </w:r>
    </w:p>
    <w:p w14:paraId="4210C797" w14:textId="1C39597E" w:rsidR="007E4FFC" w:rsidRPr="002967FB" w:rsidRDefault="00E557FC">
      <w:pPr>
        <w:pStyle w:val="CDT"/>
      </w:pPr>
      <w:r>
        <w:t xml:space="preserve">        </w:t>
      </w:r>
      <w:r w:rsidR="00D25B4D" w:rsidRPr="002967FB">
        <w:t>{</w:t>
      </w:r>
    </w:p>
    <w:p w14:paraId="18C5B8A9" w14:textId="16FE342D" w:rsidR="007E4FFC" w:rsidRPr="002967FB" w:rsidRDefault="00E557FC">
      <w:pPr>
        <w:pStyle w:val="CDT"/>
      </w:pPr>
      <w:r>
        <w:t xml:space="preserve">            </w:t>
      </w:r>
      <w:r w:rsidR="00D25B4D" w:rsidRPr="002967FB">
        <w:t>_Count--;</w:t>
      </w:r>
    </w:p>
    <w:p w14:paraId="7449FCD7" w14:textId="410CC80B" w:rsidR="007E4FFC" w:rsidRPr="002967FB" w:rsidRDefault="00E557FC">
      <w:pPr>
        <w:pStyle w:val="CDT"/>
      </w:pPr>
      <w:r>
        <w:t xml:space="preserve">        </w:t>
      </w:r>
      <w:r w:rsidR="00D25B4D" w:rsidRPr="002967FB">
        <w:t>}</w:t>
      </w:r>
    </w:p>
    <w:p w14:paraId="5575AEF4" w14:textId="3CF79563" w:rsidR="007E4FFC" w:rsidRPr="002967FB" w:rsidRDefault="00E557FC">
      <w:pPr>
        <w:pStyle w:val="CDT"/>
      </w:pPr>
      <w:r>
        <w:t xml:space="preserve">    </w:t>
      </w:r>
      <w:r w:rsidR="00D25B4D" w:rsidRPr="002967FB">
        <w:t>}</w:t>
      </w:r>
    </w:p>
    <w:p w14:paraId="1EC5A162" w14:textId="77777777" w:rsidR="007E4FFC" w:rsidRPr="002967FB" w:rsidRDefault="00D25B4D">
      <w:pPr>
        <w:pStyle w:val="CDTX"/>
      </w:pPr>
      <w:r w:rsidRPr="002967FB">
        <w:t>}</w:t>
      </w:r>
    </w:p>
    <w:p w14:paraId="1ECCDECE" w14:textId="0B6D8EC6" w:rsidR="007E4FFC" w:rsidRPr="002967FB" w:rsidRDefault="00D25B4D">
      <w:pPr>
        <w:pStyle w:val="Body"/>
      </w:pPr>
      <w:r w:rsidRPr="002967FB">
        <w:t>One</w:t>
      </w:r>
      <w:r w:rsidR="00E557FC">
        <w:t xml:space="preserve"> </w:t>
      </w:r>
      <w:r w:rsidRPr="002967FB">
        <w:t>possible</w:t>
      </w:r>
      <w:r w:rsidR="00E557FC">
        <w:t xml:space="preserve"> </w:t>
      </w:r>
      <w:r w:rsidRPr="002967FB">
        <w:t>result</w:t>
      </w:r>
      <w:r w:rsidR="00E557FC">
        <w:t xml:space="preserve"> </w:t>
      </w:r>
      <w:r w:rsidRPr="002967FB">
        <w:t>of</w:t>
      </w:r>
      <w:r w:rsidR="00E557FC">
        <w:t xml:space="preserve"> </w:t>
      </w:r>
      <w:del w:id="8" w:author="Austen Frostad" w:date="2020-04-09T17:57:00Z">
        <w:r w:rsidR="00E85D6E" w:rsidDel="00187222">
          <w:delText>Listing</w:delText>
        </w:r>
        <w:r w:rsidR="00E557FC" w:rsidDel="00187222">
          <w:delText xml:space="preserve"> </w:delText>
        </w:r>
        <w:r w:rsidR="00E85D6E" w:rsidDel="00187222">
          <w:delText>20.</w:delText>
        </w:r>
        <w:r w:rsidRPr="002967FB" w:rsidDel="00187222">
          <w:delText>1</w:delText>
        </w:r>
      </w:del>
      <w:ins w:id="9" w:author="Austen Frostad" w:date="2020-04-09T17:57:00Z">
        <w:r w:rsidR="00187222">
          <w:t>Listing 22.1</w:t>
        </w:r>
      </w:ins>
      <w:r w:rsidR="00E557FC">
        <w:t xml:space="preserve"> </w:t>
      </w:r>
      <w:r w:rsidRPr="002967FB">
        <w:t>appears</w:t>
      </w:r>
      <w:r w:rsidR="00E557FC">
        <w:t xml:space="preserve"> </w:t>
      </w:r>
      <w:r w:rsidRPr="002967FB">
        <w:t>in</w:t>
      </w:r>
      <w:r w:rsidR="00E557FC">
        <w:t xml:space="preserve"> </w:t>
      </w:r>
      <w:del w:id="10" w:author="Austen Frostad" w:date="2020-04-09T19:43:00Z">
        <w:r w:rsidR="00487747" w:rsidDel="00B16FC4">
          <w:delText>Output</w:delText>
        </w:r>
        <w:r w:rsidR="00E557FC" w:rsidDel="00B16FC4">
          <w:delText xml:space="preserve"> </w:delText>
        </w:r>
        <w:r w:rsidR="00487747" w:rsidDel="00B16FC4">
          <w:delText>20.</w:delText>
        </w:r>
        <w:r w:rsidRPr="002967FB" w:rsidDel="00B16FC4">
          <w:delText>1</w:delText>
        </w:r>
      </w:del>
      <w:ins w:id="11" w:author="Austen Frostad" w:date="2020-04-09T19:43:00Z">
        <w:r w:rsidR="00B16FC4">
          <w:t>Output 22.1</w:t>
        </w:r>
      </w:ins>
      <w:r w:rsidRPr="002967FB">
        <w:t>.</w:t>
      </w:r>
    </w:p>
    <w:p w14:paraId="348C5323" w14:textId="0E33A273" w:rsidR="007E4FFC" w:rsidRPr="002967FB" w:rsidRDefault="00487747" w:rsidP="00E153FD">
      <w:pPr>
        <w:pStyle w:val="OutputNumber"/>
      </w:pPr>
      <w:del w:id="12" w:author="Austen Frostad" w:date="2020-04-09T19:43:00Z">
        <w:r w:rsidDel="00B16FC4">
          <w:lastRenderedPageBreak/>
          <w:delText>Output</w:delText>
        </w:r>
        <w:r w:rsidR="00E557FC" w:rsidDel="00B16FC4">
          <w:delText xml:space="preserve"> </w:delText>
        </w:r>
        <w:r w:rsidDel="00B16FC4">
          <w:delText>20.</w:delText>
        </w:r>
        <w:r w:rsidR="00D25B4D" w:rsidRPr="002967FB" w:rsidDel="00B16FC4">
          <w:delText>1</w:delText>
        </w:r>
      </w:del>
      <w:ins w:id="13" w:author="Austen Frostad" w:date="2020-04-09T19:43:00Z">
        <w:r w:rsidR="00B16FC4">
          <w:t>Output 22.1</w:t>
        </w:r>
      </w:ins>
    </w:p>
    <w:p w14:paraId="065E3871" w14:textId="407CD580" w:rsidR="007E4FFC" w:rsidRPr="002967FB" w:rsidRDefault="00D25B4D">
      <w:pPr>
        <w:pStyle w:val="OutputCodeOnly"/>
      </w:pPr>
      <w:r w:rsidRPr="002967FB">
        <w:t>Count</w:t>
      </w:r>
      <w:r w:rsidR="00E557FC">
        <w:t xml:space="preserve"> </w:t>
      </w:r>
      <w:r w:rsidRPr="002967FB">
        <w:t>=</w:t>
      </w:r>
      <w:r w:rsidR="00E557FC">
        <w:t xml:space="preserve"> </w:t>
      </w:r>
      <w:r w:rsidRPr="002967FB">
        <w:t>113449949</w:t>
      </w:r>
    </w:p>
    <w:p w14:paraId="67A7E88B" w14:textId="24E3EF47" w:rsidR="007E4FFC" w:rsidRPr="002967FB" w:rsidRDefault="00D25B4D">
      <w:pPr>
        <w:pStyle w:val="Body"/>
      </w:pPr>
      <w:r w:rsidRPr="002967FB">
        <w:t>The</w:t>
      </w:r>
      <w:r w:rsidR="00E557FC">
        <w:t xml:space="preserve"> </w:t>
      </w:r>
      <w:r w:rsidRPr="002967FB">
        <w:t>important</w:t>
      </w:r>
      <w:r w:rsidR="00E557FC">
        <w:t xml:space="preserve"> </w:t>
      </w:r>
      <w:r w:rsidRPr="002967FB">
        <w:t>thing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note</w:t>
      </w:r>
      <w:r w:rsidR="00E557FC">
        <w:t xml:space="preserve"> </w:t>
      </w:r>
      <w:r w:rsidRPr="002967FB">
        <w:t>about</w:t>
      </w:r>
      <w:r w:rsidR="00E557FC">
        <w:t xml:space="preserve"> </w:t>
      </w:r>
      <w:del w:id="14" w:author="Austen Frostad" w:date="2020-04-09T17:57:00Z">
        <w:r w:rsidR="00E85D6E" w:rsidDel="00187222">
          <w:delText>Listing</w:delText>
        </w:r>
        <w:r w:rsidR="00E557FC" w:rsidDel="00187222">
          <w:delText xml:space="preserve"> </w:delText>
        </w:r>
        <w:r w:rsidR="00E85D6E" w:rsidDel="00187222">
          <w:delText>20.</w:delText>
        </w:r>
        <w:r w:rsidRPr="002967FB" w:rsidDel="00187222">
          <w:delText>1</w:delText>
        </w:r>
      </w:del>
      <w:ins w:id="15" w:author="Austen Frostad" w:date="2020-04-09T17:57:00Z">
        <w:r w:rsidR="00187222">
          <w:t>Listing 22.1</w:t>
        </w:r>
      </w:ins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output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not</w:t>
      </w:r>
      <w:r w:rsidR="00E557FC">
        <w:t xml:space="preserve"> </w:t>
      </w:r>
      <w:r w:rsidRPr="002967FB">
        <w:rPr>
          <w:rStyle w:val="C1"/>
        </w:rPr>
        <w:t>0</w:t>
      </w:r>
      <w:r w:rsidRPr="002967FB">
        <w:t>.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would</w:t>
      </w:r>
      <w:r w:rsidR="00E557FC">
        <w:t xml:space="preserve"> </w:t>
      </w:r>
      <w:r w:rsidRPr="002967FB">
        <w:t>have</w:t>
      </w:r>
      <w:r w:rsidR="00E557FC">
        <w:t xml:space="preserve"> </w:t>
      </w:r>
      <w:r w:rsidRPr="002967FB">
        <w:t>been</w:t>
      </w:r>
      <w:r w:rsidR="00E557FC">
        <w:t xml:space="preserve"> </w:t>
      </w:r>
      <w:r w:rsidRPr="002967FB">
        <w:t>if</w:t>
      </w:r>
      <w:r w:rsidR="00E557FC">
        <w:t xml:space="preserve"> </w:t>
      </w:r>
      <w:proofErr w:type="gramStart"/>
      <w:r w:rsidRPr="002967FB">
        <w:rPr>
          <w:rStyle w:val="C1"/>
        </w:rPr>
        <w:t>Decrement(</w:t>
      </w:r>
      <w:proofErr w:type="gramEnd"/>
      <w:r w:rsidRPr="002967FB">
        <w:rPr>
          <w:rStyle w:val="C1"/>
        </w:rPr>
        <w:t>)</w:t>
      </w:r>
      <w:r w:rsidR="00E557FC">
        <w:t xml:space="preserve"> </w:t>
      </w:r>
      <w:r w:rsidRPr="002967FB">
        <w:t>was</w:t>
      </w:r>
      <w:r w:rsidR="00E557FC">
        <w:t xml:space="preserve"> </w:t>
      </w:r>
      <w:r w:rsidRPr="002967FB">
        <w:t>called</w:t>
      </w:r>
      <w:r w:rsidR="00E557FC">
        <w:t xml:space="preserve"> </w:t>
      </w:r>
      <w:r w:rsidRPr="002967FB">
        <w:t>directly</w:t>
      </w:r>
      <w:r w:rsidR="00E557FC">
        <w:t xml:space="preserve"> </w:t>
      </w:r>
      <w:r w:rsidRPr="002967FB">
        <w:t>(sequentially).</w:t>
      </w:r>
      <w:r w:rsidR="00E557FC">
        <w:t xml:space="preserve"> </w:t>
      </w:r>
      <w:r w:rsidRPr="002967FB">
        <w:t>However,</w:t>
      </w:r>
      <w:r w:rsidR="00E557FC">
        <w:t xml:space="preserve"> </w:t>
      </w:r>
      <w:r w:rsidRPr="002967FB">
        <w:t>when</w:t>
      </w:r>
      <w:r w:rsidR="00E557FC">
        <w:t xml:space="preserve"> </w:t>
      </w:r>
      <w:r w:rsidRPr="002967FB">
        <w:t>calling</w:t>
      </w:r>
      <w:r w:rsidR="00E557FC">
        <w:t xml:space="preserve"> </w:t>
      </w:r>
      <w:proofErr w:type="gramStart"/>
      <w:r w:rsidRPr="002967FB">
        <w:rPr>
          <w:rStyle w:val="C1"/>
        </w:rPr>
        <w:t>Decrement(</w:t>
      </w:r>
      <w:proofErr w:type="gramEnd"/>
      <w:r w:rsidRPr="002967FB">
        <w:rPr>
          <w:rStyle w:val="C1"/>
        </w:rPr>
        <w:t>)</w:t>
      </w:r>
      <w:r w:rsidR="00E557FC">
        <w:t xml:space="preserve"> </w:t>
      </w:r>
      <w:r w:rsidRPr="002967FB">
        <w:t>asynchronously,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race</w:t>
      </w:r>
      <w:r w:rsidR="00E557FC">
        <w:t xml:space="preserve"> </w:t>
      </w:r>
      <w:r w:rsidRPr="002967FB">
        <w:t>condition</w:t>
      </w:r>
      <w:r w:rsidR="00E557FC">
        <w:t xml:space="preserve"> </w:t>
      </w:r>
      <w:r w:rsidRPr="002967FB">
        <w:t>occurs</w:t>
      </w:r>
      <w:r w:rsidR="00E557FC">
        <w:t xml:space="preserve"> </w:t>
      </w:r>
      <w:r w:rsidRPr="002967FB">
        <w:t>because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individual</w:t>
      </w:r>
      <w:r w:rsidR="00E557FC">
        <w:t xml:space="preserve"> </w:t>
      </w:r>
      <w:r w:rsidRPr="002967FB">
        <w:t>steps</w:t>
      </w:r>
      <w:r w:rsidR="00E557FC">
        <w:t xml:space="preserve"> </w:t>
      </w:r>
      <w:r w:rsidRPr="002967FB">
        <w:t>within</w:t>
      </w:r>
      <w:r w:rsidR="00E557FC">
        <w:t xml:space="preserve"> </w:t>
      </w:r>
      <w:r w:rsidRPr="002967FB">
        <w:rPr>
          <w:rStyle w:val="C1"/>
        </w:rPr>
        <w:t>_Count++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rPr>
          <w:rStyle w:val="C1"/>
        </w:rPr>
        <w:t>_Count--</w:t>
      </w:r>
      <w:r w:rsidR="00E557FC">
        <w:t xml:space="preserve"> </w:t>
      </w:r>
      <w:r w:rsidRPr="002967FB">
        <w:t>statements</w:t>
      </w:r>
      <w:r w:rsidR="00E557FC">
        <w:t xml:space="preserve"> </w:t>
      </w:r>
      <w:r w:rsidRPr="002967FB">
        <w:t>intermingle.</w:t>
      </w:r>
      <w:r w:rsidR="00E557FC">
        <w:t xml:space="preserve"> </w:t>
      </w:r>
      <w:r w:rsidRPr="002967FB">
        <w:t>(As</w:t>
      </w:r>
      <w:r w:rsidR="00E557FC">
        <w:t xml:space="preserve"> </w:t>
      </w:r>
      <w:r w:rsidRPr="002967FB">
        <w:t>discussed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Beginner</w:t>
      </w:r>
      <w:r w:rsidR="00E557FC">
        <w:t xml:space="preserve"> </w:t>
      </w:r>
      <w:r w:rsidRPr="002967FB">
        <w:t>Topic</w:t>
      </w:r>
      <w:r w:rsidR="0085479C">
        <w:t xml:space="preserve"> titled</w:t>
      </w:r>
      <w:r w:rsidR="00E557FC">
        <w:t xml:space="preserve"> </w:t>
      </w:r>
      <w:r w:rsidR="009E6174" w:rsidRPr="002967FB">
        <w:t>“</w:t>
      </w:r>
      <w:r w:rsidRPr="002967FB">
        <w:t>Multithreading</w:t>
      </w:r>
      <w:r w:rsidR="00E557FC">
        <w:t xml:space="preserve"> </w:t>
      </w:r>
      <w:r w:rsidRPr="002967FB">
        <w:t>Jargon</w:t>
      </w:r>
      <w:r w:rsidR="009E6174" w:rsidRPr="002967FB">
        <w:t>”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Chapter</w:t>
      </w:r>
      <w:r w:rsidR="00E557FC">
        <w:t xml:space="preserve"> </w:t>
      </w:r>
      <w:r w:rsidR="002063F3">
        <w:t>19</w:t>
      </w:r>
      <w:r w:rsidRPr="002967FB">
        <w:t>,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single</w:t>
      </w:r>
      <w:r w:rsidR="00E557FC">
        <w:t xml:space="preserve"> </w:t>
      </w:r>
      <w:r w:rsidRPr="002967FB">
        <w:t>statement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C#</w:t>
      </w:r>
      <w:r w:rsidR="00E557FC">
        <w:t xml:space="preserve"> </w:t>
      </w:r>
      <w:r w:rsidRPr="002967FB">
        <w:t>will</w:t>
      </w:r>
      <w:r w:rsidR="00E557FC">
        <w:t xml:space="preserve"> </w:t>
      </w:r>
      <w:r w:rsidRPr="002967FB">
        <w:t>likely</w:t>
      </w:r>
      <w:r w:rsidR="00E557FC">
        <w:t xml:space="preserve"> </w:t>
      </w:r>
      <w:r w:rsidRPr="002967FB">
        <w:t>involve</w:t>
      </w:r>
      <w:r w:rsidR="00E557FC">
        <w:t xml:space="preserve"> </w:t>
      </w:r>
      <w:r w:rsidRPr="002967FB">
        <w:t>multiple</w:t>
      </w:r>
      <w:r w:rsidR="00E557FC">
        <w:t xml:space="preserve"> </w:t>
      </w:r>
      <w:r w:rsidRPr="002967FB">
        <w:t>steps.)</w:t>
      </w:r>
      <w:r w:rsidR="00E557FC">
        <w:t xml:space="preserve"> </w:t>
      </w:r>
      <w:r w:rsidRPr="002967FB">
        <w:t>Consider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sample</w:t>
      </w:r>
      <w:r w:rsidR="00E557FC">
        <w:t xml:space="preserve"> </w:t>
      </w:r>
      <w:r w:rsidRPr="002967FB">
        <w:t>execution</w:t>
      </w:r>
      <w:r w:rsidR="00E557FC">
        <w:t xml:space="preserve"> </w:t>
      </w:r>
      <w:r w:rsidRPr="002967FB">
        <w:t>in</w:t>
      </w:r>
      <w:r w:rsidR="00E557FC">
        <w:t xml:space="preserve"> </w:t>
      </w:r>
      <w:r w:rsidR="0051473F">
        <w:t>Table</w:t>
      </w:r>
      <w:r w:rsidR="00E557FC">
        <w:t xml:space="preserve"> </w:t>
      </w:r>
      <w:r w:rsidR="0051473F">
        <w:t>20.</w:t>
      </w:r>
      <w:r w:rsidRPr="002967FB">
        <w:t>1.</w:t>
      </w:r>
    </w:p>
    <w:p w14:paraId="2F90FDC1" w14:textId="3BFEFDBE" w:rsidR="007E4FFC" w:rsidRPr="002967FB" w:rsidRDefault="0051473F" w:rsidP="002967FB">
      <w:pPr>
        <w:pStyle w:val="TableTitle"/>
      </w:pPr>
      <w:r w:rsidRPr="00E153FD">
        <w:rPr>
          <w:rStyle w:val="TableNumber"/>
        </w:rPr>
        <w:t>Table</w:t>
      </w:r>
      <w:r w:rsidR="00E557FC">
        <w:rPr>
          <w:rStyle w:val="TableNumber"/>
        </w:rPr>
        <w:t xml:space="preserve"> </w:t>
      </w:r>
      <w:r w:rsidRPr="00E153FD">
        <w:rPr>
          <w:rStyle w:val="TableNumber"/>
        </w:rPr>
        <w:t>20.</w:t>
      </w:r>
      <w:r w:rsidR="00D25B4D" w:rsidRPr="00E153FD">
        <w:rPr>
          <w:rStyle w:val="TableNumber"/>
        </w:rPr>
        <w:t>1:</w:t>
      </w:r>
      <w:r w:rsidR="00D25B4D" w:rsidRPr="002967FB">
        <w:t> </w:t>
      </w:r>
      <w:r w:rsidR="00D25B4D" w:rsidRPr="002967FB">
        <w:t>Sample</w:t>
      </w:r>
      <w:r w:rsidR="00E557FC">
        <w:t xml:space="preserve"> </w:t>
      </w:r>
      <w:r w:rsidR="00D25B4D" w:rsidRPr="002967FB">
        <w:t>Pseudocode</w:t>
      </w:r>
      <w:r w:rsidR="00E557FC">
        <w:t xml:space="preserve"> </w:t>
      </w:r>
      <w:r w:rsidR="00D25B4D" w:rsidRPr="002967FB">
        <w:t>Execution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77"/>
        <w:gridCol w:w="2976"/>
        <w:gridCol w:w="864"/>
      </w:tblGrid>
      <w:tr w:rsidR="007E4FFC" w:rsidRPr="002967FB" w14:paraId="5EBD4E70" w14:textId="77777777">
        <w:trPr>
          <w:trHeight w:val="60"/>
        </w:trPr>
        <w:tc>
          <w:tcPr>
            <w:tcW w:w="3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solid" w:color="E2E3E4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6863A61C" w14:textId="39C205D0" w:rsidR="007E4FFC" w:rsidRPr="002967FB" w:rsidRDefault="00D25B4D" w:rsidP="00E153FD">
            <w:pPr>
              <w:pStyle w:val="TableColumnHead"/>
            </w:pPr>
            <w:r w:rsidRPr="002967FB">
              <w:t>Main</w:t>
            </w:r>
            <w:r w:rsidR="00E557FC">
              <w:t xml:space="preserve"> </w:t>
            </w:r>
            <w:r w:rsidRPr="002967FB">
              <w:t>Thread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solid" w:color="E2E3E4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51E86792" w14:textId="530A742B" w:rsidR="007E4FFC" w:rsidRPr="002967FB" w:rsidRDefault="00D25B4D" w:rsidP="00E153FD">
            <w:pPr>
              <w:pStyle w:val="TableColumnHead"/>
            </w:pPr>
            <w:r w:rsidRPr="002967FB">
              <w:t>Decrement</w:t>
            </w:r>
            <w:r w:rsidR="00E557FC">
              <w:t xml:space="preserve"> </w:t>
            </w:r>
            <w:r w:rsidRPr="002967FB">
              <w:t>Thread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solid" w:color="E2E3E4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5BDA3F5A" w14:textId="77777777" w:rsidR="007E4FFC" w:rsidRPr="002967FB" w:rsidRDefault="00D25B4D" w:rsidP="00E153FD">
            <w:pPr>
              <w:pStyle w:val="TableColumnHead"/>
            </w:pPr>
            <w:r w:rsidRPr="002967FB">
              <w:t>Count</w:t>
            </w:r>
          </w:p>
        </w:tc>
      </w:tr>
      <w:tr w:rsidR="007E4FFC" w:rsidRPr="002967FB" w14:paraId="21E11E7F" w14:textId="77777777">
        <w:trPr>
          <w:trHeight w:val="60"/>
        </w:trPr>
        <w:tc>
          <w:tcPr>
            <w:tcW w:w="3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1F770A5D" w14:textId="77777777" w:rsidR="007E4FFC" w:rsidRPr="002967FB" w:rsidRDefault="00D25B4D" w:rsidP="00E153FD">
            <w:pPr>
              <w:pStyle w:val="TableText"/>
            </w:pPr>
            <w:r w:rsidRPr="002967FB">
              <w:t>...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4D545F0" w14:textId="77777777" w:rsidR="007E4FFC" w:rsidRPr="002967FB" w:rsidRDefault="00D25B4D" w:rsidP="00E153FD">
            <w:pPr>
              <w:pStyle w:val="TableText"/>
            </w:pPr>
            <w:r w:rsidRPr="002967FB">
              <w:t>...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74E8CBD8" w14:textId="77777777" w:rsidR="007E4FFC" w:rsidRPr="002967FB" w:rsidRDefault="00D25B4D" w:rsidP="00E153FD">
            <w:pPr>
              <w:pStyle w:val="TableText"/>
            </w:pPr>
            <w:r w:rsidRPr="002967FB">
              <w:t>...</w:t>
            </w:r>
          </w:p>
        </w:tc>
      </w:tr>
      <w:tr w:rsidR="007E4FFC" w:rsidRPr="002967FB" w14:paraId="570F9D95" w14:textId="77777777">
        <w:trPr>
          <w:trHeight w:val="60"/>
        </w:trPr>
        <w:tc>
          <w:tcPr>
            <w:tcW w:w="3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545BBFE2" w14:textId="4315919E" w:rsidR="007E4FFC" w:rsidRPr="002967FB" w:rsidRDefault="00D25B4D" w:rsidP="00E153FD">
            <w:pPr>
              <w:pStyle w:val="TableText"/>
            </w:pPr>
            <w:r w:rsidRPr="002967FB">
              <w:t>Copy</w:t>
            </w:r>
            <w:r w:rsidR="00E557FC">
              <w:t xml:space="preserve"> </w:t>
            </w:r>
            <w:r w:rsidRPr="002967FB">
              <w:t>the</w:t>
            </w:r>
            <w:r w:rsidR="00E557FC">
              <w:t xml:space="preserve"> </w:t>
            </w:r>
            <w:r w:rsidRPr="002967FB">
              <w:t>value</w:t>
            </w:r>
            <w:r w:rsidR="00E557FC">
              <w:t xml:space="preserve"> </w:t>
            </w:r>
            <w:r w:rsidRPr="00E153FD">
              <w:rPr>
                <w:rStyle w:val="C1"/>
              </w:rPr>
              <w:t>0</w:t>
            </w:r>
            <w:r w:rsidR="00E557FC">
              <w:t xml:space="preserve"> </w:t>
            </w:r>
            <w:r w:rsidRPr="002967FB">
              <w:t>out</w:t>
            </w:r>
            <w:r w:rsidR="00E557FC">
              <w:t xml:space="preserve"> </w:t>
            </w:r>
            <w:r w:rsidRPr="002967FB">
              <w:t>of</w:t>
            </w:r>
            <w:r w:rsidR="00E557FC">
              <w:t xml:space="preserve"> </w:t>
            </w:r>
            <w:r w:rsidRPr="00E153FD">
              <w:rPr>
                <w:rStyle w:val="C1"/>
              </w:rPr>
              <w:t>_Count</w:t>
            </w:r>
            <w:r w:rsidRPr="002967FB">
              <w:t>.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EDD2175" w14:textId="77777777" w:rsidR="007E4FFC" w:rsidRPr="002967FB" w:rsidRDefault="007E4FFC" w:rsidP="00E153FD">
            <w:pPr>
              <w:pStyle w:val="TableText"/>
              <w:rPr>
                <w:rFonts w:ascii="PalatinoLTPro-Black" w:hAnsi="PalatinoLTPro-Black" w:cs="Times New Roman"/>
                <w:color w:val="auto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645975F8" w14:textId="77777777" w:rsidR="007E4FFC" w:rsidRPr="002967FB" w:rsidRDefault="00D25B4D" w:rsidP="00E153FD">
            <w:pPr>
              <w:pStyle w:val="TableText"/>
            </w:pPr>
            <w:r w:rsidRPr="002967FB">
              <w:t>0</w:t>
            </w:r>
          </w:p>
        </w:tc>
      </w:tr>
      <w:tr w:rsidR="007E4FFC" w:rsidRPr="002967FB" w14:paraId="7490C737" w14:textId="77777777">
        <w:trPr>
          <w:trHeight w:val="60"/>
        </w:trPr>
        <w:tc>
          <w:tcPr>
            <w:tcW w:w="3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0D1D4BF4" w14:textId="0BEC88BD" w:rsidR="007E4FFC" w:rsidRPr="002967FB" w:rsidRDefault="00D25B4D" w:rsidP="00E153FD">
            <w:pPr>
              <w:pStyle w:val="TableText"/>
            </w:pPr>
            <w:r w:rsidRPr="002967FB">
              <w:t>Increment</w:t>
            </w:r>
            <w:r w:rsidR="00E557FC">
              <w:t xml:space="preserve"> </w:t>
            </w:r>
            <w:r w:rsidRPr="002967FB">
              <w:t>the</w:t>
            </w:r>
            <w:r w:rsidR="00E557FC">
              <w:t xml:space="preserve"> </w:t>
            </w:r>
            <w:r w:rsidRPr="002967FB">
              <w:t>copied</w:t>
            </w:r>
            <w:r w:rsidR="00E557FC">
              <w:t xml:space="preserve"> </w:t>
            </w:r>
            <w:r w:rsidRPr="002967FB">
              <w:t>value</w:t>
            </w:r>
            <w:r w:rsidR="00E557FC">
              <w:t xml:space="preserve"> </w:t>
            </w:r>
            <w:r w:rsidRPr="002967FB">
              <w:t>(</w:t>
            </w:r>
            <w:r w:rsidRPr="00E153FD">
              <w:rPr>
                <w:rStyle w:val="C1"/>
              </w:rPr>
              <w:t>0</w:t>
            </w:r>
            <w:r w:rsidRPr="002967FB">
              <w:t>),</w:t>
            </w:r>
            <w:r w:rsidR="00E557FC">
              <w:t xml:space="preserve"> </w:t>
            </w:r>
            <w:r w:rsidRPr="002967FB">
              <w:t>resulting</w:t>
            </w:r>
            <w:r w:rsidR="00E557FC">
              <w:t xml:space="preserve"> </w:t>
            </w:r>
            <w:r w:rsidRPr="002967FB">
              <w:t>in</w:t>
            </w:r>
            <w:r w:rsidR="00E557FC">
              <w:t xml:space="preserve"> </w:t>
            </w:r>
            <w:r w:rsidRPr="00E153FD">
              <w:rPr>
                <w:rStyle w:val="C1"/>
              </w:rPr>
              <w:t>1</w:t>
            </w:r>
            <w:r w:rsidRPr="002967FB">
              <w:t>.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7F7758E" w14:textId="77777777" w:rsidR="007E4FFC" w:rsidRPr="002967FB" w:rsidRDefault="007E4FFC" w:rsidP="00E153FD">
            <w:pPr>
              <w:pStyle w:val="TableText"/>
              <w:rPr>
                <w:rFonts w:ascii="PalatinoLTPro-Black" w:hAnsi="PalatinoLTPro-Black" w:cs="Times New Roman"/>
                <w:color w:val="auto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2B659EFB" w14:textId="77777777" w:rsidR="007E4FFC" w:rsidRPr="002967FB" w:rsidRDefault="00D25B4D" w:rsidP="00E153FD">
            <w:pPr>
              <w:pStyle w:val="TableText"/>
            </w:pPr>
            <w:r w:rsidRPr="002967FB">
              <w:t>0</w:t>
            </w:r>
          </w:p>
        </w:tc>
      </w:tr>
      <w:tr w:rsidR="007E4FFC" w:rsidRPr="002967FB" w14:paraId="2CBAA40E" w14:textId="77777777">
        <w:trPr>
          <w:trHeight w:val="60"/>
        </w:trPr>
        <w:tc>
          <w:tcPr>
            <w:tcW w:w="3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7137867C" w14:textId="268EB87B" w:rsidR="007E4FFC" w:rsidRPr="002967FB" w:rsidRDefault="00D25B4D" w:rsidP="00E153FD">
            <w:pPr>
              <w:pStyle w:val="TableText"/>
            </w:pPr>
            <w:r w:rsidRPr="002967FB">
              <w:t>Copy</w:t>
            </w:r>
            <w:r w:rsidR="00E557FC">
              <w:t xml:space="preserve"> </w:t>
            </w:r>
            <w:r w:rsidRPr="002967FB">
              <w:t>the</w:t>
            </w:r>
            <w:r w:rsidR="00E557FC">
              <w:t xml:space="preserve"> </w:t>
            </w:r>
            <w:r w:rsidRPr="002967FB">
              <w:t>resultant</w:t>
            </w:r>
            <w:r w:rsidR="00E557FC">
              <w:t xml:space="preserve"> </w:t>
            </w:r>
            <w:r w:rsidRPr="002967FB">
              <w:t>value</w:t>
            </w:r>
            <w:r w:rsidR="00E557FC">
              <w:t xml:space="preserve"> </w:t>
            </w:r>
            <w:r w:rsidRPr="002967FB">
              <w:t>(</w:t>
            </w:r>
            <w:r w:rsidRPr="00E153FD">
              <w:rPr>
                <w:rStyle w:val="C1"/>
              </w:rPr>
              <w:t>1</w:t>
            </w:r>
            <w:r w:rsidRPr="002967FB">
              <w:t>)</w:t>
            </w:r>
            <w:r w:rsidR="00E557FC">
              <w:t xml:space="preserve"> </w:t>
            </w:r>
            <w:r w:rsidRPr="002967FB">
              <w:t>into</w:t>
            </w:r>
            <w:r w:rsidR="00E557FC">
              <w:t xml:space="preserve"> </w:t>
            </w:r>
            <w:r w:rsidRPr="00E153FD">
              <w:rPr>
                <w:rStyle w:val="C1"/>
              </w:rPr>
              <w:t>_Count</w:t>
            </w:r>
            <w:r w:rsidRPr="002967FB">
              <w:t>.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A2F2679" w14:textId="77777777" w:rsidR="007E4FFC" w:rsidRPr="002967FB" w:rsidRDefault="007E4FFC" w:rsidP="00E153FD">
            <w:pPr>
              <w:pStyle w:val="TableText"/>
              <w:rPr>
                <w:rFonts w:ascii="PalatinoLTPro-Black" w:hAnsi="PalatinoLTPro-Black" w:cs="Times New Roman"/>
                <w:color w:val="auto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7DE3F1A8" w14:textId="77777777" w:rsidR="007E4FFC" w:rsidRPr="002967FB" w:rsidRDefault="00D25B4D" w:rsidP="00E153FD">
            <w:pPr>
              <w:pStyle w:val="TableText"/>
            </w:pPr>
            <w:r w:rsidRPr="002967FB">
              <w:t>1</w:t>
            </w:r>
          </w:p>
        </w:tc>
      </w:tr>
      <w:tr w:rsidR="007E4FFC" w:rsidRPr="002967FB" w14:paraId="2487C8BD" w14:textId="77777777">
        <w:trPr>
          <w:trHeight w:val="60"/>
        </w:trPr>
        <w:tc>
          <w:tcPr>
            <w:tcW w:w="3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0F3487D4" w14:textId="6AF6E29E" w:rsidR="007E4FFC" w:rsidRPr="002967FB" w:rsidRDefault="00D25B4D" w:rsidP="00E153FD">
            <w:pPr>
              <w:pStyle w:val="TableText"/>
            </w:pPr>
            <w:r w:rsidRPr="002967FB">
              <w:t>Copy</w:t>
            </w:r>
            <w:r w:rsidR="00E557FC">
              <w:t xml:space="preserve"> </w:t>
            </w:r>
            <w:r w:rsidRPr="002967FB">
              <w:t>the</w:t>
            </w:r>
            <w:r w:rsidR="00E557FC">
              <w:t xml:space="preserve"> </w:t>
            </w:r>
            <w:r w:rsidRPr="002967FB">
              <w:t>value</w:t>
            </w:r>
            <w:r w:rsidR="00E557FC">
              <w:t xml:space="preserve"> </w:t>
            </w:r>
            <w:r w:rsidRPr="00E153FD">
              <w:rPr>
                <w:rStyle w:val="C1"/>
              </w:rPr>
              <w:t>1</w:t>
            </w:r>
            <w:r w:rsidR="00E557FC">
              <w:t xml:space="preserve"> </w:t>
            </w:r>
            <w:r w:rsidRPr="002967FB">
              <w:t>out</w:t>
            </w:r>
            <w:r w:rsidR="00E557FC">
              <w:t xml:space="preserve"> </w:t>
            </w:r>
            <w:r w:rsidRPr="002967FB">
              <w:t>of</w:t>
            </w:r>
            <w:r w:rsidR="00E557FC">
              <w:t xml:space="preserve"> </w:t>
            </w:r>
            <w:r w:rsidRPr="00E153FD">
              <w:rPr>
                <w:rStyle w:val="C1"/>
              </w:rPr>
              <w:t>_Count</w:t>
            </w:r>
            <w:r w:rsidRPr="002967FB">
              <w:t>.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D4B8237" w14:textId="77777777" w:rsidR="007E4FFC" w:rsidRPr="002967FB" w:rsidRDefault="007E4FFC" w:rsidP="00E153FD">
            <w:pPr>
              <w:pStyle w:val="TableText"/>
              <w:rPr>
                <w:rFonts w:ascii="PalatinoLTPro-Black" w:hAnsi="PalatinoLTPro-Black" w:cs="Times New Roman"/>
                <w:color w:val="auto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04CF6CA6" w14:textId="77777777" w:rsidR="007E4FFC" w:rsidRPr="002967FB" w:rsidRDefault="00D25B4D" w:rsidP="00E153FD">
            <w:pPr>
              <w:pStyle w:val="TableText"/>
            </w:pPr>
            <w:r w:rsidRPr="002967FB">
              <w:t>1</w:t>
            </w:r>
          </w:p>
        </w:tc>
      </w:tr>
      <w:tr w:rsidR="007E4FFC" w:rsidRPr="002967FB" w14:paraId="45BF544B" w14:textId="77777777">
        <w:trPr>
          <w:trHeight w:val="60"/>
        </w:trPr>
        <w:tc>
          <w:tcPr>
            <w:tcW w:w="3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082CC97D" w14:textId="77777777" w:rsidR="007E4FFC" w:rsidRPr="002967FB" w:rsidRDefault="007E4FFC" w:rsidP="00E153FD">
            <w:pPr>
              <w:pStyle w:val="TableText"/>
              <w:rPr>
                <w:rFonts w:ascii="PalatinoLTPro-Black" w:hAnsi="PalatinoLTPro-Black" w:cs="Times New Roman"/>
                <w:color w:val="auto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93A772F" w14:textId="2C936A5D" w:rsidR="007E4FFC" w:rsidRPr="002967FB" w:rsidRDefault="00D25B4D" w:rsidP="00E153FD">
            <w:pPr>
              <w:pStyle w:val="TableText"/>
            </w:pPr>
            <w:r w:rsidRPr="002967FB">
              <w:t>Copy</w:t>
            </w:r>
            <w:r w:rsidR="00E557FC">
              <w:t xml:space="preserve"> </w:t>
            </w:r>
            <w:r w:rsidRPr="002967FB">
              <w:t>the</w:t>
            </w:r>
            <w:r w:rsidR="00E557FC">
              <w:t xml:space="preserve"> </w:t>
            </w:r>
            <w:r w:rsidRPr="002967FB">
              <w:t>value</w:t>
            </w:r>
            <w:r w:rsidR="00E557FC">
              <w:t xml:space="preserve"> </w:t>
            </w:r>
            <w:r w:rsidRPr="00E153FD">
              <w:rPr>
                <w:rStyle w:val="C1"/>
              </w:rPr>
              <w:t>1</w:t>
            </w:r>
            <w:r w:rsidR="00E557FC">
              <w:t xml:space="preserve"> </w:t>
            </w:r>
            <w:r w:rsidRPr="002967FB">
              <w:t>out</w:t>
            </w:r>
            <w:r w:rsidR="00E557FC">
              <w:t xml:space="preserve"> </w:t>
            </w:r>
            <w:r w:rsidRPr="002967FB">
              <w:t>of</w:t>
            </w:r>
            <w:r w:rsidR="00E557FC">
              <w:t xml:space="preserve"> </w:t>
            </w:r>
            <w:r w:rsidRPr="00E153FD">
              <w:rPr>
                <w:rStyle w:val="C1"/>
              </w:rPr>
              <w:t>_Count</w:t>
            </w:r>
            <w:r w:rsidRPr="002967FB">
              <w:t>.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12FB1773" w14:textId="77777777" w:rsidR="007E4FFC" w:rsidRPr="002967FB" w:rsidRDefault="00D25B4D" w:rsidP="00E153FD">
            <w:pPr>
              <w:pStyle w:val="TableText"/>
            </w:pPr>
            <w:r w:rsidRPr="002967FB">
              <w:t>1</w:t>
            </w:r>
          </w:p>
        </w:tc>
      </w:tr>
      <w:tr w:rsidR="007E4FFC" w:rsidRPr="002967FB" w14:paraId="0130D037" w14:textId="77777777">
        <w:trPr>
          <w:trHeight w:val="60"/>
        </w:trPr>
        <w:tc>
          <w:tcPr>
            <w:tcW w:w="3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58119FF4" w14:textId="35EB8933" w:rsidR="007E4FFC" w:rsidRPr="002967FB" w:rsidRDefault="00D25B4D" w:rsidP="00E153FD">
            <w:pPr>
              <w:pStyle w:val="TableText"/>
            </w:pPr>
            <w:r w:rsidRPr="002967FB">
              <w:t>Increment</w:t>
            </w:r>
            <w:r w:rsidR="00E557FC">
              <w:t xml:space="preserve"> </w:t>
            </w:r>
            <w:r w:rsidRPr="002967FB">
              <w:t>the</w:t>
            </w:r>
            <w:r w:rsidR="00E557FC">
              <w:t xml:space="preserve"> </w:t>
            </w:r>
            <w:r w:rsidRPr="002967FB">
              <w:t>copied</w:t>
            </w:r>
            <w:r w:rsidR="00E557FC">
              <w:t xml:space="preserve"> </w:t>
            </w:r>
            <w:r w:rsidRPr="002967FB">
              <w:t>value</w:t>
            </w:r>
            <w:r w:rsidR="00E557FC">
              <w:t xml:space="preserve"> </w:t>
            </w:r>
            <w:r w:rsidRPr="002967FB">
              <w:t>(</w:t>
            </w:r>
            <w:r w:rsidRPr="00E153FD">
              <w:rPr>
                <w:rStyle w:val="C1"/>
              </w:rPr>
              <w:t>1</w:t>
            </w:r>
            <w:r w:rsidRPr="002967FB">
              <w:t>),</w:t>
            </w:r>
            <w:r w:rsidR="00E557FC">
              <w:t xml:space="preserve"> </w:t>
            </w:r>
            <w:r w:rsidRPr="002967FB">
              <w:t>resulting</w:t>
            </w:r>
            <w:r w:rsidR="00E557FC">
              <w:t xml:space="preserve"> </w:t>
            </w:r>
            <w:r w:rsidRPr="002967FB">
              <w:t>in</w:t>
            </w:r>
            <w:r w:rsidR="00E557FC">
              <w:t xml:space="preserve"> </w:t>
            </w:r>
            <w:r w:rsidRPr="00E153FD">
              <w:rPr>
                <w:rStyle w:val="C1"/>
              </w:rPr>
              <w:t>2</w:t>
            </w:r>
            <w:r w:rsidRPr="002967FB">
              <w:t>.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7324442" w14:textId="77777777" w:rsidR="007E4FFC" w:rsidRPr="002967FB" w:rsidRDefault="007E4FFC" w:rsidP="00E153FD">
            <w:pPr>
              <w:pStyle w:val="TableText"/>
              <w:rPr>
                <w:rFonts w:ascii="PalatinoLTPro-Black" w:hAnsi="PalatinoLTPro-Black" w:cs="Times New Roman"/>
                <w:color w:val="auto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1E71720B" w14:textId="77777777" w:rsidR="007E4FFC" w:rsidRPr="002967FB" w:rsidRDefault="00D25B4D" w:rsidP="00E153FD">
            <w:pPr>
              <w:pStyle w:val="TableText"/>
            </w:pPr>
            <w:r w:rsidRPr="002967FB">
              <w:t>1</w:t>
            </w:r>
          </w:p>
        </w:tc>
      </w:tr>
      <w:tr w:rsidR="007E4FFC" w:rsidRPr="002967FB" w14:paraId="23F0646D" w14:textId="77777777">
        <w:trPr>
          <w:trHeight w:val="60"/>
        </w:trPr>
        <w:tc>
          <w:tcPr>
            <w:tcW w:w="3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48B074A5" w14:textId="34A56E1F" w:rsidR="007E4FFC" w:rsidRPr="002967FB" w:rsidRDefault="00D25B4D" w:rsidP="00E153FD">
            <w:pPr>
              <w:pStyle w:val="TableText"/>
            </w:pPr>
            <w:r w:rsidRPr="002967FB">
              <w:t>Copy</w:t>
            </w:r>
            <w:r w:rsidR="00E557FC">
              <w:t xml:space="preserve"> </w:t>
            </w:r>
            <w:r w:rsidRPr="002967FB">
              <w:t>the</w:t>
            </w:r>
            <w:r w:rsidR="00E557FC">
              <w:t xml:space="preserve"> </w:t>
            </w:r>
            <w:r w:rsidRPr="002967FB">
              <w:t>resultant</w:t>
            </w:r>
            <w:r w:rsidR="00E557FC">
              <w:t xml:space="preserve"> </w:t>
            </w:r>
            <w:r w:rsidRPr="002967FB">
              <w:t>value</w:t>
            </w:r>
            <w:r w:rsidR="00E557FC">
              <w:t xml:space="preserve"> </w:t>
            </w:r>
            <w:r w:rsidRPr="002967FB">
              <w:t>(</w:t>
            </w:r>
            <w:r w:rsidRPr="00E153FD">
              <w:rPr>
                <w:rStyle w:val="C1"/>
              </w:rPr>
              <w:t>2</w:t>
            </w:r>
            <w:r w:rsidRPr="002967FB">
              <w:t>)</w:t>
            </w:r>
            <w:r w:rsidR="00E557FC">
              <w:t xml:space="preserve"> </w:t>
            </w:r>
            <w:r w:rsidRPr="002967FB">
              <w:t>into</w:t>
            </w:r>
            <w:r w:rsidR="00E557FC">
              <w:t xml:space="preserve"> </w:t>
            </w:r>
            <w:r w:rsidRPr="00E153FD">
              <w:rPr>
                <w:rStyle w:val="C1"/>
              </w:rPr>
              <w:lastRenderedPageBreak/>
              <w:t>_Count</w:t>
            </w:r>
            <w:r w:rsidRPr="002967FB">
              <w:t>.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477AD4B" w14:textId="77777777" w:rsidR="007E4FFC" w:rsidRPr="002967FB" w:rsidRDefault="007E4FFC" w:rsidP="00E153FD">
            <w:pPr>
              <w:pStyle w:val="TableText"/>
              <w:rPr>
                <w:rFonts w:ascii="PalatinoLTPro-Black" w:hAnsi="PalatinoLTPro-Black" w:cs="Times New Roman"/>
                <w:color w:val="auto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6E3FE2E5" w14:textId="77777777" w:rsidR="007E4FFC" w:rsidRPr="002967FB" w:rsidRDefault="00D25B4D" w:rsidP="00E153FD">
            <w:pPr>
              <w:pStyle w:val="TableText"/>
            </w:pPr>
            <w:r w:rsidRPr="002967FB">
              <w:t>2</w:t>
            </w:r>
          </w:p>
        </w:tc>
      </w:tr>
      <w:tr w:rsidR="007E4FFC" w:rsidRPr="002967FB" w14:paraId="681C023E" w14:textId="77777777">
        <w:trPr>
          <w:trHeight w:val="60"/>
        </w:trPr>
        <w:tc>
          <w:tcPr>
            <w:tcW w:w="3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58497F8A" w14:textId="77777777" w:rsidR="007E4FFC" w:rsidRPr="002967FB" w:rsidRDefault="007E4FFC" w:rsidP="00E153FD">
            <w:pPr>
              <w:pStyle w:val="TableText"/>
              <w:rPr>
                <w:rFonts w:ascii="PalatinoLTPro-Black" w:hAnsi="PalatinoLTPro-Black" w:cs="Times New Roman"/>
                <w:color w:val="auto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6AEB816" w14:textId="3C5C51D6" w:rsidR="007E4FFC" w:rsidRPr="002967FB" w:rsidRDefault="00D25B4D" w:rsidP="00E153FD">
            <w:pPr>
              <w:pStyle w:val="TableText"/>
            </w:pPr>
            <w:r w:rsidRPr="002967FB">
              <w:t>Decrement</w:t>
            </w:r>
            <w:r w:rsidR="00E557FC">
              <w:t xml:space="preserve"> </w:t>
            </w:r>
            <w:r w:rsidRPr="002967FB">
              <w:t>the</w:t>
            </w:r>
            <w:r w:rsidR="00E557FC">
              <w:t xml:space="preserve"> </w:t>
            </w:r>
            <w:r w:rsidRPr="002967FB">
              <w:t>copied</w:t>
            </w:r>
            <w:r w:rsidR="00E557FC">
              <w:t xml:space="preserve"> </w:t>
            </w:r>
            <w:r w:rsidRPr="002967FB">
              <w:t>value</w:t>
            </w:r>
            <w:r w:rsidR="00E557FC">
              <w:t xml:space="preserve"> </w:t>
            </w:r>
            <w:r w:rsidRPr="002967FB">
              <w:t>(</w:t>
            </w:r>
            <w:r w:rsidRPr="00E153FD">
              <w:rPr>
                <w:rStyle w:val="C1"/>
              </w:rPr>
              <w:t>1</w:t>
            </w:r>
            <w:r w:rsidRPr="002967FB">
              <w:t>),</w:t>
            </w:r>
            <w:r w:rsidR="00E557FC">
              <w:t xml:space="preserve"> </w:t>
            </w:r>
            <w:r w:rsidRPr="002967FB">
              <w:t>resulting</w:t>
            </w:r>
            <w:r w:rsidR="00E557FC">
              <w:t xml:space="preserve"> </w:t>
            </w:r>
            <w:r w:rsidRPr="002967FB">
              <w:t>in</w:t>
            </w:r>
            <w:r w:rsidR="00E557FC">
              <w:t xml:space="preserve"> </w:t>
            </w:r>
            <w:r w:rsidRPr="00E153FD">
              <w:rPr>
                <w:rStyle w:val="C1"/>
              </w:rPr>
              <w:t>0</w:t>
            </w:r>
            <w:r w:rsidRPr="002967FB">
              <w:t>.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47D8ED7F" w14:textId="77777777" w:rsidR="007E4FFC" w:rsidRPr="002967FB" w:rsidRDefault="00D25B4D" w:rsidP="00E153FD">
            <w:pPr>
              <w:pStyle w:val="TableText"/>
            </w:pPr>
            <w:r w:rsidRPr="002967FB">
              <w:t>2</w:t>
            </w:r>
          </w:p>
        </w:tc>
      </w:tr>
      <w:tr w:rsidR="007E4FFC" w:rsidRPr="002967FB" w14:paraId="30586598" w14:textId="77777777">
        <w:trPr>
          <w:trHeight w:val="60"/>
        </w:trPr>
        <w:tc>
          <w:tcPr>
            <w:tcW w:w="3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158EEDF3" w14:textId="77777777" w:rsidR="007E4FFC" w:rsidRPr="002967FB" w:rsidRDefault="007E4FFC" w:rsidP="00E153FD">
            <w:pPr>
              <w:pStyle w:val="TableText"/>
              <w:rPr>
                <w:rFonts w:ascii="PalatinoLTPro-Black" w:hAnsi="PalatinoLTPro-Black" w:cs="Times New Roman"/>
                <w:color w:val="auto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74B4C8F" w14:textId="345C463B" w:rsidR="007E4FFC" w:rsidRPr="002967FB" w:rsidRDefault="00D25B4D" w:rsidP="00E153FD">
            <w:pPr>
              <w:pStyle w:val="TableText"/>
            </w:pPr>
            <w:r w:rsidRPr="002967FB">
              <w:t>Copy</w:t>
            </w:r>
            <w:r w:rsidR="00E557FC">
              <w:t xml:space="preserve"> </w:t>
            </w:r>
            <w:r w:rsidRPr="002967FB">
              <w:t>the</w:t>
            </w:r>
            <w:r w:rsidR="00E557FC">
              <w:t xml:space="preserve"> </w:t>
            </w:r>
            <w:r w:rsidRPr="002967FB">
              <w:t>resultant</w:t>
            </w:r>
            <w:r w:rsidR="00E557FC">
              <w:t xml:space="preserve"> </w:t>
            </w:r>
            <w:r w:rsidRPr="002967FB">
              <w:t>value</w:t>
            </w:r>
            <w:r w:rsidR="00E557FC">
              <w:t xml:space="preserve"> </w:t>
            </w:r>
            <w:r w:rsidRPr="002967FB">
              <w:t>(</w:t>
            </w:r>
            <w:r w:rsidRPr="00E153FD">
              <w:rPr>
                <w:rStyle w:val="C1"/>
              </w:rPr>
              <w:t>0</w:t>
            </w:r>
            <w:r w:rsidRPr="002967FB">
              <w:t>)</w:t>
            </w:r>
            <w:r w:rsidR="00E557FC">
              <w:t xml:space="preserve"> </w:t>
            </w:r>
            <w:r w:rsidRPr="002967FB">
              <w:t>into</w:t>
            </w:r>
            <w:r w:rsidR="00E557FC">
              <w:t xml:space="preserve"> </w:t>
            </w:r>
            <w:r w:rsidRPr="00E153FD">
              <w:rPr>
                <w:rStyle w:val="C1"/>
              </w:rPr>
              <w:t>_Count</w:t>
            </w:r>
            <w:r w:rsidRPr="002967FB">
              <w:t>.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0EC4D628" w14:textId="77777777" w:rsidR="007E4FFC" w:rsidRPr="002967FB" w:rsidRDefault="00D25B4D" w:rsidP="00E153FD">
            <w:pPr>
              <w:pStyle w:val="TableText"/>
            </w:pPr>
            <w:r w:rsidRPr="002967FB">
              <w:t>0</w:t>
            </w:r>
          </w:p>
        </w:tc>
      </w:tr>
      <w:tr w:rsidR="007E4FFC" w:rsidRPr="002967FB" w14:paraId="45839E0A" w14:textId="77777777">
        <w:trPr>
          <w:trHeight w:val="60"/>
        </w:trPr>
        <w:tc>
          <w:tcPr>
            <w:tcW w:w="3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4A3E4060" w14:textId="77777777" w:rsidR="007E4FFC" w:rsidRPr="002967FB" w:rsidRDefault="00D25B4D" w:rsidP="00E153FD">
            <w:pPr>
              <w:pStyle w:val="TableText"/>
            </w:pPr>
            <w:r w:rsidRPr="002967FB">
              <w:t>...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13879A4" w14:textId="77777777" w:rsidR="007E4FFC" w:rsidRPr="002967FB" w:rsidRDefault="00D25B4D" w:rsidP="00E153FD">
            <w:pPr>
              <w:pStyle w:val="TableText"/>
            </w:pPr>
            <w:r w:rsidRPr="002967FB">
              <w:t>...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7E9F6F74" w14:textId="77777777" w:rsidR="007E4FFC" w:rsidRPr="002967FB" w:rsidRDefault="00D25B4D" w:rsidP="00E153FD">
            <w:pPr>
              <w:pStyle w:val="TableText"/>
            </w:pPr>
            <w:r w:rsidRPr="002967FB">
              <w:t>...</w:t>
            </w:r>
          </w:p>
        </w:tc>
      </w:tr>
    </w:tbl>
    <w:p w14:paraId="6552CADC" w14:textId="0D606618" w:rsidR="007E4FFC" w:rsidRPr="002967FB" w:rsidRDefault="0051473F">
      <w:pPr>
        <w:pStyle w:val="Body"/>
      </w:pPr>
      <w:r>
        <w:t>Table</w:t>
      </w:r>
      <w:r w:rsidR="00E557FC">
        <w:t xml:space="preserve"> </w:t>
      </w:r>
      <w:r>
        <w:t>20.</w:t>
      </w:r>
      <w:r w:rsidR="00D25B4D" w:rsidRPr="002967FB">
        <w:t>1</w:t>
      </w:r>
      <w:r w:rsidR="00E557FC">
        <w:t xml:space="preserve"> </w:t>
      </w:r>
      <w:r w:rsidR="00D25B4D" w:rsidRPr="002967FB">
        <w:t>shows</w:t>
      </w:r>
      <w:r w:rsidR="00E557FC">
        <w:t xml:space="preserve"> </w:t>
      </w:r>
      <w:r w:rsidR="00D25B4D" w:rsidRPr="002967FB">
        <w:t>a</w:t>
      </w:r>
      <w:r w:rsidR="00E557FC">
        <w:t xml:space="preserve"> </w:t>
      </w:r>
      <w:r w:rsidR="00D25B4D" w:rsidRPr="002967FB">
        <w:t>parallel</w:t>
      </w:r>
      <w:r w:rsidR="00E557FC">
        <w:t xml:space="preserve"> </w:t>
      </w:r>
      <w:r w:rsidR="00D25B4D" w:rsidRPr="002967FB">
        <w:t>execution</w:t>
      </w:r>
      <w:r w:rsidR="00E557FC">
        <w:t xml:space="preserve"> </w:t>
      </w:r>
      <w:r w:rsidR="00D25B4D" w:rsidRPr="002967FB">
        <w:t>(or</w:t>
      </w:r>
      <w:r w:rsidR="00E557FC">
        <w:t xml:space="preserve"> </w:t>
      </w:r>
      <w:r w:rsidR="00D25B4D" w:rsidRPr="002967FB">
        <w:t>a</w:t>
      </w:r>
      <w:r w:rsidR="00E557FC">
        <w:t xml:space="preserve"> </w:t>
      </w:r>
      <w:r w:rsidR="00D25B4D" w:rsidRPr="002967FB">
        <w:t>thread</w:t>
      </w:r>
      <w:r w:rsidR="00E557FC">
        <w:t xml:space="preserve"> </w:t>
      </w:r>
      <w:r w:rsidR="00D25B4D" w:rsidRPr="002967FB">
        <w:t>context</w:t>
      </w:r>
      <w:r w:rsidR="00E557FC">
        <w:t xml:space="preserve"> </w:t>
      </w:r>
      <w:r w:rsidR="00D25B4D" w:rsidRPr="002967FB">
        <w:t>switch)</w:t>
      </w:r>
      <w:r w:rsidR="00E557FC">
        <w:t xml:space="preserve"> </w:t>
      </w:r>
      <w:r w:rsidR="00D25B4D" w:rsidRPr="002967FB">
        <w:t>by</w:t>
      </w:r>
      <w:r w:rsidR="00E557FC">
        <w:t xml:space="preserve"> </w:t>
      </w:r>
      <w:r w:rsidR="00D25B4D" w:rsidRPr="002967FB">
        <w:t>the</w:t>
      </w:r>
      <w:r w:rsidR="00E557FC">
        <w:t xml:space="preserve"> </w:t>
      </w:r>
      <w:r w:rsidR="00D25B4D" w:rsidRPr="002967FB">
        <w:t>transition</w:t>
      </w:r>
      <w:r w:rsidR="00E557FC">
        <w:t xml:space="preserve"> </w:t>
      </w:r>
      <w:r w:rsidR="00D25B4D" w:rsidRPr="002967FB">
        <w:t>of</w:t>
      </w:r>
      <w:r w:rsidR="00E557FC">
        <w:t xml:space="preserve"> </w:t>
      </w:r>
      <w:r w:rsidR="00D25B4D" w:rsidRPr="002967FB">
        <w:t>instructions</w:t>
      </w:r>
      <w:r w:rsidR="00E557FC">
        <w:t xml:space="preserve"> </w:t>
      </w:r>
      <w:r w:rsidR="00D25B4D" w:rsidRPr="002967FB">
        <w:t>appearing</w:t>
      </w:r>
      <w:r w:rsidR="00E557FC">
        <w:t xml:space="preserve"> </w:t>
      </w:r>
      <w:r w:rsidR="00D25B4D" w:rsidRPr="002967FB">
        <w:t>from</w:t>
      </w:r>
      <w:r w:rsidR="00E557FC">
        <w:t xml:space="preserve"> </w:t>
      </w:r>
      <w:r w:rsidR="00D25B4D" w:rsidRPr="002967FB">
        <w:t>one</w:t>
      </w:r>
      <w:r w:rsidR="00E557FC">
        <w:t xml:space="preserve"> </w:t>
      </w:r>
      <w:r w:rsidR="00D25B4D" w:rsidRPr="002967FB">
        <w:t>column</w:t>
      </w:r>
      <w:r w:rsidR="00E557FC">
        <w:t xml:space="preserve"> </w:t>
      </w:r>
      <w:r w:rsidR="00D25B4D" w:rsidRPr="002967FB">
        <w:t>to</w:t>
      </w:r>
      <w:r w:rsidR="00E557FC">
        <w:t xml:space="preserve"> </w:t>
      </w:r>
      <w:r w:rsidR="00D25B4D" w:rsidRPr="002967FB">
        <w:t>the</w:t>
      </w:r>
      <w:r w:rsidR="00E557FC">
        <w:t xml:space="preserve"> </w:t>
      </w:r>
      <w:r w:rsidR="00D25B4D" w:rsidRPr="002967FB">
        <w:t>other.</w:t>
      </w:r>
      <w:r w:rsidR="00E557FC">
        <w:t xml:space="preserve"> </w:t>
      </w:r>
      <w:r w:rsidR="00D25B4D" w:rsidRPr="002967FB">
        <w:t>The</w:t>
      </w:r>
      <w:r w:rsidR="00E557FC">
        <w:t xml:space="preserve"> </w:t>
      </w:r>
      <w:r w:rsidR="00D25B4D" w:rsidRPr="002967FB">
        <w:t>value</w:t>
      </w:r>
      <w:r w:rsidR="00E557FC">
        <w:t xml:space="preserve"> </w:t>
      </w:r>
      <w:r w:rsidR="00D25B4D" w:rsidRPr="002967FB">
        <w:t>of</w:t>
      </w:r>
      <w:r w:rsidR="00E557FC">
        <w:t xml:space="preserve"> </w:t>
      </w:r>
      <w:r w:rsidR="00D25B4D" w:rsidRPr="002967FB">
        <w:rPr>
          <w:rStyle w:val="C1"/>
        </w:rPr>
        <w:t>_Count</w:t>
      </w:r>
      <w:r w:rsidR="00E557FC">
        <w:t xml:space="preserve"> </w:t>
      </w:r>
      <w:r w:rsidR="00D25B4D" w:rsidRPr="002967FB">
        <w:t>after</w:t>
      </w:r>
      <w:r w:rsidR="00E557FC">
        <w:t xml:space="preserve"> </w:t>
      </w:r>
      <w:r w:rsidR="00D25B4D" w:rsidRPr="002967FB">
        <w:t>a</w:t>
      </w:r>
      <w:r w:rsidR="00E557FC">
        <w:t xml:space="preserve"> </w:t>
      </w:r>
      <w:proofErr w:type="gramStart"/>
      <w:r w:rsidR="00D25B4D" w:rsidRPr="002967FB">
        <w:t>particular</w:t>
      </w:r>
      <w:r w:rsidR="00E557FC">
        <w:t xml:space="preserve"> </w:t>
      </w:r>
      <w:r w:rsidR="00D25B4D" w:rsidRPr="002967FB">
        <w:t>line</w:t>
      </w:r>
      <w:proofErr w:type="gramEnd"/>
      <w:r w:rsidR="00E557FC">
        <w:t xml:space="preserve"> </w:t>
      </w:r>
      <w:r w:rsidR="00D25B4D" w:rsidRPr="002967FB">
        <w:t>has</w:t>
      </w:r>
      <w:r w:rsidR="00E557FC">
        <w:t xml:space="preserve"> </w:t>
      </w:r>
      <w:r w:rsidR="00D25B4D" w:rsidRPr="002967FB">
        <w:t>completed</w:t>
      </w:r>
      <w:r w:rsidR="00E557FC">
        <w:t xml:space="preserve"> </w:t>
      </w:r>
      <w:r w:rsidR="00D25B4D" w:rsidRPr="002967FB">
        <w:t>appears</w:t>
      </w:r>
      <w:r w:rsidR="00E557FC">
        <w:t xml:space="preserve"> </w:t>
      </w:r>
      <w:r w:rsidR="00D25B4D" w:rsidRPr="002967FB">
        <w:t>in</w:t>
      </w:r>
      <w:r w:rsidR="00E557FC">
        <w:t xml:space="preserve"> </w:t>
      </w:r>
      <w:r w:rsidR="00D25B4D" w:rsidRPr="002967FB">
        <w:t>the</w:t>
      </w:r>
      <w:r w:rsidR="00E557FC">
        <w:t xml:space="preserve"> </w:t>
      </w:r>
      <w:r w:rsidR="00D25B4D" w:rsidRPr="002967FB">
        <w:t>last</w:t>
      </w:r>
      <w:r w:rsidR="00E557FC">
        <w:t xml:space="preserve"> </w:t>
      </w:r>
      <w:r w:rsidR="00D25B4D" w:rsidRPr="002967FB">
        <w:t>column.</w:t>
      </w:r>
      <w:r w:rsidR="00E557FC">
        <w:t xml:space="preserve"> </w:t>
      </w:r>
      <w:r w:rsidR="00D25B4D" w:rsidRPr="002967FB">
        <w:t>In</w:t>
      </w:r>
      <w:r w:rsidR="00E557FC">
        <w:t xml:space="preserve"> </w:t>
      </w:r>
      <w:r w:rsidR="00D25B4D" w:rsidRPr="002967FB">
        <w:t>this</w:t>
      </w:r>
      <w:r w:rsidR="00E557FC">
        <w:t xml:space="preserve"> </w:t>
      </w:r>
      <w:r w:rsidR="00D25B4D" w:rsidRPr="002967FB">
        <w:t>sample</w:t>
      </w:r>
      <w:r w:rsidR="00E557FC">
        <w:t xml:space="preserve"> </w:t>
      </w:r>
      <w:r w:rsidR="00D25B4D" w:rsidRPr="002967FB">
        <w:t>execution,</w:t>
      </w:r>
      <w:r w:rsidR="00E557FC">
        <w:t xml:space="preserve"> </w:t>
      </w:r>
      <w:r w:rsidR="00D25B4D" w:rsidRPr="002967FB">
        <w:rPr>
          <w:rStyle w:val="C1"/>
        </w:rPr>
        <w:t>_Count++</w:t>
      </w:r>
      <w:r w:rsidR="00E557FC">
        <w:t xml:space="preserve"> </w:t>
      </w:r>
      <w:r w:rsidR="00D25B4D" w:rsidRPr="002967FB">
        <w:t>executes</w:t>
      </w:r>
      <w:r w:rsidR="00E557FC">
        <w:t xml:space="preserve"> </w:t>
      </w:r>
      <w:r w:rsidR="00D25B4D" w:rsidRPr="002967FB">
        <w:t>twice</w:t>
      </w:r>
      <w:r w:rsidR="00E557FC">
        <w:t xml:space="preserve"> </w:t>
      </w:r>
      <w:r w:rsidR="00D25B4D" w:rsidRPr="002967FB">
        <w:t>and</w:t>
      </w:r>
      <w:r w:rsidR="00E557FC">
        <w:t xml:space="preserve"> </w:t>
      </w:r>
      <w:r w:rsidR="00D25B4D" w:rsidRPr="002967FB">
        <w:rPr>
          <w:rStyle w:val="C1"/>
        </w:rPr>
        <w:t>_Count--</w:t>
      </w:r>
      <w:r w:rsidR="00E557FC">
        <w:t xml:space="preserve"> </w:t>
      </w:r>
      <w:r w:rsidR="00D25B4D" w:rsidRPr="002967FB">
        <w:t>occurs</w:t>
      </w:r>
      <w:r w:rsidR="00E557FC">
        <w:t xml:space="preserve"> </w:t>
      </w:r>
      <w:r w:rsidR="00D25B4D" w:rsidRPr="002967FB">
        <w:t>once.</w:t>
      </w:r>
      <w:r w:rsidR="00E557FC">
        <w:t xml:space="preserve"> </w:t>
      </w:r>
      <w:r w:rsidR="00D25B4D" w:rsidRPr="002967FB">
        <w:t>However,</w:t>
      </w:r>
      <w:r w:rsidR="00E557FC">
        <w:t xml:space="preserve"> </w:t>
      </w:r>
      <w:r w:rsidR="00D25B4D" w:rsidRPr="002967FB">
        <w:t>the</w:t>
      </w:r>
      <w:r w:rsidR="00E557FC">
        <w:t xml:space="preserve"> </w:t>
      </w:r>
      <w:r w:rsidR="00D25B4D" w:rsidRPr="002967FB">
        <w:t>resultant</w:t>
      </w:r>
      <w:r w:rsidR="00E557FC">
        <w:t xml:space="preserve"> </w:t>
      </w:r>
      <w:r w:rsidR="00D25B4D" w:rsidRPr="002967FB">
        <w:rPr>
          <w:rStyle w:val="C1"/>
        </w:rPr>
        <w:t>_Count</w:t>
      </w:r>
      <w:r w:rsidR="00E557FC">
        <w:t xml:space="preserve"> </w:t>
      </w:r>
      <w:r w:rsidR="00D25B4D" w:rsidRPr="002967FB">
        <w:t>value</w:t>
      </w:r>
      <w:r w:rsidR="00E557FC">
        <w:t xml:space="preserve"> </w:t>
      </w:r>
      <w:r w:rsidR="00D25B4D" w:rsidRPr="002967FB">
        <w:t>is</w:t>
      </w:r>
      <w:r w:rsidR="00E557FC">
        <w:t xml:space="preserve"> </w:t>
      </w:r>
      <w:r w:rsidR="00D25B4D" w:rsidRPr="002967FB">
        <w:rPr>
          <w:rStyle w:val="C1"/>
        </w:rPr>
        <w:t>0</w:t>
      </w:r>
      <w:r w:rsidR="00D25B4D" w:rsidRPr="002967FB">
        <w:t>,</w:t>
      </w:r>
      <w:r w:rsidR="00E557FC">
        <w:t xml:space="preserve"> </w:t>
      </w:r>
      <w:r w:rsidR="00D25B4D" w:rsidRPr="002967FB">
        <w:t>not</w:t>
      </w:r>
      <w:r w:rsidR="00E557FC">
        <w:t xml:space="preserve"> </w:t>
      </w:r>
      <w:r w:rsidR="00D25B4D" w:rsidRPr="002967FB">
        <w:rPr>
          <w:rStyle w:val="C1"/>
        </w:rPr>
        <w:t>1</w:t>
      </w:r>
      <w:r w:rsidR="00D25B4D" w:rsidRPr="002967FB">
        <w:t>.</w:t>
      </w:r>
      <w:r w:rsidR="00E557FC">
        <w:t xml:space="preserve"> </w:t>
      </w:r>
      <w:r w:rsidR="00D25B4D" w:rsidRPr="002967FB">
        <w:t>Copying</w:t>
      </w:r>
      <w:r w:rsidR="00E557FC">
        <w:t xml:space="preserve"> </w:t>
      </w:r>
      <w:r w:rsidR="00D25B4D" w:rsidRPr="002967FB">
        <w:t>a</w:t>
      </w:r>
      <w:r w:rsidR="00E557FC">
        <w:t xml:space="preserve"> </w:t>
      </w:r>
      <w:r w:rsidR="00D25B4D" w:rsidRPr="002967FB">
        <w:t>result</w:t>
      </w:r>
      <w:r w:rsidR="00E557FC">
        <w:t xml:space="preserve"> </w:t>
      </w:r>
      <w:r w:rsidR="00D25B4D" w:rsidRPr="002967FB">
        <w:t>back</w:t>
      </w:r>
      <w:r w:rsidR="00E557FC">
        <w:t xml:space="preserve"> </w:t>
      </w:r>
      <w:r w:rsidR="00D25B4D" w:rsidRPr="002967FB">
        <w:t>to</w:t>
      </w:r>
      <w:r w:rsidR="00E557FC">
        <w:t xml:space="preserve"> </w:t>
      </w:r>
      <w:r w:rsidR="00D25B4D" w:rsidRPr="002967FB">
        <w:rPr>
          <w:rStyle w:val="C1"/>
        </w:rPr>
        <w:t>_Count</w:t>
      </w:r>
      <w:r w:rsidR="00E557FC">
        <w:t xml:space="preserve"> </w:t>
      </w:r>
      <w:r w:rsidR="00D25B4D" w:rsidRPr="002967FB">
        <w:t>essentially</w:t>
      </w:r>
      <w:r w:rsidR="00E557FC">
        <w:t xml:space="preserve"> </w:t>
      </w:r>
      <w:r w:rsidR="00D25B4D" w:rsidRPr="002967FB">
        <w:t>wipes</w:t>
      </w:r>
      <w:r w:rsidR="00E557FC">
        <w:t xml:space="preserve"> </w:t>
      </w:r>
      <w:r w:rsidR="00D25B4D" w:rsidRPr="002967FB">
        <w:t>out</w:t>
      </w:r>
      <w:r w:rsidR="00E557FC">
        <w:t xml:space="preserve"> </w:t>
      </w:r>
      <w:r w:rsidR="00D25B4D" w:rsidRPr="002967FB">
        <w:t>any</w:t>
      </w:r>
      <w:r w:rsidR="00E557FC">
        <w:t xml:space="preserve"> </w:t>
      </w:r>
      <w:r w:rsidR="00D25B4D" w:rsidRPr="002967FB">
        <w:rPr>
          <w:rStyle w:val="C1"/>
        </w:rPr>
        <w:t>_Count</w:t>
      </w:r>
      <w:r w:rsidR="00E557FC">
        <w:t xml:space="preserve"> </w:t>
      </w:r>
      <w:r w:rsidR="00D25B4D" w:rsidRPr="002967FB">
        <w:t>value</w:t>
      </w:r>
      <w:r w:rsidR="00E557FC">
        <w:t xml:space="preserve"> </w:t>
      </w:r>
      <w:r w:rsidR="00D25B4D" w:rsidRPr="002967FB">
        <w:t>changes</w:t>
      </w:r>
      <w:r w:rsidR="00E557FC">
        <w:t xml:space="preserve"> </w:t>
      </w:r>
      <w:r w:rsidR="00D25B4D" w:rsidRPr="002967FB">
        <w:t>that</w:t>
      </w:r>
      <w:r w:rsidR="00E557FC">
        <w:t xml:space="preserve"> </w:t>
      </w:r>
      <w:r w:rsidR="009E6174">
        <w:t>have</w:t>
      </w:r>
      <w:r w:rsidR="00E557FC">
        <w:t xml:space="preserve"> </w:t>
      </w:r>
      <w:r w:rsidR="00D25B4D" w:rsidRPr="002967FB">
        <w:t>occurred</w:t>
      </w:r>
      <w:r w:rsidR="00E557FC">
        <w:t xml:space="preserve"> </w:t>
      </w:r>
      <w:r w:rsidR="00D25B4D" w:rsidRPr="002967FB">
        <w:t>since</w:t>
      </w:r>
      <w:r w:rsidR="00E557FC">
        <w:t xml:space="preserve"> </w:t>
      </w:r>
      <w:r w:rsidR="00D25B4D" w:rsidRPr="002967FB">
        <w:t>the</w:t>
      </w:r>
      <w:r w:rsidR="00E557FC">
        <w:t xml:space="preserve"> </w:t>
      </w:r>
      <w:r w:rsidR="00D25B4D" w:rsidRPr="002967FB">
        <w:t>read</w:t>
      </w:r>
      <w:r w:rsidR="00E557FC">
        <w:t xml:space="preserve"> </w:t>
      </w:r>
      <w:r w:rsidR="00D25B4D" w:rsidRPr="002967FB">
        <w:t>of</w:t>
      </w:r>
      <w:r w:rsidR="00E557FC">
        <w:t xml:space="preserve"> </w:t>
      </w:r>
      <w:r w:rsidR="00D25B4D" w:rsidRPr="002967FB">
        <w:rPr>
          <w:rStyle w:val="C1"/>
        </w:rPr>
        <w:t>_Count</w:t>
      </w:r>
      <w:r w:rsidR="00E557FC">
        <w:t xml:space="preserve"> </w:t>
      </w:r>
      <w:r w:rsidR="00D25B4D" w:rsidRPr="002967FB">
        <w:t>on</w:t>
      </w:r>
      <w:r w:rsidR="00E557FC">
        <w:t xml:space="preserve"> </w:t>
      </w:r>
      <w:r w:rsidR="00D25B4D" w:rsidRPr="002967FB">
        <w:t>the</w:t>
      </w:r>
      <w:r w:rsidR="00E557FC">
        <w:t xml:space="preserve"> </w:t>
      </w:r>
      <w:r w:rsidR="00D25B4D" w:rsidRPr="002967FB">
        <w:t>same</w:t>
      </w:r>
      <w:r w:rsidR="00E557FC">
        <w:t xml:space="preserve"> </w:t>
      </w:r>
      <w:r w:rsidR="00D25B4D" w:rsidRPr="002967FB">
        <w:t>thread.</w:t>
      </w:r>
    </w:p>
    <w:p w14:paraId="343D42F9" w14:textId="79BD0109" w:rsidR="007E4FFC" w:rsidRPr="002967FB" w:rsidRDefault="00D25B4D">
      <w:pPr>
        <w:pStyle w:val="Body"/>
      </w:pPr>
      <w:r w:rsidRPr="002967FB">
        <w:t>The</w:t>
      </w:r>
      <w:r w:rsidR="00E557FC">
        <w:t xml:space="preserve"> </w:t>
      </w:r>
      <w:r w:rsidRPr="002967FB">
        <w:t>problem</w:t>
      </w:r>
      <w:r w:rsidR="00E557FC">
        <w:t xml:space="preserve"> </w:t>
      </w:r>
      <w:r w:rsidRPr="002967FB">
        <w:t>in</w:t>
      </w:r>
      <w:r w:rsidR="00E557FC">
        <w:t xml:space="preserve"> </w:t>
      </w:r>
      <w:del w:id="16" w:author="Austen Frostad" w:date="2020-04-09T17:57:00Z">
        <w:r w:rsidR="00E85D6E" w:rsidDel="00187222">
          <w:delText>Listing</w:delText>
        </w:r>
        <w:r w:rsidR="00E557FC" w:rsidDel="00187222">
          <w:delText xml:space="preserve"> </w:delText>
        </w:r>
        <w:r w:rsidR="00E85D6E" w:rsidDel="00187222">
          <w:delText>20.</w:delText>
        </w:r>
        <w:r w:rsidRPr="002967FB" w:rsidDel="00187222">
          <w:delText>1</w:delText>
        </w:r>
      </w:del>
      <w:ins w:id="17" w:author="Austen Frostad" w:date="2020-04-09T17:57:00Z">
        <w:r w:rsidR="00187222">
          <w:t>Listing 22.1</w:t>
        </w:r>
      </w:ins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race</w:t>
      </w:r>
      <w:r w:rsidR="00E557FC">
        <w:t xml:space="preserve"> </w:t>
      </w:r>
      <w:r w:rsidRPr="002967FB">
        <w:t>condition,</w:t>
      </w:r>
      <w:r w:rsidR="00E557FC">
        <w:t xml:space="preserve"> </w:t>
      </w:r>
      <w:r w:rsidRPr="002967FB">
        <w:t>where</w:t>
      </w:r>
      <w:r w:rsidR="00E557FC">
        <w:t xml:space="preserve"> </w:t>
      </w:r>
      <w:r w:rsidRPr="002967FB">
        <w:t>multiple</w:t>
      </w:r>
      <w:r w:rsidR="00E557FC">
        <w:t xml:space="preserve"> </w:t>
      </w:r>
      <w:r w:rsidRPr="002967FB">
        <w:t>threads</w:t>
      </w:r>
      <w:r w:rsidR="00E557FC">
        <w:t xml:space="preserve"> </w:t>
      </w:r>
      <w:r w:rsidRPr="002967FB">
        <w:t>have</w:t>
      </w:r>
      <w:r w:rsidR="00E557FC">
        <w:t xml:space="preserve"> </w:t>
      </w:r>
      <w:r w:rsidRPr="002967FB">
        <w:t>simultaneous</w:t>
      </w:r>
      <w:r w:rsidR="00E557FC">
        <w:t xml:space="preserve"> </w:t>
      </w:r>
      <w:r w:rsidRPr="002967FB">
        <w:t>access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same</w:t>
      </w:r>
      <w:r w:rsidR="00E557FC">
        <w:t xml:space="preserve"> </w:t>
      </w:r>
      <w:r w:rsidRPr="002967FB">
        <w:t>data</w:t>
      </w:r>
      <w:r w:rsidR="00E557FC">
        <w:t xml:space="preserve"> </w:t>
      </w:r>
      <w:r w:rsidRPr="002967FB">
        <w:t>elements.</w:t>
      </w:r>
      <w:r w:rsidR="00E557FC">
        <w:t xml:space="preserve"> </w:t>
      </w:r>
      <w:r w:rsidRPr="002967FB">
        <w:t>As</w:t>
      </w:r>
      <w:r w:rsidR="00E557FC">
        <w:t xml:space="preserve"> </w:t>
      </w:r>
      <w:r w:rsidRPr="002967FB">
        <w:t>this</w:t>
      </w:r>
      <w:r w:rsidR="00E557FC">
        <w:t xml:space="preserve"> </w:t>
      </w:r>
      <w:r w:rsidRPr="002967FB">
        <w:t>sample</w:t>
      </w:r>
      <w:r w:rsidR="00E557FC">
        <w:t xml:space="preserve"> </w:t>
      </w:r>
      <w:r w:rsidRPr="002967FB">
        <w:t>execution</w:t>
      </w:r>
      <w:r w:rsidR="00E557FC">
        <w:t xml:space="preserve"> </w:t>
      </w:r>
      <w:r w:rsidRPr="002967FB">
        <w:t>demonstrates,</w:t>
      </w:r>
      <w:r w:rsidR="00E557FC">
        <w:t xml:space="preserve"> </w:t>
      </w:r>
      <w:r w:rsidRPr="002967FB">
        <w:t>allowing</w:t>
      </w:r>
      <w:r w:rsidR="00E557FC">
        <w:t xml:space="preserve"> </w:t>
      </w:r>
      <w:r w:rsidRPr="002967FB">
        <w:t>multiple</w:t>
      </w:r>
      <w:r w:rsidR="00E557FC">
        <w:t xml:space="preserve"> </w:t>
      </w:r>
      <w:r w:rsidRPr="002967FB">
        <w:t>threads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access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same</w:t>
      </w:r>
      <w:r w:rsidR="00E557FC">
        <w:t xml:space="preserve"> </w:t>
      </w:r>
      <w:r w:rsidRPr="002967FB">
        <w:t>data</w:t>
      </w:r>
      <w:r w:rsidR="00E557FC">
        <w:t xml:space="preserve"> </w:t>
      </w:r>
      <w:r w:rsidRPr="002967FB">
        <w:t>elements</w:t>
      </w:r>
      <w:r w:rsidR="00E557FC">
        <w:t xml:space="preserve"> </w:t>
      </w:r>
      <w:r w:rsidR="009E6174">
        <w:t>is</w:t>
      </w:r>
      <w:r w:rsidR="00E557FC">
        <w:t xml:space="preserve"> </w:t>
      </w:r>
      <w:r w:rsidRPr="002967FB">
        <w:t>likely</w:t>
      </w:r>
      <w:r w:rsidR="00E557FC">
        <w:t xml:space="preserve"> </w:t>
      </w:r>
      <w:r w:rsidR="009E6174">
        <w:t>to</w:t>
      </w:r>
      <w:r w:rsidR="00E557FC">
        <w:t xml:space="preserve"> </w:t>
      </w:r>
      <w:r w:rsidRPr="002967FB">
        <w:t>undermine</w:t>
      </w:r>
      <w:r w:rsidR="00E557FC">
        <w:t xml:space="preserve"> </w:t>
      </w:r>
      <w:r w:rsidRPr="002967FB">
        <w:t>data</w:t>
      </w:r>
      <w:r w:rsidR="00E557FC">
        <w:t xml:space="preserve"> </w:t>
      </w:r>
      <w:r w:rsidRPr="002967FB">
        <w:t>integrity,</w:t>
      </w:r>
      <w:r w:rsidR="00E557FC">
        <w:t xml:space="preserve"> </w:t>
      </w:r>
      <w:r w:rsidRPr="002967FB">
        <w:t>even</w:t>
      </w:r>
      <w:r w:rsidR="00E557FC">
        <w:t xml:space="preserve"> </w:t>
      </w:r>
      <w:r w:rsidRPr="002967FB">
        <w:t>on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single-processor</w:t>
      </w:r>
      <w:r w:rsidR="00E557FC">
        <w:t xml:space="preserve"> </w:t>
      </w:r>
      <w:r w:rsidRPr="002967FB">
        <w:t>computer.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remedy</w:t>
      </w:r>
      <w:r w:rsidR="00E557FC">
        <w:t xml:space="preserve"> </w:t>
      </w:r>
      <w:r w:rsidRPr="002967FB">
        <w:t>this</w:t>
      </w:r>
      <w:r w:rsidR="00E557FC">
        <w:t xml:space="preserve"> </w:t>
      </w:r>
      <w:r w:rsidR="009E6174">
        <w:t>potential</w:t>
      </w:r>
      <w:r w:rsidR="00E557FC">
        <w:t xml:space="preserve"> </w:t>
      </w:r>
      <w:r w:rsidR="009E6174">
        <w:t>problem</w:t>
      </w:r>
      <w:r w:rsidRPr="002967FB">
        <w:t>,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code</w:t>
      </w:r>
      <w:r w:rsidR="00E557FC">
        <w:t xml:space="preserve"> </w:t>
      </w:r>
      <w:r w:rsidRPr="002967FB">
        <w:t>needs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around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data.</w:t>
      </w:r>
      <w:r w:rsidR="00E557FC">
        <w:t xml:space="preserve"> </w:t>
      </w:r>
      <w:r w:rsidRPr="002967FB">
        <w:t>Code</w:t>
      </w:r>
      <w:r w:rsidR="00E557FC">
        <w:t xml:space="preserve"> </w:t>
      </w:r>
      <w:r w:rsidRPr="002967FB">
        <w:t>or</w:t>
      </w:r>
      <w:r w:rsidR="00E557FC">
        <w:t xml:space="preserve"> </w:t>
      </w:r>
      <w:r w:rsidRPr="002967FB">
        <w:t>data</w:t>
      </w:r>
      <w:r w:rsidR="00E557FC">
        <w:t xml:space="preserve"> </w:t>
      </w:r>
      <w:r w:rsidRPr="002967FB">
        <w:t>synchronized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simultaneous</w:t>
      </w:r>
      <w:r w:rsidR="00E557FC">
        <w:t xml:space="preserve"> </w:t>
      </w:r>
      <w:r w:rsidRPr="002967FB">
        <w:t>access</w:t>
      </w:r>
      <w:r w:rsidR="00E557FC">
        <w:t xml:space="preserve"> </w:t>
      </w:r>
      <w:r w:rsidRPr="002967FB">
        <w:t>by</w:t>
      </w:r>
      <w:r w:rsidR="00E557FC">
        <w:t xml:space="preserve"> </w:t>
      </w:r>
      <w:r w:rsidRPr="002967FB">
        <w:t>multiple</w:t>
      </w:r>
      <w:r w:rsidR="00E557FC">
        <w:t xml:space="preserve"> </w:t>
      </w:r>
      <w:r w:rsidRPr="002967FB">
        <w:t>threads</w:t>
      </w:r>
      <w:r w:rsidR="00E557FC">
        <w:t xml:space="preserve"> </w:t>
      </w:r>
      <w:r w:rsidRPr="002967FB">
        <w:t>is</w:t>
      </w:r>
      <w:r w:rsidR="00E557FC">
        <w:t xml:space="preserve"> </w:t>
      </w:r>
      <w:proofErr w:type="gramStart"/>
      <w:r w:rsidRPr="00E153FD">
        <w:rPr>
          <w:rStyle w:val="Strong"/>
        </w:rPr>
        <w:t>thread-safe</w:t>
      </w:r>
      <w:proofErr w:type="gramEnd"/>
      <w:r w:rsidRPr="002967FB">
        <w:t>.</w:t>
      </w:r>
    </w:p>
    <w:p w14:paraId="2D3F1743" w14:textId="4419B22A" w:rsidR="007E4FFC" w:rsidRPr="002967FB" w:rsidRDefault="00D25B4D">
      <w:pPr>
        <w:pStyle w:val="Body"/>
      </w:pPr>
      <w:r w:rsidRPr="002967FB">
        <w:t>There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one</w:t>
      </w:r>
      <w:r w:rsidR="00E557FC">
        <w:t xml:space="preserve"> </w:t>
      </w:r>
      <w:r w:rsidRPr="002967FB">
        <w:t>important</w:t>
      </w:r>
      <w:r w:rsidR="00E557FC">
        <w:t xml:space="preserve"> </w:t>
      </w:r>
      <w:r w:rsidRPr="002967FB">
        <w:t>point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note</w:t>
      </w:r>
      <w:r w:rsidR="00E557FC">
        <w:t xml:space="preserve"> </w:t>
      </w:r>
      <w:r w:rsidRPr="002967FB">
        <w:t>about</w:t>
      </w:r>
      <w:r w:rsidR="00E557FC">
        <w:t xml:space="preserve"> </w:t>
      </w:r>
      <w:r w:rsidRPr="002967FB">
        <w:t>atomicity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reading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writing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variables.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runtime</w:t>
      </w:r>
      <w:r w:rsidR="00E557FC">
        <w:t xml:space="preserve"> </w:t>
      </w:r>
      <w:r w:rsidRPr="002967FB">
        <w:t>guarantees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type</w:t>
      </w:r>
      <w:r w:rsidR="00E557FC">
        <w:t xml:space="preserve"> </w:t>
      </w:r>
      <w:r w:rsidRPr="002967FB">
        <w:t>whose</w:t>
      </w:r>
      <w:r w:rsidR="00E557FC">
        <w:t xml:space="preserve"> </w:t>
      </w:r>
      <w:r w:rsidRPr="002967FB">
        <w:t>size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no</w:t>
      </w:r>
      <w:r w:rsidR="00E557FC">
        <w:t xml:space="preserve"> </w:t>
      </w:r>
      <w:r w:rsidRPr="002967FB">
        <w:t>bigger</w:t>
      </w:r>
      <w:r w:rsidR="00E557FC">
        <w:t xml:space="preserve"> </w:t>
      </w:r>
      <w:r w:rsidRPr="002967FB">
        <w:t>than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native</w:t>
      </w:r>
      <w:r w:rsidR="00E557FC">
        <w:t xml:space="preserve"> </w:t>
      </w:r>
      <w:r w:rsidRPr="002967FB">
        <w:t>(pointer-size)</w:t>
      </w:r>
      <w:r w:rsidR="00E557FC">
        <w:t xml:space="preserve"> </w:t>
      </w:r>
      <w:r w:rsidRPr="002967FB">
        <w:t>integer</w:t>
      </w:r>
      <w:r w:rsidR="00E557FC">
        <w:t xml:space="preserve"> </w:t>
      </w:r>
      <w:r w:rsidRPr="002967FB">
        <w:t>will</w:t>
      </w:r>
      <w:r w:rsidR="00E557FC">
        <w:t xml:space="preserve"> </w:t>
      </w:r>
      <w:r w:rsidRPr="002967FB">
        <w:t>not</w:t>
      </w:r>
      <w:r w:rsidR="00E557FC">
        <w:t xml:space="preserve"> </w:t>
      </w:r>
      <w:r w:rsidRPr="002967FB">
        <w:t>be</w:t>
      </w:r>
      <w:r w:rsidR="00E557FC">
        <w:t xml:space="preserve"> </w:t>
      </w:r>
      <w:r w:rsidRPr="002967FB">
        <w:t>read</w:t>
      </w:r>
      <w:r w:rsidR="00E557FC">
        <w:t xml:space="preserve"> </w:t>
      </w:r>
      <w:r w:rsidRPr="002967FB">
        <w:t>or</w:t>
      </w:r>
      <w:r w:rsidR="00E557FC">
        <w:t xml:space="preserve"> </w:t>
      </w:r>
      <w:r w:rsidRPr="002967FB">
        <w:t>written</w:t>
      </w:r>
      <w:r w:rsidR="00E557FC">
        <w:t xml:space="preserve"> </w:t>
      </w:r>
      <w:r w:rsidRPr="002967FB">
        <w:t>partially.</w:t>
      </w:r>
      <w:r w:rsidR="00E557FC">
        <w:t xml:space="preserve"> </w:t>
      </w:r>
      <w:r w:rsidR="009E6174">
        <w:t>With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64-bit</w:t>
      </w:r>
      <w:r w:rsidR="00E557FC">
        <w:t xml:space="preserve"> </w:t>
      </w:r>
      <w:r w:rsidRPr="002967FB">
        <w:t>operating</w:t>
      </w:r>
      <w:r w:rsidR="00E557FC">
        <w:t xml:space="preserve"> </w:t>
      </w:r>
      <w:r w:rsidRPr="002967FB">
        <w:t>system,</w:t>
      </w:r>
      <w:r w:rsidR="00E557FC">
        <w:t xml:space="preserve"> </w:t>
      </w:r>
      <w:r w:rsidRPr="002967FB">
        <w:t>therefore,</w:t>
      </w:r>
      <w:r w:rsidR="00E557FC">
        <w:t xml:space="preserve"> </w:t>
      </w:r>
      <w:r w:rsidRPr="002967FB">
        <w:t>reads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writes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rPr>
          <w:rStyle w:val="C1"/>
        </w:rPr>
        <w:t>long</w:t>
      </w:r>
      <w:r w:rsidR="00E557FC">
        <w:t xml:space="preserve"> </w:t>
      </w:r>
      <w:r w:rsidRPr="002967FB">
        <w:t>(64</w:t>
      </w:r>
      <w:r w:rsidR="00E557FC">
        <w:t xml:space="preserve"> </w:t>
      </w:r>
      <w:r w:rsidRPr="002967FB">
        <w:t>bits)</w:t>
      </w:r>
      <w:r w:rsidR="00E557FC">
        <w:t xml:space="preserve"> </w:t>
      </w:r>
      <w:r w:rsidRPr="002967FB">
        <w:t>will</w:t>
      </w:r>
      <w:r w:rsidR="00E557FC">
        <w:t xml:space="preserve"> </w:t>
      </w:r>
      <w:r w:rsidRPr="002967FB">
        <w:t>be</w:t>
      </w:r>
      <w:r w:rsidR="00E557FC">
        <w:t xml:space="preserve"> </w:t>
      </w:r>
      <w:r w:rsidRPr="002967FB">
        <w:t>atomic.</w:t>
      </w:r>
      <w:r w:rsidR="00E557FC">
        <w:t xml:space="preserve"> </w:t>
      </w:r>
      <w:r w:rsidRPr="002967FB">
        <w:t>However,</w:t>
      </w:r>
      <w:r w:rsidR="00E557FC">
        <w:t xml:space="preserve"> </w:t>
      </w:r>
      <w:r w:rsidRPr="002967FB">
        <w:t>reads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writes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128-bit</w:t>
      </w:r>
      <w:r w:rsidR="00E557FC">
        <w:t xml:space="preserve"> </w:t>
      </w:r>
      <w:r w:rsidRPr="002967FB">
        <w:t>variable</w:t>
      </w:r>
      <w:r w:rsidR="00E557FC">
        <w:t xml:space="preserve"> </w:t>
      </w:r>
      <w:r w:rsidRPr="002967FB">
        <w:t>such</w:t>
      </w:r>
      <w:r w:rsidR="00E557FC">
        <w:t xml:space="preserve"> </w:t>
      </w:r>
      <w:r w:rsidRPr="002967FB">
        <w:t>as</w:t>
      </w:r>
      <w:r w:rsidR="00E557FC">
        <w:t xml:space="preserve"> </w:t>
      </w:r>
      <w:r w:rsidRPr="002967FB">
        <w:rPr>
          <w:rStyle w:val="C1"/>
        </w:rPr>
        <w:t>decimal</w:t>
      </w:r>
      <w:r w:rsidR="00E557FC">
        <w:t xml:space="preserve"> </w:t>
      </w:r>
      <w:r w:rsidRPr="002967FB">
        <w:t>may</w:t>
      </w:r>
      <w:r w:rsidR="00E557FC">
        <w:t xml:space="preserve"> </w:t>
      </w:r>
      <w:r w:rsidRPr="002967FB">
        <w:t>not</w:t>
      </w:r>
      <w:r w:rsidR="00E557FC">
        <w:t xml:space="preserve"> </w:t>
      </w:r>
      <w:r w:rsidRPr="002967FB">
        <w:t>be</w:t>
      </w:r>
      <w:r w:rsidR="00E557FC">
        <w:t xml:space="preserve"> </w:t>
      </w:r>
      <w:r w:rsidRPr="002967FB">
        <w:t>atomic.</w:t>
      </w:r>
      <w:r w:rsidR="00E557FC">
        <w:t xml:space="preserve"> </w:t>
      </w:r>
      <w:r w:rsidRPr="002967FB">
        <w:t>Therefore,</w:t>
      </w:r>
      <w:r w:rsidR="00E557FC">
        <w:t xml:space="preserve"> </w:t>
      </w:r>
      <w:r w:rsidRPr="002967FB">
        <w:t>write</w:t>
      </w:r>
      <w:r w:rsidR="00E557FC">
        <w:t xml:space="preserve"> </w:t>
      </w:r>
      <w:r w:rsidRPr="002967FB">
        <w:t>operations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change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rPr>
          <w:rStyle w:val="C1"/>
        </w:rPr>
        <w:t>decimal</w:t>
      </w:r>
      <w:r w:rsidR="00E557FC">
        <w:t xml:space="preserve"> </w:t>
      </w:r>
      <w:r w:rsidRPr="002967FB">
        <w:t>variable</w:t>
      </w:r>
      <w:r w:rsidR="00E557FC">
        <w:t xml:space="preserve"> </w:t>
      </w:r>
      <w:r w:rsidRPr="002967FB">
        <w:t>may</w:t>
      </w:r>
      <w:r w:rsidR="00E557FC">
        <w:t xml:space="preserve"> </w:t>
      </w:r>
      <w:r w:rsidRPr="002967FB">
        <w:t>be</w:t>
      </w:r>
      <w:r w:rsidR="00E557FC">
        <w:t xml:space="preserve"> </w:t>
      </w:r>
      <w:r w:rsidRPr="002967FB">
        <w:t>interrupted</w:t>
      </w:r>
      <w:r w:rsidR="00E557FC">
        <w:t xml:space="preserve"> </w:t>
      </w:r>
      <w:r w:rsidRPr="002967FB">
        <w:t>after</w:t>
      </w:r>
      <w:r w:rsidR="00E557FC">
        <w:t xml:space="preserve"> </w:t>
      </w:r>
      <w:r w:rsidRPr="002967FB">
        <w:t>copying</w:t>
      </w:r>
      <w:r w:rsidR="00E557FC">
        <w:t xml:space="preserve"> </w:t>
      </w:r>
      <w:r w:rsidRPr="002967FB">
        <w:t>only</w:t>
      </w:r>
      <w:r w:rsidR="00E557FC">
        <w:t xml:space="preserve"> </w:t>
      </w:r>
      <w:r w:rsidRPr="002967FB">
        <w:t>32</w:t>
      </w:r>
      <w:r w:rsidR="00E557FC">
        <w:t xml:space="preserve"> </w:t>
      </w:r>
      <w:r w:rsidRPr="002967FB">
        <w:t>bits,</w:t>
      </w:r>
      <w:r w:rsidR="00E557FC">
        <w:t xml:space="preserve"> </w:t>
      </w:r>
      <w:r w:rsidRPr="002967FB">
        <w:t>resulting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reading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an</w:t>
      </w:r>
      <w:r w:rsidR="00E557FC">
        <w:t xml:space="preserve"> </w:t>
      </w:r>
      <w:r w:rsidRPr="002967FB">
        <w:t>incorrect</w:t>
      </w:r>
      <w:r w:rsidR="00E557FC">
        <w:t xml:space="preserve"> </w:t>
      </w:r>
      <w:r w:rsidRPr="002967FB">
        <w:t>value,</w:t>
      </w:r>
      <w:r w:rsidR="00E557FC">
        <w:t xml:space="preserve"> </w:t>
      </w:r>
      <w:r w:rsidRPr="002967FB">
        <w:t>known</w:t>
      </w:r>
      <w:r w:rsidR="00E557FC">
        <w:t xml:space="preserve"> </w:t>
      </w:r>
      <w:r w:rsidRPr="002967FB">
        <w:t>as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E153FD">
        <w:rPr>
          <w:rStyle w:val="Strong"/>
        </w:rPr>
        <w:t>torn</w:t>
      </w:r>
      <w:r w:rsidR="00E557FC">
        <w:rPr>
          <w:rStyle w:val="Strong"/>
        </w:rPr>
        <w:t xml:space="preserve"> </w:t>
      </w:r>
      <w:r w:rsidRPr="00E153FD">
        <w:rPr>
          <w:rStyle w:val="Strong"/>
        </w:rPr>
        <w:t>read</w:t>
      </w:r>
      <w:r w:rsidRPr="002967FB">
        <w:t>.</w:t>
      </w:r>
    </w:p>
    <w:p w14:paraId="686C1FC8" w14:textId="06B52849" w:rsidR="000D66B3" w:rsidRDefault="000D66B3" w:rsidP="00E153FD">
      <w:pPr>
        <w:pStyle w:val="Bgn-AdvTopicHA"/>
      </w:pPr>
      <w:r>
        <w:rPr>
          <w:noProof/>
        </w:rPr>
        <w:lastRenderedPageBreak/>
        <w:t>Beginner</w:t>
      </w:r>
      <w:r w:rsidR="00E557FC">
        <w:t xml:space="preserve"> </w:t>
      </w:r>
      <w:r>
        <w:t>Topic</w:t>
      </w:r>
    </w:p>
    <w:p w14:paraId="170C2F93" w14:textId="242A9A27" w:rsidR="007E4FFC" w:rsidRPr="002967FB" w:rsidRDefault="00D25B4D" w:rsidP="00E153FD">
      <w:pPr>
        <w:pStyle w:val="Bgn-AdvTopicHB"/>
      </w:pPr>
      <w:r w:rsidRPr="002967FB">
        <w:t>Multiple</w:t>
      </w:r>
      <w:r w:rsidR="00E557FC">
        <w:t xml:space="preserve"> </w:t>
      </w:r>
      <w:r w:rsidRPr="002967FB">
        <w:t>Threads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Local</w:t>
      </w:r>
      <w:r w:rsidR="00E557FC">
        <w:t xml:space="preserve"> </w:t>
      </w:r>
      <w:r w:rsidRPr="002967FB">
        <w:t>Variables</w:t>
      </w:r>
    </w:p>
    <w:p w14:paraId="4989CDCE" w14:textId="52086611" w:rsidR="007E4FFC" w:rsidRPr="002967FB" w:rsidRDefault="00D25B4D" w:rsidP="00E153FD">
      <w:pPr>
        <w:pStyle w:val="Bgn-AdvTopic1"/>
      </w:pPr>
      <w:r w:rsidRPr="002967FB">
        <w:t>Note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not</w:t>
      </w:r>
      <w:r w:rsidR="00E557FC">
        <w:t xml:space="preserve"> </w:t>
      </w:r>
      <w:r w:rsidRPr="002967FB">
        <w:t>necessary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synchronize</w:t>
      </w:r>
      <w:r w:rsidR="00E557FC">
        <w:t xml:space="preserve"> </w:t>
      </w:r>
      <w:r w:rsidRPr="002967FB">
        <w:t>local</w:t>
      </w:r>
      <w:r w:rsidR="00E557FC">
        <w:t xml:space="preserve"> </w:t>
      </w:r>
      <w:r w:rsidRPr="002967FB">
        <w:t>variables.</w:t>
      </w:r>
      <w:r w:rsidR="00E557FC">
        <w:t xml:space="preserve"> </w:t>
      </w:r>
      <w:r w:rsidRPr="002967FB">
        <w:t>Local</w:t>
      </w:r>
      <w:r w:rsidR="00E557FC">
        <w:t xml:space="preserve"> </w:t>
      </w:r>
      <w:r w:rsidRPr="002967FB">
        <w:t>variables</w:t>
      </w:r>
      <w:r w:rsidR="00E557FC">
        <w:t xml:space="preserve"> </w:t>
      </w:r>
      <w:r w:rsidRPr="002967FB">
        <w:t>are</w:t>
      </w:r>
      <w:r w:rsidR="00E557FC">
        <w:t xml:space="preserve"> </w:t>
      </w:r>
      <w:r w:rsidRPr="002967FB">
        <w:t>loaded</w:t>
      </w:r>
      <w:r w:rsidR="00E557FC">
        <w:t xml:space="preserve"> </w:t>
      </w:r>
      <w:r w:rsidRPr="002967FB">
        <w:t>onto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stack</w:t>
      </w:r>
      <w:r w:rsidR="00B94E4A">
        <w:t>,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each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has</w:t>
      </w:r>
      <w:r w:rsidR="00E557FC">
        <w:t xml:space="preserve"> </w:t>
      </w:r>
      <w:r w:rsidRPr="002967FB">
        <w:t>its</w:t>
      </w:r>
      <w:r w:rsidR="00E557FC">
        <w:t xml:space="preserve"> </w:t>
      </w:r>
      <w:r w:rsidRPr="002967FB">
        <w:t>own</w:t>
      </w:r>
      <w:r w:rsidR="00E557FC">
        <w:t xml:space="preserve"> </w:t>
      </w:r>
      <w:r w:rsidRPr="002967FB">
        <w:t>logical</w:t>
      </w:r>
      <w:r w:rsidR="00E557FC">
        <w:t xml:space="preserve"> </w:t>
      </w:r>
      <w:r w:rsidRPr="002967FB">
        <w:t>stack.</w:t>
      </w:r>
      <w:r w:rsidR="00E557FC">
        <w:t xml:space="preserve"> </w:t>
      </w:r>
      <w:r w:rsidRPr="002967FB">
        <w:t>Therefore,</w:t>
      </w:r>
      <w:r w:rsidR="00E557FC">
        <w:t xml:space="preserve"> </w:t>
      </w:r>
      <w:r w:rsidRPr="002967FB">
        <w:t>each</w:t>
      </w:r>
      <w:r w:rsidR="00E557FC">
        <w:t xml:space="preserve"> </w:t>
      </w:r>
      <w:r w:rsidRPr="002967FB">
        <w:t>local</w:t>
      </w:r>
      <w:r w:rsidR="00E557FC">
        <w:t xml:space="preserve"> </w:t>
      </w:r>
      <w:r w:rsidRPr="002967FB">
        <w:t>variable</w:t>
      </w:r>
      <w:r w:rsidR="00E557FC">
        <w:t xml:space="preserve"> </w:t>
      </w:r>
      <w:r w:rsidRPr="002967FB">
        <w:t>has</w:t>
      </w:r>
      <w:r w:rsidR="00E557FC">
        <w:t xml:space="preserve"> </w:t>
      </w:r>
      <w:r w:rsidRPr="002967FB">
        <w:t>its</w:t>
      </w:r>
      <w:r w:rsidR="00E557FC">
        <w:t xml:space="preserve"> </w:t>
      </w:r>
      <w:r w:rsidRPr="002967FB">
        <w:t>own</w:t>
      </w:r>
      <w:r w:rsidR="00E557FC">
        <w:t xml:space="preserve"> </w:t>
      </w:r>
      <w:r w:rsidRPr="002967FB">
        <w:t>instance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each</w:t>
      </w:r>
      <w:r w:rsidR="00E557FC">
        <w:t xml:space="preserve"> </w:t>
      </w:r>
      <w:r w:rsidRPr="002967FB">
        <w:t>method</w:t>
      </w:r>
      <w:r w:rsidR="00E557FC">
        <w:t xml:space="preserve"> </w:t>
      </w:r>
      <w:r w:rsidRPr="002967FB">
        <w:t>call.</w:t>
      </w:r>
      <w:r w:rsidR="00E557FC">
        <w:t xml:space="preserve"> </w:t>
      </w:r>
      <w:r w:rsidRPr="002967FB">
        <w:t>By</w:t>
      </w:r>
      <w:r w:rsidR="00E557FC">
        <w:t xml:space="preserve"> </w:t>
      </w:r>
      <w:r w:rsidRPr="002967FB">
        <w:t>default,</w:t>
      </w:r>
      <w:r w:rsidR="00E557FC">
        <w:t xml:space="preserve"> </w:t>
      </w:r>
      <w:r w:rsidRPr="002967FB">
        <w:t>local</w:t>
      </w:r>
      <w:r w:rsidR="00E557FC">
        <w:t xml:space="preserve"> </w:t>
      </w:r>
      <w:r w:rsidRPr="002967FB">
        <w:t>variables</w:t>
      </w:r>
      <w:r w:rsidR="00E557FC">
        <w:t xml:space="preserve"> </w:t>
      </w:r>
      <w:r w:rsidRPr="002967FB">
        <w:t>are</w:t>
      </w:r>
      <w:r w:rsidR="00E557FC">
        <w:t xml:space="preserve"> </w:t>
      </w:r>
      <w:r w:rsidRPr="002967FB">
        <w:t>not</w:t>
      </w:r>
      <w:r w:rsidR="00E557FC">
        <w:t xml:space="preserve"> </w:t>
      </w:r>
      <w:r w:rsidRPr="002967FB">
        <w:t>shared</w:t>
      </w:r>
      <w:r w:rsidR="00E557FC">
        <w:t xml:space="preserve"> </w:t>
      </w:r>
      <w:r w:rsidRPr="002967FB">
        <w:t>across</w:t>
      </w:r>
      <w:r w:rsidR="00E557FC">
        <w:t xml:space="preserve"> </w:t>
      </w:r>
      <w:r w:rsidRPr="002967FB">
        <w:t>method</w:t>
      </w:r>
      <w:r w:rsidR="00E557FC">
        <w:t xml:space="preserve"> </w:t>
      </w:r>
      <w:r w:rsidRPr="002967FB">
        <w:t>calls;</w:t>
      </w:r>
      <w:r w:rsidR="00E557FC">
        <w:t xml:space="preserve"> </w:t>
      </w:r>
      <w:r w:rsidR="009E6174">
        <w:t>likewise</w:t>
      </w:r>
      <w:r w:rsidRPr="002967FB">
        <w:t>,</w:t>
      </w:r>
      <w:r w:rsidR="00E557FC">
        <w:t xml:space="preserve"> </w:t>
      </w:r>
      <w:r w:rsidRPr="002967FB">
        <w:t>they</w:t>
      </w:r>
      <w:r w:rsidR="00E557FC">
        <w:t xml:space="preserve"> </w:t>
      </w:r>
      <w:r w:rsidRPr="002967FB">
        <w:t>are</w:t>
      </w:r>
      <w:r w:rsidR="00E557FC">
        <w:t xml:space="preserve"> </w:t>
      </w:r>
      <w:r w:rsidRPr="002967FB">
        <w:t>not</w:t>
      </w:r>
      <w:r w:rsidR="00E557FC">
        <w:t xml:space="preserve"> </w:t>
      </w:r>
      <w:r w:rsidRPr="002967FB">
        <w:t>shared</w:t>
      </w:r>
      <w:r w:rsidR="00E557FC">
        <w:t xml:space="preserve"> </w:t>
      </w:r>
      <w:r w:rsidRPr="002967FB">
        <w:t>among</w:t>
      </w:r>
      <w:r w:rsidR="00E557FC">
        <w:t xml:space="preserve"> </w:t>
      </w:r>
      <w:r w:rsidRPr="002967FB">
        <w:t>multiple</w:t>
      </w:r>
      <w:r w:rsidR="00E557FC">
        <w:t xml:space="preserve"> </w:t>
      </w:r>
      <w:r w:rsidRPr="002967FB">
        <w:t>threads.</w:t>
      </w:r>
    </w:p>
    <w:p w14:paraId="46A9228A" w14:textId="490C86C3" w:rsidR="007E4FFC" w:rsidRPr="002967FB" w:rsidRDefault="00D25B4D" w:rsidP="00E153FD">
      <w:pPr>
        <w:pStyle w:val="Bgn-AdvTopic"/>
      </w:pPr>
      <w:r w:rsidRPr="002967FB">
        <w:t>However,</w:t>
      </w:r>
      <w:r w:rsidR="00E557FC">
        <w:t xml:space="preserve"> </w:t>
      </w:r>
      <w:r w:rsidRPr="002967FB">
        <w:t>this</w:t>
      </w:r>
      <w:r w:rsidR="00E557FC">
        <w:t xml:space="preserve"> </w:t>
      </w:r>
      <w:r w:rsidRPr="002967FB">
        <w:t>does</w:t>
      </w:r>
      <w:r w:rsidR="00E557FC">
        <w:t xml:space="preserve"> </w:t>
      </w:r>
      <w:r w:rsidRPr="002967FB">
        <w:t>not</w:t>
      </w:r>
      <w:r w:rsidR="00E557FC">
        <w:t xml:space="preserve"> </w:t>
      </w:r>
      <w:r w:rsidRPr="002967FB">
        <w:t>mean</w:t>
      </w:r>
      <w:r w:rsidR="00E557FC">
        <w:t xml:space="preserve"> </w:t>
      </w:r>
      <w:r w:rsidRPr="002967FB">
        <w:t>local</w:t>
      </w:r>
      <w:r w:rsidR="00E557FC">
        <w:t xml:space="preserve"> </w:t>
      </w:r>
      <w:r w:rsidRPr="002967FB">
        <w:t>variables</w:t>
      </w:r>
      <w:r w:rsidR="00E557FC">
        <w:t xml:space="preserve"> </w:t>
      </w:r>
      <w:r w:rsidRPr="002967FB">
        <w:t>are</w:t>
      </w:r>
      <w:r w:rsidR="00E557FC">
        <w:t xml:space="preserve"> </w:t>
      </w:r>
      <w:r w:rsidRPr="002967FB">
        <w:t>entirely</w:t>
      </w:r>
      <w:r w:rsidR="00E557FC">
        <w:t xml:space="preserve"> </w:t>
      </w:r>
      <w:r w:rsidRPr="002967FB">
        <w:t>without</w:t>
      </w:r>
      <w:r w:rsidR="00E557FC">
        <w:t xml:space="preserve"> </w:t>
      </w:r>
      <w:r w:rsidRPr="002967FB">
        <w:t>concurrency</w:t>
      </w:r>
      <w:r w:rsidR="00E557FC">
        <w:t xml:space="preserve"> </w:t>
      </w:r>
      <w:r w:rsidRPr="002967FB">
        <w:t>issues</w:t>
      </w:r>
      <w:r w:rsidR="009E6174">
        <w:t>—after</w:t>
      </w:r>
      <w:r w:rsidR="00E557FC">
        <w:t xml:space="preserve"> </w:t>
      </w:r>
      <w:r w:rsidR="009E6174">
        <w:t>all,</w:t>
      </w:r>
      <w:r w:rsidR="00E557FC">
        <w:t xml:space="preserve"> </w:t>
      </w:r>
      <w:r w:rsidRPr="002967FB">
        <w:t>code</w:t>
      </w:r>
      <w:r w:rsidR="00E557FC">
        <w:t xml:space="preserve"> </w:t>
      </w:r>
      <w:r w:rsidRPr="002967FB">
        <w:t>could</w:t>
      </w:r>
      <w:r w:rsidR="00E557FC">
        <w:t xml:space="preserve"> </w:t>
      </w:r>
      <w:r w:rsidRPr="002967FB">
        <w:t>easily</w:t>
      </w:r>
      <w:r w:rsidR="00E557FC">
        <w:t xml:space="preserve"> </w:t>
      </w:r>
      <w:r w:rsidRPr="002967FB">
        <w:t>expose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local</w:t>
      </w:r>
      <w:r w:rsidR="00E557FC">
        <w:t xml:space="preserve"> </w:t>
      </w:r>
      <w:r w:rsidRPr="002967FB">
        <w:t>variable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multiple</w:t>
      </w:r>
      <w:r w:rsidR="00E557FC">
        <w:t xml:space="preserve"> </w:t>
      </w:r>
      <w:r w:rsidRPr="002967FB">
        <w:t>threads.</w:t>
      </w:r>
      <w:r w:rsidRPr="00E153FD">
        <w:rPr>
          <w:rStyle w:val="Superscript"/>
        </w:rPr>
        <w:footnoteReference w:id="1"/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parallel</w:t>
      </w:r>
      <w:r w:rsidR="00E557FC">
        <w:t xml:space="preserve"> </w:t>
      </w:r>
      <w:r w:rsidRPr="002967FB">
        <w:rPr>
          <w:rStyle w:val="C1"/>
        </w:rPr>
        <w:t>for</w:t>
      </w:r>
      <w:r w:rsidR="00E557FC">
        <w:t xml:space="preserve"> </w:t>
      </w:r>
      <w:r w:rsidRPr="002967FB">
        <w:t>loop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shares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local</w:t>
      </w:r>
      <w:r w:rsidR="00E557FC">
        <w:t xml:space="preserve"> </w:t>
      </w:r>
      <w:r w:rsidRPr="002967FB">
        <w:t>variable</w:t>
      </w:r>
      <w:r w:rsidR="00E557FC">
        <w:t xml:space="preserve"> </w:t>
      </w:r>
      <w:r w:rsidRPr="002967FB">
        <w:t>between</w:t>
      </w:r>
      <w:r w:rsidR="00E557FC">
        <w:t xml:space="preserve"> </w:t>
      </w:r>
      <w:r w:rsidRPr="002967FB">
        <w:t>iterations,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example,</w:t>
      </w:r>
      <w:r w:rsidR="00E557FC">
        <w:t xml:space="preserve"> </w:t>
      </w:r>
      <w:r w:rsidRPr="002967FB">
        <w:t>will</w:t>
      </w:r>
      <w:r w:rsidR="00E557FC">
        <w:t xml:space="preserve"> </w:t>
      </w:r>
      <w:r w:rsidRPr="002967FB">
        <w:t>expose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variable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concurrent</w:t>
      </w:r>
      <w:r w:rsidR="00E557FC">
        <w:t xml:space="preserve"> </w:t>
      </w:r>
      <w:r w:rsidRPr="002967FB">
        <w:t>access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race</w:t>
      </w:r>
      <w:r w:rsidR="00E557FC">
        <w:t xml:space="preserve"> </w:t>
      </w:r>
      <w:r w:rsidRPr="002967FB">
        <w:t>condition</w:t>
      </w:r>
      <w:r w:rsidR="00E557FC">
        <w:t xml:space="preserve"> </w:t>
      </w:r>
      <w:r w:rsidRPr="002967FB">
        <w:t>(see</w:t>
      </w:r>
      <w:r w:rsidR="00E557FC">
        <w:t xml:space="preserve"> </w:t>
      </w:r>
      <w:del w:id="18" w:author="Austen Frostad" w:date="2020-04-09T17:51:00Z">
        <w:r w:rsidR="00E85D6E" w:rsidDel="0032671C">
          <w:delText>Listing</w:delText>
        </w:r>
        <w:r w:rsidR="00E557FC" w:rsidDel="0032671C">
          <w:delText xml:space="preserve"> </w:delText>
        </w:r>
        <w:r w:rsidR="00E85D6E" w:rsidDel="0032671C">
          <w:delText>20.</w:delText>
        </w:r>
        <w:r w:rsidRPr="002967FB" w:rsidDel="0032671C">
          <w:delText>2</w:delText>
        </w:r>
      </w:del>
      <w:ins w:id="19" w:author="Austen Frostad" w:date="2020-04-09T17:57:00Z">
        <w:r w:rsidR="00187222">
          <w:t>Listing 22.2</w:t>
        </w:r>
      </w:ins>
      <w:r w:rsidRPr="002967FB">
        <w:t>).</w:t>
      </w:r>
    </w:p>
    <w:p w14:paraId="619EE5A4" w14:textId="4AC7D16D" w:rsidR="007E4FFC" w:rsidRPr="002967FB" w:rsidRDefault="00E85D6E" w:rsidP="00E153FD">
      <w:pPr>
        <w:pStyle w:val="ListingHead"/>
      </w:pPr>
      <w:del w:id="20" w:author="Austen Frostad" w:date="2020-04-09T17:51:00Z">
        <w:r w:rsidRPr="00E153FD" w:rsidDel="0032671C">
          <w:rPr>
            <w:rStyle w:val="ListingNumber"/>
          </w:rPr>
          <w:delText>Listing</w:delText>
        </w:r>
        <w:r w:rsidR="00E557FC" w:rsidDel="0032671C">
          <w:rPr>
            <w:rStyle w:val="ListingNumber"/>
          </w:rPr>
          <w:delText xml:space="preserve"> </w:delText>
        </w:r>
        <w:r w:rsidRPr="00E153FD" w:rsidDel="0032671C">
          <w:rPr>
            <w:rStyle w:val="ListingNumber"/>
          </w:rPr>
          <w:delText>20.</w:delText>
        </w:r>
        <w:r w:rsidR="00D25B4D" w:rsidRPr="00E153FD" w:rsidDel="0032671C">
          <w:rPr>
            <w:rStyle w:val="ListingNumber"/>
          </w:rPr>
          <w:delText>2</w:delText>
        </w:r>
      </w:del>
      <w:ins w:id="21" w:author="Austen Frostad" w:date="2020-04-09T17:57:00Z">
        <w:r w:rsidR="00187222">
          <w:rPr>
            <w:rStyle w:val="ListingNumber"/>
          </w:rPr>
          <w:t>Listing 22.2</w:t>
        </w:r>
      </w:ins>
      <w:r w:rsidR="00D25B4D" w:rsidRPr="00E153FD">
        <w:rPr>
          <w:rStyle w:val="ListingNumber"/>
        </w:rPr>
        <w:t>:</w:t>
      </w:r>
      <w:r w:rsidR="00D25B4D" w:rsidRPr="002967FB">
        <w:t> </w:t>
      </w:r>
      <w:r w:rsidR="00D25B4D" w:rsidRPr="002967FB">
        <w:t>Unsynchronized</w:t>
      </w:r>
      <w:r w:rsidR="00E557FC">
        <w:t xml:space="preserve"> </w:t>
      </w:r>
      <w:r w:rsidR="00D25B4D" w:rsidRPr="002967FB">
        <w:t>Local</w:t>
      </w:r>
      <w:r w:rsidR="00E557FC">
        <w:t xml:space="preserve"> </w:t>
      </w:r>
      <w:r w:rsidR="00D25B4D" w:rsidRPr="002967FB">
        <w:t>Variables</w:t>
      </w:r>
    </w:p>
    <w:p w14:paraId="27DCB8CB" w14:textId="18B079C7" w:rsidR="007E4FFC" w:rsidRPr="002967FB" w:rsidRDefault="00D25B4D">
      <w:pPr>
        <w:pStyle w:val="CDT1"/>
      </w:pPr>
      <w:r w:rsidRPr="002967FB">
        <w:rPr>
          <w:rStyle w:val="CPKeyword"/>
        </w:rPr>
        <w:t>using</w:t>
      </w:r>
      <w:r w:rsidR="00E557FC">
        <w:t xml:space="preserve"> </w:t>
      </w:r>
      <w:r w:rsidRPr="002967FB">
        <w:t>System;</w:t>
      </w:r>
    </w:p>
    <w:p w14:paraId="59AA1305" w14:textId="3D8EFA1C" w:rsidR="007E4FFC" w:rsidRPr="002967FB" w:rsidRDefault="00D25B4D">
      <w:pPr>
        <w:pStyle w:val="CDT"/>
      </w:pPr>
      <w:r w:rsidRPr="002967FB">
        <w:rPr>
          <w:rStyle w:val="CPKeyword"/>
        </w:rPr>
        <w:t>using</w:t>
      </w:r>
      <w:r w:rsidR="00E557FC">
        <w:t xml:space="preserve"> </w:t>
      </w:r>
      <w:r w:rsidRPr="002967FB">
        <w:t>System.Threading.Tasks;</w:t>
      </w:r>
    </w:p>
    <w:p w14:paraId="6CA88766" w14:textId="77777777" w:rsidR="007E4FFC" w:rsidRPr="002967FB" w:rsidRDefault="007E4FFC">
      <w:pPr>
        <w:pStyle w:val="CDT"/>
      </w:pPr>
    </w:p>
    <w:p w14:paraId="185F3311" w14:textId="6E24DD6F" w:rsidR="007E4FFC" w:rsidRPr="002967FB" w:rsidRDefault="00D25B4D">
      <w:pPr>
        <w:pStyle w:val="CDT"/>
      </w:pPr>
      <w:r w:rsidRPr="002967FB">
        <w:rPr>
          <w:rStyle w:val="CPKeyword"/>
        </w:rPr>
        <w:t>public</w:t>
      </w:r>
      <w:r w:rsidR="00E557FC">
        <w:rPr>
          <w:rStyle w:val="CPKeyword"/>
        </w:rPr>
        <w:t xml:space="preserve"> </w:t>
      </w:r>
      <w:r w:rsidRPr="002967FB">
        <w:rPr>
          <w:rStyle w:val="CPKeyword"/>
        </w:rPr>
        <w:t>class</w:t>
      </w:r>
      <w:r w:rsidR="00E557FC">
        <w:t xml:space="preserve"> </w:t>
      </w:r>
      <w:r w:rsidRPr="002967FB">
        <w:t>Program</w:t>
      </w:r>
    </w:p>
    <w:p w14:paraId="1736D2F1" w14:textId="77777777" w:rsidR="007E4FFC" w:rsidRPr="002967FB" w:rsidRDefault="00D25B4D">
      <w:pPr>
        <w:pStyle w:val="CDT"/>
      </w:pPr>
      <w:r w:rsidRPr="002967FB">
        <w:t>{</w:t>
      </w:r>
    </w:p>
    <w:p w14:paraId="2D473122" w14:textId="116E542D" w:rsidR="007E4FFC" w:rsidRPr="002967FB" w:rsidRDefault="00E557FC">
      <w:pPr>
        <w:pStyle w:val="CDT"/>
      </w:pPr>
      <w:r>
        <w:t xml:space="preserve">  </w:t>
      </w:r>
      <w:r w:rsidR="00D25B4D" w:rsidRPr="002967FB">
        <w:rPr>
          <w:rStyle w:val="CPKeyword"/>
        </w:rPr>
        <w:t>public</w:t>
      </w:r>
      <w:r>
        <w:t xml:space="preserve"> </w:t>
      </w:r>
      <w:r w:rsidR="00D25B4D" w:rsidRPr="002967FB">
        <w:rPr>
          <w:rStyle w:val="CPKeyword"/>
        </w:rPr>
        <w:t>static</w:t>
      </w:r>
      <w:r>
        <w:t xml:space="preserve"> </w:t>
      </w:r>
      <w:r w:rsidR="00D25B4D" w:rsidRPr="002967FB">
        <w:rPr>
          <w:rStyle w:val="CPKeyword"/>
        </w:rPr>
        <w:t>void</w:t>
      </w:r>
      <w:r>
        <w:t xml:space="preserve"> </w:t>
      </w:r>
      <w:r w:rsidR="00D25B4D" w:rsidRPr="002967FB">
        <w:t>Main()</w:t>
      </w:r>
    </w:p>
    <w:p w14:paraId="1F34A711" w14:textId="072A8ADD" w:rsidR="007E4FFC" w:rsidRPr="002967FB" w:rsidRDefault="00E557FC">
      <w:pPr>
        <w:pStyle w:val="CDT"/>
      </w:pPr>
      <w:r>
        <w:t xml:space="preserve">  </w:t>
      </w:r>
      <w:r w:rsidR="00D25B4D" w:rsidRPr="002967FB">
        <w:t>{</w:t>
      </w:r>
    </w:p>
    <w:p w14:paraId="41F9F61E" w14:textId="2A0B031E" w:rsidR="007E4FFC" w:rsidRPr="002967FB" w:rsidRDefault="00E557FC">
      <w:pPr>
        <w:pStyle w:val="CDT"/>
      </w:pPr>
      <w:r>
        <w:t xml:space="preserve">      </w:t>
      </w:r>
      <w:r w:rsidR="00D25B4D" w:rsidRPr="002967FB">
        <w:t>int</w:t>
      </w:r>
      <w:r>
        <w:t xml:space="preserve"> </w:t>
      </w:r>
      <w:r w:rsidR="00D25B4D" w:rsidRPr="002967FB">
        <w:t>x</w:t>
      </w:r>
      <w:r>
        <w:t xml:space="preserve"> </w:t>
      </w:r>
      <w:r w:rsidR="00D25B4D" w:rsidRPr="002967FB">
        <w:t>=</w:t>
      </w:r>
      <w:r>
        <w:t xml:space="preserve"> </w:t>
      </w:r>
      <w:r w:rsidR="00D25B4D" w:rsidRPr="002967FB">
        <w:t>0;</w:t>
      </w:r>
    </w:p>
    <w:p w14:paraId="2D63A68E" w14:textId="62E84C2D" w:rsidR="007E4FFC" w:rsidRPr="002967FB" w:rsidRDefault="00E557FC">
      <w:pPr>
        <w:pStyle w:val="CDT"/>
      </w:pPr>
      <w:r>
        <w:t xml:space="preserve">      </w:t>
      </w:r>
      <w:r w:rsidR="00D25B4D" w:rsidRPr="002967FB">
        <w:t>Parallel.For(0,</w:t>
      </w:r>
      <w:r>
        <w:t xml:space="preserve"> </w:t>
      </w:r>
      <w:r w:rsidR="00D25B4D" w:rsidRPr="002967FB">
        <w:t>int.MaxValue,</w:t>
      </w:r>
      <w:r>
        <w:t xml:space="preserve"> </w:t>
      </w:r>
      <w:r w:rsidR="00D25B4D" w:rsidRPr="002967FB">
        <w:t>i</w:t>
      </w:r>
      <w:r>
        <w:t xml:space="preserve"> </w:t>
      </w:r>
      <w:r w:rsidR="00D25B4D" w:rsidRPr="002967FB">
        <w:t>=&gt;</w:t>
      </w:r>
    </w:p>
    <w:p w14:paraId="62F95E44" w14:textId="28ECA451" w:rsidR="007E4FFC" w:rsidRPr="002967FB" w:rsidRDefault="00E557FC">
      <w:pPr>
        <w:pStyle w:val="CDT"/>
      </w:pPr>
      <w:r>
        <w:t xml:space="preserve">          </w:t>
      </w:r>
      <w:r w:rsidR="00D25B4D" w:rsidRPr="002967FB">
        <w:t>{</w:t>
      </w:r>
    </w:p>
    <w:p w14:paraId="13A237E3" w14:textId="2986277D" w:rsidR="007E4FFC" w:rsidRPr="002967FB" w:rsidRDefault="00E557FC">
      <w:pPr>
        <w:pStyle w:val="CDT"/>
      </w:pPr>
      <w:r>
        <w:t xml:space="preserve">              </w:t>
      </w:r>
      <w:r w:rsidR="00D25B4D" w:rsidRPr="002967FB">
        <w:t>x++;</w:t>
      </w:r>
    </w:p>
    <w:p w14:paraId="5146C97E" w14:textId="7393E765" w:rsidR="007E4FFC" w:rsidRPr="002967FB" w:rsidRDefault="00E557FC">
      <w:pPr>
        <w:pStyle w:val="CDT"/>
      </w:pPr>
      <w:r>
        <w:t xml:space="preserve">              </w:t>
      </w:r>
      <w:r w:rsidR="00D25B4D" w:rsidRPr="002967FB">
        <w:t>x--;</w:t>
      </w:r>
    </w:p>
    <w:p w14:paraId="23ACD24C" w14:textId="532C88AC" w:rsidR="007E4FFC" w:rsidRPr="002967FB" w:rsidRDefault="00E557FC">
      <w:pPr>
        <w:pStyle w:val="CDT"/>
      </w:pPr>
      <w:r>
        <w:t xml:space="preserve">          </w:t>
      </w:r>
      <w:r w:rsidR="00D25B4D" w:rsidRPr="002967FB">
        <w:t>});</w:t>
      </w:r>
    </w:p>
    <w:p w14:paraId="380C7A30" w14:textId="29DDFA9A" w:rsidR="007E4FFC" w:rsidRPr="002967FB" w:rsidRDefault="00E557FC">
      <w:pPr>
        <w:pStyle w:val="CDT"/>
      </w:pPr>
      <w:r>
        <w:lastRenderedPageBreak/>
        <w:t xml:space="preserve">      </w:t>
      </w:r>
      <w:r w:rsidR="00D25B4D" w:rsidRPr="002967FB">
        <w:t>Console.WriteLine(</w:t>
      </w:r>
      <w:r w:rsidR="00D25B4D" w:rsidRPr="002967FB">
        <w:rPr>
          <w:rStyle w:val="Maroon"/>
        </w:rPr>
        <w:t>"Count</w:t>
      </w:r>
      <w:r>
        <w:rPr>
          <w:rStyle w:val="Maroon"/>
        </w:rPr>
        <w:t xml:space="preserve"> </w:t>
      </w:r>
      <w:r w:rsidR="00D25B4D" w:rsidRPr="002967FB">
        <w:rPr>
          <w:rStyle w:val="Maroon"/>
        </w:rPr>
        <w:t>=</w:t>
      </w:r>
      <w:r>
        <w:rPr>
          <w:rStyle w:val="Maroon"/>
        </w:rPr>
        <w:t xml:space="preserve"> </w:t>
      </w:r>
      <w:r w:rsidR="00D25B4D" w:rsidRPr="002967FB">
        <w:rPr>
          <w:rStyle w:val="Maroon"/>
        </w:rPr>
        <w:t>{0}"</w:t>
      </w:r>
      <w:r w:rsidR="00D25B4D" w:rsidRPr="002967FB">
        <w:t>,</w:t>
      </w:r>
      <w:r>
        <w:t xml:space="preserve"> </w:t>
      </w:r>
      <w:r w:rsidR="00D25B4D" w:rsidRPr="002967FB">
        <w:t>x);</w:t>
      </w:r>
    </w:p>
    <w:p w14:paraId="51B84F57" w14:textId="26C8CC34" w:rsidR="007E4FFC" w:rsidRPr="002967FB" w:rsidRDefault="00E557FC">
      <w:pPr>
        <w:pStyle w:val="CDT"/>
      </w:pPr>
      <w:r>
        <w:t xml:space="preserve">  </w:t>
      </w:r>
      <w:r w:rsidR="00D25B4D" w:rsidRPr="002967FB">
        <w:t>}</w:t>
      </w:r>
    </w:p>
    <w:p w14:paraId="26C89685" w14:textId="77777777" w:rsidR="007E4FFC" w:rsidRPr="002967FB" w:rsidRDefault="00D25B4D">
      <w:pPr>
        <w:pStyle w:val="CDTX"/>
      </w:pPr>
      <w:r w:rsidRPr="002967FB">
        <w:t>}</w:t>
      </w:r>
    </w:p>
    <w:p w14:paraId="784344F4" w14:textId="6E497627" w:rsidR="007E4FFC" w:rsidRPr="002967FB" w:rsidRDefault="00D25B4D" w:rsidP="00E153FD">
      <w:pPr>
        <w:pStyle w:val="Bgn-AdvTopicX"/>
      </w:pPr>
      <w:r w:rsidRPr="002967FB">
        <w:t>In</w:t>
      </w:r>
      <w:r w:rsidR="00E557FC">
        <w:t xml:space="preserve"> </w:t>
      </w:r>
      <w:r w:rsidRPr="002967FB">
        <w:t>this</w:t>
      </w:r>
      <w:r w:rsidR="00E557FC">
        <w:t xml:space="preserve"> </w:t>
      </w:r>
      <w:r w:rsidRPr="002967FB">
        <w:t>example,</w:t>
      </w:r>
      <w:r w:rsidR="00E557FC">
        <w:t xml:space="preserve"> </w:t>
      </w:r>
      <w:r w:rsidRPr="002967FB">
        <w:rPr>
          <w:rStyle w:val="C1"/>
        </w:rPr>
        <w:t>x</w:t>
      </w:r>
      <w:r w:rsidR="00E557FC">
        <w:t xml:space="preserve"> </w:t>
      </w:r>
      <w:r w:rsidRPr="002967FB">
        <w:t>(a</w:t>
      </w:r>
      <w:r w:rsidR="00E557FC">
        <w:t xml:space="preserve"> </w:t>
      </w:r>
      <w:r w:rsidRPr="002967FB">
        <w:t>local</w:t>
      </w:r>
      <w:r w:rsidR="00E557FC">
        <w:t xml:space="preserve"> </w:t>
      </w:r>
      <w:r w:rsidRPr="002967FB">
        <w:t>variable)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accessed</w:t>
      </w:r>
      <w:r w:rsidR="00E557FC">
        <w:t xml:space="preserve"> </w:t>
      </w:r>
      <w:r w:rsidRPr="002967FB">
        <w:t>within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parallel</w:t>
      </w:r>
      <w:r w:rsidR="00E557FC">
        <w:t xml:space="preserve"> </w:t>
      </w:r>
      <w:r w:rsidRPr="002967FB">
        <w:rPr>
          <w:rStyle w:val="C1"/>
        </w:rPr>
        <w:t>for</w:t>
      </w:r>
      <w:r w:rsidR="00E557FC">
        <w:t xml:space="preserve"> </w:t>
      </w:r>
      <w:r w:rsidRPr="002967FB">
        <w:t>loop</w:t>
      </w:r>
      <w:r w:rsidR="009E6174">
        <w:t>,</w:t>
      </w:r>
      <w:r w:rsidR="00E557FC">
        <w:t xml:space="preserve"> </w:t>
      </w:r>
      <w:r w:rsidRPr="002967FB">
        <w:t>so</w:t>
      </w:r>
      <w:r w:rsidR="00E557FC">
        <w:t xml:space="preserve"> </w:t>
      </w:r>
      <w:r w:rsidRPr="002967FB">
        <w:t>multiple</w:t>
      </w:r>
      <w:r w:rsidR="00E557FC">
        <w:t xml:space="preserve"> </w:t>
      </w:r>
      <w:r w:rsidRPr="002967FB">
        <w:t>threads</w:t>
      </w:r>
      <w:r w:rsidR="00E557FC">
        <w:t xml:space="preserve"> </w:t>
      </w:r>
      <w:r w:rsidRPr="002967FB">
        <w:t>will</w:t>
      </w:r>
      <w:r w:rsidR="00E557FC">
        <w:t xml:space="preserve"> </w:t>
      </w:r>
      <w:r w:rsidRPr="002967FB">
        <w:t>modify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simultaneously,</w:t>
      </w:r>
      <w:r w:rsidR="00E557FC">
        <w:t xml:space="preserve"> </w:t>
      </w:r>
      <w:r w:rsidRPr="002967FB">
        <w:t>creating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race</w:t>
      </w:r>
      <w:r w:rsidR="00E557FC">
        <w:t xml:space="preserve"> </w:t>
      </w:r>
      <w:r w:rsidRPr="002967FB">
        <w:t>condition</w:t>
      </w:r>
      <w:r w:rsidR="00E557FC">
        <w:t xml:space="preserve"> </w:t>
      </w:r>
      <w:r w:rsidRPr="002967FB">
        <w:t>very</w:t>
      </w:r>
      <w:r w:rsidR="00E557FC">
        <w:t xml:space="preserve"> </w:t>
      </w:r>
      <w:r w:rsidRPr="002967FB">
        <w:t>similar</w:t>
      </w:r>
      <w:r w:rsidR="00E557FC">
        <w:t xml:space="preserve"> </w:t>
      </w:r>
      <w:r w:rsidRPr="002967FB">
        <w:t>to</w:t>
      </w:r>
      <w:r w:rsidR="00E557FC">
        <w:t xml:space="preserve"> </w:t>
      </w:r>
      <w:r w:rsidR="009E6174">
        <w:t>that</w:t>
      </w:r>
      <w:r w:rsidR="00E557FC">
        <w:t xml:space="preserve"> </w:t>
      </w:r>
      <w:r w:rsidR="009E6174">
        <w:t>in</w:t>
      </w:r>
      <w:r w:rsidR="00E557FC">
        <w:t xml:space="preserve"> </w:t>
      </w:r>
      <w:del w:id="22" w:author="Austen Frostad" w:date="2020-04-09T17:57:00Z">
        <w:r w:rsidR="00E85D6E" w:rsidDel="00187222">
          <w:delText>Listing</w:delText>
        </w:r>
        <w:r w:rsidR="00E557FC" w:rsidDel="00187222">
          <w:delText xml:space="preserve"> </w:delText>
        </w:r>
        <w:r w:rsidR="00E85D6E" w:rsidDel="00187222">
          <w:delText>20.</w:delText>
        </w:r>
        <w:r w:rsidRPr="002967FB" w:rsidDel="00187222">
          <w:delText>1</w:delText>
        </w:r>
      </w:del>
      <w:ins w:id="23" w:author="Austen Frostad" w:date="2020-04-09T17:57:00Z">
        <w:r w:rsidR="00187222">
          <w:t>Listing 22.1</w:t>
        </w:r>
      </w:ins>
      <w:r w:rsidRPr="002967FB">
        <w:t>.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output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unlikely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yield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value</w:t>
      </w:r>
      <w:r w:rsidR="00E557FC">
        <w:t xml:space="preserve"> </w:t>
      </w:r>
      <w:r w:rsidRPr="002967FB">
        <w:rPr>
          <w:rStyle w:val="C1"/>
        </w:rPr>
        <w:t>0</w:t>
      </w:r>
      <w:r w:rsidR="00E557FC">
        <w:t xml:space="preserve"> </w:t>
      </w:r>
      <w:r w:rsidRPr="002967FB">
        <w:t>even</w:t>
      </w:r>
      <w:r w:rsidR="00E557FC">
        <w:t xml:space="preserve"> </w:t>
      </w:r>
      <w:r w:rsidRPr="002967FB">
        <w:t>though</w:t>
      </w:r>
      <w:r w:rsidR="00E557FC">
        <w:t xml:space="preserve"> </w:t>
      </w:r>
      <w:r w:rsidRPr="002967FB">
        <w:rPr>
          <w:rStyle w:val="C1"/>
        </w:rPr>
        <w:t>x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incremented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decremented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same</w:t>
      </w:r>
      <w:r w:rsidR="00E557FC">
        <w:t xml:space="preserve"> </w:t>
      </w:r>
      <w:r w:rsidRPr="002967FB">
        <w:t>number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times.</w:t>
      </w:r>
    </w:p>
    <w:p w14:paraId="47B94046" w14:textId="77F04773" w:rsidR="007B76DE" w:rsidRDefault="007B76DE" w:rsidP="007B76DE">
      <w:pPr>
        <w:pStyle w:val="PD"/>
      </w:pPr>
      <w:r w:rsidRPr="007B76DE">
        <w:t>***</w:t>
      </w:r>
      <w:r w:rsidR="00E153FD">
        <w:t>COMP:</w:t>
      </w:r>
      <w:r w:rsidR="00E557FC">
        <w:t xml:space="preserve"> </w:t>
      </w:r>
      <w:r w:rsidR="00E153FD">
        <w:t>Insert</w:t>
      </w:r>
      <w:r w:rsidR="00E557FC">
        <w:t xml:space="preserve"> </w:t>
      </w:r>
      <w:r w:rsidR="00E153FD">
        <w:t>“Begin</w:t>
      </w:r>
      <w:r w:rsidR="00E557FC">
        <w:t xml:space="preserve"> </w:t>
      </w:r>
      <w:r w:rsidR="00E153FD">
        <w:t>4.0”</w:t>
      </w:r>
      <w:r w:rsidR="00E557FC">
        <w:t xml:space="preserve"> </w:t>
      </w:r>
      <w:r w:rsidR="00C44C18">
        <w:t>tab</w:t>
      </w:r>
    </w:p>
    <w:p w14:paraId="28E38C2E" w14:textId="50CB4CE4" w:rsidR="007E4FFC" w:rsidRPr="002967FB" w:rsidRDefault="00D25B4D" w:rsidP="00E153FD">
      <w:pPr>
        <w:pStyle w:val="HB"/>
      </w:pPr>
      <w:r w:rsidRPr="002967FB">
        <w:t>Synchronization</w:t>
      </w:r>
      <w:r w:rsidR="00E557FC">
        <w:t xml:space="preserve"> </w:t>
      </w:r>
      <w:r w:rsidRPr="002967FB">
        <w:t>Using</w:t>
      </w:r>
      <w:r w:rsidR="00E557FC">
        <w:t xml:space="preserve"> </w:t>
      </w:r>
      <w:r w:rsidRPr="00E153FD">
        <w:rPr>
          <w:rStyle w:val="C1"/>
        </w:rPr>
        <w:t>Monitor</w:t>
      </w:r>
    </w:p>
    <w:p w14:paraId="3C8596E1" w14:textId="2CD6D90C" w:rsidR="007E4FFC" w:rsidRPr="002967FB" w:rsidRDefault="00D25B4D">
      <w:pPr>
        <w:pStyle w:val="BodyNoIndent"/>
      </w:pPr>
      <w:r w:rsidRPr="002967FB">
        <w:t>To</w:t>
      </w:r>
      <w:r w:rsidR="00E557FC">
        <w:t xml:space="preserve"> </w:t>
      </w:r>
      <w:r w:rsidRPr="002967FB">
        <w:t>synchronize</w:t>
      </w:r>
      <w:r w:rsidR="00E557FC">
        <w:t xml:space="preserve"> </w:t>
      </w:r>
      <w:r w:rsidRPr="002967FB">
        <w:t>multiple</w:t>
      </w:r>
      <w:r w:rsidR="00E557FC">
        <w:t xml:space="preserve"> </w:t>
      </w:r>
      <w:r w:rsidRPr="002967FB">
        <w:t>threads</w:t>
      </w:r>
      <w:r w:rsidR="00E557FC">
        <w:t xml:space="preserve"> </w:t>
      </w:r>
      <w:r w:rsidRPr="002967FB">
        <w:t>so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they</w:t>
      </w:r>
      <w:r w:rsidR="00E557FC">
        <w:t xml:space="preserve"> </w:t>
      </w:r>
      <w:r w:rsidRPr="002967FB">
        <w:t>cannot</w:t>
      </w:r>
      <w:r w:rsidR="00E557FC">
        <w:t xml:space="preserve"> </w:t>
      </w:r>
      <w:r w:rsidRPr="002967FB">
        <w:t>execute</w:t>
      </w:r>
      <w:r w:rsidR="00E557FC">
        <w:t xml:space="preserve"> </w:t>
      </w:r>
      <w:proofErr w:type="gramStart"/>
      <w:r w:rsidRPr="002967FB">
        <w:t>particular</w:t>
      </w:r>
      <w:r w:rsidR="00E557FC">
        <w:t xml:space="preserve"> </w:t>
      </w:r>
      <w:r w:rsidRPr="002967FB">
        <w:t>sections</w:t>
      </w:r>
      <w:proofErr w:type="gramEnd"/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code</w:t>
      </w:r>
      <w:r w:rsidR="00E557FC">
        <w:t xml:space="preserve"> </w:t>
      </w:r>
      <w:r w:rsidRPr="002967FB">
        <w:t>simultaneously,</w:t>
      </w:r>
      <w:r w:rsidR="00E557FC">
        <w:t xml:space="preserve"> </w:t>
      </w:r>
      <w:r w:rsidR="009E6174">
        <w:t>you</w:t>
      </w:r>
      <w:r w:rsidR="00E557FC">
        <w:t xml:space="preserve"> </w:t>
      </w:r>
      <w:r w:rsidR="009E6174">
        <w:t>can</w:t>
      </w:r>
      <w:r w:rsidR="00E557FC">
        <w:t xml:space="preserve"> </w:t>
      </w:r>
      <w:r w:rsidRPr="002967FB">
        <w:t>use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E153FD">
        <w:rPr>
          <w:rStyle w:val="Strong"/>
        </w:rPr>
        <w:t>monitor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block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second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from</w:t>
      </w:r>
      <w:r w:rsidR="00E557FC">
        <w:t xml:space="preserve"> </w:t>
      </w:r>
      <w:r w:rsidRPr="002967FB">
        <w:t>entering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protected</w:t>
      </w:r>
      <w:r w:rsidR="00E557FC">
        <w:t xml:space="preserve"> </w:t>
      </w:r>
      <w:r w:rsidRPr="002967FB">
        <w:t>code</w:t>
      </w:r>
      <w:r w:rsidR="00E557FC">
        <w:t xml:space="preserve"> </w:t>
      </w:r>
      <w:r w:rsidRPr="002967FB">
        <w:t>section</w:t>
      </w:r>
      <w:r w:rsidR="00E557FC">
        <w:t xml:space="preserve"> </w:t>
      </w:r>
      <w:r w:rsidRPr="002967FB">
        <w:t>before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first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has</w:t>
      </w:r>
      <w:r w:rsidR="00E557FC">
        <w:t xml:space="preserve"> </w:t>
      </w:r>
      <w:r w:rsidRPr="002967FB">
        <w:t>exited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section.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monitor</w:t>
      </w:r>
      <w:r w:rsidR="00E557FC">
        <w:t xml:space="preserve"> </w:t>
      </w:r>
      <w:r w:rsidRPr="002967FB">
        <w:t>functionality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part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class</w:t>
      </w:r>
      <w:r w:rsidR="00E557FC">
        <w:t xml:space="preserve"> </w:t>
      </w:r>
      <w:r w:rsidRPr="002967FB">
        <w:t>called</w:t>
      </w:r>
      <w:r w:rsidR="00E557FC">
        <w:t xml:space="preserve"> </w:t>
      </w:r>
      <w:proofErr w:type="spellStart"/>
      <w:proofErr w:type="gramStart"/>
      <w:r w:rsidRPr="002967FB">
        <w:rPr>
          <w:rStyle w:val="C1"/>
        </w:rPr>
        <w:t>System.Threading.Monitor</w:t>
      </w:r>
      <w:proofErr w:type="spellEnd"/>
      <w:proofErr w:type="gramEnd"/>
      <w:r w:rsidRPr="002967FB">
        <w:t>,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beginning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end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protected</w:t>
      </w:r>
      <w:r w:rsidR="00E557FC">
        <w:t xml:space="preserve"> </w:t>
      </w:r>
      <w:r w:rsidRPr="002967FB">
        <w:t>code</w:t>
      </w:r>
      <w:r w:rsidR="00E557FC">
        <w:t xml:space="preserve"> </w:t>
      </w:r>
      <w:r w:rsidRPr="002967FB">
        <w:t>sections</w:t>
      </w:r>
      <w:r w:rsidR="00E557FC">
        <w:t xml:space="preserve"> </w:t>
      </w:r>
      <w:r w:rsidRPr="002967FB">
        <w:t>are</w:t>
      </w:r>
      <w:r w:rsidR="00E557FC">
        <w:t xml:space="preserve"> </w:t>
      </w:r>
      <w:r w:rsidRPr="002967FB">
        <w:t>marked</w:t>
      </w:r>
      <w:r w:rsidR="00E557FC">
        <w:t xml:space="preserve"> </w:t>
      </w:r>
      <w:r w:rsidRPr="002967FB">
        <w:t>with</w:t>
      </w:r>
      <w:r w:rsidR="00E557FC">
        <w:t xml:space="preserve"> </w:t>
      </w:r>
      <w:r w:rsidRPr="002967FB">
        <w:t>calls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static</w:t>
      </w:r>
      <w:r w:rsidR="00E557FC">
        <w:t xml:space="preserve"> </w:t>
      </w:r>
      <w:r w:rsidRPr="002967FB">
        <w:t>methods</w:t>
      </w:r>
      <w:r w:rsidR="00E557FC">
        <w:t xml:space="preserve"> </w:t>
      </w:r>
      <w:proofErr w:type="spellStart"/>
      <w:r w:rsidRPr="002967FB">
        <w:rPr>
          <w:rStyle w:val="C1"/>
        </w:rPr>
        <w:t>Monitor.Enter</w:t>
      </w:r>
      <w:proofErr w:type="spellEnd"/>
      <w:r w:rsidRPr="002967FB">
        <w:rPr>
          <w:rStyle w:val="C1"/>
        </w:rPr>
        <w:t>()</w:t>
      </w:r>
      <w:r w:rsidR="00E557FC">
        <w:t xml:space="preserve"> </w:t>
      </w:r>
      <w:r w:rsidRPr="002967FB">
        <w:t>and</w:t>
      </w:r>
      <w:r w:rsidR="00E557FC">
        <w:t xml:space="preserve"> </w:t>
      </w:r>
      <w:proofErr w:type="spellStart"/>
      <w:r w:rsidRPr="002967FB">
        <w:rPr>
          <w:rStyle w:val="C1"/>
        </w:rPr>
        <w:t>Monitor.Exit</w:t>
      </w:r>
      <w:proofErr w:type="spellEnd"/>
      <w:r w:rsidRPr="002967FB">
        <w:rPr>
          <w:rStyle w:val="C1"/>
        </w:rPr>
        <w:t>()</w:t>
      </w:r>
      <w:r w:rsidRPr="002967FB">
        <w:t>,</w:t>
      </w:r>
      <w:r w:rsidR="00E557FC">
        <w:t xml:space="preserve"> </w:t>
      </w:r>
      <w:r w:rsidRPr="002967FB">
        <w:t>respectively.</w:t>
      </w:r>
    </w:p>
    <w:p w14:paraId="6BFA0B3B" w14:textId="773A96CB" w:rsidR="00A43AF4" w:rsidRPr="002967FB" w:rsidRDefault="00E85D6E" w:rsidP="0047231C">
      <w:pPr>
        <w:pStyle w:val="Body"/>
      </w:pPr>
      <w:del w:id="24" w:author="Austen Frostad" w:date="2020-04-09T17:51:00Z">
        <w:r w:rsidDel="0032671C">
          <w:delText>Listing</w:delText>
        </w:r>
        <w:r w:rsidR="00E557FC" w:rsidDel="0032671C">
          <w:delText xml:space="preserve"> </w:delText>
        </w:r>
        <w:r w:rsidDel="0032671C">
          <w:delText>20.</w:delText>
        </w:r>
        <w:r w:rsidR="00BF2015" w:rsidDel="0032671C">
          <w:delText>3</w:delText>
        </w:r>
      </w:del>
      <w:ins w:id="25" w:author="Austen Frostad" w:date="2020-04-09T17:57:00Z">
        <w:r w:rsidR="00187222">
          <w:t>Listing 22.3</w:t>
        </w:r>
      </w:ins>
      <w:r w:rsidR="00E557FC">
        <w:t xml:space="preserve"> </w:t>
      </w:r>
      <w:r w:rsidR="00D25B4D" w:rsidRPr="002967FB">
        <w:t>demonstrates</w:t>
      </w:r>
      <w:r w:rsidR="00E557FC">
        <w:t xml:space="preserve"> </w:t>
      </w:r>
      <w:r w:rsidR="00D25B4D" w:rsidRPr="002967FB">
        <w:t>synchronization</w:t>
      </w:r>
      <w:r w:rsidR="00E557FC">
        <w:t xml:space="preserve"> </w:t>
      </w:r>
      <w:r w:rsidR="00D25B4D" w:rsidRPr="002967FB">
        <w:t>using</w:t>
      </w:r>
      <w:r w:rsidR="00E557FC">
        <w:t xml:space="preserve"> </w:t>
      </w:r>
      <w:r w:rsidR="00D25B4D" w:rsidRPr="002967FB">
        <w:t>the</w:t>
      </w:r>
      <w:r w:rsidR="00E557FC">
        <w:t xml:space="preserve"> </w:t>
      </w:r>
      <w:r w:rsidR="00D25B4D" w:rsidRPr="002967FB">
        <w:rPr>
          <w:rStyle w:val="C1"/>
        </w:rPr>
        <w:t>Monitor</w:t>
      </w:r>
      <w:r w:rsidR="00E557FC">
        <w:t xml:space="preserve"> </w:t>
      </w:r>
      <w:r w:rsidR="00D25B4D" w:rsidRPr="002967FB">
        <w:t>class</w:t>
      </w:r>
      <w:r w:rsidR="00E557FC">
        <w:t xml:space="preserve"> </w:t>
      </w:r>
      <w:r w:rsidR="00D25B4D" w:rsidRPr="002967FB">
        <w:t>explicitly.</w:t>
      </w:r>
      <w:r w:rsidR="00E557FC">
        <w:t xml:space="preserve"> </w:t>
      </w:r>
      <w:r w:rsidR="00D25B4D" w:rsidRPr="002967FB">
        <w:t>As</w:t>
      </w:r>
      <w:r w:rsidR="00E557FC">
        <w:t xml:space="preserve"> </w:t>
      </w:r>
      <w:r w:rsidR="00D25B4D" w:rsidRPr="002967FB">
        <w:t>this</w:t>
      </w:r>
      <w:r w:rsidR="00E557FC">
        <w:t xml:space="preserve"> </w:t>
      </w:r>
      <w:r w:rsidR="00D25B4D" w:rsidRPr="002967FB">
        <w:t>listing</w:t>
      </w:r>
      <w:r w:rsidR="00E557FC">
        <w:t xml:space="preserve"> </w:t>
      </w:r>
      <w:r w:rsidR="00D25B4D" w:rsidRPr="002967FB">
        <w:t>shows,</w:t>
      </w:r>
      <w:r w:rsidR="00E557FC">
        <w:t xml:space="preserve"> </w:t>
      </w:r>
      <w:r w:rsidR="00D25B4D" w:rsidRPr="002967FB">
        <w:t>it</w:t>
      </w:r>
      <w:r w:rsidR="00E557FC">
        <w:t xml:space="preserve"> </w:t>
      </w:r>
      <w:r w:rsidR="00D25B4D" w:rsidRPr="002967FB">
        <w:t>is</w:t>
      </w:r>
      <w:r w:rsidR="00E557FC">
        <w:t xml:space="preserve"> </w:t>
      </w:r>
      <w:r w:rsidR="00D25B4D" w:rsidRPr="002967FB">
        <w:t>important</w:t>
      </w:r>
      <w:r w:rsidR="00E557FC">
        <w:t xml:space="preserve"> </w:t>
      </w:r>
      <w:r w:rsidR="00D25B4D" w:rsidRPr="002967FB">
        <w:t>that</w:t>
      </w:r>
      <w:r w:rsidR="00E557FC">
        <w:t xml:space="preserve"> </w:t>
      </w:r>
      <w:r w:rsidR="00D25B4D" w:rsidRPr="002967FB">
        <w:t>all</w:t>
      </w:r>
      <w:r w:rsidR="00E557FC">
        <w:t xml:space="preserve"> </w:t>
      </w:r>
      <w:r w:rsidR="00D25B4D" w:rsidRPr="002967FB">
        <w:t>code</w:t>
      </w:r>
      <w:r w:rsidR="00E557FC">
        <w:t xml:space="preserve"> </w:t>
      </w:r>
      <w:r w:rsidR="00D25B4D" w:rsidRPr="002967FB">
        <w:t>between</w:t>
      </w:r>
      <w:r w:rsidR="00E557FC">
        <w:t xml:space="preserve"> </w:t>
      </w:r>
      <w:r w:rsidR="00D25B4D" w:rsidRPr="002967FB">
        <w:t>calls</w:t>
      </w:r>
      <w:r w:rsidR="00E557FC">
        <w:t xml:space="preserve"> </w:t>
      </w:r>
      <w:r w:rsidR="00D25B4D" w:rsidRPr="002967FB">
        <w:t>to</w:t>
      </w:r>
      <w:r w:rsidR="00E557FC">
        <w:t xml:space="preserve"> </w:t>
      </w:r>
      <w:proofErr w:type="spellStart"/>
      <w:r w:rsidR="00D25B4D" w:rsidRPr="002967FB">
        <w:rPr>
          <w:rStyle w:val="C1"/>
        </w:rPr>
        <w:t>Monitor.Enter</w:t>
      </w:r>
      <w:proofErr w:type="spellEnd"/>
      <w:r w:rsidR="00D25B4D" w:rsidRPr="002967FB">
        <w:rPr>
          <w:rStyle w:val="C1"/>
        </w:rPr>
        <w:t>()</w:t>
      </w:r>
      <w:r w:rsidR="00E557FC">
        <w:t xml:space="preserve"> </w:t>
      </w:r>
      <w:r w:rsidR="00D25B4D" w:rsidRPr="002967FB">
        <w:t>and</w:t>
      </w:r>
      <w:r w:rsidR="00E557FC">
        <w:t xml:space="preserve"> </w:t>
      </w:r>
      <w:proofErr w:type="spellStart"/>
      <w:r w:rsidR="00D25B4D" w:rsidRPr="002967FB">
        <w:rPr>
          <w:rStyle w:val="C1"/>
        </w:rPr>
        <w:t>Monitor.Exit</w:t>
      </w:r>
      <w:proofErr w:type="spellEnd"/>
      <w:r w:rsidR="00D25B4D" w:rsidRPr="002967FB">
        <w:rPr>
          <w:rStyle w:val="C1"/>
        </w:rPr>
        <w:t>()</w:t>
      </w:r>
      <w:r w:rsidR="00E557FC">
        <w:t xml:space="preserve"> </w:t>
      </w:r>
      <w:r w:rsidR="00D25B4D" w:rsidRPr="002967FB">
        <w:t>be</w:t>
      </w:r>
      <w:r w:rsidR="00E557FC">
        <w:t xml:space="preserve"> </w:t>
      </w:r>
      <w:r w:rsidR="00D25B4D" w:rsidRPr="002967FB">
        <w:t>surrounded</w:t>
      </w:r>
      <w:r w:rsidR="00E557FC">
        <w:t xml:space="preserve"> </w:t>
      </w:r>
      <w:r w:rsidR="00D25B4D" w:rsidRPr="002967FB">
        <w:t>with</w:t>
      </w:r>
      <w:r w:rsidR="00E557FC">
        <w:t xml:space="preserve"> </w:t>
      </w:r>
      <w:r w:rsidR="00D25B4D" w:rsidRPr="002967FB">
        <w:t>a</w:t>
      </w:r>
      <w:r w:rsidR="00E557FC">
        <w:t xml:space="preserve"> </w:t>
      </w:r>
      <w:r w:rsidR="00D25B4D" w:rsidRPr="002967FB">
        <w:t>try/finally</w:t>
      </w:r>
      <w:r w:rsidR="00E557FC">
        <w:t xml:space="preserve"> </w:t>
      </w:r>
      <w:r w:rsidR="00D25B4D" w:rsidRPr="002967FB">
        <w:t>block.</w:t>
      </w:r>
      <w:r w:rsidR="00E557FC">
        <w:t xml:space="preserve"> </w:t>
      </w:r>
      <w:r w:rsidR="00D25B4D" w:rsidRPr="002967FB">
        <w:t>Without</w:t>
      </w:r>
      <w:r w:rsidR="00E557FC">
        <w:t xml:space="preserve"> </w:t>
      </w:r>
      <w:r w:rsidR="00D25B4D" w:rsidRPr="002967FB">
        <w:t>this</w:t>
      </w:r>
      <w:r w:rsidR="00E557FC">
        <w:t xml:space="preserve"> </w:t>
      </w:r>
      <w:r w:rsidR="00990791">
        <w:t>block</w:t>
      </w:r>
      <w:r w:rsidR="00D25B4D" w:rsidRPr="002967FB">
        <w:t>,</w:t>
      </w:r>
      <w:r w:rsidR="00E557FC">
        <w:t xml:space="preserve"> </w:t>
      </w:r>
      <w:r w:rsidR="00D25B4D" w:rsidRPr="002967FB">
        <w:t>an</w:t>
      </w:r>
      <w:r w:rsidR="00E557FC">
        <w:t xml:space="preserve"> </w:t>
      </w:r>
      <w:r w:rsidR="00D25B4D" w:rsidRPr="002967FB">
        <w:t>exception</w:t>
      </w:r>
      <w:r w:rsidR="00E557FC">
        <w:t xml:space="preserve"> </w:t>
      </w:r>
      <w:r w:rsidR="00D25B4D" w:rsidRPr="002967FB">
        <w:t>could</w:t>
      </w:r>
      <w:r w:rsidR="00E557FC">
        <w:t xml:space="preserve"> </w:t>
      </w:r>
      <w:r w:rsidR="00D25B4D" w:rsidRPr="002967FB">
        <w:t>occur</w:t>
      </w:r>
      <w:r w:rsidR="00E557FC">
        <w:t xml:space="preserve"> </w:t>
      </w:r>
      <w:r w:rsidR="00D25B4D" w:rsidRPr="002967FB">
        <w:t>within</w:t>
      </w:r>
      <w:r w:rsidR="00E557FC">
        <w:t xml:space="preserve"> </w:t>
      </w:r>
      <w:r w:rsidR="00D25B4D" w:rsidRPr="002967FB">
        <w:t>the</w:t>
      </w:r>
      <w:r w:rsidR="00E557FC">
        <w:t xml:space="preserve"> </w:t>
      </w:r>
      <w:r w:rsidR="00D25B4D" w:rsidRPr="002967FB">
        <w:t>protected</w:t>
      </w:r>
      <w:r w:rsidR="00E557FC">
        <w:t xml:space="preserve"> </w:t>
      </w:r>
      <w:r w:rsidR="00D25B4D" w:rsidRPr="002967FB">
        <w:t>section</w:t>
      </w:r>
      <w:r w:rsidR="00E557FC">
        <w:t xml:space="preserve"> </w:t>
      </w:r>
      <w:r w:rsidR="00D25B4D" w:rsidRPr="002967FB">
        <w:t>and</w:t>
      </w:r>
      <w:r w:rsidR="00E557FC">
        <w:t xml:space="preserve"> </w:t>
      </w:r>
      <w:proofErr w:type="spellStart"/>
      <w:r w:rsidR="00D25B4D" w:rsidRPr="002967FB">
        <w:rPr>
          <w:rStyle w:val="C1"/>
        </w:rPr>
        <w:t>Monitor.Exit</w:t>
      </w:r>
      <w:proofErr w:type="spellEnd"/>
      <w:r w:rsidR="00D25B4D" w:rsidRPr="002967FB">
        <w:rPr>
          <w:rStyle w:val="C1"/>
        </w:rPr>
        <w:t>()</w:t>
      </w:r>
      <w:r w:rsidR="00E557FC">
        <w:t xml:space="preserve"> </w:t>
      </w:r>
      <w:r w:rsidR="00D25B4D" w:rsidRPr="002967FB">
        <w:t>may</w:t>
      </w:r>
      <w:r w:rsidR="00E557FC">
        <w:t xml:space="preserve"> </w:t>
      </w:r>
      <w:r w:rsidR="00D25B4D" w:rsidRPr="002967FB">
        <w:t>never</w:t>
      </w:r>
      <w:r w:rsidR="00E557FC">
        <w:t xml:space="preserve"> </w:t>
      </w:r>
      <w:r w:rsidR="00D25B4D" w:rsidRPr="002967FB">
        <w:t>be</w:t>
      </w:r>
      <w:r w:rsidR="00E557FC">
        <w:t xml:space="preserve"> </w:t>
      </w:r>
      <w:r w:rsidR="00D25B4D" w:rsidRPr="002967FB">
        <w:t>called,</w:t>
      </w:r>
      <w:r w:rsidR="00E557FC">
        <w:t xml:space="preserve"> </w:t>
      </w:r>
      <w:r w:rsidR="00D25B4D" w:rsidRPr="002967FB">
        <w:t>thereby</w:t>
      </w:r>
      <w:r w:rsidR="00E557FC">
        <w:t xml:space="preserve"> </w:t>
      </w:r>
      <w:r w:rsidR="00D25B4D" w:rsidRPr="002967FB">
        <w:t>blocking</w:t>
      </w:r>
      <w:r w:rsidR="00E557FC">
        <w:t xml:space="preserve"> </w:t>
      </w:r>
      <w:r w:rsidR="00D25B4D" w:rsidRPr="002967FB">
        <w:t>other</w:t>
      </w:r>
      <w:r w:rsidR="00E557FC">
        <w:t xml:space="preserve"> </w:t>
      </w:r>
      <w:r w:rsidR="00D25B4D" w:rsidRPr="002967FB">
        <w:t>threads</w:t>
      </w:r>
      <w:r w:rsidR="00E557FC">
        <w:t xml:space="preserve"> </w:t>
      </w:r>
      <w:r w:rsidR="00D25B4D" w:rsidRPr="002967FB">
        <w:t>indefinitely.</w:t>
      </w:r>
    </w:p>
    <w:p w14:paraId="728DB9F0" w14:textId="2FBA0D83" w:rsidR="007E4FFC" w:rsidRPr="002967FB" w:rsidRDefault="00E85D6E" w:rsidP="00E153FD">
      <w:pPr>
        <w:pStyle w:val="ListingHead"/>
      </w:pPr>
      <w:del w:id="26" w:author="Austen Frostad" w:date="2020-04-09T17:51:00Z">
        <w:r w:rsidRPr="00E153FD" w:rsidDel="0032671C">
          <w:rPr>
            <w:rStyle w:val="ListingNumber"/>
          </w:rPr>
          <w:delText>Listing</w:delText>
        </w:r>
        <w:r w:rsidR="00E557FC" w:rsidDel="0032671C">
          <w:rPr>
            <w:rStyle w:val="ListingNumber"/>
          </w:rPr>
          <w:delText xml:space="preserve"> </w:delText>
        </w:r>
        <w:r w:rsidRPr="00E153FD" w:rsidDel="0032671C">
          <w:rPr>
            <w:rStyle w:val="ListingNumber"/>
          </w:rPr>
          <w:delText>20.</w:delText>
        </w:r>
        <w:r w:rsidR="00BF2015" w:rsidRPr="00E153FD" w:rsidDel="0032671C">
          <w:rPr>
            <w:rStyle w:val="ListingNumber"/>
          </w:rPr>
          <w:delText>3</w:delText>
        </w:r>
      </w:del>
      <w:ins w:id="27" w:author="Austen Frostad" w:date="2020-04-09T17:57:00Z">
        <w:r w:rsidR="00187222">
          <w:rPr>
            <w:rStyle w:val="ListingNumber"/>
          </w:rPr>
          <w:t>Listing 22.3</w:t>
        </w:r>
      </w:ins>
      <w:r w:rsidR="00D25B4D" w:rsidRPr="00E153FD">
        <w:rPr>
          <w:rStyle w:val="ListingNumber"/>
        </w:rPr>
        <w:t>:</w:t>
      </w:r>
      <w:r w:rsidR="00D25B4D" w:rsidRPr="002967FB">
        <w:t> </w:t>
      </w:r>
      <w:r w:rsidR="00D25B4D" w:rsidRPr="002967FB">
        <w:t>Synchronizing</w:t>
      </w:r>
      <w:r w:rsidR="00E557FC">
        <w:t xml:space="preserve"> </w:t>
      </w:r>
      <w:r w:rsidR="00D25B4D" w:rsidRPr="002967FB">
        <w:t>with</w:t>
      </w:r>
      <w:r w:rsidR="00E557FC">
        <w:t xml:space="preserve"> </w:t>
      </w:r>
      <w:r w:rsidR="00D25B4D" w:rsidRPr="002967FB">
        <w:t>a</w:t>
      </w:r>
      <w:r w:rsidR="00E557FC">
        <w:t xml:space="preserve"> </w:t>
      </w:r>
      <w:r w:rsidR="00D25B4D" w:rsidRPr="002967FB">
        <w:t>Monitor</w:t>
      </w:r>
      <w:r w:rsidR="00E557FC">
        <w:t xml:space="preserve"> </w:t>
      </w:r>
      <w:r w:rsidR="00D25B4D" w:rsidRPr="002967FB">
        <w:t>Explicitly</w:t>
      </w:r>
    </w:p>
    <w:p w14:paraId="42230E6B" w14:textId="5E706DAB" w:rsidR="007E4FFC" w:rsidRPr="002967FB" w:rsidRDefault="00D25B4D">
      <w:pPr>
        <w:pStyle w:val="CDT1"/>
      </w:pPr>
      <w:r w:rsidRPr="002967FB">
        <w:rPr>
          <w:rStyle w:val="CPKeyword"/>
        </w:rPr>
        <w:t>using</w:t>
      </w:r>
      <w:r w:rsidR="00E557FC">
        <w:t xml:space="preserve"> </w:t>
      </w:r>
      <w:r w:rsidRPr="002967FB">
        <w:t>System;</w:t>
      </w:r>
    </w:p>
    <w:p w14:paraId="55ECFDCE" w14:textId="2BB18D12" w:rsidR="007E4FFC" w:rsidRPr="002967FB" w:rsidRDefault="00D25B4D">
      <w:pPr>
        <w:pStyle w:val="CDT"/>
      </w:pPr>
      <w:r w:rsidRPr="002967FB">
        <w:rPr>
          <w:rStyle w:val="CPKeyword"/>
        </w:rPr>
        <w:t>using</w:t>
      </w:r>
      <w:r w:rsidR="00E557FC">
        <w:t xml:space="preserve"> </w:t>
      </w:r>
      <w:r w:rsidRPr="002967FB">
        <w:t>System.Threading;</w:t>
      </w:r>
    </w:p>
    <w:p w14:paraId="7FD1A6FE" w14:textId="51F64F58" w:rsidR="007E4FFC" w:rsidRPr="002967FB" w:rsidRDefault="00D25B4D">
      <w:pPr>
        <w:pStyle w:val="CDT"/>
      </w:pPr>
      <w:r w:rsidRPr="002967FB">
        <w:rPr>
          <w:rStyle w:val="CPKeyword"/>
        </w:rPr>
        <w:t>using</w:t>
      </w:r>
      <w:r w:rsidR="00E557FC">
        <w:t xml:space="preserve"> </w:t>
      </w:r>
      <w:r w:rsidRPr="002967FB">
        <w:t>System.Threading.Tasks;</w:t>
      </w:r>
    </w:p>
    <w:p w14:paraId="29005257" w14:textId="77777777" w:rsidR="007E4FFC" w:rsidRPr="002967FB" w:rsidRDefault="007E4FFC">
      <w:pPr>
        <w:pStyle w:val="CDT"/>
      </w:pPr>
    </w:p>
    <w:p w14:paraId="0C639505" w14:textId="2B3F0F42" w:rsidR="007E4FFC" w:rsidRPr="002967FB" w:rsidRDefault="00D25B4D">
      <w:pPr>
        <w:pStyle w:val="CDT"/>
      </w:pPr>
      <w:r w:rsidRPr="002967FB">
        <w:rPr>
          <w:rStyle w:val="CPKeyword"/>
        </w:rPr>
        <w:t>public</w:t>
      </w:r>
      <w:r w:rsidR="00E557FC">
        <w:rPr>
          <w:rStyle w:val="CPKeyword"/>
        </w:rPr>
        <w:t xml:space="preserve"> </w:t>
      </w:r>
      <w:r w:rsidRPr="002967FB">
        <w:rPr>
          <w:rStyle w:val="CPKeyword"/>
        </w:rPr>
        <w:t>class</w:t>
      </w:r>
      <w:r w:rsidR="00E557FC">
        <w:t xml:space="preserve"> </w:t>
      </w:r>
      <w:r w:rsidRPr="002967FB">
        <w:t>Program</w:t>
      </w:r>
    </w:p>
    <w:p w14:paraId="6358AA3F" w14:textId="77777777" w:rsidR="007E4FFC" w:rsidRPr="002967FB" w:rsidRDefault="00D25B4D">
      <w:pPr>
        <w:pStyle w:val="CDT"/>
      </w:pPr>
      <w:r w:rsidRPr="002967FB">
        <w:t>{</w:t>
      </w:r>
    </w:p>
    <w:p w14:paraId="5B880D06" w14:textId="55A62ADB" w:rsidR="007E4FFC" w:rsidRPr="002967FB" w:rsidRDefault="00E557FC">
      <w:pPr>
        <w:pStyle w:val="CDTGrayline"/>
      </w:pPr>
      <w:r>
        <w:lastRenderedPageBreak/>
        <w:t xml:space="preserve">    </w:t>
      </w:r>
      <w:r w:rsidR="00D25B4D" w:rsidRPr="002967FB">
        <w:rPr>
          <w:rStyle w:val="CPKeyword"/>
        </w:rPr>
        <w:t>readonly</w:t>
      </w:r>
      <w:r>
        <w:t xml:space="preserve"> </w:t>
      </w:r>
      <w:r w:rsidR="00D25B4D" w:rsidRPr="002967FB">
        <w:rPr>
          <w:rStyle w:val="CPKeyword"/>
        </w:rPr>
        <w:t>static</w:t>
      </w:r>
      <w:r>
        <w:t xml:space="preserve"> </w:t>
      </w:r>
      <w:r w:rsidR="00D25B4D" w:rsidRPr="002967FB">
        <w:rPr>
          <w:rStyle w:val="CPKeyword"/>
        </w:rPr>
        <w:t>object</w:t>
      </w:r>
      <w:r>
        <w:t xml:space="preserve"> </w:t>
      </w:r>
      <w:r w:rsidR="00D25B4D" w:rsidRPr="002967FB">
        <w:t>_Sync</w:t>
      </w:r>
      <w:r>
        <w:t xml:space="preserve"> </w:t>
      </w:r>
      <w:r w:rsidR="00D25B4D" w:rsidRPr="002967FB">
        <w:t>=</w:t>
      </w:r>
      <w:r>
        <w:t xml:space="preserve"> </w:t>
      </w:r>
      <w:r w:rsidR="00D25B4D" w:rsidRPr="002967FB">
        <w:rPr>
          <w:rStyle w:val="CPKeyword"/>
        </w:rPr>
        <w:t>new</w:t>
      </w:r>
      <w:r>
        <w:t xml:space="preserve"> </w:t>
      </w:r>
      <w:r w:rsidR="00D25B4D" w:rsidRPr="002967FB">
        <w:rPr>
          <w:rStyle w:val="CPKeyword"/>
        </w:rPr>
        <w:t>object</w:t>
      </w:r>
      <w:r w:rsidR="00D25B4D" w:rsidRPr="002967FB">
        <w:t>();</w:t>
      </w:r>
    </w:p>
    <w:p w14:paraId="0D688CBA" w14:textId="4EAC36F9" w:rsidR="007E4FFC" w:rsidRPr="002967FB" w:rsidRDefault="00E557FC">
      <w:pPr>
        <w:pStyle w:val="CDT"/>
      </w:pPr>
      <w:r>
        <w:t xml:space="preserve">    </w:t>
      </w:r>
      <w:r w:rsidR="00D25B4D" w:rsidRPr="002967FB">
        <w:rPr>
          <w:rStyle w:val="CPKeyword"/>
        </w:rPr>
        <w:t>const</w:t>
      </w:r>
      <w:r>
        <w:t xml:space="preserve"> </w:t>
      </w:r>
      <w:r w:rsidR="00D25B4D" w:rsidRPr="002967FB">
        <w:rPr>
          <w:rStyle w:val="CPKeyword"/>
        </w:rPr>
        <w:t>int</w:t>
      </w:r>
      <w:r>
        <w:t xml:space="preserve"> </w:t>
      </w:r>
      <w:r w:rsidR="00D25B4D" w:rsidRPr="002967FB">
        <w:t>_Total</w:t>
      </w:r>
      <w:r>
        <w:t xml:space="preserve"> </w:t>
      </w:r>
      <w:r w:rsidR="00D25B4D" w:rsidRPr="002967FB">
        <w:t>=</w:t>
      </w:r>
      <w:r>
        <w:t xml:space="preserve"> </w:t>
      </w:r>
      <w:r w:rsidR="00D25B4D" w:rsidRPr="002967FB">
        <w:rPr>
          <w:rStyle w:val="CPKeyword"/>
        </w:rPr>
        <w:t>int</w:t>
      </w:r>
      <w:r w:rsidR="00D25B4D" w:rsidRPr="002967FB">
        <w:t>.MaxValue;</w:t>
      </w:r>
    </w:p>
    <w:p w14:paraId="7EEB8479" w14:textId="28C294AB" w:rsidR="007E4FFC" w:rsidRPr="002967FB" w:rsidRDefault="00E557FC">
      <w:pPr>
        <w:pStyle w:val="CDT"/>
      </w:pPr>
      <w:r>
        <w:t xml:space="preserve">    </w:t>
      </w:r>
      <w:r w:rsidR="00D25B4D" w:rsidRPr="002967FB">
        <w:rPr>
          <w:rStyle w:val="CPKeyword"/>
        </w:rPr>
        <w:t>static</w:t>
      </w:r>
      <w:r>
        <w:t xml:space="preserve"> </w:t>
      </w:r>
      <w:r w:rsidR="00D25B4D" w:rsidRPr="002967FB">
        <w:rPr>
          <w:rStyle w:val="CPKeyword"/>
        </w:rPr>
        <w:t>long</w:t>
      </w:r>
      <w:r>
        <w:t xml:space="preserve"> </w:t>
      </w:r>
      <w:r w:rsidR="00D25B4D" w:rsidRPr="002967FB">
        <w:t>_Count</w:t>
      </w:r>
      <w:r>
        <w:t xml:space="preserve"> </w:t>
      </w:r>
      <w:r w:rsidR="00D25B4D" w:rsidRPr="002967FB">
        <w:t>=</w:t>
      </w:r>
      <w:r>
        <w:t xml:space="preserve"> </w:t>
      </w:r>
      <w:r w:rsidR="00D25B4D" w:rsidRPr="002967FB">
        <w:t>0;</w:t>
      </w:r>
    </w:p>
    <w:p w14:paraId="2C460C0C" w14:textId="77777777" w:rsidR="007E4FFC" w:rsidRPr="002967FB" w:rsidRDefault="007E4FFC">
      <w:pPr>
        <w:pStyle w:val="CDT"/>
      </w:pPr>
    </w:p>
    <w:p w14:paraId="1648E607" w14:textId="7D7E2F43" w:rsidR="007E4FFC" w:rsidRPr="002967FB" w:rsidRDefault="00E557FC">
      <w:pPr>
        <w:pStyle w:val="CDT"/>
      </w:pPr>
      <w:r>
        <w:t xml:space="preserve">    </w:t>
      </w:r>
      <w:r w:rsidR="00D25B4D" w:rsidRPr="002967FB">
        <w:rPr>
          <w:rStyle w:val="CPKeyword"/>
        </w:rPr>
        <w:t>public</w:t>
      </w:r>
      <w:r>
        <w:t xml:space="preserve"> </w:t>
      </w:r>
      <w:r w:rsidR="00D25B4D" w:rsidRPr="002967FB">
        <w:rPr>
          <w:rStyle w:val="CPKeyword"/>
        </w:rPr>
        <w:t>static</w:t>
      </w:r>
      <w:r>
        <w:t xml:space="preserve"> </w:t>
      </w:r>
      <w:r w:rsidR="00D25B4D" w:rsidRPr="002967FB">
        <w:rPr>
          <w:rStyle w:val="CPKeyword"/>
        </w:rPr>
        <w:t>void</w:t>
      </w:r>
      <w:r>
        <w:t xml:space="preserve"> </w:t>
      </w:r>
      <w:r w:rsidR="00D25B4D" w:rsidRPr="002967FB">
        <w:t>Main()</w:t>
      </w:r>
    </w:p>
    <w:p w14:paraId="05AD60D4" w14:textId="74A1E60C" w:rsidR="007E4FFC" w:rsidRPr="002967FB" w:rsidRDefault="00E557FC">
      <w:pPr>
        <w:pStyle w:val="CDT"/>
      </w:pPr>
      <w:r>
        <w:t xml:space="preserve">    </w:t>
      </w:r>
      <w:r w:rsidR="00D25B4D" w:rsidRPr="002967FB">
        <w:t>{</w:t>
      </w:r>
    </w:p>
    <w:p w14:paraId="67686706" w14:textId="1641E9FC" w:rsidR="007E4FFC" w:rsidRPr="002967FB" w:rsidRDefault="00E557FC">
      <w:pPr>
        <w:pStyle w:val="CDT"/>
        <w:rPr>
          <w:rStyle w:val="CPComment"/>
        </w:rPr>
      </w:pPr>
      <w:r>
        <w:rPr>
          <w:rStyle w:val="CPComment"/>
        </w:rPr>
        <w:t xml:space="preserve">        </w:t>
      </w:r>
      <w:r w:rsidR="00D25B4D" w:rsidRPr="002967FB">
        <w:rPr>
          <w:rStyle w:val="CPComment"/>
        </w:rPr>
        <w:t>//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Use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Task.Factory.StartNew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for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.NET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4.0</w:t>
      </w:r>
    </w:p>
    <w:p w14:paraId="2B45525C" w14:textId="2FB77074" w:rsidR="007E4FFC" w:rsidRPr="002967FB" w:rsidRDefault="00E557FC">
      <w:pPr>
        <w:pStyle w:val="CDT"/>
      </w:pPr>
      <w:r>
        <w:rPr>
          <w:rStyle w:val="CPComment"/>
        </w:rPr>
        <w:t xml:space="preserve">        </w:t>
      </w:r>
      <w:r w:rsidR="00D25B4D" w:rsidRPr="002967FB">
        <w:t>Task</w:t>
      </w:r>
      <w:r>
        <w:t xml:space="preserve"> </w:t>
      </w:r>
      <w:r w:rsidR="00D25B4D" w:rsidRPr="002967FB">
        <w:t>task</w:t>
      </w:r>
      <w:r>
        <w:t xml:space="preserve"> </w:t>
      </w:r>
      <w:r w:rsidR="00D25B4D" w:rsidRPr="002967FB">
        <w:t>=</w:t>
      </w:r>
      <w:r>
        <w:t xml:space="preserve"> </w:t>
      </w:r>
      <w:r w:rsidR="00D25B4D" w:rsidRPr="002967FB">
        <w:t>Task.Run(()</w:t>
      </w:r>
      <w:ins w:id="28" w:author="Kevin" w:date="2020-03-22T20:17:00Z">
        <w:r w:rsidR="0011695C">
          <w:t xml:space="preserve"> </w:t>
        </w:r>
      </w:ins>
      <w:r w:rsidR="00D25B4D" w:rsidRPr="002967FB">
        <w:t>=&gt;</w:t>
      </w:r>
      <w:ins w:id="29" w:author="Kevin" w:date="2020-03-22T20:17:00Z">
        <w:r w:rsidR="0011695C">
          <w:t xml:space="preserve"> </w:t>
        </w:r>
      </w:ins>
      <w:r w:rsidR="00D25B4D" w:rsidRPr="002967FB">
        <w:t>Decrement());</w:t>
      </w:r>
    </w:p>
    <w:p w14:paraId="1D754C98" w14:textId="77777777" w:rsidR="007E4FFC" w:rsidRPr="002967FB" w:rsidRDefault="007E4FFC">
      <w:pPr>
        <w:pStyle w:val="CDT"/>
      </w:pPr>
    </w:p>
    <w:p w14:paraId="38082D66" w14:textId="48491F0D" w:rsidR="007E4FFC" w:rsidRPr="002967FB" w:rsidRDefault="00E557FC">
      <w:pPr>
        <w:pStyle w:val="CDT"/>
      </w:pPr>
      <w:r>
        <w:t xml:space="preserve">        </w:t>
      </w:r>
      <w:r w:rsidR="00D25B4D" w:rsidRPr="002967FB">
        <w:rPr>
          <w:rStyle w:val="CPComment"/>
        </w:rPr>
        <w:t>//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Increment</w:t>
      </w:r>
    </w:p>
    <w:p w14:paraId="2CC27527" w14:textId="762C6A3D" w:rsidR="007E4FFC" w:rsidRPr="002967FB" w:rsidRDefault="00E557FC">
      <w:pPr>
        <w:pStyle w:val="CDT"/>
      </w:pPr>
      <w:r>
        <w:t xml:space="preserve">        </w:t>
      </w:r>
      <w:r w:rsidR="00D25B4D" w:rsidRPr="002967FB">
        <w:rPr>
          <w:rStyle w:val="CPKeyword"/>
        </w:rPr>
        <w:t>for</w:t>
      </w:r>
      <w:r w:rsidR="00D25B4D" w:rsidRPr="002967FB">
        <w:t>(</w:t>
      </w:r>
      <w:r w:rsidR="00D25B4D" w:rsidRPr="002967FB">
        <w:rPr>
          <w:rStyle w:val="CPKeyword"/>
        </w:rPr>
        <w:t>int</w:t>
      </w:r>
      <w:r>
        <w:t xml:space="preserve"> </w:t>
      </w:r>
      <w:r w:rsidR="00D25B4D" w:rsidRPr="002967FB">
        <w:t>i</w:t>
      </w:r>
      <w:r>
        <w:t xml:space="preserve"> </w:t>
      </w:r>
      <w:r w:rsidR="00D25B4D" w:rsidRPr="002967FB">
        <w:t>=</w:t>
      </w:r>
      <w:r>
        <w:t xml:space="preserve"> </w:t>
      </w:r>
      <w:r w:rsidR="00D25B4D" w:rsidRPr="002967FB">
        <w:t>0;</w:t>
      </w:r>
      <w:r>
        <w:t xml:space="preserve"> </w:t>
      </w:r>
      <w:r w:rsidR="00D25B4D" w:rsidRPr="002967FB">
        <w:t>i</w:t>
      </w:r>
      <w:r>
        <w:t xml:space="preserve"> </w:t>
      </w:r>
      <w:r w:rsidR="00D25B4D" w:rsidRPr="002967FB">
        <w:t>&lt;</w:t>
      </w:r>
      <w:r>
        <w:t xml:space="preserve"> </w:t>
      </w:r>
      <w:r w:rsidR="00D25B4D" w:rsidRPr="002967FB">
        <w:t>_Total;</w:t>
      </w:r>
      <w:r>
        <w:t xml:space="preserve"> </w:t>
      </w:r>
      <w:r w:rsidR="00D25B4D" w:rsidRPr="002967FB">
        <w:t>i++)</w:t>
      </w:r>
    </w:p>
    <w:p w14:paraId="3B151D81" w14:textId="58D3F13E" w:rsidR="007E4FFC" w:rsidRPr="002967FB" w:rsidRDefault="00E557FC">
      <w:pPr>
        <w:pStyle w:val="CDT"/>
      </w:pPr>
      <w:r>
        <w:t xml:space="preserve">        </w:t>
      </w:r>
      <w:r w:rsidR="00D25B4D" w:rsidRPr="002967FB">
        <w:t>{</w:t>
      </w:r>
    </w:p>
    <w:p w14:paraId="3419AA84" w14:textId="102811DF" w:rsidR="007E4FFC" w:rsidRPr="002967FB" w:rsidRDefault="00E557FC">
      <w:pPr>
        <w:pStyle w:val="CDTGrayline"/>
      </w:pPr>
      <w:r>
        <w:t xml:space="preserve">            </w:t>
      </w:r>
      <w:r w:rsidR="00D25B4D" w:rsidRPr="002967FB">
        <w:rPr>
          <w:rStyle w:val="CPKeyword"/>
        </w:rPr>
        <w:t>bool</w:t>
      </w:r>
      <w:r>
        <w:t xml:space="preserve"> </w:t>
      </w:r>
      <w:r w:rsidR="00D25B4D" w:rsidRPr="002967FB">
        <w:t>lockTaken</w:t>
      </w:r>
      <w:r>
        <w:t xml:space="preserve"> </w:t>
      </w:r>
      <w:r w:rsidR="00D25B4D" w:rsidRPr="002967FB">
        <w:t>=</w:t>
      </w:r>
      <w:r>
        <w:t xml:space="preserve"> </w:t>
      </w:r>
      <w:r w:rsidR="00D25B4D" w:rsidRPr="002967FB">
        <w:rPr>
          <w:rStyle w:val="CPKeyword"/>
        </w:rPr>
        <w:t>false</w:t>
      </w:r>
      <w:r w:rsidR="00D25B4D" w:rsidRPr="002967FB">
        <w:t>;</w:t>
      </w:r>
    </w:p>
    <w:p w14:paraId="57AF5CD3" w14:textId="430B302D" w:rsidR="007E4FFC" w:rsidRPr="002967FB" w:rsidRDefault="00E557FC">
      <w:pPr>
        <w:pStyle w:val="CDTGrayline"/>
      </w:pPr>
      <w:r>
        <w:t xml:space="preserve">            </w:t>
      </w:r>
      <w:r w:rsidR="00D25B4D" w:rsidRPr="002967FB">
        <w:rPr>
          <w:rStyle w:val="CPKeyword"/>
        </w:rPr>
        <w:t>try</w:t>
      </w:r>
    </w:p>
    <w:p w14:paraId="7D88E071" w14:textId="35B92A06" w:rsidR="007E4FFC" w:rsidRPr="002967FB" w:rsidRDefault="00E557FC">
      <w:pPr>
        <w:pStyle w:val="CDTGrayline"/>
      </w:pPr>
      <w:r>
        <w:t xml:space="preserve">            </w:t>
      </w:r>
      <w:r w:rsidR="00D25B4D" w:rsidRPr="002967FB">
        <w:t>{</w:t>
      </w:r>
    </w:p>
    <w:p w14:paraId="07174E6F" w14:textId="4B5426C0" w:rsidR="007E4FFC" w:rsidRPr="002967FB" w:rsidRDefault="00E557FC">
      <w:pPr>
        <w:pStyle w:val="CDTGrayline"/>
      </w:pPr>
      <w:r>
        <w:t xml:space="preserve">                </w:t>
      </w:r>
      <w:r w:rsidR="00D25B4D" w:rsidRPr="002967FB">
        <w:t>Monitor.Enter(_Sync,</w:t>
      </w:r>
      <w:r>
        <w:t xml:space="preserve"> </w:t>
      </w:r>
      <w:r w:rsidR="00D25B4D" w:rsidRPr="002967FB">
        <w:rPr>
          <w:rStyle w:val="CPKeyword"/>
        </w:rPr>
        <w:t>ref</w:t>
      </w:r>
      <w:r>
        <w:t xml:space="preserve"> </w:t>
      </w:r>
      <w:r w:rsidR="00D25B4D" w:rsidRPr="002967FB">
        <w:t>lockTaken);</w:t>
      </w:r>
    </w:p>
    <w:p w14:paraId="2428A3B6" w14:textId="0CEADCF8" w:rsidR="007E4FFC" w:rsidRPr="002967FB" w:rsidRDefault="00E557FC">
      <w:pPr>
        <w:pStyle w:val="CDTGrayline"/>
      </w:pPr>
      <w:r>
        <w:t xml:space="preserve">                </w:t>
      </w:r>
      <w:r w:rsidR="00D25B4D" w:rsidRPr="002967FB">
        <w:t>_Count++;</w:t>
      </w:r>
    </w:p>
    <w:p w14:paraId="461D371D" w14:textId="791EFA4F" w:rsidR="001800E5" w:rsidRDefault="00E557FC">
      <w:pPr>
        <w:pStyle w:val="CDTGrayline"/>
      </w:pPr>
      <w:r>
        <w:t xml:space="preserve">            </w:t>
      </w:r>
      <w:r w:rsidR="00D25B4D" w:rsidRPr="002967FB">
        <w:t>}</w:t>
      </w:r>
    </w:p>
    <w:p w14:paraId="69D81DA3" w14:textId="2D0A4ECD" w:rsidR="007E4FFC" w:rsidRPr="002967FB" w:rsidRDefault="00E557FC">
      <w:pPr>
        <w:pStyle w:val="CDTGrayline"/>
      </w:pPr>
      <w:r>
        <w:t xml:space="preserve">            </w:t>
      </w:r>
      <w:r w:rsidR="00D25B4D" w:rsidRPr="002967FB">
        <w:rPr>
          <w:rStyle w:val="CPKeyword"/>
        </w:rPr>
        <w:t>finally</w:t>
      </w:r>
    </w:p>
    <w:p w14:paraId="22F5E8B5" w14:textId="68BF95D2" w:rsidR="007E4FFC" w:rsidRPr="002967FB" w:rsidRDefault="00E557FC">
      <w:pPr>
        <w:pStyle w:val="CDTGrayline"/>
      </w:pPr>
      <w:r>
        <w:t xml:space="preserve">            </w:t>
      </w:r>
      <w:r w:rsidR="00D25B4D" w:rsidRPr="002967FB">
        <w:t>{</w:t>
      </w:r>
    </w:p>
    <w:p w14:paraId="4EED3035" w14:textId="12B45AD1" w:rsidR="007E4FFC" w:rsidRPr="002967FB" w:rsidRDefault="00E557FC">
      <w:pPr>
        <w:pStyle w:val="CDTGrayline"/>
      </w:pPr>
      <w:r>
        <w:t xml:space="preserve">                </w:t>
      </w:r>
      <w:r w:rsidR="00D25B4D" w:rsidRPr="002967FB">
        <w:t>if</w:t>
      </w:r>
      <w:r>
        <w:t xml:space="preserve"> </w:t>
      </w:r>
      <w:r w:rsidR="00D25B4D" w:rsidRPr="002967FB">
        <w:t>(lockTaken)</w:t>
      </w:r>
    </w:p>
    <w:p w14:paraId="7C5F53E4" w14:textId="43420294" w:rsidR="007E4FFC" w:rsidRPr="002967FB" w:rsidRDefault="00E557FC">
      <w:pPr>
        <w:pStyle w:val="CDTGrayline"/>
      </w:pPr>
      <w:r>
        <w:t xml:space="preserve">                </w:t>
      </w:r>
      <w:r w:rsidR="00D25B4D" w:rsidRPr="002967FB">
        <w:t>{</w:t>
      </w:r>
    </w:p>
    <w:p w14:paraId="70224E95" w14:textId="41908568" w:rsidR="007E4FFC" w:rsidRPr="002967FB" w:rsidRDefault="00E557FC">
      <w:pPr>
        <w:pStyle w:val="CDTGrayline"/>
      </w:pPr>
      <w:r>
        <w:t xml:space="preserve">                    </w:t>
      </w:r>
      <w:r w:rsidR="00D25B4D" w:rsidRPr="002967FB">
        <w:t>Monitor.Exit(_Sync);</w:t>
      </w:r>
    </w:p>
    <w:p w14:paraId="6F2D9499" w14:textId="7F39AE57" w:rsidR="007E4FFC" w:rsidRPr="002967FB" w:rsidRDefault="00E557FC">
      <w:pPr>
        <w:pStyle w:val="CDTGrayline"/>
      </w:pPr>
      <w:r>
        <w:t xml:space="preserve">                </w:t>
      </w:r>
      <w:r w:rsidR="00D25B4D" w:rsidRPr="002967FB">
        <w:t>}</w:t>
      </w:r>
    </w:p>
    <w:p w14:paraId="42AAB621" w14:textId="160ED7E8" w:rsidR="007E4FFC" w:rsidRPr="002967FB" w:rsidRDefault="00E557FC">
      <w:pPr>
        <w:pStyle w:val="CDTGrayline"/>
      </w:pPr>
      <w:r>
        <w:t xml:space="preserve">            </w:t>
      </w:r>
      <w:r w:rsidR="00D25B4D" w:rsidRPr="002967FB">
        <w:t>}</w:t>
      </w:r>
    </w:p>
    <w:p w14:paraId="2A19F644" w14:textId="155D85AA" w:rsidR="007E4FFC" w:rsidRPr="002967FB" w:rsidRDefault="00E557FC">
      <w:pPr>
        <w:pStyle w:val="CDT"/>
      </w:pPr>
      <w:r>
        <w:t xml:space="preserve">        </w:t>
      </w:r>
      <w:r w:rsidR="00D25B4D" w:rsidRPr="002967FB">
        <w:t>}</w:t>
      </w:r>
    </w:p>
    <w:p w14:paraId="41096638" w14:textId="77777777" w:rsidR="007E4FFC" w:rsidRPr="002967FB" w:rsidRDefault="007E4FFC">
      <w:pPr>
        <w:pStyle w:val="CDT"/>
      </w:pPr>
    </w:p>
    <w:p w14:paraId="20A3522E" w14:textId="1506E112" w:rsidR="007E4FFC" w:rsidRPr="002967FB" w:rsidRDefault="00E557FC">
      <w:pPr>
        <w:pStyle w:val="CDT"/>
      </w:pPr>
      <w:r>
        <w:t xml:space="preserve">        </w:t>
      </w:r>
      <w:r w:rsidR="00D25B4D" w:rsidRPr="002967FB">
        <w:t>task.Wait();</w:t>
      </w:r>
    </w:p>
    <w:p w14:paraId="34946E67" w14:textId="5D0C1FA0" w:rsidR="007E4FFC" w:rsidRPr="002967FB" w:rsidRDefault="00E557FC">
      <w:pPr>
        <w:pStyle w:val="CDT"/>
      </w:pPr>
      <w:r>
        <w:t xml:space="preserve">        </w:t>
      </w:r>
      <w:r w:rsidR="00D25B4D" w:rsidRPr="002967FB">
        <w:t>Console.WriteLine(</w:t>
      </w:r>
      <w:r w:rsidR="00E3506F" w:rsidRPr="002967FB">
        <w:t>$</w:t>
      </w:r>
      <w:r w:rsidR="00D25B4D" w:rsidRPr="002967FB">
        <w:rPr>
          <w:rStyle w:val="Maroon"/>
        </w:rPr>
        <w:t>"Count</w:t>
      </w:r>
      <w:r>
        <w:rPr>
          <w:rStyle w:val="Maroon"/>
        </w:rPr>
        <w:t xml:space="preserve"> </w:t>
      </w:r>
      <w:r w:rsidR="00D25B4D" w:rsidRPr="002967FB">
        <w:rPr>
          <w:rStyle w:val="Maroon"/>
        </w:rPr>
        <w:t>=</w:t>
      </w:r>
      <w:r>
        <w:rPr>
          <w:rStyle w:val="Maroon"/>
        </w:rPr>
        <w:t xml:space="preserve"> </w:t>
      </w:r>
      <w:r w:rsidR="00D25B4D" w:rsidRPr="002967FB">
        <w:rPr>
          <w:rStyle w:val="Maroon"/>
        </w:rPr>
        <w:t>{</w:t>
      </w:r>
      <w:r w:rsidR="00E3506F" w:rsidRPr="002967FB">
        <w:rPr>
          <w:rStyle w:val="Maroon"/>
        </w:rPr>
        <w:t>_Count</w:t>
      </w:r>
      <w:r w:rsidR="00D25B4D" w:rsidRPr="002967FB">
        <w:rPr>
          <w:rStyle w:val="Maroon"/>
        </w:rPr>
        <w:t>}"</w:t>
      </w:r>
      <w:r w:rsidR="00D25B4D" w:rsidRPr="002967FB">
        <w:t>);</w:t>
      </w:r>
    </w:p>
    <w:p w14:paraId="3D5C2808" w14:textId="4239714B" w:rsidR="007E4FFC" w:rsidRPr="002967FB" w:rsidRDefault="00E557FC">
      <w:pPr>
        <w:pStyle w:val="CDT"/>
      </w:pPr>
      <w:r>
        <w:t xml:space="preserve">    </w:t>
      </w:r>
      <w:r w:rsidR="00D25B4D" w:rsidRPr="002967FB">
        <w:t>}</w:t>
      </w:r>
    </w:p>
    <w:p w14:paraId="137880BE" w14:textId="77777777" w:rsidR="007E4FFC" w:rsidRPr="002967FB" w:rsidRDefault="007E4FFC">
      <w:pPr>
        <w:pStyle w:val="CDT"/>
      </w:pPr>
    </w:p>
    <w:p w14:paraId="10EFB797" w14:textId="2493FB8C" w:rsidR="007E4FFC" w:rsidRPr="002967FB" w:rsidRDefault="00E557FC">
      <w:pPr>
        <w:pStyle w:val="CDT"/>
      </w:pPr>
      <w:r>
        <w:lastRenderedPageBreak/>
        <w:t xml:space="preserve">    </w:t>
      </w:r>
      <w:r w:rsidR="00D25B4D" w:rsidRPr="002967FB">
        <w:rPr>
          <w:rStyle w:val="CPKeyword"/>
        </w:rPr>
        <w:t>static</w:t>
      </w:r>
      <w:r>
        <w:t xml:space="preserve"> </w:t>
      </w:r>
      <w:r w:rsidR="00D25B4D" w:rsidRPr="002967FB">
        <w:rPr>
          <w:rStyle w:val="CPKeyword"/>
        </w:rPr>
        <w:t>void</w:t>
      </w:r>
      <w:r>
        <w:t xml:space="preserve"> </w:t>
      </w:r>
      <w:r w:rsidR="00D25B4D" w:rsidRPr="002967FB">
        <w:t>Decrement()</w:t>
      </w:r>
    </w:p>
    <w:p w14:paraId="5762E908" w14:textId="2829D8B1" w:rsidR="007E4FFC" w:rsidRPr="002967FB" w:rsidRDefault="00E557FC">
      <w:pPr>
        <w:pStyle w:val="CDT"/>
      </w:pPr>
      <w:r>
        <w:t xml:space="preserve">    </w:t>
      </w:r>
      <w:r w:rsidR="00D25B4D" w:rsidRPr="002967FB">
        <w:t>{</w:t>
      </w:r>
    </w:p>
    <w:p w14:paraId="0892B532" w14:textId="22EAE9FB" w:rsidR="007E4FFC" w:rsidRPr="002967FB" w:rsidRDefault="00E557FC">
      <w:pPr>
        <w:pStyle w:val="CDT"/>
      </w:pPr>
      <w:r>
        <w:t xml:space="preserve">        </w:t>
      </w:r>
      <w:r w:rsidR="00D25B4D" w:rsidRPr="002967FB">
        <w:rPr>
          <w:rStyle w:val="CPKeyword"/>
        </w:rPr>
        <w:t>for</w:t>
      </w:r>
      <w:r w:rsidR="00D25B4D" w:rsidRPr="002967FB">
        <w:t>(</w:t>
      </w:r>
      <w:r w:rsidR="00D25B4D" w:rsidRPr="002967FB">
        <w:rPr>
          <w:rStyle w:val="CPKeyword"/>
        </w:rPr>
        <w:t>int</w:t>
      </w:r>
      <w:r>
        <w:t xml:space="preserve"> </w:t>
      </w:r>
      <w:r w:rsidR="00D25B4D" w:rsidRPr="002967FB">
        <w:t>i</w:t>
      </w:r>
      <w:r>
        <w:t xml:space="preserve"> </w:t>
      </w:r>
      <w:r w:rsidR="00D25B4D" w:rsidRPr="002967FB">
        <w:t>=</w:t>
      </w:r>
      <w:r>
        <w:t xml:space="preserve"> </w:t>
      </w:r>
      <w:r w:rsidR="00D25B4D" w:rsidRPr="002967FB">
        <w:t>0;</w:t>
      </w:r>
      <w:r>
        <w:t xml:space="preserve"> </w:t>
      </w:r>
      <w:r w:rsidR="00D25B4D" w:rsidRPr="002967FB">
        <w:t>i</w:t>
      </w:r>
      <w:r>
        <w:t xml:space="preserve"> </w:t>
      </w:r>
      <w:r w:rsidR="00D25B4D" w:rsidRPr="002967FB">
        <w:t>&lt;</w:t>
      </w:r>
      <w:r>
        <w:t xml:space="preserve"> </w:t>
      </w:r>
      <w:r w:rsidR="00D25B4D" w:rsidRPr="002967FB">
        <w:t>_Total;</w:t>
      </w:r>
      <w:r>
        <w:t xml:space="preserve"> </w:t>
      </w:r>
      <w:r w:rsidR="00D25B4D" w:rsidRPr="002967FB">
        <w:t>i++)</w:t>
      </w:r>
    </w:p>
    <w:p w14:paraId="7F3DF81B" w14:textId="72711A94" w:rsidR="007E4FFC" w:rsidRPr="002967FB" w:rsidRDefault="00E557FC">
      <w:pPr>
        <w:pStyle w:val="CDT"/>
      </w:pPr>
      <w:r>
        <w:t xml:space="preserve">        </w:t>
      </w:r>
      <w:r w:rsidR="00D25B4D" w:rsidRPr="002967FB">
        <w:t>{</w:t>
      </w:r>
    </w:p>
    <w:p w14:paraId="076425D0" w14:textId="516C6712" w:rsidR="007E4FFC" w:rsidRPr="002967FB" w:rsidRDefault="00E557FC">
      <w:pPr>
        <w:pStyle w:val="CDTGrayline"/>
      </w:pPr>
      <w:r>
        <w:t xml:space="preserve">            </w:t>
      </w:r>
      <w:r w:rsidR="00D25B4D" w:rsidRPr="002967FB">
        <w:rPr>
          <w:rStyle w:val="CPKeyword"/>
        </w:rPr>
        <w:t>bool</w:t>
      </w:r>
      <w:r>
        <w:t xml:space="preserve"> </w:t>
      </w:r>
      <w:r w:rsidR="00D25B4D" w:rsidRPr="002967FB">
        <w:t>lockTaken</w:t>
      </w:r>
      <w:r>
        <w:t xml:space="preserve"> </w:t>
      </w:r>
      <w:r w:rsidR="00D25B4D" w:rsidRPr="002967FB">
        <w:t>=</w:t>
      </w:r>
      <w:r>
        <w:t xml:space="preserve"> </w:t>
      </w:r>
      <w:r w:rsidR="00D25B4D" w:rsidRPr="002967FB">
        <w:rPr>
          <w:rStyle w:val="CPKeyword"/>
        </w:rPr>
        <w:t>false</w:t>
      </w:r>
      <w:r w:rsidR="00D25B4D" w:rsidRPr="002967FB">
        <w:t>;</w:t>
      </w:r>
    </w:p>
    <w:p w14:paraId="280B55BC" w14:textId="799D973C" w:rsidR="007E4FFC" w:rsidRPr="002967FB" w:rsidRDefault="00E557FC">
      <w:pPr>
        <w:pStyle w:val="CDTGrayline"/>
      </w:pPr>
      <w:r>
        <w:t xml:space="preserve">            </w:t>
      </w:r>
      <w:r w:rsidR="00D25B4D" w:rsidRPr="002967FB">
        <w:rPr>
          <w:rStyle w:val="CPKeyword"/>
        </w:rPr>
        <w:t>try</w:t>
      </w:r>
    </w:p>
    <w:p w14:paraId="55E4D77A" w14:textId="31B82BF8" w:rsidR="007E4FFC" w:rsidRPr="002967FB" w:rsidRDefault="00E557FC">
      <w:pPr>
        <w:pStyle w:val="CDTGrayline"/>
      </w:pPr>
      <w:r>
        <w:t xml:space="preserve">            </w:t>
      </w:r>
      <w:r w:rsidR="00D25B4D" w:rsidRPr="002967FB">
        <w:t>{</w:t>
      </w:r>
    </w:p>
    <w:p w14:paraId="472B366A" w14:textId="5BD897AA" w:rsidR="007E4FFC" w:rsidRPr="002967FB" w:rsidRDefault="00E557FC">
      <w:pPr>
        <w:pStyle w:val="CDTGrayline"/>
      </w:pPr>
      <w:r>
        <w:t xml:space="preserve">                </w:t>
      </w:r>
      <w:r w:rsidR="00D25B4D" w:rsidRPr="002967FB">
        <w:t>Monitor.Enter(_Sync,</w:t>
      </w:r>
      <w:r>
        <w:t xml:space="preserve"> </w:t>
      </w:r>
      <w:r w:rsidR="00D25B4D" w:rsidRPr="002967FB">
        <w:rPr>
          <w:rStyle w:val="CPKeyword"/>
        </w:rPr>
        <w:t>ref</w:t>
      </w:r>
      <w:r>
        <w:t xml:space="preserve"> </w:t>
      </w:r>
      <w:r w:rsidR="00D25B4D" w:rsidRPr="002967FB">
        <w:t>lockTaken);</w:t>
      </w:r>
    </w:p>
    <w:p w14:paraId="5FD36B34" w14:textId="4D09153D" w:rsidR="007E4FFC" w:rsidRPr="002967FB" w:rsidRDefault="00E557FC">
      <w:pPr>
        <w:pStyle w:val="CDTGrayline"/>
      </w:pPr>
      <w:r>
        <w:t xml:space="preserve">                </w:t>
      </w:r>
      <w:r w:rsidR="00D25B4D" w:rsidRPr="002967FB">
        <w:t>_Count--;</w:t>
      </w:r>
    </w:p>
    <w:p w14:paraId="4CC49CE8" w14:textId="5F585F0A" w:rsidR="007E4FFC" w:rsidRPr="002967FB" w:rsidRDefault="00E557FC">
      <w:pPr>
        <w:pStyle w:val="CDTGrayline"/>
      </w:pPr>
      <w:r>
        <w:t xml:space="preserve">            </w:t>
      </w:r>
      <w:r w:rsidR="00D25B4D" w:rsidRPr="002967FB">
        <w:t>}</w:t>
      </w:r>
    </w:p>
    <w:p w14:paraId="2DC44327" w14:textId="79AFCA24" w:rsidR="007E4FFC" w:rsidRPr="002967FB" w:rsidRDefault="00E557FC">
      <w:pPr>
        <w:pStyle w:val="CDTGrayline"/>
      </w:pPr>
      <w:r>
        <w:t xml:space="preserve">            </w:t>
      </w:r>
      <w:r w:rsidR="00D25B4D" w:rsidRPr="002967FB">
        <w:rPr>
          <w:rStyle w:val="CPKeyword"/>
        </w:rPr>
        <w:t>finally</w:t>
      </w:r>
    </w:p>
    <w:p w14:paraId="5D5104F6" w14:textId="70CBD548" w:rsidR="007E4FFC" w:rsidRPr="002967FB" w:rsidRDefault="00E557FC">
      <w:pPr>
        <w:pStyle w:val="CDTGrayline"/>
      </w:pPr>
      <w:r>
        <w:t xml:space="preserve">            </w:t>
      </w:r>
      <w:r w:rsidR="00D25B4D" w:rsidRPr="002967FB">
        <w:t>{</w:t>
      </w:r>
    </w:p>
    <w:p w14:paraId="08382A63" w14:textId="39CC04C8" w:rsidR="007E4FFC" w:rsidRPr="002967FB" w:rsidRDefault="00E557FC">
      <w:pPr>
        <w:pStyle w:val="CDTGrayline"/>
      </w:pPr>
      <w:r>
        <w:t xml:space="preserve">                </w:t>
      </w:r>
      <w:r w:rsidR="00D25B4D" w:rsidRPr="002967FB">
        <w:t>if(lockTaken)</w:t>
      </w:r>
    </w:p>
    <w:p w14:paraId="6DBEC359" w14:textId="07F2CDEC" w:rsidR="007E4FFC" w:rsidRPr="002967FB" w:rsidRDefault="00E557FC">
      <w:pPr>
        <w:pStyle w:val="CDTGrayline"/>
      </w:pPr>
      <w:r>
        <w:t xml:space="preserve">                </w:t>
      </w:r>
      <w:r w:rsidR="00D25B4D" w:rsidRPr="002967FB">
        <w:t>{</w:t>
      </w:r>
    </w:p>
    <w:p w14:paraId="4A590DB1" w14:textId="0CF4FCA2" w:rsidR="007E4FFC" w:rsidRPr="002967FB" w:rsidRDefault="00E557FC">
      <w:pPr>
        <w:pStyle w:val="CDTGrayline"/>
      </w:pPr>
      <w:r>
        <w:t xml:space="preserve">                    </w:t>
      </w:r>
      <w:r w:rsidR="00D25B4D" w:rsidRPr="002967FB">
        <w:t>Monitor.Exit(_Sync);</w:t>
      </w:r>
    </w:p>
    <w:p w14:paraId="556F098E" w14:textId="526AB586" w:rsidR="007E4FFC" w:rsidRPr="002967FB" w:rsidRDefault="00E557FC">
      <w:pPr>
        <w:pStyle w:val="CDTGrayline"/>
      </w:pPr>
      <w:r>
        <w:t xml:space="preserve">                </w:t>
      </w:r>
      <w:r w:rsidR="00D25B4D" w:rsidRPr="002967FB">
        <w:t>}</w:t>
      </w:r>
    </w:p>
    <w:p w14:paraId="1FCE66A7" w14:textId="20AFD34A" w:rsidR="007E4FFC" w:rsidRPr="002967FB" w:rsidRDefault="00E557FC">
      <w:pPr>
        <w:pStyle w:val="CDTGrayline"/>
      </w:pPr>
      <w:r>
        <w:t xml:space="preserve">            </w:t>
      </w:r>
      <w:r w:rsidR="00D25B4D" w:rsidRPr="002967FB">
        <w:t>}</w:t>
      </w:r>
    </w:p>
    <w:p w14:paraId="4C44D4E2" w14:textId="10B43E10" w:rsidR="007E4FFC" w:rsidRPr="002967FB" w:rsidRDefault="00E557FC">
      <w:pPr>
        <w:pStyle w:val="CDT"/>
      </w:pPr>
      <w:r>
        <w:t xml:space="preserve">        </w:t>
      </w:r>
      <w:r w:rsidR="00D25B4D" w:rsidRPr="002967FB">
        <w:t>}</w:t>
      </w:r>
    </w:p>
    <w:p w14:paraId="07A7AF22" w14:textId="2D30C94E" w:rsidR="007E4FFC" w:rsidRPr="002967FB" w:rsidRDefault="00E557FC">
      <w:pPr>
        <w:pStyle w:val="CDT"/>
      </w:pPr>
      <w:r>
        <w:t xml:space="preserve">    </w:t>
      </w:r>
      <w:r w:rsidR="00D25B4D" w:rsidRPr="002967FB">
        <w:t>}</w:t>
      </w:r>
    </w:p>
    <w:p w14:paraId="46F65456" w14:textId="77777777" w:rsidR="007E4FFC" w:rsidRPr="002967FB" w:rsidRDefault="00D25B4D">
      <w:pPr>
        <w:pStyle w:val="CDTX"/>
      </w:pPr>
      <w:r w:rsidRPr="002967FB">
        <w:t>}</w:t>
      </w:r>
    </w:p>
    <w:p w14:paraId="730E4ECA" w14:textId="0CEA4DE1" w:rsidR="007E4FFC" w:rsidRPr="002967FB" w:rsidRDefault="00D25B4D">
      <w:pPr>
        <w:pStyle w:val="BodyNoIndent"/>
      </w:pPr>
      <w:r w:rsidRPr="002967FB">
        <w:t>The</w:t>
      </w:r>
      <w:r w:rsidR="00E557FC">
        <w:t xml:space="preserve"> </w:t>
      </w:r>
      <w:r w:rsidRPr="002967FB">
        <w:t>results</w:t>
      </w:r>
      <w:r w:rsidR="00E557FC">
        <w:t xml:space="preserve"> </w:t>
      </w:r>
      <w:r w:rsidRPr="002967FB">
        <w:t>of</w:t>
      </w:r>
      <w:r w:rsidR="00E557FC">
        <w:t xml:space="preserve"> </w:t>
      </w:r>
      <w:del w:id="30" w:author="Austen Frostad" w:date="2020-04-09T17:51:00Z">
        <w:r w:rsidR="00E85D6E" w:rsidDel="0032671C">
          <w:delText>Listing</w:delText>
        </w:r>
        <w:r w:rsidR="00E557FC" w:rsidDel="0032671C">
          <w:delText xml:space="preserve"> </w:delText>
        </w:r>
        <w:r w:rsidR="00E85D6E" w:rsidDel="0032671C">
          <w:delText>20.</w:delText>
        </w:r>
        <w:r w:rsidR="00BF2015" w:rsidDel="0032671C">
          <w:delText>3</w:delText>
        </w:r>
      </w:del>
      <w:ins w:id="31" w:author="Austen Frostad" w:date="2020-04-09T17:57:00Z">
        <w:r w:rsidR="00187222">
          <w:t>Listing 22.3</w:t>
        </w:r>
      </w:ins>
      <w:r w:rsidR="00E557FC">
        <w:t xml:space="preserve"> </w:t>
      </w:r>
      <w:r w:rsidRPr="002967FB">
        <w:t>appear</w:t>
      </w:r>
      <w:r w:rsidR="00E557FC">
        <w:t xml:space="preserve"> </w:t>
      </w:r>
      <w:r w:rsidRPr="002967FB">
        <w:t>in</w:t>
      </w:r>
      <w:r w:rsidR="00E557FC">
        <w:t xml:space="preserve"> </w:t>
      </w:r>
      <w:del w:id="32" w:author="Austen Frostad" w:date="2020-04-09T19:43:00Z">
        <w:r w:rsidR="00487747" w:rsidDel="00B16FC4">
          <w:delText>Output</w:delText>
        </w:r>
        <w:r w:rsidR="00E557FC" w:rsidDel="00B16FC4">
          <w:delText xml:space="preserve"> </w:delText>
        </w:r>
        <w:r w:rsidR="00487747" w:rsidDel="00B16FC4">
          <w:delText>20.</w:delText>
        </w:r>
        <w:r w:rsidRPr="002967FB" w:rsidDel="00B16FC4">
          <w:delText>2</w:delText>
        </w:r>
      </w:del>
      <w:ins w:id="33" w:author="Austen Frostad" w:date="2020-04-09T19:44:00Z">
        <w:r w:rsidR="00B16FC4">
          <w:t>Output 22.2</w:t>
        </w:r>
      </w:ins>
      <w:r w:rsidRPr="002967FB">
        <w:t>.</w:t>
      </w:r>
    </w:p>
    <w:p w14:paraId="06F19CA3" w14:textId="7121DDF6" w:rsidR="007E4FFC" w:rsidRPr="002967FB" w:rsidRDefault="00487747" w:rsidP="00E153FD">
      <w:pPr>
        <w:pStyle w:val="OutputNumber"/>
      </w:pPr>
      <w:del w:id="34" w:author="Austen Frostad" w:date="2020-04-09T19:43:00Z">
        <w:r w:rsidDel="00B16FC4">
          <w:delText>Output</w:delText>
        </w:r>
        <w:r w:rsidR="00E557FC" w:rsidDel="00B16FC4">
          <w:delText xml:space="preserve"> </w:delText>
        </w:r>
        <w:r w:rsidDel="00B16FC4">
          <w:delText>20.</w:delText>
        </w:r>
        <w:r w:rsidR="00D25B4D" w:rsidRPr="002967FB" w:rsidDel="00B16FC4">
          <w:delText>2</w:delText>
        </w:r>
      </w:del>
      <w:ins w:id="35" w:author="Austen Frostad" w:date="2020-04-09T19:44:00Z">
        <w:r w:rsidR="00B16FC4">
          <w:t>Output 22.2</w:t>
        </w:r>
      </w:ins>
    </w:p>
    <w:p w14:paraId="7E12D96D" w14:textId="6788BF72" w:rsidR="007E4FFC" w:rsidRPr="002967FB" w:rsidRDefault="00D25B4D">
      <w:pPr>
        <w:pStyle w:val="OutputCodeOnly"/>
      </w:pPr>
      <w:r w:rsidRPr="002967FB">
        <w:t>Count</w:t>
      </w:r>
      <w:r w:rsidR="00E557FC">
        <w:t xml:space="preserve"> </w:t>
      </w:r>
      <w:r w:rsidRPr="002967FB">
        <w:t>=</w:t>
      </w:r>
      <w:r w:rsidR="00E557FC">
        <w:t xml:space="preserve"> </w:t>
      </w:r>
      <w:r w:rsidRPr="002967FB">
        <w:t>0</w:t>
      </w:r>
    </w:p>
    <w:p w14:paraId="342C1DFD" w14:textId="553110C7" w:rsidR="007E4FFC" w:rsidRPr="002967FB" w:rsidRDefault="00D25B4D">
      <w:pPr>
        <w:pStyle w:val="Body"/>
      </w:pPr>
      <w:r w:rsidRPr="002967FB">
        <w:t>Note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calls</w:t>
      </w:r>
      <w:r w:rsidR="00E557FC">
        <w:t xml:space="preserve"> </w:t>
      </w:r>
      <w:r w:rsidRPr="002967FB">
        <w:t>to</w:t>
      </w:r>
      <w:r w:rsidR="00E557FC">
        <w:t xml:space="preserve"> </w:t>
      </w:r>
      <w:proofErr w:type="spellStart"/>
      <w:r w:rsidRPr="002967FB">
        <w:rPr>
          <w:rStyle w:val="C1"/>
        </w:rPr>
        <w:t>Monitor.Enter</w:t>
      </w:r>
      <w:proofErr w:type="spellEnd"/>
      <w:r w:rsidRPr="002967FB">
        <w:rPr>
          <w:rStyle w:val="C1"/>
        </w:rPr>
        <w:t>()</w:t>
      </w:r>
      <w:r w:rsidR="00E557FC">
        <w:t xml:space="preserve"> </w:t>
      </w:r>
      <w:r w:rsidRPr="002967FB">
        <w:t>and</w:t>
      </w:r>
      <w:r w:rsidR="00E557FC">
        <w:t xml:space="preserve"> </w:t>
      </w:r>
      <w:proofErr w:type="spellStart"/>
      <w:r w:rsidRPr="002967FB">
        <w:rPr>
          <w:rStyle w:val="C1"/>
        </w:rPr>
        <w:t>Monitor.Exit</w:t>
      </w:r>
      <w:proofErr w:type="spellEnd"/>
      <w:r w:rsidRPr="002967FB">
        <w:rPr>
          <w:rStyle w:val="C1"/>
        </w:rPr>
        <w:t>()</w:t>
      </w:r>
      <w:r w:rsidR="00E557FC">
        <w:t xml:space="preserve"> </w:t>
      </w:r>
      <w:r w:rsidRPr="002967FB">
        <w:t>are</w:t>
      </w:r>
      <w:r w:rsidR="00E557FC">
        <w:t xml:space="preserve"> </w:t>
      </w:r>
      <w:r w:rsidRPr="002967FB">
        <w:t>associated</w:t>
      </w:r>
      <w:r w:rsidR="00E557FC">
        <w:t xml:space="preserve"> </w:t>
      </w:r>
      <w:r w:rsidRPr="002967FB">
        <w:t>with</w:t>
      </w:r>
      <w:r w:rsidR="00E557FC">
        <w:t xml:space="preserve"> </w:t>
      </w:r>
      <w:r w:rsidR="00990791">
        <w:t>each</w:t>
      </w:r>
      <w:r w:rsidR="00E557FC">
        <w:t xml:space="preserve"> </w:t>
      </w:r>
      <w:r w:rsidR="00990791">
        <w:t>other</w:t>
      </w:r>
      <w:r w:rsidR="00E557FC">
        <w:t xml:space="preserve"> </w:t>
      </w:r>
      <w:r w:rsidRPr="002967FB">
        <w:t>by</w:t>
      </w:r>
      <w:r w:rsidR="00E557FC">
        <w:t xml:space="preserve"> </w:t>
      </w:r>
      <w:r w:rsidRPr="002967FB">
        <w:t>sharing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same</w:t>
      </w:r>
      <w:r w:rsidR="00E557FC">
        <w:t xml:space="preserve"> </w:t>
      </w:r>
      <w:r w:rsidRPr="002967FB">
        <w:t>object</w:t>
      </w:r>
      <w:r w:rsidR="00E557FC">
        <w:t xml:space="preserve"> </w:t>
      </w:r>
      <w:r w:rsidRPr="002967FB">
        <w:t>reference</w:t>
      </w:r>
      <w:r w:rsidR="00E557FC">
        <w:t xml:space="preserve"> </w:t>
      </w:r>
      <w:r w:rsidRPr="002967FB">
        <w:t>passed</w:t>
      </w:r>
      <w:r w:rsidR="00E557FC">
        <w:t xml:space="preserve"> </w:t>
      </w:r>
      <w:r w:rsidRPr="002967FB">
        <w:t>as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parameter</w:t>
      </w:r>
      <w:r w:rsidR="00E557FC">
        <w:t xml:space="preserve"> </w:t>
      </w:r>
      <w:r w:rsidRPr="002967FB">
        <w:t>(in</w:t>
      </w:r>
      <w:r w:rsidR="00E557FC">
        <w:t xml:space="preserve"> </w:t>
      </w:r>
      <w:r w:rsidRPr="002967FB">
        <w:t>this</w:t>
      </w:r>
      <w:r w:rsidR="00E557FC">
        <w:t xml:space="preserve"> </w:t>
      </w:r>
      <w:r w:rsidRPr="002967FB">
        <w:t>case,</w:t>
      </w:r>
      <w:r w:rsidR="00E557FC">
        <w:t xml:space="preserve"> </w:t>
      </w:r>
      <w:r w:rsidRPr="002967FB">
        <w:rPr>
          <w:rStyle w:val="C1"/>
        </w:rPr>
        <w:t>_Sync</w:t>
      </w:r>
      <w:r w:rsidRPr="002967FB">
        <w:t>).</w:t>
      </w:r>
      <w:r w:rsidR="00E557FC">
        <w:t xml:space="preserve"> </w:t>
      </w:r>
      <w:r w:rsidRPr="002967FB">
        <w:t>The</w:t>
      </w:r>
      <w:r w:rsidR="00E557FC">
        <w:t xml:space="preserve"> </w:t>
      </w:r>
      <w:proofErr w:type="spellStart"/>
      <w:r w:rsidRPr="002967FB">
        <w:rPr>
          <w:rStyle w:val="C1"/>
        </w:rPr>
        <w:t>Monitor.Enter</w:t>
      </w:r>
      <w:proofErr w:type="spellEnd"/>
      <w:r w:rsidRPr="002967FB">
        <w:rPr>
          <w:rStyle w:val="C1"/>
        </w:rPr>
        <w:t>()</w:t>
      </w:r>
      <w:r w:rsidR="00E557FC">
        <w:t xml:space="preserve"> </w:t>
      </w:r>
      <w:r w:rsidRPr="002967FB">
        <w:t>overload</w:t>
      </w:r>
      <w:r w:rsidR="00E557FC">
        <w:t xml:space="preserve"> </w:t>
      </w:r>
      <w:r w:rsidRPr="002967FB">
        <w:t>method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takes</w:t>
      </w:r>
      <w:r w:rsidR="00E557FC">
        <w:t xml:space="preserve"> </w:t>
      </w:r>
      <w:r w:rsidRPr="002967FB">
        <w:t>the</w:t>
      </w:r>
      <w:r w:rsidR="00E557FC">
        <w:t xml:space="preserve"> </w:t>
      </w:r>
      <w:proofErr w:type="spellStart"/>
      <w:r w:rsidRPr="002967FB">
        <w:rPr>
          <w:rStyle w:val="C1"/>
        </w:rPr>
        <w:t>lockTaken</w:t>
      </w:r>
      <w:proofErr w:type="spellEnd"/>
      <w:r w:rsidR="00E557FC">
        <w:t xml:space="preserve"> </w:t>
      </w:r>
      <w:r w:rsidRPr="002967FB">
        <w:t>parameter</w:t>
      </w:r>
      <w:r w:rsidR="00E557FC">
        <w:t xml:space="preserve"> </w:t>
      </w:r>
      <w:r w:rsidRPr="002967FB">
        <w:t>was</w:t>
      </w:r>
      <w:r w:rsidR="00E557FC">
        <w:t xml:space="preserve"> </w:t>
      </w:r>
      <w:r w:rsidRPr="002967FB">
        <w:t>added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framework</w:t>
      </w:r>
      <w:r w:rsidR="00E557FC">
        <w:t xml:space="preserve"> </w:t>
      </w:r>
      <w:r w:rsidR="00990791">
        <w:t>only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.NET</w:t>
      </w:r>
      <w:r w:rsidR="00E557FC">
        <w:t xml:space="preserve"> </w:t>
      </w:r>
      <w:r w:rsidRPr="002967FB">
        <w:t>4.0.</w:t>
      </w:r>
      <w:r w:rsidR="00E557FC">
        <w:t xml:space="preserve"> </w:t>
      </w:r>
      <w:r w:rsidRPr="002967FB">
        <w:t>Before</w:t>
      </w:r>
      <w:r w:rsidR="00E557FC">
        <w:t xml:space="preserve"> </w:t>
      </w:r>
      <w:r w:rsidRPr="002967FB">
        <w:t>that,</w:t>
      </w:r>
      <w:r w:rsidR="00E557FC">
        <w:t xml:space="preserve"> </w:t>
      </w:r>
      <w:r w:rsidRPr="002967FB">
        <w:t>no</w:t>
      </w:r>
      <w:r w:rsidR="00E557FC">
        <w:t xml:space="preserve"> </w:t>
      </w:r>
      <w:r w:rsidRPr="002967FB">
        <w:t>such</w:t>
      </w:r>
      <w:r w:rsidR="00E557FC">
        <w:t xml:space="preserve"> </w:t>
      </w:r>
      <w:proofErr w:type="spellStart"/>
      <w:r w:rsidRPr="002967FB">
        <w:rPr>
          <w:rStyle w:val="C1"/>
        </w:rPr>
        <w:t>lockTaken</w:t>
      </w:r>
      <w:proofErr w:type="spellEnd"/>
      <w:r w:rsidR="00E557FC">
        <w:t xml:space="preserve"> </w:t>
      </w:r>
      <w:r w:rsidRPr="002967FB">
        <w:t>parameter</w:t>
      </w:r>
      <w:r w:rsidR="00E557FC">
        <w:t xml:space="preserve"> </w:t>
      </w:r>
      <w:r w:rsidRPr="002967FB">
        <w:t>was</w:t>
      </w:r>
      <w:r w:rsidR="00E557FC">
        <w:t xml:space="preserve"> </w:t>
      </w:r>
      <w:r w:rsidRPr="002967FB">
        <w:t>available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lastRenderedPageBreak/>
        <w:t>there</w:t>
      </w:r>
      <w:r w:rsidR="00E557FC">
        <w:t xml:space="preserve"> </w:t>
      </w:r>
      <w:r w:rsidRPr="002967FB">
        <w:t>was</w:t>
      </w:r>
      <w:r w:rsidR="00E557FC">
        <w:t xml:space="preserve"> </w:t>
      </w:r>
      <w:r w:rsidRPr="002967FB">
        <w:t>no</w:t>
      </w:r>
      <w:r w:rsidR="00E557FC">
        <w:t xml:space="preserve"> </w:t>
      </w:r>
      <w:r w:rsidRPr="002967FB">
        <w:t>way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reliably</w:t>
      </w:r>
      <w:r w:rsidR="00E557FC">
        <w:t xml:space="preserve"> </w:t>
      </w:r>
      <w:r w:rsidRPr="002967FB">
        <w:t>catch</w:t>
      </w:r>
      <w:r w:rsidR="00E557FC">
        <w:t xml:space="preserve"> </w:t>
      </w:r>
      <w:r w:rsidRPr="002967FB">
        <w:t>an</w:t>
      </w:r>
      <w:r w:rsidR="00E557FC">
        <w:t xml:space="preserve"> </w:t>
      </w:r>
      <w:r w:rsidRPr="002967FB">
        <w:t>exception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occurred</w:t>
      </w:r>
      <w:r w:rsidR="00E557FC">
        <w:t xml:space="preserve"> </w:t>
      </w:r>
      <w:r w:rsidRPr="002967FB">
        <w:t>between</w:t>
      </w:r>
      <w:r w:rsidR="00E557FC">
        <w:t xml:space="preserve"> </w:t>
      </w:r>
      <w:r w:rsidRPr="002967FB">
        <w:t>the</w:t>
      </w:r>
      <w:r w:rsidR="00E557FC">
        <w:t xml:space="preserve"> </w:t>
      </w:r>
      <w:proofErr w:type="spellStart"/>
      <w:r w:rsidRPr="002967FB">
        <w:rPr>
          <w:rStyle w:val="C1"/>
        </w:rPr>
        <w:t>Monitor.Enter</w:t>
      </w:r>
      <w:proofErr w:type="spellEnd"/>
      <w:r w:rsidRPr="002967FB">
        <w:rPr>
          <w:rStyle w:val="C1"/>
        </w:rPr>
        <w:t>()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try</w:t>
      </w:r>
      <w:r w:rsidR="00E557FC">
        <w:t xml:space="preserve"> </w:t>
      </w:r>
      <w:r w:rsidRPr="002967FB">
        <w:t>block.</w:t>
      </w:r>
      <w:r w:rsidR="00E557FC">
        <w:t xml:space="preserve"> </w:t>
      </w:r>
      <w:r w:rsidRPr="002967FB">
        <w:t>Placing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try</w:t>
      </w:r>
      <w:r w:rsidR="00E557FC">
        <w:t xml:space="preserve"> </w:t>
      </w:r>
      <w:r w:rsidRPr="002967FB">
        <w:t>block</w:t>
      </w:r>
      <w:r w:rsidR="00E557FC">
        <w:t xml:space="preserve"> </w:t>
      </w:r>
      <w:r w:rsidRPr="002967FB">
        <w:t>immediately</w:t>
      </w:r>
      <w:r w:rsidR="00E557FC">
        <w:t xml:space="preserve"> </w:t>
      </w:r>
      <w:r w:rsidRPr="002967FB">
        <w:t>following</w:t>
      </w:r>
      <w:r w:rsidR="00E557FC">
        <w:t xml:space="preserve"> </w:t>
      </w:r>
      <w:r w:rsidRPr="002967FB">
        <w:t>the</w:t>
      </w:r>
      <w:r w:rsidR="00E557FC">
        <w:t xml:space="preserve"> </w:t>
      </w:r>
      <w:proofErr w:type="spellStart"/>
      <w:r w:rsidRPr="002967FB">
        <w:rPr>
          <w:rStyle w:val="C1"/>
        </w:rPr>
        <w:t>Monitor.Enter</w:t>
      </w:r>
      <w:proofErr w:type="spellEnd"/>
      <w:r w:rsidRPr="002967FB">
        <w:rPr>
          <w:rStyle w:val="C1"/>
        </w:rPr>
        <w:t>()</w:t>
      </w:r>
      <w:r w:rsidR="00E557FC">
        <w:t xml:space="preserve"> </w:t>
      </w:r>
      <w:r w:rsidRPr="002967FB">
        <w:t>call</w:t>
      </w:r>
      <w:r w:rsidR="00E557FC">
        <w:t xml:space="preserve"> </w:t>
      </w:r>
      <w:r w:rsidRPr="002967FB">
        <w:t>was</w:t>
      </w:r>
      <w:r w:rsidR="00E557FC">
        <w:t xml:space="preserve"> </w:t>
      </w:r>
      <w:r w:rsidRPr="002967FB">
        <w:t>reliable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release</w:t>
      </w:r>
      <w:r w:rsidR="00E557FC">
        <w:t xml:space="preserve"> </w:t>
      </w:r>
      <w:r w:rsidRPr="002967FB">
        <w:t>code</w:t>
      </w:r>
      <w:r w:rsidR="00E557FC">
        <w:t xml:space="preserve"> </w:t>
      </w:r>
      <w:r w:rsidRPr="002967FB">
        <w:t>because</w:t>
      </w:r>
      <w:r w:rsidR="00E557FC">
        <w:t xml:space="preserve"> </w:t>
      </w:r>
      <w:r w:rsidRPr="002967FB">
        <w:t>the</w:t>
      </w:r>
      <w:r w:rsidR="00E557FC">
        <w:t xml:space="preserve"> </w:t>
      </w:r>
      <w:r w:rsidR="006D13B8">
        <w:t>just-in-time</w:t>
      </w:r>
      <w:r w:rsidR="00E557FC">
        <w:t xml:space="preserve"> </w:t>
      </w:r>
      <w:r w:rsidR="006D13B8">
        <w:t>compiler,</w:t>
      </w:r>
      <w:r w:rsidR="00E557FC">
        <w:t xml:space="preserve"> </w:t>
      </w:r>
      <w:r w:rsidR="006D13B8">
        <w:t>or</w:t>
      </w:r>
      <w:r w:rsidR="00E557FC">
        <w:t xml:space="preserve"> </w:t>
      </w:r>
      <w:r w:rsidRPr="002967FB">
        <w:t>JIT</w:t>
      </w:r>
      <w:r w:rsidR="006D13B8">
        <w:t>,</w:t>
      </w:r>
      <w:r w:rsidR="00E557FC">
        <w:t xml:space="preserve"> </w:t>
      </w:r>
      <w:r w:rsidRPr="002967FB">
        <w:t>prevented</w:t>
      </w:r>
      <w:r w:rsidR="00E557FC">
        <w:t xml:space="preserve"> </w:t>
      </w:r>
      <w:r w:rsidRPr="002967FB">
        <w:t>any</w:t>
      </w:r>
      <w:r w:rsidR="00E557FC">
        <w:t xml:space="preserve"> </w:t>
      </w:r>
      <w:r w:rsidRPr="002967FB">
        <w:t>such</w:t>
      </w:r>
      <w:r w:rsidR="00E557FC">
        <w:t xml:space="preserve"> </w:t>
      </w:r>
      <w:r w:rsidRPr="002967FB">
        <w:t>asynchronous</w:t>
      </w:r>
      <w:r w:rsidR="00E557FC">
        <w:t xml:space="preserve"> </w:t>
      </w:r>
      <w:r w:rsidRPr="002967FB">
        <w:t>exception</w:t>
      </w:r>
      <w:r w:rsidR="00E557FC">
        <w:t xml:space="preserve"> </w:t>
      </w:r>
      <w:r w:rsidRPr="002967FB">
        <w:t>from</w:t>
      </w:r>
      <w:r w:rsidR="00E557FC">
        <w:t xml:space="preserve"> </w:t>
      </w:r>
      <w:r w:rsidRPr="002967FB">
        <w:t>sneaking</w:t>
      </w:r>
      <w:r w:rsidR="00E557FC">
        <w:t xml:space="preserve"> </w:t>
      </w:r>
      <w:r w:rsidRPr="002967FB">
        <w:t>in.</w:t>
      </w:r>
      <w:r w:rsidR="00E557FC">
        <w:t xml:space="preserve"> </w:t>
      </w:r>
      <w:r w:rsidRPr="002967FB">
        <w:t>However,</w:t>
      </w:r>
      <w:r w:rsidR="00E557FC">
        <w:t xml:space="preserve"> </w:t>
      </w:r>
      <w:r w:rsidRPr="002967FB">
        <w:t>anything</w:t>
      </w:r>
      <w:r w:rsidR="00E557FC">
        <w:t xml:space="preserve"> </w:t>
      </w:r>
      <w:r w:rsidRPr="002967FB">
        <w:t>other</w:t>
      </w:r>
      <w:r w:rsidR="00E557FC">
        <w:t xml:space="preserve"> </w:t>
      </w:r>
      <w:r w:rsidRPr="002967FB">
        <w:t>than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try</w:t>
      </w:r>
      <w:r w:rsidR="00E557FC">
        <w:t xml:space="preserve"> </w:t>
      </w:r>
      <w:r w:rsidRPr="002967FB">
        <w:t>block</w:t>
      </w:r>
      <w:r w:rsidR="00E557FC">
        <w:t xml:space="preserve"> </w:t>
      </w:r>
      <w:r w:rsidRPr="002967FB">
        <w:t>immediately</w:t>
      </w:r>
      <w:r w:rsidR="00E557FC">
        <w:t xml:space="preserve"> </w:t>
      </w:r>
      <w:r w:rsidRPr="002967FB">
        <w:t>following</w:t>
      </w:r>
      <w:r w:rsidR="00E557FC">
        <w:t xml:space="preserve"> </w:t>
      </w:r>
      <w:r w:rsidRPr="002967FB">
        <w:t>the</w:t>
      </w:r>
      <w:r w:rsidR="00E557FC">
        <w:t xml:space="preserve"> </w:t>
      </w:r>
      <w:proofErr w:type="spellStart"/>
      <w:r w:rsidRPr="002967FB">
        <w:rPr>
          <w:rStyle w:val="C1"/>
        </w:rPr>
        <w:t>Monitor.Enter</w:t>
      </w:r>
      <w:proofErr w:type="spellEnd"/>
      <w:r w:rsidRPr="002967FB">
        <w:rPr>
          <w:rStyle w:val="C1"/>
        </w:rPr>
        <w:t>()</w:t>
      </w:r>
      <w:r w:rsidRPr="002967FB">
        <w:t>,</w:t>
      </w:r>
      <w:r w:rsidR="00E557FC">
        <w:t xml:space="preserve"> </w:t>
      </w:r>
      <w:r w:rsidRPr="002967FB">
        <w:t>including</w:t>
      </w:r>
      <w:r w:rsidR="00E557FC">
        <w:t xml:space="preserve"> </w:t>
      </w:r>
      <w:r w:rsidRPr="002967FB">
        <w:t>any</w:t>
      </w:r>
      <w:r w:rsidR="00E557FC">
        <w:t xml:space="preserve"> </w:t>
      </w:r>
      <w:r w:rsidRPr="002967FB">
        <w:t>instructions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compiler</w:t>
      </w:r>
      <w:r w:rsidR="00E557FC">
        <w:t xml:space="preserve"> </w:t>
      </w:r>
      <w:r w:rsidR="00990791">
        <w:t>might</w:t>
      </w:r>
      <w:r w:rsidR="00E557FC">
        <w:t xml:space="preserve"> </w:t>
      </w:r>
      <w:r w:rsidRPr="002967FB">
        <w:t>have</w:t>
      </w:r>
      <w:r w:rsidR="00E557FC">
        <w:t xml:space="preserve"> </w:t>
      </w:r>
      <w:r w:rsidRPr="002967FB">
        <w:t>injected</w:t>
      </w:r>
      <w:r w:rsidR="00E557FC">
        <w:t xml:space="preserve"> </w:t>
      </w:r>
      <w:r w:rsidRPr="002967FB">
        <w:t>within</w:t>
      </w:r>
      <w:r w:rsidR="00E557FC">
        <w:t xml:space="preserve"> </w:t>
      </w:r>
      <w:r w:rsidRPr="002967FB">
        <w:t>debug</w:t>
      </w:r>
      <w:r w:rsidR="00E557FC">
        <w:t xml:space="preserve"> </w:t>
      </w:r>
      <w:r w:rsidRPr="002967FB">
        <w:t>code,</w:t>
      </w:r>
      <w:r w:rsidR="00E557FC">
        <w:t xml:space="preserve"> </w:t>
      </w:r>
      <w:r w:rsidRPr="002967FB">
        <w:t>could</w:t>
      </w:r>
      <w:r w:rsidR="00E557FC">
        <w:t xml:space="preserve"> </w:t>
      </w:r>
      <w:r w:rsidRPr="002967FB">
        <w:t>prevent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JIT</w:t>
      </w:r>
      <w:r w:rsidR="00E557FC">
        <w:t xml:space="preserve"> </w:t>
      </w:r>
      <w:r w:rsidRPr="002967FB">
        <w:t>from</w:t>
      </w:r>
      <w:r w:rsidR="00E557FC">
        <w:t xml:space="preserve"> </w:t>
      </w:r>
      <w:r w:rsidRPr="002967FB">
        <w:t>reliably</w:t>
      </w:r>
      <w:r w:rsidR="00E557FC">
        <w:t xml:space="preserve"> </w:t>
      </w:r>
      <w:r w:rsidRPr="002967FB">
        <w:t>returning</w:t>
      </w:r>
      <w:r w:rsidR="00E557FC">
        <w:t xml:space="preserve"> </w:t>
      </w:r>
      <w:r w:rsidRPr="002967FB">
        <w:t>execution</w:t>
      </w:r>
      <w:r w:rsidR="00E557FC">
        <w:t xml:space="preserve"> </w:t>
      </w:r>
      <w:r w:rsidRPr="002967FB">
        <w:t>within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try</w:t>
      </w:r>
      <w:r w:rsidR="00E557FC">
        <w:t xml:space="preserve"> </w:t>
      </w:r>
      <w:r w:rsidRPr="002967FB">
        <w:t>block.</w:t>
      </w:r>
      <w:r w:rsidR="00E557FC">
        <w:t xml:space="preserve"> </w:t>
      </w:r>
      <w:r w:rsidRPr="002967FB">
        <w:t>Therefore,</w:t>
      </w:r>
      <w:r w:rsidR="00E557FC">
        <w:t xml:space="preserve"> </w:t>
      </w:r>
      <w:r w:rsidRPr="002967FB">
        <w:t>if</w:t>
      </w:r>
      <w:r w:rsidR="00E557FC">
        <w:t xml:space="preserve"> </w:t>
      </w:r>
      <w:r w:rsidRPr="002967FB">
        <w:t>an</w:t>
      </w:r>
      <w:r w:rsidR="00E557FC">
        <w:t xml:space="preserve"> </w:t>
      </w:r>
      <w:r w:rsidRPr="002967FB">
        <w:t>exception</w:t>
      </w:r>
      <w:r w:rsidR="00E557FC">
        <w:t xml:space="preserve"> </w:t>
      </w:r>
      <w:r w:rsidRPr="002967FB">
        <w:t>did</w:t>
      </w:r>
      <w:r w:rsidR="00E557FC">
        <w:t xml:space="preserve"> </w:t>
      </w:r>
      <w:r w:rsidRPr="002967FB">
        <w:t>occur,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would</w:t>
      </w:r>
      <w:r w:rsidR="00E557FC">
        <w:t xml:space="preserve"> </w:t>
      </w:r>
      <w:r w:rsidRPr="002967FB">
        <w:t>leak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lock</w:t>
      </w:r>
      <w:r w:rsidR="00E557FC">
        <w:t xml:space="preserve"> </w:t>
      </w:r>
      <w:r w:rsidRPr="002967FB">
        <w:t>(the</w:t>
      </w:r>
      <w:r w:rsidR="00E557FC">
        <w:t xml:space="preserve"> </w:t>
      </w:r>
      <w:r w:rsidRPr="002967FB">
        <w:t>lock</w:t>
      </w:r>
      <w:r w:rsidR="00E557FC">
        <w:t xml:space="preserve"> </w:t>
      </w:r>
      <w:r w:rsidRPr="002967FB">
        <w:t>remain</w:t>
      </w:r>
      <w:r w:rsidR="00990791">
        <w:t>ed</w:t>
      </w:r>
      <w:r w:rsidR="00E557FC">
        <w:t xml:space="preserve"> </w:t>
      </w:r>
      <w:r w:rsidRPr="002967FB">
        <w:t>acquired)</w:t>
      </w:r>
      <w:r w:rsidR="00E557FC">
        <w:t xml:space="preserve"> </w:t>
      </w:r>
      <w:r w:rsidRPr="002967FB">
        <w:t>rather</w:t>
      </w:r>
      <w:r w:rsidR="00E557FC">
        <w:t xml:space="preserve"> </w:t>
      </w:r>
      <w:r w:rsidRPr="002967FB">
        <w:t>than</w:t>
      </w:r>
      <w:r w:rsidR="00E557FC">
        <w:t xml:space="preserve"> </w:t>
      </w:r>
      <w:r w:rsidRPr="002967FB">
        <w:t>executing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finally</w:t>
      </w:r>
      <w:r w:rsidR="00E557FC">
        <w:t xml:space="preserve"> </w:t>
      </w:r>
      <w:r w:rsidRPr="002967FB">
        <w:t>block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releasing</w:t>
      </w:r>
      <w:r w:rsidR="00E557FC">
        <w:t xml:space="preserve"> </w:t>
      </w:r>
      <w:r w:rsidRPr="002967FB">
        <w:t>it—likely</w:t>
      </w:r>
      <w:r w:rsidR="00E557FC">
        <w:t xml:space="preserve"> </w:t>
      </w:r>
      <w:r w:rsidRPr="002967FB">
        <w:t>causing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deadlock</w:t>
      </w:r>
      <w:r w:rsidR="00E557FC">
        <w:t xml:space="preserve"> </w:t>
      </w:r>
      <w:r w:rsidRPr="002967FB">
        <w:t>when</w:t>
      </w:r>
      <w:r w:rsidR="00E557FC">
        <w:t xml:space="preserve"> </w:t>
      </w:r>
      <w:r w:rsidRPr="002967FB">
        <w:t>another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trie</w:t>
      </w:r>
      <w:r w:rsidR="00990791">
        <w:t>d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acquire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lock.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summary,</w:t>
      </w:r>
      <w:r w:rsidR="00E557FC">
        <w:t xml:space="preserve"> </w:t>
      </w:r>
      <w:r w:rsidR="00990791">
        <w:t>in</w:t>
      </w:r>
      <w:r w:rsidR="00E557FC">
        <w:t xml:space="preserve"> </w:t>
      </w:r>
      <w:r w:rsidR="00990791">
        <w:t>version</w:t>
      </w:r>
      <w:r w:rsidR="00F971FE">
        <w:t>s</w:t>
      </w:r>
      <w:r w:rsidR="00E557FC">
        <w:t xml:space="preserve"> </w:t>
      </w:r>
      <w:r w:rsidR="00990791">
        <w:t>of</w:t>
      </w:r>
      <w:r w:rsidR="00E557FC">
        <w:t xml:space="preserve"> </w:t>
      </w:r>
      <w:r w:rsidR="00990791">
        <w:t>the</w:t>
      </w:r>
      <w:r w:rsidR="00E557FC">
        <w:t xml:space="preserve"> </w:t>
      </w:r>
      <w:r w:rsidR="00990791">
        <w:t>framework</w:t>
      </w:r>
      <w:r w:rsidR="00E557FC">
        <w:t xml:space="preserve"> </w:t>
      </w:r>
      <w:r w:rsidRPr="002967FB">
        <w:t>prior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.NET</w:t>
      </w:r>
      <w:r w:rsidR="00E557FC">
        <w:t xml:space="preserve"> </w:t>
      </w:r>
      <w:r w:rsidRPr="002967FB">
        <w:t>4.0,</w:t>
      </w:r>
      <w:r w:rsidR="00E557FC">
        <w:t xml:space="preserve"> </w:t>
      </w:r>
      <w:r w:rsidR="00990791">
        <w:t>you</w:t>
      </w:r>
      <w:r w:rsidR="00E557FC">
        <w:t xml:space="preserve"> </w:t>
      </w:r>
      <w:r w:rsidR="00990791">
        <w:t>should</w:t>
      </w:r>
      <w:r w:rsidR="00E557FC">
        <w:t xml:space="preserve"> </w:t>
      </w:r>
      <w:r w:rsidRPr="002967FB">
        <w:t>always</w:t>
      </w:r>
      <w:r w:rsidR="00E557FC">
        <w:t xml:space="preserve"> </w:t>
      </w:r>
      <w:r w:rsidRPr="002967FB">
        <w:t>follow</w:t>
      </w:r>
      <w:r w:rsidR="00E557FC">
        <w:t xml:space="preserve"> </w:t>
      </w:r>
      <w:proofErr w:type="spellStart"/>
      <w:r w:rsidRPr="002967FB">
        <w:rPr>
          <w:rStyle w:val="C1"/>
        </w:rPr>
        <w:t>Monitor.Enter</w:t>
      </w:r>
      <w:proofErr w:type="spellEnd"/>
      <w:r w:rsidRPr="002967FB">
        <w:rPr>
          <w:rStyle w:val="C1"/>
        </w:rPr>
        <w:t>()</w:t>
      </w:r>
      <w:r w:rsidR="00E557FC">
        <w:t xml:space="preserve"> </w:t>
      </w:r>
      <w:r w:rsidRPr="002967FB">
        <w:t>with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try/finally</w:t>
      </w:r>
      <w:r w:rsidR="00E557FC">
        <w:t xml:space="preserve"> </w:t>
      </w:r>
      <w:r w:rsidRPr="002967FB">
        <w:rPr>
          <w:rStyle w:val="C1"/>
        </w:rPr>
        <w:t>{</w:t>
      </w:r>
      <w:proofErr w:type="spellStart"/>
      <w:r w:rsidRPr="002967FB">
        <w:rPr>
          <w:rStyle w:val="C1"/>
        </w:rPr>
        <w:t>Monitor.Exit</w:t>
      </w:r>
      <w:proofErr w:type="spellEnd"/>
      <w:r w:rsidRPr="002967FB">
        <w:rPr>
          <w:rStyle w:val="C1"/>
        </w:rPr>
        <w:t>(_Sync))}</w:t>
      </w:r>
      <w:r w:rsidR="00E557FC">
        <w:t xml:space="preserve"> </w:t>
      </w:r>
      <w:r w:rsidRPr="002967FB">
        <w:t>block.</w:t>
      </w:r>
    </w:p>
    <w:p w14:paraId="1B874243" w14:textId="79CD1444" w:rsidR="001800E5" w:rsidRDefault="00D25B4D">
      <w:pPr>
        <w:pStyle w:val="Body"/>
      </w:pPr>
      <w:r w:rsidRPr="002967FB">
        <w:rPr>
          <w:rStyle w:val="C1"/>
        </w:rPr>
        <w:t>Monitor</w:t>
      </w:r>
      <w:r w:rsidR="00E557FC">
        <w:t xml:space="preserve"> </w:t>
      </w:r>
      <w:r w:rsidRPr="002967FB">
        <w:t>also</w:t>
      </w:r>
      <w:r w:rsidR="00E557FC">
        <w:t xml:space="preserve"> </w:t>
      </w:r>
      <w:r w:rsidRPr="002967FB">
        <w:t>supports</w:t>
      </w:r>
      <w:r w:rsidR="00E557FC">
        <w:t xml:space="preserve"> </w:t>
      </w:r>
      <w:r w:rsidRPr="002967FB">
        <w:t>a</w:t>
      </w:r>
      <w:r w:rsidR="00E557FC">
        <w:t xml:space="preserve"> </w:t>
      </w:r>
      <w:proofErr w:type="gramStart"/>
      <w:r w:rsidRPr="002967FB">
        <w:rPr>
          <w:rStyle w:val="C1"/>
        </w:rPr>
        <w:t>Pulse(</w:t>
      </w:r>
      <w:proofErr w:type="gramEnd"/>
      <w:r w:rsidRPr="002967FB">
        <w:rPr>
          <w:rStyle w:val="C1"/>
        </w:rPr>
        <w:t>)</w:t>
      </w:r>
      <w:r w:rsidR="00E557FC">
        <w:t xml:space="preserve"> </w:t>
      </w:r>
      <w:r w:rsidRPr="002967FB">
        <w:t>method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allowing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enter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FC01E6">
        <w:rPr>
          <w:rStyle w:val="Italic"/>
        </w:rPr>
        <w:t>ready</w:t>
      </w:r>
      <w:r w:rsidR="00E557FC">
        <w:rPr>
          <w:rStyle w:val="Italic"/>
        </w:rPr>
        <w:t xml:space="preserve"> </w:t>
      </w:r>
      <w:r w:rsidRPr="00FC01E6">
        <w:rPr>
          <w:rStyle w:val="Italic"/>
        </w:rPr>
        <w:t>queue</w:t>
      </w:r>
      <w:r w:rsidRPr="002967FB">
        <w:t>,</w:t>
      </w:r>
      <w:r w:rsidR="00E557FC">
        <w:t xml:space="preserve"> </w:t>
      </w:r>
      <w:r w:rsidRPr="002967FB">
        <w:t>indicating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up</w:t>
      </w:r>
      <w:r w:rsidR="00E557FC">
        <w:t xml:space="preserve"> </w:t>
      </w:r>
      <w:r w:rsidRPr="002967FB">
        <w:t>next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execution.</w:t>
      </w:r>
      <w:r w:rsidR="00E557FC">
        <w:t xml:space="preserve"> </w:t>
      </w:r>
      <w:r w:rsidRPr="002967FB">
        <w:t>This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common</w:t>
      </w:r>
      <w:r w:rsidR="00E557FC">
        <w:t xml:space="preserve"> </w:t>
      </w:r>
      <w:r w:rsidRPr="002967FB">
        <w:t>means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synchronizing</w:t>
      </w:r>
      <w:r w:rsidR="00E557FC">
        <w:t xml:space="preserve"> </w:t>
      </w:r>
      <w:r w:rsidRPr="002967FB">
        <w:t>producer</w:t>
      </w:r>
      <w:r w:rsidR="00990791">
        <w:t>–</w:t>
      </w:r>
      <w:r w:rsidRPr="002967FB">
        <w:t>consumer</w:t>
      </w:r>
      <w:r w:rsidR="00E557FC">
        <w:t xml:space="preserve"> </w:t>
      </w:r>
      <w:r w:rsidRPr="002967FB">
        <w:t>patterns</w:t>
      </w:r>
      <w:r w:rsidR="00E557FC">
        <w:t xml:space="preserve"> </w:t>
      </w:r>
      <w:r w:rsidRPr="002967FB">
        <w:t>so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no</w:t>
      </w:r>
      <w:r w:rsidR="00E557FC">
        <w:t xml:space="preserve"> </w:t>
      </w:r>
      <w:r w:rsidRPr="002967FB">
        <w:t>“consume”</w:t>
      </w:r>
      <w:r w:rsidR="00E557FC">
        <w:t xml:space="preserve"> </w:t>
      </w:r>
      <w:r w:rsidRPr="002967FB">
        <w:t>occurs</w:t>
      </w:r>
      <w:r w:rsidR="00E557FC">
        <w:t xml:space="preserve"> </w:t>
      </w:r>
      <w:r w:rsidRPr="002967FB">
        <w:t>until</w:t>
      </w:r>
      <w:r w:rsidR="00E557FC">
        <w:t xml:space="preserve"> </w:t>
      </w:r>
      <w:r w:rsidRPr="002967FB">
        <w:t>there</w:t>
      </w:r>
      <w:r w:rsidR="00E557FC">
        <w:t xml:space="preserve"> </w:t>
      </w:r>
      <w:r w:rsidRPr="002967FB">
        <w:t>has</w:t>
      </w:r>
      <w:r w:rsidR="00E557FC">
        <w:t xml:space="preserve"> </w:t>
      </w:r>
      <w:r w:rsidRPr="002967FB">
        <w:t>been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“produce.”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producer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owns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monitor</w:t>
      </w:r>
      <w:r w:rsidR="00E557FC">
        <w:t xml:space="preserve"> </w:t>
      </w:r>
      <w:r w:rsidRPr="002967FB">
        <w:t>(by</w:t>
      </w:r>
      <w:r w:rsidR="00E557FC">
        <w:t xml:space="preserve"> </w:t>
      </w:r>
      <w:r w:rsidRPr="002967FB">
        <w:t>calling</w:t>
      </w:r>
      <w:r w:rsidR="00E557FC">
        <w:t xml:space="preserve"> </w:t>
      </w:r>
      <w:proofErr w:type="spellStart"/>
      <w:r w:rsidRPr="002967FB">
        <w:rPr>
          <w:rStyle w:val="C1"/>
        </w:rPr>
        <w:t>Monitor.Enter</w:t>
      </w:r>
      <w:proofErr w:type="spellEnd"/>
      <w:r w:rsidRPr="002967FB">
        <w:rPr>
          <w:rStyle w:val="C1"/>
        </w:rPr>
        <w:t>()</w:t>
      </w:r>
      <w:r w:rsidRPr="002967FB">
        <w:t>)</w:t>
      </w:r>
      <w:r w:rsidR="00E557FC">
        <w:t xml:space="preserve"> </w:t>
      </w:r>
      <w:r w:rsidRPr="002967FB">
        <w:t>calls</w:t>
      </w:r>
      <w:r w:rsidR="00E557FC">
        <w:t xml:space="preserve"> </w:t>
      </w:r>
      <w:proofErr w:type="spellStart"/>
      <w:r w:rsidRPr="002967FB">
        <w:rPr>
          <w:rStyle w:val="C1"/>
        </w:rPr>
        <w:t>Monitor.Pulse</w:t>
      </w:r>
      <w:proofErr w:type="spellEnd"/>
      <w:r w:rsidRPr="002967FB">
        <w:rPr>
          <w:rStyle w:val="C1"/>
        </w:rPr>
        <w:t>()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signal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consumer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(which</w:t>
      </w:r>
      <w:r w:rsidR="00E557FC">
        <w:t xml:space="preserve"> </w:t>
      </w:r>
      <w:r w:rsidRPr="002967FB">
        <w:t>may</w:t>
      </w:r>
      <w:r w:rsidR="00E557FC">
        <w:t xml:space="preserve"> </w:t>
      </w:r>
      <w:r w:rsidRPr="002967FB">
        <w:t>already</w:t>
      </w:r>
      <w:r w:rsidR="00E557FC">
        <w:t xml:space="preserve"> </w:t>
      </w:r>
      <w:r w:rsidRPr="002967FB">
        <w:t>have</w:t>
      </w:r>
      <w:r w:rsidR="00E557FC">
        <w:t xml:space="preserve"> </w:t>
      </w:r>
      <w:r w:rsidRPr="002967FB">
        <w:t>called</w:t>
      </w:r>
      <w:r w:rsidR="00E557FC">
        <w:t xml:space="preserve"> </w:t>
      </w:r>
      <w:proofErr w:type="spellStart"/>
      <w:r w:rsidRPr="002967FB">
        <w:rPr>
          <w:rStyle w:val="C1"/>
        </w:rPr>
        <w:t>Monitor.Enter</w:t>
      </w:r>
      <w:proofErr w:type="spellEnd"/>
      <w:r w:rsidRPr="002967FB">
        <w:rPr>
          <w:rStyle w:val="C1"/>
        </w:rPr>
        <w:t>()</w:t>
      </w:r>
      <w:r w:rsidRPr="002967FB">
        <w:t>)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an</w:t>
      </w:r>
      <w:r w:rsidR="00E557FC">
        <w:t xml:space="preserve"> </w:t>
      </w:r>
      <w:r w:rsidRPr="002967FB">
        <w:t>item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available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consumption</w:t>
      </w:r>
      <w:r w:rsidR="00E557FC">
        <w:t xml:space="preserve"> </w:t>
      </w:r>
      <w:r w:rsidR="00990791">
        <w:t>and</w:t>
      </w:r>
      <w:r w:rsidR="00E557FC">
        <w:t xml:space="preserve"> </w:t>
      </w:r>
      <w:r w:rsidR="00990791">
        <w:t>that</w:t>
      </w:r>
      <w:r w:rsidR="00E557FC">
        <w:t xml:space="preserve"> </w:t>
      </w:r>
      <w:r w:rsidR="00990791">
        <w:t>it</w:t>
      </w:r>
      <w:r w:rsidR="00E557FC">
        <w:t xml:space="preserve"> </w:t>
      </w:r>
      <w:r w:rsidR="00990791">
        <w:t>should</w:t>
      </w:r>
      <w:r w:rsidR="00E557FC">
        <w:t xml:space="preserve"> </w:t>
      </w:r>
      <w:r w:rsidRPr="002967FB">
        <w:t>get</w:t>
      </w:r>
      <w:r w:rsidR="00E557FC">
        <w:t xml:space="preserve"> </w:t>
      </w:r>
      <w:r w:rsidRPr="002967FB">
        <w:t>ready.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single</w:t>
      </w:r>
      <w:r w:rsidR="00E557FC">
        <w:t xml:space="preserve"> </w:t>
      </w:r>
      <w:proofErr w:type="gramStart"/>
      <w:r w:rsidRPr="002967FB">
        <w:rPr>
          <w:rStyle w:val="C1"/>
        </w:rPr>
        <w:t>Pulse(</w:t>
      </w:r>
      <w:proofErr w:type="gramEnd"/>
      <w:r w:rsidRPr="002967FB">
        <w:rPr>
          <w:rStyle w:val="C1"/>
        </w:rPr>
        <w:t>)</w:t>
      </w:r>
      <w:r w:rsidR="00E557FC">
        <w:t xml:space="preserve"> </w:t>
      </w:r>
      <w:r w:rsidRPr="002967FB">
        <w:t>call,</w:t>
      </w:r>
      <w:r w:rsidR="00E557FC">
        <w:t xml:space="preserve"> </w:t>
      </w:r>
      <w:r w:rsidRPr="002967FB">
        <w:t>only</w:t>
      </w:r>
      <w:r w:rsidR="00E557FC">
        <w:t xml:space="preserve"> </w:t>
      </w:r>
      <w:r w:rsidRPr="002967FB">
        <w:t>one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(</w:t>
      </w:r>
      <w:r w:rsidR="00990791">
        <w:t>the</w:t>
      </w:r>
      <w:r w:rsidR="00E557FC">
        <w:t xml:space="preserve"> </w:t>
      </w:r>
      <w:r w:rsidRPr="002967FB">
        <w:t>consumer</w:t>
      </w:r>
      <w:r w:rsidR="00E557FC">
        <w:t xml:space="preserve"> </w:t>
      </w:r>
      <w:r w:rsidR="00990791">
        <w:t>thread,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this</w:t>
      </w:r>
      <w:r w:rsidR="00E557FC">
        <w:t xml:space="preserve"> </w:t>
      </w:r>
      <w:r w:rsidRPr="002967FB">
        <w:t>case)</w:t>
      </w:r>
      <w:r w:rsidR="00E557FC">
        <w:t xml:space="preserve"> </w:t>
      </w:r>
      <w:r w:rsidRPr="002967FB">
        <w:t>can</w:t>
      </w:r>
      <w:r w:rsidR="00E557FC">
        <w:t xml:space="preserve"> </w:t>
      </w:r>
      <w:r w:rsidRPr="002967FB">
        <w:t>enter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ready</w:t>
      </w:r>
      <w:r w:rsidR="00E557FC">
        <w:t xml:space="preserve"> </w:t>
      </w:r>
      <w:r w:rsidRPr="002967FB">
        <w:t>queue.</w:t>
      </w:r>
      <w:r w:rsidR="00E557FC">
        <w:t xml:space="preserve"> </w:t>
      </w:r>
      <w:r w:rsidRPr="002967FB">
        <w:t>When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producer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calls</w:t>
      </w:r>
      <w:r w:rsidR="00E557FC">
        <w:t xml:space="preserve"> </w:t>
      </w:r>
      <w:proofErr w:type="spellStart"/>
      <w:r w:rsidRPr="002967FB">
        <w:rPr>
          <w:rStyle w:val="C1"/>
        </w:rPr>
        <w:t>Monitor.Exit</w:t>
      </w:r>
      <w:proofErr w:type="spellEnd"/>
      <w:r w:rsidRPr="002967FB">
        <w:rPr>
          <w:rStyle w:val="C1"/>
        </w:rPr>
        <w:t>()</w:t>
      </w:r>
      <w:r w:rsidRPr="002967FB">
        <w:t>,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consumer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takes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lock</w:t>
      </w:r>
      <w:r w:rsidR="00E557FC">
        <w:t xml:space="preserve"> </w:t>
      </w:r>
      <w:r w:rsidRPr="002967FB">
        <w:t>(</w:t>
      </w:r>
      <w:proofErr w:type="spellStart"/>
      <w:r w:rsidRPr="002967FB">
        <w:rPr>
          <w:rStyle w:val="C1"/>
        </w:rPr>
        <w:t>Monitor.Enter</w:t>
      </w:r>
      <w:proofErr w:type="spellEnd"/>
      <w:r w:rsidRPr="002967FB">
        <w:rPr>
          <w:rStyle w:val="C1"/>
        </w:rPr>
        <w:t>()</w:t>
      </w:r>
      <w:r w:rsidR="00E557FC">
        <w:t xml:space="preserve"> </w:t>
      </w:r>
      <w:r w:rsidRPr="002967FB">
        <w:t>completes)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enters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critical</w:t>
      </w:r>
      <w:r w:rsidR="00E557FC">
        <w:t xml:space="preserve"> </w:t>
      </w:r>
      <w:r w:rsidRPr="002967FB">
        <w:t>section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begin</w:t>
      </w:r>
      <w:r w:rsidR="00E557FC">
        <w:t xml:space="preserve"> </w:t>
      </w:r>
      <w:r w:rsidRPr="002967FB">
        <w:t>consuming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item.</w:t>
      </w:r>
      <w:r w:rsidR="00E557FC">
        <w:t xml:space="preserve"> </w:t>
      </w:r>
      <w:r w:rsidRPr="002967FB">
        <w:t>Once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consumer</w:t>
      </w:r>
      <w:r w:rsidR="00E557FC">
        <w:t xml:space="preserve"> </w:t>
      </w:r>
      <w:r w:rsidRPr="002967FB">
        <w:t>processes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waiting</w:t>
      </w:r>
      <w:r w:rsidR="00E557FC">
        <w:t xml:space="preserve"> </w:t>
      </w:r>
      <w:r w:rsidRPr="002967FB">
        <w:t>item,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calls</w:t>
      </w:r>
      <w:r w:rsidR="00E557FC">
        <w:t xml:space="preserve"> </w:t>
      </w:r>
      <w:proofErr w:type="gramStart"/>
      <w:r w:rsidRPr="002967FB">
        <w:rPr>
          <w:rStyle w:val="C1"/>
        </w:rPr>
        <w:t>Exit(</w:t>
      </w:r>
      <w:proofErr w:type="gramEnd"/>
      <w:r w:rsidRPr="002967FB">
        <w:rPr>
          <w:rStyle w:val="C1"/>
        </w:rPr>
        <w:t>)</w:t>
      </w:r>
      <w:r w:rsidRPr="002967FB">
        <w:t>,</w:t>
      </w:r>
      <w:r w:rsidR="00E557FC">
        <w:t xml:space="preserve"> </w:t>
      </w:r>
      <w:r w:rsidRPr="002967FB">
        <w:t>thus</w:t>
      </w:r>
      <w:r w:rsidR="00E557FC">
        <w:t xml:space="preserve"> </w:t>
      </w:r>
      <w:r w:rsidRPr="002967FB">
        <w:t>allowing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producer</w:t>
      </w:r>
      <w:r w:rsidR="00E557FC">
        <w:t xml:space="preserve"> </w:t>
      </w:r>
      <w:r w:rsidRPr="002967FB">
        <w:t>(currently</w:t>
      </w:r>
      <w:r w:rsidR="00E557FC">
        <w:t xml:space="preserve"> </w:t>
      </w:r>
      <w:r w:rsidRPr="002967FB">
        <w:t>blocked</w:t>
      </w:r>
      <w:r w:rsidR="00E557FC">
        <w:t xml:space="preserve"> </w:t>
      </w:r>
      <w:r w:rsidRPr="002967FB">
        <w:t>with</w:t>
      </w:r>
      <w:r w:rsidR="00E557FC">
        <w:t xml:space="preserve"> </w:t>
      </w:r>
      <w:proofErr w:type="spellStart"/>
      <w:r w:rsidRPr="002967FB">
        <w:rPr>
          <w:rStyle w:val="C1"/>
        </w:rPr>
        <w:t>Monitor.Enter</w:t>
      </w:r>
      <w:proofErr w:type="spellEnd"/>
      <w:r w:rsidRPr="002967FB">
        <w:rPr>
          <w:rStyle w:val="C1"/>
        </w:rPr>
        <w:t>()</w:t>
      </w:r>
      <w:r w:rsidRPr="002967FB">
        <w:t>)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produce</w:t>
      </w:r>
      <w:r w:rsidR="00E557FC">
        <w:t xml:space="preserve"> </w:t>
      </w:r>
      <w:r w:rsidRPr="002967FB">
        <w:t>again.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this</w:t>
      </w:r>
      <w:r w:rsidR="00E557FC">
        <w:t xml:space="preserve"> </w:t>
      </w:r>
      <w:r w:rsidRPr="002967FB">
        <w:t>example,</w:t>
      </w:r>
      <w:r w:rsidR="00E557FC">
        <w:t xml:space="preserve"> </w:t>
      </w:r>
      <w:r w:rsidRPr="002967FB">
        <w:t>only</w:t>
      </w:r>
      <w:r w:rsidR="00E557FC">
        <w:t xml:space="preserve"> </w:t>
      </w:r>
      <w:r w:rsidRPr="002967FB">
        <w:t>one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can</w:t>
      </w:r>
      <w:r w:rsidR="00E557FC">
        <w:t xml:space="preserve"> </w:t>
      </w:r>
      <w:r w:rsidRPr="002967FB">
        <w:t>enter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ready</w:t>
      </w:r>
      <w:r w:rsidR="00E557FC">
        <w:t xml:space="preserve"> </w:t>
      </w:r>
      <w:r w:rsidRPr="002967FB">
        <w:t>queue</w:t>
      </w:r>
      <w:r w:rsidR="00E557FC">
        <w:t xml:space="preserve"> </w:t>
      </w:r>
      <w:r w:rsidRPr="002967FB">
        <w:t>at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time,</w:t>
      </w:r>
      <w:r w:rsidR="00E557FC">
        <w:t xml:space="preserve"> </w:t>
      </w:r>
      <w:r w:rsidRPr="002967FB">
        <w:t>ensuring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there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no</w:t>
      </w:r>
      <w:r w:rsidR="00E557FC">
        <w:t xml:space="preserve"> </w:t>
      </w:r>
      <w:r w:rsidRPr="002967FB">
        <w:t>consumption</w:t>
      </w:r>
      <w:r w:rsidR="00E557FC">
        <w:t xml:space="preserve"> </w:t>
      </w:r>
      <w:r w:rsidRPr="002967FB">
        <w:t>without</w:t>
      </w:r>
      <w:r w:rsidR="00E557FC">
        <w:t xml:space="preserve"> </w:t>
      </w:r>
      <w:r w:rsidRPr="002967FB">
        <w:t>production</w:t>
      </w:r>
      <w:r w:rsidR="00990791">
        <w:t>,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vice</w:t>
      </w:r>
      <w:r w:rsidR="00E557FC">
        <w:t xml:space="preserve"> </w:t>
      </w:r>
      <w:r w:rsidRPr="002967FB">
        <w:t>versa.</w:t>
      </w:r>
    </w:p>
    <w:p w14:paraId="2F05C587" w14:textId="5C5F1DD0" w:rsidR="007E4FFC" w:rsidRPr="002967FB" w:rsidRDefault="00E153FD">
      <w:pPr>
        <w:pStyle w:val="PD"/>
      </w:pPr>
      <w:r>
        <w:t>***COMP:</w:t>
      </w:r>
      <w:r w:rsidR="00E557FC">
        <w:t xml:space="preserve"> </w:t>
      </w:r>
      <w:r>
        <w:t>Insert</w:t>
      </w:r>
      <w:r w:rsidR="00E557FC">
        <w:t xml:space="preserve"> </w:t>
      </w:r>
      <w:r>
        <w:t>“End</w:t>
      </w:r>
      <w:r w:rsidR="00E557FC">
        <w:t xml:space="preserve"> </w:t>
      </w:r>
      <w:r>
        <w:t>4.0”</w:t>
      </w:r>
      <w:r w:rsidR="00E557FC">
        <w:t xml:space="preserve"> </w:t>
      </w:r>
      <w:r w:rsidR="00C44C18">
        <w:t>tab</w:t>
      </w:r>
    </w:p>
    <w:p w14:paraId="0B77A6EF" w14:textId="2168E527" w:rsidR="007E4FFC" w:rsidRPr="002967FB" w:rsidRDefault="00D25B4D" w:rsidP="009372EF">
      <w:pPr>
        <w:pStyle w:val="HB"/>
      </w:pPr>
      <w:r w:rsidRPr="002967FB">
        <w:t>Using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E153FD">
        <w:rPr>
          <w:rStyle w:val="C1"/>
        </w:rPr>
        <w:t>lock</w:t>
      </w:r>
      <w:r w:rsidR="00E557FC">
        <w:t xml:space="preserve"> </w:t>
      </w:r>
      <w:r w:rsidRPr="002967FB">
        <w:t>Keyword</w:t>
      </w:r>
    </w:p>
    <w:p w14:paraId="084BDEF7" w14:textId="158EF1AD" w:rsidR="007E4FFC" w:rsidRPr="002967FB" w:rsidRDefault="00D25B4D">
      <w:pPr>
        <w:pStyle w:val="BodyNoIndent"/>
      </w:pPr>
      <w:r w:rsidRPr="002967FB">
        <w:t>Because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frequent</w:t>
      </w:r>
      <w:r w:rsidR="00E557FC">
        <w:t xml:space="preserve"> </w:t>
      </w:r>
      <w:r w:rsidRPr="002967FB">
        <w:t>need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using</w:t>
      </w:r>
      <w:r w:rsidR="00E557FC">
        <w:t xml:space="preserve"> </w:t>
      </w:r>
      <w:r w:rsidRPr="002967FB">
        <w:rPr>
          <w:rStyle w:val="C1"/>
        </w:rPr>
        <w:t>Monitor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multithreaded</w:t>
      </w:r>
      <w:r w:rsidR="00E557FC">
        <w:t xml:space="preserve"> </w:t>
      </w:r>
      <w:r w:rsidRPr="002967FB">
        <w:t>code,</w:t>
      </w:r>
      <w:r w:rsidR="00E557FC">
        <w:t xml:space="preserve"> </w:t>
      </w:r>
      <w:r w:rsidRPr="002967FB">
        <w:t>and</w:t>
      </w:r>
      <w:r w:rsidR="00E557FC">
        <w:t xml:space="preserve"> </w:t>
      </w:r>
      <w:r w:rsidR="00990791">
        <w:t>because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try/finally</w:t>
      </w:r>
      <w:r w:rsidR="00E557FC">
        <w:t xml:space="preserve"> </w:t>
      </w:r>
      <w:r w:rsidRPr="002967FB">
        <w:t>block</w:t>
      </w:r>
      <w:r w:rsidR="00E557FC">
        <w:t xml:space="preserve"> </w:t>
      </w:r>
      <w:r w:rsidR="00990791">
        <w:t>can</w:t>
      </w:r>
      <w:r w:rsidR="00E557FC">
        <w:t xml:space="preserve"> </w:t>
      </w:r>
      <w:r w:rsidRPr="002967FB">
        <w:t>easily</w:t>
      </w:r>
      <w:r w:rsidR="00E557FC">
        <w:t xml:space="preserve"> </w:t>
      </w:r>
      <w:r w:rsidRPr="002967FB">
        <w:t>be</w:t>
      </w:r>
      <w:r w:rsidR="00E557FC">
        <w:t xml:space="preserve"> </w:t>
      </w:r>
      <w:r w:rsidRPr="002967FB">
        <w:t>forgotten,</w:t>
      </w:r>
      <w:r w:rsidR="00E557FC">
        <w:t xml:space="preserve"> </w:t>
      </w:r>
      <w:r w:rsidRPr="002967FB">
        <w:t>C#</w:t>
      </w:r>
      <w:r w:rsidR="00E557FC">
        <w:t xml:space="preserve"> </w:t>
      </w:r>
      <w:r w:rsidRPr="002967FB">
        <w:t>provides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special</w:t>
      </w:r>
      <w:r w:rsidR="00E557FC">
        <w:t xml:space="preserve"> </w:t>
      </w:r>
      <w:r w:rsidRPr="002967FB">
        <w:t>keyword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handle</w:t>
      </w:r>
      <w:r w:rsidR="00E557FC">
        <w:t xml:space="preserve"> </w:t>
      </w:r>
      <w:r w:rsidRPr="002967FB">
        <w:t>this</w:t>
      </w:r>
      <w:r w:rsidR="00E557FC">
        <w:t xml:space="preserve"> </w:t>
      </w:r>
      <w:r w:rsidRPr="002967FB">
        <w:t>locking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pattern.</w:t>
      </w:r>
      <w:r w:rsidR="00E557FC">
        <w:t xml:space="preserve"> </w:t>
      </w:r>
      <w:del w:id="36" w:author="Austen Frostad" w:date="2020-04-09T17:51:00Z">
        <w:r w:rsidR="00E85D6E" w:rsidDel="0032671C">
          <w:delText>Listing</w:delText>
        </w:r>
        <w:r w:rsidR="00E557FC" w:rsidDel="0032671C">
          <w:delText xml:space="preserve"> </w:delText>
        </w:r>
        <w:r w:rsidR="00E85D6E" w:rsidDel="0032671C">
          <w:delText>20.</w:delText>
        </w:r>
        <w:r w:rsidR="00BF2015" w:rsidDel="0032671C">
          <w:delText>4</w:delText>
        </w:r>
      </w:del>
      <w:ins w:id="37" w:author="Austen Frostad" w:date="2020-04-09T17:57:00Z">
        <w:r w:rsidR="00187222">
          <w:t>Listing 22.4</w:t>
        </w:r>
      </w:ins>
      <w:r w:rsidR="00E557FC">
        <w:t xml:space="preserve"> </w:t>
      </w:r>
      <w:r w:rsidRPr="002967FB">
        <w:t>demonstrates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use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rPr>
          <w:rStyle w:val="C1"/>
        </w:rPr>
        <w:t>lock</w:t>
      </w:r>
      <w:r w:rsidR="00E557FC">
        <w:t xml:space="preserve"> </w:t>
      </w:r>
      <w:r w:rsidRPr="002967FB">
        <w:t>keyword,</w:t>
      </w:r>
      <w:r w:rsidR="00E557FC">
        <w:t xml:space="preserve"> </w:t>
      </w:r>
      <w:r w:rsidRPr="002967FB">
        <w:t>and</w:t>
      </w:r>
      <w:r w:rsidR="00E557FC">
        <w:t xml:space="preserve"> </w:t>
      </w:r>
      <w:del w:id="38" w:author="Austen Frostad" w:date="2020-04-09T19:43:00Z">
        <w:r w:rsidR="00487747" w:rsidDel="00B16FC4">
          <w:delText>Output</w:delText>
        </w:r>
        <w:r w:rsidR="00E557FC" w:rsidDel="00B16FC4">
          <w:delText xml:space="preserve"> </w:delText>
        </w:r>
        <w:r w:rsidR="00487747" w:rsidDel="00B16FC4">
          <w:delText>20.</w:delText>
        </w:r>
        <w:r w:rsidRPr="002967FB" w:rsidDel="00B16FC4">
          <w:delText>3</w:delText>
        </w:r>
      </w:del>
      <w:ins w:id="39" w:author="Austen Frostad" w:date="2020-04-09T19:44:00Z">
        <w:r w:rsidR="00B16FC4">
          <w:t>Out</w:t>
        </w:r>
        <w:r w:rsidR="00B16FC4">
          <w:lastRenderedPageBreak/>
          <w:t>put 22.3</w:t>
        </w:r>
      </w:ins>
      <w:r w:rsidR="00E557FC">
        <w:t xml:space="preserve"> </w:t>
      </w:r>
      <w:r w:rsidRPr="002967FB">
        <w:t>shows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results.</w:t>
      </w:r>
    </w:p>
    <w:p w14:paraId="61B56FC9" w14:textId="0DBF9DD2" w:rsidR="007E4FFC" w:rsidRPr="002967FB" w:rsidRDefault="00E85D6E" w:rsidP="009372EF">
      <w:pPr>
        <w:pStyle w:val="ListingHead"/>
      </w:pPr>
      <w:del w:id="40" w:author="Austen Frostad" w:date="2020-04-09T17:51:00Z">
        <w:r w:rsidRPr="009372EF" w:rsidDel="0032671C">
          <w:rPr>
            <w:rStyle w:val="ListingNumber"/>
          </w:rPr>
          <w:delText>Listing</w:delText>
        </w:r>
        <w:r w:rsidR="00E557FC" w:rsidDel="0032671C">
          <w:rPr>
            <w:rStyle w:val="ListingNumber"/>
          </w:rPr>
          <w:delText xml:space="preserve"> </w:delText>
        </w:r>
        <w:r w:rsidRPr="009372EF" w:rsidDel="0032671C">
          <w:rPr>
            <w:rStyle w:val="ListingNumber"/>
          </w:rPr>
          <w:delText>20.</w:delText>
        </w:r>
        <w:r w:rsidR="00BF2015" w:rsidRPr="009372EF" w:rsidDel="0032671C">
          <w:rPr>
            <w:rStyle w:val="ListingNumber"/>
          </w:rPr>
          <w:delText>4</w:delText>
        </w:r>
      </w:del>
      <w:ins w:id="41" w:author="Austen Frostad" w:date="2020-04-09T17:57:00Z">
        <w:r w:rsidR="00187222">
          <w:rPr>
            <w:rStyle w:val="ListingNumber"/>
          </w:rPr>
          <w:t>Listing 22.4</w:t>
        </w:r>
      </w:ins>
      <w:r w:rsidR="00D25B4D" w:rsidRPr="009372EF">
        <w:rPr>
          <w:rStyle w:val="ListingNumber"/>
        </w:rPr>
        <w:t>:</w:t>
      </w:r>
      <w:r w:rsidR="00D25B4D" w:rsidRPr="002967FB">
        <w:t> </w:t>
      </w:r>
      <w:r w:rsidR="00D25B4D" w:rsidRPr="002967FB">
        <w:t>Synchronization</w:t>
      </w:r>
      <w:r w:rsidR="00E557FC">
        <w:t xml:space="preserve"> </w:t>
      </w:r>
      <w:r w:rsidR="00D25B4D" w:rsidRPr="002967FB">
        <w:t>Using</w:t>
      </w:r>
      <w:r w:rsidR="00E557FC">
        <w:t xml:space="preserve"> </w:t>
      </w:r>
      <w:r w:rsidR="00D25B4D" w:rsidRPr="002967FB">
        <w:t>the</w:t>
      </w:r>
      <w:r w:rsidR="00E557FC">
        <w:t xml:space="preserve"> </w:t>
      </w:r>
      <w:r w:rsidR="00D25B4D" w:rsidRPr="00E153FD">
        <w:rPr>
          <w:rStyle w:val="C1"/>
        </w:rPr>
        <w:t>lock</w:t>
      </w:r>
      <w:r w:rsidR="00E557FC">
        <w:t xml:space="preserve"> </w:t>
      </w:r>
      <w:r w:rsidR="00D25B4D" w:rsidRPr="002967FB">
        <w:t>Keyword</w:t>
      </w:r>
    </w:p>
    <w:p w14:paraId="088E6BDB" w14:textId="2B01559B" w:rsidR="007E4FFC" w:rsidRPr="002967FB" w:rsidRDefault="00D25B4D">
      <w:pPr>
        <w:pStyle w:val="CDT1"/>
      </w:pPr>
      <w:r w:rsidRPr="002967FB">
        <w:rPr>
          <w:rStyle w:val="CPKeyword"/>
        </w:rPr>
        <w:t>using</w:t>
      </w:r>
      <w:r w:rsidR="00E557FC">
        <w:t xml:space="preserve"> </w:t>
      </w:r>
      <w:r w:rsidRPr="002967FB">
        <w:t>System;</w:t>
      </w:r>
    </w:p>
    <w:p w14:paraId="5ACC715F" w14:textId="7A4C22FF" w:rsidR="007E4FFC" w:rsidRPr="002967FB" w:rsidRDefault="00D25B4D">
      <w:pPr>
        <w:pStyle w:val="CDT"/>
      </w:pPr>
      <w:r w:rsidRPr="002967FB">
        <w:rPr>
          <w:rStyle w:val="CPKeyword"/>
        </w:rPr>
        <w:t>using</w:t>
      </w:r>
      <w:r w:rsidR="00E557FC">
        <w:t xml:space="preserve"> </w:t>
      </w:r>
      <w:r w:rsidRPr="002967FB">
        <w:t>System.Threading;</w:t>
      </w:r>
    </w:p>
    <w:p w14:paraId="702627EB" w14:textId="2BE6854F" w:rsidR="007E4FFC" w:rsidRPr="002967FB" w:rsidRDefault="00D25B4D">
      <w:pPr>
        <w:pStyle w:val="CDT"/>
      </w:pPr>
      <w:r w:rsidRPr="002967FB">
        <w:rPr>
          <w:rStyle w:val="CPKeyword"/>
        </w:rPr>
        <w:t>using</w:t>
      </w:r>
      <w:r w:rsidR="00E557FC">
        <w:t xml:space="preserve"> </w:t>
      </w:r>
      <w:r w:rsidRPr="002967FB">
        <w:t>System.Threading.Tasks;</w:t>
      </w:r>
    </w:p>
    <w:p w14:paraId="02D65D7B" w14:textId="77777777" w:rsidR="007E4FFC" w:rsidRPr="002967FB" w:rsidRDefault="007E4FFC">
      <w:pPr>
        <w:pStyle w:val="CDT"/>
      </w:pPr>
    </w:p>
    <w:p w14:paraId="74CCFBF1" w14:textId="7CA5F6D9" w:rsidR="007E4FFC" w:rsidRPr="002967FB" w:rsidRDefault="00D25B4D">
      <w:pPr>
        <w:pStyle w:val="CDT"/>
      </w:pPr>
      <w:r w:rsidRPr="002967FB">
        <w:rPr>
          <w:rStyle w:val="CPKeyword"/>
        </w:rPr>
        <w:t>public</w:t>
      </w:r>
      <w:r w:rsidR="00E557FC">
        <w:rPr>
          <w:rStyle w:val="CPKeyword"/>
        </w:rPr>
        <w:t xml:space="preserve"> </w:t>
      </w:r>
      <w:r w:rsidRPr="002967FB">
        <w:rPr>
          <w:rStyle w:val="CPKeyword"/>
        </w:rPr>
        <w:t>class</w:t>
      </w:r>
      <w:r w:rsidR="00E557FC">
        <w:t xml:space="preserve"> </w:t>
      </w:r>
      <w:r w:rsidRPr="002967FB">
        <w:t>Program</w:t>
      </w:r>
    </w:p>
    <w:p w14:paraId="76EA3899" w14:textId="77777777" w:rsidR="007E4FFC" w:rsidRPr="002967FB" w:rsidRDefault="00D25B4D">
      <w:pPr>
        <w:pStyle w:val="CDT"/>
      </w:pPr>
      <w:r w:rsidRPr="002967FB">
        <w:t>{</w:t>
      </w:r>
    </w:p>
    <w:p w14:paraId="128A33A8" w14:textId="240706B0" w:rsidR="007E4FFC" w:rsidRPr="002967FB" w:rsidRDefault="00E557FC">
      <w:pPr>
        <w:pStyle w:val="CDTGrayline"/>
      </w:pPr>
      <w:r>
        <w:t xml:space="preserve">    </w:t>
      </w:r>
      <w:r w:rsidR="00D25B4D" w:rsidRPr="002967FB">
        <w:rPr>
          <w:rStyle w:val="CPKeyword"/>
        </w:rPr>
        <w:t>readonly</w:t>
      </w:r>
      <w:r>
        <w:t xml:space="preserve"> </w:t>
      </w:r>
      <w:r w:rsidR="00D25B4D" w:rsidRPr="002967FB">
        <w:rPr>
          <w:rStyle w:val="CPKeyword"/>
        </w:rPr>
        <w:t>static</w:t>
      </w:r>
      <w:r>
        <w:t xml:space="preserve"> </w:t>
      </w:r>
      <w:r w:rsidR="00D25B4D" w:rsidRPr="002967FB">
        <w:rPr>
          <w:rStyle w:val="CPKeyword"/>
        </w:rPr>
        <w:t>object</w:t>
      </w:r>
      <w:r>
        <w:t xml:space="preserve"> </w:t>
      </w:r>
      <w:r w:rsidR="00D25B4D" w:rsidRPr="002967FB">
        <w:t>_Sync</w:t>
      </w:r>
      <w:r>
        <w:t xml:space="preserve"> </w:t>
      </w:r>
      <w:r w:rsidR="00D25B4D" w:rsidRPr="002967FB">
        <w:t>=</w:t>
      </w:r>
      <w:r>
        <w:t xml:space="preserve"> </w:t>
      </w:r>
      <w:r w:rsidR="00D25B4D" w:rsidRPr="002967FB">
        <w:rPr>
          <w:rStyle w:val="CPKeyword"/>
        </w:rPr>
        <w:t>new</w:t>
      </w:r>
      <w:r>
        <w:t xml:space="preserve"> </w:t>
      </w:r>
      <w:r w:rsidR="00D25B4D" w:rsidRPr="002967FB">
        <w:rPr>
          <w:rStyle w:val="CPKeyword"/>
        </w:rPr>
        <w:t>object</w:t>
      </w:r>
      <w:r w:rsidR="00D25B4D" w:rsidRPr="002967FB">
        <w:t>();</w:t>
      </w:r>
    </w:p>
    <w:p w14:paraId="5AEC6110" w14:textId="2C49F526" w:rsidR="007E4FFC" w:rsidRPr="002967FB" w:rsidRDefault="00E557FC">
      <w:pPr>
        <w:pStyle w:val="CDT"/>
      </w:pPr>
      <w:r>
        <w:t xml:space="preserve">    </w:t>
      </w:r>
      <w:r w:rsidR="00D25B4D" w:rsidRPr="002967FB">
        <w:rPr>
          <w:rStyle w:val="CPKeyword"/>
        </w:rPr>
        <w:t>const</w:t>
      </w:r>
      <w:r>
        <w:t xml:space="preserve"> </w:t>
      </w:r>
      <w:r w:rsidR="00D25B4D" w:rsidRPr="002967FB">
        <w:rPr>
          <w:rStyle w:val="CPKeyword"/>
        </w:rPr>
        <w:t>int</w:t>
      </w:r>
      <w:r>
        <w:t xml:space="preserve"> </w:t>
      </w:r>
      <w:r w:rsidR="00D25B4D" w:rsidRPr="002967FB">
        <w:t>_Total</w:t>
      </w:r>
      <w:r>
        <w:t xml:space="preserve"> </w:t>
      </w:r>
      <w:r w:rsidR="00D25B4D" w:rsidRPr="002967FB">
        <w:t>=</w:t>
      </w:r>
      <w:r>
        <w:t xml:space="preserve"> </w:t>
      </w:r>
      <w:r w:rsidR="00D25B4D" w:rsidRPr="002967FB">
        <w:rPr>
          <w:rStyle w:val="CPKeyword"/>
        </w:rPr>
        <w:t>int</w:t>
      </w:r>
      <w:r w:rsidR="00D25B4D" w:rsidRPr="002967FB">
        <w:t>.MaxValue;</w:t>
      </w:r>
    </w:p>
    <w:p w14:paraId="39548305" w14:textId="02348285" w:rsidR="007E4FFC" w:rsidRPr="002967FB" w:rsidRDefault="00E557FC">
      <w:pPr>
        <w:pStyle w:val="CDT"/>
      </w:pPr>
      <w:r>
        <w:t xml:space="preserve">    </w:t>
      </w:r>
      <w:r w:rsidR="00D25B4D" w:rsidRPr="002967FB">
        <w:rPr>
          <w:rStyle w:val="CPKeyword"/>
        </w:rPr>
        <w:t>static</w:t>
      </w:r>
      <w:r>
        <w:t xml:space="preserve"> </w:t>
      </w:r>
      <w:r w:rsidR="00D25B4D" w:rsidRPr="002967FB">
        <w:rPr>
          <w:rStyle w:val="CPKeyword"/>
        </w:rPr>
        <w:t>long</w:t>
      </w:r>
      <w:r>
        <w:t xml:space="preserve"> </w:t>
      </w:r>
      <w:r w:rsidR="00D25B4D" w:rsidRPr="002967FB">
        <w:t>_Count</w:t>
      </w:r>
      <w:r>
        <w:t xml:space="preserve"> </w:t>
      </w:r>
      <w:r w:rsidR="00D25B4D" w:rsidRPr="002967FB">
        <w:t>=</w:t>
      </w:r>
      <w:r>
        <w:t xml:space="preserve"> </w:t>
      </w:r>
      <w:r w:rsidR="00D25B4D" w:rsidRPr="002967FB">
        <w:t>0;</w:t>
      </w:r>
    </w:p>
    <w:p w14:paraId="7A333958" w14:textId="77777777" w:rsidR="007E4FFC" w:rsidRPr="002967FB" w:rsidRDefault="007E4FFC">
      <w:pPr>
        <w:pStyle w:val="CDT"/>
      </w:pPr>
    </w:p>
    <w:p w14:paraId="1A2BDFB4" w14:textId="3DB75A38" w:rsidR="007E4FFC" w:rsidRPr="002967FB" w:rsidRDefault="00E557FC">
      <w:pPr>
        <w:pStyle w:val="CDT"/>
      </w:pPr>
      <w:r>
        <w:t xml:space="preserve">    </w:t>
      </w:r>
      <w:r w:rsidR="00D25B4D" w:rsidRPr="002967FB">
        <w:rPr>
          <w:rStyle w:val="CPKeyword"/>
        </w:rPr>
        <w:t>public</w:t>
      </w:r>
      <w:r>
        <w:t xml:space="preserve"> </w:t>
      </w:r>
      <w:r w:rsidR="00D25B4D" w:rsidRPr="002967FB">
        <w:rPr>
          <w:rStyle w:val="CPKeyword"/>
        </w:rPr>
        <w:t>static</w:t>
      </w:r>
      <w:r>
        <w:t xml:space="preserve"> </w:t>
      </w:r>
      <w:r w:rsidR="00D25B4D" w:rsidRPr="002967FB">
        <w:rPr>
          <w:rStyle w:val="CPKeyword"/>
        </w:rPr>
        <w:t>void</w:t>
      </w:r>
      <w:r>
        <w:t xml:space="preserve"> </w:t>
      </w:r>
      <w:r w:rsidR="00D25B4D" w:rsidRPr="002967FB">
        <w:t>Main()</w:t>
      </w:r>
    </w:p>
    <w:p w14:paraId="2031C440" w14:textId="1D5FE109" w:rsidR="007E4FFC" w:rsidRPr="002967FB" w:rsidRDefault="00E557FC">
      <w:pPr>
        <w:pStyle w:val="CDT"/>
      </w:pPr>
      <w:r>
        <w:t xml:space="preserve">    </w:t>
      </w:r>
      <w:r w:rsidR="00D25B4D" w:rsidRPr="002967FB">
        <w:t>{</w:t>
      </w:r>
    </w:p>
    <w:p w14:paraId="30428625" w14:textId="30DF8E1E" w:rsidR="007E4FFC" w:rsidRPr="002967FB" w:rsidRDefault="00E557FC">
      <w:pPr>
        <w:pStyle w:val="CDT"/>
        <w:rPr>
          <w:rStyle w:val="CPComment"/>
        </w:rPr>
      </w:pPr>
      <w:r>
        <w:rPr>
          <w:rStyle w:val="CPComment"/>
        </w:rPr>
        <w:t xml:space="preserve">        </w:t>
      </w:r>
      <w:r w:rsidR="00D25B4D" w:rsidRPr="002967FB">
        <w:rPr>
          <w:rStyle w:val="CPComment"/>
        </w:rPr>
        <w:t>//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Use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Task.Factory.StartNew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for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.NET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4.0</w:t>
      </w:r>
    </w:p>
    <w:p w14:paraId="03210A71" w14:textId="3916FD5B" w:rsidR="007E4FFC" w:rsidRPr="006D3FA4" w:rsidRDefault="00E557FC">
      <w:pPr>
        <w:pStyle w:val="CDT"/>
      </w:pPr>
      <w:r>
        <w:t xml:space="preserve">        </w:t>
      </w:r>
      <w:r w:rsidR="00D25B4D" w:rsidRPr="006D3FA4">
        <w:t>Task</w:t>
      </w:r>
      <w:r>
        <w:t xml:space="preserve"> </w:t>
      </w:r>
      <w:r w:rsidR="00D25B4D" w:rsidRPr="006D3FA4">
        <w:t>task</w:t>
      </w:r>
      <w:r>
        <w:t xml:space="preserve"> </w:t>
      </w:r>
      <w:r w:rsidR="00D25B4D" w:rsidRPr="006D3FA4">
        <w:t>=</w:t>
      </w:r>
      <w:r>
        <w:t xml:space="preserve"> </w:t>
      </w:r>
      <w:r w:rsidR="00D25B4D" w:rsidRPr="006D3FA4">
        <w:t>Task.Run(()</w:t>
      </w:r>
      <w:ins w:id="42" w:author="Kevin" w:date="2020-03-22T20:19:00Z">
        <w:r w:rsidR="00070125">
          <w:t xml:space="preserve"> </w:t>
        </w:r>
      </w:ins>
      <w:r w:rsidR="00D25B4D" w:rsidRPr="006D3FA4">
        <w:t>=&gt;</w:t>
      </w:r>
      <w:ins w:id="43" w:author="Kevin" w:date="2020-03-22T20:19:00Z">
        <w:r w:rsidR="00070125">
          <w:t xml:space="preserve"> </w:t>
        </w:r>
      </w:ins>
      <w:r w:rsidR="00D25B4D" w:rsidRPr="006D3FA4">
        <w:t>Decrement());</w:t>
      </w:r>
    </w:p>
    <w:p w14:paraId="259A5217" w14:textId="77777777" w:rsidR="007E4FFC" w:rsidRPr="002967FB" w:rsidRDefault="007E4FFC">
      <w:pPr>
        <w:pStyle w:val="CDT"/>
      </w:pPr>
    </w:p>
    <w:p w14:paraId="2C4C0950" w14:textId="7E2D98B0" w:rsidR="007E4FFC" w:rsidRPr="002967FB" w:rsidRDefault="00E557FC">
      <w:pPr>
        <w:pStyle w:val="CDT"/>
      </w:pPr>
      <w:r>
        <w:t xml:space="preserve">        </w:t>
      </w:r>
      <w:r w:rsidR="00D25B4D" w:rsidRPr="002967FB">
        <w:rPr>
          <w:rStyle w:val="CPComment"/>
        </w:rPr>
        <w:t>//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Increment</w:t>
      </w:r>
    </w:p>
    <w:p w14:paraId="7C0DFB14" w14:textId="25CD0D97" w:rsidR="007E4FFC" w:rsidRPr="002967FB" w:rsidRDefault="00E557FC">
      <w:pPr>
        <w:pStyle w:val="CDT"/>
      </w:pPr>
      <w:r>
        <w:t xml:space="preserve">        </w:t>
      </w:r>
      <w:r w:rsidR="00D25B4D" w:rsidRPr="002967FB">
        <w:rPr>
          <w:rStyle w:val="CPKeyword"/>
        </w:rPr>
        <w:t>for</w:t>
      </w:r>
      <w:r w:rsidR="00D25B4D" w:rsidRPr="002967FB">
        <w:t>(</w:t>
      </w:r>
      <w:r w:rsidR="00D25B4D" w:rsidRPr="002967FB">
        <w:rPr>
          <w:rStyle w:val="CPKeyword"/>
        </w:rPr>
        <w:t>int</w:t>
      </w:r>
      <w:r>
        <w:t xml:space="preserve"> </w:t>
      </w:r>
      <w:r w:rsidR="00D25B4D" w:rsidRPr="002967FB">
        <w:t>i</w:t>
      </w:r>
      <w:r>
        <w:t xml:space="preserve"> </w:t>
      </w:r>
      <w:r w:rsidR="00D25B4D" w:rsidRPr="002967FB">
        <w:t>=</w:t>
      </w:r>
      <w:r>
        <w:t xml:space="preserve"> </w:t>
      </w:r>
      <w:r w:rsidR="00D25B4D" w:rsidRPr="002967FB">
        <w:t>0;</w:t>
      </w:r>
      <w:r>
        <w:t xml:space="preserve"> </w:t>
      </w:r>
      <w:r w:rsidR="00D25B4D" w:rsidRPr="002967FB">
        <w:t>i</w:t>
      </w:r>
      <w:r>
        <w:t xml:space="preserve"> </w:t>
      </w:r>
      <w:r w:rsidR="00D25B4D" w:rsidRPr="002967FB">
        <w:t>&lt;</w:t>
      </w:r>
      <w:r>
        <w:t xml:space="preserve"> </w:t>
      </w:r>
      <w:r w:rsidR="00D25B4D" w:rsidRPr="002967FB">
        <w:t>_Total;</w:t>
      </w:r>
      <w:r>
        <w:t xml:space="preserve"> </w:t>
      </w:r>
      <w:r w:rsidR="00D25B4D" w:rsidRPr="002967FB">
        <w:t>i++)</w:t>
      </w:r>
    </w:p>
    <w:p w14:paraId="3F66373C" w14:textId="6A3E965E" w:rsidR="007E4FFC" w:rsidRPr="002967FB" w:rsidRDefault="00E557FC">
      <w:pPr>
        <w:pStyle w:val="CDT"/>
      </w:pPr>
      <w:r>
        <w:t xml:space="preserve">        </w:t>
      </w:r>
      <w:r w:rsidR="00D25B4D" w:rsidRPr="002967FB">
        <w:t>{</w:t>
      </w:r>
    </w:p>
    <w:p w14:paraId="4F61D422" w14:textId="4B9C8247" w:rsidR="007E4FFC" w:rsidRPr="002967FB" w:rsidRDefault="00E557FC">
      <w:pPr>
        <w:pStyle w:val="CDTGrayline"/>
      </w:pPr>
      <w:r>
        <w:t xml:space="preserve">            </w:t>
      </w:r>
      <w:r w:rsidR="00D25B4D" w:rsidRPr="002967FB">
        <w:rPr>
          <w:rStyle w:val="CPKeyword"/>
        </w:rPr>
        <w:t>lock</w:t>
      </w:r>
      <w:r w:rsidR="00D25B4D" w:rsidRPr="002967FB">
        <w:t>(_Sync)</w:t>
      </w:r>
    </w:p>
    <w:p w14:paraId="7714064C" w14:textId="42C100CF" w:rsidR="007E4FFC" w:rsidRPr="002967FB" w:rsidRDefault="00E557FC">
      <w:pPr>
        <w:pStyle w:val="CDTGrayline"/>
      </w:pPr>
      <w:r>
        <w:t xml:space="preserve">            </w:t>
      </w:r>
      <w:r w:rsidR="00D25B4D" w:rsidRPr="002967FB">
        <w:t>{</w:t>
      </w:r>
    </w:p>
    <w:p w14:paraId="56428BAB" w14:textId="74257011" w:rsidR="007E4FFC" w:rsidRPr="002967FB" w:rsidRDefault="00E557FC">
      <w:pPr>
        <w:pStyle w:val="CDTGrayline"/>
      </w:pPr>
      <w:r>
        <w:t xml:space="preserve">                </w:t>
      </w:r>
      <w:r w:rsidR="00D25B4D" w:rsidRPr="002967FB">
        <w:t>_Count++;</w:t>
      </w:r>
    </w:p>
    <w:p w14:paraId="51F4F4EA" w14:textId="78655945" w:rsidR="007E4FFC" w:rsidRPr="002967FB" w:rsidRDefault="00E557FC">
      <w:pPr>
        <w:pStyle w:val="CDTGrayline"/>
      </w:pPr>
      <w:r>
        <w:t xml:space="preserve">            </w:t>
      </w:r>
      <w:r w:rsidR="00D25B4D" w:rsidRPr="002967FB">
        <w:t>}</w:t>
      </w:r>
    </w:p>
    <w:p w14:paraId="3D648E06" w14:textId="6C9AA4F1" w:rsidR="007E4FFC" w:rsidRPr="002967FB" w:rsidRDefault="00E557FC">
      <w:pPr>
        <w:pStyle w:val="CDT"/>
      </w:pPr>
      <w:r>
        <w:t xml:space="preserve">        </w:t>
      </w:r>
      <w:r w:rsidR="00D25B4D" w:rsidRPr="002967FB">
        <w:t>}</w:t>
      </w:r>
    </w:p>
    <w:p w14:paraId="55A94DED" w14:textId="77777777" w:rsidR="007E4FFC" w:rsidRPr="002967FB" w:rsidRDefault="007E4FFC">
      <w:pPr>
        <w:pStyle w:val="CDT"/>
      </w:pPr>
    </w:p>
    <w:p w14:paraId="5B1F5D74" w14:textId="759FB6F3" w:rsidR="007E4FFC" w:rsidRPr="002967FB" w:rsidRDefault="00E557FC">
      <w:pPr>
        <w:pStyle w:val="CDT"/>
      </w:pPr>
      <w:r>
        <w:t xml:space="preserve">        </w:t>
      </w:r>
      <w:r w:rsidR="00D25B4D" w:rsidRPr="002967FB">
        <w:t>task.Wait();</w:t>
      </w:r>
    </w:p>
    <w:p w14:paraId="5D511B9B" w14:textId="725B926E" w:rsidR="007E4FFC" w:rsidRPr="002967FB" w:rsidRDefault="00E557FC">
      <w:pPr>
        <w:pStyle w:val="CDT"/>
      </w:pPr>
      <w:r>
        <w:t xml:space="preserve">        </w:t>
      </w:r>
      <w:r w:rsidR="00D25B4D" w:rsidRPr="002967FB">
        <w:t>Console.WriteLine(</w:t>
      </w:r>
      <w:r w:rsidR="00E3506F" w:rsidRPr="002967FB">
        <w:t>$</w:t>
      </w:r>
      <w:r w:rsidR="00D25B4D" w:rsidRPr="002967FB">
        <w:rPr>
          <w:rStyle w:val="Maroon"/>
        </w:rPr>
        <w:t>"Count</w:t>
      </w:r>
      <w:r>
        <w:rPr>
          <w:rStyle w:val="Maroon"/>
        </w:rPr>
        <w:t xml:space="preserve"> </w:t>
      </w:r>
      <w:r w:rsidR="00D25B4D" w:rsidRPr="002967FB">
        <w:rPr>
          <w:rStyle w:val="Maroon"/>
        </w:rPr>
        <w:t>=</w:t>
      </w:r>
      <w:r>
        <w:rPr>
          <w:rStyle w:val="Maroon"/>
        </w:rPr>
        <w:t xml:space="preserve"> </w:t>
      </w:r>
      <w:r w:rsidR="00D25B4D" w:rsidRPr="002967FB">
        <w:rPr>
          <w:rStyle w:val="Maroon"/>
        </w:rPr>
        <w:t>{</w:t>
      </w:r>
      <w:r w:rsidR="00E3506F" w:rsidRPr="002967FB">
        <w:rPr>
          <w:rStyle w:val="Maroon"/>
        </w:rPr>
        <w:t>_Count</w:t>
      </w:r>
      <w:r w:rsidR="00D25B4D" w:rsidRPr="002967FB">
        <w:rPr>
          <w:rStyle w:val="Maroon"/>
        </w:rPr>
        <w:t>}"</w:t>
      </w:r>
      <w:r w:rsidR="00D25B4D" w:rsidRPr="002967FB">
        <w:t>);</w:t>
      </w:r>
    </w:p>
    <w:p w14:paraId="0B9CFBCD" w14:textId="07B6E703" w:rsidR="007E4FFC" w:rsidRPr="002967FB" w:rsidRDefault="00E557FC">
      <w:pPr>
        <w:pStyle w:val="CDT"/>
      </w:pPr>
      <w:r>
        <w:t xml:space="preserve">    </w:t>
      </w:r>
      <w:r w:rsidR="00D25B4D" w:rsidRPr="002967FB">
        <w:t>}</w:t>
      </w:r>
    </w:p>
    <w:p w14:paraId="2074AFEE" w14:textId="77777777" w:rsidR="007E4FFC" w:rsidRPr="002967FB" w:rsidRDefault="007E4FFC">
      <w:pPr>
        <w:pStyle w:val="CDT"/>
      </w:pPr>
    </w:p>
    <w:p w14:paraId="378E09BD" w14:textId="18BDFC1F" w:rsidR="007E4FFC" w:rsidRPr="002967FB" w:rsidRDefault="00E557FC">
      <w:pPr>
        <w:pStyle w:val="CDT"/>
      </w:pPr>
      <w:r>
        <w:lastRenderedPageBreak/>
        <w:t xml:space="preserve">    </w:t>
      </w:r>
      <w:r w:rsidR="00D25B4D" w:rsidRPr="002967FB">
        <w:rPr>
          <w:rStyle w:val="CPKeyword"/>
        </w:rPr>
        <w:t>static</w:t>
      </w:r>
      <w:r>
        <w:t xml:space="preserve"> </w:t>
      </w:r>
      <w:r w:rsidR="00D25B4D" w:rsidRPr="002967FB">
        <w:rPr>
          <w:rStyle w:val="CPKeyword"/>
        </w:rPr>
        <w:t>void</w:t>
      </w:r>
      <w:r>
        <w:t xml:space="preserve"> </w:t>
      </w:r>
      <w:r w:rsidR="00D25B4D" w:rsidRPr="002967FB">
        <w:t>Decrement()</w:t>
      </w:r>
    </w:p>
    <w:p w14:paraId="5F186E0D" w14:textId="598A1489" w:rsidR="007E4FFC" w:rsidRPr="002967FB" w:rsidRDefault="00E557FC">
      <w:pPr>
        <w:pStyle w:val="CDT"/>
      </w:pPr>
      <w:r>
        <w:t xml:space="preserve">    </w:t>
      </w:r>
      <w:r w:rsidR="00D25B4D" w:rsidRPr="002967FB">
        <w:t>{</w:t>
      </w:r>
    </w:p>
    <w:p w14:paraId="4742D31F" w14:textId="543E65D7" w:rsidR="007E4FFC" w:rsidRPr="002967FB" w:rsidRDefault="00E557FC">
      <w:pPr>
        <w:pStyle w:val="CDT"/>
      </w:pPr>
      <w:r>
        <w:t xml:space="preserve">        </w:t>
      </w:r>
      <w:r w:rsidR="00D25B4D" w:rsidRPr="002967FB">
        <w:rPr>
          <w:rStyle w:val="CPKeyword"/>
        </w:rPr>
        <w:t>for</w:t>
      </w:r>
      <w:r w:rsidR="00D25B4D" w:rsidRPr="002967FB">
        <w:t>(</w:t>
      </w:r>
      <w:r w:rsidR="00D25B4D" w:rsidRPr="002967FB">
        <w:rPr>
          <w:rStyle w:val="CPKeyword"/>
        </w:rPr>
        <w:t>int</w:t>
      </w:r>
      <w:r>
        <w:t xml:space="preserve"> </w:t>
      </w:r>
      <w:r w:rsidR="00D25B4D" w:rsidRPr="002967FB">
        <w:t>i</w:t>
      </w:r>
      <w:r>
        <w:t xml:space="preserve"> </w:t>
      </w:r>
      <w:r w:rsidR="00D25B4D" w:rsidRPr="002967FB">
        <w:t>=</w:t>
      </w:r>
      <w:r>
        <w:t xml:space="preserve"> </w:t>
      </w:r>
      <w:r w:rsidR="00D25B4D" w:rsidRPr="002967FB">
        <w:t>0;</w:t>
      </w:r>
      <w:r>
        <w:t xml:space="preserve"> </w:t>
      </w:r>
      <w:r w:rsidR="00D25B4D" w:rsidRPr="002967FB">
        <w:t>i</w:t>
      </w:r>
      <w:r>
        <w:t xml:space="preserve"> </w:t>
      </w:r>
      <w:r w:rsidR="00D25B4D" w:rsidRPr="002967FB">
        <w:t>&lt;</w:t>
      </w:r>
      <w:r>
        <w:t xml:space="preserve"> </w:t>
      </w:r>
      <w:r w:rsidR="00D25B4D" w:rsidRPr="002967FB">
        <w:t>_Total;</w:t>
      </w:r>
      <w:r>
        <w:t xml:space="preserve"> </w:t>
      </w:r>
      <w:r w:rsidR="00D25B4D" w:rsidRPr="002967FB">
        <w:t>i++)</w:t>
      </w:r>
    </w:p>
    <w:p w14:paraId="69AA2367" w14:textId="5F325103" w:rsidR="007E4FFC" w:rsidRPr="002967FB" w:rsidRDefault="00E557FC">
      <w:pPr>
        <w:pStyle w:val="CDT"/>
      </w:pPr>
      <w:r>
        <w:t xml:space="preserve">        </w:t>
      </w:r>
      <w:r w:rsidR="00D25B4D" w:rsidRPr="002967FB">
        <w:t>{</w:t>
      </w:r>
    </w:p>
    <w:p w14:paraId="3F1D09C6" w14:textId="14D85242" w:rsidR="007E4FFC" w:rsidRPr="002967FB" w:rsidRDefault="00E557FC">
      <w:pPr>
        <w:pStyle w:val="CDTGrayline"/>
      </w:pPr>
      <w:r>
        <w:t xml:space="preserve">            </w:t>
      </w:r>
      <w:r w:rsidR="00D25B4D" w:rsidRPr="002967FB">
        <w:rPr>
          <w:rStyle w:val="CPKeyword"/>
        </w:rPr>
        <w:t>lock</w:t>
      </w:r>
      <w:r w:rsidR="00D25B4D" w:rsidRPr="002967FB">
        <w:t>(_Sync)</w:t>
      </w:r>
    </w:p>
    <w:p w14:paraId="580CC539" w14:textId="0D053B56" w:rsidR="007E4FFC" w:rsidRPr="002967FB" w:rsidRDefault="00E557FC">
      <w:pPr>
        <w:pStyle w:val="CDTGrayline"/>
      </w:pPr>
      <w:r>
        <w:t xml:space="preserve">            </w:t>
      </w:r>
      <w:r w:rsidR="00D25B4D" w:rsidRPr="002967FB">
        <w:t>{</w:t>
      </w:r>
    </w:p>
    <w:p w14:paraId="7CF702CE" w14:textId="33BCB4B1" w:rsidR="007E4FFC" w:rsidRPr="002967FB" w:rsidRDefault="00E557FC">
      <w:pPr>
        <w:pStyle w:val="CDTGrayline"/>
      </w:pPr>
      <w:r>
        <w:t xml:space="preserve">                </w:t>
      </w:r>
      <w:r w:rsidR="00D25B4D" w:rsidRPr="002967FB">
        <w:t>_Count--;</w:t>
      </w:r>
    </w:p>
    <w:p w14:paraId="2B3396A4" w14:textId="647D869F" w:rsidR="007E4FFC" w:rsidRPr="002967FB" w:rsidRDefault="00E557FC">
      <w:pPr>
        <w:pStyle w:val="CDTGrayline"/>
      </w:pPr>
      <w:r>
        <w:t xml:space="preserve">            </w:t>
      </w:r>
      <w:r w:rsidR="00D25B4D" w:rsidRPr="002967FB">
        <w:t>}</w:t>
      </w:r>
    </w:p>
    <w:p w14:paraId="7526EA84" w14:textId="32FBA257" w:rsidR="007E4FFC" w:rsidRPr="002967FB" w:rsidRDefault="00E557FC">
      <w:pPr>
        <w:pStyle w:val="CDT"/>
      </w:pPr>
      <w:r>
        <w:t xml:space="preserve">        </w:t>
      </w:r>
      <w:r w:rsidR="00D25B4D" w:rsidRPr="002967FB">
        <w:t>}</w:t>
      </w:r>
    </w:p>
    <w:p w14:paraId="70FFBB18" w14:textId="0F2F65BD" w:rsidR="007E4FFC" w:rsidRPr="002967FB" w:rsidRDefault="00E557FC">
      <w:pPr>
        <w:pStyle w:val="CDT"/>
      </w:pPr>
      <w:r>
        <w:t xml:space="preserve">    </w:t>
      </w:r>
      <w:r w:rsidR="00D25B4D" w:rsidRPr="002967FB">
        <w:t>}</w:t>
      </w:r>
    </w:p>
    <w:p w14:paraId="1DB96C5A" w14:textId="77777777" w:rsidR="007E4FFC" w:rsidRPr="002967FB" w:rsidRDefault="00D25B4D">
      <w:pPr>
        <w:pStyle w:val="CDTX"/>
      </w:pPr>
      <w:r w:rsidRPr="002967FB">
        <w:t>}</w:t>
      </w:r>
    </w:p>
    <w:p w14:paraId="6D7E6A12" w14:textId="76BF09B2" w:rsidR="007E4FFC" w:rsidRPr="002967FB" w:rsidRDefault="00487747" w:rsidP="00E153FD">
      <w:pPr>
        <w:pStyle w:val="OutputNumber"/>
      </w:pPr>
      <w:del w:id="44" w:author="Austen Frostad" w:date="2020-04-09T19:43:00Z">
        <w:r w:rsidDel="00B16FC4">
          <w:delText>Output</w:delText>
        </w:r>
        <w:r w:rsidR="00E557FC" w:rsidDel="00B16FC4">
          <w:delText xml:space="preserve"> </w:delText>
        </w:r>
        <w:r w:rsidDel="00B16FC4">
          <w:delText>20.</w:delText>
        </w:r>
        <w:r w:rsidR="00D25B4D" w:rsidRPr="002967FB" w:rsidDel="00B16FC4">
          <w:delText>3</w:delText>
        </w:r>
      </w:del>
      <w:ins w:id="45" w:author="Austen Frostad" w:date="2020-04-09T19:44:00Z">
        <w:r w:rsidR="00B16FC4">
          <w:t>Output 22.3</w:t>
        </w:r>
      </w:ins>
    </w:p>
    <w:p w14:paraId="25B82947" w14:textId="1C8E7C50" w:rsidR="007E4FFC" w:rsidRPr="002967FB" w:rsidRDefault="00D25B4D">
      <w:pPr>
        <w:pStyle w:val="OutputCodeOnly"/>
      </w:pPr>
      <w:r w:rsidRPr="002967FB">
        <w:t>Count</w:t>
      </w:r>
      <w:r w:rsidR="00E557FC">
        <w:t xml:space="preserve"> </w:t>
      </w:r>
      <w:r w:rsidRPr="002967FB">
        <w:t>=</w:t>
      </w:r>
      <w:r w:rsidR="00E557FC">
        <w:t xml:space="preserve"> </w:t>
      </w:r>
      <w:r w:rsidRPr="002967FB">
        <w:t>0</w:t>
      </w:r>
    </w:p>
    <w:p w14:paraId="251462A2" w14:textId="2B57FAE3" w:rsidR="007E4FFC" w:rsidRPr="002967FB" w:rsidRDefault="00D25B4D">
      <w:pPr>
        <w:pStyle w:val="Body"/>
      </w:pPr>
      <w:r w:rsidRPr="002967FB">
        <w:t>By</w:t>
      </w:r>
      <w:r w:rsidR="00E557FC">
        <w:t xml:space="preserve"> </w:t>
      </w:r>
      <w:r w:rsidRPr="002967FB">
        <w:t>locking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section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code</w:t>
      </w:r>
      <w:r w:rsidR="00E557FC">
        <w:t xml:space="preserve"> </w:t>
      </w:r>
      <w:r w:rsidRPr="002967FB">
        <w:t>accessing</w:t>
      </w:r>
      <w:r w:rsidR="00E557FC">
        <w:t xml:space="preserve"> </w:t>
      </w:r>
      <w:r w:rsidRPr="002967FB">
        <w:rPr>
          <w:rStyle w:val="C1"/>
        </w:rPr>
        <w:t>_Count</w:t>
      </w:r>
      <w:r w:rsidR="00E557FC">
        <w:t xml:space="preserve"> </w:t>
      </w:r>
      <w:r w:rsidRPr="002967FB">
        <w:t>(using</w:t>
      </w:r>
      <w:r w:rsidR="00E557FC">
        <w:t xml:space="preserve"> </w:t>
      </w:r>
      <w:r w:rsidRPr="002967FB">
        <w:t>either</w:t>
      </w:r>
      <w:r w:rsidR="00E557FC">
        <w:t xml:space="preserve"> </w:t>
      </w:r>
      <w:r w:rsidRPr="002967FB">
        <w:rPr>
          <w:rStyle w:val="C1"/>
        </w:rPr>
        <w:t>lock</w:t>
      </w:r>
      <w:r w:rsidR="00E557FC">
        <w:t xml:space="preserve"> </w:t>
      </w:r>
      <w:r w:rsidRPr="002967FB">
        <w:t>or</w:t>
      </w:r>
      <w:r w:rsidR="00E557FC">
        <w:t xml:space="preserve"> </w:t>
      </w:r>
      <w:r w:rsidRPr="002967FB">
        <w:rPr>
          <w:rStyle w:val="C1"/>
        </w:rPr>
        <w:t>Monitor</w:t>
      </w:r>
      <w:r w:rsidRPr="002967FB">
        <w:t>),</w:t>
      </w:r>
      <w:r w:rsidR="00E557FC">
        <w:t xml:space="preserve"> </w:t>
      </w:r>
      <w:r w:rsidRPr="002967FB">
        <w:t>you</w:t>
      </w:r>
      <w:r w:rsidR="00E557FC">
        <w:t xml:space="preserve"> </w:t>
      </w:r>
      <w:r w:rsidRPr="002967FB">
        <w:t>make</w:t>
      </w:r>
      <w:r w:rsidR="00E557FC">
        <w:t xml:space="preserve"> </w:t>
      </w:r>
      <w:r w:rsidRPr="002967FB">
        <w:t>the</w:t>
      </w:r>
      <w:r w:rsidR="00E557FC">
        <w:t xml:space="preserve"> </w:t>
      </w:r>
      <w:proofErr w:type="gramStart"/>
      <w:r w:rsidRPr="002967FB">
        <w:rPr>
          <w:rStyle w:val="C1"/>
        </w:rPr>
        <w:t>Main(</w:t>
      </w:r>
      <w:proofErr w:type="gramEnd"/>
      <w:r w:rsidRPr="002967FB">
        <w:rPr>
          <w:rStyle w:val="C1"/>
        </w:rPr>
        <w:t>)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rPr>
          <w:rStyle w:val="C1"/>
        </w:rPr>
        <w:t>Decrement()</w:t>
      </w:r>
      <w:r w:rsidR="00E557FC">
        <w:t xml:space="preserve"> </w:t>
      </w:r>
      <w:r w:rsidRPr="002967FB">
        <w:t>methods</w:t>
      </w:r>
      <w:r w:rsidR="00E557FC">
        <w:t xml:space="preserve"> </w:t>
      </w:r>
      <w:r w:rsidRPr="002967FB">
        <w:t>thread-safe,</w:t>
      </w:r>
      <w:r w:rsidR="00E557FC">
        <w:t xml:space="preserve"> </w:t>
      </w:r>
      <w:r w:rsidRPr="002967FB">
        <w:t>meaning</w:t>
      </w:r>
      <w:r w:rsidR="00E557FC">
        <w:t xml:space="preserve"> </w:t>
      </w:r>
      <w:r w:rsidRPr="002967FB">
        <w:t>they</w:t>
      </w:r>
      <w:r w:rsidR="00E557FC">
        <w:t xml:space="preserve"> </w:t>
      </w:r>
      <w:r w:rsidRPr="002967FB">
        <w:t>can</w:t>
      </w:r>
      <w:r w:rsidR="00E557FC">
        <w:t xml:space="preserve"> </w:t>
      </w:r>
      <w:r w:rsidRPr="002967FB">
        <w:t>be</w:t>
      </w:r>
      <w:r w:rsidR="00E557FC">
        <w:t xml:space="preserve"> </w:t>
      </w:r>
      <w:r w:rsidRPr="002967FB">
        <w:t>safely</w:t>
      </w:r>
      <w:r w:rsidR="00E557FC">
        <w:t xml:space="preserve"> </w:t>
      </w:r>
      <w:r w:rsidRPr="002967FB">
        <w:t>called</w:t>
      </w:r>
      <w:r w:rsidR="00E557FC">
        <w:t xml:space="preserve"> </w:t>
      </w:r>
      <w:r w:rsidRPr="002967FB">
        <w:t>from</w:t>
      </w:r>
      <w:r w:rsidR="00E557FC">
        <w:t xml:space="preserve"> </w:t>
      </w:r>
      <w:r w:rsidRPr="002967FB">
        <w:t>multiple</w:t>
      </w:r>
      <w:r w:rsidR="00E557FC">
        <w:t xml:space="preserve"> </w:t>
      </w:r>
      <w:r w:rsidRPr="002967FB">
        <w:t>threads</w:t>
      </w:r>
      <w:r w:rsidR="00E557FC">
        <w:t xml:space="preserve"> </w:t>
      </w:r>
      <w:r w:rsidRPr="002967FB">
        <w:t>simultaneously.</w:t>
      </w:r>
      <w:r w:rsidR="00E557FC">
        <w:t xml:space="preserve"> </w:t>
      </w:r>
      <w:r w:rsidRPr="002967FB">
        <w:t>(Prior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C#</w:t>
      </w:r>
      <w:r w:rsidR="00E557FC">
        <w:t xml:space="preserve"> </w:t>
      </w:r>
      <w:r w:rsidRPr="002967FB">
        <w:t>4.0</w:t>
      </w:r>
      <w:r w:rsidR="00990791">
        <w:t>,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concept</w:t>
      </w:r>
      <w:r w:rsidR="00E557FC">
        <w:t xml:space="preserve"> </w:t>
      </w:r>
      <w:r w:rsidRPr="002967FB">
        <w:t>was</w:t>
      </w:r>
      <w:r w:rsidR="00E557FC">
        <w:t xml:space="preserve"> </w:t>
      </w:r>
      <w:r w:rsidRPr="002967FB">
        <w:t>the</w:t>
      </w:r>
      <w:r w:rsidR="00E557FC">
        <w:t xml:space="preserve"> </w:t>
      </w:r>
      <w:proofErr w:type="gramStart"/>
      <w:r w:rsidRPr="002967FB">
        <w:t>same</w:t>
      </w:r>
      <w:proofErr w:type="gramEnd"/>
      <w:r w:rsidR="00E557FC">
        <w:t xml:space="preserve"> </w:t>
      </w:r>
      <w:r w:rsidR="00990791">
        <w:t>but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compiler-emitted</w:t>
      </w:r>
      <w:r w:rsidR="00E557FC">
        <w:t xml:space="preserve"> </w:t>
      </w:r>
      <w:r w:rsidRPr="002967FB">
        <w:t>code</w:t>
      </w:r>
      <w:r w:rsidR="00E557FC">
        <w:t xml:space="preserve"> </w:t>
      </w:r>
      <w:r w:rsidRPr="002967FB">
        <w:t>depended</w:t>
      </w:r>
      <w:r w:rsidR="00E557FC">
        <w:t xml:space="preserve"> </w:t>
      </w:r>
      <w:r w:rsidRPr="002967FB">
        <w:t>on</w:t>
      </w:r>
      <w:r w:rsidR="00E557FC">
        <w:t xml:space="preserve"> </w:t>
      </w:r>
      <w:r w:rsidRPr="002967FB">
        <w:t>the</w:t>
      </w:r>
      <w:r w:rsidR="00E557FC">
        <w:t xml:space="preserve"> </w:t>
      </w:r>
      <w:proofErr w:type="spellStart"/>
      <w:r w:rsidRPr="002967FB">
        <w:rPr>
          <w:rStyle w:val="C1"/>
        </w:rPr>
        <w:t>lockTaken</w:t>
      </w:r>
      <w:proofErr w:type="spellEnd"/>
      <w:r w:rsidRPr="002967FB">
        <w:t>-less</w:t>
      </w:r>
      <w:r w:rsidR="00E557FC">
        <w:t xml:space="preserve"> </w:t>
      </w:r>
      <w:proofErr w:type="spellStart"/>
      <w:r w:rsidRPr="002967FB">
        <w:rPr>
          <w:rStyle w:val="C1"/>
        </w:rPr>
        <w:t>Monitor.Enter</w:t>
      </w:r>
      <w:proofErr w:type="spellEnd"/>
      <w:r w:rsidRPr="002967FB">
        <w:rPr>
          <w:rStyle w:val="C1"/>
        </w:rPr>
        <w:t>()</w:t>
      </w:r>
      <w:r w:rsidR="00E557FC">
        <w:t xml:space="preserve"> </w:t>
      </w:r>
      <w:r w:rsidRPr="002967FB">
        <w:t>method</w:t>
      </w:r>
      <w:r w:rsidR="006D13B8">
        <w:t>,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the</w:t>
      </w:r>
      <w:r w:rsidR="00E557FC">
        <w:t xml:space="preserve"> </w:t>
      </w:r>
      <w:proofErr w:type="spellStart"/>
      <w:r w:rsidRPr="002967FB">
        <w:rPr>
          <w:rStyle w:val="C1"/>
        </w:rPr>
        <w:t>Monitor.Enter</w:t>
      </w:r>
      <w:proofErr w:type="spellEnd"/>
      <w:r w:rsidRPr="002967FB">
        <w:rPr>
          <w:rStyle w:val="C1"/>
        </w:rPr>
        <w:t>()</w:t>
      </w:r>
      <w:r w:rsidR="00E557FC">
        <w:t xml:space="preserve"> </w:t>
      </w:r>
      <w:r w:rsidRPr="002967FB">
        <w:t>called</w:t>
      </w:r>
      <w:r w:rsidR="00E557FC">
        <w:t xml:space="preserve"> </w:t>
      </w:r>
      <w:r w:rsidRPr="002967FB">
        <w:t>was</w:t>
      </w:r>
      <w:r w:rsidR="00E557FC">
        <w:t xml:space="preserve"> </w:t>
      </w:r>
      <w:r w:rsidRPr="002967FB">
        <w:t>emitted</w:t>
      </w:r>
      <w:r w:rsidR="00E557FC">
        <w:t xml:space="preserve"> </w:t>
      </w:r>
      <w:r w:rsidRPr="002967FB">
        <w:t>before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try</w:t>
      </w:r>
      <w:r w:rsidR="00E557FC">
        <w:t xml:space="preserve"> </w:t>
      </w:r>
      <w:r w:rsidRPr="002967FB">
        <w:t>block.)</w:t>
      </w:r>
    </w:p>
    <w:p w14:paraId="1A18B287" w14:textId="6ED34AC9" w:rsidR="007E4FFC" w:rsidRPr="002967FB" w:rsidRDefault="00D25B4D">
      <w:pPr>
        <w:pStyle w:val="Body"/>
      </w:pPr>
      <w:r w:rsidRPr="002967FB">
        <w:t>The</w:t>
      </w:r>
      <w:r w:rsidR="00E557FC">
        <w:t xml:space="preserve"> </w:t>
      </w:r>
      <w:r w:rsidRPr="002967FB">
        <w:t>price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reduction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performance.</w:t>
      </w:r>
      <w:r w:rsidR="00E557FC">
        <w:t xml:space="preserve"> </w:t>
      </w:r>
      <w:del w:id="46" w:author="Austen Frostad" w:date="2020-04-09T17:51:00Z">
        <w:r w:rsidR="00E85D6E" w:rsidDel="0032671C">
          <w:delText>Listing</w:delText>
        </w:r>
        <w:r w:rsidR="00E557FC" w:rsidDel="0032671C">
          <w:delText xml:space="preserve"> </w:delText>
        </w:r>
        <w:r w:rsidR="00E85D6E" w:rsidDel="0032671C">
          <w:delText>20.</w:delText>
        </w:r>
        <w:r w:rsidRPr="002967FB" w:rsidDel="0032671C">
          <w:delText>5</w:delText>
        </w:r>
      </w:del>
      <w:ins w:id="47" w:author="Austen Frostad" w:date="2020-04-09T17:57:00Z">
        <w:r w:rsidR="00187222">
          <w:t>Listing 22.5</w:t>
        </w:r>
      </w:ins>
      <w:r w:rsidRPr="002967FB">
        <w:t>,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example,</w:t>
      </w:r>
      <w:r w:rsidR="00E557FC">
        <w:t xml:space="preserve"> </w:t>
      </w:r>
      <w:r w:rsidRPr="002967FB">
        <w:t>takes</w:t>
      </w:r>
      <w:r w:rsidR="00E557FC">
        <w:t xml:space="preserve"> </w:t>
      </w:r>
      <w:r w:rsidRPr="002967FB">
        <w:t>an</w:t>
      </w:r>
      <w:r w:rsidR="00E557FC">
        <w:t xml:space="preserve"> </w:t>
      </w:r>
      <w:r w:rsidRPr="002967FB">
        <w:t>order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magnitude</w:t>
      </w:r>
      <w:r w:rsidR="00E557FC">
        <w:t xml:space="preserve"> </w:t>
      </w:r>
      <w:r w:rsidRPr="002967FB">
        <w:t>longer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execute</w:t>
      </w:r>
      <w:r w:rsidR="00E557FC">
        <w:t xml:space="preserve"> </w:t>
      </w:r>
      <w:r w:rsidRPr="002967FB">
        <w:t>than</w:t>
      </w:r>
      <w:r w:rsidR="00E557FC">
        <w:t xml:space="preserve"> </w:t>
      </w:r>
      <w:del w:id="48" w:author="Austen Frostad" w:date="2020-04-09T17:57:00Z">
        <w:r w:rsidR="00E85D6E" w:rsidDel="00187222">
          <w:delText>Listing</w:delText>
        </w:r>
        <w:r w:rsidR="00E557FC" w:rsidDel="00187222">
          <w:delText xml:space="preserve"> </w:delText>
        </w:r>
        <w:r w:rsidR="00E85D6E" w:rsidDel="00187222">
          <w:delText>20.</w:delText>
        </w:r>
        <w:r w:rsidRPr="002967FB" w:rsidDel="00187222">
          <w:delText>1</w:delText>
        </w:r>
      </w:del>
      <w:ins w:id="49" w:author="Austen Frostad" w:date="2020-04-09T17:57:00Z">
        <w:r w:rsidR="00187222">
          <w:t>Listing 22.1</w:t>
        </w:r>
      </w:ins>
      <w:r w:rsidR="00E557FC">
        <w:t xml:space="preserve"> </w:t>
      </w:r>
      <w:r w:rsidRPr="002967FB">
        <w:t>does,</w:t>
      </w:r>
      <w:r w:rsidR="00E557FC">
        <w:t xml:space="preserve"> </w:t>
      </w:r>
      <w:r w:rsidRPr="002967FB">
        <w:t>which</w:t>
      </w:r>
      <w:r w:rsidR="00E557FC">
        <w:t xml:space="preserve"> </w:t>
      </w:r>
      <w:r w:rsidRPr="002967FB">
        <w:t>demonstrates</w:t>
      </w:r>
      <w:r w:rsidR="00E557FC">
        <w:t xml:space="preserve"> </w:t>
      </w:r>
      <w:r w:rsidRPr="002967FB">
        <w:rPr>
          <w:rStyle w:val="C1"/>
        </w:rPr>
        <w:t>lock</w:t>
      </w:r>
      <w:r w:rsidRPr="002967FB">
        <w:t>’s</w:t>
      </w:r>
      <w:r w:rsidR="00E557FC">
        <w:t xml:space="preserve"> </w:t>
      </w:r>
      <w:r w:rsidRPr="002967FB">
        <w:t>relatively</w:t>
      </w:r>
      <w:r w:rsidR="00E557FC">
        <w:t xml:space="preserve"> </w:t>
      </w:r>
      <w:r w:rsidRPr="002967FB">
        <w:t>slow</w:t>
      </w:r>
      <w:r w:rsidR="00E557FC">
        <w:t xml:space="preserve"> </w:t>
      </w:r>
      <w:r w:rsidRPr="002967FB">
        <w:t>execution</w:t>
      </w:r>
      <w:r w:rsidR="00E557FC">
        <w:t xml:space="preserve"> </w:t>
      </w:r>
      <w:r w:rsidRPr="002967FB">
        <w:t>compared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execution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incrementing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decrementing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count.</w:t>
      </w:r>
    </w:p>
    <w:p w14:paraId="40859812" w14:textId="0471736A" w:rsidR="007E4FFC" w:rsidRPr="002967FB" w:rsidRDefault="00D25B4D">
      <w:pPr>
        <w:pStyle w:val="Body"/>
      </w:pPr>
      <w:r w:rsidRPr="002967FB">
        <w:t>Even</w:t>
      </w:r>
      <w:r w:rsidR="00E557FC">
        <w:t xml:space="preserve"> </w:t>
      </w:r>
      <w:r w:rsidRPr="002967FB">
        <w:t>when</w:t>
      </w:r>
      <w:r w:rsidR="00E557FC">
        <w:t xml:space="preserve"> </w:t>
      </w:r>
      <w:r w:rsidRPr="002967FB">
        <w:rPr>
          <w:rStyle w:val="C1"/>
        </w:rPr>
        <w:t>lock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insignificant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comparison</w:t>
      </w:r>
      <w:r w:rsidR="00E557FC">
        <w:t xml:space="preserve"> </w:t>
      </w:r>
      <w:r w:rsidRPr="002967FB">
        <w:t>with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work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synchronizes,</w:t>
      </w:r>
      <w:r w:rsidR="00E557FC">
        <w:t xml:space="preserve"> </w:t>
      </w:r>
      <w:r w:rsidRPr="002967FB">
        <w:t>programmers</w:t>
      </w:r>
      <w:r w:rsidR="00E557FC">
        <w:t xml:space="preserve"> </w:t>
      </w:r>
      <w:r w:rsidRPr="002967FB">
        <w:t>should</w:t>
      </w:r>
      <w:r w:rsidR="00E557FC">
        <w:t xml:space="preserve"> </w:t>
      </w:r>
      <w:r w:rsidRPr="002967FB">
        <w:t>avoid</w:t>
      </w:r>
      <w:r w:rsidR="00E557FC">
        <w:t xml:space="preserve"> </w:t>
      </w:r>
      <w:r w:rsidRPr="002967FB">
        <w:t>indiscriminate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proofErr w:type="gramStart"/>
      <w:r w:rsidR="00990791">
        <w:t>so</w:t>
      </w:r>
      <w:r w:rsidR="00E557FC">
        <w:t xml:space="preserve"> </w:t>
      </w:r>
      <w:r w:rsidR="00990791">
        <w:t>as</w:t>
      </w:r>
      <w:r w:rsidR="00E557FC">
        <w:t xml:space="preserve"> </w:t>
      </w:r>
      <w:r w:rsidR="00990791">
        <w:t>to</w:t>
      </w:r>
      <w:proofErr w:type="gramEnd"/>
      <w:r w:rsidR="00E557FC">
        <w:t xml:space="preserve"> </w:t>
      </w:r>
      <w:r w:rsidR="00F971FE">
        <w:t>avoid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possibility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deadlocks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unnecessary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on</w:t>
      </w:r>
      <w:r w:rsidR="00E557FC">
        <w:t xml:space="preserve"> </w:t>
      </w:r>
      <w:r w:rsidRPr="002967FB">
        <w:t>multiprocessor</w:t>
      </w:r>
      <w:r w:rsidR="00E557FC">
        <w:t xml:space="preserve"> </w:t>
      </w:r>
      <w:r w:rsidRPr="002967FB">
        <w:t>computers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could</w:t>
      </w:r>
      <w:r w:rsidR="00E557FC">
        <w:t xml:space="preserve"> </w:t>
      </w:r>
      <w:r w:rsidRPr="002967FB">
        <w:t>instead</w:t>
      </w:r>
      <w:r w:rsidR="00E557FC">
        <w:t xml:space="preserve"> </w:t>
      </w:r>
      <w:r w:rsidRPr="002967FB">
        <w:t>be</w:t>
      </w:r>
      <w:r w:rsidR="00E557FC">
        <w:t xml:space="preserve"> </w:t>
      </w:r>
      <w:r w:rsidRPr="002967FB">
        <w:t>executing</w:t>
      </w:r>
      <w:r w:rsidR="00E557FC">
        <w:t xml:space="preserve"> </w:t>
      </w:r>
      <w:r w:rsidRPr="002967FB">
        <w:t>code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parallel.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general</w:t>
      </w:r>
      <w:r w:rsidR="00E557FC">
        <w:t xml:space="preserve"> </w:t>
      </w:r>
      <w:r w:rsidRPr="002967FB">
        <w:t>best</w:t>
      </w:r>
      <w:r w:rsidR="00E557FC">
        <w:t xml:space="preserve"> </w:t>
      </w:r>
      <w:r w:rsidRPr="002967FB">
        <w:t>practice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object</w:t>
      </w:r>
      <w:r w:rsidR="00E557FC">
        <w:t xml:space="preserve"> </w:t>
      </w:r>
      <w:r w:rsidRPr="002967FB">
        <w:t>design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synchronize</w:t>
      </w:r>
      <w:r w:rsidR="00E557FC">
        <w:t xml:space="preserve"> </w:t>
      </w:r>
      <w:r w:rsidRPr="00E153FD">
        <w:rPr>
          <w:rStyle w:val="Italic"/>
        </w:rPr>
        <w:t>mutable</w:t>
      </w:r>
      <w:r w:rsidR="00E557FC">
        <w:rPr>
          <w:rStyle w:val="Italic"/>
        </w:rPr>
        <w:t xml:space="preserve"> </w:t>
      </w:r>
      <w:r w:rsidRPr="00E153FD">
        <w:rPr>
          <w:rStyle w:val="Italic"/>
        </w:rPr>
        <w:t>static</w:t>
      </w:r>
      <w:r w:rsidR="00E557FC">
        <w:t xml:space="preserve"> </w:t>
      </w:r>
      <w:r w:rsidRPr="002967FB">
        <w:t>state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not</w:t>
      </w:r>
      <w:r w:rsidR="00E557FC">
        <w:t xml:space="preserve"> </w:t>
      </w:r>
      <w:r w:rsidRPr="002967FB">
        <w:t>any</w:t>
      </w:r>
      <w:r w:rsidR="00E557FC">
        <w:t xml:space="preserve"> </w:t>
      </w:r>
      <w:r w:rsidRPr="002967FB">
        <w:t>instance</w:t>
      </w:r>
      <w:r w:rsidR="00E557FC">
        <w:t xml:space="preserve"> </w:t>
      </w:r>
      <w:r w:rsidRPr="002967FB">
        <w:t>data.</w:t>
      </w:r>
      <w:r w:rsidR="00E557FC">
        <w:t xml:space="preserve"> </w:t>
      </w:r>
      <w:r w:rsidRPr="002967FB">
        <w:t>(There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no</w:t>
      </w:r>
      <w:r w:rsidR="00E557FC">
        <w:t xml:space="preserve"> </w:t>
      </w:r>
      <w:r w:rsidRPr="002967FB">
        <w:t>need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synchronize</w:t>
      </w:r>
      <w:r w:rsidR="00E557FC">
        <w:t xml:space="preserve"> </w:t>
      </w:r>
      <w:r w:rsidRPr="002967FB">
        <w:t>something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never</w:t>
      </w:r>
      <w:r w:rsidR="00E557FC">
        <w:t xml:space="preserve"> </w:t>
      </w:r>
      <w:r w:rsidRPr="002967FB">
        <w:t>changes.)</w:t>
      </w:r>
      <w:r w:rsidR="00E557FC">
        <w:t xml:space="preserve"> </w:t>
      </w:r>
      <w:r w:rsidRPr="002967FB">
        <w:t>Programmers</w:t>
      </w:r>
      <w:r w:rsidR="00E557FC">
        <w:t xml:space="preserve"> </w:t>
      </w:r>
      <w:r w:rsidRPr="002967FB">
        <w:t>who</w:t>
      </w:r>
      <w:r w:rsidR="00E557FC">
        <w:t xml:space="preserve"> </w:t>
      </w:r>
      <w:r w:rsidRPr="002967FB">
        <w:t>allow</w:t>
      </w:r>
      <w:r w:rsidR="00E557FC">
        <w:t xml:space="preserve"> </w:t>
      </w:r>
      <w:r w:rsidRPr="002967FB">
        <w:t>multiple</w:t>
      </w:r>
      <w:r w:rsidR="00E557FC">
        <w:t xml:space="preserve"> </w:t>
      </w:r>
      <w:r w:rsidRPr="002967FB">
        <w:t>threads</w:t>
      </w:r>
      <w:r w:rsidR="00E557FC">
        <w:t xml:space="preserve"> </w:t>
      </w:r>
      <w:r w:rsidRPr="002967FB">
        <w:lastRenderedPageBreak/>
        <w:t>to</w:t>
      </w:r>
      <w:r w:rsidR="00E557FC">
        <w:t xml:space="preserve"> </w:t>
      </w:r>
      <w:r w:rsidRPr="002967FB">
        <w:t>access</w:t>
      </w:r>
      <w:r w:rsidR="00E557FC">
        <w:t xml:space="preserve"> </w:t>
      </w:r>
      <w:r w:rsidRPr="002967FB">
        <w:t>a</w:t>
      </w:r>
      <w:r w:rsidR="00E557FC">
        <w:t xml:space="preserve"> </w:t>
      </w:r>
      <w:proofErr w:type="gramStart"/>
      <w:r w:rsidRPr="002967FB">
        <w:t>particular</w:t>
      </w:r>
      <w:r w:rsidR="00E557FC">
        <w:t xml:space="preserve"> </w:t>
      </w:r>
      <w:r w:rsidRPr="002967FB">
        <w:t>object</w:t>
      </w:r>
      <w:proofErr w:type="gramEnd"/>
      <w:r w:rsidR="00E557FC">
        <w:t xml:space="preserve"> </w:t>
      </w:r>
      <w:r w:rsidRPr="002967FB">
        <w:t>must</w:t>
      </w:r>
      <w:r w:rsidR="00E557FC">
        <w:t xml:space="preserve"> </w:t>
      </w:r>
      <w:r w:rsidRPr="002967FB">
        <w:t>provide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object.</w:t>
      </w:r>
      <w:r w:rsidR="00E557FC">
        <w:t xml:space="preserve"> </w:t>
      </w:r>
      <w:r w:rsidRPr="002967FB">
        <w:t>Any</w:t>
      </w:r>
      <w:r w:rsidR="00E557FC">
        <w:t xml:space="preserve"> </w:t>
      </w:r>
      <w:r w:rsidRPr="002967FB">
        <w:t>class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explicitly</w:t>
      </w:r>
      <w:r w:rsidR="00E557FC">
        <w:t xml:space="preserve"> </w:t>
      </w:r>
      <w:r w:rsidRPr="002967FB">
        <w:t>deals</w:t>
      </w:r>
      <w:r w:rsidR="00E557FC">
        <w:t xml:space="preserve"> </w:t>
      </w:r>
      <w:r w:rsidRPr="002967FB">
        <w:t>with</w:t>
      </w:r>
      <w:r w:rsidR="00E557FC">
        <w:t xml:space="preserve"> </w:t>
      </w:r>
      <w:r w:rsidRPr="002967FB">
        <w:t>threads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likely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want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make</w:t>
      </w:r>
      <w:r w:rsidR="00E557FC">
        <w:t xml:space="preserve"> </w:t>
      </w:r>
      <w:r w:rsidRPr="002967FB">
        <w:t>instances</w:t>
      </w:r>
      <w:r w:rsidR="00E557FC">
        <w:t xml:space="preserve"> </w:t>
      </w:r>
      <w:r w:rsidRPr="002967FB">
        <w:t>thread-safe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some</w:t>
      </w:r>
      <w:r w:rsidR="00E557FC">
        <w:t xml:space="preserve"> </w:t>
      </w:r>
      <w:r w:rsidRPr="002967FB">
        <w:t>extent.</w:t>
      </w:r>
    </w:p>
    <w:p w14:paraId="6027B8C3" w14:textId="3CE2D821" w:rsidR="00BF2015" w:rsidRPr="002967FB" w:rsidRDefault="009372EF" w:rsidP="00BF2015">
      <w:pPr>
        <w:pStyle w:val="PD"/>
      </w:pPr>
      <w:r>
        <w:t>***COMP:</w:t>
      </w:r>
      <w:r w:rsidR="00E557FC">
        <w:t xml:space="preserve"> </w:t>
      </w:r>
      <w:r>
        <w:t>Insert</w:t>
      </w:r>
      <w:r w:rsidR="00E557FC">
        <w:t xml:space="preserve"> </w:t>
      </w:r>
      <w:r>
        <w:t>“Begin</w:t>
      </w:r>
      <w:r w:rsidR="00E557FC">
        <w:t xml:space="preserve"> </w:t>
      </w:r>
      <w:r w:rsidR="00FA707F">
        <w:t>7.1</w:t>
      </w:r>
      <w:r>
        <w:t>”</w:t>
      </w:r>
      <w:r w:rsidR="00E557FC">
        <w:t xml:space="preserve"> </w:t>
      </w:r>
      <w:r w:rsidR="00C44C18">
        <w:t>tab</w:t>
      </w:r>
    </w:p>
    <w:p w14:paraId="6EE802F4" w14:textId="5EE70FDA" w:rsidR="00BF2015" w:rsidRDefault="00BF2015" w:rsidP="009372EF">
      <w:pPr>
        <w:pStyle w:val="Bgn-AdvTopicHA"/>
      </w:pPr>
      <w:r>
        <w:rPr>
          <w:noProof/>
        </w:rPr>
        <w:t>Beginner</w:t>
      </w:r>
      <w:r w:rsidR="00E557FC">
        <w:t xml:space="preserve"> </w:t>
      </w:r>
      <w:r>
        <w:t>Topic</w:t>
      </w:r>
    </w:p>
    <w:p w14:paraId="55C63CFB" w14:textId="7DB04BEB" w:rsidR="00BF2015" w:rsidRPr="002967FB" w:rsidRDefault="00BF2015" w:rsidP="009372EF">
      <w:pPr>
        <w:pStyle w:val="Bgn-AdvTopicHB"/>
      </w:pPr>
      <w:r w:rsidRPr="00E153FD">
        <w:rPr>
          <w:rStyle w:val="C1"/>
        </w:rPr>
        <w:t>Task</w:t>
      </w:r>
      <w:r w:rsidR="00E557FC">
        <w:t xml:space="preserve"> </w:t>
      </w:r>
      <w:r w:rsidRPr="002967FB">
        <w:t>Return</w:t>
      </w:r>
      <w:r w:rsidR="00E557FC">
        <w:t xml:space="preserve"> </w:t>
      </w:r>
      <w:r w:rsidRPr="002967FB">
        <w:t>with</w:t>
      </w:r>
      <w:r w:rsidR="00E557FC">
        <w:t xml:space="preserve"> </w:t>
      </w:r>
      <w:r w:rsidRPr="002967FB">
        <w:t>No</w:t>
      </w:r>
      <w:r w:rsidR="00E557FC">
        <w:t xml:space="preserve"> </w:t>
      </w:r>
      <w:r w:rsidRPr="00E153FD">
        <w:rPr>
          <w:rStyle w:val="C1"/>
        </w:rPr>
        <w:t>await</w:t>
      </w:r>
    </w:p>
    <w:p w14:paraId="311E4A38" w14:textId="7C34BD5D" w:rsidR="00BF2015" w:rsidRPr="002967FB" w:rsidRDefault="00BF2015" w:rsidP="009372EF">
      <w:pPr>
        <w:pStyle w:val="Bgn-AdvTopic1"/>
      </w:pPr>
      <w:r>
        <w:t>In</w:t>
      </w:r>
      <w:r w:rsidR="00E557FC">
        <w:t xml:space="preserve"> </w:t>
      </w:r>
      <w:del w:id="50" w:author="Austen Frostad" w:date="2020-04-09T17:57:00Z">
        <w:r w:rsidDel="00187222">
          <w:delText>Listing</w:delText>
        </w:r>
        <w:r w:rsidR="00E557FC" w:rsidDel="00187222">
          <w:delText xml:space="preserve"> </w:delText>
        </w:r>
        <w:r w:rsidDel="00187222">
          <w:delText>20.</w:delText>
        </w:r>
        <w:r w:rsidRPr="002967FB" w:rsidDel="00187222">
          <w:delText>1</w:delText>
        </w:r>
      </w:del>
      <w:ins w:id="51" w:author="Austen Frostad" w:date="2020-04-09T17:57:00Z">
        <w:r w:rsidR="00187222">
          <w:t>Listing 22.1</w:t>
        </w:r>
      </w:ins>
      <w:r>
        <w:t>,</w:t>
      </w:r>
      <w:r w:rsidR="00E557FC">
        <w:t xml:space="preserve"> </w:t>
      </w:r>
      <w:r w:rsidRPr="002967FB">
        <w:t>although</w:t>
      </w:r>
      <w:r w:rsidR="00E557FC">
        <w:t xml:space="preserve"> </w:t>
      </w:r>
      <w:proofErr w:type="spellStart"/>
      <w:r w:rsidRPr="002967FB">
        <w:rPr>
          <w:rStyle w:val="C1"/>
        </w:rPr>
        <w:t>Task.Run</w:t>
      </w:r>
      <w:proofErr w:type="spellEnd"/>
      <w:r w:rsidRPr="002967FB">
        <w:rPr>
          <w:rStyle w:val="C1"/>
        </w:rPr>
        <w:t>(()</w:t>
      </w:r>
      <w:ins w:id="52" w:author="Kevin" w:date="2020-03-22T20:21:00Z">
        <w:r w:rsidR="00070125">
          <w:rPr>
            <w:rStyle w:val="C1"/>
          </w:rPr>
          <w:t xml:space="preserve"> </w:t>
        </w:r>
      </w:ins>
      <w:r w:rsidRPr="002967FB">
        <w:rPr>
          <w:rStyle w:val="C1"/>
        </w:rPr>
        <w:t>=&gt;</w:t>
      </w:r>
      <w:ins w:id="53" w:author="Kevin" w:date="2020-03-22T20:21:00Z">
        <w:r w:rsidR="00070125">
          <w:rPr>
            <w:rStyle w:val="C1"/>
          </w:rPr>
          <w:t xml:space="preserve"> </w:t>
        </w:r>
      </w:ins>
      <w:proofErr w:type="gramStart"/>
      <w:r w:rsidRPr="002967FB">
        <w:rPr>
          <w:rStyle w:val="C1"/>
        </w:rPr>
        <w:t>Decrement(</w:t>
      </w:r>
      <w:proofErr w:type="gramEnd"/>
      <w:r w:rsidRPr="002967FB">
        <w:rPr>
          <w:rStyle w:val="C1"/>
        </w:rPr>
        <w:t>))</w:t>
      </w:r>
      <w:r w:rsidR="00E557FC">
        <w:t xml:space="preserve"> </w:t>
      </w:r>
      <w:r w:rsidRPr="002967FB">
        <w:t>returns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rPr>
          <w:rStyle w:val="C1"/>
        </w:rPr>
        <w:t>Task</w:t>
      </w:r>
      <w:r w:rsidRPr="002967FB">
        <w:t>,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rPr>
          <w:rStyle w:val="C1"/>
        </w:rPr>
        <w:t>await</w:t>
      </w:r>
      <w:r w:rsidR="00E557FC">
        <w:t xml:space="preserve"> </w:t>
      </w:r>
      <w:r w:rsidRPr="002967FB">
        <w:t>operator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not</w:t>
      </w:r>
      <w:r w:rsidR="00E557FC">
        <w:t xml:space="preserve"> </w:t>
      </w:r>
      <w:r w:rsidRPr="002967FB">
        <w:t>used.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reason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this</w:t>
      </w:r>
      <w:r w:rsidR="00E557FC">
        <w:t xml:space="preserve"> </w:t>
      </w:r>
      <w:r w:rsidRPr="002967FB">
        <w:t>is</w:t>
      </w:r>
      <w:r w:rsidR="00E557FC">
        <w:t xml:space="preserve"> </w:t>
      </w:r>
      <w:r>
        <w:t>that</w:t>
      </w:r>
      <w:r w:rsidR="00E557FC">
        <w:t xml:space="preserve"> </w:t>
      </w:r>
      <w:r>
        <w:t>until</w:t>
      </w:r>
      <w:r w:rsidR="00E557FC">
        <w:t xml:space="preserve"> </w:t>
      </w:r>
      <w:r>
        <w:t>C#</w:t>
      </w:r>
      <w:r w:rsidR="00E557FC">
        <w:t xml:space="preserve"> </w:t>
      </w:r>
      <w:r>
        <w:t>7.1,</w:t>
      </w:r>
      <w:r w:rsidR="00E557FC">
        <w:t xml:space="preserve"> </w:t>
      </w:r>
      <w:proofErr w:type="gramStart"/>
      <w:r w:rsidRPr="002967FB">
        <w:rPr>
          <w:rStyle w:val="C1"/>
        </w:rPr>
        <w:t>Main(</w:t>
      </w:r>
      <w:proofErr w:type="gramEnd"/>
      <w:r w:rsidRPr="002967FB">
        <w:rPr>
          <w:rStyle w:val="C1"/>
        </w:rPr>
        <w:t>)</w:t>
      </w:r>
      <w:r w:rsidR="00E557FC">
        <w:t xml:space="preserve"> </w:t>
      </w:r>
      <w:r w:rsidRPr="002967FB">
        <w:t>doesn’t</w:t>
      </w:r>
      <w:r w:rsidR="00E557FC">
        <w:t xml:space="preserve"> </w:t>
      </w:r>
      <w:r w:rsidRPr="002967FB">
        <w:t>support</w:t>
      </w:r>
      <w:r w:rsidR="00E557FC">
        <w:t xml:space="preserve"> </w:t>
      </w:r>
      <w:r>
        <w:t>the</w:t>
      </w:r>
      <w:r w:rsidR="00E557FC">
        <w:t xml:space="preserve"> </w:t>
      </w:r>
      <w:r>
        <w:t>use</w:t>
      </w:r>
      <w:r w:rsidR="00E557FC">
        <w:t xml:space="preserve"> </w:t>
      </w:r>
      <w:r>
        <w:t>of</w:t>
      </w:r>
      <w:r w:rsidR="00E557FC">
        <w:t xml:space="preserve"> </w:t>
      </w:r>
      <w:r w:rsidRPr="002967FB">
        <w:rPr>
          <w:rStyle w:val="C1"/>
        </w:rPr>
        <w:t>async</w:t>
      </w:r>
      <w:r w:rsidRPr="002967FB">
        <w:t>.</w:t>
      </w:r>
      <w:r w:rsidR="00E557FC">
        <w:t xml:space="preserve"> </w:t>
      </w:r>
      <w:r>
        <w:t>Given</w:t>
      </w:r>
      <w:r w:rsidR="00E557FC">
        <w:t xml:space="preserve"> </w:t>
      </w:r>
      <w:r>
        <w:t>C#</w:t>
      </w:r>
      <w:r w:rsidR="00E557FC">
        <w:t xml:space="preserve"> </w:t>
      </w:r>
      <w:r>
        <w:t>7.1,</w:t>
      </w:r>
      <w:r w:rsidR="00E557FC">
        <w:t xml:space="preserve"> </w:t>
      </w:r>
      <w:r>
        <w:t>however,</w:t>
      </w:r>
      <w:r w:rsidR="00E557FC">
        <w:t xml:space="preserve"> </w:t>
      </w:r>
      <w:r>
        <w:t>the</w:t>
      </w:r>
      <w:r w:rsidR="00E557FC">
        <w:t xml:space="preserve"> </w:t>
      </w:r>
      <w:r>
        <w:t>code</w:t>
      </w:r>
      <w:r w:rsidR="00E557FC">
        <w:t xml:space="preserve"> </w:t>
      </w:r>
      <w:r>
        <w:t>can</w:t>
      </w:r>
      <w:r w:rsidR="00E557FC">
        <w:t xml:space="preserve"> </w:t>
      </w:r>
      <w:r>
        <w:t>be</w:t>
      </w:r>
      <w:r w:rsidR="00E557FC">
        <w:t xml:space="preserve"> </w:t>
      </w:r>
      <w:r>
        <w:t>refactored</w:t>
      </w:r>
      <w:r w:rsidR="00E557FC">
        <w:t xml:space="preserve"> </w:t>
      </w:r>
      <w:r>
        <w:t>to</w:t>
      </w:r>
      <w:r w:rsidR="00E557FC">
        <w:t xml:space="preserve"> </w:t>
      </w:r>
      <w:r>
        <w:t>us</w:t>
      </w:r>
      <w:r w:rsidR="006D13B8">
        <w:t>e</w:t>
      </w:r>
      <w:r w:rsidR="00E557FC">
        <w:t xml:space="preserve"> </w:t>
      </w:r>
      <w:r>
        <w:t>the</w:t>
      </w:r>
      <w:r w:rsidR="00E557FC">
        <w:t xml:space="preserve"> </w:t>
      </w:r>
      <w:r w:rsidRPr="00FC01E6">
        <w:rPr>
          <w:rStyle w:val="C1"/>
        </w:rPr>
        <w:t>async</w:t>
      </w:r>
      <w:r>
        <w:t>/</w:t>
      </w:r>
      <w:r w:rsidRPr="00FC01E6">
        <w:rPr>
          <w:rStyle w:val="C1"/>
        </w:rPr>
        <w:t>await</w:t>
      </w:r>
      <w:r w:rsidR="00E557FC">
        <w:t xml:space="preserve"> </w:t>
      </w:r>
      <w:r>
        <w:t>pattern</w:t>
      </w:r>
      <w:r w:rsidR="006D13B8">
        <w:t>,</w:t>
      </w:r>
      <w:r w:rsidR="00E557FC">
        <w:t xml:space="preserve"> </w:t>
      </w:r>
      <w:r>
        <w:t>as</w:t>
      </w:r>
      <w:r w:rsidR="00E557FC">
        <w:t xml:space="preserve"> </w:t>
      </w:r>
      <w:r>
        <w:t>shown</w:t>
      </w:r>
      <w:r w:rsidR="00E557FC">
        <w:t xml:space="preserve"> </w:t>
      </w:r>
      <w:r>
        <w:t>in</w:t>
      </w:r>
      <w:r w:rsidR="00E557FC">
        <w:t xml:space="preserve"> </w:t>
      </w:r>
      <w:del w:id="54" w:author="Austen Frostad" w:date="2020-04-09T17:51:00Z">
        <w:r w:rsidDel="0032671C">
          <w:delText>Listing</w:delText>
        </w:r>
        <w:r w:rsidR="00E557FC" w:rsidDel="0032671C">
          <w:delText xml:space="preserve"> </w:delText>
        </w:r>
        <w:r w:rsidDel="0032671C">
          <w:delText>20.5</w:delText>
        </w:r>
      </w:del>
      <w:ins w:id="55" w:author="Austen Frostad" w:date="2020-04-09T17:57:00Z">
        <w:r w:rsidR="00187222">
          <w:t>Listing 22.5</w:t>
        </w:r>
      </w:ins>
      <w:r w:rsidRPr="002967FB">
        <w:t>.</w:t>
      </w:r>
    </w:p>
    <w:p w14:paraId="7212026F" w14:textId="69504BB6" w:rsidR="001800E5" w:rsidRDefault="00BF2015" w:rsidP="009372EF">
      <w:pPr>
        <w:pStyle w:val="ListingHead"/>
      </w:pPr>
      <w:del w:id="56" w:author="Austen Frostad" w:date="2020-04-09T17:51:00Z">
        <w:r w:rsidRPr="009372EF" w:rsidDel="0032671C">
          <w:rPr>
            <w:rStyle w:val="ListingNumber"/>
          </w:rPr>
          <w:delText>Listing</w:delText>
        </w:r>
        <w:r w:rsidR="00E557FC" w:rsidDel="0032671C">
          <w:rPr>
            <w:rStyle w:val="ListingNumber"/>
          </w:rPr>
          <w:delText xml:space="preserve"> </w:delText>
        </w:r>
        <w:r w:rsidRPr="009372EF" w:rsidDel="0032671C">
          <w:rPr>
            <w:rStyle w:val="ListingNumber"/>
          </w:rPr>
          <w:delText>20.5</w:delText>
        </w:r>
      </w:del>
      <w:ins w:id="57" w:author="Austen Frostad" w:date="2020-04-09T17:57:00Z">
        <w:r w:rsidR="00187222">
          <w:rPr>
            <w:rStyle w:val="ListingNumber"/>
          </w:rPr>
          <w:t>Listing 22.5</w:t>
        </w:r>
      </w:ins>
      <w:r w:rsidRPr="009372EF">
        <w:rPr>
          <w:rStyle w:val="ListingNumber"/>
        </w:rPr>
        <w:t>:</w:t>
      </w:r>
      <w:r w:rsidRPr="002967FB">
        <w:t> </w:t>
      </w:r>
      <w:r w:rsidR="00520DD1" w:rsidRPr="00FC01E6">
        <w:rPr>
          <w:rStyle w:val="C1"/>
        </w:rPr>
        <w:t>a</w:t>
      </w:r>
      <w:r w:rsidR="00416EFE" w:rsidRPr="00FC01E6">
        <w:rPr>
          <w:rStyle w:val="C1"/>
        </w:rPr>
        <w:t>sync</w:t>
      </w:r>
      <w:r w:rsidR="00E557FC">
        <w:t xml:space="preserve"> </w:t>
      </w:r>
      <w:proofErr w:type="gramStart"/>
      <w:r w:rsidR="00416EFE" w:rsidRPr="00FC01E6">
        <w:rPr>
          <w:rStyle w:val="C1"/>
        </w:rPr>
        <w:t>Main(</w:t>
      </w:r>
      <w:proofErr w:type="gramEnd"/>
      <w:r w:rsidR="00416EFE" w:rsidRPr="00FC01E6">
        <w:rPr>
          <w:rStyle w:val="C1"/>
        </w:rPr>
        <w:t>)</w:t>
      </w:r>
      <w:r w:rsidR="00E557FC">
        <w:t xml:space="preserve"> </w:t>
      </w:r>
      <w:r w:rsidR="00416EFE">
        <w:t>with</w:t>
      </w:r>
      <w:r w:rsidR="00E557FC">
        <w:t xml:space="preserve"> </w:t>
      </w:r>
      <w:r w:rsidR="00416EFE">
        <w:t>C#</w:t>
      </w:r>
      <w:r w:rsidR="00E557FC">
        <w:t xml:space="preserve"> </w:t>
      </w:r>
      <w:r w:rsidR="00416EFE">
        <w:t>7.1</w:t>
      </w:r>
    </w:p>
    <w:p w14:paraId="37F45017" w14:textId="08662D11" w:rsidR="00BF2015" w:rsidRPr="002967FB" w:rsidRDefault="00BF2015" w:rsidP="00BF2015">
      <w:pPr>
        <w:pStyle w:val="CDT1"/>
      </w:pPr>
      <w:r w:rsidRPr="002967FB">
        <w:rPr>
          <w:rStyle w:val="CPKeyword"/>
        </w:rPr>
        <w:t>using</w:t>
      </w:r>
      <w:r w:rsidR="00E557FC">
        <w:t xml:space="preserve"> </w:t>
      </w:r>
      <w:r w:rsidRPr="002967FB">
        <w:t>System;</w:t>
      </w:r>
    </w:p>
    <w:p w14:paraId="32B14E42" w14:textId="4C905AF2" w:rsidR="00BF2015" w:rsidRPr="002967FB" w:rsidRDefault="00BF2015" w:rsidP="00BF2015">
      <w:pPr>
        <w:pStyle w:val="CDT"/>
      </w:pPr>
      <w:r w:rsidRPr="002967FB">
        <w:rPr>
          <w:rStyle w:val="CPKeyword"/>
        </w:rPr>
        <w:t>using</w:t>
      </w:r>
      <w:r w:rsidR="00E557FC">
        <w:t xml:space="preserve"> </w:t>
      </w:r>
      <w:r w:rsidRPr="002967FB">
        <w:t>System.Threading.Tasks;</w:t>
      </w:r>
    </w:p>
    <w:p w14:paraId="571413E4" w14:textId="77777777" w:rsidR="00BF2015" w:rsidRPr="002967FB" w:rsidRDefault="00BF2015" w:rsidP="00BF2015">
      <w:pPr>
        <w:pStyle w:val="CDT"/>
      </w:pPr>
    </w:p>
    <w:p w14:paraId="384BEA78" w14:textId="4E837D48" w:rsidR="00BF2015" w:rsidRPr="002967FB" w:rsidRDefault="00BF2015" w:rsidP="00BF2015">
      <w:pPr>
        <w:pStyle w:val="CDT"/>
      </w:pPr>
      <w:r w:rsidRPr="002967FB">
        <w:rPr>
          <w:rStyle w:val="CPKeyword"/>
        </w:rPr>
        <w:t>public</w:t>
      </w:r>
      <w:r w:rsidR="00E557FC">
        <w:rPr>
          <w:rStyle w:val="CPKeyword"/>
        </w:rPr>
        <w:t xml:space="preserve"> </w:t>
      </w:r>
      <w:r w:rsidRPr="002967FB">
        <w:rPr>
          <w:rStyle w:val="CPKeyword"/>
        </w:rPr>
        <w:t>class</w:t>
      </w:r>
      <w:r w:rsidR="00E557FC">
        <w:t xml:space="preserve"> </w:t>
      </w:r>
      <w:r w:rsidRPr="002967FB">
        <w:t>Program</w:t>
      </w:r>
    </w:p>
    <w:p w14:paraId="536ED2DC" w14:textId="77777777" w:rsidR="00BF2015" w:rsidRPr="002967FB" w:rsidRDefault="00BF2015" w:rsidP="00BF2015">
      <w:pPr>
        <w:pStyle w:val="CDT"/>
      </w:pPr>
      <w:r w:rsidRPr="002967FB">
        <w:t>{</w:t>
      </w:r>
    </w:p>
    <w:p w14:paraId="5D9C36E2" w14:textId="16AD6315" w:rsidR="00BF2015" w:rsidRPr="002967FB" w:rsidRDefault="00E557FC" w:rsidP="006D3FA4">
      <w:pPr>
        <w:pStyle w:val="CDT"/>
      </w:pPr>
      <w:r>
        <w:t xml:space="preserve">    </w:t>
      </w:r>
      <w:r w:rsidR="00BF2015" w:rsidRPr="002967FB">
        <w:rPr>
          <w:rStyle w:val="CPKeyword"/>
        </w:rPr>
        <w:t>readonly</w:t>
      </w:r>
      <w:r>
        <w:t xml:space="preserve"> </w:t>
      </w:r>
      <w:r w:rsidR="00BF2015" w:rsidRPr="002967FB">
        <w:rPr>
          <w:rStyle w:val="CPKeyword"/>
        </w:rPr>
        <w:t>static</w:t>
      </w:r>
      <w:r>
        <w:t xml:space="preserve"> </w:t>
      </w:r>
      <w:r w:rsidR="00BF2015" w:rsidRPr="002967FB">
        <w:rPr>
          <w:rStyle w:val="CPKeyword"/>
        </w:rPr>
        <w:t>object</w:t>
      </w:r>
      <w:r>
        <w:t xml:space="preserve"> </w:t>
      </w:r>
      <w:r w:rsidR="00BF2015" w:rsidRPr="002967FB">
        <w:t>_Sync</w:t>
      </w:r>
      <w:r>
        <w:t xml:space="preserve"> </w:t>
      </w:r>
      <w:r w:rsidR="00BF2015" w:rsidRPr="002967FB">
        <w:t>=</w:t>
      </w:r>
      <w:r>
        <w:t xml:space="preserve"> </w:t>
      </w:r>
      <w:r w:rsidR="00BF2015" w:rsidRPr="002967FB">
        <w:rPr>
          <w:rStyle w:val="CPKeyword"/>
        </w:rPr>
        <w:t>new</w:t>
      </w:r>
      <w:r>
        <w:t xml:space="preserve"> </w:t>
      </w:r>
      <w:r w:rsidR="00BF2015" w:rsidRPr="002967FB">
        <w:rPr>
          <w:rStyle w:val="CPKeyword"/>
        </w:rPr>
        <w:t>object</w:t>
      </w:r>
      <w:r w:rsidR="00BF2015" w:rsidRPr="002967FB">
        <w:t>();</w:t>
      </w:r>
    </w:p>
    <w:p w14:paraId="4CF26AB2" w14:textId="1088FA0F" w:rsidR="00BF2015" w:rsidRPr="002967FB" w:rsidRDefault="00E557FC" w:rsidP="00BF2015">
      <w:pPr>
        <w:pStyle w:val="CDT"/>
      </w:pPr>
      <w:r>
        <w:t xml:space="preserve">    </w:t>
      </w:r>
      <w:r w:rsidR="00BF2015" w:rsidRPr="002967FB">
        <w:rPr>
          <w:rStyle w:val="CPKeyword"/>
        </w:rPr>
        <w:t>const</w:t>
      </w:r>
      <w:r>
        <w:t xml:space="preserve"> </w:t>
      </w:r>
      <w:r w:rsidR="00BF2015" w:rsidRPr="002967FB">
        <w:rPr>
          <w:rStyle w:val="CPKeyword"/>
        </w:rPr>
        <w:t>int</w:t>
      </w:r>
      <w:r>
        <w:t xml:space="preserve"> </w:t>
      </w:r>
      <w:r w:rsidR="00BF2015" w:rsidRPr="002967FB">
        <w:t>_Total</w:t>
      </w:r>
      <w:r>
        <w:t xml:space="preserve"> </w:t>
      </w:r>
      <w:r w:rsidR="00BF2015" w:rsidRPr="002967FB">
        <w:t>=</w:t>
      </w:r>
      <w:r>
        <w:t xml:space="preserve"> </w:t>
      </w:r>
      <w:r w:rsidR="00BF2015" w:rsidRPr="002967FB">
        <w:rPr>
          <w:rStyle w:val="CPKeyword"/>
        </w:rPr>
        <w:t>int</w:t>
      </w:r>
      <w:r w:rsidR="00BF2015" w:rsidRPr="002967FB">
        <w:t>.MaxValue;</w:t>
      </w:r>
    </w:p>
    <w:p w14:paraId="0AF40C67" w14:textId="0F42E8E0" w:rsidR="00BF2015" w:rsidRPr="002967FB" w:rsidRDefault="00E557FC" w:rsidP="00BF2015">
      <w:pPr>
        <w:pStyle w:val="CDT"/>
      </w:pPr>
      <w:r>
        <w:t xml:space="preserve">    </w:t>
      </w:r>
      <w:r w:rsidR="00BF2015" w:rsidRPr="002967FB">
        <w:rPr>
          <w:rStyle w:val="CPKeyword"/>
        </w:rPr>
        <w:t>static</w:t>
      </w:r>
      <w:r>
        <w:t xml:space="preserve"> </w:t>
      </w:r>
      <w:r w:rsidR="00BF2015" w:rsidRPr="002967FB">
        <w:rPr>
          <w:rStyle w:val="CPKeyword"/>
        </w:rPr>
        <w:t>long</w:t>
      </w:r>
      <w:r>
        <w:t xml:space="preserve"> </w:t>
      </w:r>
      <w:r w:rsidR="00BF2015" w:rsidRPr="002967FB">
        <w:t>_Count</w:t>
      </w:r>
      <w:r>
        <w:t xml:space="preserve"> </w:t>
      </w:r>
      <w:r w:rsidR="00BF2015" w:rsidRPr="002967FB">
        <w:t>=</w:t>
      </w:r>
      <w:r>
        <w:t xml:space="preserve"> </w:t>
      </w:r>
      <w:r w:rsidR="00BF2015" w:rsidRPr="002967FB">
        <w:t>0;</w:t>
      </w:r>
    </w:p>
    <w:p w14:paraId="4F8C87CF" w14:textId="77777777" w:rsidR="00BF2015" w:rsidRPr="002967FB" w:rsidRDefault="00BF2015" w:rsidP="00BF2015">
      <w:pPr>
        <w:pStyle w:val="CDT"/>
      </w:pPr>
    </w:p>
    <w:p w14:paraId="5D42F979" w14:textId="0787197D" w:rsidR="00BF2015" w:rsidRPr="002967FB" w:rsidRDefault="00E557FC" w:rsidP="006D3FA4">
      <w:pPr>
        <w:pStyle w:val="CDTGrayline"/>
      </w:pPr>
      <w:r>
        <w:t xml:space="preserve">    </w:t>
      </w:r>
      <w:r w:rsidR="00BF2015" w:rsidRPr="002967FB">
        <w:rPr>
          <w:rStyle w:val="CPKeyword"/>
        </w:rPr>
        <w:t>public</w:t>
      </w:r>
      <w:r>
        <w:t xml:space="preserve"> </w:t>
      </w:r>
      <w:r w:rsidR="00BF2015" w:rsidRPr="002967FB">
        <w:rPr>
          <w:rStyle w:val="CPKeyword"/>
        </w:rPr>
        <w:t>static</w:t>
      </w:r>
      <w:r>
        <w:t xml:space="preserve"> </w:t>
      </w:r>
      <w:r w:rsidR="00BF2015" w:rsidRPr="006D3FA4">
        <w:rPr>
          <w:rStyle w:val="CPKeyword"/>
        </w:rPr>
        <w:t>async</w:t>
      </w:r>
      <w:r>
        <w:t xml:space="preserve"> </w:t>
      </w:r>
      <w:r w:rsidR="00BF2015">
        <w:t>Task</w:t>
      </w:r>
      <w:r>
        <w:t xml:space="preserve"> </w:t>
      </w:r>
      <w:r w:rsidR="00BF2015" w:rsidRPr="002967FB">
        <w:t>Main()</w:t>
      </w:r>
    </w:p>
    <w:p w14:paraId="6D6978A9" w14:textId="04841055" w:rsidR="00BF2015" w:rsidRPr="002967FB" w:rsidRDefault="00E557FC" w:rsidP="00BF2015">
      <w:pPr>
        <w:pStyle w:val="CDT"/>
      </w:pPr>
      <w:r>
        <w:t xml:space="preserve">    </w:t>
      </w:r>
      <w:r w:rsidR="00BF2015" w:rsidRPr="002967FB">
        <w:t>{</w:t>
      </w:r>
    </w:p>
    <w:p w14:paraId="0246E635" w14:textId="43926E75" w:rsidR="00BF2015" w:rsidRPr="002967FB" w:rsidRDefault="00E557FC" w:rsidP="00BF2015">
      <w:pPr>
        <w:pStyle w:val="CDT"/>
        <w:rPr>
          <w:rStyle w:val="CPComment"/>
        </w:rPr>
      </w:pPr>
      <w:r>
        <w:rPr>
          <w:rStyle w:val="CPComment"/>
        </w:rPr>
        <w:t xml:space="preserve">        </w:t>
      </w:r>
      <w:r w:rsidR="00BF2015" w:rsidRPr="002967FB">
        <w:rPr>
          <w:rStyle w:val="CPComment"/>
        </w:rPr>
        <w:t>//</w:t>
      </w:r>
      <w:r>
        <w:rPr>
          <w:rStyle w:val="CPComment"/>
        </w:rPr>
        <w:t xml:space="preserve"> </w:t>
      </w:r>
      <w:r w:rsidR="00BF2015" w:rsidRPr="002967FB">
        <w:rPr>
          <w:rStyle w:val="CPComment"/>
        </w:rPr>
        <w:t>Use</w:t>
      </w:r>
      <w:r>
        <w:rPr>
          <w:rStyle w:val="CPComment"/>
        </w:rPr>
        <w:t xml:space="preserve"> </w:t>
      </w:r>
      <w:r w:rsidR="00BF2015" w:rsidRPr="002967FB">
        <w:rPr>
          <w:rStyle w:val="CPComment"/>
        </w:rPr>
        <w:t>Task.Factory.StartNew</w:t>
      </w:r>
      <w:r>
        <w:rPr>
          <w:rStyle w:val="CPComment"/>
        </w:rPr>
        <w:t xml:space="preserve"> </w:t>
      </w:r>
      <w:r w:rsidR="00BF2015" w:rsidRPr="002967FB">
        <w:rPr>
          <w:rStyle w:val="CPComment"/>
        </w:rPr>
        <w:t>for</w:t>
      </w:r>
      <w:r>
        <w:rPr>
          <w:rStyle w:val="CPComment"/>
        </w:rPr>
        <w:t xml:space="preserve"> </w:t>
      </w:r>
      <w:r w:rsidR="00BF2015" w:rsidRPr="002967FB">
        <w:rPr>
          <w:rStyle w:val="CPComment"/>
        </w:rPr>
        <w:t>.NET</w:t>
      </w:r>
      <w:r>
        <w:rPr>
          <w:rStyle w:val="CPComment"/>
        </w:rPr>
        <w:t xml:space="preserve"> </w:t>
      </w:r>
      <w:r w:rsidR="00BF2015" w:rsidRPr="002967FB">
        <w:rPr>
          <w:rStyle w:val="CPComment"/>
        </w:rPr>
        <w:t>4.0</w:t>
      </w:r>
    </w:p>
    <w:p w14:paraId="74FA27A3" w14:textId="3D6493C3" w:rsidR="00BF2015" w:rsidRPr="00C54926" w:rsidRDefault="00E557FC" w:rsidP="00BF2015">
      <w:pPr>
        <w:pStyle w:val="CDT"/>
      </w:pPr>
      <w:r>
        <w:t xml:space="preserve">        </w:t>
      </w:r>
      <w:r w:rsidR="00BF2015" w:rsidRPr="00C54926">
        <w:t>Task</w:t>
      </w:r>
      <w:r>
        <w:t xml:space="preserve"> </w:t>
      </w:r>
      <w:r w:rsidR="00BF2015" w:rsidRPr="00C54926">
        <w:t>task</w:t>
      </w:r>
      <w:r>
        <w:t xml:space="preserve"> </w:t>
      </w:r>
      <w:r w:rsidR="00BF2015" w:rsidRPr="00C54926">
        <w:t>=</w:t>
      </w:r>
      <w:r>
        <w:t xml:space="preserve"> </w:t>
      </w:r>
      <w:r w:rsidR="00BF2015" w:rsidRPr="00C54926">
        <w:t>Task.Run(()</w:t>
      </w:r>
      <w:ins w:id="58" w:author="Kevin" w:date="2020-03-22T20:21:00Z">
        <w:r w:rsidR="00416E6C">
          <w:t xml:space="preserve"> </w:t>
        </w:r>
      </w:ins>
      <w:r w:rsidR="00BF2015" w:rsidRPr="00C54926">
        <w:t>=&gt;</w:t>
      </w:r>
      <w:ins w:id="59" w:author="Kevin" w:date="2020-03-22T20:21:00Z">
        <w:r w:rsidR="00416E6C">
          <w:t xml:space="preserve"> </w:t>
        </w:r>
      </w:ins>
      <w:r w:rsidR="00BF2015" w:rsidRPr="00C54926">
        <w:t>Decrement());</w:t>
      </w:r>
    </w:p>
    <w:p w14:paraId="3BCF94C0" w14:textId="77777777" w:rsidR="00BF2015" w:rsidRPr="002967FB" w:rsidRDefault="00BF2015" w:rsidP="00BF2015">
      <w:pPr>
        <w:pStyle w:val="CDT"/>
      </w:pPr>
    </w:p>
    <w:p w14:paraId="258A4FF6" w14:textId="0BAF9B16" w:rsidR="00BF2015" w:rsidRPr="002967FB" w:rsidRDefault="00E557FC" w:rsidP="00BF2015">
      <w:pPr>
        <w:pStyle w:val="CDT"/>
      </w:pPr>
      <w:r>
        <w:t xml:space="preserve">        </w:t>
      </w:r>
      <w:r w:rsidR="00BF2015" w:rsidRPr="002967FB">
        <w:rPr>
          <w:rStyle w:val="CPComment"/>
        </w:rPr>
        <w:t>//</w:t>
      </w:r>
      <w:r>
        <w:rPr>
          <w:rStyle w:val="CPComment"/>
        </w:rPr>
        <w:t xml:space="preserve"> </w:t>
      </w:r>
      <w:r w:rsidR="00BF2015" w:rsidRPr="002967FB">
        <w:rPr>
          <w:rStyle w:val="CPComment"/>
        </w:rPr>
        <w:t>Increment</w:t>
      </w:r>
    </w:p>
    <w:p w14:paraId="462A4B69" w14:textId="0CE142EC" w:rsidR="00BF2015" w:rsidRPr="002967FB" w:rsidRDefault="00E557FC" w:rsidP="00BF2015">
      <w:pPr>
        <w:pStyle w:val="CDT"/>
      </w:pPr>
      <w:r>
        <w:t xml:space="preserve">        </w:t>
      </w:r>
      <w:r w:rsidR="00BF2015" w:rsidRPr="002967FB">
        <w:rPr>
          <w:rStyle w:val="CPKeyword"/>
        </w:rPr>
        <w:t>for</w:t>
      </w:r>
      <w:r w:rsidR="00BF2015" w:rsidRPr="002967FB">
        <w:t>(</w:t>
      </w:r>
      <w:r w:rsidR="00BF2015" w:rsidRPr="002967FB">
        <w:rPr>
          <w:rStyle w:val="CPKeyword"/>
        </w:rPr>
        <w:t>int</w:t>
      </w:r>
      <w:r>
        <w:t xml:space="preserve"> </w:t>
      </w:r>
      <w:r w:rsidR="00BF2015" w:rsidRPr="002967FB">
        <w:t>i</w:t>
      </w:r>
      <w:r>
        <w:t xml:space="preserve"> </w:t>
      </w:r>
      <w:r w:rsidR="00BF2015" w:rsidRPr="002967FB">
        <w:t>=</w:t>
      </w:r>
      <w:r>
        <w:t xml:space="preserve"> </w:t>
      </w:r>
      <w:r w:rsidR="00BF2015" w:rsidRPr="002967FB">
        <w:t>0;</w:t>
      </w:r>
      <w:r>
        <w:t xml:space="preserve"> </w:t>
      </w:r>
      <w:r w:rsidR="00BF2015" w:rsidRPr="002967FB">
        <w:t>i</w:t>
      </w:r>
      <w:r>
        <w:t xml:space="preserve"> </w:t>
      </w:r>
      <w:r w:rsidR="00BF2015" w:rsidRPr="002967FB">
        <w:t>&lt;</w:t>
      </w:r>
      <w:r>
        <w:t xml:space="preserve"> </w:t>
      </w:r>
      <w:r w:rsidR="00BF2015" w:rsidRPr="002967FB">
        <w:t>_Total;</w:t>
      </w:r>
      <w:r>
        <w:t xml:space="preserve"> </w:t>
      </w:r>
      <w:r w:rsidR="00BF2015" w:rsidRPr="002967FB">
        <w:t>i++)</w:t>
      </w:r>
    </w:p>
    <w:p w14:paraId="5F9BDA14" w14:textId="02538A61" w:rsidR="00BF2015" w:rsidRPr="002967FB" w:rsidRDefault="00E557FC" w:rsidP="00BF2015">
      <w:pPr>
        <w:pStyle w:val="CDT"/>
      </w:pPr>
      <w:r>
        <w:lastRenderedPageBreak/>
        <w:t xml:space="preserve">        </w:t>
      </w:r>
      <w:r w:rsidR="00BF2015" w:rsidRPr="002967FB">
        <w:t>{</w:t>
      </w:r>
    </w:p>
    <w:p w14:paraId="790A106C" w14:textId="58DCB9D2" w:rsidR="00BF2015" w:rsidRPr="002967FB" w:rsidRDefault="00E557FC" w:rsidP="006D3FA4">
      <w:pPr>
        <w:pStyle w:val="CDT"/>
      </w:pPr>
      <w:r>
        <w:t xml:space="preserve">            </w:t>
      </w:r>
      <w:r w:rsidR="00BF2015" w:rsidRPr="002967FB">
        <w:rPr>
          <w:rStyle w:val="CPKeyword"/>
        </w:rPr>
        <w:t>lock</w:t>
      </w:r>
      <w:r w:rsidR="00BF2015" w:rsidRPr="002967FB">
        <w:t>(_Sync)</w:t>
      </w:r>
    </w:p>
    <w:p w14:paraId="1224F34D" w14:textId="05ACD827" w:rsidR="00BF2015" w:rsidRPr="002967FB" w:rsidRDefault="00E557FC" w:rsidP="006D3FA4">
      <w:pPr>
        <w:pStyle w:val="CDT"/>
      </w:pPr>
      <w:r>
        <w:t xml:space="preserve">            </w:t>
      </w:r>
      <w:r w:rsidR="00BF2015" w:rsidRPr="002967FB">
        <w:t>{</w:t>
      </w:r>
    </w:p>
    <w:p w14:paraId="2E969263" w14:textId="24F2B41A" w:rsidR="00BF2015" w:rsidRPr="002967FB" w:rsidRDefault="00E557FC" w:rsidP="006D3FA4">
      <w:pPr>
        <w:pStyle w:val="CDT"/>
      </w:pPr>
      <w:r>
        <w:t xml:space="preserve">                </w:t>
      </w:r>
      <w:r w:rsidR="00BF2015" w:rsidRPr="002967FB">
        <w:t>_Count++;</w:t>
      </w:r>
    </w:p>
    <w:p w14:paraId="617AA965" w14:textId="64F29952" w:rsidR="00BF2015" w:rsidRPr="002967FB" w:rsidRDefault="00E557FC" w:rsidP="006D3FA4">
      <w:pPr>
        <w:pStyle w:val="CDT"/>
      </w:pPr>
      <w:r>
        <w:t xml:space="preserve">            </w:t>
      </w:r>
      <w:r w:rsidR="00BF2015" w:rsidRPr="002967FB">
        <w:t>}</w:t>
      </w:r>
    </w:p>
    <w:p w14:paraId="39C161D5" w14:textId="07CCFBD1" w:rsidR="00BF2015" w:rsidRPr="002967FB" w:rsidRDefault="00E557FC" w:rsidP="00BF2015">
      <w:pPr>
        <w:pStyle w:val="CDT"/>
      </w:pPr>
      <w:r>
        <w:t xml:space="preserve">        </w:t>
      </w:r>
      <w:r w:rsidR="00BF2015" w:rsidRPr="002967FB">
        <w:t>}</w:t>
      </w:r>
    </w:p>
    <w:p w14:paraId="4AD2EF8F" w14:textId="77777777" w:rsidR="00BF2015" w:rsidRPr="002967FB" w:rsidRDefault="00BF2015" w:rsidP="00BF2015">
      <w:pPr>
        <w:pStyle w:val="CDT"/>
      </w:pPr>
    </w:p>
    <w:p w14:paraId="193D3038" w14:textId="44FCF44D" w:rsidR="00BF2015" w:rsidRPr="002967FB" w:rsidRDefault="00E557FC" w:rsidP="006D3FA4">
      <w:pPr>
        <w:pStyle w:val="CDTGrayline"/>
      </w:pPr>
      <w:r>
        <w:t xml:space="preserve">        </w:t>
      </w:r>
      <w:r w:rsidR="00BF2015" w:rsidRPr="006D3FA4">
        <w:rPr>
          <w:rStyle w:val="CPKeyword"/>
        </w:rPr>
        <w:t>await</w:t>
      </w:r>
      <w:r>
        <w:t xml:space="preserve"> </w:t>
      </w:r>
      <w:r w:rsidR="00BF2015" w:rsidRPr="002967FB">
        <w:t>task;</w:t>
      </w:r>
    </w:p>
    <w:p w14:paraId="5B6FA411" w14:textId="5AC1CFF4" w:rsidR="00BF2015" w:rsidRPr="002967FB" w:rsidRDefault="00E557FC" w:rsidP="00BF2015">
      <w:pPr>
        <w:pStyle w:val="CDT"/>
      </w:pPr>
      <w:r>
        <w:t xml:space="preserve">        </w:t>
      </w:r>
      <w:r w:rsidR="00BF2015" w:rsidRPr="002967FB">
        <w:t>Console.WriteLine($</w:t>
      </w:r>
      <w:r w:rsidR="00BF2015" w:rsidRPr="002967FB">
        <w:rPr>
          <w:rStyle w:val="Maroon"/>
        </w:rPr>
        <w:t>"Count</w:t>
      </w:r>
      <w:r>
        <w:rPr>
          <w:rStyle w:val="Maroon"/>
        </w:rPr>
        <w:t xml:space="preserve"> </w:t>
      </w:r>
      <w:r w:rsidR="00BF2015" w:rsidRPr="002967FB">
        <w:rPr>
          <w:rStyle w:val="Maroon"/>
        </w:rPr>
        <w:t>=</w:t>
      </w:r>
      <w:r>
        <w:rPr>
          <w:rStyle w:val="Maroon"/>
        </w:rPr>
        <w:t xml:space="preserve"> </w:t>
      </w:r>
      <w:r w:rsidR="00BF2015" w:rsidRPr="002967FB">
        <w:rPr>
          <w:rStyle w:val="Maroon"/>
        </w:rPr>
        <w:t>{_Count}"</w:t>
      </w:r>
      <w:r w:rsidR="00BF2015" w:rsidRPr="002967FB">
        <w:t>);</w:t>
      </w:r>
    </w:p>
    <w:p w14:paraId="64F60434" w14:textId="290A598D" w:rsidR="00BF2015" w:rsidRPr="002967FB" w:rsidRDefault="00E557FC" w:rsidP="00BF2015">
      <w:pPr>
        <w:pStyle w:val="CDT"/>
      </w:pPr>
      <w:r>
        <w:t xml:space="preserve">    </w:t>
      </w:r>
      <w:r w:rsidR="00BF2015" w:rsidRPr="002967FB">
        <w:t>}</w:t>
      </w:r>
    </w:p>
    <w:p w14:paraId="4D0C2B89" w14:textId="77777777" w:rsidR="00BF2015" w:rsidRPr="002967FB" w:rsidRDefault="00BF2015" w:rsidP="00BF2015">
      <w:pPr>
        <w:pStyle w:val="CDT"/>
      </w:pPr>
    </w:p>
    <w:p w14:paraId="66EF0F25" w14:textId="00DF24E6" w:rsidR="00BF2015" w:rsidRPr="002967FB" w:rsidRDefault="00E557FC" w:rsidP="00BF2015">
      <w:pPr>
        <w:pStyle w:val="CDT"/>
      </w:pPr>
      <w:r>
        <w:t xml:space="preserve">    </w:t>
      </w:r>
      <w:r w:rsidR="00BF2015" w:rsidRPr="002967FB">
        <w:rPr>
          <w:rStyle w:val="CPKeyword"/>
        </w:rPr>
        <w:t>static</w:t>
      </w:r>
      <w:r>
        <w:t xml:space="preserve"> </w:t>
      </w:r>
      <w:r w:rsidR="00BF2015" w:rsidRPr="002967FB">
        <w:rPr>
          <w:rStyle w:val="CPKeyword"/>
        </w:rPr>
        <w:t>void</w:t>
      </w:r>
      <w:r>
        <w:t xml:space="preserve"> </w:t>
      </w:r>
      <w:r w:rsidR="00BF2015" w:rsidRPr="002967FB">
        <w:t>Decrement()</w:t>
      </w:r>
    </w:p>
    <w:p w14:paraId="7C24D940" w14:textId="1DAE1329" w:rsidR="00BF2015" w:rsidRPr="002967FB" w:rsidRDefault="00E557FC" w:rsidP="00BF2015">
      <w:pPr>
        <w:pStyle w:val="CDT"/>
      </w:pPr>
      <w:r>
        <w:t xml:space="preserve">    </w:t>
      </w:r>
      <w:r w:rsidR="00BF2015" w:rsidRPr="002967FB">
        <w:t>{</w:t>
      </w:r>
    </w:p>
    <w:p w14:paraId="2CAF7226" w14:textId="5EC26608" w:rsidR="00BF2015" w:rsidRPr="002967FB" w:rsidRDefault="00E557FC" w:rsidP="00BF2015">
      <w:pPr>
        <w:pStyle w:val="CDT"/>
      </w:pPr>
      <w:r>
        <w:t xml:space="preserve">        </w:t>
      </w:r>
      <w:r w:rsidR="00BF2015" w:rsidRPr="002967FB">
        <w:rPr>
          <w:rStyle w:val="CPKeyword"/>
        </w:rPr>
        <w:t>for</w:t>
      </w:r>
      <w:r w:rsidR="00BF2015" w:rsidRPr="002967FB">
        <w:t>(</w:t>
      </w:r>
      <w:r w:rsidR="00BF2015" w:rsidRPr="002967FB">
        <w:rPr>
          <w:rStyle w:val="CPKeyword"/>
        </w:rPr>
        <w:t>int</w:t>
      </w:r>
      <w:r>
        <w:t xml:space="preserve"> </w:t>
      </w:r>
      <w:r w:rsidR="00BF2015" w:rsidRPr="002967FB">
        <w:t>i</w:t>
      </w:r>
      <w:r>
        <w:t xml:space="preserve"> </w:t>
      </w:r>
      <w:r w:rsidR="00BF2015" w:rsidRPr="002967FB">
        <w:t>=</w:t>
      </w:r>
      <w:r>
        <w:t xml:space="preserve"> </w:t>
      </w:r>
      <w:r w:rsidR="00BF2015" w:rsidRPr="002967FB">
        <w:t>0;</w:t>
      </w:r>
      <w:r>
        <w:t xml:space="preserve"> </w:t>
      </w:r>
      <w:r w:rsidR="00BF2015" w:rsidRPr="002967FB">
        <w:t>i</w:t>
      </w:r>
      <w:r>
        <w:t xml:space="preserve"> </w:t>
      </w:r>
      <w:r w:rsidR="00BF2015" w:rsidRPr="002967FB">
        <w:t>&lt;</w:t>
      </w:r>
      <w:r>
        <w:t xml:space="preserve"> </w:t>
      </w:r>
      <w:r w:rsidR="00BF2015" w:rsidRPr="002967FB">
        <w:t>_Total;</w:t>
      </w:r>
      <w:r>
        <w:t xml:space="preserve"> </w:t>
      </w:r>
      <w:r w:rsidR="00BF2015" w:rsidRPr="002967FB">
        <w:t>i++)</w:t>
      </w:r>
    </w:p>
    <w:p w14:paraId="61BAE60F" w14:textId="16EC4707" w:rsidR="00BF2015" w:rsidRPr="002967FB" w:rsidRDefault="00E557FC" w:rsidP="00BF2015">
      <w:pPr>
        <w:pStyle w:val="CDT"/>
      </w:pPr>
      <w:r>
        <w:t xml:space="preserve">        </w:t>
      </w:r>
      <w:r w:rsidR="00BF2015" w:rsidRPr="002967FB">
        <w:t>{</w:t>
      </w:r>
    </w:p>
    <w:p w14:paraId="5A18A783" w14:textId="661B9ED0" w:rsidR="00BF2015" w:rsidRPr="002967FB" w:rsidRDefault="00E557FC" w:rsidP="006D3FA4">
      <w:pPr>
        <w:pStyle w:val="CDT"/>
      </w:pPr>
      <w:r>
        <w:t xml:space="preserve">            </w:t>
      </w:r>
      <w:r w:rsidR="00BF2015" w:rsidRPr="002967FB">
        <w:rPr>
          <w:rStyle w:val="CPKeyword"/>
        </w:rPr>
        <w:t>lock</w:t>
      </w:r>
      <w:r w:rsidR="00BF2015" w:rsidRPr="002967FB">
        <w:t>(_Sync)</w:t>
      </w:r>
    </w:p>
    <w:p w14:paraId="7EDF332A" w14:textId="7B4465F2" w:rsidR="00BF2015" w:rsidRPr="002967FB" w:rsidRDefault="00E557FC" w:rsidP="006D3FA4">
      <w:pPr>
        <w:pStyle w:val="CDT"/>
      </w:pPr>
      <w:r>
        <w:t xml:space="preserve">            </w:t>
      </w:r>
      <w:r w:rsidR="00BF2015" w:rsidRPr="002967FB">
        <w:t>{</w:t>
      </w:r>
    </w:p>
    <w:p w14:paraId="53BAC5A6" w14:textId="61203E71" w:rsidR="00BF2015" w:rsidRPr="002967FB" w:rsidRDefault="00E557FC" w:rsidP="006D3FA4">
      <w:pPr>
        <w:pStyle w:val="CDT"/>
      </w:pPr>
      <w:r>
        <w:t xml:space="preserve">                </w:t>
      </w:r>
      <w:r w:rsidR="00BF2015" w:rsidRPr="002967FB">
        <w:t>_Count--;</w:t>
      </w:r>
    </w:p>
    <w:p w14:paraId="3F3D40A7" w14:textId="042676B2" w:rsidR="00BF2015" w:rsidRPr="002967FB" w:rsidRDefault="00E557FC" w:rsidP="006D3FA4">
      <w:pPr>
        <w:pStyle w:val="CDT"/>
      </w:pPr>
      <w:r>
        <w:t xml:space="preserve">            </w:t>
      </w:r>
      <w:r w:rsidR="00BF2015" w:rsidRPr="002967FB">
        <w:t>}</w:t>
      </w:r>
    </w:p>
    <w:p w14:paraId="2BE62E38" w14:textId="37ED0216" w:rsidR="00BF2015" w:rsidRPr="002967FB" w:rsidRDefault="00E557FC" w:rsidP="00BF2015">
      <w:pPr>
        <w:pStyle w:val="CDT"/>
      </w:pPr>
      <w:r>
        <w:t xml:space="preserve">        </w:t>
      </w:r>
      <w:r w:rsidR="00BF2015" w:rsidRPr="002967FB">
        <w:t>}</w:t>
      </w:r>
    </w:p>
    <w:p w14:paraId="3887F53C" w14:textId="42266763" w:rsidR="00BF2015" w:rsidRPr="002967FB" w:rsidRDefault="00E557FC" w:rsidP="00BF2015">
      <w:pPr>
        <w:pStyle w:val="CDT"/>
      </w:pPr>
      <w:r>
        <w:t xml:space="preserve">    </w:t>
      </w:r>
      <w:r w:rsidR="00BF2015" w:rsidRPr="002967FB">
        <w:t>}</w:t>
      </w:r>
    </w:p>
    <w:p w14:paraId="52D7BEEF" w14:textId="77777777" w:rsidR="00BF2015" w:rsidRPr="002967FB" w:rsidRDefault="00BF2015" w:rsidP="00BF2015">
      <w:pPr>
        <w:pStyle w:val="CDTX"/>
      </w:pPr>
      <w:r w:rsidRPr="002967FB">
        <w:t>}</w:t>
      </w:r>
    </w:p>
    <w:p w14:paraId="39C4C33F" w14:textId="658A4E51" w:rsidR="00BF2015" w:rsidRPr="002967FB" w:rsidRDefault="009372EF" w:rsidP="00BF2015">
      <w:pPr>
        <w:pStyle w:val="PD"/>
      </w:pPr>
      <w:r>
        <w:t>***COMP:</w:t>
      </w:r>
      <w:r w:rsidR="00E557FC">
        <w:t xml:space="preserve"> </w:t>
      </w:r>
      <w:r>
        <w:t>Insert</w:t>
      </w:r>
      <w:r w:rsidR="00E557FC">
        <w:t xml:space="preserve"> </w:t>
      </w:r>
      <w:r>
        <w:t>“End</w:t>
      </w:r>
      <w:r w:rsidR="00E557FC">
        <w:t xml:space="preserve"> </w:t>
      </w:r>
      <w:r w:rsidR="00FA707F">
        <w:t>7.1</w:t>
      </w:r>
      <w:r>
        <w:t>”</w:t>
      </w:r>
      <w:r w:rsidR="00E557FC">
        <w:t xml:space="preserve"> </w:t>
      </w:r>
      <w:r w:rsidR="00C44C18">
        <w:t>tab</w:t>
      </w:r>
    </w:p>
    <w:p w14:paraId="4C831B5B" w14:textId="34E4FF95" w:rsidR="00BF2015" w:rsidRPr="002967FB" w:rsidRDefault="009372EF" w:rsidP="00BF2015">
      <w:pPr>
        <w:pStyle w:val="PD"/>
      </w:pPr>
      <w:r>
        <w:t>***COMP:</w:t>
      </w:r>
      <w:r w:rsidR="00E557FC">
        <w:t xml:space="preserve"> </w:t>
      </w:r>
      <w:r>
        <w:t>Beginner</w:t>
      </w:r>
      <w:r w:rsidR="00E557FC">
        <w:t xml:space="preserve"> </w:t>
      </w:r>
      <w:r>
        <w:t>Topic</w:t>
      </w:r>
      <w:r w:rsidR="00E557FC">
        <w:t xml:space="preserve"> </w:t>
      </w:r>
      <w:r>
        <w:t>ends</w:t>
      </w:r>
      <w:r w:rsidR="00E557FC">
        <w:t xml:space="preserve"> </w:t>
      </w:r>
      <w:r>
        <w:t>after</w:t>
      </w:r>
      <w:r w:rsidR="00E557FC">
        <w:t xml:space="preserve"> </w:t>
      </w:r>
      <w:r>
        <w:t>listing</w:t>
      </w:r>
    </w:p>
    <w:p w14:paraId="5CBD593C" w14:textId="711A5C8F" w:rsidR="007E4FFC" w:rsidRPr="002967FB" w:rsidRDefault="00D25B4D" w:rsidP="003B6937">
      <w:pPr>
        <w:pStyle w:val="HB"/>
      </w:pPr>
      <w:r w:rsidRPr="002967FB">
        <w:t>Choosing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E153FD">
        <w:rPr>
          <w:rStyle w:val="C1"/>
        </w:rPr>
        <w:t>lock</w:t>
      </w:r>
      <w:r w:rsidR="00E557FC">
        <w:t xml:space="preserve"> </w:t>
      </w:r>
      <w:r w:rsidRPr="002967FB">
        <w:t>Object</w:t>
      </w:r>
    </w:p>
    <w:p w14:paraId="67153134" w14:textId="7B8758F4" w:rsidR="007E4FFC" w:rsidRPr="002967FB" w:rsidRDefault="00D25B4D">
      <w:pPr>
        <w:pStyle w:val="BodyNoIndent"/>
      </w:pPr>
      <w:r w:rsidRPr="002967FB">
        <w:t>Whether</w:t>
      </w:r>
      <w:r w:rsidR="00E557FC">
        <w:t xml:space="preserve"> </w:t>
      </w:r>
      <w:r w:rsidRPr="002967FB">
        <w:t>or</w:t>
      </w:r>
      <w:r w:rsidR="00E557FC">
        <w:t xml:space="preserve"> </w:t>
      </w:r>
      <w:r w:rsidRPr="002967FB">
        <w:t>not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rPr>
          <w:rStyle w:val="C1"/>
        </w:rPr>
        <w:t>lock</w:t>
      </w:r>
      <w:r w:rsidR="00E557FC">
        <w:t xml:space="preserve"> </w:t>
      </w:r>
      <w:r w:rsidRPr="002967FB">
        <w:t>keyword</w:t>
      </w:r>
      <w:r w:rsidR="00E557FC">
        <w:t xml:space="preserve"> </w:t>
      </w:r>
      <w:r w:rsidRPr="002967FB">
        <w:t>or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rPr>
          <w:rStyle w:val="C1"/>
        </w:rPr>
        <w:t>Monitor</w:t>
      </w:r>
      <w:r w:rsidR="00E557FC">
        <w:t xml:space="preserve"> </w:t>
      </w:r>
      <w:r w:rsidRPr="002967FB">
        <w:t>class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explicitly</w:t>
      </w:r>
      <w:r w:rsidR="00E557FC">
        <w:t xml:space="preserve"> </w:t>
      </w:r>
      <w:r w:rsidRPr="002967FB">
        <w:t>used,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crucial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programmers</w:t>
      </w:r>
      <w:r w:rsidR="00E557FC">
        <w:t xml:space="preserve"> </w:t>
      </w:r>
      <w:r w:rsidRPr="002967FB">
        <w:t>carefully</w:t>
      </w:r>
      <w:r w:rsidR="00E557FC">
        <w:t xml:space="preserve"> </w:t>
      </w:r>
      <w:r w:rsidRPr="002967FB">
        <w:t>select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rPr>
          <w:rStyle w:val="C1"/>
        </w:rPr>
        <w:t>lock</w:t>
      </w:r>
      <w:r w:rsidR="00E557FC">
        <w:t xml:space="preserve"> </w:t>
      </w:r>
      <w:r w:rsidRPr="002967FB">
        <w:t>object.</w:t>
      </w:r>
    </w:p>
    <w:p w14:paraId="330D9300" w14:textId="61F887C5" w:rsidR="007E4FFC" w:rsidRPr="002967FB" w:rsidRDefault="00D25B4D">
      <w:pPr>
        <w:pStyle w:val="Body"/>
      </w:pPr>
      <w:r w:rsidRPr="002967FB">
        <w:t>In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previous</w:t>
      </w:r>
      <w:r w:rsidR="00E557FC">
        <w:t xml:space="preserve"> </w:t>
      </w:r>
      <w:r w:rsidRPr="002967FB">
        <w:t>examples,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variable,</w:t>
      </w:r>
      <w:r w:rsidR="00E557FC">
        <w:t xml:space="preserve"> </w:t>
      </w:r>
      <w:r w:rsidRPr="002967FB">
        <w:rPr>
          <w:rStyle w:val="C1"/>
        </w:rPr>
        <w:t>_Sync</w:t>
      </w:r>
      <w:r w:rsidRPr="002967FB">
        <w:t>,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declared</w:t>
      </w:r>
      <w:r w:rsidR="00E557FC">
        <w:t xml:space="preserve"> </w:t>
      </w:r>
      <w:r w:rsidRPr="002967FB">
        <w:t>as</w:t>
      </w:r>
      <w:r w:rsidR="00E557FC">
        <w:t xml:space="preserve"> </w:t>
      </w:r>
      <w:r w:rsidRPr="002967FB">
        <w:t>both</w:t>
      </w:r>
      <w:r w:rsidR="00E557FC">
        <w:t xml:space="preserve"> </w:t>
      </w:r>
      <w:r w:rsidRPr="002967FB">
        <w:t>private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read-only.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declared</w:t>
      </w:r>
      <w:r w:rsidR="00E557FC">
        <w:t xml:space="preserve"> </w:t>
      </w:r>
      <w:r w:rsidR="00990791">
        <w:t>as</w:t>
      </w:r>
      <w:r w:rsidR="00E557FC">
        <w:t xml:space="preserve"> </w:t>
      </w:r>
      <w:r w:rsidRPr="002967FB">
        <w:t>read-only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ensure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value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not</w:t>
      </w:r>
      <w:r w:rsidR="00E557FC">
        <w:t xml:space="preserve"> </w:t>
      </w:r>
      <w:r w:rsidRPr="002967FB">
        <w:t>changed</w:t>
      </w:r>
      <w:r w:rsidR="00E557FC">
        <w:t xml:space="preserve"> </w:t>
      </w:r>
      <w:r w:rsidRPr="002967FB">
        <w:t>between</w:t>
      </w:r>
      <w:r w:rsidR="00E557FC">
        <w:t xml:space="preserve"> </w:t>
      </w:r>
      <w:r w:rsidRPr="002967FB">
        <w:t>calls</w:t>
      </w:r>
      <w:r w:rsidR="00E557FC">
        <w:t xml:space="preserve"> </w:t>
      </w:r>
      <w:r w:rsidRPr="002967FB">
        <w:t>to</w:t>
      </w:r>
      <w:r w:rsidR="00E557FC">
        <w:t xml:space="preserve"> </w:t>
      </w:r>
      <w:proofErr w:type="spellStart"/>
      <w:r w:rsidRPr="002967FB">
        <w:rPr>
          <w:rStyle w:val="C1"/>
        </w:rPr>
        <w:t>Monitor.Enter</w:t>
      </w:r>
      <w:proofErr w:type="spellEnd"/>
      <w:r w:rsidRPr="002967FB">
        <w:rPr>
          <w:rStyle w:val="C1"/>
        </w:rPr>
        <w:t>()</w:t>
      </w:r>
      <w:r w:rsidR="00E557FC">
        <w:t xml:space="preserve"> </w:t>
      </w:r>
      <w:r w:rsidRPr="002967FB">
        <w:t>and</w:t>
      </w:r>
      <w:r w:rsidR="00E557FC">
        <w:t xml:space="preserve"> </w:t>
      </w:r>
      <w:proofErr w:type="spellStart"/>
      <w:r w:rsidRPr="002967FB">
        <w:rPr>
          <w:rStyle w:val="C1"/>
        </w:rPr>
        <w:lastRenderedPageBreak/>
        <w:t>Monitor.Exit</w:t>
      </w:r>
      <w:proofErr w:type="spellEnd"/>
      <w:r w:rsidRPr="002967FB">
        <w:rPr>
          <w:rStyle w:val="C1"/>
        </w:rPr>
        <w:t>()</w:t>
      </w:r>
      <w:r w:rsidRPr="002967FB">
        <w:t>.</w:t>
      </w:r>
      <w:r w:rsidR="00E557FC">
        <w:t xml:space="preserve"> </w:t>
      </w:r>
      <w:r w:rsidRPr="002967FB">
        <w:t>This</w:t>
      </w:r>
      <w:r w:rsidR="00E557FC">
        <w:t xml:space="preserve"> </w:t>
      </w:r>
      <w:r w:rsidRPr="002967FB">
        <w:t>allows</w:t>
      </w:r>
      <w:r w:rsidR="00E557FC">
        <w:t xml:space="preserve"> </w:t>
      </w:r>
      <w:r w:rsidRPr="002967FB">
        <w:t>correlation</w:t>
      </w:r>
      <w:r w:rsidR="00E557FC">
        <w:t xml:space="preserve"> </w:t>
      </w:r>
      <w:r w:rsidRPr="002967FB">
        <w:t>between</w:t>
      </w:r>
      <w:r w:rsidR="00E557FC">
        <w:t xml:space="preserve"> </w:t>
      </w:r>
      <w:r w:rsidRPr="002967FB">
        <w:t>entering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exiting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synchronized</w:t>
      </w:r>
      <w:r w:rsidR="00E557FC">
        <w:t xml:space="preserve"> </w:t>
      </w:r>
      <w:r w:rsidRPr="002967FB">
        <w:t>block.</w:t>
      </w:r>
    </w:p>
    <w:p w14:paraId="2ACD2B30" w14:textId="7A1B1342" w:rsidR="007E4FFC" w:rsidRPr="002967FB" w:rsidRDefault="00D25B4D">
      <w:pPr>
        <w:pStyle w:val="Body"/>
      </w:pPr>
      <w:r w:rsidRPr="002967FB">
        <w:t>Similarly,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code</w:t>
      </w:r>
      <w:r w:rsidR="00E557FC">
        <w:t xml:space="preserve"> </w:t>
      </w:r>
      <w:r w:rsidRPr="002967FB">
        <w:t>declares</w:t>
      </w:r>
      <w:r w:rsidR="00E557FC">
        <w:t xml:space="preserve"> </w:t>
      </w:r>
      <w:r w:rsidRPr="002967FB">
        <w:rPr>
          <w:rStyle w:val="C1"/>
        </w:rPr>
        <w:t>_Sync</w:t>
      </w:r>
      <w:r w:rsidR="00E557FC">
        <w:t xml:space="preserve"> </w:t>
      </w:r>
      <w:r w:rsidRPr="002967FB">
        <w:t>as</w:t>
      </w:r>
      <w:r w:rsidR="00E557FC">
        <w:t xml:space="preserve"> </w:t>
      </w:r>
      <w:r w:rsidRPr="002967FB">
        <w:t>private</w:t>
      </w:r>
      <w:r w:rsidR="00E557FC">
        <w:t xml:space="preserve"> </w:t>
      </w:r>
      <w:r w:rsidRPr="002967FB">
        <w:t>so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no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block</w:t>
      </w:r>
      <w:r w:rsidR="00E557FC">
        <w:t xml:space="preserve"> </w:t>
      </w:r>
      <w:r w:rsidRPr="002967FB">
        <w:t>outside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class</w:t>
      </w:r>
      <w:r w:rsidR="00E557FC">
        <w:t xml:space="preserve"> </w:t>
      </w:r>
      <w:r w:rsidRPr="002967FB">
        <w:t>can</w:t>
      </w:r>
      <w:r w:rsidR="00E557FC">
        <w:t xml:space="preserve"> </w:t>
      </w:r>
      <w:r w:rsidRPr="002967FB">
        <w:t>synchronize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same</w:t>
      </w:r>
      <w:r w:rsidR="00E557FC">
        <w:t xml:space="preserve"> </w:t>
      </w:r>
      <w:r w:rsidRPr="002967FB">
        <w:t>object</w:t>
      </w:r>
      <w:r w:rsidR="00E557FC">
        <w:t xml:space="preserve"> </w:t>
      </w:r>
      <w:r w:rsidRPr="002967FB">
        <w:t>instance,</w:t>
      </w:r>
      <w:r w:rsidR="00E557FC">
        <w:t xml:space="preserve"> </w:t>
      </w:r>
      <w:r w:rsidRPr="002967FB">
        <w:t>causing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code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block.</w:t>
      </w:r>
    </w:p>
    <w:p w14:paraId="1BFE8F28" w14:textId="5276E626" w:rsidR="007E4FFC" w:rsidRPr="002967FB" w:rsidRDefault="00D25B4D" w:rsidP="002967FB">
      <w:pPr>
        <w:pStyle w:val="Body"/>
      </w:pPr>
      <w:r w:rsidRPr="002967FB">
        <w:t>If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data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public,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object</w:t>
      </w:r>
      <w:r w:rsidR="00E557FC">
        <w:t xml:space="preserve"> </w:t>
      </w:r>
      <w:r w:rsidRPr="002967FB">
        <w:t>may</w:t>
      </w:r>
      <w:r w:rsidR="00E557FC">
        <w:t xml:space="preserve"> </w:t>
      </w:r>
      <w:r w:rsidRPr="002967FB">
        <w:t>be</w:t>
      </w:r>
      <w:r w:rsidR="00E557FC">
        <w:t xml:space="preserve"> </w:t>
      </w:r>
      <w:r w:rsidRPr="002967FB">
        <w:t>public</w:t>
      </w:r>
      <w:r w:rsidR="00E557FC">
        <w:t xml:space="preserve"> </w:t>
      </w:r>
      <w:r w:rsidRPr="002967FB">
        <w:t>so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other</w:t>
      </w:r>
      <w:r w:rsidR="00E557FC">
        <w:t xml:space="preserve"> </w:t>
      </w:r>
      <w:r w:rsidRPr="002967FB">
        <w:t>classes</w:t>
      </w:r>
      <w:r w:rsidR="00E557FC">
        <w:t xml:space="preserve"> </w:t>
      </w:r>
      <w:r w:rsidRPr="002967FB">
        <w:t>can</w:t>
      </w:r>
      <w:r w:rsidR="00E557FC">
        <w:t xml:space="preserve"> </w:t>
      </w:r>
      <w:r w:rsidRPr="002967FB">
        <w:t>synchronize</w:t>
      </w:r>
      <w:r w:rsidR="00E557FC">
        <w:t xml:space="preserve"> </w:t>
      </w:r>
      <w:r w:rsidRPr="002967FB">
        <w:t>using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same</w:t>
      </w:r>
      <w:r w:rsidR="00E557FC">
        <w:t xml:space="preserve"> </w:t>
      </w:r>
      <w:r w:rsidRPr="002967FB">
        <w:t>object</w:t>
      </w:r>
      <w:r w:rsidR="00E557FC">
        <w:t xml:space="preserve"> </w:t>
      </w:r>
      <w:r w:rsidRPr="002967FB">
        <w:t>instance.</w:t>
      </w:r>
      <w:r w:rsidR="00E557FC">
        <w:t xml:space="preserve"> </w:t>
      </w:r>
      <w:r w:rsidR="00BA1EC9" w:rsidRPr="002967FB">
        <w:t>However,</w:t>
      </w:r>
      <w:r w:rsidR="00E557FC">
        <w:t xml:space="preserve"> </w:t>
      </w:r>
      <w:r w:rsidR="00BA1EC9" w:rsidRPr="002967FB">
        <w:t>t</w:t>
      </w:r>
      <w:r w:rsidRPr="002967FB">
        <w:t>his</w:t>
      </w:r>
      <w:r w:rsidR="00E557FC">
        <w:t xml:space="preserve"> </w:t>
      </w:r>
      <w:r w:rsidRPr="002967FB">
        <w:t>makes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harder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avoid</w:t>
      </w:r>
      <w:r w:rsidR="00E557FC">
        <w:t xml:space="preserve"> </w:t>
      </w:r>
      <w:r w:rsidRPr="002967FB">
        <w:t>deadlock.</w:t>
      </w:r>
      <w:r w:rsidR="00E557FC">
        <w:t xml:space="preserve"> </w:t>
      </w:r>
      <w:r w:rsidRPr="002967FB">
        <w:t>Fortunately,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need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this</w:t>
      </w:r>
      <w:r w:rsidR="00E557FC">
        <w:t xml:space="preserve"> </w:t>
      </w:r>
      <w:r w:rsidRPr="002967FB">
        <w:t>pattern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rare.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public</w:t>
      </w:r>
      <w:r w:rsidR="00E557FC">
        <w:t xml:space="preserve"> </w:t>
      </w:r>
      <w:r w:rsidRPr="002967FB">
        <w:t>data,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is</w:t>
      </w:r>
      <w:r w:rsidR="00E557FC">
        <w:t xml:space="preserve"> </w:t>
      </w:r>
      <w:r w:rsidR="00BA1EC9" w:rsidRPr="002967FB">
        <w:t>instead</w:t>
      </w:r>
      <w:r w:rsidR="00E557FC">
        <w:t xml:space="preserve"> </w:t>
      </w:r>
      <w:r w:rsidRPr="002967FB">
        <w:t>preferable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leave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entirely</w:t>
      </w:r>
      <w:r w:rsidR="00E557FC">
        <w:t xml:space="preserve"> </w:t>
      </w:r>
      <w:r w:rsidRPr="002967FB">
        <w:t>outside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class,</w:t>
      </w:r>
      <w:r w:rsidR="00E557FC">
        <w:t xml:space="preserve"> </w:t>
      </w:r>
      <w:r w:rsidRPr="002967FB">
        <w:t>allowing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calling</w:t>
      </w:r>
      <w:r w:rsidR="00E557FC">
        <w:t xml:space="preserve"> </w:t>
      </w:r>
      <w:r w:rsidRPr="002967FB">
        <w:t>code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take</w:t>
      </w:r>
      <w:r w:rsidR="00E557FC">
        <w:t xml:space="preserve"> </w:t>
      </w:r>
      <w:r w:rsidRPr="002967FB">
        <w:t>locks</w:t>
      </w:r>
      <w:r w:rsidR="00E557FC">
        <w:t xml:space="preserve"> </w:t>
      </w:r>
      <w:r w:rsidRPr="002967FB">
        <w:t>with</w:t>
      </w:r>
      <w:r w:rsidR="00E557FC">
        <w:t xml:space="preserve"> </w:t>
      </w:r>
      <w:r w:rsidRPr="002967FB">
        <w:t>its</w:t>
      </w:r>
      <w:r w:rsidR="00E557FC">
        <w:t xml:space="preserve"> </w:t>
      </w:r>
      <w:r w:rsidRPr="002967FB">
        <w:t>own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object.</w:t>
      </w:r>
    </w:p>
    <w:p w14:paraId="0FC6A649" w14:textId="42B65688" w:rsidR="007E4FFC" w:rsidRPr="002967FB" w:rsidRDefault="00D25B4D">
      <w:pPr>
        <w:pStyle w:val="Body"/>
      </w:pPr>
      <w:r w:rsidRPr="002967FB">
        <w:t>It’s</w:t>
      </w:r>
      <w:r w:rsidR="00E557FC">
        <w:t xml:space="preserve"> </w:t>
      </w:r>
      <w:r w:rsidRPr="002967FB">
        <w:t>important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object</w:t>
      </w:r>
      <w:r w:rsidR="00E557FC">
        <w:t xml:space="preserve"> </w:t>
      </w:r>
      <w:r w:rsidRPr="002967FB">
        <w:t>not</w:t>
      </w:r>
      <w:r w:rsidR="00E557FC">
        <w:t xml:space="preserve"> </w:t>
      </w:r>
      <w:r w:rsidRPr="002967FB">
        <w:t>be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value</w:t>
      </w:r>
      <w:r w:rsidR="00E557FC">
        <w:t xml:space="preserve"> </w:t>
      </w:r>
      <w:r w:rsidRPr="002967FB">
        <w:t>type.</w:t>
      </w:r>
      <w:r w:rsidR="00E557FC">
        <w:t xml:space="preserve"> </w:t>
      </w:r>
      <w:r w:rsidRPr="002967FB">
        <w:t>If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rPr>
          <w:rStyle w:val="C1"/>
        </w:rPr>
        <w:t>lock</w:t>
      </w:r>
      <w:r w:rsidR="00E557FC">
        <w:t xml:space="preserve"> </w:t>
      </w:r>
      <w:r w:rsidRPr="002967FB">
        <w:t>keyword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used</w:t>
      </w:r>
      <w:r w:rsidR="00E557FC">
        <w:t xml:space="preserve"> </w:t>
      </w:r>
      <w:r w:rsidRPr="002967FB">
        <w:t>on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value</w:t>
      </w:r>
      <w:r w:rsidR="00E557FC">
        <w:t xml:space="preserve"> </w:t>
      </w:r>
      <w:r w:rsidRPr="002967FB">
        <w:t>type,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compiler</w:t>
      </w:r>
      <w:r w:rsidR="00E557FC">
        <w:t xml:space="preserve"> </w:t>
      </w:r>
      <w:r w:rsidRPr="002967FB">
        <w:t>will</w:t>
      </w:r>
      <w:r w:rsidR="00E557FC">
        <w:t xml:space="preserve"> </w:t>
      </w:r>
      <w:r w:rsidRPr="002967FB">
        <w:t>report</w:t>
      </w:r>
      <w:r w:rsidR="00E557FC">
        <w:t xml:space="preserve"> </w:t>
      </w:r>
      <w:r w:rsidRPr="002967FB">
        <w:t>an</w:t>
      </w:r>
      <w:r w:rsidR="00E557FC">
        <w:t xml:space="preserve"> </w:t>
      </w:r>
      <w:r w:rsidRPr="002967FB">
        <w:t>error.</w:t>
      </w:r>
      <w:r w:rsidR="00E557FC">
        <w:t xml:space="preserve"> </w:t>
      </w:r>
      <w:r w:rsidRPr="002967FB">
        <w:t>(In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case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accessing</w:t>
      </w:r>
      <w:r w:rsidR="00E557FC">
        <w:t xml:space="preserve"> </w:t>
      </w:r>
      <w:r w:rsidRPr="002967FB">
        <w:t>the</w:t>
      </w:r>
      <w:r w:rsidR="00E557FC">
        <w:t xml:space="preserve"> </w:t>
      </w:r>
      <w:proofErr w:type="spellStart"/>
      <w:proofErr w:type="gramStart"/>
      <w:r w:rsidRPr="002967FB">
        <w:rPr>
          <w:rStyle w:val="C1"/>
        </w:rPr>
        <w:t>System.Threading.Monitor</w:t>
      </w:r>
      <w:proofErr w:type="spellEnd"/>
      <w:proofErr w:type="gramEnd"/>
      <w:r w:rsidR="00E557FC">
        <w:t xml:space="preserve"> </w:t>
      </w:r>
      <w:r w:rsidRPr="002967FB">
        <w:t>class</w:t>
      </w:r>
      <w:r w:rsidR="00E557FC">
        <w:t xml:space="preserve"> </w:t>
      </w:r>
      <w:r w:rsidRPr="002967FB">
        <w:t>explicitly</w:t>
      </w:r>
      <w:r w:rsidR="00E557FC">
        <w:t xml:space="preserve"> </w:t>
      </w:r>
      <w:r w:rsidRPr="002967FB">
        <w:t>[not</w:t>
      </w:r>
      <w:r w:rsidR="00E557FC">
        <w:t xml:space="preserve"> </w:t>
      </w:r>
      <w:r w:rsidRPr="002967FB">
        <w:t>via</w:t>
      </w:r>
      <w:r w:rsidR="00E557FC">
        <w:t xml:space="preserve"> </w:t>
      </w:r>
      <w:r w:rsidRPr="002967FB">
        <w:rPr>
          <w:rStyle w:val="C1"/>
        </w:rPr>
        <w:t>lock</w:t>
      </w:r>
      <w:r w:rsidRPr="002967FB">
        <w:t>],</w:t>
      </w:r>
      <w:r w:rsidR="00E557FC">
        <w:t xml:space="preserve"> </w:t>
      </w:r>
      <w:r w:rsidRPr="002967FB">
        <w:t>no</w:t>
      </w:r>
      <w:r w:rsidR="00E557FC">
        <w:t xml:space="preserve"> </w:t>
      </w:r>
      <w:r w:rsidRPr="002967FB">
        <w:t>such</w:t>
      </w:r>
      <w:r w:rsidR="00E557FC">
        <w:t xml:space="preserve"> </w:t>
      </w:r>
      <w:r w:rsidRPr="002967FB">
        <w:t>error</w:t>
      </w:r>
      <w:r w:rsidR="00E557FC">
        <w:t xml:space="preserve"> </w:t>
      </w:r>
      <w:r w:rsidRPr="002967FB">
        <w:t>will</w:t>
      </w:r>
      <w:r w:rsidR="00E557FC">
        <w:t xml:space="preserve"> </w:t>
      </w:r>
      <w:r w:rsidRPr="002967FB">
        <w:t>occur</w:t>
      </w:r>
      <w:r w:rsidR="00E557FC">
        <w:t xml:space="preserve"> </w:t>
      </w:r>
      <w:r w:rsidRPr="002967FB">
        <w:t>at</w:t>
      </w:r>
      <w:r w:rsidR="00E557FC">
        <w:t xml:space="preserve"> </w:t>
      </w:r>
      <w:r w:rsidRPr="002967FB">
        <w:t>compile</w:t>
      </w:r>
      <w:r w:rsidR="00E557FC">
        <w:t xml:space="preserve"> </w:t>
      </w:r>
      <w:r w:rsidRPr="002967FB">
        <w:t>time.</w:t>
      </w:r>
      <w:r w:rsidR="00E557FC">
        <w:t xml:space="preserve"> </w:t>
      </w:r>
      <w:r w:rsidRPr="002967FB">
        <w:t>Instead,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code</w:t>
      </w:r>
      <w:r w:rsidR="00E557FC">
        <w:t xml:space="preserve"> </w:t>
      </w:r>
      <w:r w:rsidRPr="002967FB">
        <w:t>will</w:t>
      </w:r>
      <w:r w:rsidR="00E557FC">
        <w:t xml:space="preserve"> </w:t>
      </w:r>
      <w:r w:rsidRPr="002967FB">
        <w:t>throw</w:t>
      </w:r>
      <w:r w:rsidR="00E557FC">
        <w:t xml:space="preserve"> </w:t>
      </w:r>
      <w:r w:rsidRPr="002967FB">
        <w:t>an</w:t>
      </w:r>
      <w:r w:rsidR="00E557FC">
        <w:t xml:space="preserve"> </w:t>
      </w:r>
      <w:r w:rsidRPr="002967FB">
        <w:t>exception</w:t>
      </w:r>
      <w:r w:rsidR="00E557FC">
        <w:t xml:space="preserve"> </w:t>
      </w:r>
      <w:r w:rsidRPr="002967FB">
        <w:t>with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call</w:t>
      </w:r>
      <w:r w:rsidR="00E557FC">
        <w:t xml:space="preserve"> </w:t>
      </w:r>
      <w:r w:rsidRPr="002967FB">
        <w:t>to</w:t>
      </w:r>
      <w:r w:rsidR="00E557FC">
        <w:t xml:space="preserve"> </w:t>
      </w:r>
      <w:proofErr w:type="spellStart"/>
      <w:r w:rsidRPr="002967FB">
        <w:rPr>
          <w:rStyle w:val="C1"/>
        </w:rPr>
        <w:t>Monitor.Exit</w:t>
      </w:r>
      <w:proofErr w:type="spellEnd"/>
      <w:r w:rsidRPr="002967FB">
        <w:rPr>
          <w:rStyle w:val="C1"/>
        </w:rPr>
        <w:t>()</w:t>
      </w:r>
      <w:r w:rsidRPr="002967FB">
        <w:t>,</w:t>
      </w:r>
      <w:r w:rsidR="00E557FC">
        <w:t xml:space="preserve"> </w:t>
      </w:r>
      <w:r w:rsidRPr="002967FB">
        <w:t>indicating</w:t>
      </w:r>
      <w:r w:rsidR="00E557FC">
        <w:t xml:space="preserve"> </w:t>
      </w:r>
      <w:r w:rsidRPr="002967FB">
        <w:t>there</w:t>
      </w:r>
      <w:r w:rsidR="00E557FC">
        <w:t xml:space="preserve"> </w:t>
      </w:r>
      <w:r w:rsidRPr="002967FB">
        <w:t>was</w:t>
      </w:r>
      <w:r w:rsidR="00E557FC">
        <w:t xml:space="preserve"> </w:t>
      </w:r>
      <w:r w:rsidRPr="002967FB">
        <w:t>no</w:t>
      </w:r>
      <w:r w:rsidR="00E557FC">
        <w:t xml:space="preserve"> </w:t>
      </w:r>
      <w:r w:rsidRPr="002967FB">
        <w:t>corresponding</w:t>
      </w:r>
      <w:r w:rsidR="00E557FC">
        <w:t xml:space="preserve"> </w:t>
      </w:r>
      <w:proofErr w:type="spellStart"/>
      <w:r w:rsidRPr="002967FB">
        <w:rPr>
          <w:rStyle w:val="C1"/>
        </w:rPr>
        <w:t>Monitor.Enter</w:t>
      </w:r>
      <w:proofErr w:type="spellEnd"/>
      <w:r w:rsidRPr="002967FB">
        <w:rPr>
          <w:rStyle w:val="C1"/>
        </w:rPr>
        <w:t>()</w:t>
      </w:r>
      <w:r w:rsidR="00E557FC">
        <w:t xml:space="preserve"> </w:t>
      </w:r>
      <w:r w:rsidRPr="002967FB">
        <w:t>call.)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issue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when</w:t>
      </w:r>
      <w:r w:rsidR="00E557FC">
        <w:t xml:space="preserve"> </w:t>
      </w:r>
      <w:r w:rsidRPr="002967FB">
        <w:t>using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value</w:t>
      </w:r>
      <w:r w:rsidR="00E557FC">
        <w:t xml:space="preserve"> </w:t>
      </w:r>
      <w:r w:rsidRPr="002967FB">
        <w:t>type,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runtime</w:t>
      </w:r>
      <w:r w:rsidR="00E557FC">
        <w:t xml:space="preserve"> </w:t>
      </w:r>
      <w:r w:rsidRPr="002967FB">
        <w:t>makes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copy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value,</w:t>
      </w:r>
      <w:r w:rsidR="00E557FC">
        <w:t xml:space="preserve"> </w:t>
      </w:r>
      <w:r w:rsidRPr="002967FB">
        <w:t>places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heap</w:t>
      </w:r>
      <w:r w:rsidR="00E557FC">
        <w:t xml:space="preserve"> </w:t>
      </w:r>
      <w:r w:rsidRPr="002967FB">
        <w:t>(boxing</w:t>
      </w:r>
      <w:r w:rsidR="00E557FC">
        <w:t xml:space="preserve"> </w:t>
      </w:r>
      <w:r w:rsidRPr="002967FB">
        <w:t>occurs),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passes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boxed</w:t>
      </w:r>
      <w:r w:rsidR="00E557FC">
        <w:t xml:space="preserve"> </w:t>
      </w:r>
      <w:r w:rsidRPr="002967FB">
        <w:t>value</w:t>
      </w:r>
      <w:r w:rsidR="00E557FC">
        <w:t xml:space="preserve"> </w:t>
      </w:r>
      <w:r w:rsidRPr="002967FB">
        <w:t>to</w:t>
      </w:r>
      <w:r w:rsidR="00E557FC">
        <w:t xml:space="preserve"> </w:t>
      </w:r>
      <w:proofErr w:type="spellStart"/>
      <w:r w:rsidRPr="002967FB">
        <w:rPr>
          <w:rStyle w:val="C1"/>
        </w:rPr>
        <w:t>Monitor.Enter</w:t>
      </w:r>
      <w:proofErr w:type="spellEnd"/>
      <w:r w:rsidRPr="002967FB">
        <w:rPr>
          <w:rStyle w:val="C1"/>
        </w:rPr>
        <w:t>()</w:t>
      </w:r>
      <w:r w:rsidRPr="002967FB">
        <w:t>.</w:t>
      </w:r>
      <w:r w:rsidR="00E557FC">
        <w:t xml:space="preserve"> </w:t>
      </w:r>
      <w:r w:rsidRPr="002967FB">
        <w:t>Similarly,</w:t>
      </w:r>
      <w:r w:rsidR="00E557FC">
        <w:t xml:space="preserve"> </w:t>
      </w:r>
      <w:proofErr w:type="spellStart"/>
      <w:r w:rsidRPr="002967FB">
        <w:rPr>
          <w:rStyle w:val="C1"/>
        </w:rPr>
        <w:t>Monitor.Exit</w:t>
      </w:r>
      <w:proofErr w:type="spellEnd"/>
      <w:r w:rsidRPr="002967FB">
        <w:rPr>
          <w:rStyle w:val="C1"/>
        </w:rPr>
        <w:t>()</w:t>
      </w:r>
      <w:r w:rsidR="00E557FC">
        <w:t xml:space="preserve"> </w:t>
      </w:r>
      <w:r w:rsidRPr="002967FB">
        <w:t>receives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boxed</w:t>
      </w:r>
      <w:r w:rsidR="00E557FC">
        <w:t xml:space="preserve"> </w:t>
      </w:r>
      <w:r w:rsidRPr="002967FB">
        <w:t>copy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original</w:t>
      </w:r>
      <w:r w:rsidR="00E557FC">
        <w:t xml:space="preserve"> </w:t>
      </w:r>
      <w:r w:rsidRPr="002967FB">
        <w:t>variable.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result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that</w:t>
      </w:r>
      <w:r w:rsidR="00E557FC">
        <w:t xml:space="preserve"> </w:t>
      </w:r>
      <w:proofErr w:type="spellStart"/>
      <w:r w:rsidRPr="002967FB">
        <w:rPr>
          <w:rStyle w:val="C1"/>
        </w:rPr>
        <w:t>Monitor.Enter</w:t>
      </w:r>
      <w:proofErr w:type="spellEnd"/>
      <w:r w:rsidRPr="002967FB">
        <w:rPr>
          <w:rStyle w:val="C1"/>
        </w:rPr>
        <w:t>()</w:t>
      </w:r>
      <w:r w:rsidR="00E557FC">
        <w:t xml:space="preserve"> </w:t>
      </w:r>
      <w:r w:rsidRPr="002967FB">
        <w:t>and</w:t>
      </w:r>
      <w:r w:rsidR="00E557FC">
        <w:t xml:space="preserve"> </w:t>
      </w:r>
      <w:proofErr w:type="spellStart"/>
      <w:r w:rsidRPr="002967FB">
        <w:rPr>
          <w:rStyle w:val="C1"/>
        </w:rPr>
        <w:t>Monitor.Exit</w:t>
      </w:r>
      <w:proofErr w:type="spellEnd"/>
      <w:r w:rsidRPr="002967FB">
        <w:rPr>
          <w:rStyle w:val="C1"/>
        </w:rPr>
        <w:t>()</w:t>
      </w:r>
      <w:r w:rsidR="00E557FC">
        <w:t xml:space="preserve"> </w:t>
      </w:r>
      <w:r w:rsidRPr="002967FB">
        <w:t>receive</w:t>
      </w:r>
      <w:r w:rsidR="00E557FC">
        <w:t xml:space="preserve"> </w:t>
      </w:r>
      <w:r w:rsidRPr="002967FB">
        <w:t>different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object</w:t>
      </w:r>
      <w:r w:rsidR="00E557FC">
        <w:t xml:space="preserve"> </w:t>
      </w:r>
      <w:r w:rsidRPr="002967FB">
        <w:t>instances</w:t>
      </w:r>
      <w:r w:rsidR="00E557FC">
        <w:t xml:space="preserve"> </w:t>
      </w:r>
      <w:r w:rsidRPr="002967FB">
        <w:t>so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no</w:t>
      </w:r>
      <w:r w:rsidR="00E557FC">
        <w:t xml:space="preserve"> </w:t>
      </w:r>
      <w:r w:rsidRPr="002967FB">
        <w:t>correlation</w:t>
      </w:r>
      <w:r w:rsidR="00E557FC">
        <w:t xml:space="preserve"> </w:t>
      </w:r>
      <w:r w:rsidRPr="002967FB">
        <w:t>between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two</w:t>
      </w:r>
      <w:r w:rsidR="00E557FC">
        <w:t xml:space="preserve"> </w:t>
      </w:r>
      <w:r w:rsidRPr="002967FB">
        <w:t>calls</w:t>
      </w:r>
      <w:r w:rsidR="00E557FC">
        <w:t xml:space="preserve"> </w:t>
      </w:r>
      <w:r w:rsidRPr="002967FB">
        <w:t>occurs.</w:t>
      </w:r>
    </w:p>
    <w:p w14:paraId="52E5ED33" w14:textId="01E87821" w:rsidR="007E4FFC" w:rsidRPr="002967FB" w:rsidRDefault="00D25B4D" w:rsidP="003B6937">
      <w:pPr>
        <w:pStyle w:val="HB"/>
      </w:pPr>
      <w:r w:rsidRPr="002967FB">
        <w:t>Why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Avoid</w:t>
      </w:r>
      <w:r w:rsidR="00E557FC">
        <w:t xml:space="preserve"> </w:t>
      </w:r>
      <w:r w:rsidRPr="002967FB">
        <w:t>Locking</w:t>
      </w:r>
      <w:r w:rsidR="00E557FC">
        <w:t xml:space="preserve"> </w:t>
      </w:r>
      <w:r w:rsidRPr="002967FB">
        <w:t>on</w:t>
      </w:r>
      <w:r w:rsidR="00E557FC">
        <w:t xml:space="preserve"> </w:t>
      </w:r>
      <w:r w:rsidRPr="00E153FD">
        <w:rPr>
          <w:rStyle w:val="C1"/>
        </w:rPr>
        <w:t>this</w:t>
      </w:r>
      <w:r w:rsidRPr="002967FB">
        <w:t>,</w:t>
      </w:r>
      <w:r w:rsidR="00E557FC">
        <w:t xml:space="preserve"> </w:t>
      </w:r>
      <w:proofErr w:type="spellStart"/>
      <w:r w:rsidRPr="00E153FD">
        <w:rPr>
          <w:rStyle w:val="C1"/>
        </w:rPr>
        <w:t>typeof</w:t>
      </w:r>
      <w:proofErr w:type="spellEnd"/>
      <w:r w:rsidRPr="00E153FD">
        <w:rPr>
          <w:rStyle w:val="C1"/>
        </w:rPr>
        <w:t>(type)</w:t>
      </w:r>
      <w:r w:rsidRPr="002967FB">
        <w:t>,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E153FD">
        <w:rPr>
          <w:rStyle w:val="C1"/>
        </w:rPr>
        <w:t>string</w:t>
      </w:r>
    </w:p>
    <w:p w14:paraId="59C99D96" w14:textId="65A8F57E" w:rsidR="007E4FFC" w:rsidRPr="002967FB" w:rsidRDefault="00D25B4D">
      <w:pPr>
        <w:pStyle w:val="BodyNoIndent"/>
      </w:pPr>
      <w:r w:rsidRPr="002967FB">
        <w:t>One</w:t>
      </w:r>
      <w:r w:rsidR="00E557FC">
        <w:t xml:space="preserve"> </w:t>
      </w:r>
      <w:r w:rsidR="00D62A74">
        <w:t>seemingly</w:t>
      </w:r>
      <w:r w:rsidR="00E557FC">
        <w:t xml:space="preserve"> </w:t>
      </w:r>
      <w:r w:rsidR="00D62A74">
        <w:t>reasonable</w:t>
      </w:r>
      <w:r w:rsidR="00E557FC">
        <w:t xml:space="preserve"> </w:t>
      </w:r>
      <w:r w:rsidRPr="002967FB">
        <w:t>pattern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lock</w:t>
      </w:r>
      <w:r w:rsidR="00E557FC">
        <w:t xml:space="preserve"> </w:t>
      </w:r>
      <w:r w:rsidRPr="002967FB">
        <w:t>on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rPr>
          <w:rStyle w:val="C1"/>
        </w:rPr>
        <w:t>this</w:t>
      </w:r>
      <w:r w:rsidR="00E557FC">
        <w:t xml:space="preserve"> </w:t>
      </w:r>
      <w:r w:rsidRPr="002967FB">
        <w:t>keyword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instance</w:t>
      </w:r>
      <w:r w:rsidR="00E557FC">
        <w:t xml:space="preserve"> </w:t>
      </w:r>
      <w:r w:rsidRPr="002967FB">
        <w:t>data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class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on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type</w:t>
      </w:r>
      <w:r w:rsidR="00E557FC">
        <w:t xml:space="preserve"> </w:t>
      </w:r>
      <w:r w:rsidRPr="002967FB">
        <w:t>instance</w:t>
      </w:r>
      <w:r w:rsidR="00E557FC">
        <w:t xml:space="preserve"> </w:t>
      </w:r>
      <w:r w:rsidRPr="002967FB">
        <w:t>obtained</w:t>
      </w:r>
      <w:r w:rsidR="00E557FC">
        <w:t xml:space="preserve"> </w:t>
      </w:r>
      <w:r w:rsidRPr="002967FB">
        <w:t>from</w:t>
      </w:r>
      <w:r w:rsidR="00E557FC">
        <w:t xml:space="preserve"> </w:t>
      </w:r>
      <w:proofErr w:type="spellStart"/>
      <w:r w:rsidRPr="002967FB">
        <w:rPr>
          <w:rStyle w:val="C1"/>
        </w:rPr>
        <w:t>typeof</w:t>
      </w:r>
      <w:proofErr w:type="spellEnd"/>
      <w:r w:rsidRPr="002967FB">
        <w:rPr>
          <w:rStyle w:val="C1"/>
        </w:rPr>
        <w:t>(type)</w:t>
      </w:r>
      <w:r w:rsidR="00E557FC">
        <w:t xml:space="preserve"> </w:t>
      </w:r>
      <w:r w:rsidRPr="002967FB">
        <w:t>(</w:t>
      </w:r>
      <w:r w:rsidR="002D3F1C">
        <w:t>e.g.</w:t>
      </w:r>
      <w:r w:rsidRPr="002967FB">
        <w:t>,</w:t>
      </w:r>
      <w:r w:rsidR="00E557FC">
        <w:t xml:space="preserve"> </w:t>
      </w:r>
      <w:proofErr w:type="spellStart"/>
      <w:proofErr w:type="gramStart"/>
      <w:r w:rsidRPr="002967FB">
        <w:rPr>
          <w:rStyle w:val="C1"/>
        </w:rPr>
        <w:t>typeof</w:t>
      </w:r>
      <w:proofErr w:type="spellEnd"/>
      <w:r w:rsidRPr="002967FB">
        <w:rPr>
          <w:rStyle w:val="C1"/>
        </w:rPr>
        <w:t>(</w:t>
      </w:r>
      <w:proofErr w:type="spellStart"/>
      <w:proofErr w:type="gramEnd"/>
      <w:r w:rsidRPr="002967FB">
        <w:rPr>
          <w:rStyle w:val="C1"/>
        </w:rPr>
        <w:t>MyType</w:t>
      </w:r>
      <w:proofErr w:type="spellEnd"/>
      <w:r w:rsidRPr="002967FB">
        <w:rPr>
          <w:rStyle w:val="C1"/>
        </w:rPr>
        <w:t>)</w:t>
      </w:r>
      <w:r w:rsidRPr="002967FB">
        <w:t>)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static</w:t>
      </w:r>
      <w:r w:rsidR="00E557FC">
        <w:t xml:space="preserve"> </w:t>
      </w:r>
      <w:r w:rsidRPr="002967FB">
        <w:t>data.</w:t>
      </w:r>
      <w:r w:rsidR="00E557FC">
        <w:t xml:space="preserve"> </w:t>
      </w:r>
      <w:r w:rsidRPr="002967FB">
        <w:t>Such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pattern</w:t>
      </w:r>
      <w:r w:rsidR="00E557FC">
        <w:t xml:space="preserve"> </w:t>
      </w:r>
      <w:r w:rsidRPr="002967FB">
        <w:t>provides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target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all</w:t>
      </w:r>
      <w:r w:rsidR="00E557FC">
        <w:t xml:space="preserve"> </w:t>
      </w:r>
      <w:r w:rsidRPr="002967FB">
        <w:t>states</w:t>
      </w:r>
      <w:r w:rsidR="00E557FC">
        <w:t xml:space="preserve"> </w:t>
      </w:r>
      <w:r w:rsidRPr="002967FB">
        <w:t>associated</w:t>
      </w:r>
      <w:r w:rsidR="00E557FC">
        <w:t xml:space="preserve"> </w:t>
      </w:r>
      <w:r w:rsidRPr="002967FB">
        <w:t>with</w:t>
      </w:r>
      <w:r w:rsidR="00E557FC">
        <w:t xml:space="preserve"> </w:t>
      </w:r>
      <w:r w:rsidRPr="002967FB">
        <w:t>a</w:t>
      </w:r>
      <w:r w:rsidR="00E557FC">
        <w:t xml:space="preserve"> </w:t>
      </w:r>
      <w:proofErr w:type="gramStart"/>
      <w:r w:rsidRPr="002967FB">
        <w:t>particular</w:t>
      </w:r>
      <w:r w:rsidR="00E557FC">
        <w:t xml:space="preserve"> </w:t>
      </w:r>
      <w:r w:rsidRPr="002967FB">
        <w:t>object</w:t>
      </w:r>
      <w:proofErr w:type="gramEnd"/>
      <w:r w:rsidR="00E557FC">
        <w:t xml:space="preserve"> </w:t>
      </w:r>
      <w:r w:rsidRPr="002967FB">
        <w:t>instance</w:t>
      </w:r>
      <w:r w:rsidR="00E557FC">
        <w:t xml:space="preserve"> </w:t>
      </w:r>
      <w:r w:rsidRPr="002967FB">
        <w:t>when</w:t>
      </w:r>
      <w:r w:rsidR="00E557FC">
        <w:t xml:space="preserve"> </w:t>
      </w:r>
      <w:r w:rsidRPr="002967FB">
        <w:rPr>
          <w:rStyle w:val="C1"/>
        </w:rPr>
        <w:t>this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used</w:t>
      </w:r>
      <w:r w:rsidR="00E557FC">
        <w:t xml:space="preserve"> </w:t>
      </w:r>
      <w:r w:rsidRPr="002967FB">
        <w:t>and</w:t>
      </w:r>
      <w:r w:rsidR="00E557FC">
        <w:t xml:space="preserve"> </w:t>
      </w:r>
      <w:r w:rsidR="002D3F1C">
        <w:t>for</w:t>
      </w:r>
      <w:r w:rsidR="00E557FC">
        <w:t xml:space="preserve"> </w:t>
      </w:r>
      <w:r w:rsidRPr="002967FB">
        <w:t>all</w:t>
      </w:r>
      <w:r w:rsidR="00E557FC">
        <w:t xml:space="preserve"> </w:t>
      </w:r>
      <w:r w:rsidRPr="002967FB">
        <w:t>static</w:t>
      </w:r>
      <w:r w:rsidR="00E557FC">
        <w:t xml:space="preserve"> </w:t>
      </w:r>
      <w:r w:rsidRPr="002967FB">
        <w:t>data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type</w:t>
      </w:r>
      <w:r w:rsidR="00E557FC">
        <w:t xml:space="preserve"> </w:t>
      </w:r>
      <w:r w:rsidRPr="002967FB">
        <w:t>when</w:t>
      </w:r>
      <w:r w:rsidR="00E557FC">
        <w:t xml:space="preserve"> </w:t>
      </w:r>
      <w:proofErr w:type="spellStart"/>
      <w:r w:rsidRPr="002967FB">
        <w:rPr>
          <w:rStyle w:val="C1"/>
        </w:rPr>
        <w:t>typeof</w:t>
      </w:r>
      <w:proofErr w:type="spellEnd"/>
      <w:r w:rsidRPr="002967FB">
        <w:rPr>
          <w:rStyle w:val="C1"/>
        </w:rPr>
        <w:t>(type)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used.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problem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target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rPr>
          <w:rStyle w:val="C1"/>
        </w:rPr>
        <w:t>this</w:t>
      </w:r>
      <w:r w:rsidR="00E557FC">
        <w:t xml:space="preserve"> </w:t>
      </w:r>
      <w:r w:rsidRPr="002967FB">
        <w:t>(or</w:t>
      </w:r>
      <w:r w:rsidR="00E557FC">
        <w:t xml:space="preserve"> </w:t>
      </w:r>
      <w:proofErr w:type="spellStart"/>
      <w:r w:rsidRPr="002967FB">
        <w:rPr>
          <w:rStyle w:val="C1"/>
        </w:rPr>
        <w:t>typeof</w:t>
      </w:r>
      <w:proofErr w:type="spellEnd"/>
      <w:r w:rsidRPr="002967FB">
        <w:rPr>
          <w:rStyle w:val="C1"/>
        </w:rPr>
        <w:t>(type)</w:t>
      </w:r>
      <w:r w:rsidRPr="002967FB">
        <w:t>)</w:t>
      </w:r>
      <w:r w:rsidR="00E557FC">
        <w:t xml:space="preserve"> </w:t>
      </w:r>
      <w:r w:rsidRPr="002967FB">
        <w:t>points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could</w:t>
      </w:r>
      <w:r w:rsidR="00E557FC">
        <w:t xml:space="preserve"> </w:t>
      </w:r>
      <w:r w:rsidRPr="002967FB">
        <w:t>participate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target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an</w:t>
      </w:r>
      <w:r w:rsidR="00E557FC">
        <w:t xml:space="preserve"> </w:t>
      </w:r>
      <w:r w:rsidRPr="002967FB">
        <w:t>entirely</w:t>
      </w:r>
      <w:r w:rsidR="00E557FC">
        <w:t xml:space="preserve"> </w:t>
      </w:r>
      <w:r w:rsidRPr="002967FB">
        <w:t>different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block</w:t>
      </w:r>
      <w:r w:rsidR="00E557FC">
        <w:t xml:space="preserve"> </w:t>
      </w:r>
      <w:r w:rsidRPr="002967FB">
        <w:t>created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an</w:t>
      </w:r>
      <w:r w:rsidR="00E557FC">
        <w:t xml:space="preserve"> </w:t>
      </w:r>
      <w:r w:rsidRPr="002967FB">
        <w:t>unrelated</w:t>
      </w:r>
      <w:r w:rsidR="00E557FC">
        <w:t xml:space="preserve"> </w:t>
      </w:r>
      <w:r w:rsidRPr="002967FB">
        <w:t>block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code.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other</w:t>
      </w:r>
      <w:r w:rsidR="00E557FC">
        <w:t xml:space="preserve"> </w:t>
      </w:r>
      <w:r w:rsidRPr="002967FB">
        <w:t>words,</w:t>
      </w:r>
      <w:r w:rsidR="00E557FC">
        <w:t xml:space="preserve"> </w:t>
      </w:r>
      <w:r w:rsidRPr="002967FB">
        <w:t>although</w:t>
      </w:r>
      <w:r w:rsidR="00E557FC">
        <w:t xml:space="preserve"> </w:t>
      </w:r>
      <w:r w:rsidRPr="002967FB">
        <w:t>only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code</w:t>
      </w:r>
      <w:r w:rsidR="00E557FC">
        <w:t xml:space="preserve"> </w:t>
      </w:r>
      <w:r w:rsidRPr="002967FB">
        <w:t>within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instance</w:t>
      </w:r>
      <w:r w:rsidR="00E557FC">
        <w:t xml:space="preserve"> </w:t>
      </w:r>
      <w:r w:rsidRPr="002967FB">
        <w:t>itself</w:t>
      </w:r>
      <w:r w:rsidR="00E557FC">
        <w:t xml:space="preserve"> </w:t>
      </w:r>
      <w:r w:rsidRPr="002967FB">
        <w:t>can</w:t>
      </w:r>
      <w:r w:rsidR="00E557FC">
        <w:t xml:space="preserve"> </w:t>
      </w:r>
      <w:r w:rsidRPr="002967FB">
        <w:t>block</w:t>
      </w:r>
      <w:r w:rsidR="00E557FC">
        <w:t xml:space="preserve"> </w:t>
      </w:r>
      <w:r w:rsidRPr="002967FB">
        <w:t>using</w:t>
      </w:r>
      <w:r w:rsidR="00E557FC">
        <w:t xml:space="preserve"> </w:t>
      </w:r>
      <w:proofErr w:type="gramStart"/>
      <w:r w:rsidRPr="002967FB">
        <w:t>the</w:t>
      </w:r>
      <w:r w:rsidR="00E557FC">
        <w:t xml:space="preserve"> </w:t>
      </w:r>
      <w:r w:rsidRPr="002967FB">
        <w:rPr>
          <w:rStyle w:val="C1"/>
        </w:rPr>
        <w:t>this</w:t>
      </w:r>
      <w:proofErr w:type="gramEnd"/>
      <w:r w:rsidR="00E557FC">
        <w:t xml:space="preserve"> </w:t>
      </w:r>
      <w:r w:rsidRPr="002967FB">
        <w:t>keyword,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caller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created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instance</w:t>
      </w:r>
      <w:r w:rsidR="00E557FC">
        <w:t xml:space="preserve"> </w:t>
      </w:r>
      <w:r w:rsidRPr="002967FB">
        <w:t>can</w:t>
      </w:r>
      <w:r w:rsidR="00E557FC">
        <w:t xml:space="preserve"> </w:t>
      </w:r>
      <w:r w:rsidRPr="002967FB">
        <w:t>pass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instance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lock.</w:t>
      </w:r>
    </w:p>
    <w:p w14:paraId="26AF5817" w14:textId="5AEA5FAF" w:rsidR="007E4FFC" w:rsidRPr="002967FB" w:rsidRDefault="00D25B4D">
      <w:pPr>
        <w:pStyle w:val="Body"/>
      </w:pPr>
      <w:r w:rsidRPr="002967FB">
        <w:lastRenderedPageBreak/>
        <w:t>The</w:t>
      </w:r>
      <w:r w:rsidR="00E557FC">
        <w:t xml:space="preserve"> </w:t>
      </w:r>
      <w:r w:rsidRPr="002967FB">
        <w:t>result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two</w:t>
      </w:r>
      <w:r w:rsidR="00E557FC">
        <w:t xml:space="preserve"> </w:t>
      </w:r>
      <w:r w:rsidRPr="002967FB">
        <w:t>different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blocks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synchronize</w:t>
      </w:r>
      <w:r w:rsidR="00E557FC">
        <w:t xml:space="preserve"> </w:t>
      </w:r>
      <w:r w:rsidRPr="002967FB">
        <w:t>two</w:t>
      </w:r>
      <w:r w:rsidR="00E557FC">
        <w:t xml:space="preserve"> </w:t>
      </w:r>
      <w:r w:rsidRPr="002967FB">
        <w:t>entirely</w:t>
      </w:r>
      <w:r w:rsidR="00E557FC">
        <w:t xml:space="preserve"> </w:t>
      </w:r>
      <w:r w:rsidRPr="002967FB">
        <w:t>different</w:t>
      </w:r>
      <w:r w:rsidR="00E557FC">
        <w:t xml:space="preserve"> </w:t>
      </w:r>
      <w:r w:rsidRPr="002967FB">
        <w:t>sets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data</w:t>
      </w:r>
      <w:r w:rsidR="00E557FC">
        <w:t xml:space="preserve"> </w:t>
      </w:r>
      <w:r w:rsidRPr="002967FB">
        <w:t>could</w:t>
      </w:r>
      <w:r w:rsidR="00E557FC">
        <w:t xml:space="preserve"> </w:t>
      </w:r>
      <w:r w:rsidRPr="002967FB">
        <w:t>block</w:t>
      </w:r>
      <w:r w:rsidR="00E557FC">
        <w:t xml:space="preserve"> </w:t>
      </w:r>
      <w:r w:rsidRPr="002967FB">
        <w:t>each</w:t>
      </w:r>
      <w:r w:rsidR="00E557FC">
        <w:t xml:space="preserve"> </w:t>
      </w:r>
      <w:r w:rsidRPr="002967FB">
        <w:t>other.</w:t>
      </w:r>
      <w:r w:rsidR="00E557FC">
        <w:t xml:space="preserve"> </w:t>
      </w:r>
      <w:r w:rsidRPr="002967FB">
        <w:t>Although</w:t>
      </w:r>
      <w:r w:rsidR="00E557FC">
        <w:t xml:space="preserve"> </w:t>
      </w:r>
      <w:r w:rsidRPr="002967FB">
        <w:t>perhaps</w:t>
      </w:r>
      <w:r w:rsidR="00E557FC">
        <w:t xml:space="preserve"> </w:t>
      </w:r>
      <w:r w:rsidRPr="002967FB">
        <w:t>unlikely,</w:t>
      </w:r>
      <w:r w:rsidR="00E557FC">
        <w:t xml:space="preserve"> </w:t>
      </w:r>
      <w:r w:rsidRPr="002967FB">
        <w:t>sharing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same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target</w:t>
      </w:r>
      <w:r w:rsidR="00E557FC">
        <w:t xml:space="preserve"> </w:t>
      </w:r>
      <w:r w:rsidRPr="002967FB">
        <w:t>could</w:t>
      </w:r>
      <w:r w:rsidR="00E557FC">
        <w:t xml:space="preserve"> </w:t>
      </w:r>
      <w:r w:rsidRPr="002967FB">
        <w:t>have</w:t>
      </w:r>
      <w:r w:rsidR="00E557FC">
        <w:t xml:space="preserve"> </w:t>
      </w:r>
      <w:r w:rsidRPr="002967FB">
        <w:t>an</w:t>
      </w:r>
      <w:r w:rsidR="00E557FC">
        <w:t xml:space="preserve"> </w:t>
      </w:r>
      <w:r w:rsidRPr="002967FB">
        <w:t>unintended</w:t>
      </w:r>
      <w:r w:rsidR="00E557FC">
        <w:t xml:space="preserve"> </w:t>
      </w:r>
      <w:r w:rsidRPr="002967FB">
        <w:t>performance</w:t>
      </w:r>
      <w:r w:rsidR="00E557FC">
        <w:t xml:space="preserve"> </w:t>
      </w:r>
      <w:r w:rsidRPr="002967FB">
        <w:t>impact</w:t>
      </w:r>
      <w:r w:rsidR="00E557FC">
        <w:t xml:space="preserve"> </w:t>
      </w:r>
      <w:r w:rsidRPr="002967FB">
        <w:t>and,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extreme</w:t>
      </w:r>
      <w:r w:rsidR="00E557FC">
        <w:t xml:space="preserve"> </w:t>
      </w:r>
      <w:r w:rsidRPr="002967FB">
        <w:t>cases,</w:t>
      </w:r>
      <w:r w:rsidR="00E557FC">
        <w:t xml:space="preserve"> </w:t>
      </w:r>
      <w:r w:rsidR="00C65EF5">
        <w:t>could</w:t>
      </w:r>
      <w:r w:rsidR="00E557FC">
        <w:t xml:space="preserve"> </w:t>
      </w:r>
      <w:r w:rsidRPr="002967FB">
        <w:t>even</w:t>
      </w:r>
      <w:r w:rsidR="00E557FC">
        <w:t xml:space="preserve"> </w:t>
      </w:r>
      <w:r w:rsidRPr="002967FB">
        <w:t>cause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deadlock.</w:t>
      </w:r>
      <w:r w:rsidR="00E557FC">
        <w:t xml:space="preserve"> </w:t>
      </w:r>
      <w:r w:rsidRPr="002967FB">
        <w:t>Instead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locking</w:t>
      </w:r>
      <w:r w:rsidR="00E557FC">
        <w:t xml:space="preserve"> </w:t>
      </w:r>
      <w:r w:rsidRPr="002967FB">
        <w:t>on</w:t>
      </w:r>
      <w:r w:rsidR="00E557FC">
        <w:t xml:space="preserve"> </w:t>
      </w:r>
      <w:r w:rsidRPr="002967FB">
        <w:rPr>
          <w:rStyle w:val="C1"/>
        </w:rPr>
        <w:t>this</w:t>
      </w:r>
      <w:r w:rsidR="00E557FC">
        <w:t xml:space="preserve"> </w:t>
      </w:r>
      <w:r w:rsidRPr="002967FB">
        <w:t>or</w:t>
      </w:r>
      <w:r w:rsidR="00E557FC">
        <w:t xml:space="preserve"> </w:t>
      </w:r>
      <w:r w:rsidRPr="002967FB">
        <w:t>even</w:t>
      </w:r>
      <w:r w:rsidR="00E557FC">
        <w:t xml:space="preserve"> </w:t>
      </w:r>
      <w:proofErr w:type="spellStart"/>
      <w:r w:rsidRPr="002967FB">
        <w:rPr>
          <w:rStyle w:val="C1"/>
        </w:rPr>
        <w:t>typeof</w:t>
      </w:r>
      <w:proofErr w:type="spellEnd"/>
      <w:r w:rsidRPr="002967FB">
        <w:rPr>
          <w:rStyle w:val="C1"/>
        </w:rPr>
        <w:t>(type)</w:t>
      </w:r>
      <w:r w:rsidRPr="002967FB">
        <w:t>,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better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define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private,</w:t>
      </w:r>
      <w:r w:rsidR="00E557FC">
        <w:t xml:space="preserve"> </w:t>
      </w:r>
      <w:r w:rsidRPr="002967FB">
        <w:t>read-only</w:t>
      </w:r>
      <w:r w:rsidR="00E557FC">
        <w:t xml:space="preserve"> </w:t>
      </w:r>
      <w:r w:rsidRPr="002967FB">
        <w:t>field</w:t>
      </w:r>
      <w:r w:rsidR="00E557FC">
        <w:t xml:space="preserve"> </w:t>
      </w:r>
      <w:r w:rsidRPr="002967FB">
        <w:t>on</w:t>
      </w:r>
      <w:r w:rsidR="00E557FC">
        <w:t xml:space="preserve"> </w:t>
      </w:r>
      <w:r w:rsidRPr="002967FB">
        <w:t>which</w:t>
      </w:r>
      <w:r w:rsidR="00E557FC">
        <w:t xml:space="preserve"> </w:t>
      </w:r>
      <w:r w:rsidRPr="002967FB">
        <w:t>no</w:t>
      </w:r>
      <w:r w:rsidR="00E557FC">
        <w:t xml:space="preserve"> </w:t>
      </w:r>
      <w:r w:rsidRPr="002967FB">
        <w:t>one</w:t>
      </w:r>
      <w:r w:rsidR="00E557FC">
        <w:t xml:space="preserve"> </w:t>
      </w:r>
      <w:r w:rsidRPr="002967FB">
        <w:t>will</w:t>
      </w:r>
      <w:r w:rsidR="00E557FC">
        <w:t xml:space="preserve"> </w:t>
      </w:r>
      <w:r w:rsidRPr="002967FB">
        <w:t>block</w:t>
      </w:r>
      <w:r w:rsidR="00E557FC">
        <w:t xml:space="preserve"> </w:t>
      </w:r>
      <w:r w:rsidRPr="002967FB">
        <w:t>except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class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has</w:t>
      </w:r>
      <w:r w:rsidR="00E557FC">
        <w:t xml:space="preserve"> </w:t>
      </w:r>
      <w:r w:rsidRPr="002967FB">
        <w:t>access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it.</w:t>
      </w:r>
    </w:p>
    <w:p w14:paraId="2FD3209B" w14:textId="490F1EE5" w:rsidR="007E4FFC" w:rsidRPr="002967FB" w:rsidRDefault="00D25B4D">
      <w:pPr>
        <w:pStyle w:val="Body"/>
      </w:pPr>
      <w:r w:rsidRPr="002967FB">
        <w:t>Another</w:t>
      </w:r>
      <w:r w:rsidR="00E557FC">
        <w:t xml:space="preserve"> </w:t>
      </w:r>
      <w:r w:rsidRPr="002967FB">
        <w:t>lock</w:t>
      </w:r>
      <w:r w:rsidR="00E557FC">
        <w:t xml:space="preserve"> </w:t>
      </w:r>
      <w:r w:rsidRPr="002967FB">
        <w:t>type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avoid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rPr>
          <w:rStyle w:val="C1"/>
        </w:rPr>
        <w:t>string</w:t>
      </w:r>
      <w:r w:rsidR="00E557FC">
        <w:t xml:space="preserve"> </w:t>
      </w:r>
      <w:r w:rsidR="002D3F1C">
        <w:t>because</w:t>
      </w:r>
      <w:r w:rsidR="00E557FC">
        <w:t xml:space="preserve"> </w:t>
      </w:r>
      <w:r w:rsidR="002D3F1C">
        <w:t>of</w:t>
      </w:r>
      <w:r w:rsidR="00E557FC">
        <w:t xml:space="preserve"> </w:t>
      </w:r>
      <w:r w:rsidRPr="002967FB">
        <w:t>string</w:t>
      </w:r>
      <w:r w:rsidR="00E557FC">
        <w:t xml:space="preserve"> </w:t>
      </w:r>
      <w:r w:rsidRPr="002967FB">
        <w:t>interning.</w:t>
      </w:r>
      <w:r w:rsidR="00E557FC">
        <w:t xml:space="preserve"> </w:t>
      </w:r>
      <w:r w:rsidRPr="002967FB">
        <w:t>If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same</w:t>
      </w:r>
      <w:r w:rsidR="00E557FC">
        <w:t xml:space="preserve"> </w:t>
      </w:r>
      <w:r w:rsidRPr="002967FB">
        <w:rPr>
          <w:rStyle w:val="C1"/>
        </w:rPr>
        <w:t>string</w:t>
      </w:r>
      <w:r w:rsidR="00E557FC">
        <w:t xml:space="preserve"> </w:t>
      </w:r>
      <w:r w:rsidRPr="002967FB">
        <w:t>constant</w:t>
      </w:r>
      <w:r w:rsidR="00E557FC">
        <w:t xml:space="preserve"> </w:t>
      </w:r>
      <w:r w:rsidRPr="002967FB">
        <w:t>appears</w:t>
      </w:r>
      <w:r w:rsidR="00E557FC">
        <w:t xml:space="preserve"> </w:t>
      </w:r>
      <w:r w:rsidRPr="002967FB">
        <w:t>within</w:t>
      </w:r>
      <w:r w:rsidR="00E557FC">
        <w:t xml:space="preserve"> </w:t>
      </w:r>
      <w:r w:rsidRPr="002967FB">
        <w:t>multiple</w:t>
      </w:r>
      <w:r w:rsidR="00E557FC">
        <w:t xml:space="preserve"> </w:t>
      </w:r>
      <w:r w:rsidRPr="002967FB">
        <w:t>locations</w:t>
      </w:r>
      <w:r w:rsidR="00C65EF5">
        <w:t>,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likely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all</w:t>
      </w:r>
      <w:r w:rsidR="00E557FC">
        <w:t xml:space="preserve"> </w:t>
      </w:r>
      <w:r w:rsidRPr="002967FB">
        <w:t>locations</w:t>
      </w:r>
      <w:r w:rsidR="00E557FC">
        <w:t xml:space="preserve"> </w:t>
      </w:r>
      <w:r w:rsidRPr="002967FB">
        <w:t>will</w:t>
      </w:r>
      <w:r w:rsidR="00E557FC">
        <w:t xml:space="preserve"> </w:t>
      </w:r>
      <w:r w:rsidRPr="002967FB">
        <w:t>refer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same</w:t>
      </w:r>
      <w:r w:rsidR="00E557FC">
        <w:t xml:space="preserve"> </w:t>
      </w:r>
      <w:r w:rsidRPr="002967FB">
        <w:t>instance,</w:t>
      </w:r>
      <w:r w:rsidR="00E557FC">
        <w:t xml:space="preserve"> </w:t>
      </w:r>
      <w:r w:rsidRPr="002967FB">
        <w:t>making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scope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lock</w:t>
      </w:r>
      <w:r w:rsidR="00E557FC">
        <w:t xml:space="preserve"> </w:t>
      </w:r>
      <w:r w:rsidR="00C65EF5">
        <w:t>much</w:t>
      </w:r>
      <w:r w:rsidR="00E557FC">
        <w:t xml:space="preserve"> </w:t>
      </w:r>
      <w:r w:rsidR="00C65EF5">
        <w:t>broader</w:t>
      </w:r>
      <w:r w:rsidR="00E557FC">
        <w:t xml:space="preserve"> </w:t>
      </w:r>
      <w:r w:rsidRPr="002967FB">
        <w:t>than</w:t>
      </w:r>
      <w:r w:rsidR="00E557FC">
        <w:t xml:space="preserve"> </w:t>
      </w:r>
      <w:r w:rsidRPr="002967FB">
        <w:t>expected.</w:t>
      </w:r>
    </w:p>
    <w:p w14:paraId="5196A144" w14:textId="49F428B4" w:rsidR="007E4FFC" w:rsidRPr="002967FB" w:rsidRDefault="00D25B4D">
      <w:pPr>
        <w:pStyle w:val="Body"/>
      </w:pPr>
      <w:r w:rsidRPr="002967FB">
        <w:t>In</w:t>
      </w:r>
      <w:r w:rsidR="00E557FC">
        <w:t xml:space="preserve"> </w:t>
      </w:r>
      <w:r w:rsidRPr="002967FB">
        <w:t>summary,</w:t>
      </w:r>
      <w:r w:rsidR="00E557FC">
        <w:t xml:space="preserve"> </w:t>
      </w:r>
      <w:r w:rsidR="00C65EF5">
        <w:t>you</w:t>
      </w:r>
      <w:r w:rsidR="00E557FC">
        <w:t xml:space="preserve"> </w:t>
      </w:r>
      <w:r w:rsidR="00C65EF5">
        <w:t>should</w:t>
      </w:r>
      <w:r w:rsidR="00E557FC">
        <w:t xml:space="preserve"> </w:t>
      </w:r>
      <w:r w:rsidRPr="002967FB">
        <w:t>use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per-synchronization</w:t>
      </w:r>
      <w:r w:rsidR="00E557FC">
        <w:t xml:space="preserve"> </w:t>
      </w:r>
      <w:r w:rsidRPr="002967FB">
        <w:t>context</w:t>
      </w:r>
      <w:r w:rsidR="00E557FC">
        <w:t xml:space="preserve"> </w:t>
      </w:r>
      <w:r w:rsidRPr="002967FB">
        <w:t>instance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type</w:t>
      </w:r>
      <w:r w:rsidR="00E557FC">
        <w:t xml:space="preserve"> </w:t>
      </w:r>
      <w:r w:rsidRPr="002967FB">
        <w:rPr>
          <w:rStyle w:val="C1"/>
        </w:rPr>
        <w:t>object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lock</w:t>
      </w:r>
      <w:r w:rsidR="00E557FC">
        <w:t xml:space="preserve"> </w:t>
      </w:r>
      <w:r w:rsidRPr="002967FB">
        <w:t>target.</w:t>
      </w:r>
    </w:p>
    <w:p w14:paraId="1AB58812" w14:textId="77777777" w:rsidR="0074657D" w:rsidRPr="002967FB" w:rsidRDefault="0074657D">
      <w:pPr>
        <w:pStyle w:val="GuidelinesHead"/>
      </w:pPr>
      <w:r w:rsidRPr="002967FB">
        <w:t>Guidelines</w:t>
      </w:r>
    </w:p>
    <w:p w14:paraId="4131D043" w14:textId="165689FD" w:rsidR="0074657D" w:rsidRPr="002967FB" w:rsidRDefault="0074657D">
      <w:pPr>
        <w:pStyle w:val="Guidelines"/>
      </w:pPr>
      <w:r w:rsidRPr="0074657D">
        <w:rPr>
          <w:rStyle w:val="Strong"/>
        </w:rPr>
        <w:t>AVOID</w:t>
      </w:r>
      <w:r w:rsidR="00E557FC">
        <w:t xml:space="preserve"> </w:t>
      </w:r>
      <w:r w:rsidRPr="002967FB">
        <w:t>locking</w:t>
      </w:r>
      <w:r w:rsidR="00E557FC">
        <w:t xml:space="preserve"> </w:t>
      </w:r>
      <w:r w:rsidRPr="002967FB">
        <w:t>on</w:t>
      </w:r>
      <w:r w:rsidR="00E557FC">
        <w:t xml:space="preserve"> </w:t>
      </w:r>
      <w:r w:rsidRPr="00E153FD">
        <w:rPr>
          <w:rStyle w:val="C1"/>
        </w:rPr>
        <w:t>this</w:t>
      </w:r>
      <w:r w:rsidRPr="002967FB">
        <w:t>,</w:t>
      </w:r>
      <w:r w:rsidR="00E557FC">
        <w:t xml:space="preserve"> </w:t>
      </w:r>
      <w:del w:id="60" w:author="Kevin" w:date="2020-03-22T20:45:00Z">
        <w:r w:rsidRPr="00E153FD" w:rsidDel="005E35E8">
          <w:rPr>
            <w:rStyle w:val="C1"/>
          </w:rPr>
          <w:delText>typeof()</w:delText>
        </w:r>
      </w:del>
      <w:proofErr w:type="spellStart"/>
      <w:ins w:id="61" w:author="Kevin" w:date="2020-03-22T20:45:00Z">
        <w:r w:rsidR="005E35E8">
          <w:rPr>
            <w:rStyle w:val="C1"/>
          </w:rPr>
          <w:t>System.Type</w:t>
        </w:r>
      </w:ins>
      <w:proofErr w:type="spellEnd"/>
      <w:r w:rsidRPr="002967FB">
        <w:t>,</w:t>
      </w:r>
      <w:r w:rsidR="00E557FC">
        <w:t xml:space="preserve"> </w:t>
      </w:r>
      <w:r w:rsidRPr="002967FB">
        <w:t>or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E153FD">
        <w:rPr>
          <w:rStyle w:val="C1"/>
        </w:rPr>
        <w:t>string</w:t>
      </w:r>
      <w:r w:rsidRPr="002967FB">
        <w:t>.</w:t>
      </w:r>
    </w:p>
    <w:p w14:paraId="2F0F7D3F" w14:textId="5E9636D5" w:rsidR="007E4FFC" w:rsidRPr="002967FB" w:rsidRDefault="0074657D" w:rsidP="0074657D">
      <w:pPr>
        <w:pStyle w:val="Guidelines"/>
      </w:pPr>
      <w:r w:rsidRPr="0074657D">
        <w:rPr>
          <w:rStyle w:val="Strong"/>
        </w:rPr>
        <w:t>DO</w:t>
      </w:r>
      <w:r w:rsidR="00E557FC">
        <w:t xml:space="preserve"> </w:t>
      </w:r>
      <w:r w:rsidRPr="002967FB">
        <w:t>declare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separate,</w:t>
      </w:r>
      <w:r w:rsidR="00E557FC">
        <w:t xml:space="preserve"> </w:t>
      </w:r>
      <w:r w:rsidRPr="002967FB">
        <w:t>read-only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variable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type</w:t>
      </w:r>
      <w:r w:rsidR="00E557FC">
        <w:t xml:space="preserve"> </w:t>
      </w:r>
      <w:r w:rsidRPr="00E153FD">
        <w:rPr>
          <w:rStyle w:val="C1"/>
        </w:rPr>
        <w:t>object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target.</w:t>
      </w:r>
    </w:p>
    <w:p w14:paraId="0044AABD" w14:textId="1479209A" w:rsidR="000D66B3" w:rsidRDefault="000D66B3" w:rsidP="0074657D">
      <w:pPr>
        <w:pStyle w:val="Bgn-AdvTopicHA"/>
      </w:pPr>
      <w:r>
        <w:t>Advanced</w:t>
      </w:r>
      <w:r w:rsidR="00E557FC">
        <w:t xml:space="preserve"> </w:t>
      </w:r>
      <w:r>
        <w:t>Topic</w:t>
      </w:r>
    </w:p>
    <w:p w14:paraId="6556C7C2" w14:textId="1F61719F" w:rsidR="007E4FFC" w:rsidRPr="002967FB" w:rsidRDefault="00D25B4D" w:rsidP="0074657D">
      <w:pPr>
        <w:pStyle w:val="Bgn-AdvTopicHB"/>
      </w:pPr>
      <w:r w:rsidRPr="002967FB">
        <w:t>Avoid</w:t>
      </w:r>
      <w:r w:rsidR="00E557FC">
        <w:t xml:space="preserve"> </w:t>
      </w:r>
      <w:r w:rsidRPr="002967FB">
        <w:t>Synchronizing</w:t>
      </w:r>
      <w:r w:rsidR="00E557FC">
        <w:t xml:space="preserve"> </w:t>
      </w:r>
      <w:r w:rsidRPr="002967FB">
        <w:t>with</w:t>
      </w:r>
      <w:r w:rsidR="00E557FC">
        <w:t xml:space="preserve"> </w:t>
      </w:r>
      <w:proofErr w:type="spellStart"/>
      <w:r w:rsidRPr="00E153FD">
        <w:rPr>
          <w:rStyle w:val="C1"/>
        </w:rPr>
        <w:t>MethodImplAttribute</w:t>
      </w:r>
      <w:proofErr w:type="spellEnd"/>
    </w:p>
    <w:p w14:paraId="4D3A5909" w14:textId="1F3740D1" w:rsidR="007E4FFC" w:rsidRPr="002967FB" w:rsidRDefault="00D25B4D" w:rsidP="0074657D">
      <w:pPr>
        <w:pStyle w:val="Bgn-AdvTopic1"/>
      </w:pPr>
      <w:r w:rsidRPr="002967FB">
        <w:t>One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mechanism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was</w:t>
      </w:r>
      <w:r w:rsidR="00E557FC">
        <w:t xml:space="preserve"> </w:t>
      </w:r>
      <w:r w:rsidRPr="002967FB">
        <w:t>introduced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.NET</w:t>
      </w:r>
      <w:r w:rsidR="00E557FC">
        <w:t xml:space="preserve"> </w:t>
      </w:r>
      <w:r w:rsidRPr="002967FB">
        <w:t>1.0</w:t>
      </w:r>
      <w:r w:rsidR="00E557FC">
        <w:t xml:space="preserve"> </w:t>
      </w:r>
      <w:r w:rsidRPr="002967FB">
        <w:t>was</w:t>
      </w:r>
      <w:r w:rsidR="00E557FC">
        <w:t xml:space="preserve"> </w:t>
      </w:r>
      <w:r w:rsidRPr="002967FB">
        <w:t>the</w:t>
      </w:r>
      <w:r w:rsidR="00E557FC">
        <w:t xml:space="preserve"> </w:t>
      </w:r>
      <w:proofErr w:type="spellStart"/>
      <w:r w:rsidRPr="002967FB">
        <w:rPr>
          <w:rStyle w:val="C1"/>
        </w:rPr>
        <w:t>MethodImplAttribute</w:t>
      </w:r>
      <w:proofErr w:type="spellEnd"/>
      <w:r w:rsidRPr="002967FB">
        <w:t>.</w:t>
      </w:r>
      <w:r w:rsidR="00E557FC">
        <w:t xml:space="preserve"> </w:t>
      </w:r>
      <w:r w:rsidRPr="002967FB">
        <w:t>Used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conjunction</w:t>
      </w:r>
      <w:r w:rsidR="00E557FC">
        <w:t xml:space="preserve"> </w:t>
      </w:r>
      <w:r w:rsidRPr="002967FB">
        <w:t>with</w:t>
      </w:r>
      <w:r w:rsidR="00E557FC">
        <w:t xml:space="preserve"> </w:t>
      </w:r>
      <w:r w:rsidRPr="002967FB">
        <w:t>the</w:t>
      </w:r>
      <w:r w:rsidR="00E557FC">
        <w:t xml:space="preserve"> </w:t>
      </w:r>
      <w:proofErr w:type="spellStart"/>
      <w:r w:rsidRPr="002967FB">
        <w:rPr>
          <w:rStyle w:val="C1"/>
        </w:rPr>
        <w:t>MethodImplOptions.Synchronized</w:t>
      </w:r>
      <w:proofErr w:type="spellEnd"/>
      <w:r w:rsidR="00E557FC">
        <w:t xml:space="preserve"> </w:t>
      </w:r>
      <w:r w:rsidRPr="002967FB">
        <w:t>method,</w:t>
      </w:r>
      <w:r w:rsidR="00E557FC">
        <w:t xml:space="preserve"> </w:t>
      </w:r>
      <w:r w:rsidRPr="002967FB">
        <w:t>this</w:t>
      </w:r>
      <w:r w:rsidR="00E557FC">
        <w:t xml:space="preserve"> </w:t>
      </w:r>
      <w:r w:rsidRPr="002967FB">
        <w:t>attribute</w:t>
      </w:r>
      <w:r w:rsidR="00E557FC">
        <w:t xml:space="preserve"> </w:t>
      </w:r>
      <w:r w:rsidRPr="002967FB">
        <w:t>marks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method</w:t>
      </w:r>
      <w:r w:rsidR="00E557FC">
        <w:t xml:space="preserve"> </w:t>
      </w:r>
      <w:r w:rsidRPr="002967FB">
        <w:t>as</w:t>
      </w:r>
      <w:r w:rsidR="00E557FC">
        <w:t xml:space="preserve"> </w:t>
      </w:r>
      <w:r w:rsidRPr="002967FB">
        <w:t>synchronized</w:t>
      </w:r>
      <w:r w:rsidR="00E557FC">
        <w:t xml:space="preserve"> </w:t>
      </w:r>
      <w:r w:rsidRPr="002967FB">
        <w:t>so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only</w:t>
      </w:r>
      <w:r w:rsidR="00E557FC">
        <w:t xml:space="preserve"> </w:t>
      </w:r>
      <w:r w:rsidRPr="002967FB">
        <w:t>one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can</w:t>
      </w:r>
      <w:r w:rsidR="00E557FC">
        <w:t xml:space="preserve"> </w:t>
      </w:r>
      <w:r w:rsidRPr="002967FB">
        <w:t>execute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method</w:t>
      </w:r>
      <w:r w:rsidR="00E557FC">
        <w:t xml:space="preserve"> </w:t>
      </w:r>
      <w:r w:rsidRPr="002967FB">
        <w:t>at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time.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achieve</w:t>
      </w:r>
      <w:r w:rsidR="00E557FC">
        <w:t xml:space="preserve"> </w:t>
      </w:r>
      <w:r w:rsidRPr="002967FB">
        <w:t>this,</w:t>
      </w:r>
      <w:r w:rsidR="00E557FC">
        <w:t xml:space="preserve"> </w:t>
      </w:r>
      <w:r w:rsidRPr="002967FB">
        <w:t>the</w:t>
      </w:r>
      <w:r w:rsidR="00E557FC">
        <w:t xml:space="preserve"> </w:t>
      </w:r>
      <w:r w:rsidR="002D3F1C">
        <w:t>JIT</w:t>
      </w:r>
      <w:r w:rsidR="00E557FC">
        <w:t xml:space="preserve"> </w:t>
      </w:r>
      <w:r w:rsidRPr="002967FB">
        <w:t>essentially</w:t>
      </w:r>
      <w:r w:rsidR="00E557FC">
        <w:t xml:space="preserve"> </w:t>
      </w:r>
      <w:r w:rsidRPr="002967FB">
        <w:t>treats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method</w:t>
      </w:r>
      <w:r w:rsidR="00E557FC">
        <w:t xml:space="preserve"> </w:t>
      </w:r>
      <w:r w:rsidRPr="002967FB">
        <w:t>as</w:t>
      </w:r>
      <w:r w:rsidR="00E557FC">
        <w:t xml:space="preserve"> </w:t>
      </w:r>
      <w:r w:rsidRPr="002967FB">
        <w:t>though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was</w:t>
      </w:r>
      <w:r w:rsidR="00E557FC">
        <w:t xml:space="preserve"> </w:t>
      </w:r>
      <w:r w:rsidRPr="002967FB">
        <w:t>surrounded</w:t>
      </w:r>
      <w:r w:rsidR="00E557FC">
        <w:t xml:space="preserve"> </w:t>
      </w:r>
      <w:r w:rsidRPr="002967FB">
        <w:t>by</w:t>
      </w:r>
      <w:r w:rsidR="00E557FC">
        <w:t xml:space="preserve"> </w:t>
      </w:r>
      <w:r w:rsidRPr="002967FB">
        <w:rPr>
          <w:rStyle w:val="C1"/>
        </w:rPr>
        <w:t>lock(this)</w:t>
      </w:r>
      <w:r w:rsidR="00E557FC">
        <w:t xml:space="preserve"> </w:t>
      </w:r>
      <w:r w:rsidRPr="002967FB">
        <w:t>or</w:t>
      </w:r>
      <w:r w:rsidR="00C57602">
        <w:t>,</w:t>
      </w:r>
      <w:r w:rsidR="00E557FC">
        <w:t xml:space="preserve"> </w:t>
      </w:r>
      <w:r w:rsidR="00C57602" w:rsidRPr="002967FB">
        <w:t>in</w:t>
      </w:r>
      <w:r w:rsidR="00E557FC">
        <w:t xml:space="preserve"> </w:t>
      </w:r>
      <w:r w:rsidR="00C57602" w:rsidRPr="002967FB">
        <w:t>the</w:t>
      </w:r>
      <w:r w:rsidR="00E557FC">
        <w:t xml:space="preserve"> </w:t>
      </w:r>
      <w:r w:rsidR="00C57602" w:rsidRPr="002967FB">
        <w:t>case</w:t>
      </w:r>
      <w:r w:rsidR="00E557FC">
        <w:t xml:space="preserve"> </w:t>
      </w:r>
      <w:r w:rsidR="00C57602" w:rsidRPr="002967FB">
        <w:t>of</w:t>
      </w:r>
      <w:r w:rsidR="00E557FC">
        <w:t xml:space="preserve"> </w:t>
      </w:r>
      <w:r w:rsidR="00C57602" w:rsidRPr="002967FB">
        <w:t>a</w:t>
      </w:r>
      <w:r w:rsidR="00E557FC">
        <w:t xml:space="preserve"> </w:t>
      </w:r>
      <w:r w:rsidR="00C57602" w:rsidRPr="002967FB">
        <w:t>static</w:t>
      </w:r>
      <w:r w:rsidR="00E557FC">
        <w:t xml:space="preserve"> </w:t>
      </w:r>
      <w:r w:rsidR="00C57602" w:rsidRPr="002967FB">
        <w:t>method</w:t>
      </w:r>
      <w:r w:rsidR="00C57602">
        <w:t>,</w:t>
      </w:r>
      <w:r w:rsidR="00E557FC">
        <w:t xml:space="preserve"> </w:t>
      </w:r>
      <w:r w:rsidR="00C57602">
        <w:t>locks</w:t>
      </w:r>
      <w:r w:rsidR="00E557FC">
        <w:t xml:space="preserve"> </w:t>
      </w:r>
      <w:r w:rsidRPr="002967FB">
        <w:t>on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type.</w:t>
      </w:r>
      <w:r w:rsidR="00E557FC">
        <w:t xml:space="preserve"> </w:t>
      </w:r>
      <w:r w:rsidRPr="002967FB">
        <w:t>Such</w:t>
      </w:r>
      <w:r w:rsidR="00E557FC">
        <w:t xml:space="preserve"> </w:t>
      </w:r>
      <w:r w:rsidRPr="002967FB">
        <w:t>an</w:t>
      </w:r>
      <w:r w:rsidR="00E557FC">
        <w:t xml:space="preserve"> </w:t>
      </w:r>
      <w:r w:rsidRPr="002967FB">
        <w:t>implementation</w:t>
      </w:r>
      <w:r w:rsidR="00E557FC">
        <w:t xml:space="preserve"> </w:t>
      </w:r>
      <w:r w:rsidRPr="002967FB">
        <w:t>means</w:t>
      </w:r>
      <w:r w:rsidR="00E557FC">
        <w:t xml:space="preserve"> </w:t>
      </w:r>
      <w:r w:rsidRPr="002967FB">
        <w:t>that,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fact,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method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all</w:t>
      </w:r>
      <w:r w:rsidR="00E557FC">
        <w:t xml:space="preserve"> </w:t>
      </w:r>
      <w:r w:rsidRPr="002967FB">
        <w:t>other</w:t>
      </w:r>
      <w:r w:rsidR="00E557FC">
        <w:t xml:space="preserve"> </w:t>
      </w:r>
      <w:r w:rsidRPr="002967FB">
        <w:t>methods</w:t>
      </w:r>
      <w:r w:rsidR="00E557FC">
        <w:t xml:space="preserve"> </w:t>
      </w:r>
      <w:r w:rsidRPr="002967FB">
        <w:t>on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same</w:t>
      </w:r>
      <w:r w:rsidR="00E557FC">
        <w:t xml:space="preserve"> </w:t>
      </w:r>
      <w:r w:rsidRPr="002967FB">
        <w:t>class,</w:t>
      </w:r>
      <w:r w:rsidR="00E557FC">
        <w:t xml:space="preserve"> </w:t>
      </w:r>
      <w:r w:rsidRPr="002967FB">
        <w:t>decorated</w:t>
      </w:r>
      <w:r w:rsidR="00E557FC">
        <w:t xml:space="preserve"> </w:t>
      </w:r>
      <w:r w:rsidRPr="002967FB">
        <w:t>with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same</w:t>
      </w:r>
      <w:r w:rsidR="00E557FC">
        <w:t xml:space="preserve"> </w:t>
      </w:r>
      <w:r w:rsidRPr="002967FB">
        <w:t>attribute</w:t>
      </w:r>
      <w:r w:rsidR="00E557FC">
        <w:t xml:space="preserve"> </w:t>
      </w:r>
      <w:r w:rsidRPr="002967FB">
        <w:t>and</w:t>
      </w:r>
      <w:r w:rsidR="00E557FC">
        <w:t xml:space="preserve"> </w:t>
      </w:r>
      <w:proofErr w:type="spellStart"/>
      <w:r w:rsidRPr="002967FB">
        <w:t>enum</w:t>
      </w:r>
      <w:proofErr w:type="spellEnd"/>
      <w:r w:rsidR="00E557FC">
        <w:t xml:space="preserve"> </w:t>
      </w:r>
      <w:r w:rsidRPr="002967FB">
        <w:t>parameter,</w:t>
      </w:r>
      <w:r w:rsidR="00E557FC">
        <w:t xml:space="preserve"> </w:t>
      </w:r>
      <w:r w:rsidRPr="002967FB">
        <w:t>are</w:t>
      </w:r>
      <w:r w:rsidR="00E557FC">
        <w:t xml:space="preserve"> </w:t>
      </w:r>
      <w:r w:rsidRPr="002967FB">
        <w:t>synchronized</w:t>
      </w:r>
      <w:r w:rsidR="00C57602">
        <w:t>—rather</w:t>
      </w:r>
      <w:r w:rsidR="00E557FC">
        <w:t xml:space="preserve"> </w:t>
      </w:r>
      <w:r w:rsidR="00C57602">
        <w:t>than</w:t>
      </w:r>
      <w:r w:rsidR="00E557FC">
        <w:t xml:space="preserve"> </w:t>
      </w:r>
      <w:r w:rsidRPr="002967FB">
        <w:t>each</w:t>
      </w:r>
      <w:r w:rsidR="00E557FC">
        <w:t xml:space="preserve"> </w:t>
      </w:r>
      <w:r w:rsidRPr="002967FB">
        <w:t>method</w:t>
      </w:r>
      <w:r w:rsidR="00E557FC">
        <w:t xml:space="preserve"> </w:t>
      </w:r>
      <w:r w:rsidR="00C57602">
        <w:t>being</w:t>
      </w:r>
      <w:r w:rsidR="00E557FC">
        <w:t xml:space="preserve"> </w:t>
      </w:r>
      <w:r w:rsidR="00C57602">
        <w:t>synchronized</w:t>
      </w:r>
      <w:r w:rsidR="00E557FC">
        <w:t xml:space="preserve"> </w:t>
      </w:r>
      <w:r w:rsidRPr="002967FB">
        <w:t>relative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itself.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other</w:t>
      </w:r>
      <w:r w:rsidR="00E557FC">
        <w:t xml:space="preserve"> </w:t>
      </w:r>
      <w:r w:rsidRPr="002967FB">
        <w:t>words,</w:t>
      </w:r>
      <w:r w:rsidR="00E557FC">
        <w:t xml:space="preserve"> </w:t>
      </w:r>
      <w:r w:rsidRPr="002967FB">
        <w:t>given</w:t>
      </w:r>
      <w:r w:rsidR="00E557FC">
        <w:t xml:space="preserve"> </w:t>
      </w:r>
      <w:r w:rsidRPr="002967FB">
        <w:t>two</w:t>
      </w:r>
      <w:r w:rsidR="00E557FC">
        <w:t xml:space="preserve"> </w:t>
      </w:r>
      <w:r w:rsidRPr="002967FB">
        <w:t>or</w:t>
      </w:r>
      <w:r w:rsidR="00E557FC">
        <w:t xml:space="preserve"> </w:t>
      </w:r>
      <w:r w:rsidRPr="002967FB">
        <w:t>more</w:t>
      </w:r>
      <w:r w:rsidR="00E557FC">
        <w:t xml:space="preserve"> </w:t>
      </w:r>
      <w:r w:rsidRPr="002967FB">
        <w:t>methods</w:t>
      </w:r>
      <w:r w:rsidR="00E557FC">
        <w:t xml:space="preserve"> </w:t>
      </w:r>
      <w:r w:rsidRPr="002967FB">
        <w:t>on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same</w:t>
      </w:r>
      <w:r w:rsidR="00E557FC">
        <w:t xml:space="preserve"> </w:t>
      </w:r>
      <w:r w:rsidRPr="002967FB">
        <w:lastRenderedPageBreak/>
        <w:t>class</w:t>
      </w:r>
      <w:r w:rsidR="00E557FC">
        <w:t xml:space="preserve"> </w:t>
      </w:r>
      <w:r w:rsidRPr="002967FB">
        <w:t>decorated</w:t>
      </w:r>
      <w:r w:rsidR="00E557FC">
        <w:t xml:space="preserve"> </w:t>
      </w:r>
      <w:r w:rsidRPr="002967FB">
        <w:t>with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attribute,</w:t>
      </w:r>
      <w:r w:rsidR="00E557FC">
        <w:t xml:space="preserve"> </w:t>
      </w:r>
      <w:r w:rsidRPr="002967FB">
        <w:t>only</w:t>
      </w:r>
      <w:r w:rsidR="00E557FC">
        <w:t xml:space="preserve"> </w:t>
      </w:r>
      <w:r w:rsidRPr="002967FB">
        <w:t>one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them</w:t>
      </w:r>
      <w:r w:rsidR="00E557FC">
        <w:t xml:space="preserve"> </w:t>
      </w:r>
      <w:r w:rsidRPr="002967FB">
        <w:t>will</w:t>
      </w:r>
      <w:r w:rsidR="00E557FC">
        <w:t xml:space="preserve"> </w:t>
      </w:r>
      <w:r w:rsidRPr="002967FB">
        <w:t>be</w:t>
      </w:r>
      <w:r w:rsidR="00E557FC">
        <w:t xml:space="preserve"> </w:t>
      </w:r>
      <w:r w:rsidRPr="002967FB">
        <w:t>able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execute</w:t>
      </w:r>
      <w:r w:rsidR="00E557FC">
        <w:t xml:space="preserve"> </w:t>
      </w:r>
      <w:r w:rsidRPr="002967FB">
        <w:t>at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time</w:t>
      </w:r>
      <w:r w:rsidR="002D3F1C">
        <w:t>,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one</w:t>
      </w:r>
      <w:r w:rsidR="00E557FC">
        <w:t xml:space="preserve"> </w:t>
      </w:r>
      <w:r w:rsidRPr="002967FB">
        <w:t>executing</w:t>
      </w:r>
      <w:r w:rsidR="00E557FC">
        <w:t xml:space="preserve"> </w:t>
      </w:r>
      <w:r w:rsidRPr="002967FB">
        <w:t>will</w:t>
      </w:r>
      <w:r w:rsidR="00E557FC">
        <w:t xml:space="preserve"> </w:t>
      </w:r>
      <w:r w:rsidRPr="002967FB">
        <w:t>block</w:t>
      </w:r>
      <w:r w:rsidR="00E557FC">
        <w:t xml:space="preserve"> </w:t>
      </w:r>
      <w:r w:rsidRPr="002967FB">
        <w:t>all</w:t>
      </w:r>
      <w:r w:rsidR="00E557FC">
        <w:t xml:space="preserve"> </w:t>
      </w:r>
      <w:r w:rsidRPr="002967FB">
        <w:t>calls</w:t>
      </w:r>
      <w:r w:rsidR="00E557FC">
        <w:t xml:space="preserve"> </w:t>
      </w:r>
      <w:r w:rsidRPr="002967FB">
        <w:t>by</w:t>
      </w:r>
      <w:r w:rsidR="00E557FC">
        <w:t xml:space="preserve"> </w:t>
      </w:r>
      <w:r w:rsidRPr="002967FB">
        <w:t>other</w:t>
      </w:r>
      <w:r w:rsidR="00E557FC">
        <w:t xml:space="preserve"> </w:t>
      </w:r>
      <w:r w:rsidRPr="002967FB">
        <w:t>threads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itself</w:t>
      </w:r>
      <w:r w:rsidR="00E557FC">
        <w:t xml:space="preserve"> </w:t>
      </w:r>
      <w:r w:rsidRPr="002967FB">
        <w:t>or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any</w:t>
      </w:r>
      <w:r w:rsidR="00E557FC">
        <w:t xml:space="preserve"> </w:t>
      </w:r>
      <w:r w:rsidRPr="002967FB">
        <w:t>other</w:t>
      </w:r>
      <w:r w:rsidR="00E557FC">
        <w:t xml:space="preserve"> </w:t>
      </w:r>
      <w:r w:rsidRPr="002967FB">
        <w:t>method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class</w:t>
      </w:r>
      <w:r w:rsidR="00E557FC">
        <w:t xml:space="preserve"> </w:t>
      </w:r>
      <w:r w:rsidRPr="002967FB">
        <w:t>with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same</w:t>
      </w:r>
      <w:r w:rsidR="00E557FC">
        <w:t xml:space="preserve"> </w:t>
      </w:r>
      <w:r w:rsidRPr="002967FB">
        <w:t>decoration.</w:t>
      </w:r>
      <w:r w:rsidR="00E557FC">
        <w:t xml:space="preserve"> </w:t>
      </w:r>
      <w:r w:rsidRPr="002967FB">
        <w:t>Furthermore,</w:t>
      </w:r>
      <w:r w:rsidR="00E557FC">
        <w:t xml:space="preserve"> </w:t>
      </w:r>
      <w:r w:rsidRPr="002967FB">
        <w:t>since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on</w:t>
      </w:r>
      <w:r w:rsidR="00E557FC">
        <w:t xml:space="preserve"> </w:t>
      </w:r>
      <w:r w:rsidRPr="002967FB">
        <w:rPr>
          <w:rStyle w:val="C1"/>
        </w:rPr>
        <w:t>this</w:t>
      </w:r>
      <w:r w:rsidR="00E557FC">
        <w:t xml:space="preserve"> </w:t>
      </w:r>
      <w:r w:rsidRPr="002967FB">
        <w:t>(or</w:t>
      </w:r>
      <w:r w:rsidR="00E557FC">
        <w:t xml:space="preserve"> </w:t>
      </w:r>
      <w:r w:rsidRPr="002967FB">
        <w:t>even</w:t>
      </w:r>
      <w:r w:rsidR="00E557FC">
        <w:t xml:space="preserve"> </w:t>
      </w:r>
      <w:r w:rsidRPr="002967FB">
        <w:t>worse,</w:t>
      </w:r>
      <w:r w:rsidR="00E557FC">
        <w:t xml:space="preserve"> </w:t>
      </w:r>
      <w:r w:rsidRPr="002967FB">
        <w:t>on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type),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suffers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same</w:t>
      </w:r>
      <w:r w:rsidR="00E557FC">
        <w:t xml:space="preserve"> </w:t>
      </w:r>
      <w:r w:rsidRPr="002967FB">
        <w:t>detriments</w:t>
      </w:r>
      <w:r w:rsidR="00E557FC">
        <w:t xml:space="preserve"> </w:t>
      </w:r>
      <w:r w:rsidRPr="002967FB">
        <w:t>as</w:t>
      </w:r>
      <w:r w:rsidR="00E557FC">
        <w:t xml:space="preserve"> </w:t>
      </w:r>
      <w:r w:rsidRPr="002967FB">
        <w:rPr>
          <w:rStyle w:val="C1"/>
        </w:rPr>
        <w:t>lock(this)</w:t>
      </w:r>
      <w:r w:rsidR="00E557FC">
        <w:t xml:space="preserve"> </w:t>
      </w:r>
      <w:r w:rsidRPr="002967FB">
        <w:t>(or</w:t>
      </w:r>
      <w:r w:rsidR="00E557FC">
        <w:t xml:space="preserve"> </w:t>
      </w:r>
      <w:r w:rsidRPr="002967FB">
        <w:t>worse,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static)</w:t>
      </w:r>
      <w:r w:rsidR="00E557FC">
        <w:t xml:space="preserve"> </w:t>
      </w:r>
      <w:r w:rsidRPr="002967FB">
        <w:t>discussed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preceding</w:t>
      </w:r>
      <w:r w:rsidR="00E557FC">
        <w:t xml:space="preserve"> </w:t>
      </w:r>
      <w:r w:rsidRPr="002967FB">
        <w:t>section.</w:t>
      </w:r>
      <w:r w:rsidR="00E557FC">
        <w:t xml:space="preserve"> </w:t>
      </w:r>
      <w:r w:rsidRPr="002967FB">
        <w:t>As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result,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best</w:t>
      </w:r>
      <w:r w:rsidR="00E557FC">
        <w:t xml:space="preserve"> </w:t>
      </w:r>
      <w:r w:rsidRPr="002967FB">
        <w:t>practice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avoid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attribute</w:t>
      </w:r>
      <w:r w:rsidR="00E557FC">
        <w:t xml:space="preserve"> </w:t>
      </w:r>
      <w:r w:rsidRPr="002967FB">
        <w:t>altogether.</w:t>
      </w:r>
    </w:p>
    <w:p w14:paraId="52768449" w14:textId="77777777" w:rsidR="0074657D" w:rsidRPr="002967FB" w:rsidRDefault="0074657D">
      <w:pPr>
        <w:pStyle w:val="GuidelinesHead"/>
      </w:pPr>
      <w:r w:rsidRPr="002967FB">
        <w:t>Guidelines</w:t>
      </w:r>
    </w:p>
    <w:p w14:paraId="27BDD271" w14:textId="5FA7F819" w:rsidR="007E4FFC" w:rsidRPr="002967FB" w:rsidRDefault="0074657D" w:rsidP="0074657D">
      <w:pPr>
        <w:pStyle w:val="Guidelines"/>
      </w:pPr>
      <w:r w:rsidRPr="0074657D">
        <w:rPr>
          <w:rStyle w:val="Strong"/>
        </w:rPr>
        <w:t>AVOID</w:t>
      </w:r>
      <w:r w:rsidR="00E557FC">
        <w:t xml:space="preserve"> </w:t>
      </w:r>
      <w:r w:rsidRPr="002967FB">
        <w:t>using</w:t>
      </w:r>
      <w:r w:rsidR="00E557FC">
        <w:t xml:space="preserve"> </w:t>
      </w:r>
      <w:r w:rsidRPr="002967FB">
        <w:t>the</w:t>
      </w:r>
      <w:r w:rsidR="00E557FC">
        <w:t xml:space="preserve"> </w:t>
      </w:r>
      <w:proofErr w:type="spellStart"/>
      <w:r w:rsidRPr="00E153FD">
        <w:rPr>
          <w:rStyle w:val="C1"/>
        </w:rPr>
        <w:t>MethodImplAttribute</w:t>
      </w:r>
      <w:proofErr w:type="spellEnd"/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synchronization.</w:t>
      </w:r>
    </w:p>
    <w:p w14:paraId="383EFE6F" w14:textId="15ED0912" w:rsidR="007E4FFC" w:rsidRPr="002967FB" w:rsidRDefault="0074657D">
      <w:pPr>
        <w:pStyle w:val="PD"/>
      </w:pPr>
      <w:r>
        <w:t>***COMP:</w:t>
      </w:r>
      <w:r w:rsidR="00E557FC">
        <w:t xml:space="preserve"> </w:t>
      </w:r>
      <w:r>
        <w:t>Advanced</w:t>
      </w:r>
      <w:r w:rsidR="00E557FC">
        <w:t xml:space="preserve"> </w:t>
      </w:r>
      <w:r>
        <w:t>Topic</w:t>
      </w:r>
      <w:r w:rsidR="00E557FC">
        <w:t xml:space="preserve"> </w:t>
      </w:r>
      <w:r>
        <w:t>ends</w:t>
      </w:r>
      <w:r w:rsidR="00E557FC">
        <w:t xml:space="preserve"> </w:t>
      </w:r>
      <w:r>
        <w:t>after</w:t>
      </w:r>
      <w:r w:rsidR="00E557FC">
        <w:t xml:space="preserve"> </w:t>
      </w:r>
      <w:r>
        <w:t>Guidelines</w:t>
      </w:r>
    </w:p>
    <w:p w14:paraId="63B3C9CE" w14:textId="31253B05" w:rsidR="007E4FFC" w:rsidRPr="002967FB" w:rsidRDefault="00D25B4D" w:rsidP="00937E9F">
      <w:pPr>
        <w:pStyle w:val="HB"/>
      </w:pPr>
      <w:r w:rsidRPr="002967FB">
        <w:t>Declaring</w:t>
      </w:r>
      <w:r w:rsidR="00E557FC">
        <w:t xml:space="preserve"> </w:t>
      </w:r>
      <w:r w:rsidRPr="002967FB">
        <w:t>Fields</w:t>
      </w:r>
      <w:r w:rsidR="00E557FC">
        <w:t xml:space="preserve"> </w:t>
      </w:r>
      <w:r w:rsidR="00FA707F">
        <w:t>a</w:t>
      </w:r>
      <w:r w:rsidR="00FA707F" w:rsidRPr="002967FB">
        <w:t>s</w:t>
      </w:r>
      <w:r w:rsidR="00FA707F">
        <w:t xml:space="preserve"> </w:t>
      </w:r>
      <w:r w:rsidRPr="00E153FD">
        <w:rPr>
          <w:rStyle w:val="C1"/>
        </w:rPr>
        <w:t>volatile</w:t>
      </w:r>
    </w:p>
    <w:p w14:paraId="0351C9BE" w14:textId="23BE617C" w:rsidR="001800E5" w:rsidRDefault="00D25B4D">
      <w:pPr>
        <w:pStyle w:val="BodyNoIndent"/>
      </w:pPr>
      <w:r w:rsidRPr="002967FB">
        <w:t>On</w:t>
      </w:r>
      <w:r w:rsidR="00E557FC">
        <w:t xml:space="preserve"> </w:t>
      </w:r>
      <w:r w:rsidRPr="002967FB">
        <w:t>occasion,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compiler</w:t>
      </w:r>
      <w:r w:rsidR="00E557FC">
        <w:t xml:space="preserve"> </w:t>
      </w:r>
      <w:r w:rsidRPr="002967FB">
        <w:t>or</w:t>
      </w:r>
      <w:r w:rsidR="00E557FC">
        <w:t xml:space="preserve"> </w:t>
      </w:r>
      <w:r w:rsidRPr="002967FB">
        <w:t>CPU</w:t>
      </w:r>
      <w:r w:rsidR="00E557FC">
        <w:t xml:space="preserve"> </w:t>
      </w:r>
      <w:r w:rsidRPr="002967FB">
        <w:t>may</w:t>
      </w:r>
      <w:r w:rsidR="00E557FC">
        <w:t xml:space="preserve"> </w:t>
      </w:r>
      <w:r w:rsidRPr="002967FB">
        <w:t>optimize</w:t>
      </w:r>
      <w:r w:rsidR="00E557FC">
        <w:t xml:space="preserve"> </w:t>
      </w:r>
      <w:r w:rsidRPr="002967FB">
        <w:t>code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such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way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instructions</w:t>
      </w:r>
      <w:r w:rsidR="00E557FC">
        <w:t xml:space="preserve"> </w:t>
      </w:r>
      <w:r w:rsidRPr="002967FB">
        <w:t>do</w:t>
      </w:r>
      <w:r w:rsidR="00E557FC">
        <w:t xml:space="preserve"> </w:t>
      </w:r>
      <w:r w:rsidRPr="002967FB">
        <w:t>not</w:t>
      </w:r>
      <w:r w:rsidR="00E557FC">
        <w:t xml:space="preserve"> </w:t>
      </w:r>
      <w:r w:rsidRPr="002967FB">
        <w:t>occur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exact</w:t>
      </w:r>
      <w:r w:rsidR="00E557FC">
        <w:t xml:space="preserve"> </w:t>
      </w:r>
      <w:r w:rsidRPr="002967FB">
        <w:t>order</w:t>
      </w:r>
      <w:r w:rsidR="00E557FC">
        <w:t xml:space="preserve"> </w:t>
      </w:r>
      <w:r w:rsidRPr="002967FB">
        <w:t>they</w:t>
      </w:r>
      <w:r w:rsidR="00E557FC">
        <w:t xml:space="preserve"> </w:t>
      </w:r>
      <w:r w:rsidRPr="002967FB">
        <w:t>are</w:t>
      </w:r>
      <w:r w:rsidR="00E557FC">
        <w:t xml:space="preserve"> </w:t>
      </w:r>
      <w:r w:rsidRPr="002967FB">
        <w:t>coded,</w:t>
      </w:r>
      <w:r w:rsidR="00E557FC">
        <w:t xml:space="preserve"> </w:t>
      </w:r>
      <w:r w:rsidRPr="002967FB">
        <w:t>or</w:t>
      </w:r>
      <w:r w:rsidR="00E557FC">
        <w:t xml:space="preserve"> </w:t>
      </w:r>
      <w:r w:rsidRPr="002967FB">
        <w:t>some</w:t>
      </w:r>
      <w:r w:rsidR="00E557FC">
        <w:t xml:space="preserve"> </w:t>
      </w:r>
      <w:r w:rsidRPr="002967FB">
        <w:t>instructions</w:t>
      </w:r>
      <w:r w:rsidR="00E557FC">
        <w:t xml:space="preserve"> </w:t>
      </w:r>
      <w:r w:rsidRPr="002967FB">
        <w:t>are</w:t>
      </w:r>
      <w:r w:rsidR="00E557FC">
        <w:t xml:space="preserve"> </w:t>
      </w:r>
      <w:r w:rsidRPr="002967FB">
        <w:t>optimized</w:t>
      </w:r>
      <w:r w:rsidR="00E557FC">
        <w:t xml:space="preserve"> </w:t>
      </w:r>
      <w:r w:rsidRPr="002967FB">
        <w:t>out.</w:t>
      </w:r>
      <w:r w:rsidR="00E557FC">
        <w:t xml:space="preserve"> </w:t>
      </w:r>
      <w:r w:rsidRPr="002967FB">
        <w:t>Such</w:t>
      </w:r>
      <w:r w:rsidR="00E557FC">
        <w:t xml:space="preserve"> </w:t>
      </w:r>
      <w:r w:rsidRPr="002967FB">
        <w:t>optimizations</w:t>
      </w:r>
      <w:r w:rsidR="00E557FC">
        <w:t xml:space="preserve"> </w:t>
      </w:r>
      <w:r w:rsidRPr="002967FB">
        <w:t>are</w:t>
      </w:r>
      <w:r w:rsidR="00E557FC">
        <w:t xml:space="preserve"> </w:t>
      </w:r>
      <w:r w:rsidRPr="002967FB">
        <w:t>innocuous</w:t>
      </w:r>
      <w:r w:rsidR="00E557FC">
        <w:t xml:space="preserve"> </w:t>
      </w:r>
      <w:r w:rsidRPr="002967FB">
        <w:t>when</w:t>
      </w:r>
      <w:r w:rsidR="00E557FC">
        <w:t xml:space="preserve"> </w:t>
      </w:r>
      <w:r w:rsidRPr="002967FB">
        <w:t>code</w:t>
      </w:r>
      <w:r w:rsidR="00E557FC">
        <w:t xml:space="preserve"> </w:t>
      </w:r>
      <w:r w:rsidRPr="002967FB">
        <w:t>executes</w:t>
      </w:r>
      <w:r w:rsidR="00E557FC">
        <w:t xml:space="preserve"> </w:t>
      </w:r>
      <w:r w:rsidRPr="002967FB">
        <w:t>on</w:t>
      </w:r>
      <w:r w:rsidR="00E557FC">
        <w:t xml:space="preserve"> </w:t>
      </w:r>
      <w:r w:rsidRPr="002967FB">
        <w:t>one</w:t>
      </w:r>
      <w:r w:rsidR="00E557FC">
        <w:t xml:space="preserve"> </w:t>
      </w:r>
      <w:r w:rsidRPr="002967FB">
        <w:t>thread.</w:t>
      </w:r>
      <w:r w:rsidR="00E557FC">
        <w:t xml:space="preserve"> </w:t>
      </w:r>
      <w:r w:rsidRPr="002967FB">
        <w:t>However,</w:t>
      </w:r>
      <w:r w:rsidR="00E557FC">
        <w:t xml:space="preserve"> </w:t>
      </w:r>
      <w:r w:rsidRPr="002967FB">
        <w:t>with</w:t>
      </w:r>
      <w:r w:rsidR="00E557FC">
        <w:t xml:space="preserve"> </w:t>
      </w:r>
      <w:r w:rsidRPr="002967FB">
        <w:t>multiple</w:t>
      </w:r>
      <w:r w:rsidR="00E557FC">
        <w:t xml:space="preserve"> </w:t>
      </w:r>
      <w:r w:rsidRPr="002967FB">
        <w:t>threads,</w:t>
      </w:r>
      <w:r w:rsidR="00E557FC">
        <w:t xml:space="preserve"> </w:t>
      </w:r>
      <w:r w:rsidRPr="002967FB">
        <w:t>such</w:t>
      </w:r>
      <w:r w:rsidR="00E557FC">
        <w:t xml:space="preserve"> </w:t>
      </w:r>
      <w:r w:rsidRPr="002967FB">
        <w:t>optimizations</w:t>
      </w:r>
      <w:r w:rsidR="00E557FC">
        <w:t xml:space="preserve"> </w:t>
      </w:r>
      <w:r w:rsidRPr="002967FB">
        <w:t>may</w:t>
      </w:r>
      <w:r w:rsidR="00E557FC">
        <w:t xml:space="preserve"> </w:t>
      </w:r>
      <w:r w:rsidRPr="002967FB">
        <w:t>have</w:t>
      </w:r>
      <w:r w:rsidR="00E557FC">
        <w:t xml:space="preserve"> </w:t>
      </w:r>
      <w:r w:rsidRPr="002967FB">
        <w:t>unintended</w:t>
      </w:r>
      <w:r w:rsidR="00E557FC">
        <w:t xml:space="preserve"> </w:t>
      </w:r>
      <w:r w:rsidRPr="002967FB">
        <w:t>consequences</w:t>
      </w:r>
      <w:r w:rsidR="00E557FC">
        <w:t xml:space="preserve"> </w:t>
      </w:r>
      <w:r w:rsidRPr="002967FB">
        <w:t>because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optimizations</w:t>
      </w:r>
      <w:r w:rsidR="00E557FC">
        <w:t xml:space="preserve"> </w:t>
      </w:r>
      <w:r w:rsidRPr="002967FB">
        <w:t>may</w:t>
      </w:r>
      <w:r w:rsidR="00E557FC">
        <w:t xml:space="preserve"> </w:t>
      </w:r>
      <w:r w:rsidRPr="002967FB">
        <w:t>change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order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execution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field’s</w:t>
      </w:r>
      <w:r w:rsidR="00E557FC">
        <w:t xml:space="preserve"> </w:t>
      </w:r>
      <w:r w:rsidRPr="002967FB">
        <w:t>read</w:t>
      </w:r>
      <w:r w:rsidR="00E557FC">
        <w:t xml:space="preserve"> </w:t>
      </w:r>
      <w:r w:rsidRPr="002967FB">
        <w:t>or</w:t>
      </w:r>
      <w:r w:rsidR="00E557FC">
        <w:t xml:space="preserve"> </w:t>
      </w:r>
      <w:r w:rsidRPr="002967FB">
        <w:t>write</w:t>
      </w:r>
      <w:r w:rsidR="00E557FC">
        <w:t xml:space="preserve"> </w:t>
      </w:r>
      <w:r w:rsidRPr="002967FB">
        <w:t>operations</w:t>
      </w:r>
      <w:r w:rsidR="00E557FC">
        <w:t xml:space="preserve"> </w:t>
      </w:r>
      <w:r w:rsidRPr="002967FB">
        <w:t>relative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an</w:t>
      </w:r>
      <w:r w:rsidR="00E557FC">
        <w:t xml:space="preserve"> </w:t>
      </w:r>
      <w:r w:rsidRPr="002967FB">
        <w:t>alternate</w:t>
      </w:r>
      <w:r w:rsidR="00E557FC">
        <w:t xml:space="preserve"> </w:t>
      </w:r>
      <w:r w:rsidRPr="002967FB">
        <w:t>thread’s</w:t>
      </w:r>
      <w:r w:rsidR="00E557FC">
        <w:t xml:space="preserve"> </w:t>
      </w:r>
      <w:r w:rsidRPr="002967FB">
        <w:t>access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same</w:t>
      </w:r>
      <w:r w:rsidR="00E557FC">
        <w:t xml:space="preserve"> </w:t>
      </w:r>
      <w:r w:rsidRPr="002967FB">
        <w:t>field.</w:t>
      </w:r>
    </w:p>
    <w:p w14:paraId="73B532B2" w14:textId="013BD5B6" w:rsidR="007E4FFC" w:rsidRPr="002967FB" w:rsidRDefault="00D25B4D">
      <w:pPr>
        <w:pStyle w:val="Body"/>
      </w:pPr>
      <w:r w:rsidRPr="002967FB">
        <w:t>One</w:t>
      </w:r>
      <w:r w:rsidR="00E557FC">
        <w:t xml:space="preserve"> </w:t>
      </w:r>
      <w:r w:rsidRPr="002967FB">
        <w:t>way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stabilize</w:t>
      </w:r>
      <w:r w:rsidR="00E557FC">
        <w:t xml:space="preserve"> </w:t>
      </w:r>
      <w:r w:rsidRPr="002967FB">
        <w:t>this</w:t>
      </w:r>
      <w:r w:rsidR="00E557FC">
        <w:t xml:space="preserve"> </w:t>
      </w:r>
      <w:r w:rsidR="00C57602">
        <w:t>behavior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declare</w:t>
      </w:r>
      <w:r w:rsidR="00E557FC">
        <w:t xml:space="preserve"> </w:t>
      </w:r>
      <w:r w:rsidRPr="002967FB">
        <w:t>fields</w:t>
      </w:r>
      <w:r w:rsidR="00E557FC">
        <w:t xml:space="preserve"> </w:t>
      </w:r>
      <w:r w:rsidRPr="002967FB">
        <w:t>using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rPr>
          <w:rStyle w:val="C1"/>
        </w:rPr>
        <w:t>volatile</w:t>
      </w:r>
      <w:r w:rsidR="00E557FC">
        <w:t xml:space="preserve"> </w:t>
      </w:r>
      <w:r w:rsidRPr="002967FB">
        <w:t>keyword.</w:t>
      </w:r>
      <w:r w:rsidR="00E557FC">
        <w:t xml:space="preserve"> </w:t>
      </w:r>
      <w:r w:rsidRPr="002967FB">
        <w:t>This</w:t>
      </w:r>
      <w:r w:rsidR="00E557FC">
        <w:t xml:space="preserve"> </w:t>
      </w:r>
      <w:r w:rsidRPr="002967FB">
        <w:t>keyword</w:t>
      </w:r>
      <w:r w:rsidR="00E557FC">
        <w:t xml:space="preserve"> </w:t>
      </w:r>
      <w:r w:rsidRPr="002967FB">
        <w:t>forces</w:t>
      </w:r>
      <w:r w:rsidR="00E557FC">
        <w:t xml:space="preserve"> </w:t>
      </w:r>
      <w:r w:rsidRPr="002967FB">
        <w:t>all</w:t>
      </w:r>
      <w:r w:rsidR="00E557FC">
        <w:t xml:space="preserve"> </w:t>
      </w:r>
      <w:r w:rsidRPr="002967FB">
        <w:t>reads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writes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volatile</w:t>
      </w:r>
      <w:r w:rsidR="00E557FC">
        <w:t xml:space="preserve"> </w:t>
      </w:r>
      <w:r w:rsidRPr="002967FB">
        <w:t>field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occur</w:t>
      </w:r>
      <w:r w:rsidR="00E557FC">
        <w:t xml:space="preserve"> </w:t>
      </w:r>
      <w:r w:rsidRPr="002967FB">
        <w:t>at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exact</w:t>
      </w:r>
      <w:r w:rsidR="00E557FC">
        <w:t xml:space="preserve"> </w:t>
      </w:r>
      <w:r w:rsidRPr="002967FB">
        <w:t>location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code</w:t>
      </w:r>
      <w:r w:rsidR="00E557FC">
        <w:t xml:space="preserve"> </w:t>
      </w:r>
      <w:r w:rsidRPr="002967FB">
        <w:t>identifies</w:t>
      </w:r>
      <w:r w:rsidR="00E557FC">
        <w:t xml:space="preserve"> </w:t>
      </w:r>
      <w:r w:rsidRPr="002967FB">
        <w:t>instead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at</w:t>
      </w:r>
      <w:r w:rsidR="00E557FC">
        <w:t xml:space="preserve"> </w:t>
      </w:r>
      <w:r w:rsidRPr="002967FB">
        <w:t>some</w:t>
      </w:r>
      <w:r w:rsidR="00E557FC">
        <w:t xml:space="preserve"> </w:t>
      </w:r>
      <w:r w:rsidRPr="002967FB">
        <w:t>other</w:t>
      </w:r>
      <w:r w:rsidR="00E557FC">
        <w:t xml:space="preserve"> </w:t>
      </w:r>
      <w:r w:rsidRPr="002967FB">
        <w:t>location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optimization</w:t>
      </w:r>
      <w:r w:rsidR="00E557FC">
        <w:t xml:space="preserve"> </w:t>
      </w:r>
      <w:r w:rsidRPr="002967FB">
        <w:t>produces.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8929C1">
        <w:rPr>
          <w:rStyle w:val="C1"/>
        </w:rPr>
        <w:t>volatile</w:t>
      </w:r>
      <w:r w:rsidR="00E557FC">
        <w:t xml:space="preserve"> </w:t>
      </w:r>
      <w:r w:rsidRPr="002967FB">
        <w:t>modifier</w:t>
      </w:r>
      <w:r w:rsidR="00E557FC">
        <w:t xml:space="preserve"> </w:t>
      </w:r>
      <w:r w:rsidRPr="002967FB">
        <w:t>identifies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field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susceptible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modification</w:t>
      </w:r>
      <w:r w:rsidR="00E557FC">
        <w:t xml:space="preserve"> </w:t>
      </w:r>
      <w:r w:rsidRPr="002967FB">
        <w:t>by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hardware,</w:t>
      </w:r>
      <w:r w:rsidR="00E557FC">
        <w:t xml:space="preserve"> </w:t>
      </w:r>
      <w:r w:rsidRPr="002967FB">
        <w:t>operating</w:t>
      </w:r>
      <w:r w:rsidR="00E557FC">
        <w:t xml:space="preserve"> </w:t>
      </w:r>
      <w:r w:rsidRPr="002967FB">
        <w:t>system,</w:t>
      </w:r>
      <w:r w:rsidR="00E557FC">
        <w:t xml:space="preserve"> </w:t>
      </w:r>
      <w:r w:rsidRPr="002967FB">
        <w:t>or</w:t>
      </w:r>
      <w:r w:rsidR="00E557FC">
        <w:t xml:space="preserve"> </w:t>
      </w:r>
      <w:r w:rsidRPr="002967FB">
        <w:t>another</w:t>
      </w:r>
      <w:r w:rsidR="00E557FC">
        <w:t xml:space="preserve"> </w:t>
      </w:r>
      <w:r w:rsidRPr="002967FB">
        <w:t>thread.</w:t>
      </w:r>
      <w:r w:rsidR="00E557FC">
        <w:t xml:space="preserve"> </w:t>
      </w:r>
      <w:r w:rsidRPr="002967FB">
        <w:t>As</w:t>
      </w:r>
      <w:r w:rsidR="00E557FC">
        <w:t xml:space="preserve"> </w:t>
      </w:r>
      <w:r w:rsidRPr="002967FB">
        <w:t>such,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data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“volatile,”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keyword</w:t>
      </w:r>
      <w:r w:rsidR="00E557FC">
        <w:t xml:space="preserve"> </w:t>
      </w:r>
      <w:r w:rsidRPr="002967FB">
        <w:t>instructs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compilers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runtime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handle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more</w:t>
      </w:r>
      <w:r w:rsidR="00E557FC">
        <w:t xml:space="preserve"> </w:t>
      </w:r>
      <w:r w:rsidRPr="002967FB">
        <w:t>exactly</w:t>
      </w:r>
      <w:r w:rsidR="00C57602">
        <w:t>.</w:t>
      </w:r>
      <w:r w:rsidR="00E557FC">
        <w:t xml:space="preserve"> </w:t>
      </w:r>
      <w:r w:rsidR="0000789B" w:rsidRPr="002967FB">
        <w:t>(</w:t>
      </w:r>
      <w:r w:rsidR="00C57602">
        <w:t>S</w:t>
      </w:r>
      <w:r w:rsidR="0000789B" w:rsidRPr="002967FB">
        <w:t>ee</w:t>
      </w:r>
      <w:r w:rsidR="00E557FC">
        <w:t xml:space="preserve"> </w:t>
      </w:r>
      <w:r w:rsidR="0000789B" w:rsidRPr="002967FB">
        <w:t>http://bit.ly/CSharpReorderingOptimizations</w:t>
      </w:r>
      <w:r w:rsidR="00E557FC">
        <w:t xml:space="preserve"> </w:t>
      </w:r>
      <w:r w:rsidR="0000789B" w:rsidRPr="002967FB">
        <w:t>for</w:t>
      </w:r>
      <w:r w:rsidR="00E557FC">
        <w:t xml:space="preserve"> </w:t>
      </w:r>
      <w:r w:rsidR="0000789B" w:rsidRPr="002967FB">
        <w:t>further</w:t>
      </w:r>
      <w:r w:rsidR="00E557FC">
        <w:t xml:space="preserve"> </w:t>
      </w:r>
      <w:r w:rsidR="0000789B" w:rsidRPr="002967FB">
        <w:t>details</w:t>
      </w:r>
      <w:r w:rsidR="00C57602">
        <w:t>.</w:t>
      </w:r>
      <w:r w:rsidR="0000789B" w:rsidRPr="002967FB">
        <w:t>)</w:t>
      </w:r>
    </w:p>
    <w:p w14:paraId="0966CB1C" w14:textId="4AD71A3A" w:rsidR="007E4FFC" w:rsidRPr="002967FB" w:rsidRDefault="00D25B4D">
      <w:pPr>
        <w:pStyle w:val="Body"/>
      </w:pPr>
      <w:r w:rsidRPr="002967FB">
        <w:t>In</w:t>
      </w:r>
      <w:r w:rsidR="00E557FC">
        <w:t xml:space="preserve"> </w:t>
      </w:r>
      <w:r w:rsidRPr="002967FB">
        <w:t>general,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use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8929C1">
        <w:rPr>
          <w:rStyle w:val="C1"/>
        </w:rPr>
        <w:t>volatile</w:t>
      </w:r>
      <w:r w:rsidR="00E557FC">
        <w:t xml:space="preserve"> </w:t>
      </w:r>
      <w:r w:rsidRPr="002967FB">
        <w:t>modifier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rare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fraught</w:t>
      </w:r>
      <w:r w:rsidR="00E557FC">
        <w:t xml:space="preserve"> </w:t>
      </w:r>
      <w:r w:rsidRPr="002967FB">
        <w:t>with</w:t>
      </w:r>
      <w:r w:rsidR="00E557FC">
        <w:t xml:space="preserve"> </w:t>
      </w:r>
      <w:r w:rsidRPr="002967FB">
        <w:t>complications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will</w:t>
      </w:r>
      <w:r w:rsidR="00E557FC">
        <w:t xml:space="preserve"> </w:t>
      </w:r>
      <w:r w:rsidRPr="002967FB">
        <w:t>likely</w:t>
      </w:r>
      <w:r w:rsidR="00E557FC">
        <w:t xml:space="preserve"> </w:t>
      </w:r>
      <w:r w:rsidRPr="002967FB">
        <w:t>lead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incorrect</w:t>
      </w:r>
      <w:r w:rsidR="00E557FC">
        <w:t xml:space="preserve"> </w:t>
      </w:r>
      <w:r w:rsidRPr="002967FB">
        <w:t>usage.</w:t>
      </w:r>
      <w:r w:rsidR="00E557FC">
        <w:t xml:space="preserve"> </w:t>
      </w:r>
      <w:r w:rsidRPr="002967FB">
        <w:t>Using</w:t>
      </w:r>
      <w:r w:rsidR="00E557FC">
        <w:t xml:space="preserve"> </w:t>
      </w:r>
      <w:r w:rsidRPr="002967FB">
        <w:rPr>
          <w:rStyle w:val="C1"/>
        </w:rPr>
        <w:t>lock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preferred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8929C1">
        <w:rPr>
          <w:rStyle w:val="C1"/>
        </w:rPr>
        <w:t>volatile</w:t>
      </w:r>
      <w:r w:rsidR="00E557FC">
        <w:t xml:space="preserve"> </w:t>
      </w:r>
      <w:r w:rsidRPr="002967FB">
        <w:t>modifier</w:t>
      </w:r>
      <w:r w:rsidR="00E557FC">
        <w:t xml:space="preserve"> </w:t>
      </w:r>
      <w:r w:rsidRPr="002967FB">
        <w:t>unless</w:t>
      </w:r>
      <w:r w:rsidR="00E557FC">
        <w:t xml:space="preserve"> </w:t>
      </w:r>
      <w:r w:rsidRPr="002967FB">
        <w:t>you</w:t>
      </w:r>
      <w:r w:rsidR="00E557FC">
        <w:t xml:space="preserve"> </w:t>
      </w:r>
      <w:r w:rsidRPr="002967FB">
        <w:t>are</w:t>
      </w:r>
      <w:r w:rsidR="00E557FC">
        <w:t xml:space="preserve"> </w:t>
      </w:r>
      <w:proofErr w:type="gramStart"/>
      <w:r w:rsidRPr="002967FB">
        <w:t>absolutely</w:t>
      </w:r>
      <w:r w:rsidR="00E557FC">
        <w:t xml:space="preserve"> </w:t>
      </w:r>
      <w:r w:rsidRPr="002967FB">
        <w:t>certain</w:t>
      </w:r>
      <w:proofErr w:type="gramEnd"/>
      <w:r w:rsidR="00E557FC">
        <w:t xml:space="preserve"> </w:t>
      </w:r>
      <w:r w:rsidRPr="002967FB">
        <w:t>about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8929C1">
        <w:rPr>
          <w:rStyle w:val="C1"/>
        </w:rPr>
        <w:t>volatile</w:t>
      </w:r>
      <w:r w:rsidR="00E557FC">
        <w:t xml:space="preserve"> </w:t>
      </w:r>
      <w:r w:rsidRPr="002967FB">
        <w:t>usage.</w:t>
      </w:r>
    </w:p>
    <w:p w14:paraId="478A9FB4" w14:textId="73D88653" w:rsidR="007E4FFC" w:rsidRPr="002967FB" w:rsidRDefault="00D25B4D" w:rsidP="00937E9F">
      <w:pPr>
        <w:pStyle w:val="HB"/>
      </w:pPr>
      <w:r w:rsidRPr="002967FB">
        <w:lastRenderedPageBreak/>
        <w:t>Using</w:t>
      </w:r>
      <w:r w:rsidR="00E557FC">
        <w:t xml:space="preserve"> </w:t>
      </w:r>
      <w:r w:rsidRPr="002967FB">
        <w:t>the</w:t>
      </w:r>
      <w:r w:rsidR="00E557FC">
        <w:t xml:space="preserve"> </w:t>
      </w:r>
      <w:proofErr w:type="spellStart"/>
      <w:proofErr w:type="gramStart"/>
      <w:r w:rsidRPr="00E153FD">
        <w:rPr>
          <w:rStyle w:val="C1"/>
        </w:rPr>
        <w:t>System.Threading.Interlocked</w:t>
      </w:r>
      <w:proofErr w:type="spellEnd"/>
      <w:proofErr w:type="gramEnd"/>
      <w:r w:rsidR="00E557FC">
        <w:t xml:space="preserve"> </w:t>
      </w:r>
      <w:r w:rsidRPr="002967FB">
        <w:t>Class</w:t>
      </w:r>
    </w:p>
    <w:p w14:paraId="2C1D8E83" w14:textId="27809586" w:rsidR="007E4FFC" w:rsidRPr="002967FB" w:rsidRDefault="00D25B4D">
      <w:pPr>
        <w:pStyle w:val="BodyNoIndent"/>
      </w:pPr>
      <w:r w:rsidRPr="002967FB">
        <w:t>The</w:t>
      </w:r>
      <w:r w:rsidR="00E557FC">
        <w:t xml:space="preserve"> </w:t>
      </w:r>
      <w:r w:rsidRPr="002967FB">
        <w:t>mutual</w:t>
      </w:r>
      <w:r w:rsidR="00E557FC">
        <w:t xml:space="preserve"> </w:t>
      </w:r>
      <w:r w:rsidRPr="002967FB">
        <w:t>exclusion</w:t>
      </w:r>
      <w:r w:rsidR="00E557FC">
        <w:t xml:space="preserve"> </w:t>
      </w:r>
      <w:r w:rsidRPr="002967FB">
        <w:t>pattern</w:t>
      </w:r>
      <w:r w:rsidR="00E557FC">
        <w:t xml:space="preserve"> </w:t>
      </w:r>
      <w:r w:rsidRPr="002967FB">
        <w:t>described</w:t>
      </w:r>
      <w:r w:rsidR="00E557FC">
        <w:t xml:space="preserve"> </w:t>
      </w:r>
      <w:r w:rsidRPr="002967FB">
        <w:t>so</w:t>
      </w:r>
      <w:r w:rsidR="00E557FC">
        <w:t xml:space="preserve"> </w:t>
      </w:r>
      <w:r w:rsidRPr="002967FB">
        <w:t>far</w:t>
      </w:r>
      <w:r w:rsidR="00E557FC">
        <w:t xml:space="preserve"> </w:t>
      </w:r>
      <w:r w:rsidRPr="002967FB">
        <w:t>provides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minimum</w:t>
      </w:r>
      <w:r w:rsidR="00E557FC">
        <w:t xml:space="preserve"> </w:t>
      </w:r>
      <w:r w:rsidR="00C57602">
        <w:t>set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tools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handling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within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process</w:t>
      </w:r>
      <w:r w:rsidR="00E557FC">
        <w:t xml:space="preserve"> </w:t>
      </w:r>
      <w:r w:rsidRPr="002967FB">
        <w:t>(application</w:t>
      </w:r>
      <w:r w:rsidR="00E557FC">
        <w:t xml:space="preserve"> </w:t>
      </w:r>
      <w:r w:rsidRPr="002967FB">
        <w:t>domain).</w:t>
      </w:r>
      <w:r w:rsidR="00E557FC">
        <w:t xml:space="preserve"> </w:t>
      </w:r>
      <w:r w:rsidRPr="002967FB">
        <w:t>However,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with</w:t>
      </w:r>
      <w:r w:rsidR="00E557FC">
        <w:t xml:space="preserve"> </w:t>
      </w:r>
      <w:proofErr w:type="spellStart"/>
      <w:proofErr w:type="gramStart"/>
      <w:r w:rsidRPr="002967FB">
        <w:rPr>
          <w:rStyle w:val="C1"/>
        </w:rPr>
        <w:t>System.Threading.Monitor</w:t>
      </w:r>
      <w:proofErr w:type="spellEnd"/>
      <w:proofErr w:type="gramEnd"/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relatively</w:t>
      </w:r>
      <w:r w:rsidR="00E557FC">
        <w:t xml:space="preserve"> </w:t>
      </w:r>
      <w:r w:rsidRPr="002967FB">
        <w:t>expensive</w:t>
      </w:r>
      <w:r w:rsidR="00E557FC">
        <w:t xml:space="preserve"> </w:t>
      </w:r>
      <w:r w:rsidRPr="002967FB">
        <w:t>operation,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an</w:t>
      </w:r>
      <w:r w:rsidR="00E557FC">
        <w:t xml:space="preserve"> </w:t>
      </w:r>
      <w:r w:rsidRPr="002967FB">
        <w:t>alternative</w:t>
      </w:r>
      <w:r w:rsidR="00E557FC">
        <w:t xml:space="preserve"> </w:t>
      </w:r>
      <w:r w:rsidRPr="002967FB">
        <w:t>solution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processor</w:t>
      </w:r>
      <w:r w:rsidR="00E557FC">
        <w:t xml:space="preserve"> </w:t>
      </w:r>
      <w:r w:rsidRPr="002967FB">
        <w:t>supports</w:t>
      </w:r>
      <w:r w:rsidR="00E557FC">
        <w:t xml:space="preserve"> </w:t>
      </w:r>
      <w:r w:rsidRPr="002967FB">
        <w:t>directly</w:t>
      </w:r>
      <w:r w:rsidR="00E557FC">
        <w:t xml:space="preserve"> </w:t>
      </w:r>
      <w:r w:rsidRPr="002967FB">
        <w:t>targets</w:t>
      </w:r>
      <w:r w:rsidR="00E557FC">
        <w:t xml:space="preserve"> </w:t>
      </w:r>
      <w:r w:rsidRPr="002967FB">
        <w:t>specific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patterns.</w:t>
      </w:r>
    </w:p>
    <w:p w14:paraId="04F1146E" w14:textId="308A9E00" w:rsidR="007E4FFC" w:rsidRPr="002967FB" w:rsidRDefault="00E85D6E">
      <w:pPr>
        <w:pStyle w:val="Body"/>
      </w:pPr>
      <w:del w:id="62" w:author="Austen Frostad" w:date="2020-04-09T17:51:00Z">
        <w:r w:rsidDel="0032671C">
          <w:delText>Listing</w:delText>
        </w:r>
        <w:r w:rsidR="00E557FC" w:rsidDel="0032671C">
          <w:delText xml:space="preserve"> </w:delText>
        </w:r>
        <w:r w:rsidDel="0032671C">
          <w:delText>20.</w:delText>
        </w:r>
        <w:r w:rsidR="00D25B4D" w:rsidRPr="002967FB" w:rsidDel="0032671C">
          <w:delText>6</w:delText>
        </w:r>
      </w:del>
      <w:ins w:id="63" w:author="Austen Frostad" w:date="2020-04-09T17:57:00Z">
        <w:r w:rsidR="00187222">
          <w:t>Listing 22.6</w:t>
        </w:r>
      </w:ins>
      <w:r w:rsidR="00E557FC">
        <w:t xml:space="preserve"> </w:t>
      </w:r>
      <w:r w:rsidR="00D25B4D" w:rsidRPr="002967FB">
        <w:t>sets</w:t>
      </w:r>
      <w:r w:rsidR="00E557FC">
        <w:t xml:space="preserve"> </w:t>
      </w:r>
      <w:r w:rsidR="00D25B4D" w:rsidRPr="002967FB">
        <w:rPr>
          <w:rStyle w:val="C1"/>
        </w:rPr>
        <w:t>_Data</w:t>
      </w:r>
      <w:r w:rsidR="00E557FC">
        <w:t xml:space="preserve"> </w:t>
      </w:r>
      <w:r w:rsidR="00D25B4D" w:rsidRPr="002967FB">
        <w:t>to</w:t>
      </w:r>
      <w:r w:rsidR="00E557FC">
        <w:t xml:space="preserve"> </w:t>
      </w:r>
      <w:r w:rsidR="00D25B4D" w:rsidRPr="002967FB">
        <w:t>a</w:t>
      </w:r>
      <w:r w:rsidR="00E557FC">
        <w:t xml:space="preserve"> </w:t>
      </w:r>
      <w:r w:rsidR="00D25B4D" w:rsidRPr="002967FB">
        <w:t>new</w:t>
      </w:r>
      <w:r w:rsidR="00E557FC">
        <w:t xml:space="preserve"> </w:t>
      </w:r>
      <w:r w:rsidR="00D25B4D" w:rsidRPr="002967FB">
        <w:t>value</w:t>
      </w:r>
      <w:r w:rsidR="00E557FC">
        <w:t xml:space="preserve"> </w:t>
      </w:r>
      <w:proofErr w:type="gramStart"/>
      <w:r w:rsidR="00D25B4D" w:rsidRPr="002967FB">
        <w:t>as</w:t>
      </w:r>
      <w:r w:rsidR="00E557FC">
        <w:t xml:space="preserve"> </w:t>
      </w:r>
      <w:r w:rsidR="00D25B4D" w:rsidRPr="002967FB">
        <w:t>long</w:t>
      </w:r>
      <w:r w:rsidR="00E557FC">
        <w:t xml:space="preserve"> </w:t>
      </w:r>
      <w:r w:rsidR="00D25B4D" w:rsidRPr="002967FB">
        <w:t>as</w:t>
      </w:r>
      <w:proofErr w:type="gramEnd"/>
      <w:r w:rsidR="00E557FC">
        <w:t xml:space="preserve"> </w:t>
      </w:r>
      <w:r w:rsidR="00D25B4D" w:rsidRPr="002967FB">
        <w:t>the</w:t>
      </w:r>
      <w:r w:rsidR="00E557FC">
        <w:t xml:space="preserve"> </w:t>
      </w:r>
      <w:r w:rsidR="00D25B4D" w:rsidRPr="002967FB">
        <w:t>preceding</w:t>
      </w:r>
      <w:r w:rsidR="00E557FC">
        <w:t xml:space="preserve"> </w:t>
      </w:r>
      <w:r w:rsidR="00D25B4D" w:rsidRPr="002967FB">
        <w:t>value</w:t>
      </w:r>
      <w:r w:rsidR="00E557FC">
        <w:t xml:space="preserve"> </w:t>
      </w:r>
      <w:r w:rsidR="00D25B4D" w:rsidRPr="002967FB">
        <w:t>was</w:t>
      </w:r>
      <w:r w:rsidR="00E557FC">
        <w:t xml:space="preserve"> </w:t>
      </w:r>
      <w:r w:rsidR="00D25B4D" w:rsidRPr="002967FB">
        <w:rPr>
          <w:rStyle w:val="C1"/>
        </w:rPr>
        <w:t>null</w:t>
      </w:r>
      <w:r w:rsidR="00D25B4D" w:rsidRPr="002967FB">
        <w:t>.</w:t>
      </w:r>
      <w:r w:rsidR="00E557FC">
        <w:t xml:space="preserve"> </w:t>
      </w:r>
      <w:r w:rsidR="00D25B4D" w:rsidRPr="002967FB">
        <w:t>As</w:t>
      </w:r>
      <w:r w:rsidR="00E557FC">
        <w:t xml:space="preserve"> </w:t>
      </w:r>
      <w:r w:rsidR="00D25B4D" w:rsidRPr="002967FB">
        <w:t>indicated</w:t>
      </w:r>
      <w:r w:rsidR="00E557FC">
        <w:t xml:space="preserve"> </w:t>
      </w:r>
      <w:r w:rsidR="00D25B4D" w:rsidRPr="002967FB">
        <w:t>by</w:t>
      </w:r>
      <w:r w:rsidR="00E557FC">
        <w:t xml:space="preserve"> </w:t>
      </w:r>
      <w:r w:rsidR="00D25B4D" w:rsidRPr="002967FB">
        <w:t>the</w:t>
      </w:r>
      <w:r w:rsidR="00E557FC">
        <w:t xml:space="preserve"> </w:t>
      </w:r>
      <w:r w:rsidR="00D25B4D" w:rsidRPr="002967FB">
        <w:t>method</w:t>
      </w:r>
      <w:r w:rsidR="00E557FC">
        <w:t xml:space="preserve"> </w:t>
      </w:r>
      <w:r w:rsidR="00D25B4D" w:rsidRPr="002967FB">
        <w:t>name,</w:t>
      </w:r>
      <w:r w:rsidR="00E557FC">
        <w:t xml:space="preserve"> </w:t>
      </w:r>
      <w:r w:rsidR="00D25B4D" w:rsidRPr="002967FB">
        <w:t>this</w:t>
      </w:r>
      <w:r w:rsidR="00E557FC">
        <w:t xml:space="preserve"> </w:t>
      </w:r>
      <w:r w:rsidR="00D25B4D" w:rsidRPr="002967FB">
        <w:t>pattern</w:t>
      </w:r>
      <w:r w:rsidR="00E557FC">
        <w:t xml:space="preserve"> </w:t>
      </w:r>
      <w:r w:rsidR="00D25B4D" w:rsidRPr="002967FB">
        <w:t>is</w:t>
      </w:r>
      <w:r w:rsidR="00E557FC">
        <w:t xml:space="preserve"> </w:t>
      </w:r>
      <w:r w:rsidR="00D25B4D" w:rsidRPr="002967FB">
        <w:t>the</w:t>
      </w:r>
      <w:r w:rsidR="00E557FC">
        <w:t xml:space="preserve"> </w:t>
      </w:r>
      <w:r w:rsidR="00D25B4D" w:rsidRPr="002967FB">
        <w:t>compare/exchange</w:t>
      </w:r>
      <w:r w:rsidR="00E557FC">
        <w:t xml:space="preserve"> </w:t>
      </w:r>
      <w:r w:rsidR="00D25B4D" w:rsidRPr="002967FB">
        <w:t>pattern.</w:t>
      </w:r>
      <w:r w:rsidR="00E557FC">
        <w:t xml:space="preserve"> </w:t>
      </w:r>
      <w:r w:rsidR="00D25B4D" w:rsidRPr="002967FB">
        <w:t>Instead</w:t>
      </w:r>
      <w:r w:rsidR="00E557FC">
        <w:t xml:space="preserve"> </w:t>
      </w:r>
      <w:r w:rsidR="00D25B4D" w:rsidRPr="002967FB">
        <w:t>of</w:t>
      </w:r>
      <w:r w:rsidR="00E557FC">
        <w:t xml:space="preserve"> </w:t>
      </w:r>
      <w:r w:rsidR="00D25B4D" w:rsidRPr="002967FB">
        <w:t>manually</w:t>
      </w:r>
      <w:r w:rsidR="00E557FC">
        <w:t xml:space="preserve"> </w:t>
      </w:r>
      <w:r w:rsidR="00D25B4D" w:rsidRPr="002967FB">
        <w:t>placing</w:t>
      </w:r>
      <w:r w:rsidR="00E557FC">
        <w:t xml:space="preserve"> </w:t>
      </w:r>
      <w:r w:rsidR="00D25B4D" w:rsidRPr="002967FB">
        <w:t>a</w:t>
      </w:r>
      <w:r w:rsidR="00E557FC">
        <w:t xml:space="preserve"> </w:t>
      </w:r>
      <w:r w:rsidR="00D25B4D" w:rsidRPr="002967FB">
        <w:t>lock</w:t>
      </w:r>
      <w:r w:rsidR="00E557FC">
        <w:t xml:space="preserve"> </w:t>
      </w:r>
      <w:r w:rsidR="00D25B4D" w:rsidRPr="002967FB">
        <w:t>around</w:t>
      </w:r>
      <w:r w:rsidR="00E557FC">
        <w:t xml:space="preserve"> </w:t>
      </w:r>
      <w:r w:rsidR="00D25B4D" w:rsidRPr="002967FB">
        <w:t>behaviorally</w:t>
      </w:r>
      <w:r w:rsidR="00E557FC">
        <w:t xml:space="preserve"> </w:t>
      </w:r>
      <w:r w:rsidR="00D25B4D" w:rsidRPr="002967FB">
        <w:t>equivalent</w:t>
      </w:r>
      <w:r w:rsidR="00E557FC">
        <w:t xml:space="preserve"> </w:t>
      </w:r>
      <w:r w:rsidR="00D25B4D" w:rsidRPr="002967FB">
        <w:t>compare</w:t>
      </w:r>
      <w:r w:rsidR="00E557FC">
        <w:t xml:space="preserve"> </w:t>
      </w:r>
      <w:r w:rsidR="00D25B4D" w:rsidRPr="002967FB">
        <w:t>and</w:t>
      </w:r>
      <w:r w:rsidR="00E557FC">
        <w:t xml:space="preserve"> </w:t>
      </w:r>
      <w:r w:rsidR="00D25B4D" w:rsidRPr="002967FB">
        <w:t>exchange</w:t>
      </w:r>
      <w:r w:rsidR="00E557FC">
        <w:t xml:space="preserve"> </w:t>
      </w:r>
      <w:r w:rsidR="00D25B4D" w:rsidRPr="002967FB">
        <w:t>code,</w:t>
      </w:r>
      <w:r w:rsidR="00E557FC">
        <w:t xml:space="preserve"> </w:t>
      </w:r>
      <w:r w:rsidR="00D25B4D" w:rsidRPr="002967FB">
        <w:t>the</w:t>
      </w:r>
      <w:r w:rsidR="00E557FC">
        <w:t xml:space="preserve"> </w:t>
      </w:r>
      <w:proofErr w:type="spellStart"/>
      <w:r w:rsidR="00D25B4D" w:rsidRPr="002967FB">
        <w:rPr>
          <w:rStyle w:val="C1"/>
        </w:rPr>
        <w:t>Interlocked.CompareExchange</w:t>
      </w:r>
      <w:proofErr w:type="spellEnd"/>
      <w:r w:rsidR="00D25B4D" w:rsidRPr="002967FB">
        <w:rPr>
          <w:rStyle w:val="C1"/>
        </w:rPr>
        <w:t>()</w:t>
      </w:r>
      <w:r w:rsidR="00E557FC">
        <w:t xml:space="preserve"> </w:t>
      </w:r>
      <w:r w:rsidR="00D25B4D" w:rsidRPr="002967FB">
        <w:t>method</w:t>
      </w:r>
      <w:r w:rsidR="00E557FC">
        <w:t xml:space="preserve"> </w:t>
      </w:r>
      <w:r w:rsidR="00D25B4D" w:rsidRPr="002967FB">
        <w:t>provides</w:t>
      </w:r>
      <w:r w:rsidR="00E557FC">
        <w:t xml:space="preserve"> </w:t>
      </w:r>
      <w:r w:rsidR="00D25B4D" w:rsidRPr="002967FB">
        <w:t>a</w:t>
      </w:r>
      <w:r w:rsidR="00E557FC">
        <w:t xml:space="preserve"> </w:t>
      </w:r>
      <w:r w:rsidR="00D25B4D" w:rsidRPr="002967FB">
        <w:t>built-in</w:t>
      </w:r>
      <w:r w:rsidR="00E557FC">
        <w:t xml:space="preserve"> </w:t>
      </w:r>
      <w:r w:rsidR="00D25B4D" w:rsidRPr="002967FB">
        <w:t>method</w:t>
      </w:r>
      <w:r w:rsidR="00E557FC">
        <w:t xml:space="preserve"> </w:t>
      </w:r>
      <w:r w:rsidR="00D25B4D" w:rsidRPr="002967FB">
        <w:t>for</w:t>
      </w:r>
      <w:r w:rsidR="00E557FC">
        <w:t xml:space="preserve"> </w:t>
      </w:r>
      <w:r w:rsidR="00D25B4D" w:rsidRPr="002967FB">
        <w:t>a</w:t>
      </w:r>
      <w:r w:rsidR="00E557FC">
        <w:t xml:space="preserve"> </w:t>
      </w:r>
      <w:r w:rsidR="00D25B4D" w:rsidRPr="002967FB">
        <w:t>synchronous</w:t>
      </w:r>
      <w:r w:rsidR="00E557FC">
        <w:t xml:space="preserve"> </w:t>
      </w:r>
      <w:r w:rsidR="00D25B4D" w:rsidRPr="002967FB">
        <w:t>operation</w:t>
      </w:r>
      <w:r w:rsidR="00E557FC">
        <w:t xml:space="preserve"> </w:t>
      </w:r>
      <w:r w:rsidR="00D25B4D" w:rsidRPr="002967FB">
        <w:t>that</w:t>
      </w:r>
      <w:r w:rsidR="00E557FC">
        <w:t xml:space="preserve"> </w:t>
      </w:r>
      <w:r w:rsidR="00D25B4D" w:rsidRPr="002967FB">
        <w:t>does</w:t>
      </w:r>
      <w:r w:rsidR="00E557FC">
        <w:t xml:space="preserve"> </w:t>
      </w:r>
      <w:r w:rsidR="00D25B4D" w:rsidRPr="002967FB">
        <w:t>the</w:t>
      </w:r>
      <w:r w:rsidR="00E557FC">
        <w:t xml:space="preserve"> </w:t>
      </w:r>
      <w:r w:rsidR="00D25B4D" w:rsidRPr="002967FB">
        <w:t>same</w:t>
      </w:r>
      <w:r w:rsidR="00E557FC">
        <w:t xml:space="preserve"> </w:t>
      </w:r>
      <w:r w:rsidR="00D25B4D" w:rsidRPr="002967FB">
        <w:t>check</w:t>
      </w:r>
      <w:r w:rsidR="00E557FC">
        <w:t xml:space="preserve"> </w:t>
      </w:r>
      <w:r w:rsidR="00D25B4D" w:rsidRPr="002967FB">
        <w:t>for</w:t>
      </w:r>
      <w:r w:rsidR="00E557FC">
        <w:t xml:space="preserve"> </w:t>
      </w:r>
      <w:r w:rsidR="00D25B4D" w:rsidRPr="002967FB">
        <w:t>a</w:t>
      </w:r>
      <w:r w:rsidR="00E557FC">
        <w:t xml:space="preserve"> </w:t>
      </w:r>
      <w:r w:rsidR="00D25B4D" w:rsidRPr="002967FB">
        <w:t>value</w:t>
      </w:r>
      <w:r w:rsidR="00E557FC">
        <w:t xml:space="preserve"> </w:t>
      </w:r>
      <w:r w:rsidR="00D25B4D" w:rsidRPr="002967FB">
        <w:t>(</w:t>
      </w:r>
      <w:r w:rsidR="00D25B4D" w:rsidRPr="002967FB">
        <w:rPr>
          <w:rStyle w:val="C1"/>
        </w:rPr>
        <w:t>null</w:t>
      </w:r>
      <w:r w:rsidR="00D25B4D" w:rsidRPr="002967FB">
        <w:t>)</w:t>
      </w:r>
      <w:r w:rsidR="00E557FC">
        <w:t xml:space="preserve"> </w:t>
      </w:r>
      <w:r w:rsidR="00D25B4D" w:rsidRPr="002967FB">
        <w:t>and</w:t>
      </w:r>
      <w:r w:rsidR="00E557FC">
        <w:t xml:space="preserve"> </w:t>
      </w:r>
      <w:r w:rsidR="00D25B4D" w:rsidRPr="002967FB">
        <w:t>updates</w:t>
      </w:r>
      <w:r w:rsidR="00E557FC">
        <w:t xml:space="preserve"> </w:t>
      </w:r>
      <w:r w:rsidR="00D25B4D" w:rsidRPr="002967FB">
        <w:t>the</w:t>
      </w:r>
      <w:r w:rsidR="00E557FC">
        <w:t xml:space="preserve"> </w:t>
      </w:r>
      <w:r w:rsidR="00D25B4D" w:rsidRPr="002967FB">
        <w:t>first</w:t>
      </w:r>
      <w:r w:rsidR="00E557FC">
        <w:t xml:space="preserve"> </w:t>
      </w:r>
      <w:r w:rsidR="00D25B4D" w:rsidRPr="002967FB">
        <w:t>parameter</w:t>
      </w:r>
      <w:r w:rsidR="00E557FC">
        <w:t xml:space="preserve"> </w:t>
      </w:r>
      <w:r w:rsidR="00D25B4D" w:rsidRPr="002967FB">
        <w:t>if</w:t>
      </w:r>
      <w:r w:rsidR="00E557FC">
        <w:t xml:space="preserve"> </w:t>
      </w:r>
      <w:r w:rsidR="00D25B4D" w:rsidRPr="002967FB">
        <w:t>the</w:t>
      </w:r>
      <w:r w:rsidR="00E557FC">
        <w:t xml:space="preserve"> </w:t>
      </w:r>
      <w:r w:rsidR="00D25B4D" w:rsidRPr="002967FB">
        <w:t>value</w:t>
      </w:r>
      <w:r w:rsidR="00E557FC">
        <w:t xml:space="preserve"> </w:t>
      </w:r>
      <w:r w:rsidR="00D25B4D" w:rsidRPr="002967FB">
        <w:t>is</w:t>
      </w:r>
      <w:r w:rsidR="00E557FC">
        <w:t xml:space="preserve"> </w:t>
      </w:r>
      <w:r w:rsidR="00D25B4D" w:rsidRPr="002967FB">
        <w:t>equal</w:t>
      </w:r>
      <w:r w:rsidR="00E557FC">
        <w:t xml:space="preserve"> </w:t>
      </w:r>
      <w:r w:rsidR="00D25B4D" w:rsidRPr="002967FB">
        <w:t>to</w:t>
      </w:r>
      <w:r w:rsidR="00E557FC">
        <w:t xml:space="preserve"> </w:t>
      </w:r>
      <w:r w:rsidR="00D25B4D" w:rsidRPr="002967FB">
        <w:t>the</w:t>
      </w:r>
      <w:r w:rsidR="00E557FC">
        <w:t xml:space="preserve"> </w:t>
      </w:r>
      <w:r w:rsidR="00D25B4D" w:rsidRPr="002967FB">
        <w:t>second</w:t>
      </w:r>
      <w:r w:rsidR="00E557FC">
        <w:t xml:space="preserve"> </w:t>
      </w:r>
      <w:r w:rsidR="00D25B4D" w:rsidRPr="002967FB">
        <w:t>parameter</w:t>
      </w:r>
      <w:r w:rsidR="00D25B4D" w:rsidRPr="00FE023E">
        <w:t>.</w:t>
      </w:r>
      <w:r w:rsidR="00E557FC">
        <w:t xml:space="preserve"> </w:t>
      </w:r>
      <w:r w:rsidR="00777944">
        <w:t>Table</w:t>
      </w:r>
      <w:r w:rsidR="00E557FC">
        <w:t xml:space="preserve"> </w:t>
      </w:r>
      <w:r w:rsidR="0051473F" w:rsidRPr="00FE023E">
        <w:t>20.</w:t>
      </w:r>
      <w:r w:rsidR="00D25B4D" w:rsidRPr="00FE023E">
        <w:t>2</w:t>
      </w:r>
      <w:r w:rsidR="00E557FC">
        <w:t xml:space="preserve"> </w:t>
      </w:r>
      <w:r w:rsidR="00D25B4D" w:rsidRPr="00FE023E">
        <w:t>shows</w:t>
      </w:r>
      <w:r w:rsidR="00E557FC">
        <w:t xml:space="preserve"> </w:t>
      </w:r>
      <w:r w:rsidR="00D25B4D" w:rsidRPr="002967FB">
        <w:t>other</w:t>
      </w:r>
      <w:r w:rsidR="00E557FC">
        <w:t xml:space="preserve"> </w:t>
      </w:r>
      <w:r w:rsidR="00D25B4D" w:rsidRPr="002967FB">
        <w:t>synchronization</w:t>
      </w:r>
      <w:r w:rsidR="00E557FC">
        <w:t xml:space="preserve"> </w:t>
      </w:r>
      <w:r w:rsidR="00D25B4D" w:rsidRPr="002967FB">
        <w:t>methods</w:t>
      </w:r>
      <w:r w:rsidR="00E557FC">
        <w:t xml:space="preserve"> </w:t>
      </w:r>
      <w:r w:rsidR="00D25B4D" w:rsidRPr="002967FB">
        <w:t>supported</w:t>
      </w:r>
      <w:r w:rsidR="00E557FC">
        <w:t xml:space="preserve"> </w:t>
      </w:r>
      <w:r w:rsidR="00D25B4D" w:rsidRPr="002967FB">
        <w:t>by</w:t>
      </w:r>
      <w:r w:rsidR="00E557FC">
        <w:t xml:space="preserve"> </w:t>
      </w:r>
      <w:r w:rsidR="00D25B4D" w:rsidRPr="002967FB">
        <w:rPr>
          <w:rStyle w:val="C1"/>
        </w:rPr>
        <w:t>Interlocked</w:t>
      </w:r>
      <w:r w:rsidR="00D25B4D" w:rsidRPr="002967FB">
        <w:t>.</w:t>
      </w:r>
    </w:p>
    <w:p w14:paraId="2FA97576" w14:textId="2A08E99E" w:rsidR="007E4FFC" w:rsidRPr="002967FB" w:rsidRDefault="00E85D6E" w:rsidP="00937E9F">
      <w:pPr>
        <w:pStyle w:val="ListingHead"/>
      </w:pPr>
      <w:del w:id="64" w:author="Austen Frostad" w:date="2020-04-09T17:51:00Z">
        <w:r w:rsidRPr="00937E9F" w:rsidDel="0032671C">
          <w:rPr>
            <w:rStyle w:val="ListingNumber"/>
          </w:rPr>
          <w:delText>Listing</w:delText>
        </w:r>
        <w:r w:rsidR="00E557FC" w:rsidDel="0032671C">
          <w:rPr>
            <w:rStyle w:val="ListingNumber"/>
          </w:rPr>
          <w:delText xml:space="preserve"> </w:delText>
        </w:r>
        <w:r w:rsidRPr="00937E9F" w:rsidDel="0032671C">
          <w:rPr>
            <w:rStyle w:val="ListingNumber"/>
          </w:rPr>
          <w:delText>20.</w:delText>
        </w:r>
        <w:r w:rsidR="00D25B4D" w:rsidRPr="00937E9F" w:rsidDel="0032671C">
          <w:rPr>
            <w:rStyle w:val="ListingNumber"/>
          </w:rPr>
          <w:delText>6</w:delText>
        </w:r>
      </w:del>
      <w:ins w:id="65" w:author="Austen Frostad" w:date="2020-04-09T17:57:00Z">
        <w:r w:rsidR="00187222">
          <w:rPr>
            <w:rStyle w:val="ListingNumber"/>
          </w:rPr>
          <w:t>Listing 22.6</w:t>
        </w:r>
      </w:ins>
      <w:r w:rsidR="00D25B4D" w:rsidRPr="00937E9F">
        <w:rPr>
          <w:rStyle w:val="ListingNumber"/>
        </w:rPr>
        <w:t>:</w:t>
      </w:r>
      <w:r w:rsidR="00D25B4D" w:rsidRPr="002967FB">
        <w:t> </w:t>
      </w:r>
      <w:r w:rsidR="00D25B4D" w:rsidRPr="002967FB">
        <w:t>Synchronization</w:t>
      </w:r>
      <w:r w:rsidR="00E557FC">
        <w:t xml:space="preserve"> </w:t>
      </w:r>
      <w:r w:rsidR="00D25B4D" w:rsidRPr="002967FB">
        <w:t>Using</w:t>
      </w:r>
      <w:r w:rsidR="00E557FC">
        <w:t xml:space="preserve"> </w:t>
      </w:r>
      <w:proofErr w:type="spellStart"/>
      <w:proofErr w:type="gramStart"/>
      <w:r w:rsidR="00D25B4D" w:rsidRPr="00E153FD">
        <w:rPr>
          <w:rStyle w:val="C1"/>
        </w:rPr>
        <w:t>System.Threading.Interlocked</w:t>
      </w:r>
      <w:proofErr w:type="spellEnd"/>
      <w:proofErr w:type="gramEnd"/>
    </w:p>
    <w:p w14:paraId="130BFDDF" w14:textId="49689170" w:rsidR="007E4FFC" w:rsidRPr="002967FB" w:rsidRDefault="00D25B4D">
      <w:pPr>
        <w:pStyle w:val="CDT1"/>
      </w:pPr>
      <w:r w:rsidRPr="002967FB">
        <w:rPr>
          <w:rStyle w:val="CPKeyword"/>
        </w:rPr>
        <w:t>public</w:t>
      </w:r>
      <w:r w:rsidR="00E557FC">
        <w:rPr>
          <w:rStyle w:val="CPKeyword"/>
        </w:rPr>
        <w:t xml:space="preserve"> </w:t>
      </w:r>
      <w:r w:rsidRPr="002967FB">
        <w:rPr>
          <w:rStyle w:val="CPKeyword"/>
        </w:rPr>
        <w:t>class</w:t>
      </w:r>
      <w:r w:rsidR="00E557FC">
        <w:t xml:space="preserve"> </w:t>
      </w:r>
      <w:r w:rsidRPr="002967FB">
        <w:t>SynchronizationUsingInterlocked</w:t>
      </w:r>
    </w:p>
    <w:p w14:paraId="4E170ADC" w14:textId="77777777" w:rsidR="007E4FFC" w:rsidRPr="002967FB" w:rsidRDefault="00D25B4D">
      <w:pPr>
        <w:pStyle w:val="CDT"/>
      </w:pPr>
      <w:r w:rsidRPr="002967FB">
        <w:t>{</w:t>
      </w:r>
    </w:p>
    <w:p w14:paraId="65087243" w14:textId="272EB022" w:rsidR="007E4FFC" w:rsidRPr="002967FB" w:rsidRDefault="00E557FC">
      <w:pPr>
        <w:pStyle w:val="CDT"/>
      </w:pPr>
      <w:r>
        <w:t xml:space="preserve">    </w:t>
      </w:r>
      <w:r w:rsidR="00D25B4D" w:rsidRPr="002967FB">
        <w:rPr>
          <w:rStyle w:val="CPKeyword"/>
        </w:rPr>
        <w:t>private</w:t>
      </w:r>
      <w:r>
        <w:rPr>
          <w:rStyle w:val="CPKeyword"/>
        </w:rPr>
        <w:t xml:space="preserve"> </w:t>
      </w:r>
      <w:r w:rsidR="00D25B4D" w:rsidRPr="002967FB">
        <w:rPr>
          <w:rStyle w:val="CPKeyword"/>
        </w:rPr>
        <w:t>static</w:t>
      </w:r>
      <w:r>
        <w:t xml:space="preserve"> </w:t>
      </w:r>
      <w:r w:rsidR="00D25B4D" w:rsidRPr="002967FB">
        <w:rPr>
          <w:rStyle w:val="CPKeyword"/>
        </w:rPr>
        <w:t>object</w:t>
      </w:r>
      <w:ins w:id="66" w:author="Mark Michaelis" w:date="2020-01-29T20:25:00Z">
        <w:r w:rsidR="0082712D">
          <w:rPr>
            <w:rStyle w:val="CPKeyword"/>
          </w:rPr>
          <w:t>?</w:t>
        </w:r>
      </w:ins>
      <w:r>
        <w:t xml:space="preserve"> </w:t>
      </w:r>
      <w:r w:rsidR="00D25B4D" w:rsidRPr="002967FB">
        <w:t>_Data;</w:t>
      </w:r>
    </w:p>
    <w:p w14:paraId="1014541A" w14:textId="77777777" w:rsidR="007E4FFC" w:rsidRPr="002967FB" w:rsidRDefault="007E4FFC">
      <w:pPr>
        <w:pStyle w:val="CDT"/>
      </w:pPr>
    </w:p>
    <w:p w14:paraId="76EB222A" w14:textId="46DD5498" w:rsidR="007E4FFC" w:rsidRPr="002967FB" w:rsidRDefault="00E557FC">
      <w:pPr>
        <w:pStyle w:val="CDT"/>
        <w:rPr>
          <w:rStyle w:val="CPComment"/>
        </w:rPr>
      </w:pPr>
      <w:r>
        <w:t xml:space="preserve">    </w:t>
      </w:r>
      <w:r w:rsidR="00D25B4D" w:rsidRPr="002967FB">
        <w:rPr>
          <w:rStyle w:val="CPComment"/>
        </w:rPr>
        <w:t>//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Initialize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data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if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not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yet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assigned</w:t>
      </w:r>
    </w:p>
    <w:p w14:paraId="358A925B" w14:textId="6FF55E04" w:rsidR="007E4FFC" w:rsidRPr="002967FB" w:rsidRDefault="00E557FC">
      <w:pPr>
        <w:pStyle w:val="CDT"/>
      </w:pPr>
      <w:r>
        <w:t xml:space="preserve">    </w:t>
      </w:r>
      <w:r w:rsidR="00D25B4D" w:rsidRPr="002967FB">
        <w:rPr>
          <w:rStyle w:val="CPKeyword"/>
        </w:rPr>
        <w:t>static</w:t>
      </w:r>
      <w:r>
        <w:t xml:space="preserve"> </w:t>
      </w:r>
      <w:r w:rsidR="00D25B4D" w:rsidRPr="002967FB">
        <w:rPr>
          <w:rStyle w:val="CPKeyword"/>
        </w:rPr>
        <w:t>void</w:t>
      </w:r>
      <w:r>
        <w:t xml:space="preserve"> </w:t>
      </w:r>
      <w:r w:rsidR="00D25B4D" w:rsidRPr="002967FB">
        <w:t>Initialize(</w:t>
      </w:r>
      <w:r w:rsidR="00D25B4D" w:rsidRPr="002967FB">
        <w:rPr>
          <w:rStyle w:val="CPKeyword"/>
        </w:rPr>
        <w:t>object</w:t>
      </w:r>
      <w:r>
        <w:t xml:space="preserve"> </w:t>
      </w:r>
      <w:r w:rsidR="00D25B4D" w:rsidRPr="002967FB">
        <w:t>newValue)</w:t>
      </w:r>
    </w:p>
    <w:p w14:paraId="201D7285" w14:textId="010B3BD3" w:rsidR="007E4FFC" w:rsidRPr="002967FB" w:rsidRDefault="00E557FC">
      <w:pPr>
        <w:pStyle w:val="CDT"/>
      </w:pPr>
      <w:r>
        <w:t xml:space="preserve">    </w:t>
      </w:r>
      <w:r w:rsidR="00D25B4D" w:rsidRPr="002967FB">
        <w:t>{</w:t>
      </w:r>
    </w:p>
    <w:p w14:paraId="24BF1A68" w14:textId="329AFF31" w:rsidR="007E4FFC" w:rsidRPr="002967FB" w:rsidRDefault="00E557FC">
      <w:pPr>
        <w:pStyle w:val="CDT"/>
      </w:pPr>
      <w:r>
        <w:t xml:space="preserve">        </w:t>
      </w:r>
      <w:r w:rsidR="00D25B4D" w:rsidRPr="002967FB">
        <w:rPr>
          <w:rStyle w:val="CPComment"/>
        </w:rPr>
        <w:t>//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If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_Data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is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null</w:t>
      </w:r>
      <w:r w:rsidR="00C57602">
        <w:rPr>
          <w:rStyle w:val="CPComment"/>
        </w:rPr>
        <w:t>,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then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set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it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to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newValue</w:t>
      </w:r>
    </w:p>
    <w:p w14:paraId="5264C333" w14:textId="5FABF23C" w:rsidR="007E4FFC" w:rsidRPr="002967FB" w:rsidRDefault="00E557FC">
      <w:pPr>
        <w:pStyle w:val="CDT"/>
      </w:pPr>
      <w:r>
        <w:t xml:space="preserve">        </w:t>
      </w:r>
      <w:r w:rsidR="00D25B4D" w:rsidRPr="002967FB">
        <w:t>Interlocked.CompareExchange(</w:t>
      </w:r>
    </w:p>
    <w:p w14:paraId="7EA156F0" w14:textId="547558C4" w:rsidR="007E4FFC" w:rsidRPr="002967FB" w:rsidRDefault="00E557FC">
      <w:pPr>
        <w:pStyle w:val="CDT"/>
      </w:pPr>
      <w:r>
        <w:t xml:space="preserve">            </w:t>
      </w:r>
      <w:r w:rsidR="00D25B4D" w:rsidRPr="002967FB">
        <w:t>ref</w:t>
      </w:r>
      <w:r>
        <w:t xml:space="preserve"> </w:t>
      </w:r>
      <w:r w:rsidR="00D25B4D" w:rsidRPr="002967FB">
        <w:t>_Data,</w:t>
      </w:r>
      <w:r>
        <w:t xml:space="preserve"> </w:t>
      </w:r>
      <w:r w:rsidR="00D25B4D" w:rsidRPr="002967FB">
        <w:t>newValue,</w:t>
      </w:r>
      <w:r>
        <w:t xml:space="preserve"> </w:t>
      </w:r>
      <w:r w:rsidR="00D25B4D" w:rsidRPr="002967FB">
        <w:rPr>
          <w:rStyle w:val="CPKeyword"/>
        </w:rPr>
        <w:t>null</w:t>
      </w:r>
      <w:r w:rsidR="00D25B4D" w:rsidRPr="002967FB">
        <w:t>);</w:t>
      </w:r>
    </w:p>
    <w:p w14:paraId="0E91261C" w14:textId="7CC39992" w:rsidR="007E4FFC" w:rsidRPr="002967FB" w:rsidRDefault="00E557FC">
      <w:pPr>
        <w:pStyle w:val="CDT"/>
      </w:pPr>
      <w:r>
        <w:t xml:space="preserve">    </w:t>
      </w:r>
      <w:r w:rsidR="00D25B4D" w:rsidRPr="002967FB">
        <w:t>}</w:t>
      </w:r>
    </w:p>
    <w:p w14:paraId="716FA974" w14:textId="77777777" w:rsidR="007E4FFC" w:rsidRPr="002967FB" w:rsidRDefault="007E4FFC">
      <w:pPr>
        <w:pStyle w:val="CDT"/>
      </w:pPr>
    </w:p>
    <w:p w14:paraId="63C4CA90" w14:textId="726F8FAB" w:rsidR="007E4FFC" w:rsidRPr="002967FB" w:rsidRDefault="00E557FC">
      <w:pPr>
        <w:pStyle w:val="CDT"/>
        <w:rPr>
          <w:rStyle w:val="CPComment"/>
        </w:rPr>
      </w:pPr>
      <w:r>
        <w:t xml:space="preserve">    </w:t>
      </w:r>
      <w:r w:rsidR="00D25B4D" w:rsidRPr="002967FB">
        <w:rPr>
          <w:rStyle w:val="CPComment"/>
        </w:rPr>
        <w:t>//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...</w:t>
      </w:r>
    </w:p>
    <w:p w14:paraId="0F9BE73C" w14:textId="77777777" w:rsidR="007E4FFC" w:rsidRPr="002967FB" w:rsidRDefault="00D25B4D" w:rsidP="00E153FD">
      <w:pPr>
        <w:pStyle w:val="CDTX"/>
      </w:pPr>
      <w:r w:rsidRPr="002967FB">
        <w:t>}</w:t>
      </w:r>
    </w:p>
    <w:p w14:paraId="6B029201" w14:textId="3409CF22" w:rsidR="007E4FFC" w:rsidRPr="002967FB" w:rsidRDefault="00937E9F">
      <w:pPr>
        <w:pStyle w:val="PD"/>
      </w:pPr>
      <w:r>
        <w:t>***COMP:</w:t>
      </w:r>
      <w:r w:rsidR="00E557FC">
        <w:t xml:space="preserve"> </w:t>
      </w:r>
      <w:r>
        <w:t>Insert</w:t>
      </w:r>
      <w:r w:rsidR="00E557FC">
        <w:t xml:space="preserve"> </w:t>
      </w:r>
      <w:r>
        <w:t>“Begin</w:t>
      </w:r>
      <w:r w:rsidR="00E557FC">
        <w:t xml:space="preserve"> </w:t>
      </w:r>
      <w:r>
        <w:t>2.0”</w:t>
      </w:r>
      <w:r w:rsidR="00E557FC">
        <w:t xml:space="preserve"> </w:t>
      </w:r>
      <w:r w:rsidR="00C44C18">
        <w:t>tab</w:t>
      </w:r>
    </w:p>
    <w:p w14:paraId="5CA82CD1" w14:textId="555D2B67" w:rsidR="007E4FFC" w:rsidRPr="002967FB" w:rsidRDefault="0051473F" w:rsidP="00C879BE">
      <w:pPr>
        <w:pStyle w:val="TableTitle"/>
      </w:pPr>
      <w:r w:rsidRPr="00C879BE">
        <w:rPr>
          <w:rStyle w:val="TableNumber"/>
        </w:rPr>
        <w:lastRenderedPageBreak/>
        <w:t>Table</w:t>
      </w:r>
      <w:r w:rsidR="00E557FC">
        <w:rPr>
          <w:rStyle w:val="TableNumber"/>
        </w:rPr>
        <w:t xml:space="preserve"> </w:t>
      </w:r>
      <w:r w:rsidRPr="00C879BE">
        <w:rPr>
          <w:rStyle w:val="TableNumber"/>
        </w:rPr>
        <w:t>20.</w:t>
      </w:r>
      <w:r w:rsidR="00D25B4D" w:rsidRPr="00C879BE">
        <w:rPr>
          <w:rStyle w:val="TableNumber"/>
        </w:rPr>
        <w:t>2:</w:t>
      </w:r>
      <w:r w:rsidR="00D25B4D" w:rsidRPr="00FE023E">
        <w:t> </w:t>
      </w:r>
      <w:proofErr w:type="spellStart"/>
      <w:r w:rsidR="00D25B4D" w:rsidRPr="00FE023E">
        <w:rPr>
          <w:rStyle w:val="C1"/>
        </w:rPr>
        <w:t>Interlocked</w:t>
      </w:r>
      <w:r w:rsidR="00D25B4D" w:rsidRPr="00FE023E">
        <w:t>’s</w:t>
      </w:r>
      <w:proofErr w:type="spellEnd"/>
      <w:r w:rsidR="00E557FC">
        <w:t xml:space="preserve"> </w:t>
      </w:r>
      <w:r w:rsidR="00D25B4D" w:rsidRPr="00FE023E">
        <w:t>Synchronization</w:t>
      </w:r>
      <w:r w:rsidR="00D25B4D" w:rsidRPr="002967FB">
        <w:t>-Related</w:t>
      </w:r>
      <w:r w:rsidR="00E557FC">
        <w:t xml:space="preserve"> </w:t>
      </w:r>
      <w:r w:rsidR="00D25B4D" w:rsidRPr="002967FB">
        <w:t>Methods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3"/>
        <w:gridCol w:w="3607"/>
      </w:tblGrid>
      <w:tr w:rsidR="007E4FFC" w:rsidRPr="002967FB" w14:paraId="28493630" w14:textId="77777777">
        <w:trPr>
          <w:trHeight w:val="60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solid" w:color="E2E3E4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3ACC42E4" w14:textId="0A4A06F7" w:rsidR="007E4FFC" w:rsidRPr="002967FB" w:rsidRDefault="00D25B4D" w:rsidP="00C879BE">
            <w:pPr>
              <w:pStyle w:val="TableColumnHead"/>
            </w:pPr>
            <w:r w:rsidRPr="002967FB">
              <w:t>Method</w:t>
            </w:r>
            <w:r w:rsidR="00E557FC">
              <w:t xml:space="preserve"> </w:t>
            </w:r>
            <w:r w:rsidRPr="002967FB">
              <w:t>Signature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solid" w:color="E2E3E4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492EED0F" w14:textId="77777777" w:rsidR="007E4FFC" w:rsidRPr="002967FB" w:rsidRDefault="00D25B4D" w:rsidP="00C879BE">
            <w:pPr>
              <w:pStyle w:val="TableColumnHead"/>
            </w:pPr>
            <w:r w:rsidRPr="002967FB">
              <w:t>Description</w:t>
            </w:r>
          </w:p>
        </w:tc>
      </w:tr>
      <w:tr w:rsidR="007E4FFC" w:rsidRPr="002967FB" w14:paraId="7CA54379" w14:textId="77777777">
        <w:trPr>
          <w:trHeight w:val="60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1BB08BD5" w14:textId="34217C2C" w:rsidR="007E4FFC" w:rsidRPr="002967FB" w:rsidRDefault="00D25B4D" w:rsidP="00C879BE">
            <w:pPr>
              <w:pStyle w:val="TableCDT1"/>
            </w:pPr>
            <w:r w:rsidRPr="002967FB">
              <w:rPr>
                <w:rStyle w:val="CPKeyword"/>
              </w:rPr>
              <w:t>public</w:t>
            </w:r>
            <w:r w:rsidR="00E557FC">
              <w:t xml:space="preserve"> </w:t>
            </w:r>
            <w:r w:rsidRPr="002967FB">
              <w:rPr>
                <w:rStyle w:val="CPKeyword"/>
              </w:rPr>
              <w:t>static</w:t>
            </w:r>
            <w:r w:rsidR="00E557FC">
              <w:t xml:space="preserve"> </w:t>
            </w:r>
            <w:r w:rsidRPr="002967FB">
              <w:t>T</w:t>
            </w:r>
            <w:r w:rsidR="00E557FC">
              <w:t xml:space="preserve"> </w:t>
            </w:r>
            <w:r w:rsidRPr="002967FB">
              <w:t>CompareExchange&lt;T&gt;(</w:t>
            </w:r>
          </w:p>
          <w:p w14:paraId="5EF12D4A" w14:textId="573D92DE" w:rsidR="007E4FFC" w:rsidRPr="002967FB" w:rsidRDefault="00E557FC" w:rsidP="00C879BE">
            <w:pPr>
              <w:pStyle w:val="TableCDT"/>
            </w:pPr>
            <w:r>
              <w:t xml:space="preserve">  </w:t>
            </w:r>
            <w:r w:rsidR="00D25B4D" w:rsidRPr="002967FB">
              <w:t>T</w:t>
            </w:r>
            <w:r>
              <w:t xml:space="preserve"> </w:t>
            </w:r>
            <w:r w:rsidR="00D25B4D" w:rsidRPr="002967FB">
              <w:t>location,</w:t>
            </w:r>
          </w:p>
          <w:p w14:paraId="65635196" w14:textId="0CD52A3E" w:rsidR="007E4FFC" w:rsidRPr="002967FB" w:rsidRDefault="00E557FC" w:rsidP="00C879BE">
            <w:pPr>
              <w:pStyle w:val="TableCDT"/>
            </w:pPr>
            <w:r>
              <w:t xml:space="preserve">  </w:t>
            </w:r>
            <w:r w:rsidR="00D25B4D" w:rsidRPr="002967FB">
              <w:t>T</w:t>
            </w:r>
            <w:r>
              <w:t xml:space="preserve"> </w:t>
            </w:r>
            <w:r w:rsidR="00D25B4D" w:rsidRPr="002967FB">
              <w:t>value,</w:t>
            </w:r>
          </w:p>
          <w:p w14:paraId="2E3DE24D" w14:textId="503F525D" w:rsidR="007E4FFC" w:rsidRPr="002967FB" w:rsidRDefault="00E557FC" w:rsidP="00C879BE">
            <w:pPr>
              <w:pStyle w:val="TableCDT"/>
            </w:pPr>
            <w:r>
              <w:t xml:space="preserve">  </w:t>
            </w:r>
            <w:r w:rsidR="00D25B4D" w:rsidRPr="002967FB">
              <w:t>T</w:t>
            </w:r>
            <w:r>
              <w:t xml:space="preserve"> </w:t>
            </w:r>
            <w:r w:rsidR="00D25B4D" w:rsidRPr="002967FB">
              <w:t>comparand</w:t>
            </w:r>
          </w:p>
          <w:p w14:paraId="171F72A6" w14:textId="77777777" w:rsidR="007E4FFC" w:rsidRPr="002967FB" w:rsidRDefault="00D25B4D" w:rsidP="00C879BE">
            <w:pPr>
              <w:pStyle w:val="TableCDTX"/>
            </w:pPr>
            <w:r w:rsidRPr="002967FB">
              <w:t>);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2C7E1981" w14:textId="421FFDC0" w:rsidR="007E4FFC" w:rsidRPr="002967FB" w:rsidRDefault="00D25B4D" w:rsidP="00C879BE">
            <w:pPr>
              <w:pStyle w:val="TableText"/>
            </w:pPr>
            <w:r w:rsidRPr="002967FB">
              <w:t>Checks</w:t>
            </w:r>
            <w:r w:rsidR="00E557FC">
              <w:t xml:space="preserve"> </w:t>
            </w:r>
            <w:r w:rsidRPr="00E153FD">
              <w:rPr>
                <w:rStyle w:val="C1"/>
              </w:rPr>
              <w:t>location</w:t>
            </w:r>
            <w:r w:rsidR="00E557FC">
              <w:t xml:space="preserve"> </w:t>
            </w:r>
            <w:r w:rsidRPr="002967FB">
              <w:t>for</w:t>
            </w:r>
            <w:r w:rsidR="00E557FC">
              <w:t xml:space="preserve"> </w:t>
            </w:r>
            <w:r w:rsidRPr="002967FB">
              <w:t>the</w:t>
            </w:r>
            <w:r w:rsidR="00E557FC">
              <w:t xml:space="preserve"> </w:t>
            </w:r>
            <w:r w:rsidRPr="002967FB">
              <w:t>value</w:t>
            </w:r>
            <w:r w:rsidR="00E557FC">
              <w:t xml:space="preserve"> </w:t>
            </w:r>
            <w:r w:rsidRPr="002967FB">
              <w:t>in</w:t>
            </w:r>
            <w:r w:rsidR="00E557FC">
              <w:t xml:space="preserve"> </w:t>
            </w:r>
            <w:r w:rsidRPr="00E153FD">
              <w:rPr>
                <w:rStyle w:val="C1"/>
              </w:rPr>
              <w:t>comparand</w:t>
            </w:r>
            <w:r w:rsidRPr="002967FB">
              <w:t>.</w:t>
            </w:r>
            <w:r w:rsidR="00E557FC">
              <w:t xml:space="preserve"> </w:t>
            </w:r>
            <w:r w:rsidRPr="002967FB">
              <w:t>If</w:t>
            </w:r>
            <w:r w:rsidR="00E557FC">
              <w:t xml:space="preserve"> </w:t>
            </w:r>
            <w:r w:rsidRPr="002967FB">
              <w:t>the</w:t>
            </w:r>
            <w:r w:rsidR="00E557FC">
              <w:t xml:space="preserve"> </w:t>
            </w:r>
            <w:r w:rsidRPr="002967FB">
              <w:t>values</w:t>
            </w:r>
            <w:r w:rsidR="00E557FC">
              <w:t xml:space="preserve"> </w:t>
            </w:r>
            <w:r w:rsidRPr="002967FB">
              <w:t>are</w:t>
            </w:r>
            <w:r w:rsidR="00E557FC">
              <w:t xml:space="preserve"> </w:t>
            </w:r>
            <w:r w:rsidRPr="002967FB">
              <w:t>equal,</w:t>
            </w:r>
            <w:r w:rsidR="00E557FC">
              <w:t xml:space="preserve"> </w:t>
            </w:r>
            <w:r w:rsidRPr="002967FB">
              <w:t>it</w:t>
            </w:r>
            <w:r w:rsidR="00E557FC">
              <w:t xml:space="preserve"> </w:t>
            </w:r>
            <w:r w:rsidRPr="002967FB">
              <w:t>sets</w:t>
            </w:r>
            <w:r w:rsidR="00E557FC">
              <w:t xml:space="preserve"> </w:t>
            </w:r>
            <w:r w:rsidRPr="00E153FD">
              <w:rPr>
                <w:rStyle w:val="C1"/>
              </w:rPr>
              <w:t>location</w:t>
            </w:r>
            <w:r w:rsidR="00E557FC">
              <w:t xml:space="preserve"> </w:t>
            </w:r>
            <w:r w:rsidRPr="002967FB">
              <w:t>to</w:t>
            </w:r>
            <w:r w:rsidR="00E557FC">
              <w:t xml:space="preserve"> </w:t>
            </w:r>
            <w:r w:rsidRPr="00E153FD">
              <w:rPr>
                <w:rStyle w:val="C1"/>
              </w:rPr>
              <w:t>value</w:t>
            </w:r>
            <w:r w:rsidR="00E557FC">
              <w:t xml:space="preserve"> </w:t>
            </w:r>
            <w:r w:rsidRPr="002967FB">
              <w:t>and</w:t>
            </w:r>
            <w:r w:rsidR="00E557FC">
              <w:t xml:space="preserve"> </w:t>
            </w:r>
            <w:r w:rsidRPr="002967FB">
              <w:t>returns</w:t>
            </w:r>
            <w:r w:rsidR="00E557FC">
              <w:t xml:space="preserve"> </w:t>
            </w:r>
            <w:r w:rsidRPr="002967FB">
              <w:t>the</w:t>
            </w:r>
            <w:r w:rsidR="00E557FC">
              <w:t xml:space="preserve"> </w:t>
            </w:r>
            <w:r w:rsidRPr="002967FB">
              <w:t>original</w:t>
            </w:r>
            <w:r w:rsidR="00E557FC">
              <w:t xml:space="preserve"> </w:t>
            </w:r>
            <w:r w:rsidRPr="002967FB">
              <w:t>data</w:t>
            </w:r>
            <w:r w:rsidR="00E557FC">
              <w:t xml:space="preserve"> </w:t>
            </w:r>
            <w:r w:rsidRPr="002967FB">
              <w:t>stored</w:t>
            </w:r>
            <w:r w:rsidR="00E557FC">
              <w:t xml:space="preserve"> </w:t>
            </w:r>
            <w:r w:rsidRPr="002967FB">
              <w:t>in</w:t>
            </w:r>
            <w:r w:rsidR="00E557FC">
              <w:t xml:space="preserve"> </w:t>
            </w:r>
            <w:r w:rsidRPr="00E153FD">
              <w:rPr>
                <w:rStyle w:val="C1"/>
              </w:rPr>
              <w:t>location</w:t>
            </w:r>
            <w:r w:rsidRPr="002967FB">
              <w:t>.</w:t>
            </w:r>
          </w:p>
        </w:tc>
      </w:tr>
      <w:tr w:rsidR="007E4FFC" w:rsidRPr="002967FB" w14:paraId="427235F9" w14:textId="77777777">
        <w:trPr>
          <w:trHeight w:val="60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6B1A8273" w14:textId="5705CFC3" w:rsidR="007E4FFC" w:rsidRPr="002967FB" w:rsidRDefault="00D25B4D" w:rsidP="00C879BE">
            <w:pPr>
              <w:pStyle w:val="TableCDT1"/>
            </w:pPr>
            <w:r w:rsidRPr="002967FB">
              <w:rPr>
                <w:rStyle w:val="CPKeyword"/>
              </w:rPr>
              <w:t>public</w:t>
            </w:r>
            <w:r w:rsidR="00E557FC">
              <w:t xml:space="preserve"> </w:t>
            </w:r>
            <w:r w:rsidRPr="002967FB">
              <w:rPr>
                <w:rStyle w:val="CPKeyword"/>
              </w:rPr>
              <w:t>static</w:t>
            </w:r>
            <w:r w:rsidR="00E557FC">
              <w:t xml:space="preserve"> </w:t>
            </w:r>
            <w:r w:rsidRPr="002967FB">
              <w:t>T</w:t>
            </w:r>
            <w:r w:rsidR="00E557FC">
              <w:t xml:space="preserve"> </w:t>
            </w:r>
            <w:r w:rsidRPr="002967FB">
              <w:t>Exchange&lt;T&gt;(</w:t>
            </w:r>
          </w:p>
          <w:p w14:paraId="730B5B9A" w14:textId="74676A82" w:rsidR="007E4FFC" w:rsidRPr="002967FB" w:rsidRDefault="00E557FC" w:rsidP="00C879BE">
            <w:pPr>
              <w:pStyle w:val="TableCDT"/>
            </w:pPr>
            <w:r>
              <w:t xml:space="preserve">  </w:t>
            </w:r>
            <w:r w:rsidR="00D25B4D" w:rsidRPr="002967FB">
              <w:t>T</w:t>
            </w:r>
            <w:r>
              <w:t xml:space="preserve"> </w:t>
            </w:r>
            <w:r w:rsidR="00D25B4D" w:rsidRPr="002967FB">
              <w:t>location,</w:t>
            </w:r>
          </w:p>
          <w:p w14:paraId="15C61D75" w14:textId="3FAE98F0" w:rsidR="007E4FFC" w:rsidRPr="002967FB" w:rsidRDefault="00E557FC" w:rsidP="00C879BE">
            <w:pPr>
              <w:pStyle w:val="TableCDT"/>
            </w:pPr>
            <w:r>
              <w:t xml:space="preserve">  </w:t>
            </w:r>
            <w:r w:rsidR="00D25B4D" w:rsidRPr="002967FB">
              <w:t>T</w:t>
            </w:r>
            <w:r>
              <w:t xml:space="preserve"> </w:t>
            </w:r>
            <w:r w:rsidR="00D25B4D" w:rsidRPr="002967FB">
              <w:t>value</w:t>
            </w:r>
          </w:p>
          <w:p w14:paraId="6C64C461" w14:textId="77777777" w:rsidR="007E4FFC" w:rsidRPr="002967FB" w:rsidRDefault="00D25B4D" w:rsidP="00C879BE">
            <w:pPr>
              <w:pStyle w:val="TableCDTX"/>
            </w:pPr>
            <w:r w:rsidRPr="002967FB">
              <w:t>);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70CEA3E3" w14:textId="46498F0D" w:rsidR="007E4FFC" w:rsidRPr="002967FB" w:rsidRDefault="00D25B4D" w:rsidP="00C879BE">
            <w:pPr>
              <w:pStyle w:val="TableText"/>
            </w:pPr>
            <w:r w:rsidRPr="002967FB">
              <w:t>Assigns</w:t>
            </w:r>
            <w:r w:rsidR="00E557FC">
              <w:t xml:space="preserve"> </w:t>
            </w:r>
            <w:r w:rsidRPr="00E153FD">
              <w:rPr>
                <w:rStyle w:val="C1"/>
              </w:rPr>
              <w:t>location</w:t>
            </w:r>
            <w:r w:rsidR="00E557FC">
              <w:t xml:space="preserve"> </w:t>
            </w:r>
            <w:r w:rsidRPr="002967FB">
              <w:t>with</w:t>
            </w:r>
            <w:r w:rsidR="00E557FC">
              <w:t xml:space="preserve"> </w:t>
            </w:r>
            <w:r w:rsidRPr="00E153FD">
              <w:rPr>
                <w:rStyle w:val="C1"/>
              </w:rPr>
              <w:t>value</w:t>
            </w:r>
            <w:r w:rsidR="00E557FC">
              <w:t xml:space="preserve"> </w:t>
            </w:r>
            <w:r w:rsidRPr="002967FB">
              <w:t>and</w:t>
            </w:r>
            <w:r w:rsidR="00E557FC">
              <w:t xml:space="preserve"> </w:t>
            </w:r>
            <w:r w:rsidRPr="002967FB">
              <w:t>returns</w:t>
            </w:r>
            <w:r w:rsidR="00E557FC">
              <w:t xml:space="preserve"> </w:t>
            </w:r>
            <w:r w:rsidRPr="002967FB">
              <w:t>the</w:t>
            </w:r>
            <w:r w:rsidR="00E557FC">
              <w:t xml:space="preserve"> </w:t>
            </w:r>
            <w:r w:rsidRPr="002967FB">
              <w:t>previous</w:t>
            </w:r>
            <w:r w:rsidR="00E557FC">
              <w:t xml:space="preserve"> </w:t>
            </w:r>
            <w:r w:rsidRPr="002967FB">
              <w:t>value.</w:t>
            </w:r>
          </w:p>
        </w:tc>
      </w:tr>
      <w:tr w:rsidR="007E4FFC" w:rsidRPr="002967FB" w14:paraId="4670A0AA" w14:textId="77777777">
        <w:trPr>
          <w:trHeight w:val="60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328D6AB3" w14:textId="08A093A9" w:rsidR="007E4FFC" w:rsidRPr="002967FB" w:rsidRDefault="00D25B4D" w:rsidP="00C879BE">
            <w:pPr>
              <w:pStyle w:val="TableCDT1"/>
            </w:pPr>
            <w:r w:rsidRPr="002967FB">
              <w:rPr>
                <w:rStyle w:val="CPKeyword"/>
              </w:rPr>
              <w:t>public</w:t>
            </w:r>
            <w:r w:rsidR="00E557FC">
              <w:t xml:space="preserve"> </w:t>
            </w:r>
            <w:r w:rsidRPr="002967FB">
              <w:rPr>
                <w:rStyle w:val="CPKeyword"/>
              </w:rPr>
              <w:t>static</w:t>
            </w:r>
            <w:r w:rsidR="00E557FC">
              <w:t xml:space="preserve"> </w:t>
            </w:r>
            <w:r w:rsidRPr="002967FB">
              <w:rPr>
                <w:rStyle w:val="CPKeyword"/>
              </w:rPr>
              <w:t>int</w:t>
            </w:r>
            <w:r w:rsidR="00E557FC">
              <w:t xml:space="preserve"> </w:t>
            </w:r>
            <w:r w:rsidRPr="002967FB">
              <w:t>Decrement(</w:t>
            </w:r>
          </w:p>
          <w:p w14:paraId="76431550" w14:textId="0680DC0A" w:rsidR="007E4FFC" w:rsidRPr="002967FB" w:rsidRDefault="00E557FC" w:rsidP="00C879BE">
            <w:pPr>
              <w:pStyle w:val="TableCDT"/>
            </w:pPr>
            <w:r>
              <w:t xml:space="preserve">  </w:t>
            </w:r>
            <w:r w:rsidR="00D25B4D" w:rsidRPr="002967FB">
              <w:rPr>
                <w:rStyle w:val="CPKeyword"/>
              </w:rPr>
              <w:t>ref</w:t>
            </w:r>
            <w:r>
              <w:t xml:space="preserve"> </w:t>
            </w:r>
            <w:r w:rsidR="00D25B4D" w:rsidRPr="002967FB">
              <w:rPr>
                <w:rStyle w:val="CPKeyword"/>
              </w:rPr>
              <w:t>int</w:t>
            </w:r>
            <w:r>
              <w:t xml:space="preserve"> </w:t>
            </w:r>
            <w:r w:rsidR="00D25B4D" w:rsidRPr="002967FB">
              <w:t>location</w:t>
            </w:r>
          </w:p>
          <w:p w14:paraId="0695986D" w14:textId="77777777" w:rsidR="007E4FFC" w:rsidRPr="002967FB" w:rsidRDefault="00D25B4D" w:rsidP="00C879BE">
            <w:pPr>
              <w:pStyle w:val="TableCDTX"/>
            </w:pPr>
            <w:r w:rsidRPr="002967FB">
              <w:t>);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3405328A" w14:textId="1FE8D59C" w:rsidR="007E4FFC" w:rsidRPr="002967FB" w:rsidRDefault="00D25B4D" w:rsidP="0059423D">
            <w:pPr>
              <w:pStyle w:val="TableText"/>
            </w:pPr>
            <w:r w:rsidRPr="002967FB">
              <w:t>Decrements</w:t>
            </w:r>
            <w:r w:rsidR="00E557FC">
              <w:t xml:space="preserve"> </w:t>
            </w:r>
            <w:r w:rsidRPr="00E153FD">
              <w:rPr>
                <w:rStyle w:val="C1"/>
              </w:rPr>
              <w:t>location</w:t>
            </w:r>
            <w:r w:rsidR="00E557FC">
              <w:t xml:space="preserve"> </w:t>
            </w:r>
            <w:r w:rsidRPr="002967FB">
              <w:t>by</w:t>
            </w:r>
            <w:r w:rsidR="00E557FC">
              <w:t xml:space="preserve"> </w:t>
            </w:r>
            <w:r w:rsidR="00C57602">
              <w:t>1</w:t>
            </w:r>
            <w:r w:rsidRPr="002967FB">
              <w:t>.</w:t>
            </w:r>
            <w:r w:rsidR="00E557FC">
              <w:t xml:space="preserve"> </w:t>
            </w:r>
            <w:r w:rsidRPr="002967FB">
              <w:t>It</w:t>
            </w:r>
            <w:r w:rsidR="00E557FC">
              <w:t xml:space="preserve"> </w:t>
            </w:r>
            <w:r w:rsidRPr="002967FB">
              <w:t>is</w:t>
            </w:r>
            <w:r w:rsidR="00E557FC">
              <w:t xml:space="preserve"> </w:t>
            </w:r>
            <w:r w:rsidRPr="002967FB">
              <w:t>equivalent</w:t>
            </w:r>
            <w:r w:rsidR="00E557FC">
              <w:t xml:space="preserve"> </w:t>
            </w:r>
            <w:r w:rsidRPr="002967FB">
              <w:t>to</w:t>
            </w:r>
            <w:r w:rsidR="00E557FC">
              <w:t xml:space="preserve"> </w:t>
            </w:r>
            <w:r w:rsidRPr="002967FB">
              <w:t>the</w:t>
            </w:r>
            <w:r w:rsidR="00E557FC">
              <w:t xml:space="preserve"> </w:t>
            </w:r>
            <w:r w:rsidR="00932DD6" w:rsidRPr="002967FB">
              <w:t>prefix</w:t>
            </w:r>
            <w:r w:rsidR="00E557FC">
              <w:t xml:space="preserve"> </w:t>
            </w:r>
            <w:r w:rsidRPr="00E153FD">
              <w:rPr>
                <w:rStyle w:val="C1"/>
              </w:rPr>
              <w:t>--</w:t>
            </w:r>
            <w:r w:rsidR="00E557FC">
              <w:t xml:space="preserve"> </w:t>
            </w:r>
            <w:r w:rsidRPr="002967FB">
              <w:t>operator,</w:t>
            </w:r>
            <w:r w:rsidR="00E557FC">
              <w:t xml:space="preserve"> </w:t>
            </w:r>
            <w:r w:rsidRPr="002967FB">
              <w:t>except</w:t>
            </w:r>
            <w:r w:rsidR="00E557FC">
              <w:t xml:space="preserve"> </w:t>
            </w:r>
            <w:proofErr w:type="gramStart"/>
            <w:r w:rsidRPr="00E153FD">
              <w:rPr>
                <w:rStyle w:val="C1"/>
              </w:rPr>
              <w:t>Decrement(</w:t>
            </w:r>
            <w:proofErr w:type="gramEnd"/>
            <w:r w:rsidRPr="00E153FD">
              <w:rPr>
                <w:rStyle w:val="C1"/>
              </w:rPr>
              <w:t>)</w:t>
            </w:r>
            <w:r w:rsidR="00E557FC">
              <w:t xml:space="preserve"> </w:t>
            </w:r>
            <w:r w:rsidRPr="002967FB">
              <w:t>is</w:t>
            </w:r>
            <w:r w:rsidR="00E557FC">
              <w:t xml:space="preserve"> </w:t>
            </w:r>
            <w:r w:rsidRPr="002967FB">
              <w:t>thread-safe.</w:t>
            </w:r>
          </w:p>
        </w:tc>
      </w:tr>
      <w:tr w:rsidR="007E4FFC" w:rsidRPr="002967FB" w14:paraId="325E1502" w14:textId="77777777">
        <w:trPr>
          <w:trHeight w:val="60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69D06D00" w14:textId="12817987" w:rsidR="007E4FFC" w:rsidRPr="002967FB" w:rsidRDefault="00D25B4D" w:rsidP="00C879BE">
            <w:pPr>
              <w:pStyle w:val="TableCDT1"/>
            </w:pPr>
            <w:r w:rsidRPr="002967FB">
              <w:rPr>
                <w:rStyle w:val="CPKeyword"/>
              </w:rPr>
              <w:t>public</w:t>
            </w:r>
            <w:r w:rsidR="00E557FC">
              <w:t xml:space="preserve"> </w:t>
            </w:r>
            <w:r w:rsidRPr="002967FB">
              <w:rPr>
                <w:rStyle w:val="CPKeyword"/>
              </w:rPr>
              <w:t>static</w:t>
            </w:r>
            <w:r w:rsidR="00E557FC">
              <w:t xml:space="preserve"> </w:t>
            </w:r>
            <w:r w:rsidRPr="002967FB">
              <w:rPr>
                <w:rStyle w:val="CPKeyword"/>
              </w:rPr>
              <w:t>int</w:t>
            </w:r>
            <w:r w:rsidR="00E557FC">
              <w:t xml:space="preserve"> </w:t>
            </w:r>
            <w:r w:rsidRPr="002967FB">
              <w:t>Increment(</w:t>
            </w:r>
          </w:p>
          <w:p w14:paraId="7BF291A2" w14:textId="290FF604" w:rsidR="007E4FFC" w:rsidRPr="002967FB" w:rsidRDefault="00E557FC" w:rsidP="00C879BE">
            <w:pPr>
              <w:pStyle w:val="TableCDT"/>
            </w:pPr>
            <w:r>
              <w:t xml:space="preserve">  </w:t>
            </w:r>
            <w:r w:rsidR="00D25B4D" w:rsidRPr="002967FB">
              <w:rPr>
                <w:rStyle w:val="CPKeyword"/>
              </w:rPr>
              <w:t>ref</w:t>
            </w:r>
            <w:r>
              <w:t xml:space="preserve"> </w:t>
            </w:r>
            <w:r w:rsidR="00D25B4D" w:rsidRPr="002967FB">
              <w:rPr>
                <w:rStyle w:val="CPKeyword"/>
              </w:rPr>
              <w:t>int</w:t>
            </w:r>
            <w:r>
              <w:t xml:space="preserve"> </w:t>
            </w:r>
            <w:r w:rsidR="00D25B4D" w:rsidRPr="002967FB">
              <w:t>location</w:t>
            </w:r>
          </w:p>
          <w:p w14:paraId="23C9DEA0" w14:textId="77777777" w:rsidR="007E4FFC" w:rsidRPr="002967FB" w:rsidRDefault="00D25B4D" w:rsidP="00C879BE">
            <w:pPr>
              <w:pStyle w:val="TableCDTX"/>
            </w:pPr>
            <w:r w:rsidRPr="002967FB">
              <w:t>);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126E73D3" w14:textId="20113652" w:rsidR="007E4FFC" w:rsidRPr="002967FB" w:rsidRDefault="00D25B4D" w:rsidP="00C879BE">
            <w:pPr>
              <w:pStyle w:val="TableText"/>
            </w:pPr>
            <w:r w:rsidRPr="002967FB">
              <w:t>Increments</w:t>
            </w:r>
            <w:r w:rsidR="00E557FC">
              <w:t xml:space="preserve"> </w:t>
            </w:r>
            <w:r w:rsidRPr="00E153FD">
              <w:rPr>
                <w:rStyle w:val="C1"/>
              </w:rPr>
              <w:t>location</w:t>
            </w:r>
            <w:r w:rsidR="00E557FC">
              <w:t xml:space="preserve"> </w:t>
            </w:r>
            <w:r w:rsidRPr="002967FB">
              <w:t>by</w:t>
            </w:r>
            <w:r w:rsidR="00E557FC">
              <w:t xml:space="preserve"> </w:t>
            </w:r>
            <w:r w:rsidR="00C57602">
              <w:t>1</w:t>
            </w:r>
            <w:r w:rsidRPr="002967FB">
              <w:t>.</w:t>
            </w:r>
            <w:r w:rsidR="00E557FC">
              <w:t xml:space="preserve"> </w:t>
            </w:r>
            <w:r w:rsidRPr="002967FB">
              <w:t>It</w:t>
            </w:r>
            <w:r w:rsidR="00E557FC">
              <w:t xml:space="preserve"> </w:t>
            </w:r>
            <w:r w:rsidRPr="002967FB">
              <w:t>is</w:t>
            </w:r>
            <w:r w:rsidR="00E557FC">
              <w:t xml:space="preserve"> </w:t>
            </w:r>
            <w:r w:rsidRPr="002967FB">
              <w:t>equivalent</w:t>
            </w:r>
            <w:r w:rsidR="00E557FC">
              <w:t xml:space="preserve"> </w:t>
            </w:r>
            <w:r w:rsidRPr="002967FB">
              <w:t>to</w:t>
            </w:r>
            <w:r w:rsidR="00E557FC">
              <w:t xml:space="preserve"> </w:t>
            </w:r>
            <w:r w:rsidRPr="002967FB">
              <w:t>the</w:t>
            </w:r>
            <w:r w:rsidR="00E557FC">
              <w:t xml:space="preserve"> </w:t>
            </w:r>
            <w:r w:rsidR="00932DD6" w:rsidRPr="002967FB">
              <w:t>prefix</w:t>
            </w:r>
            <w:r w:rsidR="00E557FC">
              <w:t xml:space="preserve"> </w:t>
            </w:r>
            <w:r w:rsidRPr="00E153FD">
              <w:rPr>
                <w:rStyle w:val="C1"/>
              </w:rPr>
              <w:t>++</w:t>
            </w:r>
            <w:r w:rsidR="00E557FC">
              <w:t xml:space="preserve"> </w:t>
            </w:r>
            <w:r w:rsidRPr="002967FB">
              <w:t>operator,</w:t>
            </w:r>
            <w:r w:rsidR="00E557FC">
              <w:t xml:space="preserve"> </w:t>
            </w:r>
            <w:r w:rsidRPr="002967FB">
              <w:t>except</w:t>
            </w:r>
            <w:r w:rsidR="00E557FC">
              <w:t xml:space="preserve"> </w:t>
            </w:r>
            <w:proofErr w:type="gramStart"/>
            <w:r w:rsidRPr="00E153FD">
              <w:rPr>
                <w:rStyle w:val="C1"/>
              </w:rPr>
              <w:t>Increment(</w:t>
            </w:r>
            <w:proofErr w:type="gramEnd"/>
            <w:r w:rsidRPr="00E153FD">
              <w:rPr>
                <w:rStyle w:val="C1"/>
              </w:rPr>
              <w:t>)</w:t>
            </w:r>
            <w:r w:rsidR="00E557FC">
              <w:t xml:space="preserve"> </w:t>
            </w:r>
            <w:r w:rsidRPr="002967FB">
              <w:t>is</w:t>
            </w:r>
            <w:r w:rsidR="00E557FC">
              <w:t xml:space="preserve"> </w:t>
            </w:r>
            <w:r w:rsidRPr="002967FB">
              <w:t>thread-safe.</w:t>
            </w:r>
          </w:p>
        </w:tc>
      </w:tr>
      <w:tr w:rsidR="007E4FFC" w:rsidRPr="002967FB" w14:paraId="741E040C" w14:textId="77777777">
        <w:trPr>
          <w:trHeight w:val="60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5E58BFC6" w14:textId="02DBAE96" w:rsidR="007E4FFC" w:rsidRPr="002967FB" w:rsidRDefault="00D25B4D" w:rsidP="00C879BE">
            <w:pPr>
              <w:pStyle w:val="TableCDT1"/>
            </w:pPr>
            <w:r w:rsidRPr="002967FB">
              <w:rPr>
                <w:rStyle w:val="CPKeyword"/>
              </w:rPr>
              <w:t>public</w:t>
            </w:r>
            <w:r w:rsidR="00E557FC">
              <w:t xml:space="preserve"> </w:t>
            </w:r>
            <w:r w:rsidRPr="002967FB">
              <w:rPr>
                <w:rStyle w:val="CPKeyword"/>
              </w:rPr>
              <w:t>static</w:t>
            </w:r>
            <w:r w:rsidR="00E557FC">
              <w:t xml:space="preserve"> </w:t>
            </w:r>
            <w:r w:rsidRPr="002967FB">
              <w:rPr>
                <w:rStyle w:val="CPKeyword"/>
              </w:rPr>
              <w:t>int</w:t>
            </w:r>
            <w:r w:rsidR="00E557FC">
              <w:t xml:space="preserve"> </w:t>
            </w:r>
            <w:r w:rsidRPr="002967FB">
              <w:t>Add(</w:t>
            </w:r>
          </w:p>
          <w:p w14:paraId="0DC1E4CD" w14:textId="0D11EECB" w:rsidR="007E4FFC" w:rsidRPr="002967FB" w:rsidRDefault="00E557FC" w:rsidP="00C879BE">
            <w:pPr>
              <w:pStyle w:val="TableCDT"/>
            </w:pPr>
            <w:r>
              <w:t xml:space="preserve">  </w:t>
            </w:r>
            <w:r w:rsidR="00D25B4D" w:rsidRPr="002967FB">
              <w:rPr>
                <w:rStyle w:val="CPKeyword"/>
              </w:rPr>
              <w:t>ref</w:t>
            </w:r>
            <w:r>
              <w:t xml:space="preserve"> </w:t>
            </w:r>
            <w:r w:rsidR="00D25B4D" w:rsidRPr="002967FB">
              <w:rPr>
                <w:rStyle w:val="CPKeyword"/>
              </w:rPr>
              <w:t>int</w:t>
            </w:r>
            <w:r>
              <w:t xml:space="preserve"> </w:t>
            </w:r>
            <w:r w:rsidR="00D25B4D" w:rsidRPr="002967FB">
              <w:t>location,</w:t>
            </w:r>
          </w:p>
          <w:p w14:paraId="62734617" w14:textId="446CAE79" w:rsidR="007E4FFC" w:rsidRPr="002967FB" w:rsidRDefault="00E557FC" w:rsidP="00C879BE">
            <w:pPr>
              <w:pStyle w:val="TableCDT"/>
            </w:pPr>
            <w:r>
              <w:t xml:space="preserve">  </w:t>
            </w:r>
            <w:r w:rsidR="00D25B4D" w:rsidRPr="002967FB">
              <w:rPr>
                <w:rStyle w:val="CPKeyword"/>
              </w:rPr>
              <w:t>int</w:t>
            </w:r>
            <w:r>
              <w:t xml:space="preserve"> </w:t>
            </w:r>
            <w:r w:rsidR="00D25B4D" w:rsidRPr="002967FB">
              <w:t>value</w:t>
            </w:r>
          </w:p>
          <w:p w14:paraId="7B54D457" w14:textId="77777777" w:rsidR="007E4FFC" w:rsidRPr="002967FB" w:rsidRDefault="00D25B4D" w:rsidP="00C879BE">
            <w:pPr>
              <w:pStyle w:val="TableCDTX"/>
            </w:pPr>
            <w:r w:rsidRPr="002967FB">
              <w:t>);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006314B5" w14:textId="63F7B09A" w:rsidR="007E4FFC" w:rsidRPr="002967FB" w:rsidRDefault="00D25B4D" w:rsidP="00C879BE">
            <w:pPr>
              <w:pStyle w:val="TableText"/>
            </w:pPr>
            <w:r w:rsidRPr="002967FB">
              <w:t>Adds</w:t>
            </w:r>
            <w:r w:rsidR="00E557FC">
              <w:t xml:space="preserve"> </w:t>
            </w:r>
            <w:r w:rsidRPr="00E153FD">
              <w:rPr>
                <w:rStyle w:val="C1"/>
              </w:rPr>
              <w:t>value</w:t>
            </w:r>
            <w:r w:rsidR="00E557FC">
              <w:t xml:space="preserve"> </w:t>
            </w:r>
            <w:r w:rsidRPr="002967FB">
              <w:t>to</w:t>
            </w:r>
            <w:r w:rsidR="00E557FC">
              <w:t xml:space="preserve"> </w:t>
            </w:r>
            <w:r w:rsidRPr="00E153FD">
              <w:rPr>
                <w:rStyle w:val="C1"/>
              </w:rPr>
              <w:t>location</w:t>
            </w:r>
            <w:r w:rsidR="00E557FC">
              <w:t xml:space="preserve"> </w:t>
            </w:r>
            <w:r w:rsidRPr="002967FB">
              <w:t>and</w:t>
            </w:r>
            <w:r w:rsidR="00E557FC">
              <w:t xml:space="preserve"> </w:t>
            </w:r>
            <w:r w:rsidRPr="002967FB">
              <w:t>assigns</w:t>
            </w:r>
            <w:r w:rsidR="00E557FC">
              <w:t xml:space="preserve"> </w:t>
            </w:r>
            <w:r w:rsidRPr="00E153FD">
              <w:rPr>
                <w:rStyle w:val="C1"/>
              </w:rPr>
              <w:t>location</w:t>
            </w:r>
            <w:r w:rsidR="00E557FC">
              <w:t xml:space="preserve"> </w:t>
            </w:r>
            <w:r w:rsidRPr="002967FB">
              <w:t>the</w:t>
            </w:r>
            <w:r w:rsidR="00E557FC">
              <w:t xml:space="preserve"> </w:t>
            </w:r>
            <w:r w:rsidRPr="002967FB">
              <w:t>result.</w:t>
            </w:r>
            <w:r w:rsidR="00E557FC">
              <w:t xml:space="preserve"> </w:t>
            </w:r>
            <w:r w:rsidRPr="002967FB">
              <w:t>It</w:t>
            </w:r>
            <w:r w:rsidR="00E557FC">
              <w:t xml:space="preserve"> </w:t>
            </w:r>
            <w:r w:rsidRPr="002967FB">
              <w:t>is</w:t>
            </w:r>
            <w:r w:rsidR="00E557FC">
              <w:t xml:space="preserve"> </w:t>
            </w:r>
            <w:r w:rsidRPr="002967FB">
              <w:t>equivalent</w:t>
            </w:r>
            <w:r w:rsidR="00E557FC">
              <w:t xml:space="preserve"> </w:t>
            </w:r>
            <w:r w:rsidRPr="002967FB">
              <w:t>to</w:t>
            </w:r>
            <w:r w:rsidR="00E557FC">
              <w:t xml:space="preserve"> </w:t>
            </w:r>
            <w:r w:rsidRPr="002967FB">
              <w:t>the</w:t>
            </w:r>
            <w:r w:rsidR="00E557FC">
              <w:t xml:space="preserve"> </w:t>
            </w:r>
            <w:r w:rsidRPr="00E153FD">
              <w:rPr>
                <w:rStyle w:val="C1"/>
              </w:rPr>
              <w:t>+=</w:t>
            </w:r>
            <w:r w:rsidR="00E557FC">
              <w:t xml:space="preserve"> </w:t>
            </w:r>
            <w:r w:rsidRPr="002967FB">
              <w:t>operator</w:t>
            </w:r>
          </w:p>
        </w:tc>
      </w:tr>
      <w:tr w:rsidR="007E4FFC" w:rsidRPr="002967FB" w14:paraId="4E5A0982" w14:textId="77777777">
        <w:trPr>
          <w:trHeight w:val="60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3E8E2537" w14:textId="7D3A9135" w:rsidR="007E4FFC" w:rsidRPr="002967FB" w:rsidRDefault="00D25B4D" w:rsidP="00C879BE">
            <w:pPr>
              <w:pStyle w:val="TableCDT1"/>
            </w:pPr>
            <w:r w:rsidRPr="002967FB">
              <w:rPr>
                <w:rStyle w:val="CPKeyword"/>
              </w:rPr>
              <w:t>public</w:t>
            </w:r>
            <w:r w:rsidR="00E557FC">
              <w:t xml:space="preserve"> </w:t>
            </w:r>
            <w:r w:rsidRPr="002967FB">
              <w:rPr>
                <w:rStyle w:val="CPKeyword"/>
              </w:rPr>
              <w:t>static</w:t>
            </w:r>
            <w:r w:rsidR="00E557FC">
              <w:t xml:space="preserve"> </w:t>
            </w:r>
            <w:r w:rsidRPr="002967FB">
              <w:rPr>
                <w:rStyle w:val="CPKeyword"/>
              </w:rPr>
              <w:t>long</w:t>
            </w:r>
            <w:r w:rsidR="00E557FC">
              <w:t xml:space="preserve"> </w:t>
            </w:r>
            <w:r w:rsidRPr="002967FB">
              <w:t>Read(</w:t>
            </w:r>
          </w:p>
          <w:p w14:paraId="6E368392" w14:textId="029454DD" w:rsidR="007E4FFC" w:rsidRPr="002967FB" w:rsidRDefault="00E557FC" w:rsidP="00C879BE">
            <w:pPr>
              <w:pStyle w:val="TableCDT"/>
            </w:pPr>
            <w:r>
              <w:t xml:space="preserve">  </w:t>
            </w:r>
            <w:r w:rsidR="00D25B4D" w:rsidRPr="002967FB">
              <w:rPr>
                <w:rStyle w:val="CPKeyword"/>
              </w:rPr>
              <w:t>ref</w:t>
            </w:r>
            <w:r>
              <w:t xml:space="preserve"> </w:t>
            </w:r>
            <w:r w:rsidR="00D25B4D" w:rsidRPr="002967FB">
              <w:rPr>
                <w:rStyle w:val="CPKeyword"/>
              </w:rPr>
              <w:t>long</w:t>
            </w:r>
            <w:r>
              <w:t xml:space="preserve"> </w:t>
            </w:r>
            <w:r w:rsidR="00D25B4D" w:rsidRPr="002967FB">
              <w:t>location</w:t>
            </w:r>
          </w:p>
          <w:p w14:paraId="3C627B04" w14:textId="77777777" w:rsidR="007E4FFC" w:rsidRPr="002967FB" w:rsidRDefault="00D25B4D" w:rsidP="00C879BE">
            <w:pPr>
              <w:pStyle w:val="TableCDTX"/>
            </w:pPr>
            <w:r w:rsidRPr="002967FB">
              <w:t>);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29160F69" w14:textId="52EB6CB7" w:rsidR="007E4FFC" w:rsidRPr="002967FB" w:rsidRDefault="00D25B4D" w:rsidP="00C879BE">
            <w:pPr>
              <w:pStyle w:val="TableText"/>
            </w:pPr>
            <w:r w:rsidRPr="002967FB">
              <w:t>Returns</w:t>
            </w:r>
            <w:r w:rsidR="00E557FC">
              <w:t xml:space="preserve"> </w:t>
            </w:r>
            <w:r w:rsidRPr="002967FB">
              <w:t>a</w:t>
            </w:r>
            <w:r w:rsidR="00E557FC">
              <w:t xml:space="preserve"> </w:t>
            </w:r>
            <w:r w:rsidRPr="002967FB">
              <w:t>64-bit</w:t>
            </w:r>
            <w:r w:rsidR="00E557FC">
              <w:t xml:space="preserve"> </w:t>
            </w:r>
            <w:r w:rsidRPr="002967FB">
              <w:t>value</w:t>
            </w:r>
            <w:r w:rsidR="00E557FC">
              <w:t xml:space="preserve"> </w:t>
            </w:r>
            <w:r w:rsidRPr="002967FB">
              <w:t>in</w:t>
            </w:r>
            <w:r w:rsidR="00E557FC">
              <w:t xml:space="preserve"> </w:t>
            </w:r>
            <w:r w:rsidRPr="002967FB">
              <w:t>a</w:t>
            </w:r>
            <w:r w:rsidR="00E557FC">
              <w:t xml:space="preserve"> </w:t>
            </w:r>
            <w:r w:rsidRPr="002967FB">
              <w:t>single</w:t>
            </w:r>
            <w:r w:rsidR="00E557FC">
              <w:t xml:space="preserve"> </w:t>
            </w:r>
            <w:r w:rsidRPr="002967FB">
              <w:t>atomic</w:t>
            </w:r>
            <w:r w:rsidR="00E557FC">
              <w:t xml:space="preserve"> </w:t>
            </w:r>
            <w:r w:rsidRPr="002967FB">
              <w:t>operation.</w:t>
            </w:r>
          </w:p>
        </w:tc>
      </w:tr>
    </w:tbl>
    <w:p w14:paraId="6F2B9C50" w14:textId="5F41A84A" w:rsidR="007E4FFC" w:rsidRPr="002967FB" w:rsidRDefault="00C879BE">
      <w:pPr>
        <w:pStyle w:val="PD"/>
      </w:pPr>
      <w:r>
        <w:t>***COMP:</w:t>
      </w:r>
      <w:r w:rsidR="00E557FC">
        <w:t xml:space="preserve"> </w:t>
      </w:r>
      <w:r>
        <w:t>Insert</w:t>
      </w:r>
      <w:r w:rsidR="00E557FC">
        <w:t xml:space="preserve"> </w:t>
      </w:r>
      <w:r>
        <w:t>“End</w:t>
      </w:r>
      <w:r w:rsidR="00E557FC">
        <w:t xml:space="preserve"> </w:t>
      </w:r>
      <w:r>
        <w:t>2.0”</w:t>
      </w:r>
      <w:r w:rsidR="00E557FC">
        <w:t xml:space="preserve"> </w:t>
      </w:r>
      <w:r w:rsidR="00C44C18">
        <w:t>tab</w:t>
      </w:r>
    </w:p>
    <w:p w14:paraId="77188BF7" w14:textId="643A79F5" w:rsidR="007E4FFC" w:rsidRPr="002967FB" w:rsidRDefault="00D25B4D">
      <w:pPr>
        <w:pStyle w:val="Body"/>
      </w:pPr>
      <w:r w:rsidRPr="002967FB">
        <w:t>Most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these</w:t>
      </w:r>
      <w:r w:rsidR="00E557FC">
        <w:t xml:space="preserve"> </w:t>
      </w:r>
      <w:r w:rsidRPr="002967FB">
        <w:t>methods</w:t>
      </w:r>
      <w:r w:rsidR="00E557FC">
        <w:t xml:space="preserve"> </w:t>
      </w:r>
      <w:r w:rsidRPr="002967FB">
        <w:t>are</w:t>
      </w:r>
      <w:r w:rsidR="00E557FC">
        <w:t xml:space="preserve"> </w:t>
      </w:r>
      <w:r w:rsidRPr="002967FB">
        <w:t>overloaded</w:t>
      </w:r>
      <w:r w:rsidR="00E557FC">
        <w:t xml:space="preserve"> </w:t>
      </w:r>
      <w:r w:rsidRPr="002967FB">
        <w:t>with</w:t>
      </w:r>
      <w:r w:rsidR="00E557FC">
        <w:t xml:space="preserve"> </w:t>
      </w:r>
      <w:r w:rsidRPr="002967FB">
        <w:t>additional</w:t>
      </w:r>
      <w:r w:rsidR="00E557FC">
        <w:t xml:space="preserve"> </w:t>
      </w:r>
      <w:r w:rsidRPr="002967FB">
        <w:t>data</w:t>
      </w:r>
      <w:r w:rsidR="00E557FC">
        <w:t xml:space="preserve"> </w:t>
      </w:r>
      <w:r w:rsidRPr="002967FB">
        <w:t>type</w:t>
      </w:r>
      <w:r w:rsidR="00E557FC">
        <w:t xml:space="preserve"> </w:t>
      </w:r>
      <w:r w:rsidRPr="002967FB">
        <w:t>signatures,</w:t>
      </w:r>
      <w:r w:rsidR="00E557FC">
        <w:t xml:space="preserve"> </w:t>
      </w:r>
      <w:r w:rsidRPr="002967FB">
        <w:t>such</w:t>
      </w:r>
      <w:r w:rsidR="00E557FC">
        <w:t xml:space="preserve"> </w:t>
      </w:r>
      <w:r w:rsidRPr="002967FB">
        <w:t>as</w:t>
      </w:r>
      <w:r w:rsidR="00E557FC">
        <w:t xml:space="preserve"> </w:t>
      </w:r>
      <w:r w:rsidRPr="002967FB">
        <w:t>support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rPr>
          <w:rStyle w:val="C1"/>
        </w:rPr>
        <w:t>long</w:t>
      </w:r>
      <w:r w:rsidRPr="002967FB">
        <w:t>.</w:t>
      </w:r>
      <w:r w:rsidR="00E557FC">
        <w:t xml:space="preserve"> </w:t>
      </w:r>
      <w:r w:rsidR="0051473F">
        <w:t>Table</w:t>
      </w:r>
      <w:r w:rsidR="00E557FC">
        <w:t xml:space="preserve"> </w:t>
      </w:r>
      <w:r w:rsidR="0051473F">
        <w:t>20.</w:t>
      </w:r>
      <w:r w:rsidRPr="002967FB">
        <w:t>2</w:t>
      </w:r>
      <w:r w:rsidR="00E557FC">
        <w:t xml:space="preserve"> </w:t>
      </w:r>
      <w:r w:rsidRPr="002967FB">
        <w:t>provides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general</w:t>
      </w:r>
      <w:r w:rsidR="00E557FC">
        <w:t xml:space="preserve"> </w:t>
      </w:r>
      <w:r w:rsidRPr="002967FB">
        <w:t>signatures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descriptions.</w:t>
      </w:r>
    </w:p>
    <w:p w14:paraId="03BE79F2" w14:textId="5AA604B7" w:rsidR="007E4FFC" w:rsidRPr="002967FB" w:rsidRDefault="00A11B02">
      <w:pPr>
        <w:pStyle w:val="Body"/>
      </w:pPr>
      <w:r w:rsidRPr="002967FB">
        <w:t>Note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you</w:t>
      </w:r>
      <w:r w:rsidR="00E557FC">
        <w:t xml:space="preserve"> </w:t>
      </w:r>
      <w:r w:rsidRPr="002967FB">
        <w:t>can</w:t>
      </w:r>
      <w:r w:rsidR="00E557FC">
        <w:t xml:space="preserve"> </w:t>
      </w:r>
      <w:r w:rsidRPr="002967FB">
        <w:t>use</w:t>
      </w:r>
      <w:r w:rsidR="00E557FC">
        <w:t xml:space="preserve"> </w:t>
      </w:r>
      <w:proofErr w:type="gramStart"/>
      <w:r w:rsidRPr="002967FB">
        <w:rPr>
          <w:rStyle w:val="C1"/>
        </w:rPr>
        <w:t>Increment(</w:t>
      </w:r>
      <w:proofErr w:type="gramEnd"/>
      <w:r w:rsidRPr="002967FB">
        <w:rPr>
          <w:rStyle w:val="C1"/>
        </w:rPr>
        <w:t>)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rPr>
          <w:rStyle w:val="C1"/>
        </w:rPr>
        <w:t>Decrement()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place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synchronized</w:t>
      </w:r>
      <w:r w:rsidR="00E557FC">
        <w:t xml:space="preserve"> </w:t>
      </w:r>
      <w:r w:rsidRPr="002967FB">
        <w:rPr>
          <w:rStyle w:val="C1"/>
        </w:rPr>
        <w:t>++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rPr>
          <w:rStyle w:val="C1"/>
        </w:rPr>
        <w:t>--</w:t>
      </w:r>
      <w:r w:rsidR="00E557FC">
        <w:t xml:space="preserve"> </w:t>
      </w:r>
      <w:r w:rsidRPr="002967FB">
        <w:t>operators</w:t>
      </w:r>
      <w:r w:rsidR="00E557FC">
        <w:t xml:space="preserve"> </w:t>
      </w:r>
      <w:r w:rsidRPr="002967FB">
        <w:t>from</w:t>
      </w:r>
      <w:r w:rsidR="00E557FC">
        <w:t xml:space="preserve"> </w:t>
      </w:r>
      <w:del w:id="67" w:author="Austen Frostad" w:date="2020-04-09T17:51:00Z">
        <w:r w:rsidRPr="002967FB" w:rsidDel="0032671C">
          <w:delText>Listing</w:delText>
        </w:r>
        <w:r w:rsidR="00E557FC" w:rsidDel="0032671C">
          <w:delText xml:space="preserve"> </w:delText>
        </w:r>
        <w:r w:rsidDel="0032671C">
          <w:delText>20</w:delText>
        </w:r>
        <w:r w:rsidRPr="002967FB" w:rsidDel="0032671C">
          <w:delText>.</w:delText>
        </w:r>
        <w:r w:rsidDel="0032671C">
          <w:delText>5</w:delText>
        </w:r>
      </w:del>
      <w:ins w:id="68" w:author="Austen Frostad" w:date="2020-04-09T17:57:00Z">
        <w:r w:rsidR="00187222">
          <w:t>Listing 22.5</w:t>
        </w:r>
      </w:ins>
      <w:r w:rsidRPr="002967FB">
        <w:t>,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doing</w:t>
      </w:r>
      <w:r w:rsidR="00E557FC">
        <w:t xml:space="preserve"> </w:t>
      </w:r>
      <w:r w:rsidRPr="002967FB">
        <w:t>so</w:t>
      </w:r>
      <w:r w:rsidR="00E557FC">
        <w:t xml:space="preserve"> </w:t>
      </w:r>
      <w:r w:rsidRPr="002967FB">
        <w:t>will</w:t>
      </w:r>
      <w:r w:rsidR="00E557FC">
        <w:t xml:space="preserve"> </w:t>
      </w:r>
      <w:r w:rsidRPr="002967FB">
        <w:lastRenderedPageBreak/>
        <w:t>yield</w:t>
      </w:r>
      <w:r w:rsidR="00E557FC">
        <w:t xml:space="preserve"> </w:t>
      </w:r>
      <w:r w:rsidRPr="002967FB">
        <w:t>better</w:t>
      </w:r>
      <w:r w:rsidR="00E557FC">
        <w:t xml:space="preserve"> </w:t>
      </w:r>
      <w:r w:rsidRPr="002967FB">
        <w:t>performance.</w:t>
      </w:r>
      <w:r w:rsidR="00E557FC">
        <w:t xml:space="preserve"> </w:t>
      </w:r>
      <w:r w:rsidRPr="002967FB">
        <w:t>Also</w:t>
      </w:r>
      <w:r w:rsidR="00E557FC">
        <w:t xml:space="preserve"> </w:t>
      </w:r>
      <w:r w:rsidRPr="002967FB">
        <w:t>note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if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different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accessed</w:t>
      </w:r>
      <w:r w:rsidR="00E557FC">
        <w:t xml:space="preserve"> </w:t>
      </w:r>
      <w:r>
        <w:rPr>
          <w:rStyle w:val="C1"/>
        </w:rPr>
        <w:t>_Count</w:t>
      </w:r>
      <w:r w:rsidR="00E557FC">
        <w:t xml:space="preserve"> </w:t>
      </w:r>
      <w:r w:rsidRPr="002967FB">
        <w:t>using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non-interlocked</w:t>
      </w:r>
      <w:r w:rsidR="00E557FC">
        <w:t xml:space="preserve"> </w:t>
      </w:r>
      <w:r w:rsidRPr="002967FB">
        <w:t>method,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two</w:t>
      </w:r>
      <w:r w:rsidR="00E557FC">
        <w:t xml:space="preserve"> </w:t>
      </w:r>
      <w:r w:rsidRPr="002967FB">
        <w:t>accesses</w:t>
      </w:r>
      <w:r w:rsidR="00E557FC">
        <w:t xml:space="preserve"> </w:t>
      </w:r>
      <w:r w:rsidRPr="002967FB">
        <w:t>would</w:t>
      </w:r>
      <w:r w:rsidR="00E557FC">
        <w:t xml:space="preserve"> </w:t>
      </w:r>
      <w:r w:rsidRPr="002967FB">
        <w:t>not</w:t>
      </w:r>
      <w:r w:rsidR="00E557FC">
        <w:t xml:space="preserve"> </w:t>
      </w:r>
      <w:r w:rsidRPr="002967FB">
        <w:t>be</w:t>
      </w:r>
      <w:r w:rsidR="00E557FC">
        <w:t xml:space="preserve"> </w:t>
      </w:r>
      <w:r w:rsidRPr="002967FB">
        <w:t>synchronized</w:t>
      </w:r>
      <w:r w:rsidR="00E557FC">
        <w:t xml:space="preserve"> </w:t>
      </w:r>
      <w:r w:rsidRPr="002967FB">
        <w:t>correctly.</w:t>
      </w:r>
    </w:p>
    <w:p w14:paraId="3D58EC17" w14:textId="0242072A" w:rsidR="007E4FFC" w:rsidRPr="002967FB" w:rsidRDefault="00D25B4D" w:rsidP="00687501">
      <w:pPr>
        <w:pStyle w:val="HB"/>
      </w:pPr>
      <w:r w:rsidRPr="002967FB">
        <w:t>Event</w:t>
      </w:r>
      <w:r w:rsidR="00E557FC">
        <w:t xml:space="preserve"> </w:t>
      </w:r>
      <w:r w:rsidRPr="002967FB">
        <w:t>Notification</w:t>
      </w:r>
      <w:r w:rsidR="00E557FC">
        <w:t xml:space="preserve"> </w:t>
      </w:r>
      <w:r w:rsidRPr="002967FB">
        <w:t>with</w:t>
      </w:r>
      <w:r w:rsidR="00E557FC">
        <w:t xml:space="preserve"> </w:t>
      </w:r>
      <w:r w:rsidRPr="002967FB">
        <w:t>Multiple</w:t>
      </w:r>
      <w:r w:rsidR="00E557FC">
        <w:t xml:space="preserve"> </w:t>
      </w:r>
      <w:r w:rsidRPr="002967FB">
        <w:t>Threads</w:t>
      </w:r>
    </w:p>
    <w:p w14:paraId="17660A85" w14:textId="4F159595" w:rsidR="007E4FFC" w:rsidRPr="002967FB" w:rsidRDefault="00D25B4D">
      <w:pPr>
        <w:pStyle w:val="BodyNoIndent"/>
      </w:pPr>
      <w:r w:rsidRPr="002967FB">
        <w:t>One</w:t>
      </w:r>
      <w:r w:rsidR="00E557FC">
        <w:t xml:space="preserve"> </w:t>
      </w:r>
      <w:r w:rsidRPr="002967FB">
        <w:t>area</w:t>
      </w:r>
      <w:r w:rsidR="00E557FC">
        <w:t xml:space="preserve"> </w:t>
      </w:r>
      <w:r w:rsidRPr="002967FB">
        <w:t>where</w:t>
      </w:r>
      <w:r w:rsidR="00E557FC">
        <w:t xml:space="preserve"> </w:t>
      </w:r>
      <w:r w:rsidRPr="002967FB">
        <w:t>developers</w:t>
      </w:r>
      <w:r w:rsidR="00E557FC">
        <w:t xml:space="preserve"> </w:t>
      </w:r>
      <w:r w:rsidRPr="002967FB">
        <w:t>often</w:t>
      </w:r>
      <w:r w:rsidR="00E557FC">
        <w:t xml:space="preserve"> </w:t>
      </w:r>
      <w:r w:rsidRPr="002967FB">
        <w:t>overlook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when</w:t>
      </w:r>
      <w:r w:rsidR="00E557FC">
        <w:t xml:space="preserve"> </w:t>
      </w:r>
      <w:r w:rsidRPr="002967FB">
        <w:t>firing</w:t>
      </w:r>
      <w:r w:rsidR="00E557FC">
        <w:t xml:space="preserve"> </w:t>
      </w:r>
      <w:r w:rsidRPr="002967FB">
        <w:t>events.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unsafe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code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publishing</w:t>
      </w:r>
      <w:r w:rsidR="00E557FC">
        <w:t xml:space="preserve"> </w:t>
      </w:r>
      <w:r w:rsidRPr="002967FB">
        <w:t>an</w:t>
      </w:r>
      <w:r w:rsidR="00E557FC">
        <w:t xml:space="preserve"> </w:t>
      </w:r>
      <w:r w:rsidRPr="002967FB">
        <w:t>event</w:t>
      </w:r>
      <w:r w:rsidR="00E557FC">
        <w:t xml:space="preserve"> </w:t>
      </w:r>
      <w:r w:rsidRPr="002967FB">
        <w:t>is</w:t>
      </w:r>
      <w:r w:rsidR="00E557FC">
        <w:t xml:space="preserve"> </w:t>
      </w:r>
      <w:proofErr w:type="gramStart"/>
      <w:r w:rsidRPr="002967FB">
        <w:t>similar</w:t>
      </w:r>
      <w:r w:rsidR="00E557FC">
        <w:t xml:space="preserve"> </w:t>
      </w:r>
      <w:r w:rsidRPr="002967FB">
        <w:t>to</w:t>
      </w:r>
      <w:proofErr w:type="gramEnd"/>
      <w:r w:rsidR="00E557FC">
        <w:t xml:space="preserve"> </w:t>
      </w:r>
      <w:del w:id="69" w:author="Austen Frostad" w:date="2020-04-09T17:51:00Z">
        <w:r w:rsidR="00E85D6E" w:rsidDel="0032671C">
          <w:delText>Listing</w:delText>
        </w:r>
        <w:r w:rsidR="00E557FC" w:rsidDel="0032671C">
          <w:delText xml:space="preserve"> </w:delText>
        </w:r>
        <w:r w:rsidR="00E85D6E" w:rsidDel="0032671C">
          <w:delText>20.</w:delText>
        </w:r>
        <w:r w:rsidRPr="002967FB" w:rsidDel="0032671C">
          <w:delText>7</w:delText>
        </w:r>
      </w:del>
      <w:ins w:id="70" w:author="Austen Frostad" w:date="2020-04-09T17:57:00Z">
        <w:r w:rsidR="00187222">
          <w:t>Listing 22.7</w:t>
        </w:r>
      </w:ins>
      <w:r w:rsidRPr="002967FB">
        <w:t>.</w:t>
      </w:r>
    </w:p>
    <w:p w14:paraId="40AE53D4" w14:textId="6232AAE9" w:rsidR="007E4FFC" w:rsidRPr="002967FB" w:rsidRDefault="00E85D6E" w:rsidP="00687501">
      <w:pPr>
        <w:pStyle w:val="ListingHead"/>
      </w:pPr>
      <w:del w:id="71" w:author="Austen Frostad" w:date="2020-04-09T17:51:00Z">
        <w:r w:rsidRPr="00687501" w:rsidDel="0032671C">
          <w:rPr>
            <w:rStyle w:val="ListingNumber"/>
          </w:rPr>
          <w:delText>Listing</w:delText>
        </w:r>
        <w:r w:rsidR="00E557FC" w:rsidDel="0032671C">
          <w:rPr>
            <w:rStyle w:val="ListingNumber"/>
          </w:rPr>
          <w:delText xml:space="preserve"> </w:delText>
        </w:r>
        <w:r w:rsidRPr="00687501" w:rsidDel="0032671C">
          <w:rPr>
            <w:rStyle w:val="ListingNumber"/>
          </w:rPr>
          <w:delText>20.</w:delText>
        </w:r>
        <w:r w:rsidR="00D25B4D" w:rsidRPr="00687501" w:rsidDel="0032671C">
          <w:rPr>
            <w:rStyle w:val="ListingNumber"/>
          </w:rPr>
          <w:delText>7</w:delText>
        </w:r>
      </w:del>
      <w:ins w:id="72" w:author="Austen Frostad" w:date="2020-04-09T17:57:00Z">
        <w:r w:rsidR="00187222">
          <w:rPr>
            <w:rStyle w:val="ListingNumber"/>
          </w:rPr>
          <w:t>Listing 22.7</w:t>
        </w:r>
      </w:ins>
      <w:r w:rsidR="00D25B4D" w:rsidRPr="00687501">
        <w:rPr>
          <w:rStyle w:val="ListingNumber"/>
        </w:rPr>
        <w:t>:</w:t>
      </w:r>
      <w:r w:rsidR="00D25B4D" w:rsidRPr="002967FB">
        <w:t> </w:t>
      </w:r>
      <w:r w:rsidR="00D25B4D" w:rsidRPr="002967FB">
        <w:t>Firing</w:t>
      </w:r>
      <w:r w:rsidR="00E557FC">
        <w:t xml:space="preserve"> </w:t>
      </w:r>
      <w:r w:rsidR="00D25B4D" w:rsidRPr="002967FB">
        <w:t>an</w:t>
      </w:r>
      <w:r w:rsidR="00E557FC">
        <w:t xml:space="preserve"> </w:t>
      </w:r>
      <w:r w:rsidR="00D25B4D" w:rsidRPr="002967FB">
        <w:t>Event</w:t>
      </w:r>
      <w:r w:rsidR="00E557FC">
        <w:t xml:space="preserve"> </w:t>
      </w:r>
      <w:r w:rsidR="00D25B4D" w:rsidRPr="002967FB">
        <w:t>Notification</w:t>
      </w:r>
    </w:p>
    <w:p w14:paraId="7AD2B8BD" w14:textId="3DCD7022" w:rsidR="007E4FFC" w:rsidRPr="002967FB" w:rsidRDefault="00D25B4D">
      <w:pPr>
        <w:pStyle w:val="CDT1"/>
        <w:rPr>
          <w:rStyle w:val="CPComment"/>
        </w:rPr>
      </w:pPr>
      <w:r w:rsidRPr="002967FB">
        <w:rPr>
          <w:rStyle w:val="CPComment"/>
        </w:rPr>
        <w:t>//</w:t>
      </w:r>
      <w:r w:rsidR="00E557FC">
        <w:rPr>
          <w:rStyle w:val="CPComment"/>
        </w:rPr>
        <w:t xml:space="preserve"> </w:t>
      </w:r>
      <w:r w:rsidRPr="002967FB">
        <w:rPr>
          <w:rStyle w:val="CPComment"/>
        </w:rPr>
        <w:t>Not</w:t>
      </w:r>
      <w:r w:rsidR="00E557FC">
        <w:rPr>
          <w:rStyle w:val="CPComment"/>
        </w:rPr>
        <w:t xml:space="preserve"> </w:t>
      </w:r>
      <w:r w:rsidRPr="002967FB">
        <w:rPr>
          <w:rStyle w:val="CPComment"/>
        </w:rPr>
        <w:t>thread-safe</w:t>
      </w:r>
    </w:p>
    <w:p w14:paraId="01062ADE" w14:textId="2365AA7C" w:rsidR="007E4FFC" w:rsidRPr="002967FB" w:rsidRDefault="00D25B4D">
      <w:pPr>
        <w:pStyle w:val="CDTGrayline"/>
      </w:pPr>
      <w:r w:rsidRPr="002967FB">
        <w:rPr>
          <w:rStyle w:val="CPKeyword"/>
        </w:rPr>
        <w:t>if</w:t>
      </w:r>
      <w:r w:rsidRPr="002967FB">
        <w:t>(OnTemperatureChanged</w:t>
      </w:r>
      <w:r w:rsidR="00E557FC">
        <w:t xml:space="preserve"> </w:t>
      </w:r>
      <w:r w:rsidRPr="002967FB">
        <w:t>!=</w:t>
      </w:r>
      <w:r w:rsidR="00E557FC">
        <w:t xml:space="preserve"> </w:t>
      </w:r>
      <w:r w:rsidRPr="002967FB">
        <w:rPr>
          <w:rStyle w:val="CPKeyword"/>
        </w:rPr>
        <w:t>null</w:t>
      </w:r>
      <w:r w:rsidRPr="002967FB">
        <w:t>)</w:t>
      </w:r>
    </w:p>
    <w:p w14:paraId="64A73208" w14:textId="77777777" w:rsidR="007E4FFC" w:rsidRPr="002967FB" w:rsidRDefault="00D25B4D">
      <w:pPr>
        <w:pStyle w:val="CDT"/>
      </w:pPr>
      <w:r w:rsidRPr="002967FB">
        <w:t>{</w:t>
      </w:r>
    </w:p>
    <w:p w14:paraId="7D373D43" w14:textId="49DAA506" w:rsidR="007E4FFC" w:rsidRPr="002967FB" w:rsidRDefault="00E557FC">
      <w:pPr>
        <w:pStyle w:val="CDT"/>
        <w:rPr>
          <w:rStyle w:val="CPComment"/>
        </w:rPr>
      </w:pPr>
      <w:r>
        <w:t xml:space="preserve">  </w:t>
      </w:r>
      <w:r w:rsidR="00D25B4D" w:rsidRPr="002967FB">
        <w:rPr>
          <w:rStyle w:val="CPComment"/>
        </w:rPr>
        <w:t>//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Call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subscribers</w:t>
      </w:r>
    </w:p>
    <w:p w14:paraId="4B362F45" w14:textId="781487DE" w:rsidR="007E4FFC" w:rsidRPr="002967FB" w:rsidRDefault="00E557FC">
      <w:pPr>
        <w:pStyle w:val="CDT"/>
      </w:pPr>
      <w:r>
        <w:t xml:space="preserve">  </w:t>
      </w:r>
      <w:r w:rsidR="00D25B4D" w:rsidRPr="002967FB">
        <w:t>OnTemperatureChanged(</w:t>
      </w:r>
    </w:p>
    <w:p w14:paraId="78C054B0" w14:textId="16B79122" w:rsidR="007E4FFC" w:rsidRPr="002967FB" w:rsidRDefault="00E557FC">
      <w:pPr>
        <w:pStyle w:val="CDT"/>
      </w:pPr>
      <w:r>
        <w:t xml:space="preserve">      </w:t>
      </w:r>
      <w:r w:rsidR="00D25B4D" w:rsidRPr="002967FB">
        <w:rPr>
          <w:rStyle w:val="CPKeyword"/>
        </w:rPr>
        <w:t>this</w:t>
      </w:r>
      <w:r w:rsidR="00D25B4D" w:rsidRPr="002967FB">
        <w:t>,</w:t>
      </w:r>
      <w:r>
        <w:t xml:space="preserve"> </w:t>
      </w:r>
      <w:r w:rsidR="00D25B4D" w:rsidRPr="002967FB">
        <w:rPr>
          <w:rStyle w:val="CPKeyword"/>
        </w:rPr>
        <w:t>new</w:t>
      </w:r>
      <w:r>
        <w:t xml:space="preserve"> </w:t>
      </w:r>
      <w:r w:rsidR="00D25B4D" w:rsidRPr="002967FB">
        <w:t>TemperatureEventArgs(</w:t>
      </w:r>
      <w:r w:rsidR="00D25B4D" w:rsidRPr="002967FB">
        <w:rPr>
          <w:rStyle w:val="CPKeyword"/>
        </w:rPr>
        <w:t>value</w:t>
      </w:r>
      <w:r w:rsidR="00D25B4D" w:rsidRPr="002967FB">
        <w:t>)</w:t>
      </w:r>
      <w:r>
        <w:t xml:space="preserve"> </w:t>
      </w:r>
      <w:r w:rsidR="00D25B4D" w:rsidRPr="002967FB">
        <w:t>);</w:t>
      </w:r>
    </w:p>
    <w:p w14:paraId="057DCFFD" w14:textId="77777777" w:rsidR="007E4FFC" w:rsidRPr="002967FB" w:rsidRDefault="00D25B4D">
      <w:pPr>
        <w:pStyle w:val="CDTX"/>
      </w:pPr>
      <w:r w:rsidRPr="002967FB">
        <w:t>}</w:t>
      </w:r>
    </w:p>
    <w:p w14:paraId="46A0CDB0" w14:textId="48CF4C08" w:rsidR="007E4FFC" w:rsidRPr="002967FB" w:rsidRDefault="00D25B4D">
      <w:pPr>
        <w:pStyle w:val="BodyNoIndent"/>
      </w:pPr>
      <w:r w:rsidRPr="002967FB">
        <w:t>This</w:t>
      </w:r>
      <w:r w:rsidR="00E557FC">
        <w:t xml:space="preserve"> </w:t>
      </w:r>
      <w:r w:rsidRPr="002967FB">
        <w:t>code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valid</w:t>
      </w:r>
      <w:r w:rsidR="00E557FC">
        <w:t xml:space="preserve"> </w:t>
      </w:r>
      <w:proofErr w:type="gramStart"/>
      <w:r w:rsidRPr="002967FB">
        <w:t>as</w:t>
      </w:r>
      <w:r w:rsidR="00E557FC">
        <w:t xml:space="preserve"> </w:t>
      </w:r>
      <w:r w:rsidRPr="002967FB">
        <w:t>long</w:t>
      </w:r>
      <w:r w:rsidR="00E557FC">
        <w:t xml:space="preserve"> </w:t>
      </w:r>
      <w:r w:rsidRPr="002967FB">
        <w:t>as</w:t>
      </w:r>
      <w:proofErr w:type="gramEnd"/>
      <w:r w:rsidR="00E557FC">
        <w:t xml:space="preserve"> </w:t>
      </w:r>
      <w:r w:rsidRPr="002967FB">
        <w:t>there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no</w:t>
      </w:r>
      <w:r w:rsidR="00E557FC">
        <w:t xml:space="preserve"> </w:t>
      </w:r>
      <w:r w:rsidRPr="002967FB">
        <w:t>race</w:t>
      </w:r>
      <w:r w:rsidR="00E557FC">
        <w:t xml:space="preserve"> </w:t>
      </w:r>
      <w:r w:rsidRPr="002967FB">
        <w:t>condition</w:t>
      </w:r>
      <w:r w:rsidR="00E557FC">
        <w:t xml:space="preserve"> </w:t>
      </w:r>
      <w:r w:rsidRPr="002967FB">
        <w:t>between</w:t>
      </w:r>
      <w:r w:rsidR="00E557FC">
        <w:t xml:space="preserve"> </w:t>
      </w:r>
      <w:r w:rsidRPr="002967FB">
        <w:t>this</w:t>
      </w:r>
      <w:r w:rsidR="00E557FC">
        <w:t xml:space="preserve"> </w:t>
      </w:r>
      <w:r w:rsidRPr="002967FB">
        <w:t>method</w:t>
      </w:r>
      <w:r w:rsidR="00E557FC">
        <w:t xml:space="preserve"> </w:t>
      </w:r>
      <w:r w:rsidRPr="002967FB">
        <w:t>and</w:t>
      </w:r>
      <w:r w:rsidR="00E557FC">
        <w:t xml:space="preserve"> </w:t>
      </w:r>
      <w:r w:rsidR="00F971FE">
        <w:t>the</w:t>
      </w:r>
      <w:r w:rsidR="00E557FC">
        <w:t xml:space="preserve"> </w:t>
      </w:r>
      <w:r w:rsidR="00F971FE">
        <w:t>event</w:t>
      </w:r>
      <w:r w:rsidR="00E557FC">
        <w:t xml:space="preserve"> </w:t>
      </w:r>
      <w:r w:rsidR="00F971FE">
        <w:t>subscribers</w:t>
      </w:r>
      <w:r w:rsidRPr="002967FB">
        <w:t>.</w:t>
      </w:r>
      <w:r w:rsidR="00E557FC">
        <w:t xml:space="preserve"> </w:t>
      </w:r>
      <w:r w:rsidRPr="002967FB">
        <w:t>However,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code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not</w:t>
      </w:r>
      <w:r w:rsidR="00E557FC">
        <w:t xml:space="preserve"> </w:t>
      </w:r>
      <w:r w:rsidRPr="002967FB">
        <w:t>atomic,</w:t>
      </w:r>
      <w:r w:rsidR="00E557FC">
        <w:t xml:space="preserve"> </w:t>
      </w:r>
      <w:r w:rsidRPr="002967FB">
        <w:t>so</w:t>
      </w:r>
      <w:r w:rsidR="00E557FC">
        <w:t xml:space="preserve"> </w:t>
      </w:r>
      <w:r w:rsidRPr="002967FB">
        <w:t>multiple</w:t>
      </w:r>
      <w:r w:rsidR="00E557FC">
        <w:t xml:space="preserve"> </w:t>
      </w:r>
      <w:r w:rsidRPr="002967FB">
        <w:t>threads</w:t>
      </w:r>
      <w:r w:rsidR="00E557FC">
        <w:t xml:space="preserve"> </w:t>
      </w:r>
      <w:r w:rsidRPr="002967FB">
        <w:t>could</w:t>
      </w:r>
      <w:r w:rsidR="00E557FC">
        <w:t xml:space="preserve"> </w:t>
      </w:r>
      <w:r w:rsidRPr="002967FB">
        <w:t>introduce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race</w:t>
      </w:r>
      <w:r w:rsidR="00E557FC">
        <w:t xml:space="preserve"> </w:t>
      </w:r>
      <w:r w:rsidRPr="002967FB">
        <w:t>condition.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possible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between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time</w:t>
      </w:r>
      <w:r w:rsidR="00E557FC">
        <w:t xml:space="preserve"> </w:t>
      </w:r>
      <w:r w:rsidRPr="002967FB">
        <w:t>when</w:t>
      </w:r>
      <w:r w:rsidR="00E557FC">
        <w:t xml:space="preserve"> </w:t>
      </w:r>
      <w:proofErr w:type="spellStart"/>
      <w:r w:rsidRPr="002967FB">
        <w:rPr>
          <w:rStyle w:val="C1"/>
        </w:rPr>
        <w:t>OnTemperatureChange</w:t>
      </w:r>
      <w:proofErr w:type="spellEnd"/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checked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rPr>
          <w:rStyle w:val="C1"/>
        </w:rPr>
        <w:t>null</w:t>
      </w:r>
      <w:r w:rsidR="00E557FC">
        <w:t xml:space="preserve"> </w:t>
      </w:r>
      <w:r w:rsidRPr="002967FB">
        <w:t>and</w:t>
      </w:r>
      <w:r w:rsidR="00E557FC">
        <w:t xml:space="preserve"> </w:t>
      </w:r>
      <w:r w:rsidR="009979C0">
        <w:t>when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event</w:t>
      </w:r>
      <w:r w:rsidR="00E557FC">
        <w:t xml:space="preserve"> </w:t>
      </w:r>
      <w:r w:rsidRPr="002967FB">
        <w:t>is</w:t>
      </w:r>
      <w:r w:rsidR="00E557FC">
        <w:t xml:space="preserve"> </w:t>
      </w:r>
      <w:proofErr w:type="gramStart"/>
      <w:r w:rsidRPr="002967FB">
        <w:t>actually</w:t>
      </w:r>
      <w:r w:rsidR="00E557FC">
        <w:t xml:space="preserve"> </w:t>
      </w:r>
      <w:r w:rsidRPr="002967FB">
        <w:t>fired</w:t>
      </w:r>
      <w:proofErr w:type="gramEnd"/>
      <w:r w:rsidRPr="002967FB">
        <w:t>,</w:t>
      </w:r>
      <w:r w:rsidR="00E557FC">
        <w:t xml:space="preserve"> </w:t>
      </w:r>
      <w:proofErr w:type="spellStart"/>
      <w:r w:rsidRPr="002967FB">
        <w:rPr>
          <w:rStyle w:val="C1"/>
        </w:rPr>
        <w:t>OnTemperatureChange</w:t>
      </w:r>
      <w:proofErr w:type="spellEnd"/>
      <w:r w:rsidR="00E557FC">
        <w:t xml:space="preserve"> </w:t>
      </w:r>
      <w:r w:rsidRPr="002967FB">
        <w:t>could</w:t>
      </w:r>
      <w:r w:rsidR="00E557FC">
        <w:t xml:space="preserve"> </w:t>
      </w:r>
      <w:r w:rsidRPr="002967FB">
        <w:t>be</w:t>
      </w:r>
      <w:r w:rsidR="00E557FC">
        <w:t xml:space="preserve"> </w:t>
      </w:r>
      <w:r w:rsidRPr="002967FB">
        <w:t>set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rPr>
          <w:rStyle w:val="C1"/>
        </w:rPr>
        <w:t>null</w:t>
      </w:r>
      <w:r w:rsidRPr="002967FB">
        <w:t>,</w:t>
      </w:r>
      <w:r w:rsidR="00E557FC">
        <w:t xml:space="preserve"> </w:t>
      </w:r>
      <w:r w:rsidRPr="002967FB">
        <w:t>thereby</w:t>
      </w:r>
      <w:r w:rsidR="00E557FC">
        <w:t xml:space="preserve"> </w:t>
      </w:r>
      <w:r w:rsidRPr="002967FB">
        <w:t>throwing</w:t>
      </w:r>
      <w:r w:rsidR="00E557FC">
        <w:t xml:space="preserve"> </w:t>
      </w:r>
      <w:r w:rsidRPr="002967FB">
        <w:t>a</w:t>
      </w:r>
      <w:r w:rsidR="00E557FC">
        <w:t xml:space="preserve"> </w:t>
      </w:r>
      <w:proofErr w:type="spellStart"/>
      <w:r w:rsidRPr="002967FB">
        <w:rPr>
          <w:rStyle w:val="C1"/>
        </w:rPr>
        <w:t>NullReferenceException</w:t>
      </w:r>
      <w:proofErr w:type="spellEnd"/>
      <w:r w:rsidRPr="002967FB">
        <w:t>.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other</w:t>
      </w:r>
      <w:r w:rsidR="00E557FC">
        <w:t xml:space="preserve"> </w:t>
      </w:r>
      <w:r w:rsidRPr="002967FB">
        <w:t>words,</w:t>
      </w:r>
      <w:r w:rsidR="00E557FC">
        <w:t xml:space="preserve"> </w:t>
      </w:r>
      <w:r w:rsidRPr="002967FB">
        <w:t>if</w:t>
      </w:r>
      <w:r w:rsidR="00E557FC">
        <w:t xml:space="preserve"> </w:t>
      </w:r>
      <w:r w:rsidRPr="002967FB">
        <w:t>multiple</w:t>
      </w:r>
      <w:r w:rsidR="00E557FC">
        <w:t xml:space="preserve"> </w:t>
      </w:r>
      <w:r w:rsidRPr="002967FB">
        <w:t>threads</w:t>
      </w:r>
      <w:r w:rsidR="00E557FC">
        <w:t xml:space="preserve"> </w:t>
      </w:r>
      <w:r w:rsidRPr="002967FB">
        <w:t>could</w:t>
      </w:r>
      <w:r w:rsidR="00E557FC">
        <w:t xml:space="preserve"> </w:t>
      </w:r>
      <w:r w:rsidR="00832607">
        <w:t>potentially</w:t>
      </w:r>
      <w:r w:rsidR="00E557FC">
        <w:t xml:space="preserve"> </w:t>
      </w:r>
      <w:r w:rsidRPr="002967FB">
        <w:t>access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delegate</w:t>
      </w:r>
      <w:r w:rsidR="00E557FC">
        <w:t xml:space="preserve"> </w:t>
      </w:r>
      <w:r w:rsidRPr="002967FB">
        <w:t>simultaneously,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necessary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synchronize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assignment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firing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delegate.</w:t>
      </w:r>
    </w:p>
    <w:p w14:paraId="21FFBC4B" w14:textId="3AEDC318" w:rsidR="00DA3328" w:rsidRPr="002967FB" w:rsidRDefault="00DA3328" w:rsidP="005C75E2">
      <w:pPr>
        <w:pStyle w:val="Body"/>
      </w:pPr>
      <w:r w:rsidRPr="002967FB">
        <w:t>The</w:t>
      </w:r>
      <w:r w:rsidR="00E557FC">
        <w:t xml:space="preserve"> </w:t>
      </w:r>
      <w:r w:rsidRPr="002967FB">
        <w:t>C#</w:t>
      </w:r>
      <w:r w:rsidR="00E557FC">
        <w:t xml:space="preserve"> </w:t>
      </w:r>
      <w:r w:rsidRPr="002967FB">
        <w:t>6.0</w:t>
      </w:r>
      <w:r w:rsidR="00E557FC">
        <w:t xml:space="preserve"> </w:t>
      </w:r>
      <w:r w:rsidRPr="002967FB">
        <w:t>solution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this</w:t>
      </w:r>
      <w:r w:rsidR="00E557FC">
        <w:t xml:space="preserve"> </w:t>
      </w:r>
      <w:r w:rsidR="00832607">
        <w:t>dilemma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trivial</w:t>
      </w:r>
      <w:r w:rsidR="002967FB">
        <w:t>.</w:t>
      </w:r>
      <w:r w:rsidR="00E557FC">
        <w:t xml:space="preserve"> </w:t>
      </w:r>
      <w:r w:rsidRPr="002967FB">
        <w:t>All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necessary</w:t>
      </w:r>
      <w:r w:rsidR="00E557FC">
        <w:t xml:space="preserve"> </w:t>
      </w:r>
      <w:r w:rsidR="00832607">
        <w:t>is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use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null-conditional</w:t>
      </w:r>
      <w:r w:rsidR="00E557FC">
        <w:t xml:space="preserve"> </w:t>
      </w:r>
      <w:r w:rsidRPr="002967FB">
        <w:t>operator:</w:t>
      </w:r>
    </w:p>
    <w:p w14:paraId="6AE75D8A" w14:textId="77777777" w:rsidR="00DA3328" w:rsidRPr="002967FB" w:rsidRDefault="00DA3328" w:rsidP="00E153FD">
      <w:pPr>
        <w:pStyle w:val="Snippet1"/>
      </w:pPr>
      <w:r w:rsidRPr="002967FB">
        <w:t>OnTemperature?.Invoke(</w:t>
      </w:r>
    </w:p>
    <w:p w14:paraId="48FC5E3C" w14:textId="6A1C67B2" w:rsidR="00DA3328" w:rsidRPr="002967FB" w:rsidRDefault="00E557FC" w:rsidP="00E153FD">
      <w:pPr>
        <w:pStyle w:val="SnippetX"/>
      </w:pPr>
      <w:r>
        <w:t xml:space="preserve">    </w:t>
      </w:r>
      <w:r w:rsidR="00DA3328" w:rsidRPr="002967FB">
        <w:t>this,</w:t>
      </w:r>
      <w:r>
        <w:t xml:space="preserve"> </w:t>
      </w:r>
      <w:r w:rsidR="00DA3328" w:rsidRPr="002967FB">
        <w:t>new</w:t>
      </w:r>
      <w:r>
        <w:t xml:space="preserve"> </w:t>
      </w:r>
      <w:r w:rsidR="00DA3328" w:rsidRPr="002967FB">
        <w:t>TemperatureEventArgs(</w:t>
      </w:r>
      <w:r>
        <w:t xml:space="preserve"> </w:t>
      </w:r>
      <w:r w:rsidR="00DA3328" w:rsidRPr="002967FB">
        <w:t>value</w:t>
      </w:r>
      <w:r>
        <w:t xml:space="preserve"> </w:t>
      </w:r>
      <w:r w:rsidR="00DA3328" w:rsidRPr="002967FB">
        <w:t>)</w:t>
      </w:r>
      <w:r>
        <w:t xml:space="preserve"> </w:t>
      </w:r>
      <w:r w:rsidR="00DA3328" w:rsidRPr="002967FB">
        <w:t>);</w:t>
      </w:r>
    </w:p>
    <w:p w14:paraId="14B7FB3E" w14:textId="61015AE3" w:rsidR="00610BC8" w:rsidRPr="002967FB" w:rsidRDefault="00610BC8" w:rsidP="00984E54">
      <w:pPr>
        <w:pStyle w:val="BodyNoIndent"/>
      </w:pPr>
      <w:r w:rsidRPr="002967FB">
        <w:t>The</w:t>
      </w:r>
      <w:r w:rsidR="00E557FC">
        <w:t xml:space="preserve"> </w:t>
      </w:r>
      <w:r w:rsidRPr="002967FB">
        <w:t>null-conditional</w:t>
      </w:r>
      <w:r w:rsidR="00E557FC">
        <w:t xml:space="preserve"> </w:t>
      </w:r>
      <w:r w:rsidRPr="002967FB">
        <w:t>operator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specifically</w:t>
      </w:r>
      <w:r w:rsidR="00E557FC">
        <w:t xml:space="preserve"> </w:t>
      </w:r>
      <w:r w:rsidRPr="002967FB">
        <w:t>designed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be</w:t>
      </w:r>
      <w:r w:rsidR="00E557FC">
        <w:t xml:space="preserve"> </w:t>
      </w:r>
      <w:r w:rsidRPr="002967FB">
        <w:t>atomic</w:t>
      </w:r>
      <w:r w:rsidR="00832607">
        <w:t>,</w:t>
      </w:r>
      <w:r w:rsidR="00E557FC">
        <w:t xml:space="preserve"> </w:t>
      </w:r>
      <w:r w:rsidRPr="002967FB">
        <w:t>so</w:t>
      </w:r>
      <w:r w:rsidR="00E557FC">
        <w:t xml:space="preserve"> </w:t>
      </w:r>
      <w:r w:rsidRPr="002967FB">
        <w:t>this</w:t>
      </w:r>
      <w:r w:rsidR="00E557FC">
        <w:t xml:space="preserve"> </w:t>
      </w:r>
      <w:r w:rsidRPr="002967FB">
        <w:t>invocation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delegate</w:t>
      </w:r>
      <w:r w:rsidR="00E557FC">
        <w:t xml:space="preserve"> </w:t>
      </w:r>
      <w:r w:rsidRPr="002967FB">
        <w:t>is,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fact,</w:t>
      </w:r>
      <w:r w:rsidR="00E557FC">
        <w:t xml:space="preserve"> </w:t>
      </w:r>
      <w:r w:rsidRPr="002967FB">
        <w:t>atomic</w:t>
      </w:r>
      <w:r w:rsidR="002967FB">
        <w:t>.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key,</w:t>
      </w:r>
      <w:r w:rsidR="00E557FC">
        <w:t xml:space="preserve"> </w:t>
      </w:r>
      <w:r w:rsidRPr="002967FB">
        <w:t>obviously,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remember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make</w:t>
      </w:r>
      <w:r w:rsidR="00E557FC">
        <w:t xml:space="preserve"> </w:t>
      </w:r>
      <w:r w:rsidRPr="002967FB">
        <w:t>use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null-conditional</w:t>
      </w:r>
      <w:r w:rsidR="00E557FC">
        <w:t xml:space="preserve"> </w:t>
      </w:r>
      <w:r w:rsidRPr="002967FB">
        <w:t>operator.</w:t>
      </w:r>
    </w:p>
    <w:p w14:paraId="712E2C06" w14:textId="31970AA4" w:rsidR="007E4FFC" w:rsidRPr="002967FB" w:rsidRDefault="00610BC8">
      <w:pPr>
        <w:pStyle w:val="Body"/>
      </w:pPr>
      <w:r w:rsidRPr="002967FB">
        <w:lastRenderedPageBreak/>
        <w:t>Although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requires</w:t>
      </w:r>
      <w:r w:rsidR="00E557FC">
        <w:t xml:space="preserve"> </w:t>
      </w:r>
      <w:r w:rsidRPr="002967FB">
        <w:t>more</w:t>
      </w:r>
      <w:r w:rsidR="00E557FC">
        <w:t xml:space="preserve"> </w:t>
      </w:r>
      <w:r w:rsidRPr="002967FB">
        <w:t>code,</w:t>
      </w:r>
      <w:r w:rsidR="00E557FC">
        <w:t xml:space="preserve"> </w:t>
      </w:r>
      <w:r w:rsidRPr="002967FB">
        <w:t>thread</w:t>
      </w:r>
      <w:r w:rsidR="00832607">
        <w:t>-</w:t>
      </w:r>
      <w:r w:rsidRPr="002967FB">
        <w:t>safe</w:t>
      </w:r>
      <w:r w:rsidR="00E557FC">
        <w:t xml:space="preserve"> </w:t>
      </w:r>
      <w:r w:rsidRPr="002967FB">
        <w:t>delegate</w:t>
      </w:r>
      <w:r w:rsidR="00E557FC">
        <w:t xml:space="preserve"> </w:t>
      </w:r>
      <w:r w:rsidRPr="002967FB">
        <w:t>invocation</w:t>
      </w:r>
      <w:r w:rsidR="00E557FC">
        <w:t xml:space="preserve"> </w:t>
      </w:r>
      <w:r w:rsidRPr="002967FB">
        <w:t>prior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C#</w:t>
      </w:r>
      <w:r w:rsidR="00E557FC">
        <w:t xml:space="preserve"> </w:t>
      </w:r>
      <w:r w:rsidRPr="002967FB">
        <w:t>6.0</w:t>
      </w:r>
      <w:r w:rsidR="00E557FC">
        <w:t xml:space="preserve"> </w:t>
      </w:r>
      <w:r w:rsidRPr="002967FB">
        <w:t>isn</w:t>
      </w:r>
      <w:r w:rsidR="009979C0" w:rsidRPr="009979C0">
        <w:t>’</w:t>
      </w:r>
      <w:r w:rsidRPr="002967FB">
        <w:t>t</w:t>
      </w:r>
      <w:r w:rsidR="00E557FC">
        <w:t xml:space="preserve"> </w:t>
      </w:r>
      <w:r w:rsidR="00832607">
        <w:t>especially</w:t>
      </w:r>
      <w:r w:rsidR="00E557FC">
        <w:t xml:space="preserve"> </w:t>
      </w:r>
      <w:r w:rsidRPr="002967FB">
        <w:t>difficult</w:t>
      </w:r>
      <w:r w:rsidR="00832607">
        <w:t>,</w:t>
      </w:r>
      <w:r w:rsidR="00E557FC">
        <w:t xml:space="preserve"> </w:t>
      </w:r>
      <w:r w:rsidRPr="002967FB">
        <w:t>either.</w:t>
      </w:r>
      <w:r w:rsidR="00E557FC">
        <w:t xml:space="preserve"> </w:t>
      </w:r>
      <w:r w:rsidRPr="002967FB">
        <w:t>This</w:t>
      </w:r>
      <w:r w:rsidR="00E557FC">
        <w:t xml:space="preserve"> </w:t>
      </w:r>
      <w:r w:rsidR="00832607">
        <w:t>approach</w:t>
      </w:r>
      <w:r w:rsidR="00E557FC">
        <w:t xml:space="preserve"> </w:t>
      </w:r>
      <w:r w:rsidRPr="002967FB">
        <w:t>works</w:t>
      </w:r>
      <w:r w:rsidR="00E557FC">
        <w:t xml:space="preserve"> </w:t>
      </w:r>
      <w:r w:rsidRPr="002967FB">
        <w:t>because</w:t>
      </w:r>
      <w:r w:rsidR="00E557FC">
        <w:t xml:space="preserve"> </w:t>
      </w:r>
      <w:r w:rsidRPr="002967FB">
        <w:t>the</w:t>
      </w:r>
      <w:r w:rsidR="00E557FC">
        <w:t xml:space="preserve"> </w:t>
      </w:r>
      <w:r w:rsidR="00D25B4D" w:rsidRPr="002967FB">
        <w:t>operators</w:t>
      </w:r>
      <w:r w:rsidR="00E557FC">
        <w:t xml:space="preserve"> </w:t>
      </w:r>
      <w:r w:rsidR="00D25B4D" w:rsidRPr="002967FB">
        <w:t>for</w:t>
      </w:r>
      <w:r w:rsidR="00E557FC">
        <w:t xml:space="preserve"> </w:t>
      </w:r>
      <w:r w:rsidR="00D25B4D" w:rsidRPr="002967FB">
        <w:t>adding</w:t>
      </w:r>
      <w:r w:rsidR="00E557FC">
        <w:t xml:space="preserve"> </w:t>
      </w:r>
      <w:r w:rsidR="00D25B4D" w:rsidRPr="002967FB">
        <w:t>and</w:t>
      </w:r>
      <w:r w:rsidR="00E557FC">
        <w:t xml:space="preserve"> </w:t>
      </w:r>
      <w:r w:rsidR="00D25B4D" w:rsidRPr="002967FB">
        <w:t>removing</w:t>
      </w:r>
      <w:r w:rsidR="00E557FC">
        <w:t xml:space="preserve"> </w:t>
      </w:r>
      <w:r w:rsidR="00D25B4D" w:rsidRPr="002967FB">
        <w:t>listeners</w:t>
      </w:r>
      <w:r w:rsidR="00E557FC">
        <w:t xml:space="preserve"> </w:t>
      </w:r>
      <w:r w:rsidR="00D25B4D" w:rsidRPr="002967FB">
        <w:t>are</w:t>
      </w:r>
      <w:r w:rsidR="00E557FC">
        <w:t xml:space="preserve"> </w:t>
      </w:r>
      <w:r w:rsidR="00D25B4D" w:rsidRPr="002967FB">
        <w:t>thread-safe</w:t>
      </w:r>
      <w:r w:rsidR="00E557FC">
        <w:t xml:space="preserve"> </w:t>
      </w:r>
      <w:r w:rsidR="00D25B4D" w:rsidRPr="002967FB">
        <w:t>and</w:t>
      </w:r>
      <w:r w:rsidR="00E557FC">
        <w:t xml:space="preserve"> </w:t>
      </w:r>
      <w:r w:rsidR="00D25B4D" w:rsidRPr="002967FB">
        <w:t>static</w:t>
      </w:r>
      <w:r w:rsidR="00E557FC">
        <w:t xml:space="preserve"> </w:t>
      </w:r>
      <w:r w:rsidR="00D25B4D" w:rsidRPr="002967FB">
        <w:t>(operator</w:t>
      </w:r>
      <w:r w:rsidR="00E557FC">
        <w:t xml:space="preserve"> </w:t>
      </w:r>
      <w:r w:rsidR="00D25B4D" w:rsidRPr="002967FB">
        <w:t>overloading</w:t>
      </w:r>
      <w:r w:rsidR="00E557FC">
        <w:t xml:space="preserve"> </w:t>
      </w:r>
      <w:r w:rsidR="00D25B4D" w:rsidRPr="002967FB">
        <w:t>is</w:t>
      </w:r>
      <w:r w:rsidR="00E557FC">
        <w:t xml:space="preserve"> </w:t>
      </w:r>
      <w:r w:rsidR="00D25B4D" w:rsidRPr="002967FB">
        <w:t>done</w:t>
      </w:r>
      <w:r w:rsidR="00E557FC">
        <w:t xml:space="preserve"> </w:t>
      </w:r>
      <w:r w:rsidR="00D25B4D" w:rsidRPr="002967FB">
        <w:t>with</w:t>
      </w:r>
      <w:r w:rsidR="00E557FC">
        <w:t xml:space="preserve"> </w:t>
      </w:r>
      <w:r w:rsidR="00D25B4D" w:rsidRPr="002967FB">
        <w:t>static</w:t>
      </w:r>
      <w:r w:rsidR="00E557FC">
        <w:t xml:space="preserve"> </w:t>
      </w:r>
      <w:r w:rsidR="00D25B4D" w:rsidRPr="002967FB">
        <w:t>methods).</w:t>
      </w:r>
      <w:r w:rsidR="00E557FC">
        <w:t xml:space="preserve"> </w:t>
      </w:r>
      <w:r w:rsidR="00D25B4D" w:rsidRPr="002967FB">
        <w:t>To</w:t>
      </w:r>
      <w:r w:rsidR="00E557FC">
        <w:t xml:space="preserve"> </w:t>
      </w:r>
      <w:r w:rsidR="00D25B4D" w:rsidRPr="002967FB">
        <w:t>correct</w:t>
      </w:r>
      <w:r w:rsidR="00E557FC">
        <w:t xml:space="preserve"> </w:t>
      </w:r>
      <w:del w:id="73" w:author="Austen Frostad" w:date="2020-04-09T17:51:00Z">
        <w:r w:rsidR="00E85D6E" w:rsidDel="0032671C">
          <w:delText>Listing</w:delText>
        </w:r>
        <w:r w:rsidR="00E557FC" w:rsidDel="0032671C">
          <w:delText xml:space="preserve"> </w:delText>
        </w:r>
        <w:r w:rsidR="00E85D6E" w:rsidDel="0032671C">
          <w:delText>20.</w:delText>
        </w:r>
        <w:r w:rsidR="00D25B4D" w:rsidRPr="002967FB" w:rsidDel="0032671C">
          <w:delText>7</w:delText>
        </w:r>
      </w:del>
      <w:ins w:id="74" w:author="Austen Frostad" w:date="2020-04-09T17:57:00Z">
        <w:r w:rsidR="00187222">
          <w:t>Listing 22.7</w:t>
        </w:r>
      </w:ins>
      <w:r w:rsidR="00E557FC">
        <w:t xml:space="preserve"> </w:t>
      </w:r>
      <w:r w:rsidR="00D25B4D" w:rsidRPr="002967FB">
        <w:t>and</w:t>
      </w:r>
      <w:r w:rsidR="00E557FC">
        <w:t xml:space="preserve"> </w:t>
      </w:r>
      <w:r w:rsidR="00D25B4D" w:rsidRPr="002967FB">
        <w:t>make</w:t>
      </w:r>
      <w:r w:rsidR="00E557FC">
        <w:t xml:space="preserve"> </w:t>
      </w:r>
      <w:r w:rsidR="00D25B4D" w:rsidRPr="002967FB">
        <w:t>it</w:t>
      </w:r>
      <w:r w:rsidR="00E557FC">
        <w:t xml:space="preserve"> </w:t>
      </w:r>
      <w:r w:rsidR="00D25B4D" w:rsidRPr="002967FB">
        <w:t>thread-safe,</w:t>
      </w:r>
      <w:r w:rsidR="00E557FC">
        <w:t xml:space="preserve"> </w:t>
      </w:r>
      <w:r w:rsidR="00D25B4D" w:rsidRPr="002967FB">
        <w:t>assign</w:t>
      </w:r>
      <w:r w:rsidR="00E557FC">
        <w:t xml:space="preserve"> </w:t>
      </w:r>
      <w:r w:rsidR="00D25B4D" w:rsidRPr="002967FB">
        <w:t>a</w:t>
      </w:r>
      <w:r w:rsidR="00E557FC">
        <w:t xml:space="preserve"> </w:t>
      </w:r>
      <w:r w:rsidR="00D25B4D" w:rsidRPr="002967FB">
        <w:t>copy,</w:t>
      </w:r>
      <w:r w:rsidR="00E557FC">
        <w:t xml:space="preserve"> </w:t>
      </w:r>
      <w:r w:rsidR="00D25B4D" w:rsidRPr="002967FB">
        <w:t>check</w:t>
      </w:r>
      <w:r w:rsidR="00E557FC">
        <w:t xml:space="preserve"> </w:t>
      </w:r>
      <w:r w:rsidR="00D25B4D" w:rsidRPr="002967FB">
        <w:t>the</w:t>
      </w:r>
      <w:r w:rsidR="00E557FC">
        <w:t xml:space="preserve"> </w:t>
      </w:r>
      <w:r w:rsidR="00D25B4D" w:rsidRPr="002967FB">
        <w:t>copy</w:t>
      </w:r>
      <w:r w:rsidR="00E557FC">
        <w:t xml:space="preserve"> </w:t>
      </w:r>
      <w:r w:rsidR="00D25B4D" w:rsidRPr="002967FB">
        <w:t>for</w:t>
      </w:r>
      <w:r w:rsidR="00E557FC">
        <w:t xml:space="preserve"> </w:t>
      </w:r>
      <w:r w:rsidR="00D25B4D" w:rsidRPr="002967FB">
        <w:rPr>
          <w:rStyle w:val="C1"/>
        </w:rPr>
        <w:t>null</w:t>
      </w:r>
      <w:r w:rsidR="00D25B4D" w:rsidRPr="002967FB">
        <w:t>,</w:t>
      </w:r>
      <w:r w:rsidR="00E557FC">
        <w:t xml:space="preserve"> </w:t>
      </w:r>
      <w:r w:rsidR="00D25B4D" w:rsidRPr="002967FB">
        <w:t>and</w:t>
      </w:r>
      <w:r w:rsidR="00E557FC">
        <w:t xml:space="preserve"> </w:t>
      </w:r>
      <w:r w:rsidR="00D25B4D" w:rsidRPr="002967FB">
        <w:t>fire</w:t>
      </w:r>
      <w:r w:rsidR="00E557FC">
        <w:t xml:space="preserve"> </w:t>
      </w:r>
      <w:r w:rsidR="00D25B4D" w:rsidRPr="002967FB">
        <w:t>the</w:t>
      </w:r>
      <w:r w:rsidR="00E557FC">
        <w:t xml:space="preserve"> </w:t>
      </w:r>
      <w:r w:rsidR="00D25B4D" w:rsidRPr="002967FB">
        <w:t>copy</w:t>
      </w:r>
      <w:r w:rsidR="00E557FC">
        <w:t xml:space="preserve"> </w:t>
      </w:r>
      <w:r w:rsidR="00D25B4D" w:rsidRPr="002967FB">
        <w:t>(see</w:t>
      </w:r>
      <w:r w:rsidR="00E557FC">
        <w:t xml:space="preserve"> </w:t>
      </w:r>
      <w:del w:id="75" w:author="Austen Frostad" w:date="2020-04-09T17:51:00Z">
        <w:r w:rsidR="00E85D6E" w:rsidDel="0032671C">
          <w:delText>Listing</w:delText>
        </w:r>
        <w:r w:rsidR="00E557FC" w:rsidDel="0032671C">
          <w:delText xml:space="preserve"> </w:delText>
        </w:r>
        <w:r w:rsidR="00E85D6E" w:rsidDel="0032671C">
          <w:delText>20.</w:delText>
        </w:r>
        <w:r w:rsidR="00D25B4D" w:rsidRPr="002967FB" w:rsidDel="0032671C">
          <w:delText>8</w:delText>
        </w:r>
      </w:del>
      <w:ins w:id="76" w:author="Austen Frostad" w:date="2020-04-09T17:57:00Z">
        <w:r w:rsidR="00187222">
          <w:t>Listing 22.8</w:t>
        </w:r>
      </w:ins>
      <w:r w:rsidR="00D25B4D" w:rsidRPr="002967FB">
        <w:t>).</w:t>
      </w:r>
    </w:p>
    <w:p w14:paraId="135BCC5B" w14:textId="6C8BFCAC" w:rsidR="007E4FFC" w:rsidRPr="002967FB" w:rsidRDefault="00E85D6E" w:rsidP="00687501">
      <w:pPr>
        <w:pStyle w:val="ListingHead"/>
      </w:pPr>
      <w:del w:id="77" w:author="Austen Frostad" w:date="2020-04-09T17:51:00Z">
        <w:r w:rsidRPr="00687501" w:rsidDel="0032671C">
          <w:rPr>
            <w:rStyle w:val="ListingNumber"/>
          </w:rPr>
          <w:delText>Listing</w:delText>
        </w:r>
        <w:r w:rsidR="00E557FC" w:rsidDel="0032671C">
          <w:rPr>
            <w:rStyle w:val="ListingNumber"/>
          </w:rPr>
          <w:delText xml:space="preserve"> </w:delText>
        </w:r>
        <w:r w:rsidRPr="00687501" w:rsidDel="0032671C">
          <w:rPr>
            <w:rStyle w:val="ListingNumber"/>
          </w:rPr>
          <w:delText>20.</w:delText>
        </w:r>
        <w:r w:rsidR="00D25B4D" w:rsidRPr="00687501" w:rsidDel="0032671C">
          <w:rPr>
            <w:rStyle w:val="ListingNumber"/>
          </w:rPr>
          <w:delText>8</w:delText>
        </w:r>
      </w:del>
      <w:ins w:id="78" w:author="Austen Frostad" w:date="2020-04-09T17:57:00Z">
        <w:r w:rsidR="00187222">
          <w:rPr>
            <w:rStyle w:val="ListingNumber"/>
          </w:rPr>
          <w:t>Listing 22.8</w:t>
        </w:r>
      </w:ins>
      <w:r w:rsidR="00D25B4D" w:rsidRPr="00687501">
        <w:rPr>
          <w:rStyle w:val="ListingNumber"/>
        </w:rPr>
        <w:t>:</w:t>
      </w:r>
      <w:r w:rsidR="00D25B4D" w:rsidRPr="002967FB">
        <w:t> </w:t>
      </w:r>
      <w:r w:rsidR="00D25B4D" w:rsidRPr="002967FB">
        <w:t>Thread-Safe</w:t>
      </w:r>
      <w:r w:rsidR="00E557FC">
        <w:t xml:space="preserve"> </w:t>
      </w:r>
      <w:r w:rsidR="00D25B4D" w:rsidRPr="002967FB">
        <w:t>Event</w:t>
      </w:r>
      <w:r w:rsidR="00E557FC">
        <w:t xml:space="preserve"> </w:t>
      </w:r>
      <w:r w:rsidR="00D25B4D" w:rsidRPr="002967FB">
        <w:t>Notification</w:t>
      </w:r>
    </w:p>
    <w:p w14:paraId="43BB815F" w14:textId="5503B16D" w:rsidR="007E4FFC" w:rsidRPr="002967FB" w:rsidRDefault="00D25B4D">
      <w:pPr>
        <w:pStyle w:val="CDT1"/>
        <w:rPr>
          <w:rStyle w:val="CPComment"/>
        </w:rPr>
      </w:pPr>
      <w:r w:rsidRPr="002967FB">
        <w:rPr>
          <w:rStyle w:val="CPComment"/>
        </w:rPr>
        <w:t>//</w:t>
      </w:r>
      <w:r w:rsidR="00E557FC">
        <w:rPr>
          <w:rStyle w:val="CPComment"/>
        </w:rPr>
        <w:t xml:space="preserve"> </w:t>
      </w:r>
      <w:r w:rsidRPr="002967FB">
        <w:rPr>
          <w:rStyle w:val="CPComment"/>
        </w:rPr>
        <w:t>...</w:t>
      </w:r>
    </w:p>
    <w:p w14:paraId="0B5EE9D7" w14:textId="38DB3398" w:rsidR="001800E5" w:rsidRDefault="00D25B4D">
      <w:pPr>
        <w:pStyle w:val="CDT"/>
      </w:pPr>
      <w:r w:rsidRPr="002967FB">
        <w:t>TemperatureChangedHandler</w:t>
      </w:r>
      <w:r w:rsidR="00E557FC">
        <w:t xml:space="preserve"> </w:t>
      </w:r>
      <w:r w:rsidRPr="002967FB">
        <w:t>localOnChange</w:t>
      </w:r>
      <w:r w:rsidR="00E557FC">
        <w:t xml:space="preserve"> </w:t>
      </w:r>
      <w:r w:rsidRPr="002967FB">
        <w:t>=</w:t>
      </w:r>
    </w:p>
    <w:p w14:paraId="533D85CA" w14:textId="47CEBF06" w:rsidR="007E4FFC" w:rsidRPr="002967FB" w:rsidRDefault="00E557FC">
      <w:pPr>
        <w:pStyle w:val="CDT"/>
      </w:pPr>
      <w:r>
        <w:t xml:space="preserve">    </w:t>
      </w:r>
      <w:r w:rsidR="00D25B4D" w:rsidRPr="002967FB">
        <w:t>OnTemperatureChanged;</w:t>
      </w:r>
    </w:p>
    <w:p w14:paraId="7A42886C" w14:textId="02E95E22" w:rsidR="007E4FFC" w:rsidRPr="002967FB" w:rsidRDefault="00D25B4D">
      <w:pPr>
        <w:pStyle w:val="CDT"/>
      </w:pPr>
      <w:r w:rsidRPr="002967FB">
        <w:rPr>
          <w:rStyle w:val="CPKeyword"/>
        </w:rPr>
        <w:t>if</w:t>
      </w:r>
      <w:r w:rsidRPr="002967FB">
        <w:t>(localOnChanged</w:t>
      </w:r>
      <w:r w:rsidR="00E557FC">
        <w:t xml:space="preserve"> </w:t>
      </w:r>
      <w:r w:rsidRPr="002967FB">
        <w:t>!=</w:t>
      </w:r>
      <w:r w:rsidR="00E557FC">
        <w:t xml:space="preserve"> </w:t>
      </w:r>
      <w:r w:rsidRPr="002967FB">
        <w:rPr>
          <w:rStyle w:val="CPKeyword"/>
        </w:rPr>
        <w:t>null</w:t>
      </w:r>
      <w:r w:rsidRPr="002967FB">
        <w:t>)</w:t>
      </w:r>
    </w:p>
    <w:p w14:paraId="6578829B" w14:textId="77777777" w:rsidR="007E4FFC" w:rsidRPr="002967FB" w:rsidRDefault="00D25B4D">
      <w:pPr>
        <w:pStyle w:val="CDT"/>
      </w:pPr>
      <w:r w:rsidRPr="002967FB">
        <w:t>{</w:t>
      </w:r>
    </w:p>
    <w:p w14:paraId="5B375963" w14:textId="33C8DDEB" w:rsidR="007E4FFC" w:rsidRPr="002967FB" w:rsidRDefault="00E557FC">
      <w:pPr>
        <w:pStyle w:val="CDT"/>
        <w:rPr>
          <w:rStyle w:val="CPComment"/>
        </w:rPr>
      </w:pPr>
      <w:r>
        <w:t xml:space="preserve">  </w:t>
      </w:r>
      <w:r w:rsidR="00D25B4D" w:rsidRPr="002967FB">
        <w:rPr>
          <w:rStyle w:val="CPComment"/>
        </w:rPr>
        <w:t>//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Call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subscribers</w:t>
      </w:r>
    </w:p>
    <w:p w14:paraId="756D0613" w14:textId="2E63AD09" w:rsidR="007E4FFC" w:rsidRPr="002967FB" w:rsidRDefault="00E557FC">
      <w:pPr>
        <w:pStyle w:val="CDT"/>
      </w:pPr>
      <w:r>
        <w:t xml:space="preserve">  </w:t>
      </w:r>
      <w:r w:rsidR="00D25B4D" w:rsidRPr="002967FB">
        <w:t>localOnChanged(</w:t>
      </w:r>
    </w:p>
    <w:p w14:paraId="728F024E" w14:textId="14F06971" w:rsidR="007E4FFC" w:rsidRPr="002967FB" w:rsidRDefault="00E557FC">
      <w:pPr>
        <w:pStyle w:val="CDT"/>
      </w:pPr>
      <w:r>
        <w:t xml:space="preserve">      </w:t>
      </w:r>
      <w:r w:rsidR="00D25B4D" w:rsidRPr="002967FB">
        <w:rPr>
          <w:rStyle w:val="CPKeyword"/>
        </w:rPr>
        <w:t>this</w:t>
      </w:r>
      <w:r w:rsidR="00D25B4D" w:rsidRPr="002967FB">
        <w:t>,</w:t>
      </w:r>
      <w:r>
        <w:t xml:space="preserve"> </w:t>
      </w:r>
      <w:r w:rsidR="00D25B4D" w:rsidRPr="002967FB">
        <w:rPr>
          <w:rStyle w:val="CPKeyword"/>
        </w:rPr>
        <w:t>new</w:t>
      </w:r>
      <w:r>
        <w:t xml:space="preserve"> </w:t>
      </w:r>
      <w:r w:rsidR="00D25B4D" w:rsidRPr="002967FB">
        <w:t>TemperatureEventArgs(</w:t>
      </w:r>
      <w:r w:rsidR="00D25B4D" w:rsidRPr="002967FB">
        <w:rPr>
          <w:rStyle w:val="CPKeyword"/>
        </w:rPr>
        <w:t>value</w:t>
      </w:r>
      <w:r w:rsidR="00D25B4D" w:rsidRPr="002967FB">
        <w:t>)</w:t>
      </w:r>
      <w:r>
        <w:t xml:space="preserve"> </w:t>
      </w:r>
      <w:r w:rsidR="00D25B4D" w:rsidRPr="002967FB">
        <w:t>);</w:t>
      </w:r>
    </w:p>
    <w:p w14:paraId="735870D4" w14:textId="77777777" w:rsidR="007E4FFC" w:rsidRPr="002967FB" w:rsidRDefault="00D25B4D">
      <w:pPr>
        <w:pStyle w:val="CDT"/>
      </w:pPr>
      <w:r w:rsidRPr="002967FB">
        <w:t>}</w:t>
      </w:r>
    </w:p>
    <w:p w14:paraId="22ED7705" w14:textId="1F1BC485" w:rsidR="007E4FFC" w:rsidRPr="002967FB" w:rsidRDefault="00D25B4D">
      <w:pPr>
        <w:pStyle w:val="CDTX"/>
      </w:pPr>
      <w:r w:rsidRPr="002967FB">
        <w:rPr>
          <w:rStyle w:val="CPComment"/>
        </w:rPr>
        <w:t>//</w:t>
      </w:r>
      <w:r w:rsidR="00E557FC">
        <w:rPr>
          <w:rStyle w:val="CPComment"/>
        </w:rPr>
        <w:t xml:space="preserve"> </w:t>
      </w:r>
      <w:r w:rsidRPr="002967FB">
        <w:rPr>
          <w:rStyle w:val="CPComment"/>
        </w:rPr>
        <w:t>...</w:t>
      </w:r>
    </w:p>
    <w:p w14:paraId="0AFBB3FE" w14:textId="2819357D" w:rsidR="007E4FFC" w:rsidRPr="002967FB" w:rsidRDefault="00D25B4D">
      <w:pPr>
        <w:pStyle w:val="Body"/>
      </w:pPr>
      <w:r w:rsidRPr="002967FB">
        <w:t>Given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delegate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reference</w:t>
      </w:r>
      <w:r w:rsidR="00E557FC">
        <w:t xml:space="preserve"> </w:t>
      </w:r>
      <w:r w:rsidRPr="002967FB">
        <w:t>type,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perhaps</w:t>
      </w:r>
      <w:r w:rsidR="00E557FC">
        <w:t xml:space="preserve"> </w:t>
      </w:r>
      <w:r w:rsidRPr="002967FB">
        <w:t>surprising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assigning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local</w:t>
      </w:r>
      <w:r w:rsidR="00E557FC">
        <w:t xml:space="preserve"> </w:t>
      </w:r>
      <w:r w:rsidRPr="002967FB">
        <w:t>variable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then</w:t>
      </w:r>
      <w:r w:rsidR="00E557FC">
        <w:t xml:space="preserve"> </w:t>
      </w:r>
      <w:r w:rsidRPr="002967FB">
        <w:t>firing</w:t>
      </w:r>
      <w:r w:rsidR="00E557FC">
        <w:t xml:space="preserve"> </w:t>
      </w:r>
      <w:r w:rsidRPr="002967FB">
        <w:t>with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local</w:t>
      </w:r>
      <w:r w:rsidR="00E557FC">
        <w:t xml:space="preserve"> </w:t>
      </w:r>
      <w:r w:rsidRPr="002967FB">
        <w:t>variable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sufficient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making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null</w:t>
      </w:r>
      <w:r w:rsidR="00E557FC">
        <w:t xml:space="preserve"> </w:t>
      </w:r>
      <w:r w:rsidRPr="002967FB">
        <w:t>check</w:t>
      </w:r>
      <w:r w:rsidR="00E557FC">
        <w:t xml:space="preserve"> </w:t>
      </w:r>
      <w:proofErr w:type="gramStart"/>
      <w:r w:rsidRPr="002967FB">
        <w:t>thread-safe</w:t>
      </w:r>
      <w:proofErr w:type="gramEnd"/>
      <w:r w:rsidRPr="002967FB">
        <w:t>.</w:t>
      </w:r>
      <w:r w:rsidR="00E557FC">
        <w:t xml:space="preserve"> </w:t>
      </w:r>
      <w:r w:rsidR="00832607">
        <w:t>As</w:t>
      </w:r>
      <w:r w:rsidR="00E557FC">
        <w:t xml:space="preserve"> </w:t>
      </w:r>
      <w:proofErr w:type="spellStart"/>
      <w:r w:rsidRPr="002967FB">
        <w:rPr>
          <w:rStyle w:val="C1"/>
        </w:rPr>
        <w:t>localOnChange</w:t>
      </w:r>
      <w:proofErr w:type="spellEnd"/>
      <w:r w:rsidR="00E557FC">
        <w:t xml:space="preserve"> </w:t>
      </w:r>
      <w:r w:rsidRPr="002967FB">
        <w:t>points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same</w:t>
      </w:r>
      <w:r w:rsidR="00E557FC">
        <w:t xml:space="preserve"> </w:t>
      </w:r>
      <w:r w:rsidRPr="002967FB">
        <w:t>location</w:t>
      </w:r>
      <w:r w:rsidR="00E557FC">
        <w:t xml:space="preserve"> </w:t>
      </w:r>
      <w:r w:rsidRPr="002967FB">
        <w:t>that</w:t>
      </w:r>
      <w:r w:rsidR="00E557FC">
        <w:t xml:space="preserve"> </w:t>
      </w:r>
      <w:proofErr w:type="spellStart"/>
      <w:r w:rsidRPr="002967FB">
        <w:rPr>
          <w:rStyle w:val="C1"/>
        </w:rPr>
        <w:t>OnTemperatureChange</w:t>
      </w:r>
      <w:proofErr w:type="spellEnd"/>
      <w:r w:rsidR="00E557FC">
        <w:t xml:space="preserve"> </w:t>
      </w:r>
      <w:r w:rsidRPr="002967FB">
        <w:t>points</w:t>
      </w:r>
      <w:r w:rsidR="00E557FC">
        <w:t xml:space="preserve"> </w:t>
      </w:r>
      <w:r w:rsidRPr="002967FB">
        <w:t>to,</w:t>
      </w:r>
      <w:r w:rsidR="00E557FC">
        <w:t xml:space="preserve"> </w:t>
      </w:r>
      <w:r w:rsidR="00832607">
        <w:t>you</w:t>
      </w:r>
      <w:r w:rsidR="00E557FC">
        <w:t xml:space="preserve"> </w:t>
      </w:r>
      <w:r w:rsidR="00832607">
        <w:t>might</w:t>
      </w:r>
      <w:r w:rsidR="00E557FC">
        <w:t xml:space="preserve"> </w:t>
      </w:r>
      <w:r w:rsidRPr="002967FB">
        <w:t>think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any</w:t>
      </w:r>
      <w:r w:rsidR="00E557FC">
        <w:t xml:space="preserve"> </w:t>
      </w:r>
      <w:r w:rsidRPr="002967FB">
        <w:t>changes</w:t>
      </w:r>
      <w:r w:rsidR="00E557FC">
        <w:t xml:space="preserve"> </w:t>
      </w:r>
      <w:r w:rsidRPr="002967FB">
        <w:t>in</w:t>
      </w:r>
      <w:r w:rsidR="00E557FC">
        <w:t xml:space="preserve"> </w:t>
      </w:r>
      <w:proofErr w:type="spellStart"/>
      <w:r w:rsidRPr="002967FB">
        <w:rPr>
          <w:rStyle w:val="C1"/>
        </w:rPr>
        <w:t>OnTemperatureChange</w:t>
      </w:r>
      <w:proofErr w:type="spellEnd"/>
      <w:r w:rsidR="00E557FC">
        <w:t xml:space="preserve"> </w:t>
      </w:r>
      <w:r w:rsidRPr="002967FB">
        <w:t>would</w:t>
      </w:r>
      <w:r w:rsidR="00E557FC">
        <w:t xml:space="preserve"> </w:t>
      </w:r>
      <w:r w:rsidRPr="002967FB">
        <w:t>be</w:t>
      </w:r>
      <w:r w:rsidR="00E557FC">
        <w:t xml:space="preserve"> </w:t>
      </w:r>
      <w:r w:rsidRPr="002967FB">
        <w:t>reflected</w:t>
      </w:r>
      <w:r w:rsidR="00E557FC">
        <w:t xml:space="preserve"> </w:t>
      </w:r>
      <w:r w:rsidRPr="002967FB">
        <w:t>in</w:t>
      </w:r>
      <w:r w:rsidR="00E557FC">
        <w:t xml:space="preserve"> </w:t>
      </w:r>
      <w:proofErr w:type="spellStart"/>
      <w:r w:rsidRPr="002967FB">
        <w:rPr>
          <w:rStyle w:val="C1"/>
        </w:rPr>
        <w:t>localOnChange</w:t>
      </w:r>
      <w:proofErr w:type="spellEnd"/>
      <w:r w:rsidR="00E557FC">
        <w:t xml:space="preserve"> </w:t>
      </w:r>
      <w:r w:rsidRPr="002967FB">
        <w:t>as</w:t>
      </w:r>
      <w:r w:rsidR="00E557FC">
        <w:t xml:space="preserve"> </w:t>
      </w:r>
      <w:r w:rsidRPr="002967FB">
        <w:t>well.</w:t>
      </w:r>
    </w:p>
    <w:p w14:paraId="7534BB16" w14:textId="2B79037F" w:rsidR="007E4FFC" w:rsidRPr="002967FB" w:rsidRDefault="00D25B4D">
      <w:pPr>
        <w:pStyle w:val="Body"/>
      </w:pPr>
      <w:r w:rsidRPr="002967FB">
        <w:t>However,</w:t>
      </w:r>
      <w:r w:rsidR="00E557FC">
        <w:t xml:space="preserve"> </w:t>
      </w:r>
      <w:r w:rsidRPr="002967FB">
        <w:t>this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not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case</w:t>
      </w:r>
      <w:r w:rsidR="00832607">
        <w:t>:</w:t>
      </w:r>
      <w:r w:rsidR="00E557FC">
        <w:t xml:space="preserve"> </w:t>
      </w:r>
      <w:r w:rsidR="00832607">
        <w:t>A</w:t>
      </w:r>
      <w:r w:rsidRPr="002967FB">
        <w:t>ny</w:t>
      </w:r>
      <w:r w:rsidR="00E557FC">
        <w:t xml:space="preserve"> </w:t>
      </w:r>
      <w:r w:rsidRPr="002967FB">
        <w:t>calls</w:t>
      </w:r>
      <w:r w:rsidR="00E557FC">
        <w:t xml:space="preserve"> </w:t>
      </w:r>
      <w:r w:rsidRPr="002967FB">
        <w:t>to</w:t>
      </w:r>
      <w:r w:rsidR="00E557FC">
        <w:t xml:space="preserve"> </w:t>
      </w:r>
      <w:proofErr w:type="spellStart"/>
      <w:r w:rsidRPr="002967FB">
        <w:rPr>
          <w:rStyle w:val="C1"/>
        </w:rPr>
        <w:t>OnTemperatureChange</w:t>
      </w:r>
      <w:proofErr w:type="spellEnd"/>
      <w:r w:rsidR="00E557FC">
        <w:t xml:space="preserve"> </w:t>
      </w:r>
      <w:r w:rsidRPr="002967FB">
        <w:rPr>
          <w:rStyle w:val="C1"/>
        </w:rPr>
        <w:t>+=</w:t>
      </w:r>
      <w:r w:rsidR="00E557FC">
        <w:t xml:space="preserve"> </w:t>
      </w:r>
      <w:r w:rsidRPr="002967FB">
        <w:rPr>
          <w:rStyle w:val="C1"/>
        </w:rPr>
        <w:t>&lt;listener&gt;</w:t>
      </w:r>
      <w:r w:rsidR="00E557FC">
        <w:t xml:space="preserve"> </w:t>
      </w:r>
      <w:r w:rsidRPr="002967FB">
        <w:t>will</w:t>
      </w:r>
      <w:r w:rsidR="00E557FC">
        <w:t xml:space="preserve"> </w:t>
      </w:r>
      <w:r w:rsidRPr="002967FB">
        <w:t>not</w:t>
      </w:r>
      <w:r w:rsidR="00E557FC">
        <w:t xml:space="preserve"> </w:t>
      </w:r>
      <w:r w:rsidRPr="002967FB">
        <w:t>add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new</w:t>
      </w:r>
      <w:r w:rsidR="00E557FC">
        <w:t xml:space="preserve"> </w:t>
      </w:r>
      <w:r w:rsidRPr="002967FB">
        <w:t>delegate</w:t>
      </w:r>
      <w:r w:rsidR="00E557FC">
        <w:t xml:space="preserve"> </w:t>
      </w:r>
      <w:r w:rsidRPr="002967FB">
        <w:t>to</w:t>
      </w:r>
      <w:r w:rsidR="00E557FC">
        <w:t xml:space="preserve"> </w:t>
      </w:r>
      <w:proofErr w:type="spellStart"/>
      <w:r w:rsidRPr="002967FB">
        <w:rPr>
          <w:rStyle w:val="C1"/>
        </w:rPr>
        <w:t>OnTemperatureChange</w:t>
      </w:r>
      <w:proofErr w:type="spellEnd"/>
      <w:r w:rsidR="00E557FC">
        <w:t xml:space="preserve"> </w:t>
      </w:r>
      <w:r w:rsidRPr="002967FB">
        <w:t>but</w:t>
      </w:r>
      <w:r w:rsidR="00E557FC">
        <w:t xml:space="preserve"> </w:t>
      </w:r>
      <w:r w:rsidRPr="002967FB">
        <w:t>rather</w:t>
      </w:r>
      <w:r w:rsidR="00E557FC">
        <w:t xml:space="preserve"> </w:t>
      </w:r>
      <w:r w:rsidRPr="002967FB">
        <w:t>will</w:t>
      </w:r>
      <w:r w:rsidR="00E557FC">
        <w:t xml:space="preserve"> </w:t>
      </w:r>
      <w:r w:rsidRPr="002967FB">
        <w:t>assign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an</w:t>
      </w:r>
      <w:r w:rsidR="00E557FC">
        <w:t xml:space="preserve"> </w:t>
      </w:r>
      <w:r w:rsidRPr="002967FB">
        <w:t>entirely</w:t>
      </w:r>
      <w:r w:rsidR="00E557FC">
        <w:t xml:space="preserve"> </w:t>
      </w:r>
      <w:r w:rsidRPr="002967FB">
        <w:t>new</w:t>
      </w:r>
      <w:r w:rsidR="00E557FC">
        <w:t xml:space="preserve"> </w:t>
      </w:r>
      <w:r w:rsidRPr="002967FB">
        <w:t>multicast</w:t>
      </w:r>
      <w:r w:rsidR="00E557FC">
        <w:t xml:space="preserve"> </w:t>
      </w:r>
      <w:r w:rsidRPr="002967FB">
        <w:t>delegate</w:t>
      </w:r>
      <w:r w:rsidR="00E557FC">
        <w:t xml:space="preserve"> </w:t>
      </w:r>
      <w:r w:rsidRPr="002967FB">
        <w:t>without</w:t>
      </w:r>
      <w:r w:rsidR="00E557FC">
        <w:t xml:space="preserve"> </w:t>
      </w:r>
      <w:r w:rsidRPr="002967FB">
        <w:t>having</w:t>
      </w:r>
      <w:r w:rsidR="00E557FC">
        <w:t xml:space="preserve"> </w:t>
      </w:r>
      <w:r w:rsidRPr="002967FB">
        <w:t>any</w:t>
      </w:r>
      <w:r w:rsidR="00E557FC">
        <w:t xml:space="preserve"> </w:t>
      </w:r>
      <w:r w:rsidRPr="002967FB">
        <w:t>effect</w:t>
      </w:r>
      <w:r w:rsidR="00E557FC">
        <w:t xml:space="preserve"> </w:t>
      </w:r>
      <w:r w:rsidRPr="002967FB">
        <w:t>on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original</w:t>
      </w:r>
      <w:r w:rsidR="00E557FC">
        <w:t xml:space="preserve"> </w:t>
      </w:r>
      <w:r w:rsidRPr="002967FB">
        <w:t>multicast</w:t>
      </w:r>
      <w:r w:rsidR="00E557FC">
        <w:t xml:space="preserve"> </w:t>
      </w:r>
      <w:r w:rsidRPr="002967FB">
        <w:t>delegate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which</w:t>
      </w:r>
      <w:r w:rsidR="00E557FC">
        <w:t xml:space="preserve"> </w:t>
      </w:r>
      <w:proofErr w:type="spellStart"/>
      <w:r w:rsidRPr="002967FB">
        <w:rPr>
          <w:rStyle w:val="C1"/>
        </w:rPr>
        <w:t>localOnChange</w:t>
      </w:r>
      <w:proofErr w:type="spellEnd"/>
      <w:r w:rsidR="00E557FC">
        <w:t xml:space="preserve"> </w:t>
      </w:r>
      <w:r w:rsidRPr="002967FB">
        <w:t>also</w:t>
      </w:r>
      <w:r w:rsidR="00E557FC">
        <w:t xml:space="preserve"> </w:t>
      </w:r>
      <w:r w:rsidRPr="002967FB">
        <w:t>points.</w:t>
      </w:r>
      <w:r w:rsidR="00E557FC">
        <w:t xml:space="preserve"> </w:t>
      </w:r>
      <w:r w:rsidRPr="002967FB">
        <w:t>This</w:t>
      </w:r>
      <w:r w:rsidR="00E557FC">
        <w:t xml:space="preserve"> </w:t>
      </w:r>
      <w:r w:rsidRPr="002967FB">
        <w:t>makes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code</w:t>
      </w:r>
      <w:r w:rsidR="00E557FC">
        <w:t xml:space="preserve"> </w:t>
      </w:r>
      <w:r w:rsidRPr="002967FB">
        <w:t>thread-safe</w:t>
      </w:r>
      <w:r w:rsidR="00E557FC">
        <w:t xml:space="preserve"> </w:t>
      </w:r>
      <w:r w:rsidRPr="002967FB">
        <w:t>because</w:t>
      </w:r>
      <w:r w:rsidR="00E557FC">
        <w:t xml:space="preserve"> </w:t>
      </w:r>
      <w:r w:rsidRPr="002967FB">
        <w:t>only</w:t>
      </w:r>
      <w:r w:rsidR="00E557FC">
        <w:t xml:space="preserve"> </w:t>
      </w:r>
      <w:r w:rsidRPr="002967FB">
        <w:t>one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will</w:t>
      </w:r>
      <w:r w:rsidR="00E557FC">
        <w:t xml:space="preserve"> </w:t>
      </w:r>
      <w:r w:rsidRPr="002967FB">
        <w:t>access</w:t>
      </w:r>
      <w:r w:rsidR="00E557FC">
        <w:t xml:space="preserve"> </w:t>
      </w:r>
      <w:r w:rsidRPr="002967FB">
        <w:t>the</w:t>
      </w:r>
      <w:r w:rsidR="00E557FC">
        <w:t xml:space="preserve"> </w:t>
      </w:r>
      <w:proofErr w:type="spellStart"/>
      <w:r w:rsidRPr="002967FB">
        <w:rPr>
          <w:rStyle w:val="C1"/>
        </w:rPr>
        <w:t>localOnChange</w:t>
      </w:r>
      <w:proofErr w:type="spellEnd"/>
      <w:r w:rsidR="00E557FC">
        <w:t xml:space="preserve"> </w:t>
      </w:r>
      <w:r w:rsidRPr="002967FB">
        <w:t>instance,</w:t>
      </w:r>
      <w:r w:rsidR="00E557FC">
        <w:t xml:space="preserve"> </w:t>
      </w:r>
      <w:r w:rsidRPr="002967FB">
        <w:t>and</w:t>
      </w:r>
      <w:r w:rsidR="00E557FC">
        <w:t xml:space="preserve"> </w:t>
      </w:r>
      <w:proofErr w:type="spellStart"/>
      <w:r w:rsidRPr="002967FB">
        <w:rPr>
          <w:rStyle w:val="C1"/>
        </w:rPr>
        <w:t>OnTemperatureChange</w:t>
      </w:r>
      <w:proofErr w:type="spellEnd"/>
      <w:r w:rsidR="00E557FC">
        <w:t xml:space="preserve"> </w:t>
      </w:r>
      <w:r w:rsidRPr="002967FB">
        <w:t>will</w:t>
      </w:r>
      <w:r w:rsidR="00E557FC">
        <w:t xml:space="preserve"> </w:t>
      </w:r>
      <w:r w:rsidRPr="002967FB">
        <w:t>be</w:t>
      </w:r>
      <w:r w:rsidR="00E557FC">
        <w:t xml:space="preserve"> </w:t>
      </w:r>
      <w:r w:rsidRPr="002967FB">
        <w:t>an</w:t>
      </w:r>
      <w:r w:rsidR="00E557FC">
        <w:t xml:space="preserve"> </w:t>
      </w:r>
      <w:r w:rsidRPr="002967FB">
        <w:t>entirely</w:t>
      </w:r>
      <w:r w:rsidR="00E557FC">
        <w:t xml:space="preserve"> </w:t>
      </w:r>
      <w:r w:rsidRPr="002967FB">
        <w:t>new</w:t>
      </w:r>
      <w:r w:rsidR="00E557FC">
        <w:t xml:space="preserve"> </w:t>
      </w:r>
      <w:r w:rsidRPr="002967FB">
        <w:t>instance</w:t>
      </w:r>
      <w:r w:rsidR="00E557FC">
        <w:t xml:space="preserve"> </w:t>
      </w:r>
      <w:r w:rsidRPr="002967FB">
        <w:t>if</w:t>
      </w:r>
      <w:r w:rsidR="00E557FC">
        <w:t xml:space="preserve"> </w:t>
      </w:r>
      <w:r w:rsidRPr="002967FB">
        <w:t>listeners</w:t>
      </w:r>
      <w:r w:rsidR="00E557FC">
        <w:t xml:space="preserve"> </w:t>
      </w:r>
      <w:r w:rsidRPr="002967FB">
        <w:t>are</w:t>
      </w:r>
      <w:r w:rsidR="00E557FC">
        <w:t xml:space="preserve"> </w:t>
      </w:r>
      <w:r w:rsidRPr="002967FB">
        <w:t>added</w:t>
      </w:r>
      <w:r w:rsidR="00E557FC">
        <w:t xml:space="preserve"> </w:t>
      </w:r>
      <w:r w:rsidRPr="002967FB">
        <w:t>or</w:t>
      </w:r>
      <w:r w:rsidR="00E557FC">
        <w:t xml:space="preserve"> </w:t>
      </w:r>
      <w:r w:rsidRPr="002967FB">
        <w:t>removed.</w:t>
      </w:r>
    </w:p>
    <w:p w14:paraId="02FA3474" w14:textId="42A2ED96" w:rsidR="007E4FFC" w:rsidRPr="002967FB" w:rsidRDefault="00D25B4D" w:rsidP="00687501">
      <w:pPr>
        <w:pStyle w:val="HB"/>
      </w:pPr>
      <w:r w:rsidRPr="002967FB">
        <w:lastRenderedPageBreak/>
        <w:t>Synchronization</w:t>
      </w:r>
      <w:r w:rsidR="00E557FC">
        <w:t xml:space="preserve"> </w:t>
      </w:r>
      <w:r w:rsidRPr="002967FB">
        <w:t>Design</w:t>
      </w:r>
      <w:r w:rsidR="00E557FC">
        <w:t xml:space="preserve"> </w:t>
      </w:r>
      <w:r w:rsidRPr="002967FB">
        <w:t>Best</w:t>
      </w:r>
      <w:r w:rsidR="00E557FC">
        <w:t xml:space="preserve"> </w:t>
      </w:r>
      <w:r w:rsidRPr="002967FB">
        <w:t>Practices</w:t>
      </w:r>
    </w:p>
    <w:p w14:paraId="53BB0A8D" w14:textId="3C7028D2" w:rsidR="007E4FFC" w:rsidRPr="002967FB" w:rsidRDefault="00D25B4D">
      <w:pPr>
        <w:pStyle w:val="BodyNoIndent"/>
      </w:pPr>
      <w:r w:rsidRPr="002967FB">
        <w:t>Along</w:t>
      </w:r>
      <w:r w:rsidR="00E557FC">
        <w:t xml:space="preserve"> </w:t>
      </w:r>
      <w:r w:rsidRPr="002967FB">
        <w:t>with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complexities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multithreaded</w:t>
      </w:r>
      <w:r w:rsidR="00E557FC">
        <w:t xml:space="preserve"> </w:t>
      </w:r>
      <w:r w:rsidRPr="002967FB">
        <w:t>programming</w:t>
      </w:r>
      <w:r w:rsidR="00E557FC">
        <w:t xml:space="preserve"> </w:t>
      </w:r>
      <w:r w:rsidRPr="002967FB">
        <w:t>come</w:t>
      </w:r>
      <w:r w:rsidR="00E557FC">
        <w:t xml:space="preserve"> </w:t>
      </w:r>
      <w:r w:rsidRPr="002967FB">
        <w:t>several</w:t>
      </w:r>
      <w:r w:rsidR="00E557FC">
        <w:t xml:space="preserve"> </w:t>
      </w:r>
      <w:r w:rsidRPr="002967FB">
        <w:t>best</w:t>
      </w:r>
      <w:r w:rsidR="00E557FC">
        <w:t xml:space="preserve"> </w:t>
      </w:r>
      <w:r w:rsidRPr="002967FB">
        <w:t>practices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handling</w:t>
      </w:r>
      <w:r w:rsidR="00E557FC">
        <w:t xml:space="preserve"> </w:t>
      </w:r>
      <w:r w:rsidRPr="002967FB">
        <w:t>those</w:t>
      </w:r>
      <w:r w:rsidR="00E557FC">
        <w:t xml:space="preserve"> </w:t>
      </w:r>
      <w:r w:rsidRPr="002967FB">
        <w:t>complexities.</w:t>
      </w:r>
    </w:p>
    <w:p w14:paraId="499096D8" w14:textId="292B2770" w:rsidR="007E4FFC" w:rsidRPr="002967FB" w:rsidRDefault="00D25B4D" w:rsidP="00687501">
      <w:pPr>
        <w:pStyle w:val="HC"/>
      </w:pPr>
      <w:r w:rsidRPr="002967FB">
        <w:t>Avoiding</w:t>
      </w:r>
      <w:r w:rsidR="00E557FC">
        <w:t xml:space="preserve"> </w:t>
      </w:r>
      <w:r w:rsidRPr="002967FB">
        <w:t>Deadlock</w:t>
      </w:r>
    </w:p>
    <w:p w14:paraId="4AF7C239" w14:textId="3603AD02" w:rsidR="001800E5" w:rsidRDefault="00D25B4D">
      <w:pPr>
        <w:pStyle w:val="BodyNoIndent"/>
      </w:pPr>
      <w:r w:rsidRPr="002967FB">
        <w:t>With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introduction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comes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potential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deadlock.</w:t>
      </w:r>
      <w:r w:rsidR="00E557FC">
        <w:t xml:space="preserve"> </w:t>
      </w:r>
      <w:r w:rsidRPr="002967FB">
        <w:t>Deadlock</w:t>
      </w:r>
      <w:r w:rsidR="00E557FC">
        <w:t xml:space="preserve"> </w:t>
      </w:r>
      <w:r w:rsidRPr="002967FB">
        <w:t>occurs</w:t>
      </w:r>
      <w:r w:rsidR="00E557FC">
        <w:t xml:space="preserve"> </w:t>
      </w:r>
      <w:r w:rsidRPr="002967FB">
        <w:t>when</w:t>
      </w:r>
      <w:r w:rsidR="00E557FC">
        <w:t xml:space="preserve"> </w:t>
      </w:r>
      <w:r w:rsidRPr="002967FB">
        <w:t>two</w:t>
      </w:r>
      <w:r w:rsidR="00E557FC">
        <w:t xml:space="preserve"> </w:t>
      </w:r>
      <w:r w:rsidRPr="002967FB">
        <w:t>or</w:t>
      </w:r>
      <w:r w:rsidR="00E557FC">
        <w:t xml:space="preserve"> </w:t>
      </w:r>
      <w:r w:rsidRPr="002967FB">
        <w:t>more</w:t>
      </w:r>
      <w:r w:rsidR="00E557FC">
        <w:t xml:space="preserve"> </w:t>
      </w:r>
      <w:r w:rsidRPr="002967FB">
        <w:t>threads</w:t>
      </w:r>
      <w:r w:rsidR="00E557FC">
        <w:t xml:space="preserve"> </w:t>
      </w:r>
      <w:r w:rsidRPr="002967FB">
        <w:t>wait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one</w:t>
      </w:r>
      <w:r w:rsidR="00E557FC">
        <w:t xml:space="preserve"> </w:t>
      </w:r>
      <w:r w:rsidRPr="002967FB">
        <w:t>another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release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lock.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example,</w:t>
      </w:r>
      <w:r w:rsidR="00E557FC">
        <w:t xml:space="preserve"> </w:t>
      </w:r>
      <w:r w:rsidR="00832607">
        <w:t>suppose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1</w:t>
      </w:r>
      <w:r w:rsidR="00E557FC">
        <w:t xml:space="preserve"> </w:t>
      </w:r>
      <w:r w:rsidRPr="002967FB">
        <w:t>requests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lock</w:t>
      </w:r>
      <w:r w:rsidR="00E557FC">
        <w:t xml:space="preserve"> </w:t>
      </w:r>
      <w:r w:rsidRPr="002967FB">
        <w:t>on</w:t>
      </w:r>
      <w:r w:rsidR="00E557FC">
        <w:t xml:space="preserve"> </w:t>
      </w:r>
      <w:r w:rsidRPr="002967FB">
        <w:rPr>
          <w:rStyle w:val="C1"/>
        </w:rPr>
        <w:t>_Sync1</w:t>
      </w:r>
      <w:r w:rsidRPr="002967FB">
        <w:t>,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then</w:t>
      </w:r>
      <w:r w:rsidR="00E557FC">
        <w:t xml:space="preserve"> </w:t>
      </w:r>
      <w:r w:rsidRPr="002967FB">
        <w:t>later</w:t>
      </w:r>
      <w:r w:rsidR="00E557FC">
        <w:t xml:space="preserve"> </w:t>
      </w:r>
      <w:r w:rsidRPr="002967FB">
        <w:t>requests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lock</w:t>
      </w:r>
      <w:r w:rsidR="00E557FC">
        <w:t xml:space="preserve"> </w:t>
      </w:r>
      <w:r w:rsidRPr="002967FB">
        <w:t>on</w:t>
      </w:r>
      <w:r w:rsidR="00E557FC">
        <w:t xml:space="preserve"> </w:t>
      </w:r>
      <w:r w:rsidRPr="002967FB">
        <w:rPr>
          <w:rStyle w:val="C1"/>
        </w:rPr>
        <w:t>_Sync2</w:t>
      </w:r>
      <w:r w:rsidR="00E557FC">
        <w:t xml:space="preserve"> </w:t>
      </w:r>
      <w:r w:rsidRPr="002967FB">
        <w:t>before</w:t>
      </w:r>
      <w:r w:rsidR="00E557FC">
        <w:t xml:space="preserve"> </w:t>
      </w:r>
      <w:r w:rsidRPr="002967FB">
        <w:t>releasing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lock</w:t>
      </w:r>
      <w:r w:rsidR="00E557FC">
        <w:t xml:space="preserve"> </w:t>
      </w:r>
      <w:r w:rsidRPr="002967FB">
        <w:t>on</w:t>
      </w:r>
      <w:r w:rsidR="00E557FC">
        <w:t xml:space="preserve"> </w:t>
      </w:r>
      <w:r w:rsidRPr="002967FB">
        <w:rPr>
          <w:rStyle w:val="C1"/>
        </w:rPr>
        <w:t>_Sync1</w:t>
      </w:r>
      <w:r w:rsidRPr="002967FB">
        <w:t>.</w:t>
      </w:r>
      <w:r w:rsidR="00E557FC">
        <w:t xml:space="preserve"> </w:t>
      </w:r>
      <w:r w:rsidRPr="002967FB">
        <w:t>At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same</w:t>
      </w:r>
      <w:r w:rsidR="00E557FC">
        <w:t xml:space="preserve"> </w:t>
      </w:r>
      <w:r w:rsidRPr="002967FB">
        <w:t>time,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2</w:t>
      </w:r>
      <w:r w:rsidR="00E557FC">
        <w:t xml:space="preserve"> </w:t>
      </w:r>
      <w:r w:rsidRPr="002967FB">
        <w:t>requests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lock</w:t>
      </w:r>
      <w:r w:rsidR="00E557FC">
        <w:t xml:space="preserve"> </w:t>
      </w:r>
      <w:r w:rsidRPr="002967FB">
        <w:t>on</w:t>
      </w:r>
      <w:r w:rsidR="00E557FC">
        <w:t xml:space="preserve"> </w:t>
      </w:r>
      <w:r w:rsidRPr="002967FB">
        <w:rPr>
          <w:rStyle w:val="C1"/>
        </w:rPr>
        <w:t>_Sync2</w:t>
      </w:r>
      <w:r w:rsidRPr="002967FB">
        <w:t>,</w:t>
      </w:r>
      <w:r w:rsidR="00E557FC">
        <w:t xml:space="preserve"> </w:t>
      </w:r>
      <w:r w:rsidRPr="002967FB">
        <w:t>followed</w:t>
      </w:r>
      <w:r w:rsidR="00E557FC">
        <w:t xml:space="preserve"> </w:t>
      </w:r>
      <w:r w:rsidRPr="002967FB">
        <w:t>by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lock</w:t>
      </w:r>
      <w:r w:rsidR="00E557FC">
        <w:t xml:space="preserve"> </w:t>
      </w:r>
      <w:r w:rsidRPr="002967FB">
        <w:t>on</w:t>
      </w:r>
      <w:r w:rsidR="00E557FC">
        <w:t xml:space="preserve"> </w:t>
      </w:r>
      <w:r w:rsidRPr="002967FB">
        <w:rPr>
          <w:rStyle w:val="C1"/>
        </w:rPr>
        <w:t>_Sync1</w:t>
      </w:r>
      <w:r w:rsidRPr="002967FB">
        <w:t>,</w:t>
      </w:r>
      <w:r w:rsidR="00E557FC">
        <w:t xml:space="preserve"> </w:t>
      </w:r>
      <w:r w:rsidRPr="002967FB">
        <w:t>before</w:t>
      </w:r>
      <w:r w:rsidR="00E557FC">
        <w:t xml:space="preserve"> </w:t>
      </w:r>
      <w:r w:rsidRPr="002967FB">
        <w:t>releasing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lock</w:t>
      </w:r>
      <w:r w:rsidR="00E557FC">
        <w:t xml:space="preserve"> </w:t>
      </w:r>
      <w:r w:rsidRPr="002967FB">
        <w:t>on</w:t>
      </w:r>
      <w:r w:rsidR="00E557FC">
        <w:t xml:space="preserve"> </w:t>
      </w:r>
      <w:r w:rsidRPr="002967FB">
        <w:rPr>
          <w:rStyle w:val="C1"/>
        </w:rPr>
        <w:t>_Sync2</w:t>
      </w:r>
      <w:r w:rsidRPr="002967FB">
        <w:t>.</w:t>
      </w:r>
      <w:r w:rsidR="00E557FC">
        <w:t xml:space="preserve"> </w:t>
      </w:r>
      <w:r w:rsidRPr="002967FB">
        <w:t>This</w:t>
      </w:r>
      <w:r w:rsidR="00E557FC">
        <w:t xml:space="preserve"> </w:t>
      </w:r>
      <w:r w:rsidRPr="002967FB">
        <w:t>sets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stage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deadlock.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deadlock</w:t>
      </w:r>
      <w:r w:rsidR="00E557FC">
        <w:t xml:space="preserve"> </w:t>
      </w:r>
      <w:proofErr w:type="gramStart"/>
      <w:r w:rsidRPr="002967FB">
        <w:t>actually</w:t>
      </w:r>
      <w:r w:rsidR="00E557FC">
        <w:t xml:space="preserve"> </w:t>
      </w:r>
      <w:r w:rsidRPr="002967FB">
        <w:t>occurs</w:t>
      </w:r>
      <w:proofErr w:type="gramEnd"/>
      <w:r w:rsidR="00E557FC">
        <w:t xml:space="preserve"> </w:t>
      </w:r>
      <w:r w:rsidRPr="002967FB">
        <w:t>if</w:t>
      </w:r>
      <w:r w:rsidR="00E557FC">
        <w:t xml:space="preserve"> </w:t>
      </w:r>
      <w:r w:rsidRPr="002967FB">
        <w:t>both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1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2</w:t>
      </w:r>
      <w:r w:rsidR="00E557FC">
        <w:t xml:space="preserve"> </w:t>
      </w:r>
      <w:r w:rsidRPr="002967FB">
        <w:t>successfully</w:t>
      </w:r>
      <w:r w:rsidR="00E557FC">
        <w:t xml:space="preserve"> </w:t>
      </w:r>
      <w:r w:rsidRPr="002967FB">
        <w:t>acquire</w:t>
      </w:r>
      <w:r w:rsidR="00E557FC">
        <w:t xml:space="preserve"> </w:t>
      </w:r>
      <w:r w:rsidRPr="002967FB">
        <w:t>their</w:t>
      </w:r>
      <w:r w:rsidR="00E557FC">
        <w:t xml:space="preserve"> </w:t>
      </w:r>
      <w:r w:rsidRPr="002967FB">
        <w:t>initial</w:t>
      </w:r>
      <w:r w:rsidR="00E557FC">
        <w:t xml:space="preserve"> </w:t>
      </w:r>
      <w:r w:rsidRPr="002967FB">
        <w:t>locks</w:t>
      </w:r>
      <w:r w:rsidR="00E557FC">
        <w:t xml:space="preserve"> </w:t>
      </w:r>
      <w:r w:rsidRPr="002967FB">
        <w:t>(</w:t>
      </w:r>
      <w:r w:rsidRPr="002967FB">
        <w:rPr>
          <w:rStyle w:val="C1"/>
        </w:rPr>
        <w:t>_Sync1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rPr>
          <w:rStyle w:val="C1"/>
        </w:rPr>
        <w:t>_Sync2</w:t>
      </w:r>
      <w:r w:rsidRPr="002967FB">
        <w:t>,</w:t>
      </w:r>
      <w:r w:rsidR="00E557FC">
        <w:t xml:space="preserve"> </w:t>
      </w:r>
      <w:r w:rsidRPr="002967FB">
        <w:t>respectively)</w:t>
      </w:r>
      <w:r w:rsidR="00E557FC">
        <w:t xml:space="preserve"> </w:t>
      </w:r>
      <w:r w:rsidRPr="002967FB">
        <w:t>before</w:t>
      </w:r>
      <w:r w:rsidR="00E557FC">
        <w:t xml:space="preserve"> </w:t>
      </w:r>
      <w:r w:rsidRPr="002967FB">
        <w:t>obtaining</w:t>
      </w:r>
      <w:r w:rsidR="00E557FC">
        <w:t xml:space="preserve"> </w:t>
      </w:r>
      <w:r w:rsidRPr="002967FB">
        <w:t>their</w:t>
      </w:r>
      <w:r w:rsidR="00E557FC">
        <w:t xml:space="preserve"> </w:t>
      </w:r>
      <w:r w:rsidRPr="002967FB">
        <w:t>second</w:t>
      </w:r>
      <w:r w:rsidR="00E557FC">
        <w:t xml:space="preserve"> </w:t>
      </w:r>
      <w:r w:rsidRPr="002967FB">
        <w:t>locks.</w:t>
      </w:r>
    </w:p>
    <w:p w14:paraId="1DE2D1D0" w14:textId="000BF0CC" w:rsidR="007E4FFC" w:rsidRPr="002967FB" w:rsidRDefault="00D25B4D">
      <w:pPr>
        <w:pStyle w:val="Body"/>
      </w:pPr>
      <w:r w:rsidRPr="002967FB">
        <w:t>For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deadlock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occur,</w:t>
      </w:r>
      <w:r w:rsidR="00E557FC">
        <w:t xml:space="preserve"> </w:t>
      </w:r>
      <w:r w:rsidRPr="002967FB">
        <w:t>four</w:t>
      </w:r>
      <w:r w:rsidR="00E557FC">
        <w:t xml:space="preserve"> </w:t>
      </w:r>
      <w:r w:rsidRPr="002967FB">
        <w:t>fundamental</w:t>
      </w:r>
      <w:r w:rsidR="00E557FC">
        <w:t xml:space="preserve"> </w:t>
      </w:r>
      <w:r w:rsidRPr="002967FB">
        <w:t>conditions</w:t>
      </w:r>
      <w:r w:rsidR="00E557FC">
        <w:t xml:space="preserve"> </w:t>
      </w:r>
      <w:r w:rsidRPr="002967FB">
        <w:t>must</w:t>
      </w:r>
      <w:r w:rsidR="00E557FC">
        <w:t xml:space="preserve"> </w:t>
      </w:r>
      <w:r w:rsidRPr="002967FB">
        <w:t>be</w:t>
      </w:r>
      <w:r w:rsidR="00E557FC">
        <w:t xml:space="preserve"> </w:t>
      </w:r>
      <w:r w:rsidRPr="002967FB">
        <w:t>met:</w:t>
      </w:r>
    </w:p>
    <w:p w14:paraId="2197C885" w14:textId="7FD96E7A" w:rsidR="007E4FFC" w:rsidRPr="002967FB" w:rsidRDefault="00687501" w:rsidP="002967FB">
      <w:pPr>
        <w:pStyle w:val="NL1"/>
      </w:pPr>
      <w:r w:rsidRPr="00687501">
        <w:t>1.</w:t>
      </w:r>
      <w:r w:rsidRPr="00687501">
        <w:tab/>
      </w:r>
      <w:r w:rsidR="00D25B4D" w:rsidRPr="00E153FD">
        <w:rPr>
          <w:rStyle w:val="Italic"/>
        </w:rPr>
        <w:t>Mutual</w:t>
      </w:r>
      <w:r w:rsidR="00E557FC">
        <w:rPr>
          <w:rStyle w:val="Italic"/>
        </w:rPr>
        <w:t xml:space="preserve"> </w:t>
      </w:r>
      <w:r w:rsidR="00D25B4D" w:rsidRPr="00E153FD">
        <w:rPr>
          <w:rStyle w:val="Italic"/>
        </w:rPr>
        <w:t>exclusion:</w:t>
      </w:r>
      <w:r w:rsidR="00E557FC">
        <w:t xml:space="preserve"> </w:t>
      </w:r>
      <w:r w:rsidR="00D25B4D" w:rsidRPr="002967FB">
        <w:t>One</w:t>
      </w:r>
      <w:r w:rsidR="00E557FC">
        <w:t xml:space="preserve"> </w:t>
      </w:r>
      <w:r w:rsidR="00D25B4D" w:rsidRPr="002967FB">
        <w:t>thread</w:t>
      </w:r>
      <w:r w:rsidR="00E557FC">
        <w:t xml:space="preserve"> </w:t>
      </w:r>
      <w:r w:rsidR="00D25B4D" w:rsidRPr="002967FB">
        <w:t>(</w:t>
      </w:r>
      <w:r w:rsidR="00D25B4D" w:rsidRPr="002967FB">
        <w:rPr>
          <w:rStyle w:val="C1"/>
        </w:rPr>
        <w:t>Thread</w:t>
      </w:r>
      <w:ins w:id="79" w:author="Kevin" w:date="2020-03-22T21:21:00Z">
        <w:r w:rsidR="00EF0E86">
          <w:rPr>
            <w:rStyle w:val="C1"/>
          </w:rPr>
          <w:t xml:space="preserve"> </w:t>
        </w:r>
      </w:ins>
      <w:r w:rsidR="00D25B4D" w:rsidRPr="002967FB">
        <w:rPr>
          <w:rStyle w:val="C1"/>
        </w:rPr>
        <w:t>A</w:t>
      </w:r>
      <w:r w:rsidR="00D25B4D" w:rsidRPr="002967FB">
        <w:t>)</w:t>
      </w:r>
      <w:r w:rsidR="00E557FC">
        <w:t xml:space="preserve"> </w:t>
      </w:r>
      <w:r w:rsidR="00D25B4D" w:rsidRPr="002967FB">
        <w:t>exclusively</w:t>
      </w:r>
      <w:r w:rsidR="00E557FC">
        <w:t xml:space="preserve"> </w:t>
      </w:r>
      <w:r w:rsidR="00D25B4D" w:rsidRPr="002967FB">
        <w:t>owns</w:t>
      </w:r>
      <w:r w:rsidR="00E557FC">
        <w:t xml:space="preserve"> </w:t>
      </w:r>
      <w:r w:rsidR="00D25B4D" w:rsidRPr="002967FB">
        <w:t>a</w:t>
      </w:r>
      <w:r w:rsidR="00E557FC">
        <w:t xml:space="preserve"> </w:t>
      </w:r>
      <w:r w:rsidR="00D25B4D" w:rsidRPr="002967FB">
        <w:t>resource</w:t>
      </w:r>
      <w:r w:rsidR="00E557FC">
        <w:t xml:space="preserve"> </w:t>
      </w:r>
      <w:r w:rsidR="00D25B4D" w:rsidRPr="002967FB">
        <w:t>such</w:t>
      </w:r>
      <w:r w:rsidR="00E557FC">
        <w:t xml:space="preserve"> </w:t>
      </w:r>
      <w:r w:rsidR="00D25B4D" w:rsidRPr="002967FB">
        <w:t>that</w:t>
      </w:r>
      <w:r w:rsidR="00E557FC">
        <w:t xml:space="preserve"> </w:t>
      </w:r>
      <w:r w:rsidR="00D25B4D" w:rsidRPr="002967FB">
        <w:t>no</w:t>
      </w:r>
      <w:r w:rsidR="00E557FC">
        <w:t xml:space="preserve"> </w:t>
      </w:r>
      <w:r w:rsidR="00D25B4D" w:rsidRPr="002967FB">
        <w:t>other</w:t>
      </w:r>
      <w:r w:rsidR="00E557FC">
        <w:t xml:space="preserve"> </w:t>
      </w:r>
      <w:r w:rsidR="00D25B4D" w:rsidRPr="002967FB">
        <w:t>thread</w:t>
      </w:r>
      <w:r w:rsidR="00E557FC">
        <w:t xml:space="preserve"> </w:t>
      </w:r>
      <w:r w:rsidR="00D25B4D" w:rsidRPr="002967FB">
        <w:t>(</w:t>
      </w:r>
      <w:r w:rsidR="00D25B4D" w:rsidRPr="002967FB">
        <w:rPr>
          <w:rStyle w:val="C1"/>
        </w:rPr>
        <w:t>Thread</w:t>
      </w:r>
      <w:ins w:id="80" w:author="Kevin" w:date="2020-03-22T21:22:00Z">
        <w:r w:rsidR="00EF0E86">
          <w:rPr>
            <w:rStyle w:val="C1"/>
          </w:rPr>
          <w:t xml:space="preserve"> </w:t>
        </w:r>
      </w:ins>
      <w:r w:rsidR="00D25B4D" w:rsidRPr="002967FB">
        <w:rPr>
          <w:rStyle w:val="C1"/>
        </w:rPr>
        <w:t>B</w:t>
      </w:r>
      <w:r w:rsidR="00D25B4D" w:rsidRPr="002967FB">
        <w:t>)</w:t>
      </w:r>
      <w:r w:rsidR="00E557FC">
        <w:t xml:space="preserve"> </w:t>
      </w:r>
      <w:r w:rsidR="00D25B4D" w:rsidRPr="002967FB">
        <w:t>can</w:t>
      </w:r>
      <w:r w:rsidR="00E557FC">
        <w:t xml:space="preserve"> </w:t>
      </w:r>
      <w:r w:rsidR="00D25B4D" w:rsidRPr="002967FB">
        <w:t>acquire</w:t>
      </w:r>
      <w:r w:rsidR="00E557FC">
        <w:t xml:space="preserve"> </w:t>
      </w:r>
      <w:r w:rsidR="00D25B4D" w:rsidRPr="002967FB">
        <w:t>the</w:t>
      </w:r>
      <w:r w:rsidR="00E557FC">
        <w:t xml:space="preserve"> </w:t>
      </w:r>
      <w:r w:rsidR="00D25B4D" w:rsidRPr="002967FB">
        <w:t>same</w:t>
      </w:r>
      <w:r w:rsidR="00E557FC">
        <w:t xml:space="preserve"> </w:t>
      </w:r>
      <w:r w:rsidR="00D25B4D" w:rsidRPr="002967FB">
        <w:t>resource.</w:t>
      </w:r>
    </w:p>
    <w:p w14:paraId="56F45362" w14:textId="15B39A11" w:rsidR="007E4FFC" w:rsidRPr="002967FB" w:rsidRDefault="00687501" w:rsidP="00832607">
      <w:pPr>
        <w:pStyle w:val="NL"/>
      </w:pPr>
      <w:r w:rsidRPr="00687501">
        <w:t>2.</w:t>
      </w:r>
      <w:r w:rsidRPr="00687501">
        <w:tab/>
      </w:r>
      <w:r w:rsidR="00D25B4D" w:rsidRPr="00E153FD">
        <w:rPr>
          <w:rStyle w:val="Italic"/>
        </w:rPr>
        <w:t>Hold</w:t>
      </w:r>
      <w:r w:rsidR="00E557FC">
        <w:rPr>
          <w:rStyle w:val="Italic"/>
        </w:rPr>
        <w:t xml:space="preserve"> </w:t>
      </w:r>
      <w:r w:rsidR="00D25B4D" w:rsidRPr="00E153FD">
        <w:rPr>
          <w:rStyle w:val="Italic"/>
        </w:rPr>
        <w:t>and</w:t>
      </w:r>
      <w:r w:rsidR="00E557FC">
        <w:rPr>
          <w:rStyle w:val="Italic"/>
        </w:rPr>
        <w:t xml:space="preserve"> </w:t>
      </w:r>
      <w:r w:rsidR="00D25B4D" w:rsidRPr="00E153FD">
        <w:rPr>
          <w:rStyle w:val="Italic"/>
        </w:rPr>
        <w:t>wait:</w:t>
      </w:r>
      <w:r w:rsidR="00E557FC">
        <w:t xml:space="preserve"> </w:t>
      </w:r>
      <w:r w:rsidR="00D25B4D" w:rsidRPr="002967FB">
        <w:t>One</w:t>
      </w:r>
      <w:r w:rsidR="00E557FC">
        <w:t xml:space="preserve"> </w:t>
      </w:r>
      <w:r w:rsidR="00D25B4D" w:rsidRPr="002967FB">
        <w:t>thread</w:t>
      </w:r>
      <w:r w:rsidR="00E557FC">
        <w:t xml:space="preserve"> </w:t>
      </w:r>
      <w:r w:rsidR="00D25B4D" w:rsidRPr="002967FB">
        <w:t>(</w:t>
      </w:r>
      <w:r w:rsidR="00D25B4D" w:rsidRPr="002967FB">
        <w:rPr>
          <w:rStyle w:val="C1"/>
        </w:rPr>
        <w:t>Thread</w:t>
      </w:r>
      <w:ins w:id="81" w:author="Kevin" w:date="2020-03-22T21:22:00Z">
        <w:r w:rsidR="00EF0E86">
          <w:rPr>
            <w:rStyle w:val="C1"/>
          </w:rPr>
          <w:t xml:space="preserve"> </w:t>
        </w:r>
      </w:ins>
      <w:r w:rsidR="00D25B4D" w:rsidRPr="002967FB">
        <w:rPr>
          <w:rStyle w:val="C1"/>
        </w:rPr>
        <w:t>A</w:t>
      </w:r>
      <w:r w:rsidR="00D25B4D" w:rsidRPr="002967FB">
        <w:t>)</w:t>
      </w:r>
      <w:r w:rsidR="00E557FC">
        <w:t xml:space="preserve"> </w:t>
      </w:r>
      <w:r w:rsidR="00D25B4D" w:rsidRPr="002967FB">
        <w:t>with</w:t>
      </w:r>
      <w:r w:rsidR="00E557FC">
        <w:t xml:space="preserve"> </w:t>
      </w:r>
      <w:r w:rsidR="00D25B4D" w:rsidRPr="002967FB">
        <w:t>a</w:t>
      </w:r>
      <w:r w:rsidR="00E557FC">
        <w:t xml:space="preserve"> </w:t>
      </w:r>
      <w:r w:rsidR="00D25B4D" w:rsidRPr="002967FB">
        <w:t>mutual</w:t>
      </w:r>
      <w:r w:rsidR="00E557FC">
        <w:t xml:space="preserve"> </w:t>
      </w:r>
      <w:r w:rsidR="00D25B4D" w:rsidRPr="002967FB">
        <w:t>exclusion</w:t>
      </w:r>
      <w:r w:rsidR="00E557FC">
        <w:t xml:space="preserve"> </w:t>
      </w:r>
      <w:r w:rsidR="00D25B4D" w:rsidRPr="002967FB">
        <w:t>is</w:t>
      </w:r>
      <w:r w:rsidR="00E557FC">
        <w:t xml:space="preserve"> </w:t>
      </w:r>
      <w:r w:rsidR="00D25B4D" w:rsidRPr="002967FB">
        <w:t>waiting</w:t>
      </w:r>
      <w:r w:rsidR="00E557FC">
        <w:t xml:space="preserve"> </w:t>
      </w:r>
      <w:r w:rsidR="00D25B4D" w:rsidRPr="002967FB">
        <w:t>to</w:t>
      </w:r>
      <w:r w:rsidR="00E557FC">
        <w:t xml:space="preserve"> </w:t>
      </w:r>
      <w:r w:rsidR="00D25B4D" w:rsidRPr="002967FB">
        <w:t>acquire</w:t>
      </w:r>
      <w:r w:rsidR="00E557FC">
        <w:t xml:space="preserve"> </w:t>
      </w:r>
      <w:r w:rsidR="00D25B4D" w:rsidRPr="002967FB">
        <w:t>a</w:t>
      </w:r>
      <w:r w:rsidR="00E557FC">
        <w:t xml:space="preserve"> </w:t>
      </w:r>
      <w:r w:rsidR="00D25B4D" w:rsidRPr="002967FB">
        <w:t>resource</w:t>
      </w:r>
      <w:r w:rsidR="00E557FC">
        <w:t xml:space="preserve"> </w:t>
      </w:r>
      <w:r w:rsidR="00D25B4D" w:rsidRPr="002967FB">
        <w:t>held</w:t>
      </w:r>
      <w:r w:rsidR="00E557FC">
        <w:t xml:space="preserve"> </w:t>
      </w:r>
      <w:r w:rsidR="00D25B4D" w:rsidRPr="002967FB">
        <w:t>by</w:t>
      </w:r>
      <w:r w:rsidR="00E557FC">
        <w:t xml:space="preserve"> </w:t>
      </w:r>
      <w:r w:rsidR="00D25B4D" w:rsidRPr="002967FB">
        <w:t>another</w:t>
      </w:r>
      <w:r w:rsidR="00E557FC">
        <w:t xml:space="preserve"> </w:t>
      </w:r>
      <w:r w:rsidR="00D25B4D" w:rsidRPr="002967FB">
        <w:t>thread</w:t>
      </w:r>
      <w:r w:rsidR="00E557FC">
        <w:t xml:space="preserve"> </w:t>
      </w:r>
      <w:r w:rsidR="00D25B4D" w:rsidRPr="002967FB">
        <w:t>(</w:t>
      </w:r>
      <w:r w:rsidR="00D25B4D" w:rsidRPr="002967FB">
        <w:rPr>
          <w:rStyle w:val="C1"/>
        </w:rPr>
        <w:t>Thread</w:t>
      </w:r>
      <w:ins w:id="82" w:author="Kevin" w:date="2020-03-22T21:22:00Z">
        <w:r w:rsidR="00EF0E86">
          <w:rPr>
            <w:rStyle w:val="C1"/>
          </w:rPr>
          <w:t xml:space="preserve"> </w:t>
        </w:r>
      </w:ins>
      <w:r w:rsidR="00D25B4D" w:rsidRPr="002967FB">
        <w:rPr>
          <w:rStyle w:val="C1"/>
        </w:rPr>
        <w:t>B</w:t>
      </w:r>
      <w:r w:rsidR="00D25B4D" w:rsidRPr="002967FB">
        <w:t>).</w:t>
      </w:r>
    </w:p>
    <w:p w14:paraId="762FB1DC" w14:textId="3B440AE7" w:rsidR="007E4FFC" w:rsidRPr="002967FB" w:rsidRDefault="00687501" w:rsidP="00832607">
      <w:pPr>
        <w:pStyle w:val="NL"/>
      </w:pPr>
      <w:r w:rsidRPr="00687501">
        <w:t>3.</w:t>
      </w:r>
      <w:r w:rsidRPr="00687501">
        <w:tab/>
      </w:r>
      <w:r w:rsidR="00D25B4D" w:rsidRPr="00E153FD">
        <w:rPr>
          <w:rStyle w:val="Italic"/>
        </w:rPr>
        <w:t>No</w:t>
      </w:r>
      <w:r w:rsidR="00E557FC">
        <w:rPr>
          <w:rStyle w:val="Italic"/>
        </w:rPr>
        <w:t xml:space="preserve"> </w:t>
      </w:r>
      <w:r w:rsidR="00D25B4D" w:rsidRPr="00E153FD">
        <w:rPr>
          <w:rStyle w:val="Italic"/>
        </w:rPr>
        <w:t>preemption:</w:t>
      </w:r>
      <w:r w:rsidR="00E557FC">
        <w:t xml:space="preserve"> </w:t>
      </w:r>
      <w:r w:rsidR="00D25B4D" w:rsidRPr="002967FB">
        <w:t>The</w:t>
      </w:r>
      <w:r w:rsidR="00E557FC">
        <w:t xml:space="preserve"> </w:t>
      </w:r>
      <w:r w:rsidR="00D25B4D" w:rsidRPr="002967FB">
        <w:t>resource</w:t>
      </w:r>
      <w:r w:rsidR="00E557FC">
        <w:t xml:space="preserve"> </w:t>
      </w:r>
      <w:r w:rsidR="00D25B4D" w:rsidRPr="002967FB">
        <w:t>held</w:t>
      </w:r>
      <w:r w:rsidR="00E557FC">
        <w:t xml:space="preserve"> </w:t>
      </w:r>
      <w:r w:rsidR="00D25B4D" w:rsidRPr="002967FB">
        <w:t>by</w:t>
      </w:r>
      <w:r w:rsidR="00E557FC">
        <w:t xml:space="preserve"> </w:t>
      </w:r>
      <w:r w:rsidR="00D25B4D" w:rsidRPr="002967FB">
        <w:t>a</w:t>
      </w:r>
      <w:r w:rsidR="00E557FC">
        <w:t xml:space="preserve"> </w:t>
      </w:r>
      <w:r w:rsidR="00D25B4D" w:rsidRPr="002967FB">
        <w:t>thread</w:t>
      </w:r>
      <w:r w:rsidR="00E557FC">
        <w:t xml:space="preserve"> </w:t>
      </w:r>
      <w:r w:rsidR="00D25B4D" w:rsidRPr="002967FB">
        <w:t>(</w:t>
      </w:r>
      <w:r w:rsidR="00D25B4D" w:rsidRPr="002967FB">
        <w:rPr>
          <w:rStyle w:val="C1"/>
        </w:rPr>
        <w:t>Thread</w:t>
      </w:r>
      <w:ins w:id="83" w:author="Kevin" w:date="2020-03-22T21:22:00Z">
        <w:r w:rsidR="00EF0E86">
          <w:rPr>
            <w:rStyle w:val="C1"/>
          </w:rPr>
          <w:t xml:space="preserve"> </w:t>
        </w:r>
      </w:ins>
      <w:r w:rsidR="00D25B4D" w:rsidRPr="002967FB">
        <w:rPr>
          <w:rStyle w:val="C1"/>
        </w:rPr>
        <w:t>A</w:t>
      </w:r>
      <w:r w:rsidR="00D25B4D" w:rsidRPr="002967FB">
        <w:t>)</w:t>
      </w:r>
      <w:r w:rsidR="00E557FC">
        <w:t xml:space="preserve"> </w:t>
      </w:r>
      <w:r w:rsidR="00D25B4D" w:rsidRPr="002967FB">
        <w:t>cannot</w:t>
      </w:r>
      <w:r w:rsidR="00E557FC">
        <w:t xml:space="preserve"> </w:t>
      </w:r>
      <w:r w:rsidR="00D25B4D" w:rsidRPr="002967FB">
        <w:t>be</w:t>
      </w:r>
      <w:r w:rsidR="00E557FC">
        <w:t xml:space="preserve"> </w:t>
      </w:r>
      <w:r w:rsidR="00D25B4D" w:rsidRPr="002967FB">
        <w:t>forcibly</w:t>
      </w:r>
      <w:r w:rsidR="00E557FC">
        <w:t xml:space="preserve"> </w:t>
      </w:r>
      <w:r w:rsidR="00D25B4D" w:rsidRPr="002967FB">
        <w:t>removed</w:t>
      </w:r>
      <w:r w:rsidR="00E557FC">
        <w:t xml:space="preserve"> </w:t>
      </w:r>
      <w:r w:rsidR="00D25B4D" w:rsidRPr="002967FB">
        <w:t>(</w:t>
      </w:r>
      <w:r w:rsidR="00D25B4D" w:rsidRPr="002967FB">
        <w:rPr>
          <w:rStyle w:val="C1"/>
        </w:rPr>
        <w:t>Thread</w:t>
      </w:r>
      <w:ins w:id="84" w:author="Kevin" w:date="2020-03-22T21:22:00Z">
        <w:r w:rsidR="00EF0E86">
          <w:rPr>
            <w:rStyle w:val="C1"/>
          </w:rPr>
          <w:t xml:space="preserve"> </w:t>
        </w:r>
      </w:ins>
      <w:r w:rsidR="00D25B4D" w:rsidRPr="002967FB">
        <w:rPr>
          <w:rStyle w:val="C1"/>
        </w:rPr>
        <w:t>A</w:t>
      </w:r>
      <w:r w:rsidR="00E557FC">
        <w:t xml:space="preserve"> </w:t>
      </w:r>
      <w:r w:rsidR="00D25B4D" w:rsidRPr="002967FB">
        <w:t>needs</w:t>
      </w:r>
      <w:r w:rsidR="00E557FC">
        <w:t xml:space="preserve"> </w:t>
      </w:r>
      <w:r w:rsidR="00D25B4D" w:rsidRPr="002967FB">
        <w:t>to</w:t>
      </w:r>
      <w:r w:rsidR="00E557FC">
        <w:t xml:space="preserve"> </w:t>
      </w:r>
      <w:r w:rsidR="00D25B4D" w:rsidRPr="002967FB">
        <w:t>release</w:t>
      </w:r>
      <w:r w:rsidR="00E557FC">
        <w:t xml:space="preserve"> </w:t>
      </w:r>
      <w:r w:rsidR="00D25B4D" w:rsidRPr="002967FB">
        <w:t>its</w:t>
      </w:r>
      <w:r w:rsidR="00E557FC">
        <w:t xml:space="preserve"> </w:t>
      </w:r>
      <w:r w:rsidR="00D25B4D" w:rsidRPr="002967FB">
        <w:t>own</w:t>
      </w:r>
      <w:r w:rsidR="00E557FC">
        <w:t xml:space="preserve"> </w:t>
      </w:r>
      <w:r w:rsidR="00D25B4D" w:rsidRPr="002967FB">
        <w:t>locked</w:t>
      </w:r>
      <w:r w:rsidR="00E557FC">
        <w:t xml:space="preserve"> </w:t>
      </w:r>
      <w:r w:rsidR="00D25B4D" w:rsidRPr="002967FB">
        <w:t>resource).</w:t>
      </w:r>
    </w:p>
    <w:p w14:paraId="1EC74E45" w14:textId="1296AB29" w:rsidR="007E4FFC" w:rsidRPr="002967FB" w:rsidRDefault="00687501" w:rsidP="008929C1">
      <w:pPr>
        <w:pStyle w:val="NLX"/>
      </w:pPr>
      <w:r w:rsidRPr="00687501">
        <w:t>4.</w:t>
      </w:r>
      <w:r w:rsidRPr="00687501">
        <w:tab/>
      </w:r>
      <w:r w:rsidR="00D25B4D" w:rsidRPr="00E153FD">
        <w:rPr>
          <w:rStyle w:val="Italic"/>
        </w:rPr>
        <w:t>Circular</w:t>
      </w:r>
      <w:r w:rsidR="00E557FC">
        <w:rPr>
          <w:rStyle w:val="Italic"/>
        </w:rPr>
        <w:t xml:space="preserve"> </w:t>
      </w:r>
      <w:r w:rsidR="00D25B4D" w:rsidRPr="00E153FD">
        <w:rPr>
          <w:rStyle w:val="Italic"/>
        </w:rPr>
        <w:t>wait</w:t>
      </w:r>
      <w:r w:rsidR="00E557FC">
        <w:rPr>
          <w:rStyle w:val="Italic"/>
        </w:rPr>
        <w:t xml:space="preserve"> </w:t>
      </w:r>
      <w:r w:rsidR="00D25B4D" w:rsidRPr="00E153FD">
        <w:rPr>
          <w:rStyle w:val="Italic"/>
        </w:rPr>
        <w:t>condition:</w:t>
      </w:r>
      <w:r w:rsidR="00E557FC">
        <w:t xml:space="preserve"> </w:t>
      </w:r>
      <w:r w:rsidR="00D25B4D" w:rsidRPr="002967FB">
        <w:t>Two</w:t>
      </w:r>
      <w:r w:rsidR="00E557FC">
        <w:t xml:space="preserve"> </w:t>
      </w:r>
      <w:r w:rsidR="00D25B4D" w:rsidRPr="002967FB">
        <w:t>or</w:t>
      </w:r>
      <w:r w:rsidR="00E557FC">
        <w:t xml:space="preserve"> </w:t>
      </w:r>
      <w:r w:rsidR="00D25B4D" w:rsidRPr="002967FB">
        <w:t>more</w:t>
      </w:r>
      <w:r w:rsidR="00E557FC">
        <w:t xml:space="preserve"> </w:t>
      </w:r>
      <w:r w:rsidR="00D25B4D" w:rsidRPr="002967FB">
        <w:t>threads</w:t>
      </w:r>
      <w:r w:rsidR="00E557FC">
        <w:t xml:space="preserve"> </w:t>
      </w:r>
      <w:r w:rsidR="00D25B4D" w:rsidRPr="002967FB">
        <w:t>form</w:t>
      </w:r>
      <w:r w:rsidR="00E557FC">
        <w:t xml:space="preserve"> </w:t>
      </w:r>
      <w:r w:rsidR="00D25B4D" w:rsidRPr="002967FB">
        <w:t>a</w:t>
      </w:r>
      <w:r w:rsidR="00E557FC">
        <w:t xml:space="preserve"> </w:t>
      </w:r>
      <w:r w:rsidR="00D25B4D" w:rsidRPr="002967FB">
        <w:t>circular</w:t>
      </w:r>
      <w:r w:rsidR="00E557FC">
        <w:t xml:space="preserve"> </w:t>
      </w:r>
      <w:r w:rsidR="00D25B4D" w:rsidRPr="002967FB">
        <w:t>chain</w:t>
      </w:r>
      <w:r w:rsidR="00E557FC">
        <w:t xml:space="preserve"> </w:t>
      </w:r>
      <w:r w:rsidR="00D25B4D" w:rsidRPr="002967FB">
        <w:t>such</w:t>
      </w:r>
      <w:r w:rsidR="00E557FC">
        <w:t xml:space="preserve"> </w:t>
      </w:r>
      <w:r w:rsidR="00D25B4D" w:rsidRPr="002967FB">
        <w:t>that</w:t>
      </w:r>
      <w:r w:rsidR="00E557FC">
        <w:t xml:space="preserve"> </w:t>
      </w:r>
      <w:r w:rsidR="00D25B4D" w:rsidRPr="002967FB">
        <w:t>they</w:t>
      </w:r>
      <w:r w:rsidR="00E557FC">
        <w:t xml:space="preserve"> </w:t>
      </w:r>
      <w:r w:rsidR="00D25B4D" w:rsidRPr="002967FB">
        <w:t>lock</w:t>
      </w:r>
      <w:r w:rsidR="00E557FC">
        <w:t xml:space="preserve"> </w:t>
      </w:r>
      <w:r w:rsidR="00D25B4D" w:rsidRPr="002967FB">
        <w:t>on</w:t>
      </w:r>
      <w:r w:rsidR="00E557FC">
        <w:t xml:space="preserve"> </w:t>
      </w:r>
      <w:r w:rsidR="00D25B4D" w:rsidRPr="002967FB">
        <w:t>the</w:t>
      </w:r>
      <w:r w:rsidR="00E557FC">
        <w:t xml:space="preserve"> </w:t>
      </w:r>
      <w:r w:rsidR="00D25B4D" w:rsidRPr="002967FB">
        <w:t>same</w:t>
      </w:r>
      <w:r w:rsidR="00E557FC">
        <w:t xml:space="preserve"> </w:t>
      </w:r>
      <w:r w:rsidR="00D25B4D" w:rsidRPr="002967FB">
        <w:t>two</w:t>
      </w:r>
      <w:r w:rsidR="00E557FC">
        <w:t xml:space="preserve"> </w:t>
      </w:r>
      <w:r w:rsidR="00D25B4D" w:rsidRPr="002967FB">
        <w:t>or</w:t>
      </w:r>
      <w:r w:rsidR="00E557FC">
        <w:t xml:space="preserve"> </w:t>
      </w:r>
      <w:r w:rsidR="00D25B4D" w:rsidRPr="002967FB">
        <w:t>more</w:t>
      </w:r>
      <w:r w:rsidR="00E557FC">
        <w:t xml:space="preserve"> </w:t>
      </w:r>
      <w:r w:rsidR="00D25B4D" w:rsidRPr="002967FB">
        <w:t>resources</w:t>
      </w:r>
      <w:r w:rsidR="00C164C1">
        <w:t>,</w:t>
      </w:r>
      <w:r w:rsidR="00E557FC">
        <w:t xml:space="preserve"> </w:t>
      </w:r>
      <w:r w:rsidR="00D25B4D" w:rsidRPr="002967FB">
        <w:t>and</w:t>
      </w:r>
      <w:r w:rsidR="00E557FC">
        <w:t xml:space="preserve"> </w:t>
      </w:r>
      <w:r w:rsidR="00D25B4D" w:rsidRPr="002967FB">
        <w:t>each</w:t>
      </w:r>
      <w:r w:rsidR="00E557FC">
        <w:t xml:space="preserve"> </w:t>
      </w:r>
      <w:proofErr w:type="gramStart"/>
      <w:r w:rsidR="00D25B4D" w:rsidRPr="002967FB">
        <w:t>waits</w:t>
      </w:r>
      <w:proofErr w:type="gramEnd"/>
      <w:r w:rsidR="00E557FC">
        <w:t xml:space="preserve"> </w:t>
      </w:r>
      <w:r w:rsidR="00D25B4D" w:rsidRPr="002967FB">
        <w:t>on</w:t>
      </w:r>
      <w:r w:rsidR="00E557FC">
        <w:t xml:space="preserve"> </w:t>
      </w:r>
      <w:r w:rsidR="00D25B4D" w:rsidRPr="002967FB">
        <w:t>the</w:t>
      </w:r>
      <w:r w:rsidR="00E557FC">
        <w:t xml:space="preserve"> </w:t>
      </w:r>
      <w:r w:rsidR="00D25B4D" w:rsidRPr="002967FB">
        <w:t>resource</w:t>
      </w:r>
      <w:r w:rsidR="00E557FC">
        <w:t xml:space="preserve"> </w:t>
      </w:r>
      <w:r w:rsidR="00D25B4D" w:rsidRPr="002967FB">
        <w:t>held</w:t>
      </w:r>
      <w:r w:rsidR="00E557FC">
        <w:t xml:space="preserve"> </w:t>
      </w:r>
      <w:r w:rsidR="00D25B4D" w:rsidRPr="002967FB">
        <w:t>by</w:t>
      </w:r>
      <w:r w:rsidR="00E557FC">
        <w:t xml:space="preserve"> </w:t>
      </w:r>
      <w:r w:rsidR="00D25B4D" w:rsidRPr="002967FB">
        <w:t>the</w:t>
      </w:r>
      <w:r w:rsidR="00E557FC">
        <w:t xml:space="preserve"> </w:t>
      </w:r>
      <w:r w:rsidR="00D25B4D" w:rsidRPr="002967FB">
        <w:t>next</w:t>
      </w:r>
      <w:r w:rsidR="00E557FC">
        <w:t xml:space="preserve"> </w:t>
      </w:r>
      <w:r w:rsidR="00D25B4D" w:rsidRPr="002967FB">
        <w:t>thread</w:t>
      </w:r>
      <w:r w:rsidR="00E557FC">
        <w:t xml:space="preserve"> </w:t>
      </w:r>
      <w:r w:rsidR="00D25B4D" w:rsidRPr="002967FB">
        <w:t>in</w:t>
      </w:r>
      <w:r w:rsidR="00E557FC">
        <w:t xml:space="preserve"> </w:t>
      </w:r>
      <w:r w:rsidR="00D25B4D" w:rsidRPr="002967FB">
        <w:t>the</w:t>
      </w:r>
      <w:r w:rsidR="00E557FC">
        <w:t xml:space="preserve"> </w:t>
      </w:r>
      <w:r w:rsidR="00D25B4D" w:rsidRPr="002967FB">
        <w:t>chain.</w:t>
      </w:r>
    </w:p>
    <w:p w14:paraId="5F125E98" w14:textId="0CC2F888" w:rsidR="001800E5" w:rsidRDefault="00D25B4D">
      <w:pPr>
        <w:pStyle w:val="BodyNoIndent"/>
      </w:pPr>
      <w:r w:rsidRPr="002967FB">
        <w:t>Removing</w:t>
      </w:r>
      <w:r w:rsidR="00E557FC">
        <w:t xml:space="preserve"> </w:t>
      </w:r>
      <w:r w:rsidRPr="002967FB">
        <w:t>any</w:t>
      </w:r>
      <w:r w:rsidR="00E557FC">
        <w:t xml:space="preserve"> </w:t>
      </w:r>
      <w:r w:rsidRPr="002967FB">
        <w:t>one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these</w:t>
      </w:r>
      <w:r w:rsidR="00E557FC">
        <w:t xml:space="preserve"> </w:t>
      </w:r>
      <w:r w:rsidRPr="002967FB">
        <w:t>conditions</w:t>
      </w:r>
      <w:r w:rsidR="00E557FC">
        <w:t xml:space="preserve"> </w:t>
      </w:r>
      <w:r w:rsidRPr="002967FB">
        <w:t>will</w:t>
      </w:r>
      <w:r w:rsidR="00E557FC">
        <w:t xml:space="preserve"> </w:t>
      </w:r>
      <w:r w:rsidRPr="002967FB">
        <w:t>prevent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deadlock</w:t>
      </w:r>
      <w:r w:rsidR="002967FB">
        <w:t>.</w:t>
      </w:r>
    </w:p>
    <w:p w14:paraId="5EC3C987" w14:textId="3C630AB2" w:rsidR="007E4FFC" w:rsidRPr="002967FB" w:rsidRDefault="00D25B4D">
      <w:pPr>
        <w:pStyle w:val="Body"/>
      </w:pPr>
      <w:r w:rsidRPr="002967FB">
        <w:t>A</w:t>
      </w:r>
      <w:r w:rsidR="00E557FC">
        <w:t xml:space="preserve"> </w:t>
      </w:r>
      <w:r w:rsidRPr="002967FB">
        <w:t>scenario</w:t>
      </w:r>
      <w:r w:rsidR="00E557FC">
        <w:t xml:space="preserve"> </w:t>
      </w:r>
      <w:r w:rsidRPr="002967FB">
        <w:t>likely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cause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deadlock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when</w:t>
      </w:r>
      <w:r w:rsidR="00E557FC">
        <w:t xml:space="preserve"> </w:t>
      </w:r>
      <w:r w:rsidRPr="002967FB">
        <w:t>two</w:t>
      </w:r>
      <w:r w:rsidR="00E557FC">
        <w:t xml:space="preserve"> </w:t>
      </w:r>
      <w:r w:rsidRPr="002967FB">
        <w:t>or</w:t>
      </w:r>
      <w:r w:rsidR="00E557FC">
        <w:t xml:space="preserve"> </w:t>
      </w:r>
      <w:r w:rsidRPr="002967FB">
        <w:t>more</w:t>
      </w:r>
      <w:r w:rsidR="00E557FC">
        <w:t xml:space="preserve"> </w:t>
      </w:r>
      <w:r w:rsidRPr="002967FB">
        <w:t>threads</w:t>
      </w:r>
      <w:r w:rsidR="00E557FC">
        <w:t xml:space="preserve"> </w:t>
      </w:r>
      <w:r w:rsidRPr="002967FB">
        <w:t>request</w:t>
      </w:r>
      <w:r w:rsidR="00E557FC">
        <w:t xml:space="preserve"> </w:t>
      </w:r>
      <w:r w:rsidRPr="002967FB">
        <w:t>exclusive</w:t>
      </w:r>
      <w:r w:rsidR="00E557FC">
        <w:t xml:space="preserve"> </w:t>
      </w:r>
      <w:r w:rsidRPr="002967FB">
        <w:t>ownership</w:t>
      </w:r>
      <w:r w:rsidR="00E557FC">
        <w:t xml:space="preserve"> </w:t>
      </w:r>
      <w:r w:rsidRPr="002967FB">
        <w:t>on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same</w:t>
      </w:r>
      <w:r w:rsidR="00E557FC">
        <w:t xml:space="preserve"> </w:t>
      </w:r>
      <w:r w:rsidRPr="002967FB">
        <w:t>two</w:t>
      </w:r>
      <w:r w:rsidR="00E557FC">
        <w:t xml:space="preserve"> </w:t>
      </w:r>
      <w:r w:rsidRPr="002967FB">
        <w:t>or</w:t>
      </w:r>
      <w:r w:rsidR="00E557FC">
        <w:t xml:space="preserve"> </w:t>
      </w:r>
      <w:r w:rsidRPr="002967FB">
        <w:t>more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targets</w:t>
      </w:r>
      <w:r w:rsidR="00E557FC">
        <w:t xml:space="preserve"> </w:t>
      </w:r>
      <w:r w:rsidRPr="002967FB">
        <w:t>(resources)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locks</w:t>
      </w:r>
      <w:r w:rsidR="00E557FC">
        <w:t xml:space="preserve"> </w:t>
      </w:r>
      <w:r w:rsidRPr="002967FB">
        <w:t>are</w:t>
      </w:r>
      <w:r w:rsidR="00E557FC">
        <w:t xml:space="preserve"> </w:t>
      </w:r>
      <w:r w:rsidRPr="002967FB">
        <w:t>requested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different</w:t>
      </w:r>
      <w:r w:rsidR="00E557FC">
        <w:t xml:space="preserve"> </w:t>
      </w:r>
      <w:r w:rsidRPr="002967FB">
        <w:t>orders.</w:t>
      </w:r>
      <w:r w:rsidR="00E557FC">
        <w:t xml:space="preserve"> </w:t>
      </w:r>
      <w:r w:rsidRPr="002967FB">
        <w:t>This</w:t>
      </w:r>
      <w:r w:rsidR="00E557FC">
        <w:t xml:space="preserve"> </w:t>
      </w:r>
      <w:r w:rsidR="00F5604D">
        <w:t>situation</w:t>
      </w:r>
      <w:r w:rsidR="00E557FC">
        <w:t xml:space="preserve"> </w:t>
      </w:r>
      <w:r w:rsidR="00F5604D">
        <w:t>can</w:t>
      </w:r>
      <w:r w:rsidR="00E557FC">
        <w:t xml:space="preserve"> </w:t>
      </w:r>
      <w:r w:rsidR="00F5604D">
        <w:t>be</w:t>
      </w:r>
      <w:r w:rsidR="00E557FC">
        <w:t xml:space="preserve"> </w:t>
      </w:r>
      <w:r w:rsidRPr="002967FB">
        <w:t>avoided</w:t>
      </w:r>
      <w:r w:rsidR="00E557FC">
        <w:t xml:space="preserve"> </w:t>
      </w:r>
      <w:r w:rsidRPr="002967FB">
        <w:t>when</w:t>
      </w:r>
      <w:r w:rsidR="00E557FC">
        <w:t xml:space="preserve"> </w:t>
      </w:r>
      <w:r w:rsidRPr="002967FB">
        <w:t>developers</w:t>
      </w:r>
      <w:r w:rsidR="00E557FC">
        <w:t xml:space="preserve"> </w:t>
      </w:r>
      <w:r w:rsidRPr="002967FB">
        <w:t>are</w:t>
      </w:r>
      <w:r w:rsidR="00E557FC">
        <w:t xml:space="preserve"> </w:t>
      </w:r>
      <w:r w:rsidRPr="002967FB">
        <w:t>careful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ensure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multiple</w:t>
      </w:r>
      <w:r w:rsidR="00E557FC">
        <w:t xml:space="preserve"> </w:t>
      </w:r>
      <w:r w:rsidRPr="002967FB">
        <w:t>lock</w:t>
      </w:r>
      <w:r w:rsidR="00E557FC">
        <w:t xml:space="preserve"> </w:t>
      </w:r>
      <w:r w:rsidRPr="002967FB">
        <w:t>acquisitions</w:t>
      </w:r>
      <w:r w:rsidR="00E557FC">
        <w:t xml:space="preserve"> </w:t>
      </w:r>
      <w:r w:rsidRPr="002967FB">
        <w:t>always</w:t>
      </w:r>
      <w:r w:rsidR="00E557FC">
        <w:t xml:space="preserve"> </w:t>
      </w:r>
      <w:r w:rsidR="00F5604D">
        <w:t>occur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same</w:t>
      </w:r>
      <w:r w:rsidR="00E557FC">
        <w:t xml:space="preserve"> </w:t>
      </w:r>
      <w:r w:rsidRPr="002967FB">
        <w:t>order.</w:t>
      </w:r>
      <w:r w:rsidR="00E557FC">
        <w:t xml:space="preserve"> </w:t>
      </w:r>
      <w:r w:rsidRPr="002967FB">
        <w:t>Another</w:t>
      </w:r>
      <w:r w:rsidR="00E557FC">
        <w:t xml:space="preserve"> </w:t>
      </w:r>
      <w:r w:rsidRPr="002967FB">
        <w:t>cause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deadlock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locks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are</w:t>
      </w:r>
      <w:r w:rsidR="00E557FC">
        <w:t xml:space="preserve"> </w:t>
      </w:r>
      <w:r w:rsidRPr="002967FB">
        <w:t>not</w:t>
      </w:r>
      <w:r w:rsidR="00E557FC">
        <w:t xml:space="preserve"> </w:t>
      </w:r>
      <w:r w:rsidRPr="00E153FD">
        <w:rPr>
          <w:rStyle w:val="Strong"/>
        </w:rPr>
        <w:t>reentrant</w:t>
      </w:r>
      <w:r w:rsidRPr="002967FB">
        <w:t>.</w:t>
      </w:r>
      <w:r w:rsidR="00E557FC">
        <w:t xml:space="preserve"> </w:t>
      </w:r>
      <w:r w:rsidRPr="002967FB">
        <w:t>When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lock</w:t>
      </w:r>
      <w:r w:rsidR="00E557FC">
        <w:t xml:space="preserve"> </w:t>
      </w:r>
      <w:r w:rsidRPr="002967FB">
        <w:t>from</w:t>
      </w:r>
      <w:r w:rsidR="00E557FC">
        <w:t xml:space="preserve"> </w:t>
      </w:r>
      <w:r w:rsidRPr="002967FB">
        <w:t>one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can</w:t>
      </w:r>
      <w:r w:rsidR="00E557FC">
        <w:t xml:space="preserve"> </w:t>
      </w:r>
      <w:r w:rsidRPr="002967FB">
        <w:t>block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same</w:t>
      </w:r>
      <w:r w:rsidR="00E557FC">
        <w:t xml:space="preserve"> </w:t>
      </w:r>
      <w:r w:rsidRPr="002967FB">
        <w:t>thread—that</w:t>
      </w:r>
      <w:r w:rsidR="00E557FC">
        <w:t xml:space="preserve"> </w:t>
      </w:r>
      <w:r w:rsidRPr="002967FB">
        <w:t>is,</w:t>
      </w:r>
      <w:r w:rsidR="00E557FC">
        <w:t xml:space="preserve"> </w:t>
      </w:r>
      <w:r w:rsidR="00F5604D">
        <w:t>when</w:t>
      </w:r>
      <w:r w:rsidR="00E557FC">
        <w:t xml:space="preserve"> </w:t>
      </w:r>
      <w:proofErr w:type="gramStart"/>
      <w:r w:rsidRPr="002967FB">
        <w:t>it</w:t>
      </w:r>
      <w:proofErr w:type="gramEnd"/>
      <w:r w:rsidR="00E557FC">
        <w:t xml:space="preserve"> </w:t>
      </w:r>
      <w:r w:rsidRPr="002967FB">
        <w:t>re-request</w:t>
      </w:r>
      <w:r w:rsidR="00F5604D">
        <w:t>s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same</w:t>
      </w:r>
      <w:r w:rsidR="00E557FC">
        <w:t xml:space="preserve"> </w:t>
      </w:r>
      <w:r w:rsidRPr="002967FB">
        <w:t>lock—the</w:t>
      </w:r>
      <w:r w:rsidR="00E557FC">
        <w:t xml:space="preserve"> </w:t>
      </w:r>
      <w:r w:rsidRPr="002967FB">
        <w:lastRenderedPageBreak/>
        <w:t>lock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not</w:t>
      </w:r>
      <w:r w:rsidR="00E557FC">
        <w:t xml:space="preserve"> </w:t>
      </w:r>
      <w:r w:rsidRPr="002967FB">
        <w:t>reentrant.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example,</w:t>
      </w:r>
      <w:r w:rsidR="00E557FC">
        <w:t xml:space="preserve"> </w:t>
      </w:r>
      <w:r w:rsidRPr="002967FB">
        <w:t>if</w:t>
      </w:r>
      <w:r w:rsidR="00E557FC">
        <w:t xml:space="preserve"> </w:t>
      </w:r>
      <w:r w:rsidRPr="002967FB">
        <w:rPr>
          <w:rStyle w:val="C1"/>
        </w:rPr>
        <w:t>Thread</w:t>
      </w:r>
      <w:ins w:id="85" w:author="Kevin" w:date="2020-03-22T21:24:00Z">
        <w:r w:rsidR="00EF0E86">
          <w:rPr>
            <w:rStyle w:val="C1"/>
          </w:rPr>
          <w:t xml:space="preserve"> </w:t>
        </w:r>
      </w:ins>
      <w:r w:rsidRPr="002967FB">
        <w:rPr>
          <w:rStyle w:val="C1"/>
        </w:rPr>
        <w:t>A</w:t>
      </w:r>
      <w:r w:rsidR="00E557FC">
        <w:t xml:space="preserve"> </w:t>
      </w:r>
      <w:r w:rsidRPr="002967FB">
        <w:t>acquires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lock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then</w:t>
      </w:r>
      <w:r w:rsidR="00E557FC">
        <w:t xml:space="preserve"> </w:t>
      </w:r>
      <w:r w:rsidRPr="002967FB">
        <w:t>re-requests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same</w:t>
      </w:r>
      <w:r w:rsidR="00E557FC">
        <w:t xml:space="preserve"> </w:t>
      </w:r>
      <w:r w:rsidRPr="002967FB">
        <w:t>lock</w:t>
      </w:r>
      <w:r w:rsidR="00E557FC">
        <w:t xml:space="preserve"> </w:t>
      </w:r>
      <w:r w:rsidRPr="002967FB">
        <w:t>but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blocked</w:t>
      </w:r>
      <w:r w:rsidR="00E557FC">
        <w:t xml:space="preserve"> </w:t>
      </w:r>
      <w:r w:rsidRPr="002967FB">
        <w:t>because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lock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already</w:t>
      </w:r>
      <w:r w:rsidR="00E557FC">
        <w:t xml:space="preserve"> </w:t>
      </w:r>
      <w:r w:rsidRPr="002967FB">
        <w:t>owned</w:t>
      </w:r>
      <w:r w:rsidR="00E557FC">
        <w:t xml:space="preserve"> </w:t>
      </w:r>
      <w:r w:rsidRPr="002967FB">
        <w:t>(by</w:t>
      </w:r>
      <w:r w:rsidR="00E557FC">
        <w:t xml:space="preserve"> </w:t>
      </w:r>
      <w:r w:rsidRPr="002967FB">
        <w:t>itself),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lock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not</w:t>
      </w:r>
      <w:r w:rsidR="00E557FC">
        <w:t xml:space="preserve"> </w:t>
      </w:r>
      <w:proofErr w:type="gramStart"/>
      <w:r w:rsidRPr="002967FB">
        <w:t>reentrant</w:t>
      </w:r>
      <w:proofErr w:type="gramEnd"/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additional</w:t>
      </w:r>
      <w:r w:rsidR="00E557FC">
        <w:t xml:space="preserve"> </w:t>
      </w:r>
      <w:r w:rsidRPr="002967FB">
        <w:t>request</w:t>
      </w:r>
      <w:r w:rsidR="00E557FC">
        <w:t xml:space="preserve"> </w:t>
      </w:r>
      <w:r w:rsidRPr="002967FB">
        <w:t>will</w:t>
      </w:r>
      <w:r w:rsidR="00E557FC">
        <w:t xml:space="preserve"> </w:t>
      </w:r>
      <w:r w:rsidRPr="002967FB">
        <w:t>deadlock.</w:t>
      </w:r>
    </w:p>
    <w:p w14:paraId="181737DB" w14:textId="64CADFF1" w:rsidR="007E4FFC" w:rsidRPr="002967FB" w:rsidRDefault="00D25B4D">
      <w:pPr>
        <w:pStyle w:val="Body"/>
      </w:pPr>
      <w:r w:rsidRPr="002967FB">
        <w:t>The</w:t>
      </w:r>
      <w:r w:rsidR="00E557FC">
        <w:t xml:space="preserve"> </w:t>
      </w:r>
      <w:r w:rsidRPr="002967FB">
        <w:t>code</w:t>
      </w:r>
      <w:r w:rsidR="00E557FC">
        <w:t xml:space="preserve"> </w:t>
      </w:r>
      <w:r w:rsidRPr="002967FB">
        <w:t>generated</w:t>
      </w:r>
      <w:r w:rsidR="00E557FC">
        <w:t xml:space="preserve"> </w:t>
      </w:r>
      <w:r w:rsidRPr="002967FB">
        <w:t>by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rPr>
          <w:rStyle w:val="C1"/>
        </w:rPr>
        <w:t>lock</w:t>
      </w:r>
      <w:r w:rsidR="00E557FC">
        <w:t xml:space="preserve"> </w:t>
      </w:r>
      <w:r w:rsidRPr="002967FB">
        <w:t>keyword</w:t>
      </w:r>
      <w:r w:rsidR="00E557FC">
        <w:t xml:space="preserve"> </w:t>
      </w:r>
      <w:r w:rsidRPr="002967FB">
        <w:t>(with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underlying</w:t>
      </w:r>
      <w:r w:rsidR="00E557FC">
        <w:t xml:space="preserve"> </w:t>
      </w:r>
      <w:r w:rsidRPr="002967FB">
        <w:rPr>
          <w:rStyle w:val="C1"/>
        </w:rPr>
        <w:t>Monitor</w:t>
      </w:r>
      <w:r w:rsidR="00E557FC">
        <w:t xml:space="preserve"> </w:t>
      </w:r>
      <w:r w:rsidRPr="002967FB">
        <w:t>class)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reentrant.</w:t>
      </w:r>
      <w:r w:rsidR="00E557FC">
        <w:t xml:space="preserve"> </w:t>
      </w:r>
      <w:r w:rsidRPr="002967FB">
        <w:t>However,</w:t>
      </w:r>
      <w:r w:rsidR="00E557FC">
        <w:t xml:space="preserve"> </w:t>
      </w:r>
      <w:r w:rsidRPr="002967FB">
        <w:t>as</w:t>
      </w:r>
      <w:r w:rsidR="00E557FC">
        <w:t xml:space="preserve"> </w:t>
      </w:r>
      <w:r w:rsidRPr="002967FB">
        <w:t>we</w:t>
      </w:r>
      <w:r w:rsidR="00E557FC">
        <w:t xml:space="preserve"> </w:t>
      </w:r>
      <w:r w:rsidRPr="002967FB">
        <w:t>shall</w:t>
      </w:r>
      <w:r w:rsidR="00E557FC">
        <w:t xml:space="preserve"> </w:t>
      </w:r>
      <w:r w:rsidRPr="002967FB">
        <w:t>see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the</w:t>
      </w:r>
      <w:r w:rsidR="00E557FC">
        <w:t xml:space="preserve"> </w:t>
      </w:r>
      <w:r w:rsidR="00F5604D" w:rsidRPr="002967FB">
        <w:t>“</w:t>
      </w:r>
      <w:r w:rsidRPr="002967FB">
        <w:t>More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Types</w:t>
      </w:r>
      <w:r w:rsidR="00F5604D" w:rsidRPr="002967FB">
        <w:t>”</w:t>
      </w:r>
      <w:r w:rsidR="00E557FC">
        <w:t xml:space="preserve"> </w:t>
      </w:r>
      <w:r w:rsidRPr="002967FB">
        <w:t>section,</w:t>
      </w:r>
      <w:r w:rsidR="00E557FC">
        <w:t xml:space="preserve"> </w:t>
      </w:r>
      <w:r w:rsidR="00F5604D">
        <w:t>some</w:t>
      </w:r>
      <w:r w:rsidR="00E557FC">
        <w:t xml:space="preserve"> </w:t>
      </w:r>
      <w:r w:rsidRPr="002967FB">
        <w:t>lock</w:t>
      </w:r>
      <w:r w:rsidR="00E557FC">
        <w:t xml:space="preserve"> </w:t>
      </w:r>
      <w:r w:rsidRPr="002967FB">
        <w:t>types</w:t>
      </w:r>
      <w:r w:rsidR="00E557FC">
        <w:t xml:space="preserve"> </w:t>
      </w:r>
      <w:r w:rsidRPr="002967FB">
        <w:t>are</w:t>
      </w:r>
      <w:r w:rsidR="00E557FC">
        <w:t xml:space="preserve"> </w:t>
      </w:r>
      <w:r w:rsidRPr="002967FB">
        <w:t>not</w:t>
      </w:r>
      <w:r w:rsidR="00E557FC">
        <w:t xml:space="preserve"> </w:t>
      </w:r>
      <w:r w:rsidRPr="002967FB">
        <w:t>reentrant.</w:t>
      </w:r>
    </w:p>
    <w:p w14:paraId="4DC6910B" w14:textId="68B886C0" w:rsidR="007E4FFC" w:rsidRPr="002967FB" w:rsidRDefault="00D25B4D" w:rsidP="00687501">
      <w:pPr>
        <w:pStyle w:val="HC"/>
      </w:pPr>
      <w:r w:rsidRPr="002967FB">
        <w:t>When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Provide</w:t>
      </w:r>
      <w:r w:rsidR="00E557FC">
        <w:t xml:space="preserve"> </w:t>
      </w:r>
      <w:r w:rsidRPr="002967FB">
        <w:t>Synchronization</w:t>
      </w:r>
    </w:p>
    <w:p w14:paraId="55B72D95" w14:textId="36B9EE06" w:rsidR="007E4FFC" w:rsidRPr="002967FB" w:rsidRDefault="00D25B4D">
      <w:pPr>
        <w:pStyle w:val="BodyNoIndent"/>
      </w:pPr>
      <w:r w:rsidRPr="002967FB">
        <w:t>As</w:t>
      </w:r>
      <w:r w:rsidR="00E557FC">
        <w:t xml:space="preserve"> </w:t>
      </w:r>
      <w:r w:rsidRPr="002967FB">
        <w:t>we</w:t>
      </w:r>
      <w:r w:rsidR="00E557FC">
        <w:t xml:space="preserve"> </w:t>
      </w:r>
      <w:r w:rsidRPr="002967FB">
        <w:t>discussed</w:t>
      </w:r>
      <w:r w:rsidR="00E557FC">
        <w:t xml:space="preserve"> </w:t>
      </w:r>
      <w:r w:rsidR="00F5604D">
        <w:t>earlier</w:t>
      </w:r>
      <w:r w:rsidRPr="002967FB">
        <w:t>,</w:t>
      </w:r>
      <w:r w:rsidR="00E557FC">
        <w:t xml:space="preserve"> </w:t>
      </w:r>
      <w:r w:rsidRPr="002967FB">
        <w:t>all</w:t>
      </w:r>
      <w:r w:rsidR="00E557FC">
        <w:t xml:space="preserve"> </w:t>
      </w:r>
      <w:r w:rsidRPr="002967FB">
        <w:t>static</w:t>
      </w:r>
      <w:r w:rsidR="00E557FC">
        <w:t xml:space="preserve"> </w:t>
      </w:r>
      <w:r w:rsidRPr="002967FB">
        <w:t>data</w:t>
      </w:r>
      <w:r w:rsidR="00E557FC">
        <w:t xml:space="preserve"> </w:t>
      </w:r>
      <w:r w:rsidRPr="002967FB">
        <w:t>should</w:t>
      </w:r>
      <w:r w:rsidR="00E557FC">
        <w:t xml:space="preserve"> </w:t>
      </w:r>
      <w:r w:rsidRPr="002967FB">
        <w:t>be</w:t>
      </w:r>
      <w:r w:rsidR="00E557FC">
        <w:t xml:space="preserve"> </w:t>
      </w:r>
      <w:proofErr w:type="gramStart"/>
      <w:r w:rsidRPr="002967FB">
        <w:t>thread-safe</w:t>
      </w:r>
      <w:proofErr w:type="gramEnd"/>
      <w:r w:rsidRPr="002967FB">
        <w:t>.</w:t>
      </w:r>
      <w:r w:rsidR="00E557FC">
        <w:t xml:space="preserve"> </w:t>
      </w:r>
      <w:r w:rsidRPr="002967FB">
        <w:t>Therefore,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needs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surround</w:t>
      </w:r>
      <w:r w:rsidR="00E557FC">
        <w:t xml:space="preserve"> </w:t>
      </w:r>
      <w:r w:rsidRPr="002967FB">
        <w:t>static</w:t>
      </w:r>
      <w:r w:rsidR="00E557FC">
        <w:t xml:space="preserve"> </w:t>
      </w:r>
      <w:r w:rsidRPr="002967FB">
        <w:t>data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mutable.</w:t>
      </w:r>
      <w:r w:rsidR="00E557FC">
        <w:t xml:space="preserve"> </w:t>
      </w:r>
      <w:r w:rsidRPr="002967FB">
        <w:t>Generally,</w:t>
      </w:r>
      <w:r w:rsidR="00E557FC">
        <w:t xml:space="preserve"> </w:t>
      </w:r>
      <w:r w:rsidRPr="002967FB">
        <w:t>programmers</w:t>
      </w:r>
      <w:r w:rsidR="00E557FC">
        <w:t xml:space="preserve"> </w:t>
      </w:r>
      <w:r w:rsidRPr="002967FB">
        <w:t>should</w:t>
      </w:r>
      <w:r w:rsidR="00E557FC">
        <w:t xml:space="preserve"> </w:t>
      </w:r>
      <w:r w:rsidRPr="002967FB">
        <w:t>declare</w:t>
      </w:r>
      <w:r w:rsidR="00E557FC">
        <w:t xml:space="preserve"> </w:t>
      </w:r>
      <w:r w:rsidRPr="002967FB">
        <w:t>private</w:t>
      </w:r>
      <w:r w:rsidR="00E557FC">
        <w:t xml:space="preserve"> </w:t>
      </w:r>
      <w:r w:rsidRPr="002967FB">
        <w:t>static</w:t>
      </w:r>
      <w:r w:rsidR="00E557FC">
        <w:t xml:space="preserve"> </w:t>
      </w:r>
      <w:r w:rsidRPr="002967FB">
        <w:t>variables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then</w:t>
      </w:r>
      <w:r w:rsidR="00E557FC">
        <w:t xml:space="preserve"> </w:t>
      </w:r>
      <w:r w:rsidRPr="002967FB">
        <w:t>provide</w:t>
      </w:r>
      <w:r w:rsidR="00E557FC">
        <w:t xml:space="preserve"> </w:t>
      </w:r>
      <w:r w:rsidRPr="002967FB">
        <w:t>public</w:t>
      </w:r>
      <w:r w:rsidR="00E557FC">
        <w:t xml:space="preserve"> </w:t>
      </w:r>
      <w:r w:rsidRPr="002967FB">
        <w:t>methods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modifying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data.</w:t>
      </w:r>
      <w:r w:rsidR="00E557FC">
        <w:t xml:space="preserve"> </w:t>
      </w:r>
      <w:r w:rsidRPr="002967FB">
        <w:t>Such</w:t>
      </w:r>
      <w:r w:rsidR="00E557FC">
        <w:t xml:space="preserve"> </w:t>
      </w:r>
      <w:r w:rsidRPr="002967FB">
        <w:t>methods</w:t>
      </w:r>
      <w:r w:rsidR="00E557FC">
        <w:t xml:space="preserve"> </w:t>
      </w:r>
      <w:r w:rsidRPr="002967FB">
        <w:t>should</w:t>
      </w:r>
      <w:r w:rsidR="00E557FC">
        <w:t xml:space="preserve"> </w:t>
      </w:r>
      <w:r w:rsidRPr="002967FB">
        <w:t>internally</w:t>
      </w:r>
      <w:r w:rsidR="00E557FC">
        <w:t xml:space="preserve"> </w:t>
      </w:r>
      <w:r w:rsidRPr="002967FB">
        <w:t>handle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="005A0874" w:rsidRPr="002967FB">
        <w:t>if</w:t>
      </w:r>
      <w:r w:rsidR="00E557FC">
        <w:t xml:space="preserve"> </w:t>
      </w:r>
      <w:r w:rsidR="005A0874" w:rsidRPr="002967FB">
        <w:t>multithreaded</w:t>
      </w:r>
      <w:r w:rsidR="00E557FC">
        <w:t xml:space="preserve"> </w:t>
      </w:r>
      <w:r w:rsidR="005A0874" w:rsidRPr="002967FB">
        <w:t>access</w:t>
      </w:r>
      <w:r w:rsidR="00E557FC">
        <w:t xml:space="preserve"> </w:t>
      </w:r>
      <w:r w:rsidR="00F5604D">
        <w:t>is</w:t>
      </w:r>
      <w:r w:rsidR="00E557FC">
        <w:t xml:space="preserve"> </w:t>
      </w:r>
      <w:r w:rsidR="00F5604D">
        <w:t>possible</w:t>
      </w:r>
      <w:r w:rsidRPr="002967FB">
        <w:t>.</w:t>
      </w:r>
    </w:p>
    <w:p w14:paraId="6F5C9E1E" w14:textId="7CFF1DAB" w:rsidR="007E4FFC" w:rsidRPr="002967FB" w:rsidRDefault="00D25B4D">
      <w:pPr>
        <w:pStyle w:val="Body"/>
      </w:pPr>
      <w:r w:rsidRPr="002967FB">
        <w:t>In</w:t>
      </w:r>
      <w:r w:rsidR="00E557FC">
        <w:t xml:space="preserve"> </w:t>
      </w:r>
      <w:r w:rsidRPr="002967FB">
        <w:t>contrast,</w:t>
      </w:r>
      <w:r w:rsidR="00E557FC">
        <w:t xml:space="preserve"> </w:t>
      </w:r>
      <w:r w:rsidRPr="002967FB">
        <w:t>instance</w:t>
      </w:r>
      <w:r w:rsidR="00E557FC">
        <w:t xml:space="preserve"> </w:t>
      </w:r>
      <w:r w:rsidRPr="002967FB">
        <w:t>state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not</w:t>
      </w:r>
      <w:r w:rsidR="00E557FC">
        <w:t xml:space="preserve"> </w:t>
      </w:r>
      <w:r w:rsidRPr="002967FB">
        <w:t>expected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include</w:t>
      </w:r>
      <w:r w:rsidR="00E557FC">
        <w:t xml:space="preserve"> </w:t>
      </w:r>
      <w:r w:rsidRPr="002967FB">
        <w:t>synchronization.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may</w:t>
      </w:r>
      <w:r w:rsidR="00E557FC">
        <w:t xml:space="preserve"> </w:t>
      </w:r>
      <w:r w:rsidRPr="002967FB">
        <w:t>significantly</w:t>
      </w:r>
      <w:r w:rsidR="00E557FC">
        <w:t xml:space="preserve"> </w:t>
      </w:r>
      <w:r w:rsidRPr="002967FB">
        <w:t>decrease</w:t>
      </w:r>
      <w:r w:rsidR="00E557FC">
        <w:t xml:space="preserve"> </w:t>
      </w:r>
      <w:r w:rsidRPr="002967FB">
        <w:t>performance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increase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chance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lock</w:t>
      </w:r>
      <w:r w:rsidR="00E557FC">
        <w:t xml:space="preserve"> </w:t>
      </w:r>
      <w:r w:rsidRPr="002967FB">
        <w:t>contention</w:t>
      </w:r>
      <w:r w:rsidR="00E557FC">
        <w:t xml:space="preserve"> </w:t>
      </w:r>
      <w:r w:rsidRPr="002967FB">
        <w:t>or</w:t>
      </w:r>
      <w:r w:rsidR="00E557FC">
        <w:t xml:space="preserve"> </w:t>
      </w:r>
      <w:r w:rsidRPr="002967FB">
        <w:t>deadlock.</w:t>
      </w:r>
      <w:r w:rsidR="00E557FC">
        <w:t xml:space="preserve"> </w:t>
      </w:r>
      <w:proofErr w:type="gramStart"/>
      <w:r w:rsidRPr="002967FB">
        <w:t>With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exception</w:t>
      </w:r>
      <w:r w:rsidR="00E557FC">
        <w:t xml:space="preserve"> </w:t>
      </w:r>
      <w:r w:rsidRPr="002967FB">
        <w:t>of</w:t>
      </w:r>
      <w:proofErr w:type="gramEnd"/>
      <w:r w:rsidR="00E557FC">
        <w:t xml:space="preserve"> </w:t>
      </w:r>
      <w:r w:rsidRPr="002967FB">
        <w:t>classes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are</w:t>
      </w:r>
      <w:r w:rsidR="00E557FC">
        <w:t xml:space="preserve"> </w:t>
      </w:r>
      <w:r w:rsidRPr="002967FB">
        <w:t>explicitly</w:t>
      </w:r>
      <w:r w:rsidR="00E557FC">
        <w:t xml:space="preserve"> </w:t>
      </w:r>
      <w:r w:rsidRPr="002967FB">
        <w:t>designed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multithreaded</w:t>
      </w:r>
      <w:r w:rsidR="00E557FC">
        <w:t xml:space="preserve"> </w:t>
      </w:r>
      <w:r w:rsidRPr="002967FB">
        <w:t>access,</w:t>
      </w:r>
      <w:r w:rsidR="00E557FC">
        <w:t xml:space="preserve"> </w:t>
      </w:r>
      <w:r w:rsidRPr="002967FB">
        <w:t>programmers</w:t>
      </w:r>
      <w:r w:rsidR="00E557FC">
        <w:t xml:space="preserve"> </w:t>
      </w:r>
      <w:r w:rsidRPr="002967FB">
        <w:t>sharing</w:t>
      </w:r>
      <w:r w:rsidR="00E557FC">
        <w:t xml:space="preserve"> </w:t>
      </w:r>
      <w:r w:rsidRPr="002967FB">
        <w:t>objects</w:t>
      </w:r>
      <w:r w:rsidR="00E557FC">
        <w:t xml:space="preserve"> </w:t>
      </w:r>
      <w:r w:rsidRPr="002967FB">
        <w:t>across</w:t>
      </w:r>
      <w:r w:rsidR="00E557FC">
        <w:t xml:space="preserve"> </w:t>
      </w:r>
      <w:r w:rsidRPr="002967FB">
        <w:t>multiple</w:t>
      </w:r>
      <w:r w:rsidR="00E557FC">
        <w:t xml:space="preserve"> </w:t>
      </w:r>
      <w:r w:rsidRPr="002967FB">
        <w:t>threads</w:t>
      </w:r>
      <w:r w:rsidR="00E557FC">
        <w:t xml:space="preserve"> </w:t>
      </w:r>
      <w:r w:rsidRPr="002967FB">
        <w:t>are</w:t>
      </w:r>
      <w:r w:rsidR="00E557FC">
        <w:t xml:space="preserve"> </w:t>
      </w:r>
      <w:r w:rsidRPr="002967FB">
        <w:t>expected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handle</w:t>
      </w:r>
      <w:r w:rsidR="00E557FC">
        <w:t xml:space="preserve"> </w:t>
      </w:r>
      <w:r w:rsidRPr="002967FB">
        <w:t>their</w:t>
      </w:r>
      <w:r w:rsidR="00E557FC">
        <w:t xml:space="preserve"> </w:t>
      </w:r>
      <w:r w:rsidRPr="002967FB">
        <w:t>own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data</w:t>
      </w:r>
      <w:r w:rsidR="00E557FC">
        <w:t xml:space="preserve"> </w:t>
      </w:r>
      <w:r w:rsidRPr="002967FB">
        <w:t>being</w:t>
      </w:r>
      <w:r w:rsidR="00E557FC">
        <w:t xml:space="preserve"> </w:t>
      </w:r>
      <w:r w:rsidRPr="002967FB">
        <w:t>shared.</w:t>
      </w:r>
    </w:p>
    <w:p w14:paraId="4F2AE1CE" w14:textId="498FFE22" w:rsidR="007E4FFC" w:rsidRPr="002967FB" w:rsidRDefault="00D25B4D" w:rsidP="00687501">
      <w:pPr>
        <w:pStyle w:val="HC"/>
      </w:pPr>
      <w:r w:rsidRPr="002967FB">
        <w:t>Avoiding</w:t>
      </w:r>
      <w:r w:rsidR="00E557FC">
        <w:t xml:space="preserve"> </w:t>
      </w:r>
      <w:r w:rsidRPr="002967FB">
        <w:t>Unnecessary</w:t>
      </w:r>
      <w:r w:rsidR="00E557FC">
        <w:t xml:space="preserve"> </w:t>
      </w:r>
      <w:r w:rsidRPr="002967FB">
        <w:t>Locking</w:t>
      </w:r>
    </w:p>
    <w:p w14:paraId="3B256DE2" w14:textId="42478474" w:rsidR="007E4FFC" w:rsidRPr="002967FB" w:rsidRDefault="00D25B4D">
      <w:pPr>
        <w:pStyle w:val="BodyNoIndent"/>
      </w:pPr>
      <w:r w:rsidRPr="002967FB">
        <w:t>Without</w:t>
      </w:r>
      <w:r w:rsidR="00E557FC">
        <w:t xml:space="preserve"> </w:t>
      </w:r>
      <w:r w:rsidRPr="002967FB">
        <w:t>compromising</w:t>
      </w:r>
      <w:r w:rsidR="00E557FC">
        <w:t xml:space="preserve"> </w:t>
      </w:r>
      <w:r w:rsidRPr="002967FB">
        <w:t>data</w:t>
      </w:r>
      <w:r w:rsidR="00E557FC">
        <w:t xml:space="preserve"> </w:t>
      </w:r>
      <w:r w:rsidRPr="002967FB">
        <w:t>integrity,</w:t>
      </w:r>
      <w:r w:rsidR="00E557FC">
        <w:t xml:space="preserve"> </w:t>
      </w:r>
      <w:r w:rsidRPr="002967FB">
        <w:t>programmers</w:t>
      </w:r>
      <w:r w:rsidR="00E557FC">
        <w:t xml:space="preserve"> </w:t>
      </w:r>
      <w:r w:rsidRPr="002967FB">
        <w:t>should</w:t>
      </w:r>
      <w:r w:rsidR="00E557FC">
        <w:t xml:space="preserve"> </w:t>
      </w:r>
      <w:r w:rsidRPr="002967FB">
        <w:t>avoid</w:t>
      </w:r>
      <w:r w:rsidR="00E557FC">
        <w:t xml:space="preserve"> </w:t>
      </w:r>
      <w:r w:rsidRPr="002967FB">
        <w:t>unnecessary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where</w:t>
      </w:r>
      <w:r w:rsidR="00E557FC">
        <w:t xml:space="preserve"> </w:t>
      </w:r>
      <w:r w:rsidRPr="002967FB">
        <w:t>possible.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example,</w:t>
      </w:r>
      <w:r w:rsidR="00E557FC">
        <w:t xml:space="preserve"> </w:t>
      </w:r>
      <w:r w:rsidR="003C1E3E">
        <w:t>you</w:t>
      </w:r>
      <w:r w:rsidR="00E557FC">
        <w:t xml:space="preserve"> </w:t>
      </w:r>
      <w:r w:rsidR="003C1E3E">
        <w:t>should</w:t>
      </w:r>
      <w:r w:rsidR="00E557FC">
        <w:t xml:space="preserve"> </w:t>
      </w:r>
      <w:r w:rsidRPr="002967FB">
        <w:t>use</w:t>
      </w:r>
      <w:r w:rsidR="00E557FC">
        <w:t xml:space="preserve"> </w:t>
      </w:r>
      <w:r w:rsidRPr="002967FB">
        <w:t>immutable</w:t>
      </w:r>
      <w:r w:rsidR="00E557FC">
        <w:t xml:space="preserve"> </w:t>
      </w:r>
      <w:r w:rsidRPr="002967FB">
        <w:t>types</w:t>
      </w:r>
      <w:r w:rsidR="00E557FC">
        <w:t xml:space="preserve"> </w:t>
      </w:r>
      <w:r w:rsidRPr="002967FB">
        <w:t>between</w:t>
      </w:r>
      <w:r w:rsidR="00E557FC">
        <w:t xml:space="preserve"> </w:t>
      </w:r>
      <w:r w:rsidRPr="002967FB">
        <w:t>threads</w:t>
      </w:r>
      <w:r w:rsidR="00E557FC">
        <w:t xml:space="preserve"> </w:t>
      </w:r>
      <w:r w:rsidRPr="002967FB">
        <w:t>so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no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necessary</w:t>
      </w:r>
      <w:r w:rsidR="00E557FC">
        <w:t xml:space="preserve"> </w:t>
      </w:r>
      <w:r w:rsidRPr="002967FB">
        <w:t>(this</w:t>
      </w:r>
      <w:r w:rsidR="00E557FC">
        <w:t xml:space="preserve"> </w:t>
      </w:r>
      <w:r w:rsidRPr="002967FB">
        <w:t>approach</w:t>
      </w:r>
      <w:r w:rsidR="00E557FC">
        <w:t xml:space="preserve"> </w:t>
      </w:r>
      <w:r w:rsidRPr="002967FB">
        <w:t>has</w:t>
      </w:r>
      <w:r w:rsidR="00E557FC">
        <w:t xml:space="preserve"> </w:t>
      </w:r>
      <w:r w:rsidRPr="002967FB">
        <w:t>prove</w:t>
      </w:r>
      <w:r w:rsidR="003C1E3E">
        <w:t>d</w:t>
      </w:r>
      <w:r w:rsidR="00E557FC">
        <w:t xml:space="preserve"> </w:t>
      </w:r>
      <w:r w:rsidRPr="002967FB">
        <w:t>invaluable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functional</w:t>
      </w:r>
      <w:r w:rsidR="00E557FC">
        <w:t xml:space="preserve"> </w:t>
      </w:r>
      <w:r w:rsidRPr="002967FB">
        <w:t>programming</w:t>
      </w:r>
      <w:r w:rsidR="00E557FC">
        <w:t xml:space="preserve"> </w:t>
      </w:r>
      <w:r w:rsidRPr="002967FB">
        <w:t>languages</w:t>
      </w:r>
      <w:r w:rsidR="00E557FC">
        <w:t xml:space="preserve"> </w:t>
      </w:r>
      <w:r w:rsidRPr="002967FB">
        <w:t>such</w:t>
      </w:r>
      <w:r w:rsidR="00E557FC">
        <w:t xml:space="preserve"> </w:t>
      </w:r>
      <w:r w:rsidRPr="002967FB">
        <w:t>as</w:t>
      </w:r>
      <w:r w:rsidR="00E557FC">
        <w:t xml:space="preserve"> </w:t>
      </w:r>
      <w:r w:rsidRPr="002967FB">
        <w:t>F#).</w:t>
      </w:r>
      <w:r w:rsidR="00E557FC">
        <w:t xml:space="preserve"> </w:t>
      </w:r>
      <w:r w:rsidRPr="002967FB">
        <w:t>Similarly,</w:t>
      </w:r>
      <w:r w:rsidR="00E557FC">
        <w:t xml:space="preserve"> </w:t>
      </w:r>
      <w:r w:rsidR="003C1E3E">
        <w:t>you</w:t>
      </w:r>
      <w:r w:rsidR="00E557FC">
        <w:t xml:space="preserve"> </w:t>
      </w:r>
      <w:r w:rsidR="003C1E3E">
        <w:t>should</w:t>
      </w:r>
      <w:r w:rsidR="00E557FC">
        <w:t xml:space="preserve"> </w:t>
      </w:r>
      <w:r w:rsidRPr="002967FB">
        <w:t>avoid</w:t>
      </w:r>
      <w:r w:rsidR="00E557FC">
        <w:t xml:space="preserve"> </w:t>
      </w:r>
      <w:r w:rsidRPr="002967FB">
        <w:t>locking</w:t>
      </w:r>
      <w:r w:rsidR="00E557FC">
        <w:t xml:space="preserve"> </w:t>
      </w:r>
      <w:r w:rsidRPr="002967FB">
        <w:t>on</w:t>
      </w:r>
      <w:r w:rsidR="00E557FC">
        <w:t xml:space="preserve"> </w:t>
      </w:r>
      <w:r w:rsidRPr="002967FB">
        <w:t>thread-safe</w:t>
      </w:r>
      <w:r w:rsidR="00E557FC">
        <w:t xml:space="preserve"> </w:t>
      </w:r>
      <w:r w:rsidRPr="002967FB">
        <w:t>operations</w:t>
      </w:r>
      <w:r w:rsidR="00E557FC">
        <w:t xml:space="preserve"> </w:t>
      </w:r>
      <w:r w:rsidRPr="002967FB">
        <w:t>such</w:t>
      </w:r>
      <w:r w:rsidR="00E557FC">
        <w:t xml:space="preserve"> </w:t>
      </w:r>
      <w:r w:rsidRPr="002967FB">
        <w:t>as</w:t>
      </w:r>
      <w:r w:rsidR="00E557FC">
        <w:t xml:space="preserve"> </w:t>
      </w:r>
      <w:r w:rsidRPr="002967FB">
        <w:t>simple</w:t>
      </w:r>
      <w:r w:rsidR="00E557FC">
        <w:t xml:space="preserve"> </w:t>
      </w:r>
      <w:r w:rsidRPr="002967FB">
        <w:t>reads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writes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values</w:t>
      </w:r>
      <w:r w:rsidR="00E557FC">
        <w:t xml:space="preserve"> </w:t>
      </w:r>
      <w:r w:rsidRPr="002967FB">
        <w:t>smaller</w:t>
      </w:r>
      <w:r w:rsidR="00E557FC">
        <w:t xml:space="preserve"> </w:t>
      </w:r>
      <w:r w:rsidRPr="002967FB">
        <w:t>than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native</w:t>
      </w:r>
      <w:r w:rsidR="00E557FC">
        <w:t xml:space="preserve"> </w:t>
      </w:r>
      <w:r w:rsidRPr="002967FB">
        <w:t>(pointer-size)</w:t>
      </w:r>
      <w:r w:rsidR="00E557FC">
        <w:t xml:space="preserve"> </w:t>
      </w:r>
      <w:r w:rsidRPr="002967FB">
        <w:t>integer</w:t>
      </w:r>
      <w:r w:rsidR="003C1E3E">
        <w:t>,</w:t>
      </w:r>
      <w:r w:rsidR="00E557FC">
        <w:t xml:space="preserve"> </w:t>
      </w:r>
      <w:r w:rsidRPr="002967FB">
        <w:t>as</w:t>
      </w:r>
      <w:r w:rsidR="00E557FC">
        <w:t xml:space="preserve"> </w:t>
      </w:r>
      <w:r w:rsidRPr="002967FB">
        <w:t>such</w:t>
      </w:r>
      <w:r w:rsidR="00E557FC">
        <w:t xml:space="preserve"> </w:t>
      </w:r>
      <w:r w:rsidRPr="002967FB">
        <w:t>operations</w:t>
      </w:r>
      <w:r w:rsidR="00E557FC">
        <w:t xml:space="preserve"> </w:t>
      </w:r>
      <w:r w:rsidRPr="002967FB">
        <w:t>are</w:t>
      </w:r>
      <w:r w:rsidR="00E557FC">
        <w:t xml:space="preserve"> </w:t>
      </w:r>
      <w:r w:rsidRPr="002967FB">
        <w:t>automatically</w:t>
      </w:r>
      <w:r w:rsidR="00E557FC">
        <w:t xml:space="preserve"> </w:t>
      </w:r>
      <w:r w:rsidRPr="002967FB">
        <w:t>atomic.</w:t>
      </w:r>
    </w:p>
    <w:p w14:paraId="25F54CF9" w14:textId="77777777" w:rsidR="00687501" w:rsidRPr="002967FB" w:rsidRDefault="00687501">
      <w:pPr>
        <w:pStyle w:val="GuidelinesHead"/>
      </w:pPr>
      <w:r w:rsidRPr="002967FB">
        <w:t>Guidelines</w:t>
      </w:r>
    </w:p>
    <w:p w14:paraId="4E96A614" w14:textId="15FEBB44" w:rsidR="00687501" w:rsidRPr="002967FB" w:rsidRDefault="00687501">
      <w:pPr>
        <w:pStyle w:val="Guidelines"/>
        <w:suppressAutoHyphens w:val="0"/>
      </w:pPr>
      <w:r w:rsidRPr="00687501">
        <w:rPr>
          <w:rStyle w:val="Strong"/>
        </w:rPr>
        <w:t>DO</w:t>
      </w:r>
      <w:r w:rsidR="00E557FC">
        <w:rPr>
          <w:rStyle w:val="Strong"/>
        </w:rPr>
        <w:t xml:space="preserve"> </w:t>
      </w:r>
      <w:r w:rsidRPr="00687501">
        <w:rPr>
          <w:rStyle w:val="Strong"/>
        </w:rPr>
        <w:t>NOT</w:t>
      </w:r>
      <w:r w:rsidR="00E557FC">
        <w:t xml:space="preserve"> </w:t>
      </w:r>
      <w:r w:rsidRPr="002967FB">
        <w:t>request</w:t>
      </w:r>
      <w:r w:rsidR="00E557FC">
        <w:t xml:space="preserve"> </w:t>
      </w:r>
      <w:r w:rsidRPr="002967FB">
        <w:t>exclusive</w:t>
      </w:r>
      <w:r w:rsidR="00E557FC">
        <w:t xml:space="preserve"> </w:t>
      </w:r>
      <w:r w:rsidRPr="002967FB">
        <w:t>ownership</w:t>
      </w:r>
      <w:r w:rsidR="00E557FC">
        <w:t xml:space="preserve"> </w:t>
      </w:r>
      <w:r w:rsidRPr="002967FB">
        <w:t>on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same</w:t>
      </w:r>
      <w:r w:rsidR="00E557FC">
        <w:t xml:space="preserve"> </w:t>
      </w:r>
      <w:r w:rsidRPr="002967FB">
        <w:t>two</w:t>
      </w:r>
      <w:r w:rsidR="00E557FC">
        <w:t xml:space="preserve"> </w:t>
      </w:r>
      <w:r w:rsidRPr="002967FB">
        <w:t>or</w:t>
      </w:r>
      <w:r w:rsidR="00E557FC">
        <w:t xml:space="preserve"> </w:t>
      </w:r>
      <w:r w:rsidRPr="002967FB">
        <w:t>more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targets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different</w:t>
      </w:r>
      <w:r w:rsidR="00E557FC">
        <w:t xml:space="preserve"> </w:t>
      </w:r>
      <w:r w:rsidRPr="002967FB">
        <w:t>orders.</w:t>
      </w:r>
    </w:p>
    <w:p w14:paraId="046E1AE5" w14:textId="20186458" w:rsidR="00687501" w:rsidRPr="002967FB" w:rsidRDefault="00687501">
      <w:pPr>
        <w:pStyle w:val="Guidelines"/>
      </w:pPr>
      <w:r w:rsidRPr="00687501">
        <w:rPr>
          <w:rStyle w:val="Strong"/>
        </w:rPr>
        <w:t>DO</w:t>
      </w:r>
      <w:r w:rsidR="00E557FC">
        <w:t xml:space="preserve"> </w:t>
      </w:r>
      <w:r w:rsidRPr="002967FB">
        <w:t>ensure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code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concurrently</w:t>
      </w:r>
      <w:r w:rsidR="00E557FC">
        <w:t xml:space="preserve"> </w:t>
      </w:r>
      <w:r w:rsidRPr="002967FB">
        <w:t>holds</w:t>
      </w:r>
      <w:r w:rsidR="00E557FC">
        <w:t xml:space="preserve"> </w:t>
      </w:r>
      <w:r w:rsidRPr="002967FB">
        <w:t>multiple</w:t>
      </w:r>
      <w:r w:rsidR="00E557FC">
        <w:t xml:space="preserve"> </w:t>
      </w:r>
      <w:r w:rsidRPr="002967FB">
        <w:t>locks</w:t>
      </w:r>
      <w:r w:rsidR="00E557FC">
        <w:t xml:space="preserve"> </w:t>
      </w:r>
      <w:r w:rsidRPr="002967FB">
        <w:t>always</w:t>
      </w:r>
      <w:r w:rsidR="00E557FC">
        <w:t xml:space="preserve"> </w:t>
      </w:r>
      <w:r w:rsidRPr="002967FB">
        <w:t>acquires</w:t>
      </w:r>
      <w:r w:rsidR="00E557FC">
        <w:t xml:space="preserve"> </w:t>
      </w:r>
      <w:r w:rsidRPr="002967FB">
        <w:t>them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same</w:t>
      </w:r>
      <w:r w:rsidR="00E557FC">
        <w:t xml:space="preserve"> </w:t>
      </w:r>
      <w:r w:rsidRPr="002967FB">
        <w:t>order.</w:t>
      </w:r>
    </w:p>
    <w:p w14:paraId="0F0A7D90" w14:textId="22C2790C" w:rsidR="00687501" w:rsidRPr="002967FB" w:rsidRDefault="00687501">
      <w:pPr>
        <w:pStyle w:val="Guidelines"/>
      </w:pPr>
      <w:r w:rsidRPr="00687501">
        <w:rPr>
          <w:rStyle w:val="Strong"/>
        </w:rPr>
        <w:t>DO</w:t>
      </w:r>
      <w:r w:rsidR="00E557FC">
        <w:t xml:space="preserve"> </w:t>
      </w:r>
      <w:r w:rsidRPr="002967FB">
        <w:t>encapsulate</w:t>
      </w:r>
      <w:r w:rsidR="00E557FC">
        <w:t xml:space="preserve"> </w:t>
      </w:r>
      <w:r w:rsidRPr="002967FB">
        <w:t>mutable</w:t>
      </w:r>
      <w:r w:rsidR="00E557FC">
        <w:t xml:space="preserve"> </w:t>
      </w:r>
      <w:r w:rsidRPr="002967FB">
        <w:t>static</w:t>
      </w:r>
      <w:r w:rsidR="00E557FC">
        <w:t xml:space="preserve"> </w:t>
      </w:r>
      <w:r w:rsidRPr="002967FB">
        <w:t>data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public</w:t>
      </w:r>
      <w:r w:rsidR="00E557FC">
        <w:t xml:space="preserve"> </w:t>
      </w:r>
      <w:r w:rsidRPr="002967FB">
        <w:t>APIs</w:t>
      </w:r>
      <w:r w:rsidR="00E557FC">
        <w:t xml:space="preserve"> </w:t>
      </w:r>
      <w:r w:rsidRPr="002967FB">
        <w:t>with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logic.</w:t>
      </w:r>
    </w:p>
    <w:p w14:paraId="207FC3E6" w14:textId="0E29B79E" w:rsidR="007E4FFC" w:rsidRPr="002967FB" w:rsidRDefault="00687501" w:rsidP="00687501">
      <w:pPr>
        <w:pStyle w:val="Guidelines"/>
      </w:pPr>
      <w:r w:rsidRPr="00687501">
        <w:rPr>
          <w:rStyle w:val="Strong"/>
        </w:rPr>
        <w:t>AVOID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on</w:t>
      </w:r>
      <w:r w:rsidR="00E557FC">
        <w:t xml:space="preserve"> </w:t>
      </w:r>
      <w:r w:rsidRPr="002967FB">
        <w:t>simple</w:t>
      </w:r>
      <w:r w:rsidR="00E557FC">
        <w:t xml:space="preserve"> </w:t>
      </w:r>
      <w:r w:rsidRPr="002967FB">
        <w:t>reading</w:t>
      </w:r>
      <w:r w:rsidR="00E557FC">
        <w:t xml:space="preserve"> </w:t>
      </w:r>
      <w:r w:rsidRPr="002967FB">
        <w:t>or</w:t>
      </w:r>
      <w:r w:rsidR="00E557FC">
        <w:t xml:space="preserve"> </w:t>
      </w:r>
      <w:r w:rsidRPr="002967FB">
        <w:t>writing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values</w:t>
      </w:r>
      <w:r w:rsidR="00E557FC">
        <w:t xml:space="preserve"> </w:t>
      </w:r>
      <w:r w:rsidRPr="002967FB">
        <w:t>no</w:t>
      </w:r>
      <w:r w:rsidR="00E557FC">
        <w:t xml:space="preserve"> </w:t>
      </w:r>
      <w:r w:rsidRPr="002967FB">
        <w:t>bigger</w:t>
      </w:r>
      <w:r w:rsidR="00E557FC">
        <w:t xml:space="preserve"> </w:t>
      </w:r>
      <w:r w:rsidRPr="002967FB">
        <w:t>than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native</w:t>
      </w:r>
      <w:r w:rsidR="00E557FC">
        <w:t xml:space="preserve"> </w:t>
      </w:r>
      <w:r w:rsidRPr="002967FB">
        <w:t>(pointer-size)</w:t>
      </w:r>
      <w:r w:rsidR="00E557FC">
        <w:t xml:space="preserve"> </w:t>
      </w:r>
      <w:r w:rsidRPr="002967FB">
        <w:t>integer</w:t>
      </w:r>
      <w:r>
        <w:t>,</w:t>
      </w:r>
      <w:r w:rsidR="00E557FC">
        <w:t xml:space="preserve"> </w:t>
      </w:r>
      <w:r w:rsidRPr="002967FB">
        <w:t>as</w:t>
      </w:r>
      <w:r w:rsidR="00E557FC">
        <w:t xml:space="preserve"> </w:t>
      </w:r>
      <w:r w:rsidRPr="002967FB">
        <w:t>such</w:t>
      </w:r>
      <w:r w:rsidR="00E557FC">
        <w:t xml:space="preserve"> </w:t>
      </w:r>
      <w:r w:rsidRPr="002967FB">
        <w:t>operations</w:t>
      </w:r>
      <w:r w:rsidR="00E557FC">
        <w:t xml:space="preserve"> </w:t>
      </w:r>
      <w:r w:rsidRPr="002967FB">
        <w:t>are</w:t>
      </w:r>
      <w:r w:rsidR="00E557FC">
        <w:t xml:space="preserve"> </w:t>
      </w:r>
      <w:r w:rsidRPr="002967FB">
        <w:t>automatically</w:t>
      </w:r>
      <w:r w:rsidR="00E557FC">
        <w:t xml:space="preserve"> </w:t>
      </w:r>
      <w:r w:rsidRPr="002967FB">
        <w:t>atomic.</w:t>
      </w:r>
    </w:p>
    <w:p w14:paraId="608B0613" w14:textId="55173703" w:rsidR="007E4FFC" w:rsidRPr="002967FB" w:rsidRDefault="00D25B4D" w:rsidP="00687501">
      <w:pPr>
        <w:pStyle w:val="HB"/>
      </w:pPr>
      <w:r w:rsidRPr="002967FB">
        <w:lastRenderedPageBreak/>
        <w:t>More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Types</w:t>
      </w:r>
    </w:p>
    <w:p w14:paraId="5074F798" w14:textId="5DF5D5F4" w:rsidR="007E4FFC" w:rsidRPr="002967FB" w:rsidRDefault="00D25B4D">
      <w:pPr>
        <w:pStyle w:val="BodyNoIndent"/>
      </w:pPr>
      <w:r w:rsidRPr="002967FB">
        <w:t>In</w:t>
      </w:r>
      <w:r w:rsidR="00E557FC">
        <w:t xml:space="preserve"> </w:t>
      </w:r>
      <w:r w:rsidRPr="002967FB">
        <w:t>addition</w:t>
      </w:r>
      <w:r w:rsidR="00E557FC">
        <w:t xml:space="preserve"> </w:t>
      </w:r>
      <w:r w:rsidRPr="002967FB">
        <w:t>to</w:t>
      </w:r>
      <w:r w:rsidR="00E557FC">
        <w:t xml:space="preserve"> </w:t>
      </w:r>
      <w:proofErr w:type="spellStart"/>
      <w:proofErr w:type="gramStart"/>
      <w:r w:rsidRPr="002967FB">
        <w:rPr>
          <w:rStyle w:val="C1"/>
        </w:rPr>
        <w:t>System.Threading.Monitor</w:t>
      </w:r>
      <w:proofErr w:type="spellEnd"/>
      <w:proofErr w:type="gramEnd"/>
      <w:r w:rsidR="00E557FC">
        <w:t xml:space="preserve"> </w:t>
      </w:r>
      <w:r w:rsidRPr="002967FB">
        <w:t>and</w:t>
      </w:r>
      <w:r w:rsidR="00E557FC">
        <w:t xml:space="preserve"> </w:t>
      </w:r>
      <w:proofErr w:type="spellStart"/>
      <w:r w:rsidRPr="002967FB">
        <w:rPr>
          <w:rStyle w:val="C1"/>
        </w:rPr>
        <w:t>System.Threading.Interlocked</w:t>
      </w:r>
      <w:proofErr w:type="spellEnd"/>
      <w:r w:rsidRPr="002967FB">
        <w:t>,</w:t>
      </w:r>
      <w:r w:rsidR="00E557FC">
        <w:t xml:space="preserve"> </w:t>
      </w:r>
      <w:r w:rsidRPr="002967FB">
        <w:t>several</w:t>
      </w:r>
      <w:r w:rsidR="00E557FC">
        <w:t xml:space="preserve"> </w:t>
      </w:r>
      <w:r w:rsidRPr="002967FB">
        <w:t>more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techniques</w:t>
      </w:r>
      <w:r w:rsidR="00E557FC">
        <w:t xml:space="preserve"> </w:t>
      </w:r>
      <w:r w:rsidRPr="002967FB">
        <w:t>are</w:t>
      </w:r>
      <w:r w:rsidR="00E557FC">
        <w:t xml:space="preserve"> </w:t>
      </w:r>
      <w:r w:rsidRPr="002967FB">
        <w:t>available.</w:t>
      </w:r>
    </w:p>
    <w:p w14:paraId="324B6341" w14:textId="05B729F3" w:rsidR="007E4FFC" w:rsidRPr="002967FB" w:rsidRDefault="00D25B4D" w:rsidP="00687501">
      <w:pPr>
        <w:pStyle w:val="HC"/>
      </w:pPr>
      <w:r w:rsidRPr="002967FB">
        <w:t>Using</w:t>
      </w:r>
      <w:r w:rsidR="00E557FC">
        <w:t xml:space="preserve"> </w:t>
      </w:r>
      <w:proofErr w:type="spellStart"/>
      <w:proofErr w:type="gramStart"/>
      <w:r w:rsidRPr="00687501">
        <w:rPr>
          <w:rStyle w:val="C1"/>
        </w:rPr>
        <w:t>System.Threading.Mutex</w:t>
      </w:r>
      <w:proofErr w:type="spellEnd"/>
      <w:proofErr w:type="gramEnd"/>
    </w:p>
    <w:p w14:paraId="112B70B5" w14:textId="53A07806" w:rsidR="007E4FFC" w:rsidRPr="002967FB" w:rsidRDefault="00D25B4D">
      <w:pPr>
        <w:pStyle w:val="PD"/>
      </w:pPr>
      <w:r w:rsidRPr="002967FB">
        <w:t>***</w:t>
      </w:r>
      <w:r w:rsidR="00687501">
        <w:t>COMP:</w:t>
      </w:r>
      <w:r w:rsidR="00E557FC">
        <w:t xml:space="preserve"> </w:t>
      </w:r>
      <w:r w:rsidR="00687501">
        <w:t>Insert</w:t>
      </w:r>
      <w:r w:rsidR="00E557FC">
        <w:t xml:space="preserve"> </w:t>
      </w:r>
      <w:r w:rsidR="00687501">
        <w:t>“Begin</w:t>
      </w:r>
      <w:r w:rsidR="00E557FC">
        <w:t xml:space="preserve"> </w:t>
      </w:r>
      <w:r w:rsidR="00687501">
        <w:t>2.0”</w:t>
      </w:r>
      <w:r w:rsidR="00E557FC">
        <w:t xml:space="preserve"> </w:t>
      </w:r>
      <w:r w:rsidR="00C44C18">
        <w:t>tab</w:t>
      </w:r>
    </w:p>
    <w:p w14:paraId="4A8F9D28" w14:textId="4E0978F7" w:rsidR="001A78C7" w:rsidRPr="001A78C7" w:rsidRDefault="00D25B4D" w:rsidP="007B76DE">
      <w:pPr>
        <w:pStyle w:val="BodyNoIndent"/>
      </w:pPr>
      <w:proofErr w:type="spellStart"/>
      <w:proofErr w:type="gramStart"/>
      <w:r w:rsidRPr="002967FB">
        <w:rPr>
          <w:rStyle w:val="C1"/>
        </w:rPr>
        <w:t>System.Threading.Mutex</w:t>
      </w:r>
      <w:proofErr w:type="spellEnd"/>
      <w:proofErr w:type="gramEnd"/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similar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concept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the</w:t>
      </w:r>
      <w:r w:rsidR="00E557FC">
        <w:t xml:space="preserve"> </w:t>
      </w:r>
      <w:proofErr w:type="spellStart"/>
      <w:r w:rsidRPr="002967FB">
        <w:rPr>
          <w:rStyle w:val="C1"/>
        </w:rPr>
        <w:t>System.Threading.Monitor</w:t>
      </w:r>
      <w:proofErr w:type="spellEnd"/>
      <w:r w:rsidR="00E557FC">
        <w:t xml:space="preserve"> </w:t>
      </w:r>
      <w:r w:rsidRPr="002967FB">
        <w:t>class</w:t>
      </w:r>
      <w:r w:rsidR="00E557FC">
        <w:t xml:space="preserve"> </w:t>
      </w:r>
      <w:r w:rsidRPr="002967FB">
        <w:t>(without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rPr>
          <w:rStyle w:val="C1"/>
        </w:rPr>
        <w:t>Pulse()</w:t>
      </w:r>
      <w:r w:rsidR="00E557FC">
        <w:t xml:space="preserve"> </w:t>
      </w:r>
      <w:r w:rsidRPr="002967FB">
        <w:t>method</w:t>
      </w:r>
      <w:r w:rsidR="00E557FC">
        <w:t xml:space="preserve"> </w:t>
      </w:r>
      <w:r w:rsidRPr="002967FB">
        <w:t>support),</w:t>
      </w:r>
      <w:r w:rsidR="00E557FC">
        <w:t xml:space="preserve"> </w:t>
      </w:r>
      <w:r w:rsidRPr="002967FB">
        <w:t>except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rPr>
          <w:rStyle w:val="C1"/>
        </w:rPr>
        <w:t>lock</w:t>
      </w:r>
      <w:r w:rsidR="00E557FC">
        <w:t xml:space="preserve"> </w:t>
      </w:r>
      <w:r w:rsidRPr="002967FB">
        <w:t>keyword</w:t>
      </w:r>
      <w:r w:rsidR="00E557FC">
        <w:t xml:space="preserve"> </w:t>
      </w:r>
      <w:r w:rsidRPr="002967FB">
        <w:t>does</w:t>
      </w:r>
      <w:r w:rsidR="00E557FC">
        <w:t xml:space="preserve"> </w:t>
      </w:r>
      <w:r w:rsidRPr="002967FB">
        <w:t>not</w:t>
      </w:r>
      <w:r w:rsidR="00E557FC">
        <w:t xml:space="preserve"> </w:t>
      </w:r>
      <w:r w:rsidRPr="002967FB">
        <w:t>use</w:t>
      </w:r>
      <w:r w:rsidR="00E557FC">
        <w:t xml:space="preserve"> </w:t>
      </w:r>
      <w:r w:rsidRPr="002967FB">
        <w:t>it</w:t>
      </w:r>
      <w:r w:rsidR="00C164C1">
        <w:t>,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rPr>
          <w:rStyle w:val="C1"/>
        </w:rPr>
        <w:t>Mutex</w:t>
      </w:r>
      <w:r w:rsidRPr="002967FB">
        <w:t>es</w:t>
      </w:r>
      <w:r w:rsidR="00E557FC">
        <w:t xml:space="preserve"> </w:t>
      </w:r>
      <w:r w:rsidRPr="002967FB">
        <w:t>can</w:t>
      </w:r>
      <w:r w:rsidR="00E557FC">
        <w:t xml:space="preserve"> </w:t>
      </w:r>
      <w:r w:rsidRPr="002967FB">
        <w:t>be</w:t>
      </w:r>
      <w:r w:rsidR="00E557FC">
        <w:t xml:space="preserve"> </w:t>
      </w:r>
      <w:r w:rsidRPr="002967FB">
        <w:t>named</w:t>
      </w:r>
      <w:r w:rsidR="00E557FC">
        <w:t xml:space="preserve"> </w:t>
      </w:r>
      <w:r w:rsidRPr="002967FB">
        <w:t>so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they</w:t>
      </w:r>
      <w:r w:rsidR="00E557FC">
        <w:t xml:space="preserve"> </w:t>
      </w:r>
      <w:r w:rsidRPr="002967FB">
        <w:t>support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across</w:t>
      </w:r>
      <w:r w:rsidR="00E557FC">
        <w:t xml:space="preserve"> </w:t>
      </w:r>
      <w:r w:rsidRPr="002967FB">
        <w:t>multiple</w:t>
      </w:r>
      <w:r w:rsidR="00E557FC">
        <w:t xml:space="preserve"> </w:t>
      </w:r>
      <w:r w:rsidRPr="002967FB">
        <w:t>processes.</w:t>
      </w:r>
      <w:r w:rsidR="00E557FC">
        <w:t xml:space="preserve"> </w:t>
      </w:r>
      <w:r w:rsidRPr="002967FB">
        <w:t>Using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rPr>
          <w:rStyle w:val="C1"/>
        </w:rPr>
        <w:t>Mutex</w:t>
      </w:r>
      <w:r w:rsidR="00E557FC">
        <w:t xml:space="preserve"> </w:t>
      </w:r>
      <w:r w:rsidRPr="002967FB">
        <w:t>class,</w:t>
      </w:r>
      <w:r w:rsidR="00E557FC">
        <w:t xml:space="preserve"> </w:t>
      </w:r>
      <w:r w:rsidRPr="002967FB">
        <w:t>you</w:t>
      </w:r>
      <w:r w:rsidR="00E557FC">
        <w:t xml:space="preserve"> </w:t>
      </w:r>
      <w:r w:rsidRPr="002967FB">
        <w:t>can</w:t>
      </w:r>
      <w:r w:rsidR="00E557FC">
        <w:t xml:space="preserve"> </w:t>
      </w:r>
      <w:r w:rsidRPr="002967FB">
        <w:t>synchronize</w:t>
      </w:r>
      <w:r w:rsidR="00E557FC">
        <w:t xml:space="preserve"> </w:t>
      </w:r>
      <w:r w:rsidRPr="002967FB">
        <w:t>access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file</w:t>
      </w:r>
      <w:r w:rsidR="00E557FC">
        <w:t xml:space="preserve"> </w:t>
      </w:r>
      <w:r w:rsidRPr="002967FB">
        <w:t>or</w:t>
      </w:r>
      <w:r w:rsidR="00E557FC">
        <w:t xml:space="preserve"> </w:t>
      </w:r>
      <w:r w:rsidRPr="002967FB">
        <w:t>some</w:t>
      </w:r>
      <w:r w:rsidR="00E557FC">
        <w:t xml:space="preserve"> </w:t>
      </w:r>
      <w:r w:rsidRPr="002967FB">
        <w:t>other</w:t>
      </w:r>
      <w:r w:rsidR="00E557FC">
        <w:t xml:space="preserve"> </w:t>
      </w:r>
      <w:r w:rsidRPr="002967FB">
        <w:t>cross-process</w:t>
      </w:r>
      <w:r w:rsidR="00E557FC">
        <w:t xml:space="preserve"> </w:t>
      </w:r>
      <w:r w:rsidRPr="002967FB">
        <w:t>resource.</w:t>
      </w:r>
      <w:r w:rsidR="00E557FC">
        <w:t xml:space="preserve"> </w:t>
      </w:r>
      <w:r w:rsidRPr="002967FB">
        <w:t>Since</w:t>
      </w:r>
      <w:r w:rsidR="00E557FC">
        <w:t xml:space="preserve"> </w:t>
      </w:r>
      <w:r w:rsidRPr="002967FB">
        <w:rPr>
          <w:rStyle w:val="C1"/>
        </w:rPr>
        <w:t>Mutex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cross-process</w:t>
      </w:r>
      <w:r w:rsidR="00E557FC">
        <w:t xml:space="preserve"> </w:t>
      </w:r>
      <w:r w:rsidRPr="002967FB">
        <w:t>resource,</w:t>
      </w:r>
      <w:r w:rsidR="00E557FC">
        <w:t xml:space="preserve"> </w:t>
      </w:r>
      <w:r w:rsidRPr="002967FB">
        <w:t>.NET</w:t>
      </w:r>
      <w:r w:rsidR="00E557FC">
        <w:t xml:space="preserve"> </w:t>
      </w:r>
      <w:r w:rsidRPr="002967FB">
        <w:t>2.0</w:t>
      </w:r>
      <w:r w:rsidR="00E557FC">
        <w:t xml:space="preserve"> </w:t>
      </w:r>
      <w:r w:rsidRPr="002967FB">
        <w:t>added</w:t>
      </w:r>
      <w:r w:rsidR="00E557FC">
        <w:t xml:space="preserve"> </w:t>
      </w:r>
      <w:r w:rsidRPr="002967FB">
        <w:t>support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allow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setting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access</w:t>
      </w:r>
      <w:r w:rsidR="00E557FC">
        <w:t xml:space="preserve"> </w:t>
      </w:r>
      <w:r w:rsidRPr="002967FB">
        <w:t>control</w:t>
      </w:r>
      <w:r w:rsidR="00E557FC">
        <w:t xml:space="preserve"> </w:t>
      </w:r>
      <w:r w:rsidRPr="002967FB">
        <w:t>via</w:t>
      </w:r>
      <w:r w:rsidR="00E557FC">
        <w:t xml:space="preserve"> </w:t>
      </w:r>
      <w:r w:rsidRPr="002967FB">
        <w:t>a</w:t>
      </w:r>
      <w:r w:rsidR="00E557FC">
        <w:t xml:space="preserve"> </w:t>
      </w:r>
      <w:proofErr w:type="spellStart"/>
      <w:proofErr w:type="gramStart"/>
      <w:r w:rsidRPr="002967FB">
        <w:rPr>
          <w:rStyle w:val="C1"/>
        </w:rPr>
        <w:t>System.Security.AccessControl.MutexSecurity</w:t>
      </w:r>
      <w:proofErr w:type="spellEnd"/>
      <w:proofErr w:type="gramEnd"/>
      <w:r w:rsidR="00E557FC">
        <w:t xml:space="preserve"> </w:t>
      </w:r>
      <w:r w:rsidRPr="002967FB">
        <w:t>object.</w:t>
      </w:r>
      <w:r w:rsidR="00E557FC">
        <w:t xml:space="preserve"> </w:t>
      </w:r>
      <w:r w:rsidRPr="002967FB">
        <w:t>One</w:t>
      </w:r>
      <w:r w:rsidR="00E557FC">
        <w:t xml:space="preserve"> </w:t>
      </w:r>
      <w:r w:rsidRPr="002967FB">
        <w:t>use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rPr>
          <w:rStyle w:val="C1"/>
        </w:rPr>
        <w:t>Mutex</w:t>
      </w:r>
      <w:r w:rsidR="00E557FC">
        <w:t xml:space="preserve"> </w:t>
      </w:r>
      <w:r w:rsidRPr="002967FB">
        <w:t>class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limit</w:t>
      </w:r>
      <w:r w:rsidR="00E557FC">
        <w:t xml:space="preserve"> </w:t>
      </w:r>
      <w:r w:rsidRPr="002967FB">
        <w:t>an</w:t>
      </w:r>
      <w:r w:rsidR="00E557FC">
        <w:t xml:space="preserve"> </w:t>
      </w:r>
      <w:r w:rsidRPr="002967FB">
        <w:t>application</w:t>
      </w:r>
      <w:r w:rsidR="00E557FC">
        <w:t xml:space="preserve"> </w:t>
      </w:r>
      <w:r w:rsidRPr="002967FB">
        <w:t>so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cannot</w:t>
      </w:r>
      <w:r w:rsidR="00E557FC">
        <w:t xml:space="preserve"> </w:t>
      </w:r>
      <w:r w:rsidRPr="002967FB">
        <w:t>run</w:t>
      </w:r>
      <w:r w:rsidR="00E557FC">
        <w:t xml:space="preserve"> </w:t>
      </w:r>
      <w:r w:rsidRPr="002967FB">
        <w:t>multiple</w:t>
      </w:r>
      <w:r w:rsidR="00E557FC">
        <w:t xml:space="preserve"> </w:t>
      </w:r>
      <w:r w:rsidRPr="002967FB">
        <w:t>times</w:t>
      </w:r>
      <w:r w:rsidR="00E557FC">
        <w:t xml:space="preserve"> </w:t>
      </w:r>
      <w:r w:rsidRPr="002967FB">
        <w:t>simultaneously,</w:t>
      </w:r>
      <w:r w:rsidR="00E557FC">
        <w:t xml:space="preserve"> </w:t>
      </w:r>
      <w:r w:rsidRPr="002967FB">
        <w:t>as</w:t>
      </w:r>
      <w:r w:rsidR="00E557FC">
        <w:t xml:space="preserve"> </w:t>
      </w:r>
      <w:del w:id="86" w:author="Austen Frostad" w:date="2020-04-09T17:51:00Z">
        <w:r w:rsidR="00E85D6E" w:rsidDel="0032671C">
          <w:delText>Listing</w:delText>
        </w:r>
        <w:r w:rsidR="00E557FC" w:rsidDel="0032671C">
          <w:delText xml:space="preserve"> </w:delText>
        </w:r>
        <w:r w:rsidR="00E85D6E" w:rsidDel="0032671C">
          <w:delText>20.</w:delText>
        </w:r>
        <w:r w:rsidRPr="002967FB" w:rsidDel="0032671C">
          <w:delText>9</w:delText>
        </w:r>
      </w:del>
      <w:ins w:id="87" w:author="Austen Frostad" w:date="2020-04-09T17:57:00Z">
        <w:r w:rsidR="00187222">
          <w:t>Listing 22.9</w:t>
        </w:r>
      </w:ins>
      <w:r w:rsidR="00E557FC">
        <w:t xml:space="preserve"> </w:t>
      </w:r>
      <w:r w:rsidRPr="002967FB">
        <w:t>demonstrates.</w:t>
      </w:r>
    </w:p>
    <w:p w14:paraId="028CD35D" w14:textId="303A3B03" w:rsidR="007E4FFC" w:rsidRPr="002967FB" w:rsidRDefault="00E85D6E" w:rsidP="002537A3">
      <w:pPr>
        <w:pStyle w:val="ListingHead"/>
      </w:pPr>
      <w:del w:id="88" w:author="Austen Frostad" w:date="2020-04-09T17:51:00Z">
        <w:r w:rsidRPr="002537A3" w:rsidDel="0032671C">
          <w:rPr>
            <w:rStyle w:val="ListingNumber"/>
          </w:rPr>
          <w:delText>Listing</w:delText>
        </w:r>
        <w:r w:rsidR="00E557FC" w:rsidDel="0032671C">
          <w:rPr>
            <w:rStyle w:val="ListingNumber"/>
          </w:rPr>
          <w:delText xml:space="preserve"> </w:delText>
        </w:r>
        <w:r w:rsidRPr="002537A3" w:rsidDel="0032671C">
          <w:rPr>
            <w:rStyle w:val="ListingNumber"/>
          </w:rPr>
          <w:delText>20.</w:delText>
        </w:r>
        <w:r w:rsidR="00D25B4D" w:rsidRPr="002537A3" w:rsidDel="0032671C">
          <w:rPr>
            <w:rStyle w:val="ListingNumber"/>
          </w:rPr>
          <w:delText>9</w:delText>
        </w:r>
      </w:del>
      <w:ins w:id="89" w:author="Austen Frostad" w:date="2020-04-09T17:57:00Z">
        <w:r w:rsidR="00187222">
          <w:rPr>
            <w:rStyle w:val="ListingNumber"/>
          </w:rPr>
          <w:t>Listing 22.9</w:t>
        </w:r>
      </w:ins>
      <w:r w:rsidR="00D25B4D" w:rsidRPr="002537A3">
        <w:rPr>
          <w:rStyle w:val="ListingNumber"/>
        </w:rPr>
        <w:t>:</w:t>
      </w:r>
      <w:r w:rsidR="00D25B4D" w:rsidRPr="002967FB">
        <w:t> </w:t>
      </w:r>
      <w:r w:rsidR="00D25B4D" w:rsidRPr="002967FB">
        <w:t>Creating</w:t>
      </w:r>
      <w:r w:rsidR="00E557FC">
        <w:t xml:space="preserve"> </w:t>
      </w:r>
      <w:r w:rsidR="00D25B4D" w:rsidRPr="002967FB">
        <w:t>a</w:t>
      </w:r>
      <w:r w:rsidR="00E557FC">
        <w:t xml:space="preserve"> </w:t>
      </w:r>
      <w:r w:rsidR="00D25B4D" w:rsidRPr="002967FB">
        <w:t>Single</w:t>
      </w:r>
      <w:r w:rsidR="00E557FC">
        <w:t xml:space="preserve"> </w:t>
      </w:r>
      <w:r w:rsidR="00D25B4D" w:rsidRPr="002967FB">
        <w:t>Instance</w:t>
      </w:r>
      <w:r w:rsidR="00E557FC">
        <w:t xml:space="preserve"> </w:t>
      </w:r>
      <w:r w:rsidR="00D25B4D" w:rsidRPr="002967FB">
        <w:t>Application</w:t>
      </w:r>
    </w:p>
    <w:p w14:paraId="6F95435D" w14:textId="737508A3" w:rsidR="007E4FFC" w:rsidRPr="002967FB" w:rsidRDefault="00D25B4D">
      <w:pPr>
        <w:pStyle w:val="CDT1"/>
      </w:pPr>
      <w:r w:rsidRPr="002967FB">
        <w:rPr>
          <w:rStyle w:val="CPKeyword"/>
        </w:rPr>
        <w:t>using</w:t>
      </w:r>
      <w:r w:rsidR="00E557FC">
        <w:t xml:space="preserve"> </w:t>
      </w:r>
      <w:r w:rsidRPr="002967FB">
        <w:t>System;</w:t>
      </w:r>
    </w:p>
    <w:p w14:paraId="4C4649E9" w14:textId="0B66DEEE" w:rsidR="007E4FFC" w:rsidRPr="002967FB" w:rsidRDefault="00D25B4D">
      <w:pPr>
        <w:pStyle w:val="CDT"/>
      </w:pPr>
      <w:r w:rsidRPr="002967FB">
        <w:rPr>
          <w:rStyle w:val="CPKeyword"/>
        </w:rPr>
        <w:t>using</w:t>
      </w:r>
      <w:r w:rsidR="00E557FC">
        <w:t xml:space="preserve"> </w:t>
      </w:r>
      <w:r w:rsidRPr="002967FB">
        <w:t>System.Threading;</w:t>
      </w:r>
    </w:p>
    <w:p w14:paraId="3F8E5B9E" w14:textId="31745D46" w:rsidR="007E4FFC" w:rsidRPr="002967FB" w:rsidRDefault="00D25B4D">
      <w:pPr>
        <w:pStyle w:val="CDT"/>
      </w:pPr>
      <w:r w:rsidRPr="002967FB">
        <w:rPr>
          <w:rStyle w:val="CPKeyword"/>
        </w:rPr>
        <w:t>using</w:t>
      </w:r>
      <w:r w:rsidR="00E557FC">
        <w:t xml:space="preserve"> </w:t>
      </w:r>
      <w:r w:rsidRPr="002967FB">
        <w:t>System.Reflection;</w:t>
      </w:r>
    </w:p>
    <w:p w14:paraId="535D8C6C" w14:textId="77777777" w:rsidR="007E4FFC" w:rsidRPr="002967FB" w:rsidRDefault="007E4FFC">
      <w:pPr>
        <w:pStyle w:val="CDT"/>
      </w:pPr>
    </w:p>
    <w:p w14:paraId="46E0E4C6" w14:textId="06A81453" w:rsidR="007E4FFC" w:rsidRPr="002967FB" w:rsidRDefault="00D25B4D">
      <w:pPr>
        <w:pStyle w:val="CDT"/>
      </w:pPr>
      <w:r w:rsidRPr="002967FB">
        <w:rPr>
          <w:rStyle w:val="CPKeyword"/>
        </w:rPr>
        <w:t>public</w:t>
      </w:r>
      <w:r w:rsidR="00E557FC">
        <w:rPr>
          <w:rStyle w:val="CPKeyword"/>
        </w:rPr>
        <w:t xml:space="preserve"> </w:t>
      </w:r>
      <w:r w:rsidRPr="002967FB">
        <w:rPr>
          <w:rStyle w:val="CPKeyword"/>
        </w:rPr>
        <w:t>class</w:t>
      </w:r>
      <w:r w:rsidR="00E557FC">
        <w:t xml:space="preserve"> </w:t>
      </w:r>
      <w:r w:rsidRPr="002967FB">
        <w:t>Program</w:t>
      </w:r>
    </w:p>
    <w:p w14:paraId="3CB55C18" w14:textId="77777777" w:rsidR="007E4FFC" w:rsidRPr="002967FB" w:rsidRDefault="00D25B4D">
      <w:pPr>
        <w:pStyle w:val="CDT"/>
      </w:pPr>
      <w:r w:rsidRPr="002967FB">
        <w:t>{</w:t>
      </w:r>
    </w:p>
    <w:p w14:paraId="149AC83B" w14:textId="0A94B705" w:rsidR="007E4FFC" w:rsidRPr="002967FB" w:rsidRDefault="00E557FC">
      <w:pPr>
        <w:pStyle w:val="CDT"/>
      </w:pPr>
      <w:r>
        <w:t xml:space="preserve">  </w:t>
      </w:r>
      <w:r w:rsidR="00D25B4D" w:rsidRPr="002967FB">
        <w:rPr>
          <w:rStyle w:val="CPKeyword"/>
        </w:rPr>
        <w:t>public</w:t>
      </w:r>
      <w:r>
        <w:t xml:space="preserve"> </w:t>
      </w:r>
      <w:r w:rsidR="00D25B4D" w:rsidRPr="002967FB">
        <w:rPr>
          <w:rStyle w:val="CPKeyword"/>
        </w:rPr>
        <w:t>static</w:t>
      </w:r>
      <w:r>
        <w:t xml:space="preserve"> </w:t>
      </w:r>
      <w:r w:rsidR="00D25B4D" w:rsidRPr="002967FB">
        <w:rPr>
          <w:rStyle w:val="CPKeyword"/>
        </w:rPr>
        <w:t>void</w:t>
      </w:r>
      <w:r>
        <w:t xml:space="preserve"> </w:t>
      </w:r>
      <w:r w:rsidR="00D25B4D" w:rsidRPr="002967FB">
        <w:t>Main()</w:t>
      </w:r>
    </w:p>
    <w:p w14:paraId="11004C2A" w14:textId="365872EB" w:rsidR="007E4FFC" w:rsidRPr="002967FB" w:rsidRDefault="00E557FC">
      <w:pPr>
        <w:pStyle w:val="CDT"/>
      </w:pPr>
      <w:r>
        <w:t xml:space="preserve">  </w:t>
      </w:r>
      <w:r w:rsidR="00D25B4D" w:rsidRPr="002967FB">
        <w:t>{</w:t>
      </w:r>
    </w:p>
    <w:p w14:paraId="53769ABC" w14:textId="6504F405" w:rsidR="007E4FFC" w:rsidRPr="002967FB" w:rsidDel="00F512FE" w:rsidRDefault="00E557FC">
      <w:pPr>
        <w:pStyle w:val="CDT"/>
        <w:rPr>
          <w:del w:id="90" w:author="Mark Michaelis" w:date="2020-01-29T20:50:00Z"/>
          <w:rStyle w:val="CPComment"/>
        </w:rPr>
      </w:pPr>
      <w:del w:id="91" w:author="Mark Michaelis" w:date="2020-01-29T20:50:00Z">
        <w:r w:rsidDel="00F512FE">
          <w:delText xml:space="preserve">      </w:delText>
        </w:r>
        <w:r w:rsidR="00D25B4D" w:rsidRPr="002967FB" w:rsidDel="00F512FE">
          <w:rPr>
            <w:rStyle w:val="CPComment"/>
          </w:rPr>
          <w:delText>//</w:delText>
        </w:r>
        <w:r w:rsidDel="00F512FE">
          <w:rPr>
            <w:rStyle w:val="CPComment"/>
          </w:rPr>
          <w:delText xml:space="preserve"> </w:delText>
        </w:r>
        <w:r w:rsidR="00D25B4D" w:rsidRPr="002967FB" w:rsidDel="00F512FE">
          <w:rPr>
            <w:rStyle w:val="CPComment"/>
          </w:rPr>
          <w:delText>Indicates</w:delText>
        </w:r>
        <w:r w:rsidDel="00F512FE">
          <w:rPr>
            <w:rStyle w:val="CPComment"/>
          </w:rPr>
          <w:delText xml:space="preserve"> </w:delText>
        </w:r>
        <w:r w:rsidR="00D25B4D" w:rsidRPr="002967FB" w:rsidDel="00F512FE">
          <w:rPr>
            <w:rStyle w:val="CPComment"/>
          </w:rPr>
          <w:delText>whether</w:delText>
        </w:r>
        <w:r w:rsidDel="00F512FE">
          <w:rPr>
            <w:rStyle w:val="CPComment"/>
          </w:rPr>
          <w:delText xml:space="preserve"> </w:delText>
        </w:r>
        <w:r w:rsidR="00D25B4D" w:rsidRPr="002967FB" w:rsidDel="00F512FE">
          <w:rPr>
            <w:rStyle w:val="CPComment"/>
          </w:rPr>
          <w:delText>this</w:delText>
        </w:r>
        <w:r w:rsidDel="00F512FE">
          <w:rPr>
            <w:rStyle w:val="CPComment"/>
          </w:rPr>
          <w:delText xml:space="preserve"> </w:delText>
        </w:r>
        <w:r w:rsidR="00D25B4D" w:rsidRPr="002967FB" w:rsidDel="00F512FE">
          <w:rPr>
            <w:rStyle w:val="CPComment"/>
          </w:rPr>
          <w:delText>is</w:delText>
        </w:r>
        <w:r w:rsidDel="00F512FE">
          <w:rPr>
            <w:rStyle w:val="CPComment"/>
          </w:rPr>
          <w:delText xml:space="preserve"> </w:delText>
        </w:r>
        <w:r w:rsidR="00D25B4D" w:rsidRPr="002967FB" w:rsidDel="00F512FE">
          <w:rPr>
            <w:rStyle w:val="CPComment"/>
          </w:rPr>
          <w:delText>the</w:delText>
        </w:r>
        <w:r w:rsidDel="00F512FE">
          <w:rPr>
            <w:rStyle w:val="CPComment"/>
          </w:rPr>
          <w:delText xml:space="preserve"> </w:delText>
        </w:r>
        <w:r w:rsidR="00D25B4D" w:rsidRPr="002967FB" w:rsidDel="00F512FE">
          <w:rPr>
            <w:rStyle w:val="CPComment"/>
          </w:rPr>
          <w:delText>first</w:delText>
        </w:r>
      </w:del>
    </w:p>
    <w:p w14:paraId="081AEFF9" w14:textId="063E10D8" w:rsidR="007E4FFC" w:rsidRPr="002967FB" w:rsidDel="00F512FE" w:rsidRDefault="00E557FC">
      <w:pPr>
        <w:pStyle w:val="CDT"/>
        <w:rPr>
          <w:del w:id="92" w:author="Mark Michaelis" w:date="2020-01-29T20:50:00Z"/>
          <w:rStyle w:val="CPComment"/>
        </w:rPr>
      </w:pPr>
      <w:del w:id="93" w:author="Mark Michaelis" w:date="2020-01-29T20:50:00Z">
        <w:r w:rsidDel="00F512FE">
          <w:delText xml:space="preserve">      </w:delText>
        </w:r>
        <w:r w:rsidR="00D25B4D" w:rsidRPr="002967FB" w:rsidDel="00F512FE">
          <w:rPr>
            <w:rStyle w:val="CPComment"/>
          </w:rPr>
          <w:delText>//</w:delText>
        </w:r>
        <w:r w:rsidDel="00F512FE">
          <w:rPr>
            <w:rStyle w:val="CPComment"/>
          </w:rPr>
          <w:delText xml:space="preserve"> </w:delText>
        </w:r>
        <w:r w:rsidR="00D25B4D" w:rsidRPr="002967FB" w:rsidDel="00F512FE">
          <w:rPr>
            <w:rStyle w:val="CPComment"/>
          </w:rPr>
          <w:delText>application</w:delText>
        </w:r>
        <w:r w:rsidDel="00F512FE">
          <w:rPr>
            <w:rStyle w:val="CPComment"/>
          </w:rPr>
          <w:delText xml:space="preserve"> </w:delText>
        </w:r>
        <w:r w:rsidR="00D25B4D" w:rsidRPr="002967FB" w:rsidDel="00F512FE">
          <w:rPr>
            <w:rStyle w:val="CPComment"/>
          </w:rPr>
          <w:delText>instance</w:delText>
        </w:r>
      </w:del>
    </w:p>
    <w:p w14:paraId="0C74D67D" w14:textId="13346899" w:rsidR="007E4FFC" w:rsidRPr="002967FB" w:rsidDel="00F512FE" w:rsidRDefault="00E557FC">
      <w:pPr>
        <w:pStyle w:val="CDT"/>
        <w:rPr>
          <w:del w:id="94" w:author="Mark Michaelis" w:date="2020-01-29T20:50:00Z"/>
        </w:rPr>
      </w:pPr>
      <w:del w:id="95" w:author="Mark Michaelis" w:date="2020-01-29T20:50:00Z">
        <w:r w:rsidDel="00F512FE">
          <w:delText xml:space="preserve">      </w:delText>
        </w:r>
        <w:r w:rsidR="00D25B4D" w:rsidRPr="002967FB" w:rsidDel="00F512FE">
          <w:rPr>
            <w:rStyle w:val="CPKeyword"/>
          </w:rPr>
          <w:delText>bool</w:delText>
        </w:r>
        <w:r w:rsidDel="00F512FE">
          <w:delText xml:space="preserve"> </w:delText>
        </w:r>
        <w:r w:rsidR="00D25B4D" w:rsidRPr="002967FB" w:rsidDel="00F512FE">
          <w:delText>firstApplicationInstance;</w:delText>
        </w:r>
      </w:del>
    </w:p>
    <w:p w14:paraId="79552145" w14:textId="5C9D6948" w:rsidR="007E4FFC" w:rsidRPr="002967FB" w:rsidDel="00F512FE" w:rsidRDefault="007E4FFC">
      <w:pPr>
        <w:pStyle w:val="CDT"/>
        <w:rPr>
          <w:del w:id="96" w:author="Mark Michaelis" w:date="2020-01-29T20:50:00Z"/>
        </w:rPr>
      </w:pPr>
    </w:p>
    <w:p w14:paraId="51EA462E" w14:textId="73DC6BD9" w:rsidR="001800E5" w:rsidRDefault="00E557FC">
      <w:pPr>
        <w:pStyle w:val="CDT"/>
        <w:rPr>
          <w:rStyle w:val="CPComment"/>
        </w:rPr>
      </w:pPr>
      <w:r>
        <w:t xml:space="preserve">      </w:t>
      </w:r>
      <w:r w:rsidR="00D25B4D" w:rsidRPr="002967FB">
        <w:rPr>
          <w:rStyle w:val="CPComment"/>
        </w:rPr>
        <w:t>//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Obtain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the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mutex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name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from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the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full</w:t>
      </w:r>
    </w:p>
    <w:p w14:paraId="23934521" w14:textId="71DB8A01" w:rsidR="007E4FFC" w:rsidRPr="002967FB" w:rsidRDefault="00E557FC">
      <w:pPr>
        <w:pStyle w:val="CDT"/>
      </w:pPr>
      <w:r>
        <w:rPr>
          <w:rStyle w:val="CPComment"/>
        </w:rPr>
        <w:t xml:space="preserve">      </w:t>
      </w:r>
      <w:r w:rsidR="00D25B4D" w:rsidRPr="002967FB">
        <w:rPr>
          <w:rStyle w:val="CPComment"/>
        </w:rPr>
        <w:t>//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assembly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name</w:t>
      </w:r>
    </w:p>
    <w:p w14:paraId="63CFC479" w14:textId="1BB9F02A" w:rsidR="001800E5" w:rsidRDefault="00E557FC">
      <w:pPr>
        <w:pStyle w:val="CDT"/>
      </w:pPr>
      <w:r>
        <w:t xml:space="preserve">      </w:t>
      </w:r>
      <w:r w:rsidR="00D25B4D" w:rsidRPr="002967FB">
        <w:rPr>
          <w:rStyle w:val="CPKeyword"/>
        </w:rPr>
        <w:t>string</w:t>
      </w:r>
      <w:r>
        <w:t xml:space="preserve"> </w:t>
      </w:r>
      <w:r w:rsidR="00D25B4D" w:rsidRPr="002967FB">
        <w:t>mutexName</w:t>
      </w:r>
      <w:r>
        <w:t xml:space="preserve"> </w:t>
      </w:r>
      <w:r w:rsidR="00D25B4D" w:rsidRPr="002967FB">
        <w:t>=</w:t>
      </w:r>
    </w:p>
    <w:p w14:paraId="34B14CB8" w14:textId="467730FC" w:rsidR="007E4FFC" w:rsidRPr="002967FB" w:rsidRDefault="00E557FC">
      <w:pPr>
        <w:pStyle w:val="CDT"/>
      </w:pPr>
      <w:r>
        <w:t xml:space="preserve">          </w:t>
      </w:r>
      <w:r w:rsidR="00D25B4D" w:rsidRPr="002967FB">
        <w:t>Assembly.GetEntryAssembly()</w:t>
      </w:r>
      <w:ins w:id="97" w:author="Mark Michaelis" w:date="2020-01-29T20:37:00Z">
        <w:r w:rsidR="00121A81">
          <w:t>!</w:t>
        </w:r>
      </w:ins>
      <w:r w:rsidR="00D25B4D" w:rsidRPr="002967FB">
        <w:t>.FullName</w:t>
      </w:r>
      <w:ins w:id="98" w:author="Mark Michaelis" w:date="2020-01-29T20:37:00Z">
        <w:r w:rsidR="00121A81">
          <w:t>!</w:t>
        </w:r>
      </w:ins>
      <w:r w:rsidR="00D25B4D" w:rsidRPr="002967FB">
        <w:t>;</w:t>
      </w:r>
    </w:p>
    <w:p w14:paraId="10D904DD" w14:textId="77777777" w:rsidR="001800E5" w:rsidRDefault="001800E5">
      <w:pPr>
        <w:pStyle w:val="CDT"/>
      </w:pPr>
    </w:p>
    <w:p w14:paraId="1DDCD5BC" w14:textId="77777777" w:rsidR="00F512FE" w:rsidRPr="002967FB" w:rsidRDefault="00F512FE" w:rsidP="00F512FE">
      <w:pPr>
        <w:pStyle w:val="CDT"/>
        <w:rPr>
          <w:ins w:id="99" w:author="Mark Michaelis" w:date="2020-01-29T20:50:00Z"/>
          <w:rStyle w:val="CPComment"/>
        </w:rPr>
      </w:pPr>
      <w:ins w:id="100" w:author="Mark Michaelis" w:date="2020-01-29T20:50:00Z">
        <w:r>
          <w:t xml:space="preserve">      </w:t>
        </w:r>
        <w:r w:rsidRPr="002967FB">
          <w:rPr>
            <w:rStyle w:val="CPComment"/>
          </w:rPr>
          <w:t>//</w:t>
        </w:r>
        <w:r>
          <w:rPr>
            <w:rStyle w:val="CPComment"/>
          </w:rPr>
          <w:t xml:space="preserve"> </w:t>
        </w:r>
        <w:r w:rsidRPr="003B53D1">
          <w:rPr>
            <w:rStyle w:val="CPComment"/>
          </w:rPr>
          <w:t>firstApplicationInstance</w:t>
        </w:r>
        <w:r w:rsidRPr="002967FB">
          <w:rPr>
            <w:rStyle w:val="CPComment"/>
          </w:rPr>
          <w:t xml:space="preserve"> </w:t>
        </w:r>
        <w:r>
          <w:rPr>
            <w:rStyle w:val="CPComment"/>
          </w:rPr>
          <w:t>i</w:t>
        </w:r>
        <w:r w:rsidRPr="002967FB">
          <w:rPr>
            <w:rStyle w:val="CPComment"/>
          </w:rPr>
          <w:t>ndicates</w:t>
        </w:r>
        <w:r>
          <w:rPr>
            <w:rStyle w:val="CPComment"/>
          </w:rPr>
          <w:t xml:space="preserve"> </w:t>
        </w:r>
        <w:r w:rsidRPr="002967FB">
          <w:rPr>
            <w:rStyle w:val="CPComment"/>
          </w:rPr>
          <w:t>whether</w:t>
        </w:r>
        <w:r>
          <w:rPr>
            <w:rStyle w:val="CPComment"/>
          </w:rPr>
          <w:t xml:space="preserve"> </w:t>
        </w:r>
        <w:r w:rsidRPr="002967FB">
          <w:rPr>
            <w:rStyle w:val="CPComment"/>
          </w:rPr>
          <w:t>this</w:t>
        </w:r>
        <w:r>
          <w:rPr>
            <w:rStyle w:val="CPComment"/>
          </w:rPr>
          <w:t xml:space="preserve"> </w:t>
        </w:r>
        <w:r w:rsidRPr="002967FB">
          <w:rPr>
            <w:rStyle w:val="CPComment"/>
          </w:rPr>
          <w:t>is</w:t>
        </w:r>
        <w:r>
          <w:rPr>
            <w:rStyle w:val="CPComment"/>
          </w:rPr>
          <w:t xml:space="preserve"> </w:t>
        </w:r>
        <w:r w:rsidRPr="002967FB">
          <w:rPr>
            <w:rStyle w:val="CPComment"/>
          </w:rPr>
          <w:t>the</w:t>
        </w:r>
        <w:r>
          <w:rPr>
            <w:rStyle w:val="CPComment"/>
          </w:rPr>
          <w:t xml:space="preserve"> </w:t>
        </w:r>
        <w:r w:rsidRPr="002967FB">
          <w:rPr>
            <w:rStyle w:val="CPComment"/>
          </w:rPr>
          <w:t>first</w:t>
        </w:r>
      </w:ins>
    </w:p>
    <w:p w14:paraId="3C005A53" w14:textId="77777777" w:rsidR="00F512FE" w:rsidRPr="002967FB" w:rsidRDefault="00F512FE" w:rsidP="00F512FE">
      <w:pPr>
        <w:pStyle w:val="CDT"/>
        <w:rPr>
          <w:ins w:id="101" w:author="Mark Michaelis" w:date="2020-01-29T20:50:00Z"/>
          <w:rStyle w:val="CPComment"/>
        </w:rPr>
      </w:pPr>
      <w:ins w:id="102" w:author="Mark Michaelis" w:date="2020-01-29T20:50:00Z">
        <w:r>
          <w:t xml:space="preserve">      </w:t>
        </w:r>
        <w:r w:rsidRPr="002967FB">
          <w:rPr>
            <w:rStyle w:val="CPComment"/>
          </w:rPr>
          <w:t>//</w:t>
        </w:r>
        <w:r>
          <w:rPr>
            <w:rStyle w:val="CPComment"/>
          </w:rPr>
          <w:t xml:space="preserve"> </w:t>
        </w:r>
        <w:r w:rsidRPr="002967FB">
          <w:rPr>
            <w:rStyle w:val="CPComment"/>
          </w:rPr>
          <w:t>application</w:t>
        </w:r>
        <w:r>
          <w:rPr>
            <w:rStyle w:val="CPComment"/>
          </w:rPr>
          <w:t xml:space="preserve"> </w:t>
        </w:r>
        <w:r w:rsidRPr="002967FB">
          <w:rPr>
            <w:rStyle w:val="CPComment"/>
          </w:rPr>
          <w:t>instance</w:t>
        </w:r>
      </w:ins>
    </w:p>
    <w:p w14:paraId="709C59D7" w14:textId="4E7F8A10" w:rsidR="007E4FFC" w:rsidRPr="002967FB" w:rsidRDefault="00E557FC">
      <w:pPr>
        <w:pStyle w:val="CDT"/>
      </w:pPr>
      <w:r>
        <w:lastRenderedPageBreak/>
        <w:t xml:space="preserve">      </w:t>
      </w:r>
      <w:r w:rsidR="00D25B4D" w:rsidRPr="002967FB">
        <w:rPr>
          <w:rStyle w:val="CPKeyword"/>
        </w:rPr>
        <w:t>using</w:t>
      </w:r>
      <w:del w:id="103" w:author="Mark Michaelis" w:date="2020-01-29T20:38:00Z">
        <w:r w:rsidR="00D25B4D" w:rsidRPr="002967FB" w:rsidDel="002F2AC5">
          <w:delText>(</w:delText>
        </w:r>
      </w:del>
      <w:ins w:id="104" w:author="Mark Michaelis" w:date="2020-01-29T20:38:00Z">
        <w:r w:rsidR="002F2AC5">
          <w:t xml:space="preserve"> </w:t>
        </w:r>
      </w:ins>
      <w:r w:rsidR="00D25B4D" w:rsidRPr="002967FB">
        <w:t>Mutex</w:t>
      </w:r>
      <w:r>
        <w:t xml:space="preserve"> </w:t>
      </w:r>
      <w:r w:rsidR="00D25B4D" w:rsidRPr="002967FB">
        <w:t>mutex</w:t>
      </w:r>
      <w:r>
        <w:t xml:space="preserve"> </w:t>
      </w:r>
      <w:r w:rsidR="00D25B4D" w:rsidRPr="002967FB">
        <w:t>=</w:t>
      </w:r>
      <w:r>
        <w:t xml:space="preserve"> </w:t>
      </w:r>
      <w:r w:rsidR="00D25B4D" w:rsidRPr="002967FB">
        <w:rPr>
          <w:rStyle w:val="CPKeyword"/>
        </w:rPr>
        <w:t>new</w:t>
      </w:r>
      <w:r>
        <w:t xml:space="preserve"> </w:t>
      </w:r>
      <w:r w:rsidR="00D25B4D" w:rsidRPr="002967FB">
        <w:t>Mutex(</w:t>
      </w:r>
      <w:r w:rsidR="00D25B4D" w:rsidRPr="002967FB">
        <w:rPr>
          <w:rStyle w:val="CPKeyword"/>
        </w:rPr>
        <w:t>false</w:t>
      </w:r>
      <w:r w:rsidR="00D25B4D" w:rsidRPr="002967FB">
        <w:t>,</w:t>
      </w:r>
      <w:r>
        <w:t xml:space="preserve"> </w:t>
      </w:r>
      <w:r w:rsidR="00D25B4D" w:rsidRPr="002967FB">
        <w:t>mutexName,</w:t>
      </w:r>
    </w:p>
    <w:p w14:paraId="392F78DA" w14:textId="62677EAF" w:rsidR="007E4FFC" w:rsidRPr="002967FB" w:rsidRDefault="00E557FC">
      <w:pPr>
        <w:pStyle w:val="CDT"/>
      </w:pPr>
      <w:r>
        <w:t xml:space="preserve">          </w:t>
      </w:r>
      <w:r w:rsidR="00D25B4D" w:rsidRPr="002967FB">
        <w:rPr>
          <w:rStyle w:val="CPKeyword"/>
        </w:rPr>
        <w:t>out</w:t>
      </w:r>
      <w:r>
        <w:t xml:space="preserve"> </w:t>
      </w:r>
      <w:ins w:id="105" w:author="Mark Michaelis" w:date="2020-01-29T20:49:00Z">
        <w:r w:rsidR="00480B0B" w:rsidRPr="00480B0B">
          <w:rPr>
            <w:rStyle w:val="CPKeyword"/>
            <w:rPrChange w:id="106" w:author="Mark Michaelis" w:date="2020-01-29T20:49:00Z">
              <w:rPr/>
            </w:rPrChange>
          </w:rPr>
          <w:t>bool</w:t>
        </w:r>
        <w:r w:rsidR="00480B0B">
          <w:t xml:space="preserve"> </w:t>
        </w:r>
      </w:ins>
      <w:r w:rsidR="00D25B4D" w:rsidRPr="002967FB">
        <w:t>firstApplicationInstance)</w:t>
      </w:r>
      <w:ins w:id="107" w:author="Mark Michaelis" w:date="2020-01-29T20:38:00Z">
        <w:r w:rsidR="002F2AC5">
          <w:t>;</w:t>
        </w:r>
      </w:ins>
      <w:del w:id="108" w:author="Mark Michaelis" w:date="2020-01-29T20:38:00Z">
        <w:r w:rsidR="00D25B4D" w:rsidRPr="002967FB" w:rsidDel="002F2AC5">
          <w:delText>)</w:delText>
        </w:r>
      </w:del>
    </w:p>
    <w:p w14:paraId="6D3C24D3" w14:textId="530994AC" w:rsidR="007E4FFC" w:rsidRPr="002967FB" w:rsidDel="002F2AC5" w:rsidRDefault="00E557FC">
      <w:pPr>
        <w:pStyle w:val="CDT"/>
        <w:rPr>
          <w:del w:id="109" w:author="Mark Michaelis" w:date="2020-01-29T20:37:00Z"/>
        </w:rPr>
      </w:pPr>
      <w:del w:id="110" w:author="Mark Michaelis" w:date="2020-01-29T20:37:00Z">
        <w:r w:rsidDel="002F2AC5">
          <w:delText xml:space="preserve">      </w:delText>
        </w:r>
        <w:r w:rsidR="00D25B4D" w:rsidRPr="002967FB" w:rsidDel="002F2AC5">
          <w:delText>{</w:delText>
        </w:r>
      </w:del>
    </w:p>
    <w:p w14:paraId="375DA67E" w14:textId="77777777" w:rsidR="007E4FFC" w:rsidRPr="002967FB" w:rsidRDefault="007E4FFC">
      <w:pPr>
        <w:pStyle w:val="CDT"/>
      </w:pPr>
    </w:p>
    <w:p w14:paraId="1EC902B9" w14:textId="35A9B905" w:rsidR="007E4FFC" w:rsidRPr="002967FB" w:rsidRDefault="00E557FC">
      <w:pPr>
        <w:pStyle w:val="CDT"/>
      </w:pPr>
      <w:del w:id="111" w:author="Mark Michaelis" w:date="2020-01-29T20:38:00Z">
        <w:r w:rsidDel="002F2AC5">
          <w:delText xml:space="preserve">    </w:delText>
        </w:r>
      </w:del>
      <w:r>
        <w:t xml:space="preserve">      </w:t>
      </w:r>
      <w:r w:rsidR="00D25B4D" w:rsidRPr="002967FB">
        <w:rPr>
          <w:rStyle w:val="CPKeyword"/>
        </w:rPr>
        <w:t>if</w:t>
      </w:r>
      <w:r w:rsidR="00D25B4D" w:rsidRPr="002967FB">
        <w:t>(!firstApplicationInstance)</w:t>
      </w:r>
    </w:p>
    <w:p w14:paraId="207A299B" w14:textId="4B2BC417" w:rsidR="007E4FFC" w:rsidRPr="002967FB" w:rsidRDefault="00E557FC">
      <w:pPr>
        <w:pStyle w:val="CDT"/>
      </w:pPr>
      <w:del w:id="112" w:author="Mark Michaelis" w:date="2020-01-29T20:38:00Z">
        <w:r w:rsidDel="002F2AC5">
          <w:delText xml:space="preserve">    </w:delText>
        </w:r>
      </w:del>
      <w:r>
        <w:t xml:space="preserve">      </w:t>
      </w:r>
      <w:r w:rsidR="00D25B4D" w:rsidRPr="002967FB">
        <w:t>{</w:t>
      </w:r>
    </w:p>
    <w:p w14:paraId="099AF435" w14:textId="690E86F0" w:rsidR="007E4FFC" w:rsidRPr="002967FB" w:rsidRDefault="00E557FC">
      <w:pPr>
        <w:pStyle w:val="CDT"/>
      </w:pPr>
      <w:del w:id="113" w:author="Mark Michaelis" w:date="2020-01-29T20:38:00Z">
        <w:r w:rsidDel="002F2AC5">
          <w:delText xml:space="preserve">    </w:delText>
        </w:r>
      </w:del>
      <w:r>
        <w:t xml:space="preserve">          </w:t>
      </w:r>
      <w:r w:rsidR="00D25B4D" w:rsidRPr="002967FB">
        <w:t>Console.WriteLine(</w:t>
      </w:r>
    </w:p>
    <w:p w14:paraId="18974104" w14:textId="6D5B8432" w:rsidR="007E4FFC" w:rsidRPr="002967FB" w:rsidRDefault="00E557FC">
      <w:pPr>
        <w:pStyle w:val="CDT"/>
      </w:pPr>
      <w:del w:id="114" w:author="Mark Michaelis" w:date="2020-01-29T20:38:00Z">
        <w:r w:rsidDel="002F2AC5">
          <w:delText xml:space="preserve">    </w:delText>
        </w:r>
      </w:del>
      <w:r>
        <w:t xml:space="preserve">              </w:t>
      </w:r>
      <w:r w:rsidR="00D25B4D" w:rsidRPr="002967FB">
        <w:rPr>
          <w:rStyle w:val="Maroon"/>
        </w:rPr>
        <w:t>"This</w:t>
      </w:r>
      <w:r>
        <w:rPr>
          <w:rStyle w:val="Maroon"/>
        </w:rPr>
        <w:t xml:space="preserve"> </w:t>
      </w:r>
      <w:r w:rsidR="00D25B4D" w:rsidRPr="002967FB">
        <w:rPr>
          <w:rStyle w:val="Maroon"/>
        </w:rPr>
        <w:t>application</w:t>
      </w:r>
      <w:r>
        <w:rPr>
          <w:rStyle w:val="Maroon"/>
        </w:rPr>
        <w:t xml:space="preserve"> </w:t>
      </w:r>
      <w:r w:rsidR="00D25B4D" w:rsidRPr="002967FB">
        <w:rPr>
          <w:rStyle w:val="Maroon"/>
        </w:rPr>
        <w:t>is</w:t>
      </w:r>
      <w:r>
        <w:rPr>
          <w:rStyle w:val="Maroon"/>
        </w:rPr>
        <w:t xml:space="preserve"> </w:t>
      </w:r>
      <w:r w:rsidR="00D25B4D" w:rsidRPr="002967FB">
        <w:rPr>
          <w:rStyle w:val="Maroon"/>
        </w:rPr>
        <w:t>already</w:t>
      </w:r>
      <w:r>
        <w:rPr>
          <w:rStyle w:val="Maroon"/>
        </w:rPr>
        <w:t xml:space="preserve"> </w:t>
      </w:r>
      <w:r w:rsidR="00D25B4D" w:rsidRPr="002967FB">
        <w:rPr>
          <w:rStyle w:val="Maroon"/>
        </w:rPr>
        <w:t>running."</w:t>
      </w:r>
      <w:r w:rsidR="00D25B4D" w:rsidRPr="002967FB">
        <w:t>);</w:t>
      </w:r>
    </w:p>
    <w:p w14:paraId="7DA5ECEC" w14:textId="6AEB584A" w:rsidR="007E4FFC" w:rsidRPr="002967FB" w:rsidRDefault="00E557FC">
      <w:pPr>
        <w:pStyle w:val="CDT"/>
      </w:pPr>
      <w:del w:id="115" w:author="Mark Michaelis" w:date="2020-01-29T20:38:00Z">
        <w:r w:rsidDel="002F2AC5">
          <w:delText xml:space="preserve">    </w:delText>
        </w:r>
      </w:del>
      <w:r>
        <w:t xml:space="preserve">      </w:t>
      </w:r>
      <w:r w:rsidR="00D25B4D" w:rsidRPr="002967FB">
        <w:t>}</w:t>
      </w:r>
    </w:p>
    <w:p w14:paraId="617F1BF5" w14:textId="61A6FEE6" w:rsidR="007E4FFC" w:rsidRPr="002967FB" w:rsidRDefault="00E557FC">
      <w:pPr>
        <w:pStyle w:val="CDT"/>
      </w:pPr>
      <w:del w:id="116" w:author="Mark Michaelis" w:date="2020-01-29T20:38:00Z">
        <w:r w:rsidDel="002F2AC5">
          <w:delText xml:space="preserve">    </w:delText>
        </w:r>
      </w:del>
      <w:r>
        <w:t xml:space="preserve">      </w:t>
      </w:r>
      <w:r w:rsidR="00D25B4D" w:rsidRPr="002967FB">
        <w:rPr>
          <w:rStyle w:val="CPKeyword"/>
        </w:rPr>
        <w:t>else</w:t>
      </w:r>
    </w:p>
    <w:p w14:paraId="64607A84" w14:textId="5E8DACAC" w:rsidR="007E4FFC" w:rsidRPr="002967FB" w:rsidRDefault="00E557FC">
      <w:pPr>
        <w:pStyle w:val="CDT"/>
      </w:pPr>
      <w:del w:id="117" w:author="Mark Michaelis" w:date="2020-01-29T20:38:00Z">
        <w:r w:rsidDel="002F2AC5">
          <w:delText xml:space="preserve">    </w:delText>
        </w:r>
      </w:del>
      <w:r>
        <w:t xml:space="preserve">      </w:t>
      </w:r>
      <w:r w:rsidR="00D25B4D" w:rsidRPr="002967FB">
        <w:t>{</w:t>
      </w:r>
    </w:p>
    <w:p w14:paraId="64490519" w14:textId="7C262AA2" w:rsidR="007E4FFC" w:rsidRPr="002967FB" w:rsidRDefault="00E557FC">
      <w:pPr>
        <w:pStyle w:val="CDT"/>
      </w:pPr>
      <w:del w:id="118" w:author="Mark Michaelis" w:date="2020-01-29T20:38:00Z">
        <w:r w:rsidDel="002F2AC5">
          <w:delText xml:space="preserve">    </w:delText>
        </w:r>
      </w:del>
      <w:r>
        <w:t xml:space="preserve">          </w:t>
      </w:r>
      <w:r w:rsidR="00D25B4D" w:rsidRPr="002967FB">
        <w:t>Console.WriteLine(</w:t>
      </w:r>
      <w:r w:rsidR="00D25B4D" w:rsidRPr="002967FB">
        <w:rPr>
          <w:rStyle w:val="Maroon"/>
        </w:rPr>
        <w:t>"ENTER</w:t>
      </w:r>
      <w:r>
        <w:rPr>
          <w:rStyle w:val="Maroon"/>
        </w:rPr>
        <w:t xml:space="preserve"> </w:t>
      </w:r>
      <w:r w:rsidR="00D25B4D" w:rsidRPr="002967FB">
        <w:rPr>
          <w:rStyle w:val="Maroon"/>
        </w:rPr>
        <w:t>to</w:t>
      </w:r>
      <w:r>
        <w:rPr>
          <w:rStyle w:val="Maroon"/>
        </w:rPr>
        <w:t xml:space="preserve"> </w:t>
      </w:r>
      <w:r w:rsidR="00D25B4D" w:rsidRPr="002967FB">
        <w:rPr>
          <w:rStyle w:val="Maroon"/>
        </w:rPr>
        <w:t>shut</w:t>
      </w:r>
      <w:r>
        <w:rPr>
          <w:rStyle w:val="Maroon"/>
        </w:rPr>
        <w:t xml:space="preserve"> </w:t>
      </w:r>
      <w:r w:rsidR="00D25B4D" w:rsidRPr="002967FB">
        <w:rPr>
          <w:rStyle w:val="Maroon"/>
        </w:rPr>
        <w:t>down"</w:t>
      </w:r>
      <w:r w:rsidR="00D25B4D" w:rsidRPr="002967FB">
        <w:t>);</w:t>
      </w:r>
    </w:p>
    <w:p w14:paraId="6055868B" w14:textId="5F3E751F" w:rsidR="007E4FFC" w:rsidRPr="002967FB" w:rsidRDefault="00E557FC">
      <w:pPr>
        <w:pStyle w:val="CDT"/>
      </w:pPr>
      <w:del w:id="119" w:author="Mark Michaelis" w:date="2020-01-29T20:38:00Z">
        <w:r w:rsidDel="002F2AC5">
          <w:delText xml:space="preserve">    </w:delText>
        </w:r>
      </w:del>
      <w:r>
        <w:t xml:space="preserve">          </w:t>
      </w:r>
      <w:r w:rsidR="00D25B4D" w:rsidRPr="002967FB">
        <w:t>Console.ReadLine();</w:t>
      </w:r>
    </w:p>
    <w:p w14:paraId="4C176301" w14:textId="7A20123B" w:rsidR="007E4FFC" w:rsidRPr="002967FB" w:rsidRDefault="00E557FC">
      <w:pPr>
        <w:pStyle w:val="CDT"/>
      </w:pPr>
      <w:del w:id="120" w:author="Mark Michaelis" w:date="2020-01-29T20:38:00Z">
        <w:r w:rsidDel="002F2AC5">
          <w:delText xml:space="preserve">    </w:delText>
        </w:r>
      </w:del>
      <w:r>
        <w:t xml:space="preserve">      </w:t>
      </w:r>
      <w:r w:rsidR="00D25B4D" w:rsidRPr="002967FB">
        <w:t>}</w:t>
      </w:r>
    </w:p>
    <w:p w14:paraId="383DF568" w14:textId="10FC2F28" w:rsidR="007E4FFC" w:rsidRPr="002967FB" w:rsidDel="002F2AC5" w:rsidRDefault="00E557FC">
      <w:pPr>
        <w:pStyle w:val="CDT"/>
        <w:rPr>
          <w:del w:id="121" w:author="Mark Michaelis" w:date="2020-01-29T20:37:00Z"/>
        </w:rPr>
      </w:pPr>
      <w:del w:id="122" w:author="Mark Michaelis" w:date="2020-01-29T20:37:00Z">
        <w:r w:rsidDel="002F2AC5">
          <w:delText xml:space="preserve">      </w:delText>
        </w:r>
        <w:r w:rsidR="00D25B4D" w:rsidRPr="002967FB" w:rsidDel="002F2AC5">
          <w:delText>}</w:delText>
        </w:r>
      </w:del>
    </w:p>
    <w:p w14:paraId="3BFC5AAB" w14:textId="11ABF8E8" w:rsidR="007E4FFC" w:rsidRPr="002967FB" w:rsidRDefault="00E557FC">
      <w:pPr>
        <w:pStyle w:val="CDT"/>
      </w:pPr>
      <w:r>
        <w:t xml:space="preserve">  </w:t>
      </w:r>
      <w:r w:rsidR="00D25B4D" w:rsidRPr="002967FB">
        <w:t>}</w:t>
      </w:r>
    </w:p>
    <w:p w14:paraId="5B2F1B53" w14:textId="77777777" w:rsidR="007E4FFC" w:rsidRPr="002967FB" w:rsidRDefault="00D25B4D">
      <w:pPr>
        <w:pStyle w:val="CDTX"/>
      </w:pPr>
      <w:r w:rsidRPr="002967FB">
        <w:t>}</w:t>
      </w:r>
    </w:p>
    <w:p w14:paraId="39382AC0" w14:textId="54F9EF0D" w:rsidR="007E4FFC" w:rsidRPr="002967FB" w:rsidRDefault="00D25B4D">
      <w:pPr>
        <w:pStyle w:val="BodyNoIndent"/>
      </w:pPr>
      <w:r w:rsidRPr="002967FB">
        <w:t>The</w:t>
      </w:r>
      <w:r w:rsidR="00E557FC">
        <w:t xml:space="preserve"> </w:t>
      </w:r>
      <w:r w:rsidRPr="002967FB">
        <w:t>results</w:t>
      </w:r>
      <w:r w:rsidR="00E557FC">
        <w:t xml:space="preserve"> </w:t>
      </w:r>
      <w:r w:rsidRPr="002967FB">
        <w:t>from</w:t>
      </w:r>
      <w:r w:rsidR="00E557FC">
        <w:t xml:space="preserve"> </w:t>
      </w:r>
      <w:r w:rsidRPr="002967FB">
        <w:t>running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first</w:t>
      </w:r>
      <w:r w:rsidR="00E557FC">
        <w:t xml:space="preserve"> </w:t>
      </w:r>
      <w:r w:rsidRPr="002967FB">
        <w:t>instance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application</w:t>
      </w:r>
      <w:r w:rsidR="00E557FC">
        <w:t xml:space="preserve"> </w:t>
      </w:r>
      <w:r w:rsidRPr="002967FB">
        <w:t>appear</w:t>
      </w:r>
      <w:r w:rsidR="00E557FC">
        <w:t xml:space="preserve"> </w:t>
      </w:r>
      <w:r w:rsidRPr="002967FB">
        <w:t>in</w:t>
      </w:r>
      <w:r w:rsidR="00E557FC">
        <w:t xml:space="preserve"> </w:t>
      </w:r>
      <w:del w:id="123" w:author="Austen Frostad" w:date="2020-04-09T19:43:00Z">
        <w:r w:rsidR="00487747" w:rsidDel="00B16FC4">
          <w:delText>Output</w:delText>
        </w:r>
        <w:r w:rsidR="00E557FC" w:rsidDel="00B16FC4">
          <w:delText xml:space="preserve"> </w:delText>
        </w:r>
        <w:r w:rsidR="00487747" w:rsidDel="00B16FC4">
          <w:delText>20.</w:delText>
        </w:r>
        <w:r w:rsidRPr="002967FB" w:rsidDel="00B16FC4">
          <w:delText>4</w:delText>
        </w:r>
      </w:del>
      <w:ins w:id="124" w:author="Austen Frostad" w:date="2020-04-09T19:44:00Z">
        <w:r w:rsidR="00B16FC4">
          <w:t>Output 22.4</w:t>
        </w:r>
      </w:ins>
      <w:r w:rsidRPr="002967FB">
        <w:t>.</w:t>
      </w:r>
    </w:p>
    <w:p w14:paraId="3ACCDB4C" w14:textId="33A7A463" w:rsidR="007E4FFC" w:rsidRPr="002967FB" w:rsidRDefault="00487747" w:rsidP="00E153FD">
      <w:pPr>
        <w:pStyle w:val="OutputNumber"/>
      </w:pPr>
      <w:del w:id="125" w:author="Austen Frostad" w:date="2020-04-09T19:43:00Z">
        <w:r w:rsidDel="00B16FC4">
          <w:delText>Output</w:delText>
        </w:r>
        <w:r w:rsidR="00E557FC" w:rsidDel="00B16FC4">
          <w:delText xml:space="preserve"> </w:delText>
        </w:r>
        <w:r w:rsidDel="00B16FC4">
          <w:delText>20.</w:delText>
        </w:r>
        <w:r w:rsidR="00D25B4D" w:rsidRPr="002967FB" w:rsidDel="00B16FC4">
          <w:delText>4</w:delText>
        </w:r>
      </w:del>
      <w:ins w:id="126" w:author="Austen Frostad" w:date="2020-04-09T19:44:00Z">
        <w:r w:rsidR="00B16FC4">
          <w:t>Output 22.4</w:t>
        </w:r>
      </w:ins>
    </w:p>
    <w:p w14:paraId="6005BA64" w14:textId="3462807E" w:rsidR="007E4FFC" w:rsidRPr="002967FB" w:rsidRDefault="00D25B4D">
      <w:pPr>
        <w:pStyle w:val="OutputCodeOnly"/>
      </w:pPr>
      <w:r w:rsidRPr="002967FB">
        <w:t>ENTER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shut</w:t>
      </w:r>
      <w:r w:rsidR="00E557FC">
        <w:t xml:space="preserve"> </w:t>
      </w:r>
      <w:r w:rsidRPr="002967FB">
        <w:t>down</w:t>
      </w:r>
    </w:p>
    <w:p w14:paraId="56CC689E" w14:textId="3C8982CC" w:rsidR="007E4FFC" w:rsidRPr="002967FB" w:rsidRDefault="00D25B4D" w:rsidP="008929C1">
      <w:pPr>
        <w:pStyle w:val="BodyNoIndent"/>
      </w:pPr>
      <w:r w:rsidRPr="002967FB">
        <w:t>The</w:t>
      </w:r>
      <w:r w:rsidR="00E557FC">
        <w:t xml:space="preserve"> </w:t>
      </w:r>
      <w:r w:rsidRPr="002967FB">
        <w:t>results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second</w:t>
      </w:r>
      <w:r w:rsidR="00E557FC">
        <w:t xml:space="preserve"> </w:t>
      </w:r>
      <w:r w:rsidRPr="002967FB">
        <w:t>instance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application</w:t>
      </w:r>
      <w:r w:rsidR="00E557FC">
        <w:t xml:space="preserve"> </w:t>
      </w:r>
      <w:r w:rsidRPr="002967FB">
        <w:t>while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first</w:t>
      </w:r>
      <w:r w:rsidR="00E557FC">
        <w:t xml:space="preserve"> </w:t>
      </w:r>
      <w:r w:rsidRPr="002967FB">
        <w:t>instance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still</w:t>
      </w:r>
      <w:r w:rsidR="00E557FC">
        <w:t xml:space="preserve"> </w:t>
      </w:r>
      <w:r w:rsidRPr="002967FB">
        <w:t>running</w:t>
      </w:r>
      <w:r w:rsidR="00E557FC">
        <w:t xml:space="preserve"> </w:t>
      </w:r>
      <w:r w:rsidRPr="002967FB">
        <w:t>appear</w:t>
      </w:r>
      <w:r w:rsidR="00E557FC">
        <w:t xml:space="preserve"> </w:t>
      </w:r>
      <w:r w:rsidRPr="002967FB">
        <w:t>in</w:t>
      </w:r>
      <w:r w:rsidR="00E557FC">
        <w:t xml:space="preserve"> </w:t>
      </w:r>
      <w:del w:id="127" w:author="Austen Frostad" w:date="2020-04-09T19:43:00Z">
        <w:r w:rsidR="00487747" w:rsidDel="00B16FC4">
          <w:delText>Output</w:delText>
        </w:r>
        <w:r w:rsidR="00E557FC" w:rsidDel="00B16FC4">
          <w:delText xml:space="preserve"> </w:delText>
        </w:r>
        <w:r w:rsidR="00487747" w:rsidDel="00B16FC4">
          <w:delText>20.</w:delText>
        </w:r>
        <w:r w:rsidRPr="002967FB" w:rsidDel="00B16FC4">
          <w:delText>5</w:delText>
        </w:r>
      </w:del>
      <w:ins w:id="128" w:author="Austen Frostad" w:date="2020-04-09T19:44:00Z">
        <w:r w:rsidR="00B16FC4">
          <w:t>Output 22.5</w:t>
        </w:r>
      </w:ins>
      <w:r w:rsidRPr="002967FB">
        <w:t>.</w:t>
      </w:r>
    </w:p>
    <w:p w14:paraId="7AD64A84" w14:textId="74CD63D6" w:rsidR="007E4FFC" w:rsidRPr="002967FB" w:rsidRDefault="00487747" w:rsidP="00E153FD">
      <w:pPr>
        <w:pStyle w:val="OutputNumber"/>
      </w:pPr>
      <w:del w:id="129" w:author="Austen Frostad" w:date="2020-04-09T19:43:00Z">
        <w:r w:rsidDel="00B16FC4">
          <w:delText>Output</w:delText>
        </w:r>
        <w:r w:rsidR="00E557FC" w:rsidDel="00B16FC4">
          <w:delText xml:space="preserve"> </w:delText>
        </w:r>
        <w:r w:rsidDel="00B16FC4">
          <w:delText>20.</w:delText>
        </w:r>
        <w:r w:rsidR="00D25B4D" w:rsidRPr="002967FB" w:rsidDel="00B16FC4">
          <w:delText>5</w:delText>
        </w:r>
      </w:del>
      <w:ins w:id="130" w:author="Austen Frostad" w:date="2020-04-09T19:44:00Z">
        <w:r w:rsidR="00B16FC4">
          <w:t>Output 22.5</w:t>
        </w:r>
      </w:ins>
    </w:p>
    <w:p w14:paraId="09F590FC" w14:textId="15BF1683" w:rsidR="007E4FFC" w:rsidRPr="002967FB" w:rsidRDefault="00D25B4D">
      <w:pPr>
        <w:pStyle w:val="OutputCodeOnly"/>
      </w:pPr>
      <w:r w:rsidRPr="002967FB">
        <w:t>This</w:t>
      </w:r>
      <w:r w:rsidR="00E557FC">
        <w:t xml:space="preserve"> </w:t>
      </w:r>
      <w:r w:rsidRPr="002967FB">
        <w:t>application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already</w:t>
      </w:r>
      <w:r w:rsidR="00E557FC">
        <w:t xml:space="preserve"> </w:t>
      </w:r>
      <w:r w:rsidRPr="002967FB">
        <w:t>running.</w:t>
      </w:r>
    </w:p>
    <w:p w14:paraId="2CC7BDBC" w14:textId="69191C17" w:rsidR="007E4FFC" w:rsidRPr="002967FB" w:rsidRDefault="00D25B4D" w:rsidP="008929C1">
      <w:pPr>
        <w:pStyle w:val="Body"/>
      </w:pPr>
      <w:r w:rsidRPr="002967FB">
        <w:t>In</w:t>
      </w:r>
      <w:r w:rsidR="00E557FC">
        <w:t xml:space="preserve"> </w:t>
      </w:r>
      <w:r w:rsidRPr="002967FB">
        <w:t>this</w:t>
      </w:r>
      <w:r w:rsidR="00E557FC">
        <w:t xml:space="preserve"> </w:t>
      </w:r>
      <w:r w:rsidRPr="002967FB">
        <w:t>case,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application</w:t>
      </w:r>
      <w:r w:rsidR="00E557FC">
        <w:t xml:space="preserve"> </w:t>
      </w:r>
      <w:r w:rsidRPr="002967FB">
        <w:t>can</w:t>
      </w:r>
      <w:r w:rsidR="00E557FC">
        <w:t xml:space="preserve"> </w:t>
      </w:r>
      <w:r w:rsidRPr="002967FB">
        <w:t>run</w:t>
      </w:r>
      <w:r w:rsidR="00E557FC">
        <w:t xml:space="preserve"> </w:t>
      </w:r>
      <w:r w:rsidRPr="002967FB">
        <w:t>only</w:t>
      </w:r>
      <w:r w:rsidR="00E557FC">
        <w:t xml:space="preserve"> </w:t>
      </w:r>
      <w:r w:rsidRPr="002967FB">
        <w:t>once</w:t>
      </w:r>
      <w:r w:rsidR="00E557FC">
        <w:t xml:space="preserve"> </w:t>
      </w:r>
      <w:r w:rsidRPr="002967FB">
        <w:t>on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machine,</w:t>
      </w:r>
      <w:r w:rsidR="00E557FC">
        <w:t xml:space="preserve"> </w:t>
      </w:r>
      <w:r w:rsidRPr="002967FB">
        <w:t>even</w:t>
      </w:r>
      <w:r w:rsidR="00E557FC">
        <w:t xml:space="preserve"> </w:t>
      </w:r>
      <w:r w:rsidRPr="002967FB">
        <w:t>if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launched</w:t>
      </w:r>
      <w:r w:rsidR="00E557FC">
        <w:t xml:space="preserve"> </w:t>
      </w:r>
      <w:r w:rsidRPr="002967FB">
        <w:t>by</w:t>
      </w:r>
      <w:r w:rsidR="00E557FC">
        <w:t xml:space="preserve"> </w:t>
      </w:r>
      <w:r w:rsidRPr="002967FB">
        <w:t>different</w:t>
      </w:r>
      <w:r w:rsidR="00E557FC">
        <w:t xml:space="preserve"> </w:t>
      </w:r>
      <w:r w:rsidRPr="002967FB">
        <w:t>users.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restrict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instances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once</w:t>
      </w:r>
      <w:r w:rsidR="00E557FC">
        <w:t xml:space="preserve"> </w:t>
      </w:r>
      <w:r w:rsidRPr="002967FB">
        <w:t>per</w:t>
      </w:r>
      <w:r w:rsidR="00E557FC">
        <w:t xml:space="preserve"> </w:t>
      </w:r>
      <w:r w:rsidRPr="002967FB">
        <w:t>user,</w:t>
      </w:r>
      <w:r w:rsidR="00E557FC">
        <w:t xml:space="preserve"> </w:t>
      </w:r>
      <w:r w:rsidR="00CD4D89">
        <w:t>add</w:t>
      </w:r>
      <w:r w:rsidR="00E557FC">
        <w:t xml:space="preserve"> </w:t>
      </w:r>
      <w:proofErr w:type="spellStart"/>
      <w:proofErr w:type="gramStart"/>
      <w:r w:rsidR="00CD4D89" w:rsidRPr="006D3FA4">
        <w:rPr>
          <w:rStyle w:val="C1"/>
        </w:rPr>
        <w:t>System.Environment</w:t>
      </w:r>
      <w:r w:rsidR="00777D5A" w:rsidRPr="006D3FA4">
        <w:rPr>
          <w:rStyle w:val="C1"/>
        </w:rPr>
        <w:t>.</w:t>
      </w:r>
      <w:r w:rsidR="00CD4D89" w:rsidRPr="006D3FA4">
        <w:rPr>
          <w:rStyle w:val="C1"/>
        </w:rPr>
        <w:t>UserName</w:t>
      </w:r>
      <w:proofErr w:type="spellEnd"/>
      <w:proofErr w:type="gramEnd"/>
      <w:r w:rsidR="00E557FC">
        <w:t xml:space="preserve"> </w:t>
      </w:r>
      <w:r w:rsidR="00777D5A">
        <w:t>(which</w:t>
      </w:r>
      <w:r w:rsidR="00E557FC">
        <w:t xml:space="preserve"> </w:t>
      </w:r>
      <w:r w:rsidR="00777D5A">
        <w:t>requires</w:t>
      </w:r>
      <w:r w:rsidR="00E557FC">
        <w:t xml:space="preserve"> </w:t>
      </w:r>
      <w:r w:rsidR="00777D5A">
        <w:t>the</w:t>
      </w:r>
      <w:r w:rsidR="00E557FC">
        <w:t xml:space="preserve"> </w:t>
      </w:r>
      <w:r w:rsidR="007A7D19">
        <w:t>Microsoft</w:t>
      </w:r>
      <w:r w:rsidR="00E557FC">
        <w:t xml:space="preserve"> </w:t>
      </w:r>
      <w:r w:rsidR="00777D5A">
        <w:t>.NET</w:t>
      </w:r>
      <w:r w:rsidR="00E557FC">
        <w:t xml:space="preserve"> </w:t>
      </w:r>
      <w:r w:rsidR="00777D5A">
        <w:lastRenderedPageBreak/>
        <w:t>Framework</w:t>
      </w:r>
      <w:r w:rsidR="00E557FC">
        <w:t xml:space="preserve"> </w:t>
      </w:r>
      <w:r w:rsidR="00777D5A">
        <w:t>or</w:t>
      </w:r>
      <w:r w:rsidR="00E557FC">
        <w:t xml:space="preserve"> </w:t>
      </w:r>
      <w:r w:rsidR="00777D5A">
        <w:t>.NET</w:t>
      </w:r>
      <w:r w:rsidR="00E557FC">
        <w:t xml:space="preserve"> </w:t>
      </w:r>
      <w:r w:rsidR="00777D5A">
        <w:t>Standard</w:t>
      </w:r>
      <w:r w:rsidR="00E557FC">
        <w:t xml:space="preserve"> </w:t>
      </w:r>
      <w:r w:rsidR="00777D5A">
        <w:t>2.0)</w:t>
      </w:r>
      <w:r w:rsidR="00E557FC">
        <w:t xml:space="preserve"> </w:t>
      </w:r>
      <w:r w:rsidR="00777D5A">
        <w:t>as</w:t>
      </w:r>
      <w:r w:rsidR="00E557FC">
        <w:t xml:space="preserve"> </w:t>
      </w:r>
      <w:r w:rsidR="00777D5A">
        <w:t>a</w:t>
      </w:r>
      <w:r w:rsidR="00E557FC">
        <w:t xml:space="preserve"> </w:t>
      </w:r>
      <w:r w:rsidR="00777D5A">
        <w:t>suffix</w:t>
      </w:r>
      <w:r w:rsidR="00E557FC">
        <w:t xml:space="preserve"> </w:t>
      </w:r>
      <w:r w:rsidR="00777D5A">
        <w:t>when</w:t>
      </w:r>
      <w:r w:rsidR="00E557FC">
        <w:t xml:space="preserve"> </w:t>
      </w:r>
      <w:r w:rsidR="00777D5A">
        <w:t>assigning</w:t>
      </w:r>
      <w:r w:rsidR="00E557FC">
        <w:t xml:space="preserve"> </w:t>
      </w:r>
      <w:r w:rsidR="00777D5A">
        <w:t>the</w:t>
      </w:r>
      <w:r w:rsidR="00E557FC">
        <w:t xml:space="preserve"> </w:t>
      </w:r>
      <w:proofErr w:type="spellStart"/>
      <w:r w:rsidR="00777D5A" w:rsidRPr="006D3FA4">
        <w:rPr>
          <w:rStyle w:val="C1"/>
        </w:rPr>
        <w:t>mutexName</w:t>
      </w:r>
      <w:proofErr w:type="spellEnd"/>
      <w:r w:rsidRPr="002967FB">
        <w:t>.</w:t>
      </w:r>
    </w:p>
    <w:p w14:paraId="05C692E4" w14:textId="5AACC7C0" w:rsidR="007E4FFC" w:rsidRPr="002967FB" w:rsidRDefault="00D25B4D">
      <w:pPr>
        <w:pStyle w:val="Body"/>
      </w:pPr>
      <w:r w:rsidRPr="002967FB">
        <w:rPr>
          <w:rStyle w:val="C1"/>
        </w:rPr>
        <w:t>Mutex</w:t>
      </w:r>
      <w:r w:rsidR="00E557FC">
        <w:t xml:space="preserve"> </w:t>
      </w:r>
      <w:r w:rsidRPr="002967FB">
        <w:t>derives</w:t>
      </w:r>
      <w:r w:rsidR="00E557FC">
        <w:t xml:space="preserve"> </w:t>
      </w:r>
      <w:r w:rsidRPr="002967FB">
        <w:t>from</w:t>
      </w:r>
      <w:r w:rsidR="00E557FC">
        <w:t xml:space="preserve"> </w:t>
      </w:r>
      <w:proofErr w:type="spellStart"/>
      <w:proofErr w:type="gramStart"/>
      <w:r w:rsidRPr="002967FB">
        <w:rPr>
          <w:rStyle w:val="C1"/>
        </w:rPr>
        <w:t>System.Threading.WaitHandle</w:t>
      </w:r>
      <w:proofErr w:type="spellEnd"/>
      <w:proofErr w:type="gramEnd"/>
      <w:r w:rsidRPr="002967FB">
        <w:t>,</w:t>
      </w:r>
      <w:r w:rsidR="00E557FC">
        <w:t xml:space="preserve"> </w:t>
      </w:r>
      <w:r w:rsidR="00FF603B">
        <w:t>so</w:t>
      </w:r>
      <w:r w:rsidR="00E557FC">
        <w:t xml:space="preserve"> </w:t>
      </w:r>
      <w:r w:rsidR="00FF603B">
        <w:t>it</w:t>
      </w:r>
      <w:r w:rsidR="00E557FC">
        <w:t xml:space="preserve"> </w:t>
      </w:r>
      <w:r w:rsidRPr="002967FB">
        <w:t>includes</w:t>
      </w:r>
      <w:r w:rsidR="00E557FC">
        <w:t xml:space="preserve"> </w:t>
      </w:r>
      <w:r w:rsidR="00FF603B">
        <w:t>the</w:t>
      </w:r>
      <w:r w:rsidR="00E557FC">
        <w:t xml:space="preserve"> </w:t>
      </w:r>
      <w:proofErr w:type="spellStart"/>
      <w:r w:rsidRPr="002967FB">
        <w:rPr>
          <w:rStyle w:val="C1"/>
        </w:rPr>
        <w:t>WaitAll</w:t>
      </w:r>
      <w:proofErr w:type="spellEnd"/>
      <w:r w:rsidRPr="002967FB">
        <w:rPr>
          <w:rStyle w:val="C1"/>
        </w:rPr>
        <w:t>()</w:t>
      </w:r>
      <w:r w:rsidRPr="002967FB">
        <w:t>,</w:t>
      </w:r>
      <w:r w:rsidR="00E557FC">
        <w:t xml:space="preserve"> </w:t>
      </w:r>
      <w:proofErr w:type="spellStart"/>
      <w:r w:rsidRPr="002967FB">
        <w:rPr>
          <w:rStyle w:val="C1"/>
        </w:rPr>
        <w:t>WaitAny</w:t>
      </w:r>
      <w:proofErr w:type="spellEnd"/>
      <w:r w:rsidRPr="002967FB">
        <w:rPr>
          <w:rStyle w:val="C1"/>
        </w:rPr>
        <w:t>()</w:t>
      </w:r>
      <w:r w:rsidRPr="002967FB">
        <w:t>,</w:t>
      </w:r>
      <w:r w:rsidR="00E557FC">
        <w:t xml:space="preserve"> </w:t>
      </w:r>
      <w:r w:rsidRPr="002967FB">
        <w:t>and</w:t>
      </w:r>
      <w:r w:rsidR="00E557FC">
        <w:t xml:space="preserve"> </w:t>
      </w:r>
      <w:proofErr w:type="spellStart"/>
      <w:r w:rsidRPr="002967FB">
        <w:rPr>
          <w:rStyle w:val="C1"/>
        </w:rPr>
        <w:t>SignalAndWait</w:t>
      </w:r>
      <w:proofErr w:type="spellEnd"/>
      <w:r w:rsidRPr="002967FB">
        <w:rPr>
          <w:rStyle w:val="C1"/>
        </w:rPr>
        <w:t>()</w:t>
      </w:r>
      <w:r w:rsidR="00E557FC">
        <w:t xml:space="preserve"> </w:t>
      </w:r>
      <w:r w:rsidRPr="002967FB">
        <w:t>methods</w:t>
      </w:r>
      <w:r w:rsidR="00FF603B">
        <w:t>.</w:t>
      </w:r>
      <w:r w:rsidR="00E557FC">
        <w:t xml:space="preserve"> </w:t>
      </w:r>
      <w:r w:rsidR="00FF603B">
        <w:t>These</w:t>
      </w:r>
      <w:r w:rsidR="00E557FC">
        <w:t xml:space="preserve"> </w:t>
      </w:r>
      <w:r w:rsidR="00FF603B">
        <w:t>methods</w:t>
      </w:r>
      <w:r w:rsidR="00E557FC">
        <w:t xml:space="preserve"> </w:t>
      </w:r>
      <w:r w:rsidR="00FF603B">
        <w:t>allow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acquire</w:t>
      </w:r>
      <w:r w:rsidR="00E557FC">
        <w:t xml:space="preserve"> </w:t>
      </w:r>
      <w:r w:rsidRPr="002967FB">
        <w:t>multiple</w:t>
      </w:r>
      <w:r w:rsidR="00E557FC">
        <w:t xml:space="preserve"> </w:t>
      </w:r>
      <w:r w:rsidRPr="002967FB">
        <w:t>locks</w:t>
      </w:r>
      <w:r w:rsidR="00E557FC">
        <w:t xml:space="preserve"> </w:t>
      </w:r>
      <w:r w:rsidRPr="002967FB">
        <w:t>automatically</w:t>
      </w:r>
      <w:r w:rsidR="00FF603B">
        <w:t>—</w:t>
      </w:r>
      <w:r w:rsidRPr="002967FB">
        <w:t>something</w:t>
      </w:r>
      <w:r w:rsidR="00E557FC">
        <w:t xml:space="preserve"> </w:t>
      </w:r>
      <w:r w:rsidRPr="002967FB">
        <w:rPr>
          <w:rStyle w:val="C1"/>
        </w:rPr>
        <w:t>Monitor</w:t>
      </w:r>
      <w:r w:rsidR="00E557FC">
        <w:t xml:space="preserve"> </w:t>
      </w:r>
      <w:r w:rsidRPr="002967FB">
        <w:t>does</w:t>
      </w:r>
      <w:r w:rsidR="00E557FC">
        <w:t xml:space="preserve"> </w:t>
      </w:r>
      <w:r w:rsidRPr="002967FB">
        <w:t>not</w:t>
      </w:r>
      <w:r w:rsidR="00E557FC">
        <w:t xml:space="preserve"> </w:t>
      </w:r>
      <w:r w:rsidRPr="002967FB">
        <w:t>support.</w:t>
      </w:r>
    </w:p>
    <w:p w14:paraId="2DFDF425" w14:textId="79F8059E" w:rsidR="007B76DE" w:rsidRPr="002967FB" w:rsidRDefault="002537A3" w:rsidP="007B76DE">
      <w:pPr>
        <w:pStyle w:val="PD"/>
      </w:pPr>
      <w:r>
        <w:t>***COMP:</w:t>
      </w:r>
      <w:r w:rsidR="00E557FC">
        <w:t xml:space="preserve"> </w:t>
      </w:r>
      <w:r>
        <w:t>Insert</w:t>
      </w:r>
      <w:r w:rsidR="00E557FC">
        <w:t xml:space="preserve"> </w:t>
      </w:r>
      <w:r>
        <w:t>“End</w:t>
      </w:r>
      <w:r w:rsidR="00E557FC">
        <w:t xml:space="preserve"> </w:t>
      </w:r>
      <w:r>
        <w:t>2.0”</w:t>
      </w:r>
      <w:r w:rsidR="00E557FC">
        <w:t xml:space="preserve"> </w:t>
      </w:r>
      <w:r w:rsidR="00C44C18">
        <w:t>tab</w:t>
      </w:r>
    </w:p>
    <w:p w14:paraId="028BF594" w14:textId="77777777" w:rsidR="007E4FFC" w:rsidRPr="0083799F" w:rsidRDefault="00D25B4D" w:rsidP="0083799F">
      <w:pPr>
        <w:pStyle w:val="HC"/>
        <w:rPr>
          <w:rStyle w:val="C1"/>
        </w:rPr>
      </w:pPr>
      <w:proofErr w:type="spellStart"/>
      <w:r w:rsidRPr="0083799F">
        <w:rPr>
          <w:rStyle w:val="C1"/>
        </w:rPr>
        <w:t>WaitHandle</w:t>
      </w:r>
      <w:proofErr w:type="spellEnd"/>
    </w:p>
    <w:p w14:paraId="4E58E2D7" w14:textId="65BCD53B" w:rsidR="007E4FFC" w:rsidRPr="002967FB" w:rsidRDefault="00D25B4D">
      <w:pPr>
        <w:pStyle w:val="BodyNoIndent"/>
      </w:pPr>
      <w:r w:rsidRPr="002967FB">
        <w:t>The</w:t>
      </w:r>
      <w:r w:rsidR="00E557FC">
        <w:t xml:space="preserve"> </w:t>
      </w:r>
      <w:r w:rsidRPr="002967FB">
        <w:t>base</w:t>
      </w:r>
      <w:r w:rsidR="00E557FC">
        <w:t xml:space="preserve"> </w:t>
      </w:r>
      <w:r w:rsidRPr="002967FB">
        <w:t>class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rPr>
          <w:rStyle w:val="C1"/>
        </w:rPr>
        <w:t>Mutex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a</w:t>
      </w:r>
      <w:r w:rsidR="00E557FC">
        <w:t xml:space="preserve"> </w:t>
      </w:r>
      <w:proofErr w:type="spellStart"/>
      <w:proofErr w:type="gramStart"/>
      <w:r w:rsidRPr="002967FB">
        <w:rPr>
          <w:rStyle w:val="C1"/>
        </w:rPr>
        <w:t>System.Threading.WaitHandle</w:t>
      </w:r>
      <w:proofErr w:type="spellEnd"/>
      <w:proofErr w:type="gramEnd"/>
      <w:r w:rsidRPr="002967FB">
        <w:t>.</w:t>
      </w:r>
      <w:r w:rsidR="00E557FC">
        <w:t xml:space="preserve"> </w:t>
      </w:r>
      <w:r w:rsidRPr="002967FB">
        <w:t>This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fundamental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class</w:t>
      </w:r>
      <w:r w:rsidR="00E557FC">
        <w:t xml:space="preserve"> </w:t>
      </w:r>
      <w:r w:rsidRPr="002967FB">
        <w:t>used</w:t>
      </w:r>
      <w:r w:rsidR="00E557FC">
        <w:t xml:space="preserve"> </w:t>
      </w:r>
      <w:r w:rsidRPr="002967FB">
        <w:t>by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rPr>
          <w:rStyle w:val="C1"/>
        </w:rPr>
        <w:t>Mutex</w:t>
      </w:r>
      <w:r w:rsidRPr="002967FB">
        <w:t>,</w:t>
      </w:r>
      <w:r w:rsidR="00E557FC">
        <w:t xml:space="preserve"> </w:t>
      </w:r>
      <w:proofErr w:type="spellStart"/>
      <w:r w:rsidRPr="002967FB">
        <w:rPr>
          <w:rStyle w:val="C1"/>
        </w:rPr>
        <w:t>EventWaitHandle</w:t>
      </w:r>
      <w:proofErr w:type="spellEnd"/>
      <w:r w:rsidRPr="002967FB">
        <w:t>,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rPr>
          <w:rStyle w:val="C1"/>
        </w:rPr>
        <w:t>Semaphore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classes.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key</w:t>
      </w:r>
      <w:r w:rsidR="00E557FC">
        <w:t xml:space="preserve"> </w:t>
      </w:r>
      <w:r w:rsidRPr="002967FB">
        <w:t>methods</w:t>
      </w:r>
      <w:r w:rsidR="00E557FC">
        <w:t xml:space="preserve"> </w:t>
      </w:r>
      <w:r w:rsidRPr="002967FB">
        <w:t>on</w:t>
      </w:r>
      <w:r w:rsidR="00E557FC">
        <w:t xml:space="preserve"> </w:t>
      </w:r>
      <w:r w:rsidRPr="002967FB">
        <w:t>a</w:t>
      </w:r>
      <w:r w:rsidR="00E557FC">
        <w:t xml:space="preserve"> </w:t>
      </w:r>
      <w:proofErr w:type="spellStart"/>
      <w:r w:rsidRPr="002967FB">
        <w:rPr>
          <w:rStyle w:val="C1"/>
        </w:rPr>
        <w:t>WaitHandle</w:t>
      </w:r>
      <w:proofErr w:type="spellEnd"/>
      <w:r w:rsidR="00E557FC">
        <w:t xml:space="preserve"> </w:t>
      </w:r>
      <w:r w:rsidRPr="002967FB">
        <w:t>are</w:t>
      </w:r>
      <w:r w:rsidR="00E557FC">
        <w:t xml:space="preserve"> </w:t>
      </w:r>
      <w:r w:rsidRPr="002967FB">
        <w:t>the</w:t>
      </w:r>
      <w:r w:rsidR="00E557FC">
        <w:t xml:space="preserve"> </w:t>
      </w:r>
      <w:proofErr w:type="spellStart"/>
      <w:proofErr w:type="gramStart"/>
      <w:r w:rsidRPr="002967FB">
        <w:rPr>
          <w:rStyle w:val="C1"/>
        </w:rPr>
        <w:t>WaitOne</w:t>
      </w:r>
      <w:proofErr w:type="spellEnd"/>
      <w:r w:rsidRPr="002967FB">
        <w:rPr>
          <w:rStyle w:val="C1"/>
        </w:rPr>
        <w:t>(</w:t>
      </w:r>
      <w:proofErr w:type="gramEnd"/>
      <w:r w:rsidRPr="002967FB">
        <w:rPr>
          <w:rStyle w:val="C1"/>
        </w:rPr>
        <w:t>)</w:t>
      </w:r>
      <w:r w:rsidR="00E557FC">
        <w:t xml:space="preserve"> </w:t>
      </w:r>
      <w:r w:rsidRPr="002967FB">
        <w:t>methods.</w:t>
      </w:r>
      <w:r w:rsidR="00E557FC">
        <w:t xml:space="preserve"> </w:t>
      </w:r>
      <w:r w:rsidRPr="002967FB">
        <w:t>These</w:t>
      </w:r>
      <w:r w:rsidR="00E557FC">
        <w:t xml:space="preserve"> </w:t>
      </w:r>
      <w:r w:rsidRPr="002967FB">
        <w:t>methods</w:t>
      </w:r>
      <w:r w:rsidR="00E557FC">
        <w:t xml:space="preserve"> </w:t>
      </w:r>
      <w:r w:rsidRPr="002967FB">
        <w:t>block</w:t>
      </w:r>
      <w:r w:rsidR="00E557FC">
        <w:t xml:space="preserve"> </w:t>
      </w:r>
      <w:r w:rsidRPr="002967FB">
        <w:t>execution</w:t>
      </w:r>
      <w:r w:rsidR="00E557FC">
        <w:t xml:space="preserve"> </w:t>
      </w:r>
      <w:r w:rsidRPr="002967FB">
        <w:t>until</w:t>
      </w:r>
      <w:r w:rsidR="00E557FC">
        <w:t xml:space="preserve"> </w:t>
      </w:r>
      <w:r w:rsidRPr="002967FB">
        <w:t>the</w:t>
      </w:r>
      <w:r w:rsidR="00E557FC">
        <w:t xml:space="preserve"> </w:t>
      </w:r>
      <w:proofErr w:type="spellStart"/>
      <w:r w:rsidRPr="002967FB">
        <w:rPr>
          <w:rStyle w:val="C1"/>
        </w:rPr>
        <w:t>WaitHandle</w:t>
      </w:r>
      <w:proofErr w:type="spellEnd"/>
      <w:r w:rsidR="00E557FC">
        <w:t xml:space="preserve"> </w:t>
      </w:r>
      <w:r w:rsidRPr="002967FB">
        <w:t>instance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signaled</w:t>
      </w:r>
      <w:r w:rsidR="00E557FC">
        <w:t xml:space="preserve"> </w:t>
      </w:r>
      <w:r w:rsidRPr="002967FB">
        <w:t>or</w:t>
      </w:r>
      <w:r w:rsidR="00E557FC">
        <w:t xml:space="preserve"> </w:t>
      </w:r>
      <w:r w:rsidRPr="002967FB">
        <w:t>set.</w:t>
      </w:r>
      <w:r w:rsidR="00E557FC">
        <w:t xml:space="preserve"> </w:t>
      </w:r>
      <w:r w:rsidRPr="002967FB">
        <w:t>The</w:t>
      </w:r>
      <w:r w:rsidR="00E557FC">
        <w:t xml:space="preserve"> </w:t>
      </w:r>
      <w:proofErr w:type="spellStart"/>
      <w:proofErr w:type="gramStart"/>
      <w:r w:rsidRPr="002967FB">
        <w:rPr>
          <w:rStyle w:val="C1"/>
        </w:rPr>
        <w:t>WaitOne</w:t>
      </w:r>
      <w:proofErr w:type="spellEnd"/>
      <w:r w:rsidRPr="002967FB">
        <w:rPr>
          <w:rStyle w:val="C1"/>
        </w:rPr>
        <w:t>(</w:t>
      </w:r>
      <w:proofErr w:type="gramEnd"/>
      <w:r w:rsidRPr="002967FB">
        <w:rPr>
          <w:rStyle w:val="C1"/>
        </w:rPr>
        <w:t>)</w:t>
      </w:r>
      <w:r w:rsidR="00E557FC">
        <w:t xml:space="preserve"> </w:t>
      </w:r>
      <w:r w:rsidRPr="002967FB">
        <w:t>methods</w:t>
      </w:r>
      <w:r w:rsidR="00E557FC">
        <w:t xml:space="preserve"> </w:t>
      </w:r>
      <w:r w:rsidRPr="002967FB">
        <w:t>include</w:t>
      </w:r>
      <w:r w:rsidR="00E557FC">
        <w:t xml:space="preserve"> </w:t>
      </w:r>
      <w:r w:rsidRPr="002967FB">
        <w:t>several</w:t>
      </w:r>
      <w:r w:rsidR="00E557FC">
        <w:t xml:space="preserve"> </w:t>
      </w:r>
      <w:r w:rsidRPr="002967FB">
        <w:t>overloads</w:t>
      </w:r>
      <w:r w:rsidR="00E557FC">
        <w:t xml:space="preserve"> </w:t>
      </w:r>
      <w:r w:rsidRPr="002967FB">
        <w:t>allowing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an</w:t>
      </w:r>
      <w:r w:rsidR="00E557FC">
        <w:t xml:space="preserve"> </w:t>
      </w:r>
      <w:r w:rsidRPr="002967FB">
        <w:t>indefinite</w:t>
      </w:r>
      <w:r w:rsidR="00E557FC">
        <w:t xml:space="preserve"> </w:t>
      </w:r>
      <w:r w:rsidRPr="002967FB">
        <w:t>wait:</w:t>
      </w:r>
      <w:r w:rsidR="00E557FC">
        <w:t xml:space="preserve"> </w:t>
      </w:r>
      <w:r w:rsidRPr="002967FB">
        <w:rPr>
          <w:rStyle w:val="C1"/>
        </w:rPr>
        <w:t>void</w:t>
      </w:r>
      <w:r w:rsidR="00E557FC">
        <w:rPr>
          <w:rStyle w:val="C1"/>
        </w:rPr>
        <w:t xml:space="preserve"> </w:t>
      </w:r>
      <w:proofErr w:type="spellStart"/>
      <w:r w:rsidRPr="002967FB">
        <w:rPr>
          <w:rStyle w:val="C1"/>
        </w:rPr>
        <w:t>WaitOne</w:t>
      </w:r>
      <w:proofErr w:type="spellEnd"/>
      <w:r w:rsidRPr="002967FB">
        <w:rPr>
          <w:rStyle w:val="C1"/>
        </w:rPr>
        <w:t>()</w:t>
      </w:r>
      <w:r w:rsidRPr="002967FB">
        <w:t>,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millisecond</w:t>
      </w:r>
      <w:r w:rsidR="00E35AA1">
        <w:t>-</w:t>
      </w:r>
      <w:r w:rsidRPr="002967FB">
        <w:t>timed</w:t>
      </w:r>
      <w:r w:rsidR="00E557FC">
        <w:t xml:space="preserve"> </w:t>
      </w:r>
      <w:r w:rsidRPr="002967FB">
        <w:t>wait;</w:t>
      </w:r>
      <w:r w:rsidR="00E557FC">
        <w:t xml:space="preserve"> </w:t>
      </w:r>
      <w:r w:rsidRPr="002967FB">
        <w:rPr>
          <w:rStyle w:val="C1"/>
        </w:rPr>
        <w:t>bool</w:t>
      </w:r>
      <w:r w:rsidR="00E557FC">
        <w:t xml:space="preserve"> </w:t>
      </w:r>
      <w:proofErr w:type="spellStart"/>
      <w:r w:rsidRPr="002967FB">
        <w:rPr>
          <w:rStyle w:val="C1"/>
        </w:rPr>
        <w:t>WaitOne</w:t>
      </w:r>
      <w:proofErr w:type="spellEnd"/>
      <w:r w:rsidRPr="002967FB">
        <w:rPr>
          <w:rStyle w:val="C1"/>
        </w:rPr>
        <w:t>(int</w:t>
      </w:r>
      <w:r w:rsidR="00E557FC">
        <w:t xml:space="preserve"> </w:t>
      </w:r>
      <w:r w:rsidRPr="002967FB">
        <w:rPr>
          <w:rStyle w:val="C1"/>
        </w:rPr>
        <w:t>milliseconds)</w:t>
      </w:r>
      <w:r w:rsidRPr="002967FB">
        <w:t>;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rPr>
          <w:rStyle w:val="C1"/>
        </w:rPr>
        <w:t>bool</w:t>
      </w:r>
      <w:r w:rsidR="00E557FC">
        <w:rPr>
          <w:rStyle w:val="C1"/>
        </w:rPr>
        <w:t xml:space="preserve"> </w:t>
      </w:r>
      <w:proofErr w:type="spellStart"/>
      <w:r w:rsidRPr="002967FB">
        <w:rPr>
          <w:rStyle w:val="C1"/>
        </w:rPr>
        <w:t>WaitOne</w:t>
      </w:r>
      <w:proofErr w:type="spellEnd"/>
      <w:r w:rsidRPr="002967FB">
        <w:rPr>
          <w:rStyle w:val="C1"/>
        </w:rPr>
        <w:t>(</w:t>
      </w:r>
      <w:proofErr w:type="spellStart"/>
      <w:r w:rsidRPr="002967FB">
        <w:rPr>
          <w:rStyle w:val="C1"/>
        </w:rPr>
        <w:t>TimeSpan</w:t>
      </w:r>
      <w:proofErr w:type="spellEnd"/>
      <w:r w:rsidR="00E557FC">
        <w:rPr>
          <w:rStyle w:val="C1"/>
        </w:rPr>
        <w:t xml:space="preserve"> </w:t>
      </w:r>
      <w:r w:rsidRPr="002967FB">
        <w:rPr>
          <w:rStyle w:val="C1"/>
        </w:rPr>
        <w:t>timeout)</w:t>
      </w:r>
      <w:r w:rsidRPr="002967FB">
        <w:t>,</w:t>
      </w:r>
      <w:r w:rsidR="00E557FC">
        <w:t xml:space="preserve"> </w:t>
      </w:r>
      <w:r w:rsidRPr="002967FB">
        <w:t>a</w:t>
      </w:r>
      <w:r w:rsidR="00E557FC">
        <w:t xml:space="preserve"> </w:t>
      </w:r>
      <w:proofErr w:type="spellStart"/>
      <w:r w:rsidRPr="002967FB">
        <w:rPr>
          <w:rStyle w:val="C1"/>
        </w:rPr>
        <w:t>TimeSpan</w:t>
      </w:r>
      <w:proofErr w:type="spellEnd"/>
      <w:r w:rsidR="00E557FC">
        <w:t xml:space="preserve"> </w:t>
      </w:r>
      <w:r w:rsidRPr="002967FB">
        <w:t>wait.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versions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return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Boolean</w:t>
      </w:r>
      <w:r w:rsidR="00E557FC">
        <w:t xml:space="preserve"> </w:t>
      </w:r>
      <w:r w:rsidRPr="002967FB">
        <w:t>will</w:t>
      </w:r>
      <w:r w:rsidR="00E557FC">
        <w:t xml:space="preserve"> </w:t>
      </w:r>
      <w:r w:rsidRPr="002967FB">
        <w:t>return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value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rPr>
          <w:rStyle w:val="C1"/>
        </w:rPr>
        <w:t>true</w:t>
      </w:r>
      <w:r w:rsidR="00E557FC">
        <w:t xml:space="preserve"> </w:t>
      </w:r>
      <w:r w:rsidRPr="002967FB">
        <w:t>whenever</w:t>
      </w:r>
      <w:r w:rsidR="00E557FC">
        <w:t xml:space="preserve"> </w:t>
      </w:r>
      <w:r w:rsidRPr="002967FB">
        <w:t>the</w:t>
      </w:r>
      <w:r w:rsidR="00E557FC">
        <w:t xml:space="preserve"> </w:t>
      </w:r>
      <w:proofErr w:type="spellStart"/>
      <w:r w:rsidRPr="002967FB">
        <w:rPr>
          <w:rStyle w:val="C1"/>
        </w:rPr>
        <w:t>WaitHandle</w:t>
      </w:r>
      <w:proofErr w:type="spellEnd"/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signaled</w:t>
      </w:r>
      <w:r w:rsidR="00E557FC">
        <w:t xml:space="preserve"> </w:t>
      </w:r>
      <w:r w:rsidRPr="002967FB">
        <w:t>before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timeout.</w:t>
      </w:r>
    </w:p>
    <w:p w14:paraId="4303352A" w14:textId="5151F650" w:rsidR="007E4FFC" w:rsidRPr="002967FB" w:rsidRDefault="00D25B4D">
      <w:pPr>
        <w:pStyle w:val="Body"/>
      </w:pPr>
      <w:r w:rsidRPr="002967FB">
        <w:t>In</w:t>
      </w:r>
      <w:r w:rsidR="00E557FC">
        <w:t xml:space="preserve"> </w:t>
      </w:r>
      <w:r w:rsidRPr="002967FB">
        <w:t>addition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the</w:t>
      </w:r>
      <w:r w:rsidR="00E557FC">
        <w:t xml:space="preserve"> </w:t>
      </w:r>
      <w:proofErr w:type="spellStart"/>
      <w:r w:rsidRPr="002967FB">
        <w:rPr>
          <w:rStyle w:val="C1"/>
        </w:rPr>
        <w:t>WaitHandle</w:t>
      </w:r>
      <w:proofErr w:type="spellEnd"/>
      <w:r w:rsidR="00E557FC">
        <w:t xml:space="preserve"> </w:t>
      </w:r>
      <w:r w:rsidRPr="002967FB">
        <w:t>instance</w:t>
      </w:r>
      <w:r w:rsidR="00E557FC">
        <w:t xml:space="preserve"> </w:t>
      </w:r>
      <w:r w:rsidRPr="002967FB">
        <w:t>methods,</w:t>
      </w:r>
      <w:r w:rsidR="00E557FC">
        <w:t xml:space="preserve"> </w:t>
      </w:r>
      <w:r w:rsidRPr="002967FB">
        <w:t>there</w:t>
      </w:r>
      <w:r w:rsidR="00E557FC">
        <w:t xml:space="preserve"> </w:t>
      </w:r>
      <w:r w:rsidRPr="002967FB">
        <w:t>are</w:t>
      </w:r>
      <w:r w:rsidR="00E557FC">
        <w:t xml:space="preserve"> </w:t>
      </w:r>
      <w:r w:rsidRPr="002967FB">
        <w:t>two</w:t>
      </w:r>
      <w:r w:rsidR="00E557FC">
        <w:t xml:space="preserve"> </w:t>
      </w:r>
      <w:r w:rsidRPr="002967FB">
        <w:t>key</w:t>
      </w:r>
      <w:r w:rsidR="00E557FC">
        <w:t xml:space="preserve"> </w:t>
      </w:r>
      <w:r w:rsidRPr="002967FB">
        <w:t>static</w:t>
      </w:r>
      <w:r w:rsidR="00E557FC">
        <w:t xml:space="preserve"> </w:t>
      </w:r>
      <w:r w:rsidRPr="002967FB">
        <w:t>members:</w:t>
      </w:r>
      <w:r w:rsidR="00E557FC">
        <w:t xml:space="preserve"> </w:t>
      </w:r>
      <w:proofErr w:type="spellStart"/>
      <w:proofErr w:type="gramStart"/>
      <w:r w:rsidRPr="002967FB">
        <w:rPr>
          <w:rStyle w:val="C1"/>
        </w:rPr>
        <w:t>WaitAll</w:t>
      </w:r>
      <w:proofErr w:type="spellEnd"/>
      <w:r w:rsidRPr="002967FB">
        <w:rPr>
          <w:rStyle w:val="C1"/>
        </w:rPr>
        <w:t>(</w:t>
      </w:r>
      <w:proofErr w:type="gramEnd"/>
      <w:r w:rsidRPr="002967FB">
        <w:rPr>
          <w:rStyle w:val="C1"/>
        </w:rPr>
        <w:t>)</w:t>
      </w:r>
      <w:r w:rsidR="00E557FC">
        <w:t xml:space="preserve"> </w:t>
      </w:r>
      <w:r w:rsidRPr="002967FB">
        <w:t>and</w:t>
      </w:r>
      <w:r w:rsidR="00E557FC">
        <w:t xml:space="preserve"> </w:t>
      </w:r>
      <w:proofErr w:type="spellStart"/>
      <w:r w:rsidRPr="002967FB">
        <w:rPr>
          <w:rStyle w:val="C1"/>
        </w:rPr>
        <w:t>WaitAny</w:t>
      </w:r>
      <w:proofErr w:type="spellEnd"/>
      <w:r w:rsidRPr="002967FB">
        <w:rPr>
          <w:rStyle w:val="C1"/>
        </w:rPr>
        <w:t>()</w:t>
      </w:r>
      <w:r w:rsidRPr="002967FB">
        <w:t>.</w:t>
      </w:r>
      <w:r w:rsidR="00E557FC">
        <w:t xml:space="preserve"> </w:t>
      </w:r>
      <w:r w:rsidRPr="002967FB">
        <w:t>Like</w:t>
      </w:r>
      <w:r w:rsidR="00E557FC">
        <w:t xml:space="preserve"> </w:t>
      </w:r>
      <w:r w:rsidRPr="002967FB">
        <w:t>their</w:t>
      </w:r>
      <w:r w:rsidR="00E557FC">
        <w:t xml:space="preserve"> </w:t>
      </w:r>
      <w:r w:rsidRPr="002967FB">
        <w:t>instance</w:t>
      </w:r>
      <w:r w:rsidR="00E557FC">
        <w:t xml:space="preserve"> </w:t>
      </w:r>
      <w:r w:rsidRPr="002967FB">
        <w:t>cousins,</w:t>
      </w:r>
      <w:r w:rsidR="00E557FC">
        <w:t xml:space="preserve"> </w:t>
      </w:r>
      <w:r w:rsidRPr="002967FB">
        <w:t>the</w:t>
      </w:r>
      <w:r w:rsidR="00E35AA1">
        <w:t>se</w:t>
      </w:r>
      <w:r w:rsidR="00E557FC">
        <w:t xml:space="preserve"> </w:t>
      </w:r>
      <w:r w:rsidRPr="002967FB">
        <w:t>static</w:t>
      </w:r>
      <w:r w:rsidR="00E557FC">
        <w:t xml:space="preserve"> </w:t>
      </w:r>
      <w:r w:rsidRPr="002967FB">
        <w:t>members</w:t>
      </w:r>
      <w:r w:rsidR="00E557FC">
        <w:t xml:space="preserve"> </w:t>
      </w:r>
      <w:r w:rsidRPr="002967FB">
        <w:t>support</w:t>
      </w:r>
      <w:r w:rsidR="00E557FC">
        <w:t xml:space="preserve"> </w:t>
      </w:r>
      <w:r w:rsidRPr="002967FB">
        <w:t>timeouts.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addition,</w:t>
      </w:r>
      <w:r w:rsidR="00E557FC">
        <w:t xml:space="preserve"> </w:t>
      </w:r>
      <w:r w:rsidRPr="002967FB">
        <w:t>they</w:t>
      </w:r>
      <w:r w:rsidR="00E557FC">
        <w:t xml:space="preserve"> </w:t>
      </w:r>
      <w:r w:rsidRPr="002967FB">
        <w:t>take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collection</w:t>
      </w:r>
      <w:r w:rsidR="00E557FC">
        <w:t xml:space="preserve"> </w:t>
      </w:r>
      <w:r w:rsidRPr="002967FB">
        <w:t>of</w:t>
      </w:r>
      <w:r w:rsidR="00E557FC">
        <w:t xml:space="preserve"> </w:t>
      </w:r>
      <w:proofErr w:type="spellStart"/>
      <w:r w:rsidRPr="002967FB">
        <w:rPr>
          <w:rStyle w:val="C1"/>
        </w:rPr>
        <w:t>WaitHandle</w:t>
      </w:r>
      <w:r w:rsidRPr="002967FB">
        <w:t>s</w:t>
      </w:r>
      <w:proofErr w:type="spellEnd"/>
      <w:r w:rsidRPr="002967FB">
        <w:t>,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form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an</w:t>
      </w:r>
      <w:r w:rsidR="00E557FC">
        <w:t xml:space="preserve"> </w:t>
      </w:r>
      <w:r w:rsidRPr="002967FB">
        <w:t>array,</w:t>
      </w:r>
      <w:r w:rsidR="00E557FC">
        <w:t xml:space="preserve"> </w:t>
      </w:r>
      <w:r w:rsidRPr="002967FB">
        <w:t>so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they</w:t>
      </w:r>
      <w:r w:rsidR="00E557FC">
        <w:t xml:space="preserve"> </w:t>
      </w:r>
      <w:r w:rsidRPr="002967FB">
        <w:t>can</w:t>
      </w:r>
      <w:r w:rsidR="00E557FC">
        <w:t xml:space="preserve"> </w:t>
      </w:r>
      <w:r w:rsidRPr="002967FB">
        <w:t>respond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signals</w:t>
      </w:r>
      <w:r w:rsidR="00E557FC">
        <w:t xml:space="preserve"> </w:t>
      </w:r>
      <w:r w:rsidRPr="002967FB">
        <w:t>coming</w:t>
      </w:r>
      <w:r w:rsidR="00E557FC">
        <w:t xml:space="preserve"> </w:t>
      </w:r>
      <w:r w:rsidRPr="002967FB">
        <w:t>from</w:t>
      </w:r>
      <w:r w:rsidR="00E557FC">
        <w:t xml:space="preserve"> </w:t>
      </w:r>
      <w:r w:rsidRPr="002967FB">
        <w:t>within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collection.</w:t>
      </w:r>
    </w:p>
    <w:p w14:paraId="6D1B5BAE" w14:textId="66FA6A75" w:rsidR="007E4FFC" w:rsidRPr="002967FB" w:rsidRDefault="00E35AA1">
      <w:pPr>
        <w:pStyle w:val="Body"/>
      </w:pPr>
      <w:r>
        <w:t>Note</w:t>
      </w:r>
      <w:r w:rsidR="00E557FC">
        <w:t xml:space="preserve"> </w:t>
      </w:r>
      <w:r>
        <w:t>that</w:t>
      </w:r>
      <w:r w:rsidR="00E557FC">
        <w:t xml:space="preserve"> </w:t>
      </w:r>
      <w:proofErr w:type="spellStart"/>
      <w:r w:rsidR="00D25B4D" w:rsidRPr="002967FB">
        <w:rPr>
          <w:rStyle w:val="C1"/>
        </w:rPr>
        <w:t>WaitHandle</w:t>
      </w:r>
      <w:proofErr w:type="spellEnd"/>
      <w:r w:rsidR="00E557FC">
        <w:t xml:space="preserve"> </w:t>
      </w:r>
      <w:r w:rsidR="00D25B4D" w:rsidRPr="002967FB">
        <w:t>contains</w:t>
      </w:r>
      <w:r w:rsidR="00E557FC">
        <w:t xml:space="preserve"> </w:t>
      </w:r>
      <w:r w:rsidR="00D25B4D" w:rsidRPr="002967FB">
        <w:t>a</w:t>
      </w:r>
      <w:r w:rsidR="00E557FC">
        <w:t xml:space="preserve"> </w:t>
      </w:r>
      <w:r w:rsidR="00D25B4D" w:rsidRPr="002967FB">
        <w:t>handle</w:t>
      </w:r>
      <w:r w:rsidR="00E557FC">
        <w:t xml:space="preserve"> </w:t>
      </w:r>
      <w:r w:rsidR="00D25B4D" w:rsidRPr="002967FB">
        <w:t>(of</w:t>
      </w:r>
      <w:r w:rsidR="00E557FC">
        <w:t xml:space="preserve"> </w:t>
      </w:r>
      <w:r w:rsidR="00D25B4D" w:rsidRPr="002967FB">
        <w:t>type</w:t>
      </w:r>
      <w:r w:rsidR="00E557FC">
        <w:t xml:space="preserve"> </w:t>
      </w:r>
      <w:proofErr w:type="spellStart"/>
      <w:r w:rsidR="00D25B4D" w:rsidRPr="002967FB">
        <w:rPr>
          <w:rStyle w:val="C1"/>
        </w:rPr>
        <w:t>SafeWaitHandle</w:t>
      </w:r>
      <w:proofErr w:type="spellEnd"/>
      <w:r w:rsidR="00D25B4D" w:rsidRPr="002967FB">
        <w:t>)</w:t>
      </w:r>
      <w:r w:rsidR="00E557FC">
        <w:t xml:space="preserve"> </w:t>
      </w:r>
      <w:r w:rsidR="00D25B4D" w:rsidRPr="002967FB">
        <w:t>that</w:t>
      </w:r>
      <w:r w:rsidR="00E557FC">
        <w:t xml:space="preserve"> </w:t>
      </w:r>
      <w:r w:rsidR="00D25B4D" w:rsidRPr="002967FB">
        <w:t>implements</w:t>
      </w:r>
      <w:r w:rsidR="00E557FC">
        <w:t xml:space="preserve"> </w:t>
      </w:r>
      <w:proofErr w:type="spellStart"/>
      <w:r w:rsidR="00D25B4D" w:rsidRPr="002967FB">
        <w:rPr>
          <w:rStyle w:val="C1"/>
        </w:rPr>
        <w:t>IDisposable</w:t>
      </w:r>
      <w:proofErr w:type="spellEnd"/>
      <w:r w:rsidR="00D25B4D" w:rsidRPr="002967FB">
        <w:t>.</w:t>
      </w:r>
      <w:r w:rsidR="00E557FC">
        <w:t xml:space="preserve"> </w:t>
      </w:r>
      <w:r w:rsidR="00D25B4D" w:rsidRPr="002967FB">
        <w:t>As</w:t>
      </w:r>
      <w:r w:rsidR="00E557FC">
        <w:t xml:space="preserve"> </w:t>
      </w:r>
      <w:r w:rsidR="00D25B4D" w:rsidRPr="002967FB">
        <w:t>such,</w:t>
      </w:r>
      <w:r w:rsidR="00E557FC">
        <w:t xml:space="preserve"> </w:t>
      </w:r>
      <w:r w:rsidR="00D25B4D" w:rsidRPr="002967FB">
        <w:t>care</w:t>
      </w:r>
      <w:r w:rsidR="00E557FC">
        <w:t xml:space="preserve"> </w:t>
      </w:r>
      <w:r w:rsidR="00D25B4D" w:rsidRPr="002967FB">
        <w:t>is</w:t>
      </w:r>
      <w:r w:rsidR="00E557FC">
        <w:t xml:space="preserve"> </w:t>
      </w:r>
      <w:r w:rsidR="00D25B4D" w:rsidRPr="002967FB">
        <w:t>needed</w:t>
      </w:r>
      <w:r w:rsidR="00E557FC">
        <w:t xml:space="preserve"> </w:t>
      </w:r>
      <w:r w:rsidR="00D25B4D" w:rsidRPr="002967FB">
        <w:t>to</w:t>
      </w:r>
      <w:r w:rsidR="00E557FC">
        <w:t xml:space="preserve"> </w:t>
      </w:r>
      <w:r w:rsidR="00D25B4D" w:rsidRPr="002967FB">
        <w:t>ensure</w:t>
      </w:r>
      <w:r w:rsidR="00E557FC">
        <w:t xml:space="preserve"> </w:t>
      </w:r>
      <w:r w:rsidR="00D25B4D" w:rsidRPr="002967FB">
        <w:t>that</w:t>
      </w:r>
      <w:r w:rsidR="00E557FC">
        <w:t xml:space="preserve"> </w:t>
      </w:r>
      <w:proofErr w:type="spellStart"/>
      <w:r w:rsidR="00D25B4D" w:rsidRPr="002967FB">
        <w:rPr>
          <w:rStyle w:val="C1"/>
        </w:rPr>
        <w:t>WaitHandle</w:t>
      </w:r>
      <w:r w:rsidR="00D25B4D" w:rsidRPr="002967FB">
        <w:t>s</w:t>
      </w:r>
      <w:proofErr w:type="spellEnd"/>
      <w:r w:rsidR="00E557FC">
        <w:t xml:space="preserve"> </w:t>
      </w:r>
      <w:r w:rsidR="00D25B4D" w:rsidRPr="002967FB">
        <w:t>are</w:t>
      </w:r>
      <w:r w:rsidR="00E557FC">
        <w:t xml:space="preserve"> </w:t>
      </w:r>
      <w:r w:rsidR="00D25B4D" w:rsidRPr="002967FB">
        <w:t>disposed</w:t>
      </w:r>
      <w:r w:rsidR="00E557FC">
        <w:t xml:space="preserve"> </w:t>
      </w:r>
      <w:r w:rsidR="00D25B4D" w:rsidRPr="002967FB">
        <w:t>when</w:t>
      </w:r>
      <w:r w:rsidR="00E557FC">
        <w:t xml:space="preserve"> </w:t>
      </w:r>
      <w:r w:rsidR="00D25B4D" w:rsidRPr="002967FB">
        <w:t>they</w:t>
      </w:r>
      <w:r w:rsidR="00E557FC">
        <w:t xml:space="preserve"> </w:t>
      </w:r>
      <w:r w:rsidR="00D25B4D" w:rsidRPr="002967FB">
        <w:t>are</w:t>
      </w:r>
      <w:r w:rsidR="00E557FC">
        <w:t xml:space="preserve"> </w:t>
      </w:r>
      <w:r w:rsidR="00D25B4D" w:rsidRPr="002967FB">
        <w:t>no</w:t>
      </w:r>
      <w:r w:rsidR="00E557FC">
        <w:t xml:space="preserve"> </w:t>
      </w:r>
      <w:r w:rsidR="00D25B4D" w:rsidRPr="002967FB">
        <w:t>longer</w:t>
      </w:r>
      <w:r w:rsidR="00E557FC">
        <w:t xml:space="preserve"> </w:t>
      </w:r>
      <w:r w:rsidR="00D25B4D" w:rsidRPr="002967FB">
        <w:t>needed.</w:t>
      </w:r>
    </w:p>
    <w:p w14:paraId="4D9910BB" w14:textId="009532B7" w:rsidR="007E4FFC" w:rsidRPr="002967FB" w:rsidRDefault="0083799F">
      <w:pPr>
        <w:pStyle w:val="PD"/>
      </w:pPr>
      <w:r>
        <w:t>***COMP:</w:t>
      </w:r>
      <w:r w:rsidR="00E557FC">
        <w:t xml:space="preserve"> </w:t>
      </w:r>
      <w:r>
        <w:t>Insert</w:t>
      </w:r>
      <w:r w:rsidR="00E557FC">
        <w:t xml:space="preserve"> </w:t>
      </w:r>
      <w:r>
        <w:t>“Begin</w:t>
      </w:r>
      <w:r w:rsidR="00E557FC">
        <w:t xml:space="preserve"> </w:t>
      </w:r>
      <w:r>
        <w:t>4.0”</w:t>
      </w:r>
      <w:r w:rsidR="00E557FC">
        <w:t xml:space="preserve"> </w:t>
      </w:r>
      <w:r w:rsidR="00C44C18">
        <w:t>tab</w:t>
      </w:r>
    </w:p>
    <w:p w14:paraId="0423ACC8" w14:textId="55CF2675" w:rsidR="007E4FFC" w:rsidRPr="002967FB" w:rsidRDefault="00D25B4D" w:rsidP="00FE568B">
      <w:pPr>
        <w:pStyle w:val="HC"/>
      </w:pPr>
      <w:r w:rsidRPr="002967FB">
        <w:t>Reset</w:t>
      </w:r>
      <w:r w:rsidR="00E557FC">
        <w:t xml:space="preserve"> </w:t>
      </w:r>
      <w:r w:rsidRPr="002967FB">
        <w:t>Events:</w:t>
      </w:r>
      <w:r w:rsidR="00E557FC">
        <w:t xml:space="preserve"> </w:t>
      </w:r>
      <w:proofErr w:type="spellStart"/>
      <w:r w:rsidRPr="00FE568B">
        <w:rPr>
          <w:rStyle w:val="C1"/>
        </w:rPr>
        <w:t>ManualResetEvent</w:t>
      </w:r>
      <w:proofErr w:type="spellEnd"/>
      <w:r w:rsidR="00E557FC">
        <w:t xml:space="preserve"> </w:t>
      </w:r>
      <w:r w:rsidRPr="002967FB">
        <w:t>and</w:t>
      </w:r>
      <w:r w:rsidR="00E557FC">
        <w:t xml:space="preserve"> </w:t>
      </w:r>
      <w:proofErr w:type="spellStart"/>
      <w:r w:rsidRPr="00FE568B">
        <w:rPr>
          <w:rStyle w:val="C1"/>
        </w:rPr>
        <w:t>ManualResetEventSlim</w:t>
      </w:r>
      <w:proofErr w:type="spellEnd"/>
    </w:p>
    <w:p w14:paraId="67A815C6" w14:textId="5E4A234B" w:rsidR="007E4FFC" w:rsidRPr="002967FB" w:rsidRDefault="00D25B4D">
      <w:pPr>
        <w:pStyle w:val="BodyNoIndent"/>
      </w:pPr>
      <w:r w:rsidRPr="002967FB">
        <w:t>One</w:t>
      </w:r>
      <w:r w:rsidR="00E557FC">
        <w:t xml:space="preserve"> </w:t>
      </w:r>
      <w:r w:rsidRPr="002967FB">
        <w:t>way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control</w:t>
      </w:r>
      <w:r w:rsidR="00E557FC">
        <w:t xml:space="preserve"> </w:t>
      </w:r>
      <w:r w:rsidRPr="002967FB">
        <w:t>uncertainty</w:t>
      </w:r>
      <w:r w:rsidR="00E557FC">
        <w:t xml:space="preserve"> </w:t>
      </w:r>
      <w:r w:rsidRPr="002967FB">
        <w:t>about</w:t>
      </w:r>
      <w:r w:rsidR="00E557FC">
        <w:t xml:space="preserve"> </w:t>
      </w:r>
      <w:r w:rsidRPr="002967FB">
        <w:t>when</w:t>
      </w:r>
      <w:r w:rsidR="00E557FC">
        <w:t xml:space="preserve"> </w:t>
      </w:r>
      <w:proofErr w:type="gramStart"/>
      <w:r w:rsidRPr="002967FB">
        <w:t>particular</w:t>
      </w:r>
      <w:r w:rsidR="00E557FC">
        <w:t xml:space="preserve"> </w:t>
      </w:r>
      <w:r w:rsidRPr="002967FB">
        <w:t>instructions</w:t>
      </w:r>
      <w:proofErr w:type="gramEnd"/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will</w:t>
      </w:r>
      <w:r w:rsidR="00E557FC">
        <w:t xml:space="preserve"> </w:t>
      </w:r>
      <w:r w:rsidRPr="002967FB">
        <w:t>execute</w:t>
      </w:r>
      <w:r w:rsidR="00E557FC">
        <w:t xml:space="preserve"> </w:t>
      </w:r>
      <w:r w:rsidRPr="002967FB">
        <w:t>relative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instructions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another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with</w:t>
      </w:r>
      <w:r w:rsidR="00E557FC">
        <w:t xml:space="preserve"> </w:t>
      </w:r>
      <w:r w:rsidRPr="002967FB">
        <w:t>reset</w:t>
      </w:r>
      <w:r w:rsidR="00E557FC">
        <w:t xml:space="preserve"> </w:t>
      </w:r>
      <w:r w:rsidRPr="002967FB">
        <w:t>events.</w:t>
      </w:r>
      <w:r w:rsidR="00E557FC">
        <w:t xml:space="preserve"> </w:t>
      </w:r>
      <w:proofErr w:type="gramStart"/>
      <w:r w:rsidRPr="002967FB">
        <w:t>In</w:t>
      </w:r>
      <w:r w:rsidR="00E557FC">
        <w:t xml:space="preserve"> </w:t>
      </w:r>
      <w:r w:rsidRPr="002967FB">
        <w:t>spite</w:t>
      </w:r>
      <w:r w:rsidR="00E557FC">
        <w:t xml:space="preserve"> </w:t>
      </w:r>
      <w:r w:rsidRPr="002967FB">
        <w:t>of</w:t>
      </w:r>
      <w:proofErr w:type="gramEnd"/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term</w:t>
      </w:r>
      <w:r w:rsidR="00E557FC">
        <w:t xml:space="preserve"> </w:t>
      </w:r>
      <w:r w:rsidRPr="00E153FD">
        <w:rPr>
          <w:rStyle w:val="Italic"/>
        </w:rPr>
        <w:t>events</w:t>
      </w:r>
      <w:r w:rsidRPr="002967FB">
        <w:t>,</w:t>
      </w:r>
      <w:r w:rsidR="00E557FC">
        <w:t xml:space="preserve"> </w:t>
      </w:r>
      <w:r w:rsidRPr="002967FB">
        <w:t>reset</w:t>
      </w:r>
      <w:r w:rsidR="00E557FC">
        <w:t xml:space="preserve"> </w:t>
      </w:r>
      <w:r w:rsidRPr="002967FB">
        <w:t>events</w:t>
      </w:r>
      <w:r w:rsidR="00E557FC">
        <w:t xml:space="preserve"> </w:t>
      </w:r>
      <w:r w:rsidRPr="002967FB">
        <w:t>have</w:t>
      </w:r>
      <w:r w:rsidR="00E557FC">
        <w:t xml:space="preserve"> </w:t>
      </w:r>
      <w:r w:rsidRPr="002967FB">
        <w:t>nothing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do</w:t>
      </w:r>
      <w:r w:rsidR="00E557FC">
        <w:t xml:space="preserve"> </w:t>
      </w:r>
      <w:r w:rsidRPr="002967FB">
        <w:t>with</w:t>
      </w:r>
      <w:r w:rsidR="00E557FC">
        <w:t xml:space="preserve"> </w:t>
      </w:r>
      <w:r w:rsidRPr="002967FB">
        <w:t>C#</w:t>
      </w:r>
      <w:r w:rsidR="00E557FC">
        <w:t xml:space="preserve"> </w:t>
      </w:r>
      <w:r w:rsidRPr="002967FB">
        <w:t>delegates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events.</w:t>
      </w:r>
      <w:r w:rsidR="00E557FC">
        <w:t xml:space="preserve"> </w:t>
      </w:r>
      <w:r w:rsidRPr="002967FB">
        <w:t>Instead,</w:t>
      </w:r>
      <w:r w:rsidR="00E557FC">
        <w:t xml:space="preserve"> </w:t>
      </w:r>
      <w:r w:rsidRPr="002967FB">
        <w:t>reset</w:t>
      </w:r>
      <w:r w:rsidR="00E557FC">
        <w:t xml:space="preserve"> </w:t>
      </w:r>
      <w:r w:rsidRPr="002967FB">
        <w:t>events</w:t>
      </w:r>
      <w:r w:rsidR="00E557FC">
        <w:t xml:space="preserve"> </w:t>
      </w:r>
      <w:r w:rsidRPr="002967FB">
        <w:t>are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way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force</w:t>
      </w:r>
      <w:r w:rsidR="00E557FC">
        <w:t xml:space="preserve"> </w:t>
      </w:r>
      <w:r w:rsidRPr="002967FB">
        <w:t>code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wait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execution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another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until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other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signals.</w:t>
      </w:r>
      <w:r w:rsidR="00E557FC">
        <w:t xml:space="preserve"> </w:t>
      </w:r>
      <w:r w:rsidR="004F196E">
        <w:t>They</w:t>
      </w:r>
      <w:r w:rsidR="00E557FC">
        <w:t xml:space="preserve"> </w:t>
      </w:r>
      <w:r w:rsidRPr="002967FB">
        <w:lastRenderedPageBreak/>
        <w:t>are</w:t>
      </w:r>
      <w:r w:rsidR="00E557FC">
        <w:t xml:space="preserve"> </w:t>
      </w:r>
      <w:r w:rsidRPr="002967FB">
        <w:t>especially</w:t>
      </w:r>
      <w:r w:rsidR="00E557FC">
        <w:t xml:space="preserve"> </w:t>
      </w:r>
      <w:r w:rsidRPr="002967FB">
        <w:t>useful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testing</w:t>
      </w:r>
      <w:r w:rsidR="00E557FC">
        <w:t xml:space="preserve"> </w:t>
      </w:r>
      <w:r w:rsidRPr="002967FB">
        <w:t>multithreaded</w:t>
      </w:r>
      <w:r w:rsidR="00E557FC">
        <w:t xml:space="preserve"> </w:t>
      </w:r>
      <w:r w:rsidRPr="002967FB">
        <w:t>code</w:t>
      </w:r>
      <w:r w:rsidR="00E557FC">
        <w:t xml:space="preserve"> </w:t>
      </w:r>
      <w:r w:rsidRPr="002967FB">
        <w:t>because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possible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wait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a</w:t>
      </w:r>
      <w:r w:rsidR="00E557FC">
        <w:t xml:space="preserve"> </w:t>
      </w:r>
      <w:proofErr w:type="gramStart"/>
      <w:r w:rsidRPr="002967FB">
        <w:t>particular</w:t>
      </w:r>
      <w:r w:rsidR="00E557FC">
        <w:t xml:space="preserve"> </w:t>
      </w:r>
      <w:r w:rsidRPr="002967FB">
        <w:t>state</w:t>
      </w:r>
      <w:proofErr w:type="gramEnd"/>
      <w:r w:rsidR="00E557FC">
        <w:t xml:space="preserve"> </w:t>
      </w:r>
      <w:r w:rsidRPr="002967FB">
        <w:t>before</w:t>
      </w:r>
      <w:r w:rsidR="00E557FC">
        <w:t xml:space="preserve"> </w:t>
      </w:r>
      <w:r w:rsidRPr="002967FB">
        <w:t>verifying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results.</w:t>
      </w:r>
    </w:p>
    <w:p w14:paraId="365831B6" w14:textId="5F72F488" w:rsidR="007E4FFC" w:rsidRPr="002967FB" w:rsidRDefault="00D25B4D">
      <w:pPr>
        <w:pStyle w:val="Body"/>
      </w:pPr>
      <w:r w:rsidRPr="002967FB">
        <w:t>The</w:t>
      </w:r>
      <w:r w:rsidR="00E557FC">
        <w:t xml:space="preserve"> </w:t>
      </w:r>
      <w:r w:rsidRPr="002967FB">
        <w:t>reset</w:t>
      </w:r>
      <w:r w:rsidR="00E557FC">
        <w:t xml:space="preserve"> </w:t>
      </w:r>
      <w:r w:rsidRPr="002967FB">
        <w:t>event</w:t>
      </w:r>
      <w:r w:rsidR="00E557FC">
        <w:t xml:space="preserve"> </w:t>
      </w:r>
      <w:r w:rsidRPr="002967FB">
        <w:t>types</w:t>
      </w:r>
      <w:r w:rsidR="00E557FC">
        <w:t xml:space="preserve"> </w:t>
      </w:r>
      <w:r w:rsidRPr="002967FB">
        <w:t>are</w:t>
      </w:r>
      <w:r w:rsidR="00E557FC">
        <w:t xml:space="preserve"> </w:t>
      </w:r>
      <w:proofErr w:type="spellStart"/>
      <w:proofErr w:type="gramStart"/>
      <w:r w:rsidRPr="002967FB">
        <w:rPr>
          <w:rStyle w:val="C1"/>
        </w:rPr>
        <w:t>System.Threading.ManualResetEvent</w:t>
      </w:r>
      <w:proofErr w:type="spellEnd"/>
      <w:proofErr w:type="gramEnd"/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the</w:t>
      </w:r>
      <w:r w:rsidR="00E557FC">
        <w:t xml:space="preserve"> </w:t>
      </w:r>
      <w:r w:rsidR="007A7D19">
        <w:t>Microsoft</w:t>
      </w:r>
      <w:r w:rsidR="00E557FC">
        <w:t xml:space="preserve"> </w:t>
      </w:r>
      <w:r w:rsidRPr="002967FB">
        <w:t>.NET</w:t>
      </w:r>
      <w:r w:rsidR="00E557FC">
        <w:t xml:space="preserve"> </w:t>
      </w:r>
      <w:r w:rsidRPr="002967FB">
        <w:t>Framework</w:t>
      </w:r>
      <w:r w:rsidR="00E557FC">
        <w:t xml:space="preserve"> </w:t>
      </w:r>
      <w:r w:rsidRPr="002967FB">
        <w:t>4</w:t>
      </w:r>
      <w:r w:rsidR="004F196E">
        <w:t>–</w:t>
      </w:r>
      <w:r w:rsidRPr="002967FB">
        <w:t>added</w:t>
      </w:r>
      <w:r w:rsidR="00E557FC">
        <w:t xml:space="preserve"> </w:t>
      </w:r>
      <w:r w:rsidRPr="002967FB">
        <w:t>lightweight</w:t>
      </w:r>
      <w:r w:rsidR="00E557FC">
        <w:t xml:space="preserve"> </w:t>
      </w:r>
      <w:r w:rsidRPr="002967FB">
        <w:t>version,</w:t>
      </w:r>
      <w:r w:rsidR="00E557FC">
        <w:t xml:space="preserve"> </w:t>
      </w:r>
      <w:proofErr w:type="spellStart"/>
      <w:r w:rsidRPr="002967FB">
        <w:rPr>
          <w:rStyle w:val="C1"/>
        </w:rPr>
        <w:t>System.Threading.ManualResetEventSlim</w:t>
      </w:r>
      <w:proofErr w:type="spellEnd"/>
      <w:r w:rsidRPr="002967FB">
        <w:t>.</w:t>
      </w:r>
      <w:r w:rsidR="00E557FC">
        <w:t xml:space="preserve"> </w:t>
      </w:r>
      <w:r w:rsidRPr="002967FB">
        <w:t>(As</w:t>
      </w:r>
      <w:r w:rsidR="00E557FC">
        <w:t xml:space="preserve"> </w:t>
      </w:r>
      <w:r w:rsidRPr="002967FB">
        <w:t>discussed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upcoming</w:t>
      </w:r>
      <w:r w:rsidR="00E557FC">
        <w:t xml:space="preserve"> </w:t>
      </w:r>
      <w:r w:rsidRPr="002967FB">
        <w:t>Advanced</w:t>
      </w:r>
      <w:r w:rsidR="00E557FC">
        <w:t xml:space="preserve"> </w:t>
      </w:r>
      <w:r w:rsidRPr="002967FB">
        <w:t>Topic</w:t>
      </w:r>
      <w:r w:rsidR="002A44BF">
        <w:t xml:space="preserve"> titled</w:t>
      </w:r>
      <w:r w:rsidR="00E557FC">
        <w:t xml:space="preserve"> </w:t>
      </w:r>
      <w:r w:rsidR="00DE24E2" w:rsidRPr="002967FB">
        <w:t>“Favor</w:t>
      </w:r>
      <w:r w:rsidR="00E557FC">
        <w:t xml:space="preserve"> </w:t>
      </w:r>
      <w:proofErr w:type="spellStart"/>
      <w:r w:rsidR="00DE24E2" w:rsidRPr="002967FB">
        <w:rPr>
          <w:rStyle w:val="C1"/>
        </w:rPr>
        <w:t>ManualResetEvent</w:t>
      </w:r>
      <w:proofErr w:type="spellEnd"/>
      <w:r w:rsidR="00E557FC">
        <w:t xml:space="preserve"> </w:t>
      </w:r>
      <w:r w:rsidR="00DE24E2" w:rsidRPr="002967FB">
        <w:t>and</w:t>
      </w:r>
      <w:r w:rsidR="00E557FC">
        <w:t xml:space="preserve"> </w:t>
      </w:r>
      <w:r w:rsidR="00DE24E2" w:rsidRPr="002967FB">
        <w:t>Semaphores</w:t>
      </w:r>
      <w:r w:rsidR="00E557FC">
        <w:t xml:space="preserve"> </w:t>
      </w:r>
      <w:r w:rsidR="00DE24E2" w:rsidRPr="002967FB">
        <w:t>over</w:t>
      </w:r>
      <w:r w:rsidR="00E557FC">
        <w:t xml:space="preserve"> </w:t>
      </w:r>
      <w:proofErr w:type="spellStart"/>
      <w:r w:rsidR="00DE24E2" w:rsidRPr="002967FB">
        <w:rPr>
          <w:rStyle w:val="C1"/>
        </w:rPr>
        <w:t>AutoResetEvent</w:t>
      </w:r>
      <w:proofErr w:type="spellEnd"/>
      <w:r w:rsidR="000A42E0">
        <w:t>,</w:t>
      </w:r>
      <w:r w:rsidR="00DE24E2" w:rsidRPr="002967FB">
        <w:t>”</w:t>
      </w:r>
      <w:r w:rsidR="00E557FC">
        <w:t xml:space="preserve"> </w:t>
      </w:r>
      <w:r w:rsidRPr="002967FB">
        <w:t>there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third</w:t>
      </w:r>
      <w:r w:rsidR="00E557FC">
        <w:t xml:space="preserve"> </w:t>
      </w:r>
      <w:r w:rsidRPr="002967FB">
        <w:t>type,</w:t>
      </w:r>
      <w:r w:rsidR="00E557FC">
        <w:t xml:space="preserve"> </w:t>
      </w:r>
      <w:proofErr w:type="spellStart"/>
      <w:proofErr w:type="gramStart"/>
      <w:r w:rsidRPr="002967FB">
        <w:rPr>
          <w:rStyle w:val="C1"/>
        </w:rPr>
        <w:t>System.Threading.AutoResetEvent</w:t>
      </w:r>
      <w:proofErr w:type="spellEnd"/>
      <w:proofErr w:type="gramEnd"/>
      <w:r w:rsidRPr="002967FB">
        <w:t>,</w:t>
      </w:r>
      <w:r w:rsidR="00E557FC">
        <w:t xml:space="preserve"> </w:t>
      </w:r>
      <w:r w:rsidRPr="002967FB">
        <w:t>but</w:t>
      </w:r>
      <w:r w:rsidR="00E557FC">
        <w:t xml:space="preserve"> </w:t>
      </w:r>
      <w:r w:rsidRPr="002967FB">
        <w:t>programmers</w:t>
      </w:r>
      <w:r w:rsidR="00E557FC">
        <w:t xml:space="preserve"> </w:t>
      </w:r>
      <w:r w:rsidRPr="002967FB">
        <w:t>should</w:t>
      </w:r>
      <w:r w:rsidR="00E557FC">
        <w:t xml:space="preserve"> </w:t>
      </w:r>
      <w:r w:rsidRPr="002967FB">
        <w:t>avoid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favor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one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first</w:t>
      </w:r>
      <w:r w:rsidR="00E557FC">
        <w:t xml:space="preserve"> </w:t>
      </w:r>
      <w:r w:rsidRPr="002967FB">
        <w:t>two</w:t>
      </w:r>
      <w:r w:rsidR="00A434EC">
        <w:t>.</w:t>
      </w:r>
      <w:r w:rsidRPr="002967FB">
        <w:t>)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key</w:t>
      </w:r>
      <w:r w:rsidR="00E557FC">
        <w:t xml:space="preserve"> </w:t>
      </w:r>
      <w:r w:rsidRPr="002967FB">
        <w:t>methods</w:t>
      </w:r>
      <w:r w:rsidR="00E557FC">
        <w:t xml:space="preserve"> </w:t>
      </w:r>
      <w:r w:rsidRPr="002967FB">
        <w:t>on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reset</w:t>
      </w:r>
      <w:r w:rsidR="00E557FC">
        <w:t xml:space="preserve"> </w:t>
      </w:r>
      <w:r w:rsidRPr="002967FB">
        <w:t>events</w:t>
      </w:r>
      <w:r w:rsidR="00E557FC">
        <w:t xml:space="preserve"> </w:t>
      </w:r>
      <w:r w:rsidRPr="002967FB">
        <w:t>are</w:t>
      </w:r>
      <w:r w:rsidR="00E557FC">
        <w:t xml:space="preserve"> </w:t>
      </w:r>
      <w:proofErr w:type="gramStart"/>
      <w:r w:rsidRPr="002967FB">
        <w:rPr>
          <w:rStyle w:val="C1"/>
        </w:rPr>
        <w:t>Set(</w:t>
      </w:r>
      <w:proofErr w:type="gramEnd"/>
      <w:r w:rsidRPr="002967FB">
        <w:rPr>
          <w:rStyle w:val="C1"/>
        </w:rPr>
        <w:t>)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rPr>
          <w:rStyle w:val="C1"/>
        </w:rPr>
        <w:t>Wait()</w:t>
      </w:r>
      <w:r w:rsidR="00E557FC">
        <w:t xml:space="preserve"> </w:t>
      </w:r>
      <w:r w:rsidRPr="002967FB">
        <w:t>(called</w:t>
      </w:r>
      <w:r w:rsidR="00E557FC">
        <w:t xml:space="preserve"> </w:t>
      </w:r>
      <w:proofErr w:type="spellStart"/>
      <w:r w:rsidRPr="002967FB">
        <w:rPr>
          <w:rStyle w:val="C1"/>
        </w:rPr>
        <w:t>WaitOne</w:t>
      </w:r>
      <w:proofErr w:type="spellEnd"/>
      <w:r w:rsidRPr="002967FB">
        <w:rPr>
          <w:rStyle w:val="C1"/>
        </w:rPr>
        <w:t>()</w:t>
      </w:r>
      <w:r w:rsidR="00E557FC">
        <w:t xml:space="preserve"> </w:t>
      </w:r>
      <w:r w:rsidRPr="002967FB">
        <w:t>on</w:t>
      </w:r>
      <w:r w:rsidR="00E557FC">
        <w:t xml:space="preserve"> </w:t>
      </w:r>
      <w:proofErr w:type="spellStart"/>
      <w:r w:rsidRPr="002967FB">
        <w:rPr>
          <w:rStyle w:val="C1"/>
        </w:rPr>
        <w:t>ManualResetEvent</w:t>
      </w:r>
      <w:proofErr w:type="spellEnd"/>
      <w:r w:rsidRPr="002967FB">
        <w:t>).</w:t>
      </w:r>
      <w:r w:rsidR="00E557FC">
        <w:t xml:space="preserve"> </w:t>
      </w:r>
      <w:r w:rsidRPr="002967FB">
        <w:t>Calling</w:t>
      </w:r>
      <w:r w:rsidR="00E557FC">
        <w:t xml:space="preserve"> </w:t>
      </w:r>
      <w:r w:rsidRPr="002967FB">
        <w:t>the</w:t>
      </w:r>
      <w:r w:rsidR="00E557FC">
        <w:t xml:space="preserve"> </w:t>
      </w:r>
      <w:proofErr w:type="gramStart"/>
      <w:r w:rsidRPr="002967FB">
        <w:rPr>
          <w:rStyle w:val="C1"/>
        </w:rPr>
        <w:t>Wait(</w:t>
      </w:r>
      <w:proofErr w:type="gramEnd"/>
      <w:r w:rsidRPr="002967FB">
        <w:rPr>
          <w:rStyle w:val="C1"/>
        </w:rPr>
        <w:t>)</w:t>
      </w:r>
      <w:r w:rsidR="00E557FC">
        <w:t xml:space="preserve"> </w:t>
      </w:r>
      <w:r w:rsidRPr="002967FB">
        <w:t>method</w:t>
      </w:r>
      <w:r w:rsidR="00E557FC">
        <w:t xml:space="preserve"> </w:t>
      </w:r>
      <w:r w:rsidRPr="002967FB">
        <w:t>will</w:t>
      </w:r>
      <w:r w:rsidR="00E557FC">
        <w:t xml:space="preserve"> </w:t>
      </w:r>
      <w:r w:rsidRPr="002967FB">
        <w:t>cause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block</w:t>
      </w:r>
      <w:r w:rsidR="00E557FC">
        <w:t xml:space="preserve"> </w:t>
      </w:r>
      <w:r w:rsidRPr="002967FB">
        <w:t>until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different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calls</w:t>
      </w:r>
      <w:r w:rsidR="00E557FC">
        <w:t xml:space="preserve"> </w:t>
      </w:r>
      <w:r w:rsidRPr="002967FB">
        <w:rPr>
          <w:rStyle w:val="C1"/>
        </w:rPr>
        <w:t>Set()</w:t>
      </w:r>
      <w:r w:rsidR="00E557FC">
        <w:t xml:space="preserve"> </w:t>
      </w:r>
      <w:r w:rsidRPr="002967FB">
        <w:t>or</w:t>
      </w:r>
      <w:r w:rsidR="00E557FC">
        <w:t xml:space="preserve"> </w:t>
      </w:r>
      <w:r w:rsidRPr="002967FB">
        <w:t>until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wait</w:t>
      </w:r>
      <w:r w:rsidR="00E557FC">
        <w:t xml:space="preserve"> </w:t>
      </w:r>
      <w:r w:rsidRPr="002967FB">
        <w:t>period</w:t>
      </w:r>
      <w:r w:rsidR="00E557FC">
        <w:t xml:space="preserve"> </w:t>
      </w:r>
      <w:r w:rsidRPr="002967FB">
        <w:t>times</w:t>
      </w:r>
      <w:r w:rsidR="00E557FC">
        <w:t xml:space="preserve"> </w:t>
      </w:r>
      <w:r w:rsidRPr="002967FB">
        <w:t>out.</w:t>
      </w:r>
      <w:r w:rsidR="00E557FC">
        <w:t xml:space="preserve"> </w:t>
      </w:r>
      <w:del w:id="131" w:author="Austen Frostad" w:date="2020-04-09T17:51:00Z">
        <w:r w:rsidR="00E85D6E" w:rsidDel="0032671C">
          <w:delText>Listing</w:delText>
        </w:r>
        <w:r w:rsidR="00E557FC" w:rsidDel="0032671C">
          <w:delText xml:space="preserve"> </w:delText>
        </w:r>
        <w:r w:rsidR="00E85D6E" w:rsidDel="0032671C">
          <w:delText>20.</w:delText>
        </w:r>
        <w:r w:rsidRPr="002967FB" w:rsidDel="0032671C">
          <w:delText>10</w:delText>
        </w:r>
      </w:del>
      <w:ins w:id="132" w:author="Austen Frostad" w:date="2020-04-09T17:57:00Z">
        <w:r w:rsidR="00187222">
          <w:t>Listing 22.10</w:t>
        </w:r>
      </w:ins>
      <w:r w:rsidR="00E557FC">
        <w:t xml:space="preserve"> </w:t>
      </w:r>
      <w:r w:rsidRPr="002967FB">
        <w:t>demonstrates</w:t>
      </w:r>
      <w:r w:rsidR="00E557FC">
        <w:t xml:space="preserve"> </w:t>
      </w:r>
      <w:r w:rsidRPr="002967FB">
        <w:t>how</w:t>
      </w:r>
      <w:r w:rsidR="00E557FC">
        <w:t xml:space="preserve"> </w:t>
      </w:r>
      <w:r w:rsidRPr="002967FB">
        <w:t>this</w:t>
      </w:r>
      <w:r w:rsidR="00E557FC">
        <w:t xml:space="preserve"> </w:t>
      </w:r>
      <w:r w:rsidRPr="002967FB">
        <w:t>works,</w:t>
      </w:r>
      <w:r w:rsidR="00E557FC">
        <w:t xml:space="preserve"> </w:t>
      </w:r>
      <w:r w:rsidRPr="002967FB">
        <w:t>and</w:t>
      </w:r>
      <w:r w:rsidR="00E557FC">
        <w:t xml:space="preserve"> </w:t>
      </w:r>
      <w:del w:id="133" w:author="Austen Frostad" w:date="2020-04-09T19:43:00Z">
        <w:r w:rsidR="00487747" w:rsidDel="00B16FC4">
          <w:delText>Output</w:delText>
        </w:r>
        <w:r w:rsidR="00E557FC" w:rsidDel="00B16FC4">
          <w:delText xml:space="preserve"> </w:delText>
        </w:r>
        <w:r w:rsidR="00487747" w:rsidDel="00B16FC4">
          <w:delText>20.</w:delText>
        </w:r>
        <w:r w:rsidRPr="002967FB" w:rsidDel="00B16FC4">
          <w:delText>6</w:delText>
        </w:r>
      </w:del>
      <w:ins w:id="134" w:author="Austen Frostad" w:date="2020-04-09T19:44:00Z">
        <w:r w:rsidR="00B16FC4">
          <w:t>Output 22.6</w:t>
        </w:r>
      </w:ins>
      <w:r w:rsidR="00E557FC">
        <w:t xml:space="preserve"> </w:t>
      </w:r>
      <w:r w:rsidRPr="002967FB">
        <w:t>shows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results.</w:t>
      </w:r>
    </w:p>
    <w:p w14:paraId="7077D25B" w14:textId="0131F04E" w:rsidR="007E4FFC" w:rsidRPr="002967FB" w:rsidRDefault="00E85D6E" w:rsidP="00FE568B">
      <w:pPr>
        <w:pStyle w:val="ListingHead"/>
      </w:pPr>
      <w:del w:id="135" w:author="Austen Frostad" w:date="2020-04-09T17:51:00Z">
        <w:r w:rsidRPr="00FE568B" w:rsidDel="0032671C">
          <w:rPr>
            <w:rStyle w:val="ListingNumber"/>
          </w:rPr>
          <w:delText>Listing</w:delText>
        </w:r>
        <w:r w:rsidR="00E557FC" w:rsidDel="0032671C">
          <w:rPr>
            <w:rStyle w:val="ListingNumber"/>
          </w:rPr>
          <w:delText xml:space="preserve"> </w:delText>
        </w:r>
        <w:r w:rsidRPr="00FE568B" w:rsidDel="0032671C">
          <w:rPr>
            <w:rStyle w:val="ListingNumber"/>
          </w:rPr>
          <w:delText>20.</w:delText>
        </w:r>
        <w:r w:rsidR="00D25B4D" w:rsidRPr="00FE568B" w:rsidDel="0032671C">
          <w:rPr>
            <w:rStyle w:val="ListingNumber"/>
          </w:rPr>
          <w:delText>10</w:delText>
        </w:r>
      </w:del>
      <w:ins w:id="136" w:author="Austen Frostad" w:date="2020-04-09T17:57:00Z">
        <w:r w:rsidR="00187222">
          <w:rPr>
            <w:rStyle w:val="ListingNumber"/>
          </w:rPr>
          <w:t>Listing 22.10</w:t>
        </w:r>
      </w:ins>
      <w:r w:rsidR="00D25B4D" w:rsidRPr="00FE568B">
        <w:rPr>
          <w:rStyle w:val="ListingNumber"/>
        </w:rPr>
        <w:t>:</w:t>
      </w:r>
      <w:r w:rsidR="00D25B4D" w:rsidRPr="002967FB">
        <w:t> </w:t>
      </w:r>
      <w:r w:rsidR="00D25B4D" w:rsidRPr="002967FB">
        <w:t>Waiting</w:t>
      </w:r>
      <w:r w:rsidR="00E557FC">
        <w:t xml:space="preserve"> </w:t>
      </w:r>
      <w:r w:rsidR="00D25B4D" w:rsidRPr="002967FB">
        <w:t>for</w:t>
      </w:r>
      <w:r w:rsidR="00E557FC">
        <w:t xml:space="preserve"> </w:t>
      </w:r>
      <w:proofErr w:type="spellStart"/>
      <w:r w:rsidR="00D25B4D" w:rsidRPr="00E153FD">
        <w:rPr>
          <w:rStyle w:val="C1"/>
        </w:rPr>
        <w:t>ManualResetEventSlim</w:t>
      </w:r>
      <w:proofErr w:type="spellEnd"/>
    </w:p>
    <w:p w14:paraId="3FCDD296" w14:textId="79903283" w:rsidR="007E4FFC" w:rsidRPr="002967FB" w:rsidRDefault="00D25B4D">
      <w:pPr>
        <w:pStyle w:val="CDT1"/>
      </w:pPr>
      <w:r w:rsidRPr="002967FB">
        <w:rPr>
          <w:rStyle w:val="CPKeyword"/>
        </w:rPr>
        <w:t>using</w:t>
      </w:r>
      <w:r w:rsidR="00E557FC">
        <w:t xml:space="preserve"> </w:t>
      </w:r>
      <w:r w:rsidRPr="002967FB">
        <w:t>System;</w:t>
      </w:r>
    </w:p>
    <w:p w14:paraId="5614A320" w14:textId="7F27894A" w:rsidR="007E4FFC" w:rsidRPr="002967FB" w:rsidRDefault="00D25B4D">
      <w:pPr>
        <w:pStyle w:val="CDT"/>
      </w:pPr>
      <w:r w:rsidRPr="002967FB">
        <w:rPr>
          <w:rStyle w:val="CPKeyword"/>
        </w:rPr>
        <w:t>using</w:t>
      </w:r>
      <w:r w:rsidR="00E557FC">
        <w:t xml:space="preserve"> </w:t>
      </w:r>
      <w:r w:rsidRPr="002967FB">
        <w:t>System.Threading;</w:t>
      </w:r>
    </w:p>
    <w:p w14:paraId="70C2EC45" w14:textId="44EE185B" w:rsidR="007E4FFC" w:rsidRPr="002967FB" w:rsidRDefault="00D25B4D">
      <w:pPr>
        <w:pStyle w:val="CDT"/>
      </w:pPr>
      <w:r w:rsidRPr="002967FB">
        <w:rPr>
          <w:rStyle w:val="CPKeyword"/>
        </w:rPr>
        <w:t>using</w:t>
      </w:r>
      <w:r w:rsidR="00E557FC">
        <w:t xml:space="preserve"> </w:t>
      </w:r>
      <w:r w:rsidRPr="002967FB">
        <w:t>System.Threading.Tasks;</w:t>
      </w:r>
    </w:p>
    <w:p w14:paraId="00EF179E" w14:textId="77777777" w:rsidR="007E4FFC" w:rsidRPr="002967FB" w:rsidRDefault="007E4FFC">
      <w:pPr>
        <w:pStyle w:val="CDT"/>
      </w:pPr>
    </w:p>
    <w:p w14:paraId="6F69C84F" w14:textId="5CEFB459" w:rsidR="007E4FFC" w:rsidRPr="002967FB" w:rsidRDefault="00D25B4D">
      <w:pPr>
        <w:pStyle w:val="CDT"/>
      </w:pPr>
      <w:r w:rsidRPr="002967FB">
        <w:rPr>
          <w:rStyle w:val="CPKeyword"/>
        </w:rPr>
        <w:t>public</w:t>
      </w:r>
      <w:r w:rsidR="00E557FC">
        <w:t xml:space="preserve"> </w:t>
      </w:r>
      <w:r w:rsidRPr="002967FB">
        <w:rPr>
          <w:rStyle w:val="CPKeyword"/>
        </w:rPr>
        <w:t>class</w:t>
      </w:r>
      <w:r w:rsidR="00E557FC">
        <w:t xml:space="preserve"> </w:t>
      </w:r>
      <w:r w:rsidRPr="002967FB">
        <w:t>Program</w:t>
      </w:r>
    </w:p>
    <w:p w14:paraId="48367C94" w14:textId="77777777" w:rsidR="007E4FFC" w:rsidRPr="002967FB" w:rsidRDefault="00D25B4D">
      <w:pPr>
        <w:pStyle w:val="CDT"/>
      </w:pPr>
      <w:r w:rsidRPr="002967FB">
        <w:t>{</w:t>
      </w:r>
    </w:p>
    <w:p w14:paraId="6D562523" w14:textId="1830D973" w:rsidR="007E4FFC" w:rsidRPr="002967FB" w:rsidRDefault="00E557FC">
      <w:pPr>
        <w:pStyle w:val="CDT"/>
      </w:pPr>
      <w:r>
        <w:t xml:space="preserve">  </w:t>
      </w:r>
      <w:r w:rsidR="00D25B4D" w:rsidRPr="002967FB">
        <w:rPr>
          <w:rStyle w:val="CPKeyword"/>
        </w:rPr>
        <w:t>static</w:t>
      </w:r>
      <w:r>
        <w:t xml:space="preserve"> </w:t>
      </w:r>
      <w:r w:rsidR="00D25B4D" w:rsidRPr="002967FB">
        <w:t>ManualResetEventSlim</w:t>
      </w:r>
      <w:r>
        <w:t xml:space="preserve"> </w:t>
      </w:r>
      <w:ins w:id="137" w:author="Kevin" w:date="2020-03-22T21:53:00Z">
        <w:r w:rsidR="00261A17">
          <w:t>_</w:t>
        </w:r>
      </w:ins>
      <w:r w:rsidR="00D25B4D" w:rsidRPr="002967FB">
        <w:t>MainSignaledResetEvent;</w:t>
      </w:r>
    </w:p>
    <w:p w14:paraId="1CDB94B8" w14:textId="2512BE43" w:rsidR="007E4FFC" w:rsidRPr="002967FB" w:rsidRDefault="00E557FC">
      <w:pPr>
        <w:pStyle w:val="CDT"/>
      </w:pPr>
      <w:r>
        <w:t xml:space="preserve">  </w:t>
      </w:r>
      <w:r w:rsidR="00D25B4D" w:rsidRPr="002967FB">
        <w:rPr>
          <w:rStyle w:val="CPKeyword"/>
        </w:rPr>
        <w:t>static</w:t>
      </w:r>
      <w:r>
        <w:t xml:space="preserve"> </w:t>
      </w:r>
      <w:r w:rsidR="00D25B4D" w:rsidRPr="002967FB">
        <w:t>ManualResetEventSlim</w:t>
      </w:r>
      <w:r>
        <w:t xml:space="preserve"> </w:t>
      </w:r>
      <w:ins w:id="138" w:author="Kevin" w:date="2020-03-22T21:53:00Z">
        <w:r w:rsidR="00261A17">
          <w:t>_</w:t>
        </w:r>
      </w:ins>
      <w:r w:rsidR="00D25B4D" w:rsidRPr="002967FB">
        <w:t>DoWorkSignaledResetEvent;</w:t>
      </w:r>
    </w:p>
    <w:p w14:paraId="2EE52AFD" w14:textId="77777777" w:rsidR="007E4FFC" w:rsidRPr="002967FB" w:rsidRDefault="007E4FFC">
      <w:pPr>
        <w:pStyle w:val="CDT"/>
      </w:pPr>
    </w:p>
    <w:p w14:paraId="28AF0514" w14:textId="1F4F39F6" w:rsidR="007E4FFC" w:rsidRPr="002967FB" w:rsidRDefault="00E557FC">
      <w:pPr>
        <w:pStyle w:val="CDT"/>
      </w:pPr>
      <w:r>
        <w:t xml:space="preserve">  </w:t>
      </w:r>
      <w:r w:rsidR="00D25B4D" w:rsidRPr="002967FB">
        <w:rPr>
          <w:rStyle w:val="CPKeyword"/>
        </w:rPr>
        <w:t>public</w:t>
      </w:r>
      <w:r>
        <w:t xml:space="preserve"> </w:t>
      </w:r>
      <w:r w:rsidR="00D25B4D" w:rsidRPr="002967FB">
        <w:rPr>
          <w:rStyle w:val="CPKeyword"/>
        </w:rPr>
        <w:t>static</w:t>
      </w:r>
      <w:r>
        <w:t xml:space="preserve"> </w:t>
      </w:r>
      <w:r w:rsidR="00D25B4D" w:rsidRPr="002967FB">
        <w:rPr>
          <w:rStyle w:val="CPKeyword"/>
        </w:rPr>
        <w:t>void</w:t>
      </w:r>
      <w:r>
        <w:t xml:space="preserve"> </w:t>
      </w:r>
      <w:r w:rsidR="00D25B4D" w:rsidRPr="002967FB">
        <w:t>DoWork()</w:t>
      </w:r>
    </w:p>
    <w:p w14:paraId="5D628996" w14:textId="2C3EA92C" w:rsidR="007E4FFC" w:rsidRPr="002967FB" w:rsidRDefault="00E557FC">
      <w:pPr>
        <w:pStyle w:val="CDT"/>
      </w:pPr>
      <w:r>
        <w:t xml:space="preserve">  </w:t>
      </w:r>
      <w:r w:rsidR="00D25B4D" w:rsidRPr="002967FB">
        <w:t>{</w:t>
      </w:r>
    </w:p>
    <w:p w14:paraId="2845179C" w14:textId="6ED52B5D" w:rsidR="007E4FFC" w:rsidRPr="002967FB" w:rsidRDefault="00E557FC">
      <w:pPr>
        <w:pStyle w:val="CDT"/>
      </w:pPr>
      <w:r>
        <w:t xml:space="preserve">      </w:t>
      </w:r>
      <w:r w:rsidR="00D25B4D" w:rsidRPr="002967FB">
        <w:t>Console.WriteLine(</w:t>
      </w:r>
      <w:r w:rsidR="00D25B4D" w:rsidRPr="002967FB">
        <w:rPr>
          <w:rStyle w:val="Maroon"/>
        </w:rPr>
        <w:t>"DoWork()</w:t>
      </w:r>
      <w:r>
        <w:rPr>
          <w:rStyle w:val="Maroon"/>
        </w:rPr>
        <w:t xml:space="preserve"> </w:t>
      </w:r>
      <w:r w:rsidR="00D25B4D" w:rsidRPr="002967FB">
        <w:rPr>
          <w:rStyle w:val="Maroon"/>
        </w:rPr>
        <w:t>started...."</w:t>
      </w:r>
      <w:r w:rsidR="00D25B4D" w:rsidRPr="002967FB">
        <w:t>);</w:t>
      </w:r>
    </w:p>
    <w:p w14:paraId="7DA78686" w14:textId="5B19CDA1" w:rsidR="007E4FFC" w:rsidRPr="002967FB" w:rsidRDefault="00E557FC">
      <w:pPr>
        <w:pStyle w:val="CDTGrayline"/>
      </w:pPr>
      <w:r>
        <w:t xml:space="preserve">      </w:t>
      </w:r>
      <w:ins w:id="139" w:author="Kevin" w:date="2020-03-22T21:53:00Z">
        <w:r w:rsidR="00261A17">
          <w:t>_</w:t>
        </w:r>
      </w:ins>
      <w:r w:rsidR="00D25B4D" w:rsidRPr="002967FB">
        <w:t>DoWorkSignaledResetEvent.Set();</w:t>
      </w:r>
    </w:p>
    <w:p w14:paraId="1EE0AE21" w14:textId="07F289A9" w:rsidR="007E4FFC" w:rsidRPr="002967FB" w:rsidRDefault="00E557FC">
      <w:pPr>
        <w:pStyle w:val="CDTGrayline"/>
      </w:pPr>
      <w:r>
        <w:t xml:space="preserve">      </w:t>
      </w:r>
      <w:ins w:id="140" w:author="Kevin" w:date="2020-03-22T21:53:00Z">
        <w:r w:rsidR="00261A17">
          <w:t>_</w:t>
        </w:r>
      </w:ins>
      <w:r w:rsidR="00D25B4D" w:rsidRPr="002967FB">
        <w:t>MainSignaledResetEvent.Wait();</w:t>
      </w:r>
    </w:p>
    <w:p w14:paraId="2C84EDBF" w14:textId="648BA5AE" w:rsidR="007E4FFC" w:rsidRPr="002967FB" w:rsidRDefault="00E557FC">
      <w:pPr>
        <w:pStyle w:val="CDT"/>
        <w:rPr>
          <w:rStyle w:val="CPComment"/>
        </w:rPr>
      </w:pPr>
      <w:r>
        <w:t xml:space="preserve">      </w:t>
      </w:r>
      <w:r w:rsidR="00D25B4D" w:rsidRPr="002967FB">
        <w:t>Console.WriteLine(</w:t>
      </w:r>
      <w:r w:rsidR="00D25B4D" w:rsidRPr="002967FB">
        <w:rPr>
          <w:rStyle w:val="Maroon"/>
        </w:rPr>
        <w:t>"DoWork()</w:t>
      </w:r>
      <w:r>
        <w:rPr>
          <w:rStyle w:val="Maroon"/>
        </w:rPr>
        <w:t xml:space="preserve"> </w:t>
      </w:r>
      <w:r w:rsidR="00D25B4D" w:rsidRPr="002967FB">
        <w:rPr>
          <w:rStyle w:val="Maroon"/>
        </w:rPr>
        <w:t>ending...."</w:t>
      </w:r>
      <w:r w:rsidR="00D25B4D" w:rsidRPr="002967FB">
        <w:t>);</w:t>
      </w:r>
    </w:p>
    <w:p w14:paraId="02A1965A" w14:textId="16489FFA" w:rsidR="007E4FFC" w:rsidRPr="002967FB" w:rsidRDefault="00E557FC">
      <w:pPr>
        <w:pStyle w:val="CDT"/>
      </w:pPr>
      <w:r>
        <w:t xml:space="preserve">  </w:t>
      </w:r>
      <w:r w:rsidR="00D25B4D" w:rsidRPr="002967FB">
        <w:t>}</w:t>
      </w:r>
    </w:p>
    <w:p w14:paraId="0C11A5A2" w14:textId="77777777" w:rsidR="007E4FFC" w:rsidRPr="002967FB" w:rsidRDefault="007E4FFC">
      <w:pPr>
        <w:pStyle w:val="CDT"/>
      </w:pPr>
    </w:p>
    <w:p w14:paraId="1C0BEE67" w14:textId="2AAD07E9" w:rsidR="007E4FFC" w:rsidRPr="002967FB" w:rsidRDefault="00E557FC">
      <w:pPr>
        <w:pStyle w:val="CDT"/>
      </w:pPr>
      <w:r>
        <w:t xml:space="preserve">  </w:t>
      </w:r>
      <w:r w:rsidR="00D25B4D" w:rsidRPr="002967FB">
        <w:rPr>
          <w:rStyle w:val="CPKeyword"/>
        </w:rPr>
        <w:t>public</w:t>
      </w:r>
      <w:r>
        <w:t xml:space="preserve"> </w:t>
      </w:r>
      <w:r w:rsidR="00D25B4D" w:rsidRPr="002967FB">
        <w:rPr>
          <w:rStyle w:val="CPKeyword"/>
        </w:rPr>
        <w:t>static</w:t>
      </w:r>
      <w:r>
        <w:t xml:space="preserve"> </w:t>
      </w:r>
      <w:r w:rsidR="00D25B4D" w:rsidRPr="002967FB">
        <w:rPr>
          <w:rStyle w:val="CPKeyword"/>
        </w:rPr>
        <w:t>void</w:t>
      </w:r>
      <w:r>
        <w:t xml:space="preserve"> </w:t>
      </w:r>
      <w:r w:rsidR="00D25B4D" w:rsidRPr="002967FB">
        <w:t>Main()</w:t>
      </w:r>
    </w:p>
    <w:p w14:paraId="10C5B8E2" w14:textId="5415E9D5" w:rsidR="007E4FFC" w:rsidRPr="002967FB" w:rsidRDefault="00E557FC">
      <w:pPr>
        <w:pStyle w:val="CDT"/>
      </w:pPr>
      <w:r>
        <w:lastRenderedPageBreak/>
        <w:t xml:space="preserve">  </w:t>
      </w:r>
      <w:r w:rsidR="00D25B4D" w:rsidRPr="002967FB">
        <w:t>{</w:t>
      </w:r>
    </w:p>
    <w:p w14:paraId="0C5267AC" w14:textId="7E97C8A5" w:rsidR="001800E5" w:rsidRDefault="00E557FC">
      <w:pPr>
        <w:pStyle w:val="CDT"/>
      </w:pPr>
      <w:r>
        <w:t xml:space="preserve">      </w:t>
      </w:r>
      <w:r w:rsidR="00D25B4D" w:rsidRPr="002967FB">
        <w:rPr>
          <w:rStyle w:val="CPKeyword"/>
        </w:rPr>
        <w:t>using</w:t>
      </w:r>
      <w:r w:rsidR="00D25B4D" w:rsidRPr="002967FB">
        <w:t>(</w:t>
      </w:r>
      <w:ins w:id="141" w:author="Kevin" w:date="2020-03-22T21:53:00Z">
        <w:r w:rsidR="00261A17">
          <w:t>_</w:t>
        </w:r>
      </w:ins>
      <w:r w:rsidR="00D25B4D" w:rsidRPr="002967FB">
        <w:t>MainSignaledResetEvent</w:t>
      </w:r>
      <w:r>
        <w:t xml:space="preserve"> </w:t>
      </w:r>
      <w:r w:rsidR="00D25B4D" w:rsidRPr="002967FB">
        <w:t>=</w:t>
      </w:r>
    </w:p>
    <w:p w14:paraId="505FD7BC" w14:textId="003898BB" w:rsidR="007E4FFC" w:rsidRPr="002967FB" w:rsidRDefault="00E557FC">
      <w:pPr>
        <w:pStyle w:val="CDT"/>
      </w:pPr>
      <w:r>
        <w:t xml:space="preserve">          </w:t>
      </w:r>
      <w:r w:rsidR="00D25B4D" w:rsidRPr="002967FB">
        <w:rPr>
          <w:rStyle w:val="CPKeyword"/>
        </w:rPr>
        <w:t>new</w:t>
      </w:r>
      <w:r>
        <w:t xml:space="preserve"> </w:t>
      </w:r>
      <w:r w:rsidR="00D25B4D" w:rsidRPr="002967FB">
        <w:t>ManualResetEventSlim())</w:t>
      </w:r>
    </w:p>
    <w:p w14:paraId="07E429DE" w14:textId="1FF9613F" w:rsidR="001800E5" w:rsidRDefault="00E557FC">
      <w:pPr>
        <w:pStyle w:val="CDT"/>
      </w:pPr>
      <w:r>
        <w:t xml:space="preserve">      </w:t>
      </w:r>
      <w:r w:rsidR="00D25B4D" w:rsidRPr="002967FB">
        <w:rPr>
          <w:rStyle w:val="CPKeyword"/>
        </w:rPr>
        <w:t>using</w:t>
      </w:r>
      <w:r>
        <w:t xml:space="preserve"> </w:t>
      </w:r>
      <w:r w:rsidR="00D25B4D" w:rsidRPr="002967FB">
        <w:t>(</w:t>
      </w:r>
      <w:ins w:id="142" w:author="Kevin" w:date="2020-03-22T21:53:00Z">
        <w:r w:rsidR="00261A17">
          <w:t>_</w:t>
        </w:r>
      </w:ins>
      <w:r w:rsidR="00D25B4D" w:rsidRPr="002967FB">
        <w:t>DoWorkSignaledResetEvent</w:t>
      </w:r>
      <w:r>
        <w:t xml:space="preserve"> </w:t>
      </w:r>
      <w:r w:rsidR="00D25B4D" w:rsidRPr="002967FB">
        <w:t>=</w:t>
      </w:r>
    </w:p>
    <w:p w14:paraId="5726EE48" w14:textId="2100741D" w:rsidR="007E4FFC" w:rsidRPr="002967FB" w:rsidRDefault="00E557FC">
      <w:pPr>
        <w:pStyle w:val="CDT"/>
      </w:pPr>
      <w:r>
        <w:t xml:space="preserve">          </w:t>
      </w:r>
      <w:r w:rsidR="00D25B4D" w:rsidRPr="002967FB">
        <w:rPr>
          <w:rStyle w:val="CPKeyword"/>
        </w:rPr>
        <w:t>new</w:t>
      </w:r>
      <w:r>
        <w:t xml:space="preserve"> </w:t>
      </w:r>
      <w:r w:rsidR="00D25B4D" w:rsidRPr="002967FB">
        <w:t>ManualResetEventSlim())</w:t>
      </w:r>
    </w:p>
    <w:p w14:paraId="0B9028AF" w14:textId="3E4C04BB" w:rsidR="007E4FFC" w:rsidRPr="002967FB" w:rsidRDefault="00E557FC">
      <w:pPr>
        <w:pStyle w:val="CDT"/>
      </w:pPr>
      <w:r>
        <w:t xml:space="preserve">      </w:t>
      </w:r>
      <w:r w:rsidR="00D25B4D" w:rsidRPr="002967FB">
        <w:t>{</w:t>
      </w:r>
    </w:p>
    <w:p w14:paraId="347583F6" w14:textId="194065AD" w:rsidR="007E4FFC" w:rsidRPr="002967FB" w:rsidRDefault="00E557FC">
      <w:pPr>
        <w:pStyle w:val="CDT"/>
      </w:pPr>
      <w:r>
        <w:t xml:space="preserve">          </w:t>
      </w:r>
      <w:r w:rsidR="00D25B4D" w:rsidRPr="002967FB">
        <w:t>Console.WriteLine(</w:t>
      </w:r>
    </w:p>
    <w:p w14:paraId="1B544BA9" w14:textId="111A97C5" w:rsidR="007E4FFC" w:rsidRPr="002967FB" w:rsidRDefault="00E557FC">
      <w:pPr>
        <w:pStyle w:val="CDT"/>
      </w:pPr>
      <w:r>
        <w:t xml:space="preserve">              </w:t>
      </w:r>
      <w:r w:rsidR="00D25B4D" w:rsidRPr="002967FB">
        <w:rPr>
          <w:rStyle w:val="Maroon"/>
        </w:rPr>
        <w:t>"Application</w:t>
      </w:r>
      <w:r>
        <w:rPr>
          <w:rStyle w:val="Maroon"/>
        </w:rPr>
        <w:t xml:space="preserve"> </w:t>
      </w:r>
      <w:r w:rsidR="00D25B4D" w:rsidRPr="002967FB">
        <w:rPr>
          <w:rStyle w:val="Maroon"/>
        </w:rPr>
        <w:t>started...."</w:t>
      </w:r>
      <w:r w:rsidR="00D25B4D" w:rsidRPr="002967FB">
        <w:t>);</w:t>
      </w:r>
    </w:p>
    <w:p w14:paraId="0BE75D54" w14:textId="27DFDA0A" w:rsidR="007E4FFC" w:rsidRPr="002967FB" w:rsidRDefault="00E557FC">
      <w:pPr>
        <w:pStyle w:val="CDT"/>
      </w:pPr>
      <w:r>
        <w:t xml:space="preserve">          </w:t>
      </w:r>
      <w:r w:rsidR="00D25B4D" w:rsidRPr="002967FB">
        <w:t>Console.WriteLine(</w:t>
      </w:r>
      <w:r w:rsidR="00D25B4D" w:rsidRPr="002967FB">
        <w:rPr>
          <w:rStyle w:val="Maroon"/>
        </w:rPr>
        <w:t>"Starting</w:t>
      </w:r>
      <w:r>
        <w:rPr>
          <w:rStyle w:val="Maroon"/>
        </w:rPr>
        <w:t xml:space="preserve"> </w:t>
      </w:r>
      <w:r w:rsidR="00D25B4D" w:rsidRPr="002967FB">
        <w:rPr>
          <w:rStyle w:val="Maroon"/>
        </w:rPr>
        <w:t>task...."</w:t>
      </w:r>
      <w:r w:rsidR="00D25B4D" w:rsidRPr="002967FB">
        <w:t>);</w:t>
      </w:r>
    </w:p>
    <w:p w14:paraId="45F40534" w14:textId="77777777" w:rsidR="007E4FFC" w:rsidRPr="002967FB" w:rsidRDefault="007E4FFC">
      <w:pPr>
        <w:pStyle w:val="CDT"/>
      </w:pPr>
    </w:p>
    <w:p w14:paraId="3D7883BE" w14:textId="586649DA" w:rsidR="007E4FFC" w:rsidRPr="002967FB" w:rsidRDefault="00E557FC">
      <w:pPr>
        <w:pStyle w:val="CDT"/>
        <w:rPr>
          <w:rStyle w:val="CPComment"/>
        </w:rPr>
      </w:pPr>
      <w:r>
        <w:rPr>
          <w:rStyle w:val="CPComment"/>
        </w:rPr>
        <w:t xml:space="preserve">          </w:t>
      </w:r>
      <w:r w:rsidR="00D25B4D" w:rsidRPr="002967FB">
        <w:rPr>
          <w:rStyle w:val="CPComment"/>
        </w:rPr>
        <w:t>//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Use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Task.Factory.StartNew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for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.NET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4.0</w:t>
      </w:r>
    </w:p>
    <w:p w14:paraId="5362E06C" w14:textId="5568D61B" w:rsidR="007E4FFC" w:rsidRPr="002967FB" w:rsidRDefault="00E557FC">
      <w:pPr>
        <w:pStyle w:val="CDT"/>
      </w:pPr>
      <w:r>
        <w:t xml:space="preserve">          </w:t>
      </w:r>
      <w:r w:rsidR="00D25B4D" w:rsidRPr="002967FB">
        <w:t>Task</w:t>
      </w:r>
      <w:r>
        <w:t xml:space="preserve"> </w:t>
      </w:r>
      <w:r w:rsidR="00D25B4D" w:rsidRPr="002967FB">
        <w:t>task</w:t>
      </w:r>
      <w:r>
        <w:t xml:space="preserve"> </w:t>
      </w:r>
      <w:r w:rsidR="00D25B4D" w:rsidRPr="002967FB">
        <w:t>=</w:t>
      </w:r>
      <w:r>
        <w:t xml:space="preserve"> </w:t>
      </w:r>
      <w:r w:rsidR="00D25B4D" w:rsidRPr="002967FB">
        <w:t>Task.Run(()</w:t>
      </w:r>
      <w:ins w:id="143" w:author="Kevin" w:date="2020-03-22T21:54:00Z">
        <w:r w:rsidR="00261A17">
          <w:t xml:space="preserve"> </w:t>
        </w:r>
      </w:ins>
      <w:r w:rsidR="00D25B4D" w:rsidRPr="002967FB">
        <w:t>=&gt;</w:t>
      </w:r>
      <w:ins w:id="144" w:author="Kevin" w:date="2020-03-22T21:54:00Z">
        <w:r w:rsidR="00261A17">
          <w:t xml:space="preserve"> </w:t>
        </w:r>
      </w:ins>
      <w:r w:rsidR="00D25B4D" w:rsidRPr="002967FB">
        <w:t>DoWork());</w:t>
      </w:r>
    </w:p>
    <w:p w14:paraId="13486541" w14:textId="77777777" w:rsidR="007E4FFC" w:rsidRPr="002967FB" w:rsidRDefault="007E4FFC">
      <w:pPr>
        <w:pStyle w:val="CDT"/>
      </w:pPr>
    </w:p>
    <w:p w14:paraId="5B61362B" w14:textId="6CD78DF4" w:rsidR="007E4FFC" w:rsidRPr="002967FB" w:rsidRDefault="00E557FC">
      <w:pPr>
        <w:pStyle w:val="CDT"/>
      </w:pPr>
      <w:r>
        <w:t xml:space="preserve">          </w:t>
      </w:r>
      <w:r w:rsidR="00D25B4D" w:rsidRPr="002967FB">
        <w:rPr>
          <w:rStyle w:val="CPComment"/>
        </w:rPr>
        <w:t>//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Block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until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DoWork()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has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started</w:t>
      </w:r>
    </w:p>
    <w:p w14:paraId="3B67FB5E" w14:textId="31EAB5C8" w:rsidR="007E4FFC" w:rsidRPr="002967FB" w:rsidRDefault="00E557FC">
      <w:pPr>
        <w:pStyle w:val="CDT"/>
      </w:pPr>
      <w:r>
        <w:t xml:space="preserve">          </w:t>
      </w:r>
      <w:ins w:id="145" w:author="Kevin" w:date="2020-03-22T21:54:00Z">
        <w:r w:rsidR="00261A17">
          <w:t>_</w:t>
        </w:r>
      </w:ins>
      <w:r w:rsidR="00D25B4D" w:rsidRPr="002967FB">
        <w:t>DoWorkSignaledResetEvent.Wait();</w:t>
      </w:r>
    </w:p>
    <w:p w14:paraId="1F2326A2" w14:textId="5F6E7ABB" w:rsidR="007E4FFC" w:rsidRPr="002967FB" w:rsidRDefault="00E557FC">
      <w:pPr>
        <w:pStyle w:val="CDT"/>
      </w:pPr>
      <w:r>
        <w:t xml:space="preserve">          </w:t>
      </w:r>
      <w:r w:rsidR="00D25B4D" w:rsidRPr="002967FB">
        <w:t>Console.WriteLine(</w:t>
      </w:r>
    </w:p>
    <w:p w14:paraId="228DD465" w14:textId="7F60D797" w:rsidR="007E4FFC" w:rsidRPr="002967FB" w:rsidRDefault="00E557FC">
      <w:pPr>
        <w:pStyle w:val="CDT"/>
      </w:pPr>
      <w:r>
        <w:t xml:space="preserve">              </w:t>
      </w:r>
      <w:r w:rsidR="00D25B4D" w:rsidRPr="002967FB">
        <w:rPr>
          <w:rStyle w:val="Maroon"/>
        </w:rPr>
        <w:t>"</w:t>
      </w:r>
      <w:r>
        <w:rPr>
          <w:rStyle w:val="Maroon"/>
        </w:rPr>
        <w:t xml:space="preserve"> </w:t>
      </w:r>
      <w:r w:rsidR="00D25B4D" w:rsidRPr="002967FB">
        <w:rPr>
          <w:rStyle w:val="Maroon"/>
        </w:rPr>
        <w:t>Waiting</w:t>
      </w:r>
      <w:r>
        <w:rPr>
          <w:rStyle w:val="Maroon"/>
        </w:rPr>
        <w:t xml:space="preserve"> </w:t>
      </w:r>
      <w:r w:rsidR="00D25B4D" w:rsidRPr="002967FB">
        <w:rPr>
          <w:rStyle w:val="Maroon"/>
        </w:rPr>
        <w:t>while</w:t>
      </w:r>
      <w:r>
        <w:rPr>
          <w:rStyle w:val="Maroon"/>
        </w:rPr>
        <w:t xml:space="preserve"> </w:t>
      </w:r>
      <w:r w:rsidR="00D25B4D" w:rsidRPr="002967FB">
        <w:rPr>
          <w:rStyle w:val="Maroon"/>
        </w:rPr>
        <w:t>thread</w:t>
      </w:r>
      <w:r>
        <w:rPr>
          <w:rStyle w:val="Maroon"/>
        </w:rPr>
        <w:t xml:space="preserve"> </w:t>
      </w:r>
      <w:r w:rsidR="00D25B4D" w:rsidRPr="002967FB">
        <w:rPr>
          <w:rStyle w:val="Maroon"/>
        </w:rPr>
        <w:t>executes..."</w:t>
      </w:r>
      <w:r w:rsidR="00D25B4D" w:rsidRPr="002967FB">
        <w:t>);</w:t>
      </w:r>
    </w:p>
    <w:p w14:paraId="3619DB5E" w14:textId="144C89AF" w:rsidR="007E4FFC" w:rsidRPr="002967FB" w:rsidRDefault="00E557FC">
      <w:pPr>
        <w:pStyle w:val="CDT"/>
      </w:pPr>
      <w:r>
        <w:t xml:space="preserve">          </w:t>
      </w:r>
      <w:ins w:id="146" w:author="Kevin" w:date="2020-03-22T21:54:00Z">
        <w:r w:rsidR="00261A17">
          <w:t>_</w:t>
        </w:r>
      </w:ins>
      <w:r w:rsidR="00D25B4D" w:rsidRPr="002967FB">
        <w:t>MainSignaledResetEvent.Set();</w:t>
      </w:r>
    </w:p>
    <w:p w14:paraId="1901733A" w14:textId="1A01BB7A" w:rsidR="007E4FFC" w:rsidRPr="002967FB" w:rsidRDefault="00E557FC">
      <w:pPr>
        <w:pStyle w:val="CDT"/>
      </w:pPr>
      <w:r>
        <w:t xml:space="preserve">          </w:t>
      </w:r>
      <w:r w:rsidR="00D25B4D" w:rsidRPr="002967FB">
        <w:t>task.Wait();</w:t>
      </w:r>
    </w:p>
    <w:p w14:paraId="67AE35E2" w14:textId="6498B628" w:rsidR="007E4FFC" w:rsidRPr="002967FB" w:rsidRDefault="00E557FC">
      <w:pPr>
        <w:pStyle w:val="CDT"/>
      </w:pPr>
      <w:r>
        <w:t xml:space="preserve">          </w:t>
      </w:r>
      <w:r w:rsidR="00D25B4D" w:rsidRPr="002967FB">
        <w:t>Console.WriteLine(</w:t>
      </w:r>
      <w:r w:rsidR="00D25B4D" w:rsidRPr="002967FB">
        <w:rPr>
          <w:rStyle w:val="Maroon"/>
        </w:rPr>
        <w:t>"Thread</w:t>
      </w:r>
      <w:r>
        <w:rPr>
          <w:rStyle w:val="Maroon"/>
        </w:rPr>
        <w:t xml:space="preserve"> </w:t>
      </w:r>
      <w:r w:rsidR="00D25B4D" w:rsidRPr="002967FB">
        <w:rPr>
          <w:rStyle w:val="Maroon"/>
        </w:rPr>
        <w:t>completed"</w:t>
      </w:r>
      <w:r w:rsidR="00D25B4D" w:rsidRPr="002967FB">
        <w:t>);</w:t>
      </w:r>
    </w:p>
    <w:p w14:paraId="215619B0" w14:textId="5464D622" w:rsidR="007E4FFC" w:rsidRPr="002967FB" w:rsidRDefault="00E557FC">
      <w:pPr>
        <w:pStyle w:val="CDT"/>
      </w:pPr>
      <w:r>
        <w:t xml:space="preserve">          </w:t>
      </w:r>
      <w:r w:rsidR="00D25B4D" w:rsidRPr="002967FB">
        <w:t>Console.WriteLine(</w:t>
      </w:r>
    </w:p>
    <w:p w14:paraId="7F242EB4" w14:textId="0D250173" w:rsidR="007E4FFC" w:rsidRPr="002967FB" w:rsidRDefault="00E557FC">
      <w:pPr>
        <w:pStyle w:val="CDT"/>
      </w:pPr>
      <w:r>
        <w:t xml:space="preserve">              </w:t>
      </w:r>
      <w:r w:rsidR="00D25B4D" w:rsidRPr="002967FB">
        <w:rPr>
          <w:rStyle w:val="Maroon"/>
        </w:rPr>
        <w:t>"Application</w:t>
      </w:r>
      <w:r>
        <w:rPr>
          <w:rStyle w:val="Maroon"/>
        </w:rPr>
        <w:t xml:space="preserve"> </w:t>
      </w:r>
      <w:r w:rsidR="00D25B4D" w:rsidRPr="002967FB">
        <w:rPr>
          <w:rStyle w:val="Maroon"/>
        </w:rPr>
        <w:t>shutting</w:t>
      </w:r>
      <w:r>
        <w:rPr>
          <w:rStyle w:val="Maroon"/>
        </w:rPr>
        <w:t xml:space="preserve"> </w:t>
      </w:r>
      <w:r w:rsidR="00D25B4D" w:rsidRPr="002967FB">
        <w:rPr>
          <w:rStyle w:val="Maroon"/>
        </w:rPr>
        <w:t>down...."</w:t>
      </w:r>
      <w:r w:rsidR="00D25B4D" w:rsidRPr="002967FB">
        <w:t>);</w:t>
      </w:r>
    </w:p>
    <w:p w14:paraId="2A20B151" w14:textId="1836806F" w:rsidR="007E4FFC" w:rsidRPr="002967FB" w:rsidRDefault="00E557FC">
      <w:pPr>
        <w:pStyle w:val="CDT"/>
      </w:pPr>
      <w:r>
        <w:t xml:space="preserve">      </w:t>
      </w:r>
      <w:r w:rsidR="00D25B4D" w:rsidRPr="002967FB">
        <w:t>}</w:t>
      </w:r>
    </w:p>
    <w:p w14:paraId="433F4911" w14:textId="09F5BB56" w:rsidR="007E4FFC" w:rsidRPr="002967FB" w:rsidRDefault="00E557FC">
      <w:pPr>
        <w:pStyle w:val="CDT"/>
      </w:pPr>
      <w:r>
        <w:t xml:space="preserve">  </w:t>
      </w:r>
      <w:r w:rsidR="00D25B4D" w:rsidRPr="002967FB">
        <w:t>}</w:t>
      </w:r>
    </w:p>
    <w:p w14:paraId="6DE2E671" w14:textId="77777777" w:rsidR="007E4FFC" w:rsidRPr="002967FB" w:rsidRDefault="00D25B4D">
      <w:pPr>
        <w:pStyle w:val="CDTX"/>
      </w:pPr>
      <w:r w:rsidRPr="002967FB">
        <w:t>}</w:t>
      </w:r>
    </w:p>
    <w:p w14:paraId="34AF7204" w14:textId="18E25018" w:rsidR="007E4FFC" w:rsidRPr="002967FB" w:rsidRDefault="00487747" w:rsidP="00E153FD">
      <w:pPr>
        <w:pStyle w:val="OutputNumber"/>
      </w:pPr>
      <w:del w:id="147" w:author="Austen Frostad" w:date="2020-04-09T19:43:00Z">
        <w:r w:rsidDel="00B16FC4">
          <w:delText>Output</w:delText>
        </w:r>
        <w:r w:rsidR="00E557FC" w:rsidDel="00B16FC4">
          <w:delText xml:space="preserve"> </w:delText>
        </w:r>
        <w:r w:rsidDel="00B16FC4">
          <w:delText>20.</w:delText>
        </w:r>
        <w:r w:rsidR="00D25B4D" w:rsidRPr="002967FB" w:rsidDel="00B16FC4">
          <w:delText>6</w:delText>
        </w:r>
      </w:del>
      <w:ins w:id="148" w:author="Austen Frostad" w:date="2020-04-09T19:44:00Z">
        <w:r w:rsidR="00B16FC4">
          <w:t>Output 22.6</w:t>
        </w:r>
      </w:ins>
    </w:p>
    <w:p w14:paraId="49B5CBC2" w14:textId="4C60B3BC" w:rsidR="007E4FFC" w:rsidRPr="002967FB" w:rsidRDefault="00D25B4D">
      <w:pPr>
        <w:pStyle w:val="OutputCode1"/>
      </w:pPr>
      <w:r w:rsidRPr="002967FB">
        <w:t>Application</w:t>
      </w:r>
      <w:r w:rsidR="00E557FC">
        <w:t xml:space="preserve"> </w:t>
      </w:r>
      <w:r w:rsidRPr="002967FB">
        <w:t>started....</w:t>
      </w:r>
    </w:p>
    <w:p w14:paraId="5E56B62E" w14:textId="78A8EC9E" w:rsidR="007E4FFC" w:rsidRPr="002967FB" w:rsidRDefault="00D25B4D">
      <w:pPr>
        <w:pStyle w:val="OutputCode"/>
      </w:pPr>
      <w:r w:rsidRPr="002967FB">
        <w:t>Starting</w:t>
      </w:r>
      <w:r w:rsidR="00E557FC">
        <w:t xml:space="preserve"> </w:t>
      </w:r>
      <w:r w:rsidRPr="002967FB">
        <w:t>thread....</w:t>
      </w:r>
    </w:p>
    <w:p w14:paraId="3F97E159" w14:textId="6E220036" w:rsidR="007E4FFC" w:rsidRPr="002967FB" w:rsidRDefault="00D25B4D">
      <w:pPr>
        <w:pStyle w:val="OutputCode"/>
      </w:pPr>
      <w:proofErr w:type="spellStart"/>
      <w:proofErr w:type="gramStart"/>
      <w:r w:rsidRPr="002967FB">
        <w:t>DoWork</w:t>
      </w:r>
      <w:proofErr w:type="spellEnd"/>
      <w:r w:rsidRPr="002967FB">
        <w:t>(</w:t>
      </w:r>
      <w:proofErr w:type="gramEnd"/>
      <w:r w:rsidRPr="002967FB">
        <w:t>)</w:t>
      </w:r>
      <w:r w:rsidR="00E557FC">
        <w:t xml:space="preserve"> </w:t>
      </w:r>
      <w:r w:rsidRPr="002967FB">
        <w:t>started....</w:t>
      </w:r>
    </w:p>
    <w:p w14:paraId="40ACD69E" w14:textId="67E93D9E" w:rsidR="007E4FFC" w:rsidRPr="002967FB" w:rsidRDefault="00D25B4D">
      <w:pPr>
        <w:pStyle w:val="OutputCode"/>
      </w:pPr>
      <w:r w:rsidRPr="002967FB">
        <w:t>Waiting</w:t>
      </w:r>
      <w:r w:rsidR="00E557FC">
        <w:t xml:space="preserve"> </w:t>
      </w:r>
      <w:r w:rsidRPr="002967FB">
        <w:t>while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executes...</w:t>
      </w:r>
    </w:p>
    <w:p w14:paraId="41B24995" w14:textId="304C71CA" w:rsidR="007E4FFC" w:rsidRPr="002967FB" w:rsidRDefault="00D25B4D">
      <w:pPr>
        <w:pStyle w:val="OutputCode"/>
      </w:pPr>
      <w:proofErr w:type="spellStart"/>
      <w:proofErr w:type="gramStart"/>
      <w:r w:rsidRPr="002967FB">
        <w:lastRenderedPageBreak/>
        <w:t>DoWork</w:t>
      </w:r>
      <w:proofErr w:type="spellEnd"/>
      <w:r w:rsidRPr="002967FB">
        <w:t>(</w:t>
      </w:r>
      <w:proofErr w:type="gramEnd"/>
      <w:r w:rsidRPr="002967FB">
        <w:t>)</w:t>
      </w:r>
      <w:r w:rsidR="00E557FC">
        <w:t xml:space="preserve"> </w:t>
      </w:r>
      <w:r w:rsidRPr="002967FB">
        <w:t>ending....</w:t>
      </w:r>
    </w:p>
    <w:p w14:paraId="6FBDBF54" w14:textId="06FFC418" w:rsidR="007E4FFC" w:rsidRPr="002967FB" w:rsidRDefault="00D25B4D">
      <w:pPr>
        <w:pStyle w:val="OutputCode"/>
      </w:pPr>
      <w:r w:rsidRPr="002967FB">
        <w:t>Thread</w:t>
      </w:r>
      <w:r w:rsidR="00E557FC">
        <w:t xml:space="preserve"> </w:t>
      </w:r>
      <w:r w:rsidRPr="002967FB">
        <w:t>completed</w:t>
      </w:r>
    </w:p>
    <w:p w14:paraId="5D61F06D" w14:textId="52366B79" w:rsidR="007E4FFC" w:rsidRPr="002967FB" w:rsidRDefault="00D25B4D">
      <w:pPr>
        <w:pStyle w:val="OutputCodeLast"/>
      </w:pPr>
      <w:r w:rsidRPr="002967FB">
        <w:t>Application</w:t>
      </w:r>
      <w:r w:rsidR="00E557FC">
        <w:t xml:space="preserve"> </w:t>
      </w:r>
      <w:r w:rsidRPr="002967FB">
        <w:t>shutting</w:t>
      </w:r>
      <w:r w:rsidR="00E557FC">
        <w:t xml:space="preserve"> </w:t>
      </w:r>
      <w:r w:rsidRPr="002967FB">
        <w:t>down....</w:t>
      </w:r>
    </w:p>
    <w:p w14:paraId="115169A1" w14:textId="604B643E" w:rsidR="007E4FFC" w:rsidRPr="002967FB" w:rsidRDefault="00E85D6E">
      <w:pPr>
        <w:pStyle w:val="Body"/>
      </w:pPr>
      <w:del w:id="149" w:author="Austen Frostad" w:date="2020-04-09T17:51:00Z">
        <w:r w:rsidDel="0032671C">
          <w:delText>Listing</w:delText>
        </w:r>
        <w:r w:rsidR="00E557FC" w:rsidDel="0032671C">
          <w:delText xml:space="preserve"> </w:delText>
        </w:r>
        <w:r w:rsidDel="0032671C">
          <w:delText>20.</w:delText>
        </w:r>
        <w:r w:rsidR="00D25B4D" w:rsidRPr="002967FB" w:rsidDel="0032671C">
          <w:delText>10</w:delText>
        </w:r>
      </w:del>
      <w:ins w:id="150" w:author="Austen Frostad" w:date="2020-04-09T17:57:00Z">
        <w:r w:rsidR="00187222">
          <w:t>Listing 22.10</w:t>
        </w:r>
      </w:ins>
      <w:r w:rsidR="00E557FC">
        <w:t xml:space="preserve"> </w:t>
      </w:r>
      <w:r w:rsidR="00D25B4D" w:rsidRPr="002967FB">
        <w:t>begins</w:t>
      </w:r>
      <w:r w:rsidR="00E557FC">
        <w:t xml:space="preserve"> </w:t>
      </w:r>
      <w:r w:rsidR="00D25B4D" w:rsidRPr="002967FB">
        <w:t>by</w:t>
      </w:r>
      <w:r w:rsidR="00E557FC">
        <w:t xml:space="preserve"> </w:t>
      </w:r>
      <w:r w:rsidR="00D25B4D" w:rsidRPr="002967FB">
        <w:t>instantiating</w:t>
      </w:r>
      <w:r w:rsidR="00E557FC">
        <w:t xml:space="preserve"> </w:t>
      </w:r>
      <w:r w:rsidR="00D25B4D" w:rsidRPr="002967FB">
        <w:t>and</w:t>
      </w:r>
      <w:r w:rsidR="00E557FC">
        <w:t xml:space="preserve"> </w:t>
      </w:r>
      <w:r w:rsidR="00D25B4D" w:rsidRPr="002967FB">
        <w:t>starting</w:t>
      </w:r>
      <w:r w:rsidR="00E557FC">
        <w:t xml:space="preserve"> </w:t>
      </w:r>
      <w:r w:rsidR="00D25B4D" w:rsidRPr="002967FB">
        <w:t>a</w:t>
      </w:r>
      <w:r w:rsidR="00E557FC">
        <w:t xml:space="preserve"> </w:t>
      </w:r>
      <w:r w:rsidR="00D25B4D" w:rsidRPr="002967FB">
        <w:t>new</w:t>
      </w:r>
      <w:r w:rsidR="00E557FC">
        <w:t xml:space="preserve"> </w:t>
      </w:r>
      <w:r w:rsidR="00D25B4D" w:rsidRPr="002967FB">
        <w:rPr>
          <w:rStyle w:val="C1"/>
        </w:rPr>
        <w:t>Task</w:t>
      </w:r>
      <w:r w:rsidR="00D25B4D" w:rsidRPr="002967FB">
        <w:t>.</w:t>
      </w:r>
      <w:r w:rsidR="00E557FC">
        <w:t xml:space="preserve"> </w:t>
      </w:r>
      <w:r w:rsidR="0051473F">
        <w:t>Table</w:t>
      </w:r>
      <w:r w:rsidR="00E557FC">
        <w:t xml:space="preserve"> </w:t>
      </w:r>
      <w:r w:rsidR="0051473F">
        <w:t>20.</w:t>
      </w:r>
      <w:r w:rsidR="00D25B4D" w:rsidRPr="002967FB">
        <w:t>3</w:t>
      </w:r>
      <w:r w:rsidR="00E557FC">
        <w:t xml:space="preserve"> </w:t>
      </w:r>
      <w:r w:rsidR="00D25B4D" w:rsidRPr="002967FB">
        <w:t>shows</w:t>
      </w:r>
      <w:r w:rsidR="00E557FC">
        <w:t xml:space="preserve"> </w:t>
      </w:r>
      <w:r w:rsidR="00D25B4D" w:rsidRPr="002967FB">
        <w:t>the</w:t>
      </w:r>
      <w:r w:rsidR="00E557FC">
        <w:t xml:space="preserve"> </w:t>
      </w:r>
      <w:r w:rsidR="00D25B4D" w:rsidRPr="002967FB">
        <w:t>execution</w:t>
      </w:r>
      <w:r w:rsidR="00E557FC">
        <w:t xml:space="preserve"> </w:t>
      </w:r>
      <w:r w:rsidR="00D25B4D" w:rsidRPr="002967FB">
        <w:t>path</w:t>
      </w:r>
      <w:r w:rsidR="00E557FC">
        <w:t xml:space="preserve"> </w:t>
      </w:r>
      <w:r w:rsidR="00D25B4D" w:rsidRPr="002967FB">
        <w:t>in</w:t>
      </w:r>
      <w:r w:rsidR="00E557FC">
        <w:t xml:space="preserve"> </w:t>
      </w:r>
      <w:r w:rsidR="00D25B4D" w:rsidRPr="002967FB">
        <w:t>which</w:t>
      </w:r>
      <w:r w:rsidR="00E557FC">
        <w:t xml:space="preserve"> </w:t>
      </w:r>
      <w:r w:rsidR="00D25B4D" w:rsidRPr="002967FB">
        <w:t>each</w:t>
      </w:r>
      <w:r w:rsidR="00E557FC">
        <w:t xml:space="preserve"> </w:t>
      </w:r>
      <w:r w:rsidR="00D25B4D" w:rsidRPr="002967FB">
        <w:t>column</w:t>
      </w:r>
      <w:r w:rsidR="00E557FC">
        <w:t xml:space="preserve"> </w:t>
      </w:r>
      <w:r w:rsidR="00D25B4D" w:rsidRPr="002967FB">
        <w:t>represents</w:t>
      </w:r>
      <w:r w:rsidR="00E557FC">
        <w:t xml:space="preserve"> </w:t>
      </w:r>
      <w:r w:rsidR="00D25B4D" w:rsidRPr="002967FB">
        <w:t>a</w:t>
      </w:r>
      <w:r w:rsidR="00E557FC">
        <w:t xml:space="preserve"> </w:t>
      </w:r>
      <w:r w:rsidR="00D25B4D" w:rsidRPr="002967FB">
        <w:t>thread.</w:t>
      </w:r>
      <w:r w:rsidR="00E557FC">
        <w:t xml:space="preserve"> </w:t>
      </w:r>
      <w:r w:rsidR="00D25B4D" w:rsidRPr="002967FB">
        <w:t>In</w:t>
      </w:r>
      <w:r w:rsidR="00E557FC">
        <w:t xml:space="preserve"> </w:t>
      </w:r>
      <w:r w:rsidR="00D25B4D" w:rsidRPr="002967FB">
        <w:t>cases</w:t>
      </w:r>
      <w:r w:rsidR="00E557FC">
        <w:t xml:space="preserve"> </w:t>
      </w:r>
      <w:r w:rsidR="00D25B4D" w:rsidRPr="002967FB">
        <w:t>where</w:t>
      </w:r>
      <w:r w:rsidR="00E557FC">
        <w:t xml:space="preserve"> </w:t>
      </w:r>
      <w:r w:rsidR="00D25B4D" w:rsidRPr="002967FB">
        <w:t>code</w:t>
      </w:r>
      <w:r w:rsidR="00E557FC">
        <w:t xml:space="preserve"> </w:t>
      </w:r>
      <w:r w:rsidR="00D25B4D" w:rsidRPr="002967FB">
        <w:t>appears</w:t>
      </w:r>
      <w:r w:rsidR="00E557FC">
        <w:t xml:space="preserve"> </w:t>
      </w:r>
      <w:r w:rsidR="00D25B4D" w:rsidRPr="002967FB">
        <w:t>on</w:t>
      </w:r>
      <w:r w:rsidR="00E557FC">
        <w:t xml:space="preserve"> </w:t>
      </w:r>
      <w:r w:rsidR="00D25B4D" w:rsidRPr="002967FB">
        <w:t>the</w:t>
      </w:r>
      <w:r w:rsidR="00E557FC">
        <w:t xml:space="preserve"> </w:t>
      </w:r>
      <w:r w:rsidR="00D25B4D" w:rsidRPr="002967FB">
        <w:t>same</w:t>
      </w:r>
      <w:r w:rsidR="00E557FC">
        <w:t xml:space="preserve"> </w:t>
      </w:r>
      <w:r w:rsidR="00D25B4D" w:rsidRPr="002967FB">
        <w:t>row,</w:t>
      </w:r>
      <w:r w:rsidR="00E557FC">
        <w:t xml:space="preserve"> </w:t>
      </w:r>
      <w:r w:rsidR="00D25B4D" w:rsidRPr="002967FB">
        <w:t>it</w:t>
      </w:r>
      <w:r w:rsidR="00E557FC">
        <w:t xml:space="preserve"> </w:t>
      </w:r>
      <w:r w:rsidR="00D25B4D" w:rsidRPr="002967FB">
        <w:t>is</w:t>
      </w:r>
      <w:r w:rsidR="00E557FC">
        <w:t xml:space="preserve"> </w:t>
      </w:r>
      <w:r w:rsidR="00D25B4D" w:rsidRPr="002967FB">
        <w:t>indeterminate</w:t>
      </w:r>
      <w:r w:rsidR="00E557FC">
        <w:t xml:space="preserve"> </w:t>
      </w:r>
      <w:r w:rsidR="00D25B4D" w:rsidRPr="002967FB">
        <w:t>which</w:t>
      </w:r>
      <w:r w:rsidR="00E557FC">
        <w:t xml:space="preserve"> </w:t>
      </w:r>
      <w:r w:rsidR="00D25B4D" w:rsidRPr="002967FB">
        <w:t>side</w:t>
      </w:r>
      <w:r w:rsidR="00E557FC">
        <w:t xml:space="preserve"> </w:t>
      </w:r>
      <w:r w:rsidR="00D25B4D" w:rsidRPr="002967FB">
        <w:t>executes</w:t>
      </w:r>
      <w:r w:rsidR="00E557FC">
        <w:t xml:space="preserve"> </w:t>
      </w:r>
      <w:r w:rsidR="00D25B4D" w:rsidRPr="002967FB">
        <w:t>first.</w:t>
      </w:r>
    </w:p>
    <w:p w14:paraId="7B4E0BC5" w14:textId="5B8E059B" w:rsidR="007E4FFC" w:rsidRPr="002967FB" w:rsidRDefault="0051473F" w:rsidP="00FE568B">
      <w:pPr>
        <w:pStyle w:val="TableTitle"/>
      </w:pPr>
      <w:r w:rsidRPr="00FE568B">
        <w:rPr>
          <w:rStyle w:val="TableNumber"/>
        </w:rPr>
        <w:t>Table</w:t>
      </w:r>
      <w:r w:rsidR="00E557FC">
        <w:rPr>
          <w:rStyle w:val="TableNumber"/>
        </w:rPr>
        <w:t xml:space="preserve"> </w:t>
      </w:r>
      <w:r w:rsidRPr="00FE568B">
        <w:rPr>
          <w:rStyle w:val="TableNumber"/>
        </w:rPr>
        <w:t>20.</w:t>
      </w:r>
      <w:r w:rsidR="00D25B4D" w:rsidRPr="00FE568B">
        <w:rPr>
          <w:rStyle w:val="TableNumber"/>
        </w:rPr>
        <w:t>3:</w:t>
      </w:r>
      <w:r w:rsidR="00D25B4D" w:rsidRPr="002967FB">
        <w:t> </w:t>
      </w:r>
      <w:r w:rsidR="00D25B4D" w:rsidRPr="002967FB">
        <w:t>Execution</w:t>
      </w:r>
      <w:r w:rsidR="00E557FC">
        <w:t xml:space="preserve"> </w:t>
      </w:r>
      <w:r w:rsidR="00D25B4D" w:rsidRPr="002967FB">
        <w:t>Path</w:t>
      </w:r>
      <w:r w:rsidR="00E557FC">
        <w:t xml:space="preserve"> </w:t>
      </w:r>
      <w:r w:rsidR="00D25B4D" w:rsidRPr="002967FB">
        <w:t>with</w:t>
      </w:r>
      <w:r w:rsidR="00E557FC">
        <w:t xml:space="preserve"> </w:t>
      </w:r>
      <w:proofErr w:type="spellStart"/>
      <w:r w:rsidR="00D25B4D" w:rsidRPr="00E153FD">
        <w:rPr>
          <w:rStyle w:val="C1"/>
        </w:rPr>
        <w:t>ManualResetEvent</w:t>
      </w:r>
      <w:proofErr w:type="spellEnd"/>
      <w:r w:rsidR="00E557FC">
        <w:t xml:space="preserve"> </w:t>
      </w:r>
      <w:r w:rsidR="00D25B4D" w:rsidRPr="002967FB">
        <w:t>Synchronization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31"/>
        <w:gridCol w:w="3679"/>
      </w:tblGrid>
      <w:tr w:rsidR="007E4FFC" w:rsidRPr="002967FB" w14:paraId="2C9E9344" w14:textId="77777777" w:rsidTr="00FE568B">
        <w:trPr>
          <w:cantSplit/>
          <w:trHeight w:val="60"/>
        </w:trPr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solid" w:color="E2E3E4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7C266CF0" w14:textId="77777777" w:rsidR="007E4FFC" w:rsidRPr="002967FB" w:rsidRDefault="00D25B4D" w:rsidP="00FE568B">
            <w:pPr>
              <w:pStyle w:val="TableColumnHead"/>
              <w:rPr>
                <w:rStyle w:val="C1"/>
              </w:rPr>
            </w:pPr>
            <w:proofErr w:type="gramStart"/>
            <w:r w:rsidRPr="002967FB">
              <w:rPr>
                <w:rStyle w:val="C1"/>
              </w:rPr>
              <w:t>Main(</w:t>
            </w:r>
            <w:proofErr w:type="gramEnd"/>
            <w:r w:rsidRPr="002967FB">
              <w:rPr>
                <w:rStyle w:val="C1"/>
              </w:rPr>
              <w:t>)</w:t>
            </w:r>
          </w:p>
        </w:tc>
        <w:tc>
          <w:tcPr>
            <w:tcW w:w="367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solid" w:color="E2E3E4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692E3470" w14:textId="77777777" w:rsidR="007E4FFC" w:rsidRPr="002967FB" w:rsidRDefault="00D25B4D" w:rsidP="00FE568B">
            <w:pPr>
              <w:pStyle w:val="TableColumnHead"/>
              <w:rPr>
                <w:rStyle w:val="C1"/>
              </w:rPr>
            </w:pPr>
            <w:proofErr w:type="spellStart"/>
            <w:proofErr w:type="gramStart"/>
            <w:r w:rsidRPr="002967FB">
              <w:rPr>
                <w:rStyle w:val="C1"/>
              </w:rPr>
              <w:t>DoWork</w:t>
            </w:r>
            <w:proofErr w:type="spellEnd"/>
            <w:r w:rsidRPr="002967FB">
              <w:rPr>
                <w:rStyle w:val="C1"/>
              </w:rPr>
              <w:t>(</w:t>
            </w:r>
            <w:proofErr w:type="gramEnd"/>
            <w:r w:rsidRPr="002967FB">
              <w:rPr>
                <w:rStyle w:val="C1"/>
              </w:rPr>
              <w:t>)</w:t>
            </w:r>
          </w:p>
        </w:tc>
      </w:tr>
      <w:tr w:rsidR="007E4FFC" w:rsidRPr="002967FB" w14:paraId="745196B4" w14:textId="77777777" w:rsidTr="00FE568B">
        <w:trPr>
          <w:cantSplit/>
          <w:trHeight w:val="60"/>
        </w:trPr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5A8464BA" w14:textId="77777777" w:rsidR="007E4FFC" w:rsidRPr="002967FB" w:rsidRDefault="00D25B4D" w:rsidP="00FE568B">
            <w:pPr>
              <w:pStyle w:val="TableCDTX"/>
            </w:pPr>
            <w:r w:rsidRPr="002967FB">
              <w:t>...</w:t>
            </w:r>
          </w:p>
        </w:tc>
        <w:tc>
          <w:tcPr>
            <w:tcW w:w="367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24192949" w14:textId="77777777" w:rsidR="007E4FFC" w:rsidRPr="002967FB" w:rsidRDefault="007E4FFC" w:rsidP="00FE568B">
            <w:pPr>
              <w:pStyle w:val="TableText"/>
            </w:pPr>
          </w:p>
        </w:tc>
      </w:tr>
      <w:tr w:rsidR="007E4FFC" w:rsidRPr="002967FB" w14:paraId="17A6FE2C" w14:textId="77777777" w:rsidTr="00FE568B">
        <w:trPr>
          <w:cantSplit/>
          <w:trHeight w:val="60"/>
        </w:trPr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790F78A4" w14:textId="77777777" w:rsidR="007E4FFC" w:rsidRPr="002967FB" w:rsidRDefault="00D25B4D" w:rsidP="00FE568B">
            <w:pPr>
              <w:pStyle w:val="TableCDT1"/>
            </w:pPr>
            <w:r w:rsidRPr="002967FB">
              <w:t>Console.WriteLine(</w:t>
            </w:r>
          </w:p>
          <w:p w14:paraId="61941227" w14:textId="5BA13115" w:rsidR="007E4FFC" w:rsidRPr="002967FB" w:rsidRDefault="00E557FC" w:rsidP="00FE568B">
            <w:pPr>
              <w:pStyle w:val="TableCDTX"/>
            </w:pPr>
            <w:r>
              <w:t xml:space="preserve">    </w:t>
            </w:r>
            <w:r w:rsidR="00D25B4D" w:rsidRPr="002967FB">
              <w:rPr>
                <w:rStyle w:val="Maroon"/>
              </w:rPr>
              <w:t>"Application</w:t>
            </w:r>
            <w:r>
              <w:rPr>
                <w:rStyle w:val="Maroon"/>
              </w:rPr>
              <w:t xml:space="preserve"> </w:t>
            </w:r>
            <w:r w:rsidR="00D25B4D" w:rsidRPr="002967FB">
              <w:rPr>
                <w:rStyle w:val="Maroon"/>
              </w:rPr>
              <w:t>started...."</w:t>
            </w:r>
            <w:r w:rsidR="00D25B4D" w:rsidRPr="002967FB">
              <w:t>);</w:t>
            </w:r>
          </w:p>
        </w:tc>
        <w:tc>
          <w:tcPr>
            <w:tcW w:w="367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088955A3" w14:textId="77777777" w:rsidR="007E4FFC" w:rsidRPr="002967FB" w:rsidRDefault="007E4FFC" w:rsidP="00FE568B">
            <w:pPr>
              <w:pStyle w:val="TableText"/>
              <w:rPr>
                <w:rFonts w:ascii="PalatinoLTPro-Black" w:hAnsi="PalatinoLTPro-Black" w:cs="Times New Roman"/>
              </w:rPr>
            </w:pPr>
          </w:p>
        </w:tc>
      </w:tr>
      <w:tr w:rsidR="007E4FFC" w:rsidRPr="002967FB" w14:paraId="5BA2D2AD" w14:textId="77777777" w:rsidTr="00FE568B">
        <w:trPr>
          <w:cantSplit/>
          <w:trHeight w:val="60"/>
        </w:trPr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7C719B0C" w14:textId="4DD625A8" w:rsidR="007E4FFC" w:rsidRPr="002967FB" w:rsidRDefault="00D25B4D" w:rsidP="00FE568B">
            <w:pPr>
              <w:pStyle w:val="TableCDTX"/>
            </w:pPr>
            <w:r w:rsidRPr="002967FB">
              <w:t>Task</w:t>
            </w:r>
            <w:r w:rsidR="00E557FC">
              <w:t xml:space="preserve"> </w:t>
            </w:r>
            <w:r w:rsidRPr="002967FB">
              <w:t>task</w:t>
            </w:r>
            <w:r w:rsidR="00E557FC">
              <w:t xml:space="preserve"> </w:t>
            </w:r>
            <w:r w:rsidRPr="002967FB">
              <w:t>=</w:t>
            </w:r>
            <w:r w:rsidR="00E557FC">
              <w:t xml:space="preserve"> </w:t>
            </w:r>
            <w:r w:rsidRPr="002967FB">
              <w:t>new</w:t>
            </w:r>
            <w:r w:rsidR="00E557FC">
              <w:t xml:space="preserve"> </w:t>
            </w:r>
            <w:r w:rsidRPr="002967FB">
              <w:t>Task(DoWork);</w:t>
            </w:r>
          </w:p>
        </w:tc>
        <w:tc>
          <w:tcPr>
            <w:tcW w:w="367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2D561CFD" w14:textId="77777777" w:rsidR="007E4FFC" w:rsidRPr="002967FB" w:rsidRDefault="007E4FFC" w:rsidP="00FE568B">
            <w:pPr>
              <w:pStyle w:val="TableText"/>
              <w:rPr>
                <w:rFonts w:ascii="PalatinoLTPro-Black" w:hAnsi="PalatinoLTPro-Black" w:cs="Times New Roman"/>
              </w:rPr>
            </w:pPr>
          </w:p>
        </w:tc>
      </w:tr>
      <w:tr w:rsidR="007E4FFC" w:rsidRPr="002967FB" w14:paraId="4B09DF47" w14:textId="77777777" w:rsidTr="00FE568B">
        <w:trPr>
          <w:cantSplit/>
          <w:trHeight w:val="60"/>
        </w:trPr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10791C9A" w14:textId="77777777" w:rsidR="007E4FFC" w:rsidRPr="002967FB" w:rsidRDefault="00D25B4D" w:rsidP="00FE568B">
            <w:pPr>
              <w:pStyle w:val="TableCDT1"/>
            </w:pPr>
            <w:r w:rsidRPr="002967FB">
              <w:t>Console.WriteLine(</w:t>
            </w:r>
          </w:p>
          <w:p w14:paraId="114B0D0D" w14:textId="4ACE0BC2" w:rsidR="007E4FFC" w:rsidRPr="002967FB" w:rsidRDefault="00E557FC" w:rsidP="00FE568B">
            <w:pPr>
              <w:pStyle w:val="TableCDTX"/>
            </w:pPr>
            <w:r>
              <w:t xml:space="preserve">    </w:t>
            </w:r>
            <w:r w:rsidR="00D25B4D" w:rsidRPr="002967FB">
              <w:rPr>
                <w:rStyle w:val="Maroon"/>
              </w:rPr>
              <w:t>"Starting</w:t>
            </w:r>
            <w:r>
              <w:rPr>
                <w:rStyle w:val="Maroon"/>
              </w:rPr>
              <w:t xml:space="preserve"> </w:t>
            </w:r>
            <w:r w:rsidR="00D25B4D" w:rsidRPr="002967FB">
              <w:rPr>
                <w:rStyle w:val="Maroon"/>
              </w:rPr>
              <w:t>thread...."</w:t>
            </w:r>
            <w:r w:rsidR="00D25B4D" w:rsidRPr="002967FB">
              <w:t>);</w:t>
            </w:r>
          </w:p>
        </w:tc>
        <w:tc>
          <w:tcPr>
            <w:tcW w:w="367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07405BAE" w14:textId="77777777" w:rsidR="007E4FFC" w:rsidRPr="002967FB" w:rsidRDefault="007E4FFC" w:rsidP="00FE568B">
            <w:pPr>
              <w:pStyle w:val="TableText"/>
              <w:rPr>
                <w:rFonts w:ascii="PalatinoLTPro-Black" w:hAnsi="PalatinoLTPro-Black" w:cs="Times New Roman"/>
              </w:rPr>
            </w:pPr>
          </w:p>
        </w:tc>
      </w:tr>
      <w:tr w:rsidR="007E4FFC" w:rsidRPr="002967FB" w14:paraId="028801FF" w14:textId="77777777" w:rsidTr="00FE568B">
        <w:trPr>
          <w:cantSplit/>
          <w:trHeight w:val="60"/>
        </w:trPr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54C7820E" w14:textId="77777777" w:rsidR="007E4FFC" w:rsidRPr="002967FB" w:rsidRDefault="00D25B4D" w:rsidP="00FE568B">
            <w:pPr>
              <w:pStyle w:val="TableCDTX"/>
            </w:pPr>
            <w:r w:rsidRPr="002967FB">
              <w:t>task.Start();</w:t>
            </w:r>
          </w:p>
        </w:tc>
        <w:tc>
          <w:tcPr>
            <w:tcW w:w="367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04D53612" w14:textId="77777777" w:rsidR="007E4FFC" w:rsidRPr="002967FB" w:rsidRDefault="007E4FFC" w:rsidP="00FE568B">
            <w:pPr>
              <w:pStyle w:val="TableText"/>
              <w:rPr>
                <w:rFonts w:ascii="PalatinoLTPro-Black" w:hAnsi="PalatinoLTPro-Black" w:cs="Times New Roman"/>
              </w:rPr>
            </w:pPr>
          </w:p>
        </w:tc>
      </w:tr>
      <w:tr w:rsidR="007E4FFC" w:rsidRPr="002967FB" w14:paraId="1DF8F34D" w14:textId="77777777">
        <w:trPr>
          <w:trHeight w:val="60"/>
        </w:trPr>
        <w:tc>
          <w:tcPr>
            <w:tcW w:w="33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36C1429E" w14:textId="574AB1C0" w:rsidR="007E4FFC" w:rsidRPr="002967FB" w:rsidRDefault="00261A17" w:rsidP="00FE568B">
            <w:pPr>
              <w:pStyle w:val="TableCDTX"/>
            </w:pPr>
            <w:ins w:id="151" w:author="Kevin" w:date="2020-03-22T21:55:00Z">
              <w:r>
                <w:t>_</w:t>
              </w:r>
            </w:ins>
            <w:r w:rsidR="00D25B4D" w:rsidRPr="002967FB">
              <w:t>DoWorkSignaledResetEvent.Wait();</w:t>
            </w:r>
          </w:p>
        </w:tc>
        <w:tc>
          <w:tcPr>
            <w:tcW w:w="367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2F257CF8" w14:textId="77777777" w:rsidR="007E4FFC" w:rsidRPr="002967FB" w:rsidRDefault="00D25B4D" w:rsidP="00FE568B">
            <w:pPr>
              <w:pStyle w:val="TableCDT1"/>
            </w:pPr>
            <w:r w:rsidRPr="002967FB">
              <w:t>Console.WriteLine(</w:t>
            </w:r>
          </w:p>
          <w:p w14:paraId="4C381135" w14:textId="35A8DEC9" w:rsidR="007E4FFC" w:rsidRPr="002967FB" w:rsidRDefault="00E557FC" w:rsidP="00FE568B">
            <w:pPr>
              <w:pStyle w:val="TableCDTX"/>
            </w:pPr>
            <w:r>
              <w:t xml:space="preserve">    </w:t>
            </w:r>
            <w:r w:rsidR="00D25B4D" w:rsidRPr="002967FB">
              <w:rPr>
                <w:rStyle w:val="Maroon"/>
              </w:rPr>
              <w:t>"DoWork()</w:t>
            </w:r>
            <w:r>
              <w:rPr>
                <w:rStyle w:val="Maroon"/>
              </w:rPr>
              <w:t xml:space="preserve"> </w:t>
            </w:r>
            <w:r w:rsidR="00D25B4D" w:rsidRPr="002967FB">
              <w:rPr>
                <w:rStyle w:val="Maroon"/>
              </w:rPr>
              <w:t>started...."</w:t>
            </w:r>
            <w:r w:rsidR="00D25B4D" w:rsidRPr="002967FB">
              <w:t>);</w:t>
            </w:r>
          </w:p>
        </w:tc>
      </w:tr>
      <w:tr w:rsidR="007E4FFC" w:rsidRPr="002967FB" w14:paraId="3690C72B" w14:textId="77777777">
        <w:trPr>
          <w:trHeight w:val="60"/>
        </w:trPr>
        <w:tc>
          <w:tcPr>
            <w:tcW w:w="33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29A8AAA" w14:textId="77777777" w:rsidR="007E4FFC" w:rsidRPr="002967FB" w:rsidRDefault="007E4FFC">
            <w:pPr>
              <w:spacing w:line="240" w:lineRule="auto"/>
              <w:rPr>
                <w:rFonts w:ascii="PalatinoLTPro-Black" w:hAnsi="PalatinoLTPro-Black" w:cs="Times New Roman"/>
              </w:rPr>
            </w:pPr>
          </w:p>
        </w:tc>
        <w:tc>
          <w:tcPr>
            <w:tcW w:w="367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2DC696B7" w14:textId="6791EEE9" w:rsidR="007E4FFC" w:rsidRPr="002967FB" w:rsidRDefault="00261A17" w:rsidP="00FE568B">
            <w:pPr>
              <w:pStyle w:val="TableCDTX"/>
            </w:pPr>
            <w:ins w:id="152" w:author="Kevin" w:date="2020-03-22T21:55:00Z">
              <w:r>
                <w:t>_</w:t>
              </w:r>
            </w:ins>
            <w:r w:rsidR="00D25B4D" w:rsidRPr="002967FB">
              <w:t>DoWorkSignaledResetEvent.Set();</w:t>
            </w:r>
          </w:p>
        </w:tc>
      </w:tr>
      <w:tr w:rsidR="007E4FFC" w:rsidRPr="002967FB" w14:paraId="4AA46B89" w14:textId="77777777">
        <w:trPr>
          <w:trHeight w:val="60"/>
        </w:trPr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6B358A8B" w14:textId="77777777" w:rsidR="007E4FFC" w:rsidRPr="002967FB" w:rsidRDefault="00D25B4D" w:rsidP="00FE568B">
            <w:pPr>
              <w:pStyle w:val="TableCDT1"/>
            </w:pPr>
            <w:r w:rsidRPr="002967FB">
              <w:t>Console.WriteLine(</w:t>
            </w:r>
          </w:p>
          <w:p w14:paraId="0010F31B" w14:textId="253DE711" w:rsidR="007E4FFC" w:rsidRPr="002967FB" w:rsidRDefault="00E557FC" w:rsidP="00FE568B">
            <w:pPr>
              <w:pStyle w:val="TableCDTX"/>
            </w:pPr>
            <w:r>
              <w:t xml:space="preserve">    </w:t>
            </w:r>
            <w:r w:rsidR="00D25B4D" w:rsidRPr="002967FB">
              <w:rPr>
                <w:rStyle w:val="Maroon"/>
              </w:rPr>
              <w:t>"Thread</w:t>
            </w:r>
            <w:r>
              <w:rPr>
                <w:rStyle w:val="Maroon"/>
              </w:rPr>
              <w:t xml:space="preserve"> </w:t>
            </w:r>
            <w:r w:rsidR="00D25B4D" w:rsidRPr="002967FB">
              <w:rPr>
                <w:rStyle w:val="Maroon"/>
              </w:rPr>
              <w:t>executing..."</w:t>
            </w:r>
            <w:r w:rsidR="00D25B4D" w:rsidRPr="002967FB">
              <w:t>);</w:t>
            </w:r>
          </w:p>
        </w:tc>
        <w:tc>
          <w:tcPr>
            <w:tcW w:w="3679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254B08FC" w14:textId="64874A84" w:rsidR="007E4FFC" w:rsidRPr="002967FB" w:rsidRDefault="00261A17" w:rsidP="00FE568B">
            <w:pPr>
              <w:pStyle w:val="TableCDTX"/>
            </w:pPr>
            <w:ins w:id="153" w:author="Kevin" w:date="2020-03-22T21:55:00Z">
              <w:r>
                <w:t>_</w:t>
              </w:r>
            </w:ins>
            <w:r w:rsidR="00D25B4D" w:rsidRPr="002967FB">
              <w:t>MainSignaledResetEvent.Wait();</w:t>
            </w:r>
          </w:p>
        </w:tc>
      </w:tr>
      <w:tr w:rsidR="007E4FFC" w:rsidRPr="002967FB" w14:paraId="5C6960AE" w14:textId="77777777">
        <w:trPr>
          <w:trHeight w:val="60"/>
        </w:trPr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20BE52E5" w14:textId="35429D0B" w:rsidR="007E4FFC" w:rsidRPr="002967FB" w:rsidRDefault="00261A17" w:rsidP="00FE568B">
            <w:pPr>
              <w:pStyle w:val="TableCDTX"/>
            </w:pPr>
            <w:ins w:id="154" w:author="Kevin" w:date="2020-03-22T21:56:00Z">
              <w:r>
                <w:t>_</w:t>
              </w:r>
            </w:ins>
            <w:r w:rsidR="00D25B4D" w:rsidRPr="002967FB">
              <w:t>MainSignaledResetEvent.Set();</w:t>
            </w:r>
          </w:p>
        </w:tc>
        <w:tc>
          <w:tcPr>
            <w:tcW w:w="3679" w:type="dxa"/>
            <w:vMerge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07ED2CA" w14:textId="77777777" w:rsidR="007E4FFC" w:rsidRPr="002967FB" w:rsidRDefault="007E4FFC">
            <w:pPr>
              <w:spacing w:line="240" w:lineRule="auto"/>
              <w:rPr>
                <w:rFonts w:ascii="PalatinoLTPro-Black" w:hAnsi="PalatinoLTPro-Black" w:cs="Times New Roman"/>
              </w:rPr>
            </w:pPr>
          </w:p>
        </w:tc>
      </w:tr>
      <w:tr w:rsidR="007E4FFC" w:rsidRPr="002967FB" w14:paraId="23B93D2B" w14:textId="77777777">
        <w:trPr>
          <w:trHeight w:val="60"/>
        </w:trPr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51AED01F" w14:textId="77777777" w:rsidR="007E4FFC" w:rsidRPr="002967FB" w:rsidRDefault="00D25B4D" w:rsidP="00FE568B">
            <w:pPr>
              <w:pStyle w:val="TableCDTX"/>
            </w:pPr>
            <w:r w:rsidRPr="002967FB">
              <w:lastRenderedPageBreak/>
              <w:t>task.Wait();</w:t>
            </w:r>
          </w:p>
        </w:tc>
        <w:tc>
          <w:tcPr>
            <w:tcW w:w="367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3A731818" w14:textId="77777777" w:rsidR="007E4FFC" w:rsidRPr="002967FB" w:rsidRDefault="00D25B4D" w:rsidP="00FE568B">
            <w:pPr>
              <w:pStyle w:val="TableCDT1"/>
            </w:pPr>
            <w:r w:rsidRPr="002967FB">
              <w:t>Console.WriteLine(</w:t>
            </w:r>
          </w:p>
          <w:p w14:paraId="6C701A98" w14:textId="39FEB801" w:rsidR="007E4FFC" w:rsidRPr="002967FB" w:rsidRDefault="00E557FC" w:rsidP="00FE568B">
            <w:pPr>
              <w:pStyle w:val="TableCDTX"/>
            </w:pPr>
            <w:r>
              <w:t xml:space="preserve">    </w:t>
            </w:r>
            <w:r w:rsidR="00D25B4D" w:rsidRPr="002967FB">
              <w:rPr>
                <w:rStyle w:val="Maroon"/>
              </w:rPr>
              <w:t>"DoWork()</w:t>
            </w:r>
            <w:r>
              <w:rPr>
                <w:rStyle w:val="Maroon"/>
              </w:rPr>
              <w:t xml:space="preserve"> </w:t>
            </w:r>
            <w:r w:rsidR="00D25B4D" w:rsidRPr="002967FB">
              <w:rPr>
                <w:rStyle w:val="Maroon"/>
              </w:rPr>
              <w:t>ending...."</w:t>
            </w:r>
            <w:r w:rsidR="00D25B4D" w:rsidRPr="002967FB">
              <w:t>);</w:t>
            </w:r>
          </w:p>
        </w:tc>
      </w:tr>
      <w:tr w:rsidR="007E4FFC" w:rsidRPr="002967FB" w14:paraId="22DD0486" w14:textId="77777777">
        <w:trPr>
          <w:trHeight w:val="60"/>
        </w:trPr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146C6F85" w14:textId="77777777" w:rsidR="007E4FFC" w:rsidRPr="002967FB" w:rsidRDefault="00D25B4D" w:rsidP="00FE568B">
            <w:pPr>
              <w:pStyle w:val="TableCDT1"/>
            </w:pPr>
            <w:r w:rsidRPr="002967FB">
              <w:t>Console.WriteLine(</w:t>
            </w:r>
          </w:p>
          <w:p w14:paraId="1EFEED14" w14:textId="6FCDDE94" w:rsidR="007E4FFC" w:rsidRPr="002967FB" w:rsidRDefault="00E557FC" w:rsidP="00FE568B">
            <w:pPr>
              <w:pStyle w:val="TableCDTX"/>
            </w:pPr>
            <w:r>
              <w:t xml:space="preserve">    </w:t>
            </w:r>
            <w:r w:rsidR="00D25B4D" w:rsidRPr="002967FB">
              <w:rPr>
                <w:rStyle w:val="Maroon"/>
              </w:rPr>
              <w:t>"Thread</w:t>
            </w:r>
            <w:r>
              <w:rPr>
                <w:rStyle w:val="Maroon"/>
              </w:rPr>
              <w:t xml:space="preserve"> </w:t>
            </w:r>
            <w:r w:rsidR="00D25B4D" w:rsidRPr="002967FB">
              <w:rPr>
                <w:rStyle w:val="Maroon"/>
              </w:rPr>
              <w:t>completed"</w:t>
            </w:r>
            <w:r w:rsidR="00D25B4D" w:rsidRPr="002967FB">
              <w:t>);</w:t>
            </w:r>
          </w:p>
        </w:tc>
        <w:tc>
          <w:tcPr>
            <w:tcW w:w="367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34D9CEBD" w14:textId="77777777" w:rsidR="007E4FFC" w:rsidRPr="002967FB" w:rsidRDefault="007E4FFC" w:rsidP="00FE568B">
            <w:pPr>
              <w:pStyle w:val="TableText"/>
            </w:pPr>
          </w:p>
        </w:tc>
      </w:tr>
      <w:tr w:rsidR="007E4FFC" w:rsidRPr="002967FB" w14:paraId="45BB9029" w14:textId="77777777">
        <w:trPr>
          <w:trHeight w:val="60"/>
        </w:trPr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140356AF" w14:textId="77777777" w:rsidR="007E4FFC" w:rsidRPr="002967FB" w:rsidRDefault="00D25B4D" w:rsidP="00FE568B">
            <w:pPr>
              <w:pStyle w:val="TableCDT1"/>
            </w:pPr>
            <w:r w:rsidRPr="002967FB">
              <w:t>Console.WriteLine(</w:t>
            </w:r>
          </w:p>
          <w:p w14:paraId="5F212E6C" w14:textId="66A6F9A2" w:rsidR="007E4FFC" w:rsidRPr="002967FB" w:rsidRDefault="00E557FC" w:rsidP="00FE568B">
            <w:pPr>
              <w:pStyle w:val="TableCDTX"/>
            </w:pPr>
            <w:r>
              <w:t xml:space="preserve">    </w:t>
            </w:r>
            <w:r w:rsidR="00D25B4D" w:rsidRPr="002967FB">
              <w:rPr>
                <w:rStyle w:val="Maroon"/>
              </w:rPr>
              <w:t>"Application</w:t>
            </w:r>
            <w:r>
              <w:rPr>
                <w:rStyle w:val="Maroon"/>
              </w:rPr>
              <w:t xml:space="preserve"> </w:t>
            </w:r>
            <w:r w:rsidR="00D25B4D" w:rsidRPr="002967FB">
              <w:rPr>
                <w:rStyle w:val="Maroon"/>
              </w:rPr>
              <w:t>exiting...."</w:t>
            </w:r>
            <w:r w:rsidR="00D25B4D" w:rsidRPr="002967FB">
              <w:t>);</w:t>
            </w:r>
          </w:p>
        </w:tc>
        <w:tc>
          <w:tcPr>
            <w:tcW w:w="367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16FEBD94" w14:textId="77777777" w:rsidR="007E4FFC" w:rsidRPr="002967FB" w:rsidRDefault="007E4FFC" w:rsidP="00FE568B">
            <w:pPr>
              <w:pStyle w:val="TableText"/>
            </w:pPr>
          </w:p>
        </w:tc>
      </w:tr>
    </w:tbl>
    <w:p w14:paraId="479653FA" w14:textId="1F6A2ECB" w:rsidR="001800E5" w:rsidRDefault="00D25B4D">
      <w:pPr>
        <w:pStyle w:val="Body"/>
      </w:pPr>
      <w:r w:rsidRPr="002967FB">
        <w:t>Calling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reset</w:t>
      </w:r>
      <w:r w:rsidR="00E557FC">
        <w:t xml:space="preserve"> </w:t>
      </w:r>
      <w:r w:rsidRPr="002967FB">
        <w:t>event’s</w:t>
      </w:r>
      <w:r w:rsidR="00E557FC">
        <w:t xml:space="preserve"> </w:t>
      </w:r>
      <w:proofErr w:type="gramStart"/>
      <w:r w:rsidRPr="002967FB">
        <w:rPr>
          <w:rStyle w:val="C1"/>
        </w:rPr>
        <w:t>Wait(</w:t>
      </w:r>
      <w:proofErr w:type="gramEnd"/>
      <w:r w:rsidRPr="002967FB">
        <w:rPr>
          <w:rStyle w:val="C1"/>
        </w:rPr>
        <w:t>)</w:t>
      </w:r>
      <w:r w:rsidR="00E557FC">
        <w:t xml:space="preserve"> </w:t>
      </w:r>
      <w:r w:rsidRPr="002967FB">
        <w:t>method</w:t>
      </w:r>
      <w:r w:rsidR="00E557FC">
        <w:t xml:space="preserve"> </w:t>
      </w:r>
      <w:r w:rsidRPr="002967FB">
        <w:t>(for</w:t>
      </w:r>
      <w:r w:rsidR="00E557FC">
        <w:t xml:space="preserve"> </w:t>
      </w:r>
      <w:r w:rsidRPr="002967FB">
        <w:t>a</w:t>
      </w:r>
      <w:r w:rsidR="00E557FC">
        <w:t xml:space="preserve"> </w:t>
      </w:r>
      <w:proofErr w:type="spellStart"/>
      <w:r w:rsidRPr="002967FB">
        <w:rPr>
          <w:rStyle w:val="C1"/>
        </w:rPr>
        <w:t>ManualResetEvent</w:t>
      </w:r>
      <w:proofErr w:type="spellEnd"/>
      <w:r w:rsidR="00FF307B">
        <w:t>,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called</w:t>
      </w:r>
      <w:r w:rsidR="00E557FC">
        <w:t xml:space="preserve"> </w:t>
      </w:r>
      <w:proofErr w:type="spellStart"/>
      <w:r w:rsidRPr="002967FB">
        <w:rPr>
          <w:rStyle w:val="C1"/>
        </w:rPr>
        <w:t>WaitOne</w:t>
      </w:r>
      <w:proofErr w:type="spellEnd"/>
      <w:r w:rsidRPr="002967FB">
        <w:rPr>
          <w:rStyle w:val="C1"/>
        </w:rPr>
        <w:t>()</w:t>
      </w:r>
      <w:r w:rsidRPr="002967FB">
        <w:t>)</w:t>
      </w:r>
      <w:r w:rsidR="00E557FC">
        <w:t xml:space="preserve"> </w:t>
      </w:r>
      <w:r w:rsidRPr="002967FB">
        <w:t>blocks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calling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until</w:t>
      </w:r>
      <w:r w:rsidR="00E557FC">
        <w:t xml:space="preserve"> </w:t>
      </w:r>
      <w:r w:rsidRPr="002967FB">
        <w:t>another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signals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allows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blocked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continue.</w:t>
      </w:r>
      <w:r w:rsidR="00E557FC">
        <w:t xml:space="preserve"> </w:t>
      </w:r>
      <w:r w:rsidRPr="002967FB">
        <w:t>Instead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blocking</w:t>
      </w:r>
      <w:r w:rsidR="00E557FC">
        <w:t xml:space="preserve"> </w:t>
      </w:r>
      <w:r w:rsidRPr="002967FB">
        <w:t>indefinitely,</w:t>
      </w:r>
      <w:r w:rsidR="00E557FC">
        <w:t xml:space="preserve"> </w:t>
      </w:r>
      <w:r w:rsidRPr="002967FB">
        <w:rPr>
          <w:rStyle w:val="C1"/>
        </w:rPr>
        <w:t>Wait()</w:t>
      </w:r>
      <w:r w:rsidRPr="002967FB">
        <w:t>/</w:t>
      </w:r>
      <w:proofErr w:type="spellStart"/>
      <w:proofErr w:type="gramStart"/>
      <w:r w:rsidRPr="002967FB">
        <w:rPr>
          <w:rStyle w:val="C1"/>
        </w:rPr>
        <w:t>WaitOne</w:t>
      </w:r>
      <w:proofErr w:type="spellEnd"/>
      <w:r w:rsidRPr="002967FB">
        <w:rPr>
          <w:rStyle w:val="C1"/>
        </w:rPr>
        <w:t>(</w:t>
      </w:r>
      <w:proofErr w:type="gramEnd"/>
      <w:r w:rsidRPr="002967FB">
        <w:rPr>
          <w:rStyle w:val="C1"/>
        </w:rPr>
        <w:t>)</w:t>
      </w:r>
      <w:r w:rsidR="00E557FC">
        <w:t xml:space="preserve"> </w:t>
      </w:r>
      <w:r w:rsidRPr="002967FB">
        <w:t>overrides</w:t>
      </w:r>
      <w:r w:rsidR="00E557FC">
        <w:t xml:space="preserve"> </w:t>
      </w:r>
      <w:r w:rsidRPr="002967FB">
        <w:t>include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parameter,</w:t>
      </w:r>
      <w:r w:rsidR="00E557FC">
        <w:t xml:space="preserve"> </w:t>
      </w:r>
      <w:r w:rsidRPr="002967FB">
        <w:t>either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milliseconds</w:t>
      </w:r>
      <w:r w:rsidR="00E557FC">
        <w:t xml:space="preserve"> </w:t>
      </w:r>
      <w:r w:rsidRPr="002967FB">
        <w:t>or</w:t>
      </w:r>
      <w:r w:rsidR="00E557FC">
        <w:t xml:space="preserve"> </w:t>
      </w:r>
      <w:r w:rsidRPr="002967FB">
        <w:t>as</w:t>
      </w:r>
      <w:r w:rsidR="00E557FC">
        <w:t xml:space="preserve"> </w:t>
      </w:r>
      <w:r w:rsidRPr="002967FB">
        <w:t>a</w:t>
      </w:r>
      <w:r w:rsidR="00E557FC">
        <w:t xml:space="preserve"> </w:t>
      </w:r>
      <w:proofErr w:type="spellStart"/>
      <w:r w:rsidRPr="002967FB">
        <w:rPr>
          <w:rStyle w:val="C1"/>
        </w:rPr>
        <w:t>TimeSpan</w:t>
      </w:r>
      <w:proofErr w:type="spellEnd"/>
      <w:r w:rsidR="00E557FC">
        <w:t xml:space="preserve"> </w:t>
      </w:r>
      <w:r w:rsidRPr="002967FB">
        <w:t>object,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maximum</w:t>
      </w:r>
      <w:r w:rsidR="00E557FC">
        <w:t xml:space="preserve"> </w:t>
      </w:r>
      <w:r w:rsidRPr="002967FB">
        <w:t>amount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time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block.</w:t>
      </w:r>
      <w:r w:rsidR="00E557FC">
        <w:t xml:space="preserve"> </w:t>
      </w:r>
      <w:r w:rsidRPr="002967FB">
        <w:t>When</w:t>
      </w:r>
      <w:r w:rsidR="00E557FC">
        <w:t xml:space="preserve"> </w:t>
      </w:r>
      <w:r w:rsidRPr="002967FB">
        <w:t>specifying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timeout</w:t>
      </w:r>
      <w:r w:rsidR="00E557FC">
        <w:t xml:space="preserve"> </w:t>
      </w:r>
      <w:r w:rsidRPr="002967FB">
        <w:t>period,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return</w:t>
      </w:r>
      <w:r w:rsidR="00E557FC">
        <w:t xml:space="preserve"> </w:t>
      </w:r>
      <w:r w:rsidRPr="002967FB">
        <w:t>from</w:t>
      </w:r>
      <w:r w:rsidR="00E557FC">
        <w:t xml:space="preserve"> </w:t>
      </w:r>
      <w:proofErr w:type="spellStart"/>
      <w:proofErr w:type="gramStart"/>
      <w:r w:rsidRPr="002967FB">
        <w:rPr>
          <w:rStyle w:val="C1"/>
        </w:rPr>
        <w:t>WaitOne</w:t>
      </w:r>
      <w:proofErr w:type="spellEnd"/>
      <w:r w:rsidRPr="002967FB">
        <w:rPr>
          <w:rStyle w:val="C1"/>
        </w:rPr>
        <w:t>(</w:t>
      </w:r>
      <w:proofErr w:type="gramEnd"/>
      <w:r w:rsidRPr="002967FB">
        <w:rPr>
          <w:rStyle w:val="C1"/>
        </w:rPr>
        <w:t>)</w:t>
      </w:r>
      <w:r w:rsidR="00E557FC">
        <w:t xml:space="preserve"> </w:t>
      </w:r>
      <w:r w:rsidRPr="002967FB">
        <w:t>will</w:t>
      </w:r>
      <w:r w:rsidR="00E557FC">
        <w:t xml:space="preserve"> </w:t>
      </w:r>
      <w:r w:rsidRPr="002967FB">
        <w:t>be</w:t>
      </w:r>
      <w:r w:rsidR="00E557FC">
        <w:t xml:space="preserve"> </w:t>
      </w:r>
      <w:r w:rsidRPr="002967FB">
        <w:rPr>
          <w:rStyle w:val="C1"/>
        </w:rPr>
        <w:t>false</w:t>
      </w:r>
      <w:r w:rsidR="00E557FC">
        <w:t xml:space="preserve"> </w:t>
      </w:r>
      <w:r w:rsidRPr="002967FB">
        <w:t>if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timeout</w:t>
      </w:r>
      <w:r w:rsidR="00E557FC">
        <w:t xml:space="preserve"> </w:t>
      </w:r>
      <w:r w:rsidRPr="002967FB">
        <w:t>occurs</w:t>
      </w:r>
      <w:r w:rsidR="00E557FC">
        <w:t xml:space="preserve"> </w:t>
      </w:r>
      <w:r w:rsidRPr="002967FB">
        <w:t>before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reset</w:t>
      </w:r>
      <w:r w:rsidR="00E557FC">
        <w:t xml:space="preserve"> </w:t>
      </w:r>
      <w:r w:rsidRPr="002967FB">
        <w:t>event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signaled.</w:t>
      </w:r>
      <w:r w:rsidR="00E557FC">
        <w:t xml:space="preserve"> </w:t>
      </w:r>
      <w:proofErr w:type="spellStart"/>
      <w:r w:rsidRPr="002967FB">
        <w:rPr>
          <w:rStyle w:val="C1"/>
        </w:rPr>
        <w:t>ManualResetEvent.Wait</w:t>
      </w:r>
      <w:proofErr w:type="spellEnd"/>
      <w:r w:rsidRPr="002967FB">
        <w:rPr>
          <w:rStyle w:val="C1"/>
        </w:rPr>
        <w:t>()</w:t>
      </w:r>
      <w:r w:rsidR="00E557FC">
        <w:t xml:space="preserve"> </w:t>
      </w:r>
      <w:r w:rsidRPr="002967FB">
        <w:t>also</w:t>
      </w:r>
      <w:r w:rsidR="00E557FC">
        <w:t xml:space="preserve"> </w:t>
      </w:r>
      <w:r w:rsidRPr="002967FB">
        <w:t>includes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version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takes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cancellation</w:t>
      </w:r>
      <w:r w:rsidR="00E557FC">
        <w:t xml:space="preserve"> </w:t>
      </w:r>
      <w:r w:rsidRPr="002967FB">
        <w:t>token,</w:t>
      </w:r>
      <w:r w:rsidR="00E557FC">
        <w:t xml:space="preserve"> </w:t>
      </w:r>
      <w:r w:rsidRPr="002967FB">
        <w:t>allowing</w:t>
      </w:r>
      <w:r w:rsidR="00E557FC">
        <w:t xml:space="preserve"> </w:t>
      </w:r>
      <w:r w:rsidR="00FF307B">
        <w:t>for</w:t>
      </w:r>
      <w:r w:rsidR="00E557FC">
        <w:t xml:space="preserve"> </w:t>
      </w:r>
      <w:r w:rsidRPr="002967FB">
        <w:t>cancellation</w:t>
      </w:r>
      <w:r w:rsidR="00E557FC">
        <w:t xml:space="preserve"> </w:t>
      </w:r>
      <w:r w:rsidRPr="002967FB">
        <w:t>requests</w:t>
      </w:r>
      <w:r w:rsidR="00E557FC">
        <w:t xml:space="preserve"> </w:t>
      </w:r>
      <w:r w:rsidRPr="002967FB">
        <w:t>as</w:t>
      </w:r>
      <w:r w:rsidR="00E557FC">
        <w:t xml:space="preserve"> </w:t>
      </w:r>
      <w:r w:rsidRPr="002967FB">
        <w:t>discussed</w:t>
      </w:r>
      <w:r w:rsidR="00E557FC">
        <w:t xml:space="preserve"> </w:t>
      </w:r>
      <w:r w:rsidRPr="002967FB">
        <w:t>in</w:t>
      </w:r>
      <w:r w:rsidR="00E557FC">
        <w:t xml:space="preserve"> </w:t>
      </w:r>
      <w:r w:rsidR="00FF307B">
        <w:t>Chapter</w:t>
      </w:r>
      <w:r w:rsidR="00E557FC">
        <w:t xml:space="preserve"> </w:t>
      </w:r>
      <w:r w:rsidR="000328E6">
        <w:t>19</w:t>
      </w:r>
      <w:r w:rsidRPr="002967FB">
        <w:t>.</w:t>
      </w:r>
    </w:p>
    <w:p w14:paraId="6D208AEA" w14:textId="365AF278" w:rsidR="001800E5" w:rsidRDefault="00D25B4D">
      <w:pPr>
        <w:pStyle w:val="Body"/>
      </w:pPr>
      <w:r w:rsidRPr="002967FB">
        <w:t>The</w:t>
      </w:r>
      <w:r w:rsidR="00E557FC">
        <w:t xml:space="preserve"> </w:t>
      </w:r>
      <w:r w:rsidRPr="002967FB">
        <w:t>difference</w:t>
      </w:r>
      <w:r w:rsidR="00E557FC">
        <w:t xml:space="preserve"> </w:t>
      </w:r>
      <w:r w:rsidRPr="002967FB">
        <w:t>between</w:t>
      </w:r>
      <w:r w:rsidR="00E557FC">
        <w:t xml:space="preserve"> </w:t>
      </w:r>
      <w:proofErr w:type="spellStart"/>
      <w:r w:rsidRPr="002967FB">
        <w:rPr>
          <w:rStyle w:val="C1"/>
        </w:rPr>
        <w:t>ManualResetEventSlim</w:t>
      </w:r>
      <w:proofErr w:type="spellEnd"/>
      <w:r w:rsidR="00E557FC">
        <w:t xml:space="preserve"> </w:t>
      </w:r>
      <w:r w:rsidRPr="002967FB">
        <w:t>and</w:t>
      </w:r>
      <w:r w:rsidR="00E557FC">
        <w:t xml:space="preserve"> </w:t>
      </w:r>
      <w:proofErr w:type="spellStart"/>
      <w:r w:rsidRPr="002967FB">
        <w:rPr>
          <w:rStyle w:val="C1"/>
        </w:rPr>
        <w:t>ManualResetEvent</w:t>
      </w:r>
      <w:proofErr w:type="spellEnd"/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latter</w:t>
      </w:r>
      <w:r w:rsidR="00E557FC">
        <w:t xml:space="preserve"> </w:t>
      </w:r>
      <w:r w:rsidRPr="002967FB">
        <w:t>uses</w:t>
      </w:r>
      <w:r w:rsidR="00E557FC">
        <w:t xml:space="preserve"> </w:t>
      </w:r>
      <w:r w:rsidRPr="002967FB">
        <w:t>kernel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by</w:t>
      </w:r>
      <w:r w:rsidR="00E557FC">
        <w:t xml:space="preserve"> </w:t>
      </w:r>
      <w:r w:rsidRPr="002967FB">
        <w:t>default</w:t>
      </w:r>
      <w:r w:rsidR="00E557FC">
        <w:t xml:space="preserve"> </w:t>
      </w:r>
      <w:r w:rsidRPr="002967FB">
        <w:t>whereas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former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optimized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avoid</w:t>
      </w:r>
      <w:r w:rsidR="00E557FC">
        <w:t xml:space="preserve"> </w:t>
      </w:r>
      <w:r w:rsidRPr="002967FB">
        <w:t>trips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kernel</w:t>
      </w:r>
      <w:r w:rsidR="00E557FC">
        <w:t xml:space="preserve"> </w:t>
      </w:r>
      <w:r w:rsidRPr="002967FB">
        <w:t>except</w:t>
      </w:r>
      <w:r w:rsidR="00E557FC">
        <w:t xml:space="preserve"> </w:t>
      </w:r>
      <w:r w:rsidRPr="002967FB">
        <w:t>as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last</w:t>
      </w:r>
      <w:r w:rsidR="00E557FC">
        <w:t xml:space="preserve"> </w:t>
      </w:r>
      <w:r w:rsidRPr="002967FB">
        <w:t>resort.</w:t>
      </w:r>
      <w:r w:rsidR="00E557FC">
        <w:t xml:space="preserve"> </w:t>
      </w:r>
      <w:r w:rsidRPr="002967FB">
        <w:t>Thus,</w:t>
      </w:r>
      <w:r w:rsidR="00E557FC">
        <w:t xml:space="preserve"> </w:t>
      </w:r>
      <w:proofErr w:type="spellStart"/>
      <w:r w:rsidRPr="002967FB">
        <w:rPr>
          <w:rStyle w:val="C1"/>
        </w:rPr>
        <w:t>ManualResetEventSlim</w:t>
      </w:r>
      <w:proofErr w:type="spellEnd"/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more</w:t>
      </w:r>
      <w:r w:rsidR="00E557FC">
        <w:t xml:space="preserve"> </w:t>
      </w:r>
      <w:r w:rsidRPr="002967FB">
        <w:t>performant</w:t>
      </w:r>
      <w:r w:rsidR="00E557FC">
        <w:t xml:space="preserve"> </w:t>
      </w:r>
      <w:r w:rsidRPr="002967FB">
        <w:t>even</w:t>
      </w:r>
      <w:r w:rsidR="00E557FC">
        <w:t xml:space="preserve"> </w:t>
      </w:r>
      <w:r w:rsidRPr="002967FB">
        <w:t>though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could</w:t>
      </w:r>
      <w:r w:rsidR="00E557FC">
        <w:t xml:space="preserve"> </w:t>
      </w:r>
      <w:r w:rsidRPr="002967FB">
        <w:t>possibly</w:t>
      </w:r>
      <w:r w:rsidR="00E557FC">
        <w:t xml:space="preserve"> </w:t>
      </w:r>
      <w:r w:rsidRPr="002967FB">
        <w:t>use</w:t>
      </w:r>
      <w:r w:rsidR="00E557FC">
        <w:t xml:space="preserve"> </w:t>
      </w:r>
      <w:r w:rsidRPr="002967FB">
        <w:t>more</w:t>
      </w:r>
      <w:r w:rsidR="00E557FC">
        <w:t xml:space="preserve"> </w:t>
      </w:r>
      <w:r w:rsidRPr="002967FB">
        <w:t>CPU</w:t>
      </w:r>
      <w:r w:rsidR="00E557FC">
        <w:t xml:space="preserve"> </w:t>
      </w:r>
      <w:r w:rsidRPr="002967FB">
        <w:t>cycles.</w:t>
      </w:r>
      <w:r w:rsidR="00E557FC">
        <w:t xml:space="preserve"> </w:t>
      </w:r>
      <w:r w:rsidR="00FF307B">
        <w:t>For</w:t>
      </w:r>
      <w:r w:rsidR="00E557FC">
        <w:t xml:space="preserve"> </w:t>
      </w:r>
      <w:r w:rsidR="00FF307B">
        <w:t>this</w:t>
      </w:r>
      <w:r w:rsidR="00E557FC">
        <w:t xml:space="preserve"> </w:t>
      </w:r>
      <w:r w:rsidR="00FF307B">
        <w:t>reason</w:t>
      </w:r>
      <w:r w:rsidRPr="002967FB">
        <w:t>,</w:t>
      </w:r>
      <w:r w:rsidR="00E557FC">
        <w:t xml:space="preserve"> </w:t>
      </w:r>
      <w:r w:rsidR="00FF307B">
        <w:t>you</w:t>
      </w:r>
      <w:r w:rsidR="00E557FC">
        <w:t xml:space="preserve"> </w:t>
      </w:r>
      <w:r w:rsidR="00FF307B">
        <w:t>should</w:t>
      </w:r>
      <w:r w:rsidR="00E557FC">
        <w:t xml:space="preserve"> </w:t>
      </w:r>
      <w:r w:rsidRPr="002967FB">
        <w:t>use</w:t>
      </w:r>
      <w:r w:rsidR="00E557FC">
        <w:t xml:space="preserve"> </w:t>
      </w:r>
      <w:proofErr w:type="spellStart"/>
      <w:r w:rsidRPr="002967FB">
        <w:rPr>
          <w:rStyle w:val="C1"/>
        </w:rPr>
        <w:t>ManualResetEventSlim</w:t>
      </w:r>
      <w:proofErr w:type="spellEnd"/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general</w:t>
      </w:r>
      <w:r w:rsidR="00E557FC">
        <w:t xml:space="preserve"> </w:t>
      </w:r>
      <w:r w:rsidRPr="002967FB">
        <w:t>unless</w:t>
      </w:r>
      <w:r w:rsidR="00E557FC">
        <w:t xml:space="preserve"> </w:t>
      </w:r>
      <w:r w:rsidRPr="002967FB">
        <w:t>waiting</w:t>
      </w:r>
      <w:r w:rsidR="00E557FC">
        <w:t xml:space="preserve"> </w:t>
      </w:r>
      <w:r w:rsidRPr="002967FB">
        <w:t>on</w:t>
      </w:r>
      <w:r w:rsidR="00E557FC">
        <w:t xml:space="preserve"> </w:t>
      </w:r>
      <w:r w:rsidRPr="002967FB">
        <w:t>multiple</w:t>
      </w:r>
      <w:r w:rsidR="00E557FC">
        <w:t xml:space="preserve"> </w:t>
      </w:r>
      <w:r w:rsidRPr="002967FB">
        <w:t>events</w:t>
      </w:r>
      <w:r w:rsidR="00E557FC">
        <w:t xml:space="preserve"> </w:t>
      </w:r>
      <w:r w:rsidRPr="002967FB">
        <w:t>or</w:t>
      </w:r>
      <w:r w:rsidR="00E557FC">
        <w:t xml:space="preserve"> </w:t>
      </w:r>
      <w:r w:rsidRPr="002967FB">
        <w:t>across</w:t>
      </w:r>
      <w:r w:rsidR="00E557FC">
        <w:t xml:space="preserve"> </w:t>
      </w:r>
      <w:r w:rsidRPr="002967FB">
        <w:t>processes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required.</w:t>
      </w:r>
    </w:p>
    <w:p w14:paraId="147E1ED5" w14:textId="1DD37ED1" w:rsidR="001800E5" w:rsidRDefault="00D25B4D">
      <w:pPr>
        <w:pStyle w:val="Body"/>
      </w:pPr>
      <w:r w:rsidRPr="002967FB">
        <w:t>Notice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reset</w:t>
      </w:r>
      <w:r w:rsidR="00E557FC">
        <w:t xml:space="preserve"> </w:t>
      </w:r>
      <w:r w:rsidRPr="002967FB">
        <w:t>events</w:t>
      </w:r>
      <w:r w:rsidR="00E557FC">
        <w:t xml:space="preserve"> </w:t>
      </w:r>
      <w:r w:rsidRPr="002967FB">
        <w:t>implement</w:t>
      </w:r>
      <w:r w:rsidR="00E557FC">
        <w:t xml:space="preserve"> </w:t>
      </w:r>
      <w:proofErr w:type="spellStart"/>
      <w:r w:rsidRPr="002967FB">
        <w:rPr>
          <w:rStyle w:val="C1"/>
        </w:rPr>
        <w:t>IDisposable</w:t>
      </w:r>
      <w:proofErr w:type="spellEnd"/>
      <w:r w:rsidRPr="002967FB">
        <w:t>,</w:t>
      </w:r>
      <w:r w:rsidR="00E557FC">
        <w:t xml:space="preserve"> </w:t>
      </w:r>
      <w:r w:rsidRPr="002967FB">
        <w:t>so</w:t>
      </w:r>
      <w:r w:rsidR="00E557FC">
        <w:t xml:space="preserve"> </w:t>
      </w:r>
      <w:r w:rsidRPr="002967FB">
        <w:t>they</w:t>
      </w:r>
      <w:r w:rsidR="00E557FC">
        <w:t xml:space="preserve"> </w:t>
      </w:r>
      <w:r w:rsidRPr="002967FB">
        <w:t>should</w:t>
      </w:r>
      <w:r w:rsidR="00E557FC">
        <w:t xml:space="preserve"> </w:t>
      </w:r>
      <w:r w:rsidRPr="002967FB">
        <w:t>be</w:t>
      </w:r>
      <w:r w:rsidR="00E557FC">
        <w:t xml:space="preserve"> </w:t>
      </w:r>
      <w:r w:rsidRPr="002967FB">
        <w:t>disposed</w:t>
      </w:r>
      <w:r w:rsidR="00E557FC">
        <w:t xml:space="preserve"> </w:t>
      </w:r>
      <w:r w:rsidRPr="002967FB">
        <w:t>when</w:t>
      </w:r>
      <w:r w:rsidR="00E557FC">
        <w:t xml:space="preserve"> </w:t>
      </w:r>
      <w:r w:rsidRPr="002967FB">
        <w:t>they</w:t>
      </w:r>
      <w:r w:rsidR="00E557FC">
        <w:t xml:space="preserve"> </w:t>
      </w:r>
      <w:r w:rsidRPr="002967FB">
        <w:t>are</w:t>
      </w:r>
      <w:r w:rsidR="00E557FC">
        <w:t xml:space="preserve"> </w:t>
      </w:r>
      <w:r w:rsidRPr="002967FB">
        <w:t>no</w:t>
      </w:r>
      <w:r w:rsidR="00E557FC">
        <w:t xml:space="preserve"> </w:t>
      </w:r>
      <w:r w:rsidRPr="002967FB">
        <w:t>longer</w:t>
      </w:r>
      <w:r w:rsidR="00E557FC">
        <w:t xml:space="preserve"> </w:t>
      </w:r>
      <w:r w:rsidRPr="002967FB">
        <w:t>needed.</w:t>
      </w:r>
      <w:r w:rsidR="00E557FC">
        <w:t xml:space="preserve"> </w:t>
      </w:r>
      <w:r w:rsidRPr="002967FB">
        <w:t>In</w:t>
      </w:r>
      <w:r w:rsidR="00E557FC">
        <w:t xml:space="preserve"> </w:t>
      </w:r>
      <w:del w:id="155" w:author="Austen Frostad" w:date="2020-04-09T17:51:00Z">
        <w:r w:rsidR="00E85D6E" w:rsidDel="0032671C">
          <w:delText>Listing</w:delText>
        </w:r>
        <w:r w:rsidR="00E557FC" w:rsidDel="0032671C">
          <w:delText xml:space="preserve"> </w:delText>
        </w:r>
        <w:r w:rsidR="00E85D6E" w:rsidDel="0032671C">
          <w:delText>20.</w:delText>
        </w:r>
        <w:r w:rsidRPr="002967FB" w:rsidDel="0032671C">
          <w:delText>10</w:delText>
        </w:r>
      </w:del>
      <w:ins w:id="156" w:author="Austen Frostad" w:date="2020-04-09T17:57:00Z">
        <w:r w:rsidR="00187222">
          <w:t>Listing 22.10</w:t>
        </w:r>
      </w:ins>
      <w:r w:rsidRPr="002967FB">
        <w:t>,</w:t>
      </w:r>
      <w:r w:rsidR="00E557FC">
        <w:t xml:space="preserve"> </w:t>
      </w:r>
      <w:r w:rsidRPr="002967FB">
        <w:t>we</w:t>
      </w:r>
      <w:r w:rsidR="00E557FC">
        <w:t xml:space="preserve"> </w:t>
      </w:r>
      <w:r w:rsidRPr="002967FB">
        <w:t>do</w:t>
      </w:r>
      <w:r w:rsidR="00E557FC">
        <w:t xml:space="preserve"> </w:t>
      </w:r>
      <w:r w:rsidRPr="002967FB">
        <w:t>this</w:t>
      </w:r>
      <w:r w:rsidR="00E557FC">
        <w:t xml:space="preserve"> </w:t>
      </w:r>
      <w:r w:rsidRPr="002967FB">
        <w:t>via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rPr>
          <w:rStyle w:val="C1"/>
        </w:rPr>
        <w:t>using</w:t>
      </w:r>
      <w:r w:rsidR="00E557FC">
        <w:t xml:space="preserve"> </w:t>
      </w:r>
      <w:r w:rsidRPr="002967FB">
        <w:t>statement.</w:t>
      </w:r>
      <w:r w:rsidR="00E557FC">
        <w:t xml:space="preserve"> </w:t>
      </w:r>
      <w:r w:rsidRPr="002967FB">
        <w:t>(</w:t>
      </w:r>
      <w:proofErr w:type="spellStart"/>
      <w:r w:rsidRPr="002967FB">
        <w:rPr>
          <w:rStyle w:val="C1"/>
        </w:rPr>
        <w:t>CancellationTokenSource</w:t>
      </w:r>
      <w:proofErr w:type="spellEnd"/>
      <w:r w:rsidR="00E557FC">
        <w:t xml:space="preserve"> </w:t>
      </w:r>
      <w:r w:rsidRPr="002967FB">
        <w:t>contains</w:t>
      </w:r>
      <w:r w:rsidR="00E557FC">
        <w:t xml:space="preserve"> </w:t>
      </w:r>
      <w:r w:rsidRPr="002967FB">
        <w:t>a</w:t>
      </w:r>
      <w:r w:rsidR="00E557FC">
        <w:t xml:space="preserve"> </w:t>
      </w:r>
      <w:proofErr w:type="spellStart"/>
      <w:r w:rsidRPr="002967FB">
        <w:rPr>
          <w:rStyle w:val="C1"/>
        </w:rPr>
        <w:t>ManualResetEvent</w:t>
      </w:r>
      <w:proofErr w:type="spellEnd"/>
      <w:r w:rsidRPr="002967FB">
        <w:t>,</w:t>
      </w:r>
      <w:r w:rsidR="00E557FC">
        <w:t xml:space="preserve"> </w:t>
      </w:r>
      <w:r w:rsidRPr="002967FB">
        <w:t>which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why</w:t>
      </w:r>
      <w:r w:rsidR="00E557FC">
        <w:t xml:space="preserve"> </w:t>
      </w:r>
      <w:r w:rsidRPr="002967FB">
        <w:t>it</w:t>
      </w:r>
      <w:r w:rsidR="00FF307B">
        <w:t>,</w:t>
      </w:r>
      <w:r w:rsidR="00E557FC">
        <w:t xml:space="preserve"> </w:t>
      </w:r>
      <w:r w:rsidRPr="002967FB">
        <w:t>too</w:t>
      </w:r>
      <w:r w:rsidR="00FF307B">
        <w:t>,</w:t>
      </w:r>
      <w:r w:rsidR="00E557FC">
        <w:t xml:space="preserve"> </w:t>
      </w:r>
      <w:r w:rsidRPr="002967FB">
        <w:t>implements</w:t>
      </w:r>
      <w:r w:rsidR="00E557FC">
        <w:t xml:space="preserve"> </w:t>
      </w:r>
      <w:proofErr w:type="spellStart"/>
      <w:r w:rsidRPr="002967FB">
        <w:rPr>
          <w:rStyle w:val="C1"/>
        </w:rPr>
        <w:t>IDisposable</w:t>
      </w:r>
      <w:proofErr w:type="spellEnd"/>
      <w:r w:rsidRPr="002967FB">
        <w:t>.)</w:t>
      </w:r>
    </w:p>
    <w:p w14:paraId="4571938A" w14:textId="3C639823" w:rsidR="001800E5" w:rsidRDefault="00D25B4D">
      <w:pPr>
        <w:pStyle w:val="Body"/>
      </w:pPr>
      <w:r w:rsidRPr="002967FB">
        <w:t>Although</w:t>
      </w:r>
      <w:r w:rsidR="00E557FC">
        <w:t xml:space="preserve"> </w:t>
      </w:r>
      <w:r w:rsidRPr="002967FB">
        <w:t>not</w:t>
      </w:r>
      <w:r w:rsidR="00E557FC">
        <w:t xml:space="preserve"> </w:t>
      </w:r>
      <w:r w:rsidRPr="002967FB">
        <w:t>exactly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same,</w:t>
      </w:r>
      <w:r w:rsidR="00E557FC">
        <w:t xml:space="preserve"> </w:t>
      </w:r>
      <w:proofErr w:type="spellStart"/>
      <w:proofErr w:type="gramStart"/>
      <w:r w:rsidRPr="002967FB">
        <w:rPr>
          <w:rStyle w:val="C1"/>
        </w:rPr>
        <w:t>System.Threading.Monitor</w:t>
      </w:r>
      <w:r w:rsidRPr="002967FB">
        <w:t>’s</w:t>
      </w:r>
      <w:proofErr w:type="spellEnd"/>
      <w:proofErr w:type="gramEnd"/>
      <w:r w:rsidR="00E557FC">
        <w:t xml:space="preserve"> </w:t>
      </w:r>
      <w:r w:rsidRPr="002967FB">
        <w:rPr>
          <w:rStyle w:val="C1"/>
        </w:rPr>
        <w:t>Wait()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rPr>
          <w:rStyle w:val="C1"/>
        </w:rPr>
        <w:t>Pulse()</w:t>
      </w:r>
      <w:r w:rsidR="00E557FC">
        <w:t xml:space="preserve"> </w:t>
      </w:r>
      <w:r w:rsidRPr="002967FB">
        <w:t>methods</w:t>
      </w:r>
      <w:r w:rsidR="00E557FC">
        <w:t xml:space="preserve"> </w:t>
      </w:r>
      <w:r w:rsidRPr="002967FB">
        <w:t>provide</w:t>
      </w:r>
      <w:r w:rsidR="00E557FC">
        <w:t xml:space="preserve"> </w:t>
      </w:r>
      <w:r w:rsidRPr="002967FB">
        <w:t>similar</w:t>
      </w:r>
      <w:r w:rsidR="00E557FC">
        <w:t xml:space="preserve"> </w:t>
      </w:r>
      <w:r w:rsidRPr="002967FB">
        <w:t>functionality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reset</w:t>
      </w:r>
      <w:r w:rsidR="00E557FC">
        <w:t xml:space="preserve"> </w:t>
      </w:r>
      <w:r w:rsidRPr="002967FB">
        <w:t>events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some</w:t>
      </w:r>
      <w:r w:rsidR="00E557FC">
        <w:t xml:space="preserve"> </w:t>
      </w:r>
      <w:r w:rsidRPr="002967FB">
        <w:t>circumstances.</w:t>
      </w:r>
    </w:p>
    <w:p w14:paraId="3135FDE2" w14:textId="795EACE0" w:rsidR="000D66B3" w:rsidRDefault="000D66B3" w:rsidP="00E93580">
      <w:pPr>
        <w:pStyle w:val="Bgn-AdvTopicHA"/>
      </w:pPr>
      <w:r>
        <w:lastRenderedPageBreak/>
        <w:t>Advanced</w:t>
      </w:r>
      <w:r w:rsidR="00E557FC">
        <w:t xml:space="preserve"> </w:t>
      </w:r>
      <w:r>
        <w:t>Topic</w:t>
      </w:r>
    </w:p>
    <w:p w14:paraId="7F599E64" w14:textId="146522CB" w:rsidR="007E4FFC" w:rsidRPr="002967FB" w:rsidRDefault="00D25B4D" w:rsidP="00E93580">
      <w:pPr>
        <w:pStyle w:val="Bgn-AdvTopicHB"/>
      </w:pPr>
      <w:r w:rsidRPr="002967FB">
        <w:t>Favor</w:t>
      </w:r>
      <w:r w:rsidR="00E557FC">
        <w:t xml:space="preserve"> </w:t>
      </w:r>
      <w:proofErr w:type="spellStart"/>
      <w:r w:rsidRPr="00E153FD">
        <w:rPr>
          <w:rStyle w:val="C1"/>
        </w:rPr>
        <w:t>ManualResetEvent</w:t>
      </w:r>
      <w:proofErr w:type="spellEnd"/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Semaphores</w:t>
      </w:r>
      <w:r w:rsidR="00E557FC">
        <w:t xml:space="preserve"> </w:t>
      </w:r>
      <w:r w:rsidRPr="002967FB">
        <w:t>over</w:t>
      </w:r>
      <w:r w:rsidR="00E557FC">
        <w:t xml:space="preserve"> </w:t>
      </w:r>
      <w:proofErr w:type="spellStart"/>
      <w:r w:rsidRPr="00E153FD">
        <w:rPr>
          <w:rStyle w:val="C1"/>
        </w:rPr>
        <w:t>AutoResetEvent</w:t>
      </w:r>
      <w:proofErr w:type="spellEnd"/>
    </w:p>
    <w:p w14:paraId="2C1E539F" w14:textId="505FC514" w:rsidR="007E4FFC" w:rsidRPr="002967FB" w:rsidRDefault="00D25B4D" w:rsidP="00E93580">
      <w:pPr>
        <w:pStyle w:val="Bgn-AdvTopic1"/>
      </w:pPr>
      <w:r w:rsidRPr="002967FB">
        <w:t>There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third</w:t>
      </w:r>
      <w:r w:rsidR="00E557FC">
        <w:t xml:space="preserve"> </w:t>
      </w:r>
      <w:r w:rsidRPr="002967FB">
        <w:t>reset</w:t>
      </w:r>
      <w:r w:rsidR="00E557FC">
        <w:t xml:space="preserve"> </w:t>
      </w:r>
      <w:r w:rsidRPr="002967FB">
        <w:t>event,</w:t>
      </w:r>
      <w:r w:rsidR="00E557FC">
        <w:t xml:space="preserve"> </w:t>
      </w:r>
      <w:proofErr w:type="spellStart"/>
      <w:proofErr w:type="gramStart"/>
      <w:r w:rsidRPr="002967FB">
        <w:rPr>
          <w:rStyle w:val="C1"/>
        </w:rPr>
        <w:t>System.Threading.AutoResetEvent</w:t>
      </w:r>
      <w:proofErr w:type="spellEnd"/>
      <w:proofErr w:type="gramEnd"/>
      <w:r w:rsidRPr="002967FB">
        <w:t>,</w:t>
      </w:r>
      <w:r w:rsidR="00E557FC">
        <w:t xml:space="preserve"> </w:t>
      </w:r>
      <w:r w:rsidRPr="002967FB">
        <w:t>that,</w:t>
      </w:r>
      <w:r w:rsidR="00E557FC">
        <w:t xml:space="preserve"> </w:t>
      </w:r>
      <w:r w:rsidRPr="002967FB">
        <w:t>like</w:t>
      </w:r>
      <w:r w:rsidR="00E557FC">
        <w:t xml:space="preserve"> </w:t>
      </w:r>
      <w:proofErr w:type="spellStart"/>
      <w:r w:rsidRPr="002967FB">
        <w:rPr>
          <w:rStyle w:val="C1"/>
        </w:rPr>
        <w:t>ManualResetEvent</w:t>
      </w:r>
      <w:proofErr w:type="spellEnd"/>
      <w:r w:rsidRPr="002967FB">
        <w:t>,</w:t>
      </w:r>
      <w:r w:rsidR="00E557FC">
        <w:t xml:space="preserve"> </w:t>
      </w:r>
      <w:r w:rsidRPr="002967FB">
        <w:t>allows</w:t>
      </w:r>
      <w:r w:rsidR="00E557FC">
        <w:t xml:space="preserve"> </w:t>
      </w:r>
      <w:r w:rsidRPr="002967FB">
        <w:t>one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signal</w:t>
      </w:r>
      <w:r w:rsidR="00E557FC">
        <w:t xml:space="preserve"> </w:t>
      </w:r>
      <w:r w:rsidRPr="002967FB">
        <w:t>(with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call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rPr>
          <w:rStyle w:val="C1"/>
        </w:rPr>
        <w:t>Set()</w:t>
      </w:r>
      <w:r w:rsidRPr="002967FB">
        <w:t>)</w:t>
      </w:r>
      <w:r w:rsidR="00E557FC">
        <w:t xml:space="preserve"> </w:t>
      </w:r>
      <w:r w:rsidRPr="002967FB">
        <w:t>another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this</w:t>
      </w:r>
      <w:r w:rsidR="00E557FC">
        <w:t xml:space="preserve"> </w:t>
      </w:r>
      <w:r w:rsidRPr="002967FB">
        <w:t>first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has</w:t>
      </w:r>
      <w:r w:rsidR="00E557FC">
        <w:t xml:space="preserve"> </w:t>
      </w:r>
      <w:r w:rsidRPr="002967FB">
        <w:t>reached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certain</w:t>
      </w:r>
      <w:r w:rsidR="00E557FC">
        <w:t xml:space="preserve"> </w:t>
      </w:r>
      <w:r w:rsidRPr="002967FB">
        <w:t>location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code.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difference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the</w:t>
      </w:r>
      <w:r w:rsidR="00E557FC">
        <w:t xml:space="preserve"> </w:t>
      </w:r>
      <w:proofErr w:type="spellStart"/>
      <w:r w:rsidRPr="002967FB">
        <w:rPr>
          <w:rStyle w:val="C1"/>
        </w:rPr>
        <w:t>AutoResetEvent</w:t>
      </w:r>
      <w:proofErr w:type="spellEnd"/>
      <w:r w:rsidR="00E557FC">
        <w:t xml:space="preserve"> </w:t>
      </w:r>
      <w:r w:rsidRPr="002967FB">
        <w:t>unblocks</w:t>
      </w:r>
      <w:r w:rsidR="00E557FC">
        <w:t xml:space="preserve"> </w:t>
      </w:r>
      <w:r w:rsidRPr="002967FB">
        <w:t>only</w:t>
      </w:r>
      <w:r w:rsidR="00E557FC">
        <w:t xml:space="preserve"> </w:t>
      </w:r>
      <w:r w:rsidRPr="002967FB">
        <w:t>one</w:t>
      </w:r>
      <w:r w:rsidR="00E557FC">
        <w:t xml:space="preserve"> </w:t>
      </w:r>
      <w:r w:rsidRPr="002967FB">
        <w:t>thread’s</w:t>
      </w:r>
      <w:r w:rsidR="00E557FC">
        <w:t xml:space="preserve"> </w:t>
      </w:r>
      <w:proofErr w:type="gramStart"/>
      <w:r w:rsidRPr="002967FB">
        <w:rPr>
          <w:rStyle w:val="C1"/>
        </w:rPr>
        <w:t>Wait(</w:t>
      </w:r>
      <w:proofErr w:type="gramEnd"/>
      <w:r w:rsidRPr="002967FB">
        <w:rPr>
          <w:rStyle w:val="C1"/>
        </w:rPr>
        <w:t>)</w:t>
      </w:r>
      <w:r w:rsidR="00E557FC">
        <w:t xml:space="preserve"> </w:t>
      </w:r>
      <w:r w:rsidRPr="002967FB">
        <w:t>call</w:t>
      </w:r>
      <w:r w:rsidR="009A16C9">
        <w:t>:</w:t>
      </w:r>
      <w:r w:rsidR="00E557FC">
        <w:t xml:space="preserve"> </w:t>
      </w:r>
      <w:r w:rsidR="009A16C9">
        <w:t>A</w:t>
      </w:r>
      <w:r w:rsidRPr="002967FB">
        <w:t>fter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first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passes</w:t>
      </w:r>
      <w:r w:rsidR="00E557FC">
        <w:t xml:space="preserve"> </w:t>
      </w:r>
      <w:r w:rsidRPr="002967FB">
        <w:t>through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auto-reset</w:t>
      </w:r>
      <w:r w:rsidR="00E557FC">
        <w:t xml:space="preserve"> </w:t>
      </w:r>
      <w:r w:rsidRPr="002967FB">
        <w:t>gate,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goes</w:t>
      </w:r>
      <w:r w:rsidR="00E557FC">
        <w:t xml:space="preserve"> </w:t>
      </w:r>
      <w:r w:rsidRPr="002967FB">
        <w:t>back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locked.</w:t>
      </w:r>
      <w:r w:rsidR="00E557FC">
        <w:t xml:space="preserve"> </w:t>
      </w:r>
      <w:r w:rsidRPr="002967FB">
        <w:t>With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auto-reset</w:t>
      </w:r>
      <w:r w:rsidR="00E557FC">
        <w:t xml:space="preserve"> </w:t>
      </w:r>
      <w:r w:rsidRPr="002967FB">
        <w:t>event,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is</w:t>
      </w:r>
      <w:r w:rsidR="00E557FC">
        <w:t xml:space="preserve"> </w:t>
      </w:r>
      <w:r w:rsidR="009A16C9">
        <w:t>all</w:t>
      </w:r>
      <w:r w:rsidR="00E557FC">
        <w:t xml:space="preserve"> </w:t>
      </w:r>
      <w:r w:rsidRPr="002967FB">
        <w:t>too</w:t>
      </w:r>
      <w:r w:rsidR="00E557FC">
        <w:t xml:space="preserve"> </w:t>
      </w:r>
      <w:r w:rsidRPr="002967FB">
        <w:t>easy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mistakenly</w:t>
      </w:r>
      <w:r w:rsidR="00E557FC">
        <w:t xml:space="preserve"> </w:t>
      </w:r>
      <w:r w:rsidRPr="002967FB">
        <w:t>code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producer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with</w:t>
      </w:r>
      <w:r w:rsidR="00E557FC">
        <w:t xml:space="preserve"> </w:t>
      </w:r>
      <w:r w:rsidRPr="002967FB">
        <w:t>more</w:t>
      </w:r>
      <w:r w:rsidR="00E557FC">
        <w:t xml:space="preserve"> </w:t>
      </w:r>
      <w:r w:rsidRPr="002967FB">
        <w:t>iterations</w:t>
      </w:r>
      <w:r w:rsidR="00E557FC">
        <w:t xml:space="preserve"> </w:t>
      </w:r>
      <w:r w:rsidRPr="002967FB">
        <w:t>than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consumer</w:t>
      </w:r>
      <w:r w:rsidR="00E557FC">
        <w:t xml:space="preserve"> </w:t>
      </w:r>
      <w:r w:rsidRPr="002967FB">
        <w:t>thread.</w:t>
      </w:r>
      <w:r w:rsidR="00E557FC">
        <w:t xml:space="preserve"> </w:t>
      </w:r>
      <w:r w:rsidRPr="002967FB">
        <w:t>Therefore,</w:t>
      </w:r>
      <w:r w:rsidR="00E557FC">
        <w:t xml:space="preserve"> </w:t>
      </w:r>
      <w:r w:rsidR="009A16C9">
        <w:t>use</w:t>
      </w:r>
      <w:r w:rsidR="00E557FC">
        <w:t xml:space="preserve"> </w:t>
      </w:r>
      <w:r w:rsidR="009A16C9">
        <w:t>of</w:t>
      </w:r>
      <w:r w:rsidR="00E557FC">
        <w:t xml:space="preserve"> </w:t>
      </w:r>
      <w:r w:rsidRPr="002967FB">
        <w:rPr>
          <w:rStyle w:val="C1"/>
        </w:rPr>
        <w:t>Monitor</w:t>
      </w:r>
      <w:r w:rsidRPr="002967FB">
        <w:t>’s</w:t>
      </w:r>
      <w:r w:rsidR="00E557FC">
        <w:t xml:space="preserve"> </w:t>
      </w:r>
      <w:r w:rsidRPr="002967FB">
        <w:rPr>
          <w:rStyle w:val="C1"/>
        </w:rPr>
        <w:t>Wait()</w:t>
      </w:r>
      <w:r w:rsidRPr="002967FB">
        <w:t>/</w:t>
      </w:r>
      <w:proofErr w:type="gramStart"/>
      <w:r w:rsidRPr="002967FB">
        <w:rPr>
          <w:rStyle w:val="C1"/>
        </w:rPr>
        <w:t>Pulse(</w:t>
      </w:r>
      <w:proofErr w:type="gramEnd"/>
      <w:r w:rsidRPr="002967FB">
        <w:rPr>
          <w:rStyle w:val="C1"/>
        </w:rPr>
        <w:t>)</w:t>
      </w:r>
      <w:r w:rsidR="00E557FC">
        <w:t xml:space="preserve"> </w:t>
      </w:r>
      <w:r w:rsidRPr="002967FB">
        <w:t>pattern</w:t>
      </w:r>
      <w:r w:rsidR="00E557FC">
        <w:t xml:space="preserve"> </w:t>
      </w:r>
      <w:r w:rsidRPr="002967FB">
        <w:t>or</w:t>
      </w:r>
      <w:r w:rsidR="00E557FC">
        <w:t xml:space="preserve"> </w:t>
      </w:r>
      <w:r w:rsidRPr="002967FB">
        <w:t>use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semaphore</w:t>
      </w:r>
      <w:r w:rsidR="00E557FC">
        <w:t xml:space="preserve"> </w:t>
      </w:r>
      <w:r w:rsidRPr="002967FB">
        <w:t>(if</w:t>
      </w:r>
      <w:r w:rsidR="00E557FC">
        <w:t xml:space="preserve"> </w:t>
      </w:r>
      <w:r w:rsidRPr="002967FB">
        <w:t>fewer</w:t>
      </w:r>
      <w:r w:rsidR="00E557FC">
        <w:t xml:space="preserve"> </w:t>
      </w:r>
      <w:r w:rsidRPr="002967FB">
        <w:t>than</w:t>
      </w:r>
      <w:r w:rsidR="00E557FC">
        <w:t xml:space="preserve"> </w:t>
      </w:r>
      <w:r w:rsidRPr="00E153FD">
        <w:rPr>
          <w:rStyle w:val="Italic"/>
        </w:rPr>
        <w:t>n</w:t>
      </w:r>
      <w:r w:rsidR="00E557FC">
        <w:t xml:space="preserve"> </w:t>
      </w:r>
      <w:r w:rsidRPr="002967FB">
        <w:t>threads</w:t>
      </w:r>
      <w:r w:rsidR="00E557FC">
        <w:t xml:space="preserve"> </w:t>
      </w:r>
      <w:r w:rsidRPr="002967FB">
        <w:t>can</w:t>
      </w:r>
      <w:r w:rsidR="00E557FC">
        <w:t xml:space="preserve"> </w:t>
      </w:r>
      <w:r w:rsidRPr="002967FB">
        <w:t>participate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particular</w:t>
      </w:r>
      <w:r w:rsidR="00E557FC">
        <w:t xml:space="preserve"> </w:t>
      </w:r>
      <w:r w:rsidRPr="002967FB">
        <w:t>block)</w:t>
      </w:r>
      <w:r w:rsidR="00E557FC">
        <w:t xml:space="preserve"> </w:t>
      </w:r>
      <w:r w:rsidR="009A16C9">
        <w:t>is</w:t>
      </w:r>
      <w:r w:rsidR="00E557FC">
        <w:t xml:space="preserve"> </w:t>
      </w:r>
      <w:r w:rsidR="009A16C9">
        <w:t>generally</w:t>
      </w:r>
      <w:r w:rsidR="00E557FC">
        <w:t xml:space="preserve"> </w:t>
      </w:r>
      <w:r w:rsidR="009A16C9">
        <w:t>preferred</w:t>
      </w:r>
      <w:r w:rsidRPr="002967FB">
        <w:t>.</w:t>
      </w:r>
    </w:p>
    <w:p w14:paraId="227AC6D1" w14:textId="1134B1D7" w:rsidR="007E4FFC" w:rsidRPr="002967FB" w:rsidRDefault="00D25B4D" w:rsidP="00E93580">
      <w:pPr>
        <w:pStyle w:val="Bgn-AdvTopicX"/>
      </w:pPr>
      <w:r w:rsidRPr="002967FB">
        <w:t>In</w:t>
      </w:r>
      <w:r w:rsidR="00E557FC">
        <w:t xml:space="preserve"> </w:t>
      </w:r>
      <w:r w:rsidRPr="002967FB">
        <w:t>contrast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an</w:t>
      </w:r>
      <w:r w:rsidR="00E557FC">
        <w:t xml:space="preserve"> </w:t>
      </w:r>
      <w:proofErr w:type="spellStart"/>
      <w:r w:rsidRPr="002967FB">
        <w:rPr>
          <w:rStyle w:val="C1"/>
        </w:rPr>
        <w:t>AutoResetEvent</w:t>
      </w:r>
      <w:proofErr w:type="spellEnd"/>
      <w:r w:rsidRPr="002967FB">
        <w:t>,</w:t>
      </w:r>
      <w:r w:rsidR="00E557FC">
        <w:t xml:space="preserve"> </w:t>
      </w:r>
      <w:r w:rsidRPr="002967FB">
        <w:t>the</w:t>
      </w:r>
      <w:r w:rsidR="00E557FC">
        <w:t xml:space="preserve"> </w:t>
      </w:r>
      <w:proofErr w:type="spellStart"/>
      <w:r w:rsidRPr="002967FB">
        <w:rPr>
          <w:rStyle w:val="C1"/>
        </w:rPr>
        <w:t>ManualResetEvent</w:t>
      </w:r>
      <w:proofErr w:type="spellEnd"/>
      <w:r w:rsidR="00E557FC">
        <w:t xml:space="preserve"> </w:t>
      </w:r>
      <w:r w:rsidRPr="002967FB">
        <w:t>won’t</w:t>
      </w:r>
      <w:r w:rsidR="00E557FC">
        <w:t xml:space="preserve"> </w:t>
      </w:r>
      <w:r w:rsidRPr="002967FB">
        <w:t>return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the</w:t>
      </w:r>
      <w:r w:rsidR="00E557FC">
        <w:t xml:space="preserve"> </w:t>
      </w:r>
      <w:proofErr w:type="spellStart"/>
      <w:r w:rsidRPr="002967FB">
        <w:t>unsignaled</w:t>
      </w:r>
      <w:proofErr w:type="spellEnd"/>
      <w:r w:rsidR="00E557FC">
        <w:t xml:space="preserve"> </w:t>
      </w:r>
      <w:r w:rsidRPr="002967FB">
        <w:t>state</w:t>
      </w:r>
      <w:r w:rsidR="00E557FC">
        <w:t xml:space="preserve"> </w:t>
      </w:r>
      <w:r w:rsidRPr="002967FB">
        <w:t>until</w:t>
      </w:r>
      <w:r w:rsidR="00E557FC">
        <w:t xml:space="preserve"> </w:t>
      </w:r>
      <w:proofErr w:type="gramStart"/>
      <w:r w:rsidRPr="002967FB">
        <w:rPr>
          <w:rStyle w:val="C1"/>
        </w:rPr>
        <w:t>Reset(</w:t>
      </w:r>
      <w:proofErr w:type="gramEnd"/>
      <w:r w:rsidRPr="002967FB">
        <w:rPr>
          <w:rStyle w:val="C1"/>
        </w:rPr>
        <w:t>)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called</w:t>
      </w:r>
      <w:r w:rsidR="00E557FC">
        <w:t xml:space="preserve"> </w:t>
      </w:r>
      <w:r w:rsidRPr="002967FB">
        <w:t>explicitly.</w:t>
      </w:r>
    </w:p>
    <w:p w14:paraId="5B2A0169" w14:textId="23781121" w:rsidR="007E4FFC" w:rsidRPr="002967FB" w:rsidRDefault="00D25B4D" w:rsidP="00E93580">
      <w:pPr>
        <w:pStyle w:val="HC"/>
      </w:pPr>
      <w:r w:rsidRPr="00E93580">
        <w:rPr>
          <w:rStyle w:val="C1"/>
        </w:rPr>
        <w:t>Semaphore</w:t>
      </w:r>
      <w:r w:rsidRPr="002967FB">
        <w:t>/</w:t>
      </w:r>
      <w:proofErr w:type="spellStart"/>
      <w:r w:rsidRPr="00E93580">
        <w:rPr>
          <w:rStyle w:val="C1"/>
        </w:rPr>
        <w:t>SemaphoreSlim</w:t>
      </w:r>
      <w:proofErr w:type="spellEnd"/>
      <w:r w:rsidR="00E557FC">
        <w:t xml:space="preserve"> </w:t>
      </w:r>
      <w:r w:rsidRPr="002967FB">
        <w:t>and</w:t>
      </w:r>
      <w:r w:rsidR="00E557FC">
        <w:t xml:space="preserve"> </w:t>
      </w:r>
      <w:proofErr w:type="spellStart"/>
      <w:r w:rsidRPr="00E93580">
        <w:rPr>
          <w:rStyle w:val="C1"/>
        </w:rPr>
        <w:t>CountdownEvent</w:t>
      </w:r>
      <w:proofErr w:type="spellEnd"/>
    </w:p>
    <w:p w14:paraId="75850FE7" w14:textId="1A3E7BD3" w:rsidR="007E4FFC" w:rsidRPr="002967FB" w:rsidRDefault="00D25B4D">
      <w:pPr>
        <w:pStyle w:val="BodyNoIndent"/>
      </w:pPr>
      <w:r w:rsidRPr="002967FB">
        <w:rPr>
          <w:rStyle w:val="C1"/>
        </w:rPr>
        <w:t>Semaphore</w:t>
      </w:r>
      <w:r w:rsidR="00E557FC">
        <w:t xml:space="preserve"> </w:t>
      </w:r>
      <w:r w:rsidRPr="002967FB">
        <w:t>and</w:t>
      </w:r>
      <w:r w:rsidR="00E557FC">
        <w:t xml:space="preserve"> </w:t>
      </w:r>
      <w:proofErr w:type="spellStart"/>
      <w:r w:rsidRPr="002967FB">
        <w:rPr>
          <w:rStyle w:val="C1"/>
        </w:rPr>
        <w:t>SemaphoreSlim</w:t>
      </w:r>
      <w:proofErr w:type="spellEnd"/>
      <w:r w:rsidR="00E557FC">
        <w:t xml:space="preserve"> </w:t>
      </w:r>
      <w:r w:rsidRPr="002967FB">
        <w:t>have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same</w:t>
      </w:r>
      <w:r w:rsidR="00E557FC">
        <w:t xml:space="preserve"> </w:t>
      </w:r>
      <w:r w:rsidRPr="002967FB">
        <w:t>performance</w:t>
      </w:r>
      <w:r w:rsidR="00E557FC">
        <w:t xml:space="preserve"> </w:t>
      </w:r>
      <w:r w:rsidRPr="002967FB">
        <w:t>differences</w:t>
      </w:r>
      <w:r w:rsidR="00E557FC">
        <w:t xml:space="preserve"> </w:t>
      </w:r>
      <w:r w:rsidRPr="002967FB">
        <w:t>as</w:t>
      </w:r>
      <w:r w:rsidR="00E557FC">
        <w:t xml:space="preserve"> </w:t>
      </w:r>
      <w:proofErr w:type="spellStart"/>
      <w:r w:rsidRPr="002967FB">
        <w:rPr>
          <w:rStyle w:val="C1"/>
        </w:rPr>
        <w:t>ManualResetEvent</w:t>
      </w:r>
      <w:proofErr w:type="spellEnd"/>
      <w:r w:rsidR="00E557FC">
        <w:t xml:space="preserve"> </w:t>
      </w:r>
      <w:r w:rsidRPr="002967FB">
        <w:t>and</w:t>
      </w:r>
      <w:r w:rsidR="00E557FC">
        <w:t xml:space="preserve"> </w:t>
      </w:r>
      <w:proofErr w:type="spellStart"/>
      <w:r w:rsidRPr="002967FB">
        <w:rPr>
          <w:rStyle w:val="C1"/>
        </w:rPr>
        <w:t>ManualResetEventSlim</w:t>
      </w:r>
      <w:proofErr w:type="spellEnd"/>
      <w:r w:rsidRPr="002967FB">
        <w:t>.</w:t>
      </w:r>
      <w:r w:rsidR="00E557FC">
        <w:t xml:space="preserve"> </w:t>
      </w:r>
      <w:r w:rsidRPr="002967FB">
        <w:t>Unlike</w:t>
      </w:r>
      <w:r w:rsidR="00E557FC">
        <w:t xml:space="preserve"> </w:t>
      </w:r>
      <w:proofErr w:type="spellStart"/>
      <w:r w:rsidRPr="002967FB">
        <w:rPr>
          <w:rStyle w:val="C1"/>
        </w:rPr>
        <w:t>ManualResetEvent</w:t>
      </w:r>
      <w:proofErr w:type="spellEnd"/>
      <w:r w:rsidRPr="002967FB">
        <w:t>/</w:t>
      </w:r>
      <w:proofErr w:type="spellStart"/>
      <w:r w:rsidRPr="002967FB">
        <w:rPr>
          <w:rStyle w:val="C1"/>
        </w:rPr>
        <w:t>ManualResetEventSlim</w:t>
      </w:r>
      <w:proofErr w:type="spellEnd"/>
      <w:r w:rsidRPr="002967FB">
        <w:t>,</w:t>
      </w:r>
      <w:r w:rsidR="00E557FC">
        <w:t xml:space="preserve"> </w:t>
      </w:r>
      <w:r w:rsidRPr="002967FB">
        <w:t>which</w:t>
      </w:r>
      <w:r w:rsidR="00E557FC">
        <w:t xml:space="preserve"> </w:t>
      </w:r>
      <w:r w:rsidRPr="002967FB">
        <w:t>provide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lock</w:t>
      </w:r>
      <w:r w:rsidR="00E557FC">
        <w:t xml:space="preserve"> </w:t>
      </w:r>
      <w:r w:rsidRPr="002967FB">
        <w:t>(like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gate)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either</w:t>
      </w:r>
      <w:r w:rsidR="00E557FC">
        <w:t xml:space="preserve"> </w:t>
      </w:r>
      <w:r w:rsidRPr="002967FB">
        <w:t>open</w:t>
      </w:r>
      <w:r w:rsidR="00E557FC">
        <w:t xml:space="preserve"> </w:t>
      </w:r>
      <w:r w:rsidRPr="002967FB">
        <w:t>or</w:t>
      </w:r>
      <w:r w:rsidR="00E557FC">
        <w:t xml:space="preserve"> </w:t>
      </w:r>
      <w:r w:rsidRPr="002967FB">
        <w:t>closed,</w:t>
      </w:r>
      <w:r w:rsidR="00E557FC">
        <w:t xml:space="preserve"> </w:t>
      </w:r>
      <w:r w:rsidRPr="002967FB">
        <w:t>semaphores</w:t>
      </w:r>
      <w:r w:rsidR="00E557FC">
        <w:t xml:space="preserve"> </w:t>
      </w:r>
      <w:r w:rsidRPr="002967FB">
        <w:t>restrict</w:t>
      </w:r>
      <w:r w:rsidR="00E557FC">
        <w:t xml:space="preserve"> </w:t>
      </w:r>
      <w:r w:rsidRPr="002967FB">
        <w:t>only</w:t>
      </w:r>
      <w:r w:rsidR="00E557FC">
        <w:t xml:space="preserve"> </w:t>
      </w:r>
      <w:r w:rsidRPr="00E153FD">
        <w:rPr>
          <w:rStyle w:val="Italic"/>
        </w:rPr>
        <w:t>N</w:t>
      </w:r>
      <w:r w:rsidR="00E557FC">
        <w:t xml:space="preserve"> </w:t>
      </w:r>
      <w:r w:rsidRPr="002967FB">
        <w:t>calls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pass</w:t>
      </w:r>
      <w:r w:rsidR="00E557FC">
        <w:t xml:space="preserve"> </w:t>
      </w:r>
      <w:r w:rsidRPr="002967FB">
        <w:t>within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critical</w:t>
      </w:r>
      <w:r w:rsidR="00E557FC">
        <w:t xml:space="preserve"> </w:t>
      </w:r>
      <w:r w:rsidRPr="002967FB">
        <w:t>section</w:t>
      </w:r>
      <w:r w:rsidR="00E557FC">
        <w:t xml:space="preserve"> </w:t>
      </w:r>
      <w:r w:rsidRPr="002967FB">
        <w:t>simultaneously.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semaphore</w:t>
      </w:r>
      <w:r w:rsidR="00E557FC">
        <w:t xml:space="preserve"> </w:t>
      </w:r>
      <w:r w:rsidRPr="002967FB">
        <w:t>essentially</w:t>
      </w:r>
      <w:r w:rsidR="00E557FC">
        <w:t xml:space="preserve"> </w:t>
      </w:r>
      <w:r w:rsidRPr="002967FB">
        <w:t>keeps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count</w:t>
      </w:r>
      <w:r w:rsidR="00E557FC">
        <w:t xml:space="preserve"> </w:t>
      </w:r>
      <w:r w:rsidR="009A16C9">
        <w:t>of</w:t>
      </w:r>
      <w:r w:rsidR="00E557FC">
        <w:t xml:space="preserve"> </w:t>
      </w:r>
      <w:r w:rsidR="009A16C9">
        <w:t>the</w:t>
      </w:r>
      <w:r w:rsidR="00E557FC">
        <w:t xml:space="preserve"> </w:t>
      </w:r>
      <w:r w:rsidRPr="002967FB">
        <w:t>pool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resources.</w:t>
      </w:r>
      <w:r w:rsidR="00E557FC">
        <w:t xml:space="preserve"> </w:t>
      </w:r>
      <w:r w:rsidRPr="002967FB">
        <w:t>When</w:t>
      </w:r>
      <w:r w:rsidR="00E557FC">
        <w:t xml:space="preserve"> </w:t>
      </w:r>
      <w:r w:rsidR="009A16C9">
        <w:t>this</w:t>
      </w:r>
      <w:r w:rsidR="00E557FC">
        <w:t xml:space="preserve"> </w:t>
      </w:r>
      <w:r w:rsidRPr="002967FB">
        <w:t>count</w:t>
      </w:r>
      <w:r w:rsidR="00E557FC">
        <w:t xml:space="preserve"> </w:t>
      </w:r>
      <w:r w:rsidRPr="002967FB">
        <w:t>reaches</w:t>
      </w:r>
      <w:r w:rsidR="00E557FC">
        <w:t xml:space="preserve"> </w:t>
      </w:r>
      <w:r w:rsidRPr="002967FB">
        <w:t>zero,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blocks</w:t>
      </w:r>
      <w:r w:rsidR="00E557FC">
        <w:t xml:space="preserve"> </w:t>
      </w:r>
      <w:r w:rsidRPr="002967FB">
        <w:t>any</w:t>
      </w:r>
      <w:r w:rsidR="00E557FC">
        <w:t xml:space="preserve"> </w:t>
      </w:r>
      <w:r w:rsidRPr="002967FB">
        <w:t>further</w:t>
      </w:r>
      <w:r w:rsidR="00E557FC">
        <w:t xml:space="preserve"> </w:t>
      </w:r>
      <w:r w:rsidRPr="002967FB">
        <w:t>access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pool</w:t>
      </w:r>
      <w:r w:rsidR="00E557FC">
        <w:t xml:space="preserve"> </w:t>
      </w:r>
      <w:r w:rsidRPr="002967FB">
        <w:t>until</w:t>
      </w:r>
      <w:r w:rsidR="00E557FC">
        <w:t xml:space="preserve"> </w:t>
      </w:r>
      <w:r w:rsidRPr="002967FB">
        <w:t>one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resources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returned,</w:t>
      </w:r>
      <w:r w:rsidR="00E557FC">
        <w:t xml:space="preserve"> </w:t>
      </w:r>
      <w:r w:rsidRPr="002967FB">
        <w:t>making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available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next</w:t>
      </w:r>
      <w:r w:rsidR="00E557FC">
        <w:t xml:space="preserve"> </w:t>
      </w:r>
      <w:r w:rsidRPr="002967FB">
        <w:t>blocked</w:t>
      </w:r>
      <w:r w:rsidR="00E557FC">
        <w:t xml:space="preserve"> </w:t>
      </w:r>
      <w:r w:rsidRPr="002967FB">
        <w:t>request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queued.</w:t>
      </w:r>
    </w:p>
    <w:p w14:paraId="0CC00D4D" w14:textId="60843AF5" w:rsidR="007E4FFC" w:rsidRPr="002967FB" w:rsidRDefault="00D25B4D">
      <w:pPr>
        <w:pStyle w:val="Body"/>
      </w:pPr>
      <w:proofErr w:type="spellStart"/>
      <w:r w:rsidRPr="002967FB">
        <w:rPr>
          <w:rStyle w:val="C1"/>
        </w:rPr>
        <w:t>CountdownEvent</w:t>
      </w:r>
      <w:proofErr w:type="spellEnd"/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much</w:t>
      </w:r>
      <w:r w:rsidR="00E557FC">
        <w:t xml:space="preserve"> </w:t>
      </w:r>
      <w:r w:rsidRPr="002967FB">
        <w:t>like</w:t>
      </w:r>
      <w:r w:rsidR="00E557FC">
        <w:t xml:space="preserve"> </w:t>
      </w:r>
      <w:r w:rsidR="009A16C9">
        <w:t>a</w:t>
      </w:r>
      <w:r w:rsidR="00E557FC">
        <w:t xml:space="preserve"> </w:t>
      </w:r>
      <w:r w:rsidRPr="002967FB">
        <w:t>semaphore</w:t>
      </w:r>
      <w:r w:rsidR="009A16C9">
        <w:t>,</w:t>
      </w:r>
      <w:r w:rsidR="00E557FC">
        <w:t xml:space="preserve"> </w:t>
      </w:r>
      <w:r w:rsidRPr="002967FB">
        <w:t>except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achieves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opposite</w:t>
      </w:r>
      <w:r w:rsidR="00E557FC">
        <w:t xml:space="preserve"> </w:t>
      </w:r>
      <w:r w:rsidRPr="002967FB">
        <w:t>synchronization.</w:t>
      </w:r>
      <w:r w:rsidR="00E557FC">
        <w:t xml:space="preserve"> </w:t>
      </w:r>
      <w:r w:rsidR="009A16C9">
        <w:t>That</w:t>
      </w:r>
      <w:r w:rsidR="00E557FC">
        <w:t xml:space="preserve"> </w:t>
      </w:r>
      <w:r w:rsidR="009A16C9">
        <w:t>is,</w:t>
      </w:r>
      <w:r w:rsidR="00E557FC">
        <w:t xml:space="preserve"> </w:t>
      </w:r>
      <w:r w:rsidR="009A16C9">
        <w:t>r</w:t>
      </w:r>
      <w:r w:rsidRPr="002967FB">
        <w:t>ather</w:t>
      </w:r>
      <w:r w:rsidR="00E557FC">
        <w:t xml:space="preserve"> </w:t>
      </w:r>
      <w:r w:rsidRPr="002967FB">
        <w:t>than</w:t>
      </w:r>
      <w:r w:rsidR="00E557FC">
        <w:t xml:space="preserve"> </w:t>
      </w:r>
      <w:r w:rsidRPr="002967FB">
        <w:t>protecting</w:t>
      </w:r>
      <w:r w:rsidR="00E557FC">
        <w:t xml:space="preserve"> </w:t>
      </w:r>
      <w:r w:rsidRPr="002967FB">
        <w:t>further</w:t>
      </w:r>
      <w:r w:rsidR="00E557FC">
        <w:t xml:space="preserve"> </w:t>
      </w:r>
      <w:r w:rsidRPr="002967FB">
        <w:t>access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pool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resources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are</w:t>
      </w:r>
      <w:r w:rsidR="00E557FC">
        <w:t xml:space="preserve"> </w:t>
      </w:r>
      <w:r w:rsidRPr="002967FB">
        <w:t>all</w:t>
      </w:r>
      <w:r w:rsidR="00E557FC">
        <w:t xml:space="preserve"> </w:t>
      </w:r>
      <w:r w:rsidRPr="002967FB">
        <w:t>used</w:t>
      </w:r>
      <w:r w:rsidR="00E557FC">
        <w:t xml:space="preserve"> </w:t>
      </w:r>
      <w:r w:rsidRPr="002967FB">
        <w:t>up,</w:t>
      </w:r>
      <w:r w:rsidR="00E557FC">
        <w:t xml:space="preserve"> </w:t>
      </w:r>
      <w:r w:rsidRPr="002967FB">
        <w:t>the</w:t>
      </w:r>
      <w:r w:rsidR="00E557FC">
        <w:t xml:space="preserve"> </w:t>
      </w:r>
      <w:proofErr w:type="spellStart"/>
      <w:r w:rsidRPr="002967FB">
        <w:rPr>
          <w:rStyle w:val="C1"/>
        </w:rPr>
        <w:t>CountdownEvent</w:t>
      </w:r>
      <w:proofErr w:type="spellEnd"/>
      <w:r w:rsidR="00E557FC">
        <w:t xml:space="preserve"> </w:t>
      </w:r>
      <w:r w:rsidRPr="002967FB">
        <w:t>allows</w:t>
      </w:r>
      <w:r w:rsidR="00E557FC">
        <w:t xml:space="preserve"> </w:t>
      </w:r>
      <w:r w:rsidRPr="002967FB">
        <w:t>access</w:t>
      </w:r>
      <w:r w:rsidR="00E557FC">
        <w:t xml:space="preserve"> </w:t>
      </w:r>
      <w:r w:rsidRPr="002967FB">
        <w:t>only</w:t>
      </w:r>
      <w:r w:rsidR="00E557FC">
        <w:t xml:space="preserve"> </w:t>
      </w:r>
      <w:r w:rsidRPr="002967FB">
        <w:t>once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count</w:t>
      </w:r>
      <w:r w:rsidR="00E557FC">
        <w:t xml:space="preserve"> </w:t>
      </w:r>
      <w:r w:rsidRPr="002967FB">
        <w:t>reaches</w:t>
      </w:r>
      <w:r w:rsidR="00E557FC">
        <w:t xml:space="preserve"> </w:t>
      </w:r>
      <w:r w:rsidRPr="002967FB">
        <w:t>zero.</w:t>
      </w:r>
      <w:r w:rsidR="00E557FC">
        <w:t xml:space="preserve"> </w:t>
      </w:r>
      <w:r w:rsidRPr="002967FB">
        <w:t>Consider,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example,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parallel</w:t>
      </w:r>
      <w:r w:rsidR="00E557FC">
        <w:t xml:space="preserve"> </w:t>
      </w:r>
      <w:r w:rsidRPr="002967FB">
        <w:t>operation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downloads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multitude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stock</w:t>
      </w:r>
      <w:r w:rsidR="00E557FC">
        <w:t xml:space="preserve"> </w:t>
      </w:r>
      <w:r w:rsidRPr="002967FB">
        <w:t>quotes.</w:t>
      </w:r>
      <w:r w:rsidR="00E557FC">
        <w:t xml:space="preserve"> </w:t>
      </w:r>
      <w:r w:rsidRPr="002967FB">
        <w:t>Only</w:t>
      </w:r>
      <w:r w:rsidR="00E557FC">
        <w:t xml:space="preserve"> </w:t>
      </w:r>
      <w:r w:rsidRPr="002967FB">
        <w:t>when</w:t>
      </w:r>
      <w:r w:rsidR="00E557FC">
        <w:t xml:space="preserve"> </w:t>
      </w:r>
      <w:proofErr w:type="gramStart"/>
      <w:r w:rsidRPr="002967FB">
        <w:t>all</w:t>
      </w:r>
      <w:r w:rsidR="00E557FC">
        <w:t xml:space="preserve"> </w:t>
      </w:r>
      <w:r w:rsidRPr="002967FB">
        <w:t>of</w:t>
      </w:r>
      <w:proofErr w:type="gramEnd"/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quotes</w:t>
      </w:r>
      <w:r w:rsidR="00E557FC">
        <w:t xml:space="preserve"> </w:t>
      </w:r>
      <w:r w:rsidRPr="002967FB">
        <w:t>are</w:t>
      </w:r>
      <w:r w:rsidR="00E557FC">
        <w:t xml:space="preserve"> </w:t>
      </w:r>
      <w:r w:rsidRPr="002967FB">
        <w:t>downloaded</w:t>
      </w:r>
      <w:r w:rsidR="00E557FC">
        <w:t xml:space="preserve"> </w:t>
      </w:r>
      <w:r w:rsidRPr="002967FB">
        <w:t>can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particular</w:t>
      </w:r>
      <w:r w:rsidR="00E557FC">
        <w:t xml:space="preserve"> </w:t>
      </w:r>
      <w:r w:rsidRPr="002967FB">
        <w:t>search</w:t>
      </w:r>
      <w:r w:rsidR="00E557FC">
        <w:t xml:space="preserve"> </w:t>
      </w:r>
      <w:r w:rsidRPr="002967FB">
        <w:t>algorithm</w:t>
      </w:r>
      <w:r w:rsidR="00E557FC">
        <w:t xml:space="preserve"> </w:t>
      </w:r>
      <w:r w:rsidRPr="002967FB">
        <w:t>execute.</w:t>
      </w:r>
      <w:r w:rsidR="00E557FC">
        <w:t xml:space="preserve"> </w:t>
      </w:r>
      <w:r w:rsidRPr="002967FB">
        <w:t>The</w:t>
      </w:r>
      <w:r w:rsidR="00E557FC">
        <w:t xml:space="preserve"> </w:t>
      </w:r>
      <w:proofErr w:type="spellStart"/>
      <w:r w:rsidRPr="002967FB">
        <w:rPr>
          <w:rStyle w:val="C1"/>
        </w:rPr>
        <w:lastRenderedPageBreak/>
        <w:t>CountdownEvent</w:t>
      </w:r>
      <w:proofErr w:type="spellEnd"/>
      <w:r w:rsidR="00E557FC">
        <w:t xml:space="preserve"> </w:t>
      </w:r>
      <w:r w:rsidRPr="002967FB">
        <w:t>may</w:t>
      </w:r>
      <w:r w:rsidR="00E557FC">
        <w:t xml:space="preserve"> </w:t>
      </w:r>
      <w:r w:rsidRPr="002967FB">
        <w:t>be</w:t>
      </w:r>
      <w:r w:rsidR="00E557FC">
        <w:t xml:space="preserve"> </w:t>
      </w:r>
      <w:r w:rsidRPr="002967FB">
        <w:t>used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synchronizing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search</w:t>
      </w:r>
      <w:r w:rsidR="00E557FC">
        <w:t xml:space="preserve"> </w:t>
      </w:r>
      <w:r w:rsidRPr="002967FB">
        <w:t>algorithm,</w:t>
      </w:r>
      <w:r w:rsidR="00E557FC">
        <w:t xml:space="preserve"> </w:t>
      </w:r>
      <w:r w:rsidRPr="002967FB">
        <w:t>decrementing</w:t>
      </w:r>
      <w:r w:rsidR="00E557FC">
        <w:t xml:space="preserve"> </w:t>
      </w:r>
      <w:r w:rsidR="009A16C9">
        <w:t>the</w:t>
      </w:r>
      <w:r w:rsidR="00E557FC">
        <w:t xml:space="preserve"> </w:t>
      </w:r>
      <w:r w:rsidR="009A16C9">
        <w:t>count</w:t>
      </w:r>
      <w:r w:rsidR="00E557FC">
        <w:t xml:space="preserve"> </w:t>
      </w:r>
      <w:r w:rsidRPr="002967FB">
        <w:t>as</w:t>
      </w:r>
      <w:r w:rsidR="00E557FC">
        <w:t xml:space="preserve"> </w:t>
      </w:r>
      <w:r w:rsidRPr="002967FB">
        <w:t>each</w:t>
      </w:r>
      <w:r w:rsidR="00E557FC">
        <w:t xml:space="preserve"> </w:t>
      </w:r>
      <w:r w:rsidRPr="002967FB">
        <w:t>stock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downloading</w:t>
      </w:r>
      <w:r w:rsidR="009A16C9">
        <w:t>,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then</w:t>
      </w:r>
      <w:r w:rsidR="00E557FC">
        <w:t xml:space="preserve"> </w:t>
      </w:r>
      <w:r w:rsidRPr="002967FB">
        <w:t>releasing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search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start</w:t>
      </w:r>
      <w:r w:rsidR="00E557FC">
        <w:t xml:space="preserve"> </w:t>
      </w:r>
      <w:r w:rsidRPr="002967FB">
        <w:t>once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count</w:t>
      </w:r>
      <w:r w:rsidR="00E557FC">
        <w:t xml:space="preserve"> </w:t>
      </w:r>
      <w:r w:rsidRPr="002967FB">
        <w:t>reaches</w:t>
      </w:r>
      <w:r w:rsidR="00E557FC">
        <w:t xml:space="preserve"> </w:t>
      </w:r>
      <w:r w:rsidRPr="002967FB">
        <w:t>zero.</w:t>
      </w:r>
    </w:p>
    <w:p w14:paraId="3ECB0A88" w14:textId="19BD34E7" w:rsidR="007E4FFC" w:rsidRPr="002967FB" w:rsidRDefault="00E93580">
      <w:pPr>
        <w:pStyle w:val="PD"/>
      </w:pPr>
      <w:r>
        <w:t>***COMP:</w:t>
      </w:r>
      <w:r w:rsidR="00E557FC">
        <w:t xml:space="preserve"> </w:t>
      </w:r>
      <w:r>
        <w:t>Insert</w:t>
      </w:r>
      <w:r w:rsidR="00E557FC">
        <w:t xml:space="preserve"> </w:t>
      </w:r>
      <w:r>
        <w:t>“Begin</w:t>
      </w:r>
      <w:r w:rsidR="00E557FC">
        <w:t xml:space="preserve"> </w:t>
      </w:r>
      <w:r>
        <w:t>5.0”</w:t>
      </w:r>
      <w:r w:rsidR="00E557FC">
        <w:t xml:space="preserve"> </w:t>
      </w:r>
      <w:r w:rsidR="00C44C18">
        <w:t>tab</w:t>
      </w:r>
    </w:p>
    <w:p w14:paraId="0E5FC8CB" w14:textId="4BC543EA" w:rsidR="007E4FFC" w:rsidRPr="002967FB" w:rsidRDefault="00D25B4D">
      <w:pPr>
        <w:pStyle w:val="Body"/>
      </w:pPr>
      <w:r w:rsidRPr="002967FB">
        <w:t>Notice</w:t>
      </w:r>
      <w:r w:rsidR="00E557FC">
        <w:t xml:space="preserve"> </w:t>
      </w:r>
      <w:r w:rsidRPr="002967FB">
        <w:t>that</w:t>
      </w:r>
      <w:r w:rsidR="00E557FC">
        <w:t xml:space="preserve"> </w:t>
      </w:r>
      <w:proofErr w:type="spellStart"/>
      <w:r w:rsidRPr="002967FB">
        <w:rPr>
          <w:rStyle w:val="C1"/>
        </w:rPr>
        <w:t>SemaphoreSlim</w:t>
      </w:r>
      <w:proofErr w:type="spellEnd"/>
      <w:r w:rsidR="00E557FC">
        <w:t xml:space="preserve"> </w:t>
      </w:r>
      <w:r w:rsidRPr="002967FB">
        <w:t>and</w:t>
      </w:r>
      <w:r w:rsidR="00E557FC">
        <w:t xml:space="preserve"> </w:t>
      </w:r>
      <w:proofErr w:type="spellStart"/>
      <w:r w:rsidRPr="002967FB">
        <w:rPr>
          <w:rStyle w:val="C1"/>
        </w:rPr>
        <w:t>CountdownEvent</w:t>
      </w:r>
      <w:proofErr w:type="spellEnd"/>
      <w:r w:rsidR="00E557FC">
        <w:t xml:space="preserve"> </w:t>
      </w:r>
      <w:r w:rsidRPr="002967FB">
        <w:t>were</w:t>
      </w:r>
      <w:r w:rsidR="00E557FC">
        <w:t xml:space="preserve"> </w:t>
      </w:r>
      <w:r w:rsidRPr="002967FB">
        <w:t>introduced</w:t>
      </w:r>
      <w:r w:rsidR="00E557FC">
        <w:t xml:space="preserve"> </w:t>
      </w:r>
      <w:r w:rsidRPr="002967FB">
        <w:t>with</w:t>
      </w:r>
      <w:r w:rsidR="00E557FC">
        <w:t xml:space="preserve"> </w:t>
      </w:r>
      <w:r w:rsidR="007A7D19">
        <w:t>Microsoft</w:t>
      </w:r>
      <w:r w:rsidR="00E557FC">
        <w:t xml:space="preserve"> </w:t>
      </w:r>
      <w:r w:rsidRPr="002967FB">
        <w:t>.NET</w:t>
      </w:r>
      <w:r w:rsidR="00E557FC">
        <w:t xml:space="preserve"> </w:t>
      </w:r>
      <w:r w:rsidRPr="002967FB">
        <w:t>Framework</w:t>
      </w:r>
      <w:r w:rsidR="00E557FC">
        <w:t xml:space="preserve"> </w:t>
      </w:r>
      <w:r w:rsidRPr="002967FB">
        <w:t>4.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.NET</w:t>
      </w:r>
      <w:r w:rsidR="00E557FC">
        <w:t xml:space="preserve"> </w:t>
      </w:r>
      <w:r w:rsidRPr="002967FB">
        <w:t>4.5,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former</w:t>
      </w:r>
      <w:r w:rsidR="00E557FC">
        <w:t xml:space="preserve"> </w:t>
      </w:r>
      <w:r w:rsidRPr="002967FB">
        <w:t>includes</w:t>
      </w:r>
      <w:r w:rsidR="00E557FC">
        <w:t xml:space="preserve"> </w:t>
      </w:r>
      <w:r w:rsidRPr="002967FB">
        <w:t>a</w:t>
      </w:r>
      <w:r w:rsidR="00E557FC">
        <w:t xml:space="preserve"> </w:t>
      </w:r>
      <w:proofErr w:type="spellStart"/>
      <w:r w:rsidRPr="002967FB">
        <w:rPr>
          <w:rStyle w:val="C1"/>
        </w:rPr>
        <w:t>SemaphoreSlim.WaitAsync</w:t>
      </w:r>
      <w:proofErr w:type="spellEnd"/>
      <w:r w:rsidRPr="002967FB">
        <w:rPr>
          <w:rStyle w:val="C1"/>
        </w:rPr>
        <w:t>()</w:t>
      </w:r>
      <w:r w:rsidR="00E557FC">
        <w:t xml:space="preserve"> </w:t>
      </w:r>
      <w:r w:rsidRPr="002967FB">
        <w:t>method</w:t>
      </w:r>
      <w:r w:rsidR="00E557FC">
        <w:t xml:space="preserve"> </w:t>
      </w:r>
      <w:r w:rsidRPr="002967FB">
        <w:t>so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="00FA662F" w:rsidRPr="00FA662F">
        <w:t>the</w:t>
      </w:r>
      <w:r w:rsidR="00E557FC">
        <w:t xml:space="preserve"> </w:t>
      </w:r>
      <w:r w:rsidR="00FA662F" w:rsidRPr="00FA662F">
        <w:t>Task-based</w:t>
      </w:r>
      <w:r w:rsidR="00E557FC">
        <w:t xml:space="preserve"> </w:t>
      </w:r>
      <w:r w:rsidR="00FA662F" w:rsidRPr="00FA662F">
        <w:t>Asynchronous</w:t>
      </w:r>
      <w:r w:rsidR="00E557FC">
        <w:t xml:space="preserve"> </w:t>
      </w:r>
      <w:r w:rsidR="00FA662F" w:rsidRPr="00FA662F">
        <w:t>Pattern</w:t>
      </w:r>
      <w:r w:rsidR="00E557FC">
        <w:t xml:space="preserve"> </w:t>
      </w:r>
      <w:r w:rsidR="00FA662F">
        <w:t>(</w:t>
      </w:r>
      <w:r w:rsidRPr="002967FB">
        <w:t>TAP</w:t>
      </w:r>
      <w:r w:rsidR="00FA662F">
        <w:t>)</w:t>
      </w:r>
      <w:r w:rsidR="00E557FC">
        <w:t xml:space="preserve"> </w:t>
      </w:r>
      <w:r w:rsidRPr="002967FB">
        <w:t>can</w:t>
      </w:r>
      <w:r w:rsidR="00E557FC">
        <w:t xml:space="preserve"> </w:t>
      </w:r>
      <w:r w:rsidRPr="002967FB">
        <w:t>be</w:t>
      </w:r>
      <w:r w:rsidR="00E557FC">
        <w:t xml:space="preserve"> </w:t>
      </w:r>
      <w:r w:rsidRPr="002967FB">
        <w:t>used</w:t>
      </w:r>
      <w:r w:rsidR="00E557FC">
        <w:t xml:space="preserve"> </w:t>
      </w:r>
      <w:r w:rsidRPr="002967FB">
        <w:t>when</w:t>
      </w:r>
      <w:r w:rsidR="00E557FC">
        <w:t xml:space="preserve"> </w:t>
      </w:r>
      <w:r w:rsidRPr="002967FB">
        <w:t>waiting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enter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semaphore.</w:t>
      </w:r>
    </w:p>
    <w:p w14:paraId="0BA6CEDE" w14:textId="500DD168" w:rsidR="007E4FFC" w:rsidRPr="002967FB" w:rsidRDefault="00E93580">
      <w:pPr>
        <w:pStyle w:val="PD"/>
      </w:pPr>
      <w:r>
        <w:t>***COMP:</w:t>
      </w:r>
      <w:r w:rsidR="00E557FC">
        <w:t xml:space="preserve"> </w:t>
      </w:r>
      <w:r>
        <w:t>Insert</w:t>
      </w:r>
      <w:r w:rsidR="00E557FC">
        <w:t xml:space="preserve"> </w:t>
      </w:r>
      <w:r>
        <w:t>“End</w:t>
      </w:r>
      <w:r w:rsidR="00E557FC">
        <w:t xml:space="preserve"> </w:t>
      </w:r>
      <w:r>
        <w:t>5.0”</w:t>
      </w:r>
      <w:r w:rsidR="00E557FC">
        <w:t xml:space="preserve"> </w:t>
      </w:r>
      <w:r w:rsidR="00C44C18">
        <w:t>tab</w:t>
      </w:r>
    </w:p>
    <w:p w14:paraId="195ADA31" w14:textId="60A21FD9" w:rsidR="007E4FFC" w:rsidRPr="002967FB" w:rsidRDefault="00D25B4D" w:rsidP="000C6F81">
      <w:pPr>
        <w:pStyle w:val="HC"/>
      </w:pPr>
      <w:r w:rsidRPr="002967FB">
        <w:t>Concurrent</w:t>
      </w:r>
      <w:r w:rsidR="00E557FC">
        <w:t xml:space="preserve"> </w:t>
      </w:r>
      <w:r w:rsidRPr="002967FB">
        <w:t>Collection</w:t>
      </w:r>
      <w:r w:rsidR="00E557FC">
        <w:t xml:space="preserve"> </w:t>
      </w:r>
      <w:r w:rsidRPr="002967FB">
        <w:t>Classes</w:t>
      </w:r>
    </w:p>
    <w:p w14:paraId="4D713E7A" w14:textId="3EF3082F" w:rsidR="007E4FFC" w:rsidRPr="002967FB" w:rsidRDefault="00D25B4D">
      <w:pPr>
        <w:pStyle w:val="BodyNoIndent"/>
      </w:pPr>
      <w:r w:rsidRPr="002967FB">
        <w:t>Another</w:t>
      </w:r>
      <w:r w:rsidR="00E557FC">
        <w:t xml:space="preserve"> </w:t>
      </w:r>
      <w:r w:rsidRPr="002967FB">
        <w:t>series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classes</w:t>
      </w:r>
      <w:r w:rsidR="00E557FC">
        <w:t xml:space="preserve"> </w:t>
      </w:r>
      <w:r w:rsidRPr="002967FB">
        <w:t>introduced</w:t>
      </w:r>
      <w:r w:rsidR="00E557FC">
        <w:t xml:space="preserve"> </w:t>
      </w:r>
      <w:r w:rsidRPr="002967FB">
        <w:t>with</w:t>
      </w:r>
      <w:r w:rsidR="00E557FC">
        <w:t xml:space="preserve"> </w:t>
      </w:r>
      <w:r w:rsidR="007A7D19">
        <w:t>Microsoft</w:t>
      </w:r>
      <w:r w:rsidR="00E557FC">
        <w:t xml:space="preserve"> </w:t>
      </w:r>
      <w:r w:rsidRPr="002967FB">
        <w:t>.NET</w:t>
      </w:r>
      <w:r w:rsidR="00E557FC">
        <w:t xml:space="preserve"> </w:t>
      </w:r>
      <w:r w:rsidRPr="002967FB">
        <w:t>Framework</w:t>
      </w:r>
      <w:r w:rsidR="00E557FC">
        <w:t xml:space="preserve"> </w:t>
      </w:r>
      <w:r w:rsidRPr="002967FB">
        <w:t>4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concurrent</w:t>
      </w:r>
      <w:r w:rsidR="00E557FC">
        <w:t xml:space="preserve"> </w:t>
      </w:r>
      <w:r w:rsidRPr="002967FB">
        <w:t>collection</w:t>
      </w:r>
      <w:r w:rsidR="00E557FC">
        <w:t xml:space="preserve"> </w:t>
      </w:r>
      <w:r w:rsidRPr="002967FB">
        <w:t>classes.</w:t>
      </w:r>
      <w:r w:rsidR="00E557FC">
        <w:t xml:space="preserve"> </w:t>
      </w:r>
      <w:r w:rsidRPr="002967FB">
        <w:t>These</w:t>
      </w:r>
      <w:r w:rsidR="00E557FC">
        <w:t xml:space="preserve"> </w:t>
      </w:r>
      <w:r w:rsidRPr="002967FB">
        <w:t>classes</w:t>
      </w:r>
      <w:r w:rsidR="00E557FC">
        <w:t xml:space="preserve"> </w:t>
      </w:r>
      <w:r w:rsidRPr="002967FB">
        <w:t>are</w:t>
      </w:r>
      <w:r w:rsidR="00E557FC">
        <w:t xml:space="preserve"> </w:t>
      </w:r>
      <w:r w:rsidRPr="002967FB">
        <w:t>especially</w:t>
      </w:r>
      <w:r w:rsidR="00E557FC">
        <w:t xml:space="preserve"> </w:t>
      </w:r>
      <w:r w:rsidRPr="002967FB">
        <w:t>designed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include</w:t>
      </w:r>
      <w:r w:rsidR="00E557FC">
        <w:t xml:space="preserve"> </w:t>
      </w:r>
      <w:r w:rsidRPr="002967FB">
        <w:t>built-in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code</w:t>
      </w:r>
      <w:r w:rsidR="00E557FC">
        <w:t xml:space="preserve"> </w:t>
      </w:r>
      <w:r w:rsidRPr="002967FB">
        <w:t>so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they</w:t>
      </w:r>
      <w:r w:rsidR="00E557FC">
        <w:t xml:space="preserve"> </w:t>
      </w:r>
      <w:r w:rsidRPr="002967FB">
        <w:t>can</w:t>
      </w:r>
      <w:r w:rsidR="00E557FC">
        <w:t xml:space="preserve"> </w:t>
      </w:r>
      <w:r w:rsidRPr="002967FB">
        <w:t>support</w:t>
      </w:r>
      <w:r w:rsidR="00E557FC">
        <w:t xml:space="preserve"> </w:t>
      </w:r>
      <w:r w:rsidRPr="002967FB">
        <w:t>simultaneous</w:t>
      </w:r>
      <w:r w:rsidR="00E557FC">
        <w:t xml:space="preserve"> </w:t>
      </w:r>
      <w:r w:rsidRPr="002967FB">
        <w:t>access</w:t>
      </w:r>
      <w:r w:rsidR="00E557FC">
        <w:t xml:space="preserve"> </w:t>
      </w:r>
      <w:r w:rsidRPr="002967FB">
        <w:t>by</w:t>
      </w:r>
      <w:r w:rsidR="00E557FC">
        <w:t xml:space="preserve"> </w:t>
      </w:r>
      <w:r w:rsidRPr="002967FB">
        <w:t>multiple</w:t>
      </w:r>
      <w:r w:rsidR="00E557FC">
        <w:t xml:space="preserve"> </w:t>
      </w:r>
      <w:r w:rsidRPr="002967FB">
        <w:t>threads</w:t>
      </w:r>
      <w:r w:rsidR="00E557FC">
        <w:t xml:space="preserve"> </w:t>
      </w:r>
      <w:r w:rsidRPr="002967FB">
        <w:t>without</w:t>
      </w:r>
      <w:r w:rsidR="00E557FC">
        <w:t xml:space="preserve"> </w:t>
      </w:r>
      <w:r w:rsidRPr="002967FB">
        <w:t>concern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race</w:t>
      </w:r>
      <w:r w:rsidR="00E557FC">
        <w:t xml:space="preserve"> </w:t>
      </w:r>
      <w:r w:rsidRPr="002967FB">
        <w:t>conditions.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list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concurrent</w:t>
      </w:r>
      <w:r w:rsidR="00E557FC">
        <w:t xml:space="preserve"> </w:t>
      </w:r>
      <w:r w:rsidRPr="002967FB">
        <w:t>collection</w:t>
      </w:r>
      <w:r w:rsidR="00E557FC">
        <w:t xml:space="preserve"> </w:t>
      </w:r>
      <w:r w:rsidRPr="002967FB">
        <w:t>classes</w:t>
      </w:r>
      <w:r w:rsidR="00E557FC">
        <w:t xml:space="preserve"> </w:t>
      </w:r>
      <w:r w:rsidRPr="002967FB">
        <w:t>appears</w:t>
      </w:r>
      <w:r w:rsidR="00E557FC">
        <w:t xml:space="preserve"> </w:t>
      </w:r>
      <w:r w:rsidRPr="002967FB">
        <w:t>in</w:t>
      </w:r>
      <w:r w:rsidR="00E557FC">
        <w:t xml:space="preserve"> </w:t>
      </w:r>
      <w:r w:rsidR="0051473F">
        <w:t>Table</w:t>
      </w:r>
      <w:r w:rsidR="00E557FC">
        <w:t xml:space="preserve"> </w:t>
      </w:r>
      <w:r w:rsidR="0051473F">
        <w:t>20.</w:t>
      </w:r>
      <w:r w:rsidRPr="002967FB">
        <w:t>4.</w:t>
      </w:r>
    </w:p>
    <w:p w14:paraId="0C769C66" w14:textId="4B263FEE" w:rsidR="007E4FFC" w:rsidRPr="002967FB" w:rsidRDefault="0051473F" w:rsidP="000C6F81">
      <w:pPr>
        <w:pStyle w:val="TableTitle"/>
      </w:pPr>
      <w:r w:rsidRPr="000C6F81">
        <w:rPr>
          <w:rStyle w:val="TableNumber"/>
        </w:rPr>
        <w:t>Table</w:t>
      </w:r>
      <w:r w:rsidR="00E557FC">
        <w:rPr>
          <w:rStyle w:val="TableNumber"/>
        </w:rPr>
        <w:t xml:space="preserve"> </w:t>
      </w:r>
      <w:r w:rsidRPr="000C6F81">
        <w:rPr>
          <w:rStyle w:val="TableNumber"/>
        </w:rPr>
        <w:t>20.</w:t>
      </w:r>
      <w:r w:rsidR="00D25B4D" w:rsidRPr="000C6F81">
        <w:rPr>
          <w:rStyle w:val="TableNumber"/>
        </w:rPr>
        <w:t>4:</w:t>
      </w:r>
      <w:r w:rsidR="00D25B4D" w:rsidRPr="002967FB">
        <w:t> </w:t>
      </w:r>
      <w:r w:rsidR="00D25B4D" w:rsidRPr="002967FB">
        <w:t>Concurrent</w:t>
      </w:r>
      <w:r w:rsidR="00E557FC">
        <w:t xml:space="preserve"> </w:t>
      </w:r>
      <w:r w:rsidR="00D25B4D" w:rsidRPr="002967FB">
        <w:t>Collection</w:t>
      </w:r>
      <w:r w:rsidR="00E557FC">
        <w:t xml:space="preserve"> </w:t>
      </w:r>
      <w:r w:rsidR="00D25B4D" w:rsidRPr="002967FB">
        <w:t>Classes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0"/>
        <w:gridCol w:w="4040"/>
      </w:tblGrid>
      <w:tr w:rsidR="000C6F81" w:rsidRPr="002967FB" w14:paraId="47DC5C91" w14:textId="77777777" w:rsidTr="000C6F81">
        <w:trPr>
          <w:cantSplit/>
          <w:trHeight w:val="6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solid" w:color="E2E3E4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3D5AB2DF" w14:textId="712220E1" w:rsidR="007E4FFC" w:rsidRPr="002967FB" w:rsidRDefault="00D25B4D" w:rsidP="000C6F81">
            <w:pPr>
              <w:pStyle w:val="TableColumnHead"/>
            </w:pPr>
            <w:r w:rsidRPr="002967FB">
              <w:t>Collection</w:t>
            </w:r>
            <w:r w:rsidR="00E557FC">
              <w:t xml:space="preserve"> </w:t>
            </w:r>
            <w:r w:rsidRPr="002967FB">
              <w:t>Class</w:t>
            </w:r>
          </w:p>
        </w:tc>
        <w:tc>
          <w:tcPr>
            <w:tcW w:w="40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solid" w:color="E2E3E4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5B8CE93B" w14:textId="77777777" w:rsidR="007E4FFC" w:rsidRPr="002967FB" w:rsidRDefault="00D25B4D" w:rsidP="000C6F81">
            <w:pPr>
              <w:pStyle w:val="TableColumnHead"/>
            </w:pPr>
            <w:r w:rsidRPr="002967FB">
              <w:t>Description</w:t>
            </w:r>
          </w:p>
        </w:tc>
      </w:tr>
      <w:tr w:rsidR="000C6F81" w:rsidRPr="002967FB" w14:paraId="599DEC13" w14:textId="77777777" w:rsidTr="000C6F81">
        <w:trPr>
          <w:cantSplit/>
          <w:trHeight w:val="6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60" w:type="dxa"/>
              <w:right w:w="80" w:type="dxa"/>
            </w:tcMar>
          </w:tcPr>
          <w:p w14:paraId="6BD8023C" w14:textId="77777777" w:rsidR="007E4FFC" w:rsidRPr="000C6F81" w:rsidRDefault="000C6F81" w:rsidP="000C6F81">
            <w:pPr>
              <w:pStyle w:val="TableText"/>
              <w:rPr>
                <w:rStyle w:val="C1"/>
              </w:rPr>
            </w:pPr>
            <w:proofErr w:type="spellStart"/>
            <w:r w:rsidRPr="000C6F81">
              <w:rPr>
                <w:rStyle w:val="C1"/>
              </w:rPr>
              <w:t>BlockingCollection</w:t>
            </w:r>
            <w:proofErr w:type="spellEnd"/>
            <w:r w:rsidRPr="000C6F81">
              <w:rPr>
                <w:rStyle w:val="C1"/>
              </w:rPr>
              <w:t>&lt;T&gt;</w:t>
            </w:r>
          </w:p>
        </w:tc>
        <w:tc>
          <w:tcPr>
            <w:tcW w:w="40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60" w:type="dxa"/>
              <w:right w:w="120" w:type="dxa"/>
            </w:tcMar>
          </w:tcPr>
          <w:p w14:paraId="58DAB6A6" w14:textId="5579C985" w:rsidR="007E4FFC" w:rsidRPr="002967FB" w:rsidRDefault="00D25B4D" w:rsidP="000C6F81">
            <w:pPr>
              <w:pStyle w:val="TableText"/>
            </w:pPr>
            <w:r w:rsidRPr="002967FB">
              <w:t>Provides</w:t>
            </w:r>
            <w:r w:rsidR="00E557FC">
              <w:t xml:space="preserve"> </w:t>
            </w:r>
            <w:r w:rsidRPr="002967FB">
              <w:t>a</w:t>
            </w:r>
            <w:r w:rsidR="00E557FC">
              <w:t xml:space="preserve"> </w:t>
            </w:r>
            <w:r w:rsidRPr="002967FB">
              <w:t>blocking</w:t>
            </w:r>
            <w:r w:rsidR="00E557FC">
              <w:t xml:space="preserve"> </w:t>
            </w:r>
            <w:r w:rsidRPr="002967FB">
              <w:t>collection</w:t>
            </w:r>
            <w:r w:rsidR="00E557FC">
              <w:t xml:space="preserve"> </w:t>
            </w:r>
            <w:r w:rsidRPr="002967FB">
              <w:t>that</w:t>
            </w:r>
            <w:r w:rsidR="00E557FC">
              <w:t xml:space="preserve"> </w:t>
            </w:r>
            <w:r w:rsidRPr="002967FB">
              <w:t>enables</w:t>
            </w:r>
            <w:r w:rsidR="00E557FC">
              <w:t xml:space="preserve"> </w:t>
            </w:r>
            <w:r w:rsidRPr="002967FB">
              <w:t>producer/consumer</w:t>
            </w:r>
            <w:r w:rsidR="00E557FC">
              <w:t xml:space="preserve"> </w:t>
            </w:r>
            <w:r w:rsidRPr="002967FB">
              <w:t>scenarios</w:t>
            </w:r>
            <w:r w:rsidR="00E557FC">
              <w:t xml:space="preserve"> </w:t>
            </w:r>
            <w:r w:rsidRPr="002967FB">
              <w:t>in</w:t>
            </w:r>
            <w:r w:rsidR="00E557FC">
              <w:t xml:space="preserve"> </w:t>
            </w:r>
            <w:r w:rsidRPr="002967FB">
              <w:t>which</w:t>
            </w:r>
            <w:r w:rsidR="00E557FC">
              <w:t xml:space="preserve"> </w:t>
            </w:r>
            <w:r w:rsidRPr="002967FB">
              <w:t>producers</w:t>
            </w:r>
            <w:r w:rsidR="00E557FC">
              <w:t xml:space="preserve"> </w:t>
            </w:r>
            <w:r w:rsidRPr="002967FB">
              <w:t>write</w:t>
            </w:r>
            <w:r w:rsidR="00E557FC">
              <w:t xml:space="preserve"> </w:t>
            </w:r>
            <w:r w:rsidRPr="002967FB">
              <w:t>data</w:t>
            </w:r>
            <w:r w:rsidR="00E557FC">
              <w:t xml:space="preserve"> </w:t>
            </w:r>
            <w:r w:rsidRPr="002967FB">
              <w:t>into</w:t>
            </w:r>
            <w:r w:rsidR="00E557FC">
              <w:t xml:space="preserve"> </w:t>
            </w:r>
            <w:r w:rsidRPr="002967FB">
              <w:t>the</w:t>
            </w:r>
            <w:r w:rsidR="00E557FC">
              <w:t xml:space="preserve"> </w:t>
            </w:r>
            <w:r w:rsidRPr="002967FB">
              <w:t>collection</w:t>
            </w:r>
            <w:r w:rsidR="00E557FC">
              <w:t xml:space="preserve"> </w:t>
            </w:r>
            <w:r w:rsidRPr="002967FB">
              <w:t>while</w:t>
            </w:r>
            <w:r w:rsidR="00E557FC">
              <w:t xml:space="preserve"> </w:t>
            </w:r>
            <w:r w:rsidRPr="002967FB">
              <w:t>consumers</w:t>
            </w:r>
            <w:r w:rsidR="00E557FC">
              <w:t xml:space="preserve"> </w:t>
            </w:r>
            <w:r w:rsidRPr="002967FB">
              <w:t>read</w:t>
            </w:r>
            <w:r w:rsidR="00E557FC">
              <w:t xml:space="preserve"> </w:t>
            </w:r>
            <w:r w:rsidRPr="002967FB">
              <w:t>the</w:t>
            </w:r>
            <w:r w:rsidR="00E557FC">
              <w:t xml:space="preserve"> </w:t>
            </w:r>
            <w:r w:rsidRPr="002967FB">
              <w:t>data.</w:t>
            </w:r>
            <w:r w:rsidR="00E557FC">
              <w:t xml:space="preserve"> </w:t>
            </w:r>
            <w:r w:rsidRPr="002967FB">
              <w:t>This</w:t>
            </w:r>
            <w:r w:rsidR="00E557FC">
              <w:t xml:space="preserve"> </w:t>
            </w:r>
            <w:r w:rsidRPr="002967FB">
              <w:t>class</w:t>
            </w:r>
            <w:r w:rsidR="00E557FC">
              <w:t xml:space="preserve"> </w:t>
            </w:r>
            <w:r w:rsidRPr="002967FB">
              <w:t>provides</w:t>
            </w:r>
            <w:r w:rsidR="00E557FC">
              <w:t xml:space="preserve"> </w:t>
            </w:r>
            <w:r w:rsidRPr="002967FB">
              <w:t>a</w:t>
            </w:r>
            <w:r w:rsidR="00E557FC">
              <w:t xml:space="preserve"> </w:t>
            </w:r>
            <w:r w:rsidRPr="002967FB">
              <w:t>generic</w:t>
            </w:r>
            <w:r w:rsidR="00E557FC">
              <w:t xml:space="preserve"> </w:t>
            </w:r>
            <w:r w:rsidRPr="002967FB">
              <w:t>collection</w:t>
            </w:r>
            <w:r w:rsidR="00E557FC">
              <w:t xml:space="preserve"> </w:t>
            </w:r>
            <w:r w:rsidRPr="002967FB">
              <w:t>type</w:t>
            </w:r>
            <w:r w:rsidR="00E557FC">
              <w:t xml:space="preserve"> </w:t>
            </w:r>
            <w:r w:rsidRPr="002967FB">
              <w:t>that</w:t>
            </w:r>
            <w:r w:rsidR="00E557FC">
              <w:t xml:space="preserve"> </w:t>
            </w:r>
            <w:r w:rsidRPr="002967FB">
              <w:t>synchronizes</w:t>
            </w:r>
            <w:r w:rsidR="00E557FC">
              <w:t xml:space="preserve"> </w:t>
            </w:r>
            <w:r w:rsidRPr="002967FB">
              <w:t>add</w:t>
            </w:r>
            <w:r w:rsidR="00E557FC">
              <w:t xml:space="preserve"> </w:t>
            </w:r>
            <w:r w:rsidRPr="002967FB">
              <w:t>and</w:t>
            </w:r>
            <w:r w:rsidR="00E557FC">
              <w:t xml:space="preserve"> </w:t>
            </w:r>
            <w:r w:rsidRPr="002967FB">
              <w:t>remove</w:t>
            </w:r>
            <w:r w:rsidR="00E557FC">
              <w:t xml:space="preserve"> </w:t>
            </w:r>
            <w:r w:rsidRPr="002967FB">
              <w:t>operations</w:t>
            </w:r>
            <w:r w:rsidR="00E557FC">
              <w:t xml:space="preserve"> </w:t>
            </w:r>
            <w:r w:rsidRPr="002967FB">
              <w:t>without</w:t>
            </w:r>
            <w:r w:rsidR="00E557FC">
              <w:t xml:space="preserve"> </w:t>
            </w:r>
            <w:r w:rsidRPr="002967FB">
              <w:t>concern</w:t>
            </w:r>
            <w:r w:rsidR="00E557FC">
              <w:t xml:space="preserve"> </w:t>
            </w:r>
            <w:r w:rsidRPr="002967FB">
              <w:t>for</w:t>
            </w:r>
            <w:r w:rsidR="00E557FC">
              <w:t xml:space="preserve"> </w:t>
            </w:r>
            <w:r w:rsidRPr="002967FB">
              <w:t>the</w:t>
            </w:r>
            <w:r w:rsidR="00E557FC">
              <w:t xml:space="preserve"> </w:t>
            </w:r>
            <w:r w:rsidRPr="002967FB">
              <w:t>back</w:t>
            </w:r>
            <w:r w:rsidR="009A16C9">
              <w:t>-</w:t>
            </w:r>
            <w:r w:rsidRPr="002967FB">
              <w:t>end</w:t>
            </w:r>
            <w:r w:rsidR="00E557FC">
              <w:t xml:space="preserve"> </w:t>
            </w:r>
            <w:r w:rsidRPr="002967FB">
              <w:t>storage</w:t>
            </w:r>
            <w:r w:rsidR="00E557FC">
              <w:t xml:space="preserve"> </w:t>
            </w:r>
            <w:r w:rsidRPr="002967FB">
              <w:t>(whether</w:t>
            </w:r>
            <w:r w:rsidR="00E557FC">
              <w:t xml:space="preserve"> </w:t>
            </w:r>
            <w:r w:rsidRPr="002967FB">
              <w:t>a</w:t>
            </w:r>
            <w:r w:rsidR="00E557FC">
              <w:t xml:space="preserve"> </w:t>
            </w:r>
            <w:r w:rsidRPr="002967FB">
              <w:t>queue,</w:t>
            </w:r>
            <w:r w:rsidR="00E557FC">
              <w:t xml:space="preserve"> </w:t>
            </w:r>
            <w:r w:rsidRPr="002967FB">
              <w:t>stack,</w:t>
            </w:r>
            <w:r w:rsidR="00E557FC">
              <w:t xml:space="preserve"> </w:t>
            </w:r>
            <w:r w:rsidRPr="002967FB">
              <w:t>list,</w:t>
            </w:r>
            <w:r w:rsidR="00E557FC">
              <w:t xml:space="preserve"> </w:t>
            </w:r>
            <w:r w:rsidR="009A16C9">
              <w:t>or</w:t>
            </w:r>
            <w:r w:rsidR="00E557FC">
              <w:t xml:space="preserve"> </w:t>
            </w:r>
            <w:r w:rsidR="009A16C9">
              <w:t>something</w:t>
            </w:r>
            <w:r w:rsidR="00E557FC">
              <w:t xml:space="preserve"> </w:t>
            </w:r>
            <w:r w:rsidR="009A16C9">
              <w:t>else</w:t>
            </w:r>
            <w:r w:rsidRPr="002967FB">
              <w:t>).</w:t>
            </w:r>
            <w:r w:rsidR="00E557FC">
              <w:t xml:space="preserve"> </w:t>
            </w:r>
            <w:proofErr w:type="spellStart"/>
            <w:r w:rsidRPr="00E153FD">
              <w:rPr>
                <w:rStyle w:val="C1"/>
              </w:rPr>
              <w:t>BlockingCollection</w:t>
            </w:r>
            <w:proofErr w:type="spellEnd"/>
            <w:r w:rsidRPr="00E153FD">
              <w:rPr>
                <w:rStyle w:val="C1"/>
              </w:rPr>
              <w:t>&lt;T&gt;</w:t>
            </w:r>
            <w:r w:rsidR="00E557FC">
              <w:t xml:space="preserve"> </w:t>
            </w:r>
            <w:r w:rsidRPr="002967FB">
              <w:t>provides</w:t>
            </w:r>
            <w:r w:rsidR="00E557FC">
              <w:t xml:space="preserve"> </w:t>
            </w:r>
            <w:r w:rsidRPr="002967FB">
              <w:t>blocking</w:t>
            </w:r>
            <w:r w:rsidR="00E557FC">
              <w:t xml:space="preserve"> </w:t>
            </w:r>
            <w:r w:rsidRPr="002967FB">
              <w:t>and</w:t>
            </w:r>
            <w:r w:rsidR="00E557FC">
              <w:t xml:space="preserve"> </w:t>
            </w:r>
            <w:r w:rsidRPr="002967FB">
              <w:t>bounding</w:t>
            </w:r>
            <w:r w:rsidR="00E557FC">
              <w:t xml:space="preserve"> </w:t>
            </w:r>
            <w:r w:rsidRPr="002967FB">
              <w:t>support</w:t>
            </w:r>
            <w:r w:rsidR="00E557FC">
              <w:t xml:space="preserve"> </w:t>
            </w:r>
            <w:r w:rsidRPr="002967FB">
              <w:t>for</w:t>
            </w:r>
            <w:r w:rsidR="00E557FC">
              <w:t xml:space="preserve"> </w:t>
            </w:r>
            <w:r w:rsidRPr="002967FB">
              <w:t>collections</w:t>
            </w:r>
            <w:r w:rsidR="00E557FC">
              <w:t xml:space="preserve"> </w:t>
            </w:r>
            <w:r w:rsidRPr="002967FB">
              <w:t>that</w:t>
            </w:r>
            <w:r w:rsidR="00E557FC">
              <w:t xml:space="preserve"> </w:t>
            </w:r>
            <w:r w:rsidRPr="002967FB">
              <w:t>implement</w:t>
            </w:r>
            <w:r w:rsidR="00E557FC">
              <w:t xml:space="preserve"> </w:t>
            </w:r>
            <w:r w:rsidRPr="002967FB">
              <w:t>the</w:t>
            </w:r>
            <w:r w:rsidR="00E557FC">
              <w:t xml:space="preserve"> </w:t>
            </w:r>
            <w:proofErr w:type="spellStart"/>
            <w:r w:rsidRPr="00E153FD">
              <w:rPr>
                <w:rStyle w:val="C1"/>
              </w:rPr>
              <w:t>IProducerConsumerCollection</w:t>
            </w:r>
            <w:proofErr w:type="spellEnd"/>
            <w:r w:rsidRPr="00E153FD">
              <w:rPr>
                <w:rStyle w:val="C1"/>
              </w:rPr>
              <w:t>&lt;T&gt;</w:t>
            </w:r>
            <w:r w:rsidR="00E557FC">
              <w:t xml:space="preserve"> </w:t>
            </w:r>
            <w:r w:rsidRPr="002967FB">
              <w:t>interface.</w:t>
            </w:r>
          </w:p>
        </w:tc>
      </w:tr>
      <w:tr w:rsidR="000C6F81" w:rsidRPr="002967FB" w14:paraId="36E9B242" w14:textId="77777777" w:rsidTr="000C6F81">
        <w:trPr>
          <w:cantSplit/>
          <w:trHeight w:val="6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60" w:type="dxa"/>
              <w:right w:w="80" w:type="dxa"/>
            </w:tcMar>
          </w:tcPr>
          <w:p w14:paraId="1A7672B7" w14:textId="0BF5C270" w:rsidR="007E4FFC" w:rsidRPr="000C6F81" w:rsidRDefault="000C6F81" w:rsidP="000C6F81">
            <w:pPr>
              <w:pStyle w:val="TableText"/>
              <w:rPr>
                <w:rStyle w:val="C1"/>
              </w:rPr>
            </w:pPr>
            <w:proofErr w:type="spellStart"/>
            <w:r w:rsidRPr="000C6F81">
              <w:rPr>
                <w:rStyle w:val="C1"/>
              </w:rPr>
              <w:t>ConcurrentBag</w:t>
            </w:r>
            <w:proofErr w:type="spellEnd"/>
            <w:r w:rsidRPr="000C6F81">
              <w:rPr>
                <w:rStyle w:val="C1"/>
              </w:rPr>
              <w:t>&lt;T&gt;</w:t>
            </w:r>
            <w:r w:rsidR="005351ED" w:rsidRPr="00CA7F32">
              <w:rPr>
                <w:rStyle w:val="Superscript"/>
              </w:rPr>
              <w:t>*</w:t>
            </w:r>
          </w:p>
        </w:tc>
        <w:tc>
          <w:tcPr>
            <w:tcW w:w="40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60" w:type="dxa"/>
              <w:right w:w="120" w:type="dxa"/>
            </w:tcMar>
          </w:tcPr>
          <w:p w14:paraId="4D1B99D7" w14:textId="19356E5E" w:rsidR="007E4FFC" w:rsidRPr="002967FB" w:rsidRDefault="00D25B4D" w:rsidP="000C6F81">
            <w:pPr>
              <w:pStyle w:val="TableText"/>
            </w:pPr>
            <w:r w:rsidRPr="002967FB">
              <w:t>A</w:t>
            </w:r>
            <w:r w:rsidR="00E557FC">
              <w:t xml:space="preserve"> </w:t>
            </w:r>
            <w:r w:rsidRPr="002967FB">
              <w:t>thread-safe</w:t>
            </w:r>
            <w:r w:rsidR="00E557FC">
              <w:t xml:space="preserve"> </w:t>
            </w:r>
            <w:r w:rsidRPr="002967FB">
              <w:t>unordered</w:t>
            </w:r>
            <w:r w:rsidR="00E557FC">
              <w:t xml:space="preserve"> </w:t>
            </w:r>
            <w:r w:rsidRPr="002967FB">
              <w:t>collection</w:t>
            </w:r>
            <w:r w:rsidR="00E557FC">
              <w:t xml:space="preserve"> </w:t>
            </w:r>
            <w:r w:rsidRPr="002967FB">
              <w:t>of</w:t>
            </w:r>
            <w:r w:rsidR="00E557FC">
              <w:t xml:space="preserve"> </w:t>
            </w:r>
            <w:r w:rsidRPr="00E153FD">
              <w:rPr>
                <w:rStyle w:val="C1"/>
              </w:rPr>
              <w:t>T</w:t>
            </w:r>
            <w:r w:rsidR="00E557FC">
              <w:t xml:space="preserve"> </w:t>
            </w:r>
            <w:r w:rsidRPr="002967FB">
              <w:t>type</w:t>
            </w:r>
            <w:r w:rsidR="00E557FC">
              <w:t xml:space="preserve"> </w:t>
            </w:r>
            <w:r w:rsidRPr="002967FB">
              <w:t>objects.</w:t>
            </w:r>
          </w:p>
        </w:tc>
      </w:tr>
      <w:tr w:rsidR="000C6F81" w:rsidRPr="002967FB" w14:paraId="56A3DCF2" w14:textId="77777777" w:rsidTr="000C6F81">
        <w:trPr>
          <w:cantSplit/>
          <w:trHeight w:val="6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60" w:type="dxa"/>
              <w:right w:w="80" w:type="dxa"/>
            </w:tcMar>
          </w:tcPr>
          <w:p w14:paraId="3E68700F" w14:textId="3F46531F" w:rsidR="007E4FFC" w:rsidRPr="000C6F81" w:rsidRDefault="00D25B4D" w:rsidP="000C6F81">
            <w:pPr>
              <w:pStyle w:val="TableText"/>
              <w:rPr>
                <w:rStyle w:val="C1"/>
              </w:rPr>
            </w:pPr>
            <w:proofErr w:type="spellStart"/>
            <w:r w:rsidRPr="000C6F81">
              <w:rPr>
                <w:rStyle w:val="C1"/>
              </w:rPr>
              <w:lastRenderedPageBreak/>
              <w:t>ConcurrentDictionary</w:t>
            </w:r>
            <w:proofErr w:type="spellEnd"/>
            <w:r w:rsidRPr="000C6F81">
              <w:rPr>
                <w:rStyle w:val="C1"/>
              </w:rPr>
              <w:t>&lt;</w:t>
            </w:r>
            <w:proofErr w:type="spellStart"/>
            <w:r w:rsidRPr="000C6F81">
              <w:rPr>
                <w:rStyle w:val="C1"/>
              </w:rPr>
              <w:t>TKey</w:t>
            </w:r>
            <w:proofErr w:type="spellEnd"/>
            <w:r w:rsidRPr="000C6F81">
              <w:rPr>
                <w:rStyle w:val="C1"/>
              </w:rPr>
              <w:t>,</w:t>
            </w:r>
            <w:r w:rsidR="00E557FC">
              <w:rPr>
                <w:rStyle w:val="C1"/>
              </w:rPr>
              <w:t xml:space="preserve"> </w:t>
            </w:r>
            <w:r w:rsidRPr="000C6F81">
              <w:rPr>
                <w:rStyle w:val="C1"/>
              </w:rPr>
              <w:t>TValue&gt;</w:t>
            </w:r>
          </w:p>
        </w:tc>
        <w:tc>
          <w:tcPr>
            <w:tcW w:w="40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60" w:type="dxa"/>
              <w:right w:w="120" w:type="dxa"/>
            </w:tcMar>
          </w:tcPr>
          <w:p w14:paraId="479FC05F" w14:textId="705F0B23" w:rsidR="007E4FFC" w:rsidRPr="002967FB" w:rsidRDefault="00D25B4D" w:rsidP="000C6F81">
            <w:pPr>
              <w:pStyle w:val="TableText"/>
            </w:pPr>
            <w:r w:rsidRPr="002967FB">
              <w:t>A</w:t>
            </w:r>
            <w:r w:rsidR="00E557FC">
              <w:t xml:space="preserve"> </w:t>
            </w:r>
            <w:r w:rsidRPr="002967FB">
              <w:t>thread-safe</w:t>
            </w:r>
            <w:r w:rsidR="00E557FC">
              <w:t xml:space="preserve"> </w:t>
            </w:r>
            <w:r w:rsidRPr="002967FB">
              <w:t>dictionary;</w:t>
            </w:r>
            <w:r w:rsidR="00E557FC">
              <w:t xml:space="preserve"> </w:t>
            </w:r>
            <w:r w:rsidRPr="002967FB">
              <w:t>a</w:t>
            </w:r>
            <w:r w:rsidR="00E557FC">
              <w:t xml:space="preserve"> </w:t>
            </w:r>
            <w:r w:rsidRPr="002967FB">
              <w:t>collection</w:t>
            </w:r>
            <w:r w:rsidR="00E557FC">
              <w:t xml:space="preserve"> </w:t>
            </w:r>
            <w:r w:rsidRPr="002967FB">
              <w:t>of</w:t>
            </w:r>
            <w:r w:rsidR="00E557FC">
              <w:t xml:space="preserve"> </w:t>
            </w:r>
            <w:r w:rsidRPr="002967FB">
              <w:t>keys</w:t>
            </w:r>
            <w:r w:rsidR="00E557FC">
              <w:t xml:space="preserve"> </w:t>
            </w:r>
            <w:r w:rsidRPr="002967FB">
              <w:t>and</w:t>
            </w:r>
            <w:r w:rsidR="00E557FC">
              <w:t xml:space="preserve"> </w:t>
            </w:r>
            <w:r w:rsidRPr="002967FB">
              <w:t>values.</w:t>
            </w:r>
          </w:p>
        </w:tc>
      </w:tr>
      <w:tr w:rsidR="000C6F81" w:rsidRPr="002967FB" w14:paraId="0D404D34" w14:textId="77777777" w:rsidTr="000C6F81">
        <w:trPr>
          <w:cantSplit/>
          <w:trHeight w:val="6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60" w:type="dxa"/>
              <w:right w:w="80" w:type="dxa"/>
            </w:tcMar>
          </w:tcPr>
          <w:p w14:paraId="676000FC" w14:textId="6E31073F" w:rsidR="007E4FFC" w:rsidRPr="000C6F81" w:rsidRDefault="000C6F81" w:rsidP="000C6F81">
            <w:pPr>
              <w:pStyle w:val="TableText"/>
              <w:rPr>
                <w:rStyle w:val="C1"/>
              </w:rPr>
            </w:pPr>
            <w:proofErr w:type="spellStart"/>
            <w:r>
              <w:rPr>
                <w:rStyle w:val="C1"/>
              </w:rPr>
              <w:t>ConcurrentQueue</w:t>
            </w:r>
            <w:proofErr w:type="spellEnd"/>
            <w:r>
              <w:rPr>
                <w:rStyle w:val="C1"/>
              </w:rPr>
              <w:t>&lt;T&gt;</w:t>
            </w:r>
            <w:r w:rsidR="005351ED" w:rsidRPr="00DD784A">
              <w:rPr>
                <w:rStyle w:val="Superscript"/>
              </w:rPr>
              <w:t>*</w:t>
            </w:r>
          </w:p>
        </w:tc>
        <w:tc>
          <w:tcPr>
            <w:tcW w:w="40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60" w:type="dxa"/>
              <w:right w:w="120" w:type="dxa"/>
            </w:tcMar>
          </w:tcPr>
          <w:p w14:paraId="6912B1EA" w14:textId="2445DE31" w:rsidR="007E4FFC" w:rsidRPr="002967FB" w:rsidRDefault="00D25B4D" w:rsidP="00FA662F">
            <w:pPr>
              <w:pStyle w:val="TableText"/>
            </w:pPr>
            <w:r w:rsidRPr="002967FB">
              <w:t>A</w:t>
            </w:r>
            <w:r w:rsidR="00E557FC">
              <w:t xml:space="preserve"> </w:t>
            </w:r>
            <w:r w:rsidRPr="002967FB">
              <w:t>thread-safe</w:t>
            </w:r>
            <w:r w:rsidR="00E557FC">
              <w:t xml:space="preserve"> </w:t>
            </w:r>
            <w:r w:rsidRPr="002967FB">
              <w:t>queue</w:t>
            </w:r>
            <w:r w:rsidR="00E557FC">
              <w:t xml:space="preserve"> </w:t>
            </w:r>
            <w:r w:rsidRPr="002967FB">
              <w:t>supporting</w:t>
            </w:r>
            <w:r w:rsidR="00E557FC">
              <w:t xml:space="preserve"> </w:t>
            </w:r>
            <w:r w:rsidRPr="002967FB">
              <w:t>first</w:t>
            </w:r>
            <w:r w:rsidR="00E557FC">
              <w:t xml:space="preserve"> </w:t>
            </w:r>
            <w:r w:rsidRPr="002967FB">
              <w:t>in,</w:t>
            </w:r>
            <w:r w:rsidR="00E557FC">
              <w:t xml:space="preserve"> </w:t>
            </w:r>
            <w:r w:rsidRPr="002967FB">
              <w:t>first</w:t>
            </w:r>
            <w:r w:rsidR="00E557FC">
              <w:t xml:space="preserve"> </w:t>
            </w:r>
            <w:r w:rsidRPr="002967FB">
              <w:t>out</w:t>
            </w:r>
            <w:r w:rsidR="00E557FC">
              <w:t xml:space="preserve"> </w:t>
            </w:r>
            <w:r w:rsidRPr="002967FB">
              <w:t>(FIFO)</w:t>
            </w:r>
            <w:r w:rsidR="00E557FC">
              <w:t xml:space="preserve"> </w:t>
            </w:r>
            <w:r w:rsidRPr="002967FB">
              <w:t>semantics</w:t>
            </w:r>
            <w:r w:rsidR="00E557FC">
              <w:t xml:space="preserve"> </w:t>
            </w:r>
            <w:r w:rsidRPr="002967FB">
              <w:t>on</w:t>
            </w:r>
            <w:r w:rsidR="00E557FC">
              <w:t xml:space="preserve"> </w:t>
            </w:r>
            <w:r w:rsidRPr="002967FB">
              <w:t>objects</w:t>
            </w:r>
            <w:r w:rsidR="00E557FC">
              <w:t xml:space="preserve"> </w:t>
            </w:r>
            <w:r w:rsidRPr="002967FB">
              <w:t>of</w:t>
            </w:r>
            <w:r w:rsidR="00E557FC">
              <w:t xml:space="preserve"> </w:t>
            </w:r>
            <w:r w:rsidRPr="002967FB">
              <w:t>type</w:t>
            </w:r>
            <w:r w:rsidR="00E557FC">
              <w:t xml:space="preserve"> </w:t>
            </w:r>
            <w:r w:rsidRPr="00E153FD">
              <w:rPr>
                <w:rStyle w:val="C1"/>
              </w:rPr>
              <w:t>T</w:t>
            </w:r>
            <w:r w:rsidRPr="002967FB">
              <w:t>.</w:t>
            </w:r>
          </w:p>
        </w:tc>
      </w:tr>
      <w:tr w:rsidR="000C6F81" w:rsidRPr="002967FB" w14:paraId="23E024C7" w14:textId="77777777" w:rsidTr="000C6F81">
        <w:trPr>
          <w:cantSplit/>
          <w:trHeight w:val="6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60" w:type="dxa"/>
              <w:right w:w="80" w:type="dxa"/>
            </w:tcMar>
          </w:tcPr>
          <w:p w14:paraId="76DE8CA5" w14:textId="69EFDD71" w:rsidR="007E4FFC" w:rsidRPr="000C6F81" w:rsidRDefault="000C6F81" w:rsidP="000C6F81">
            <w:pPr>
              <w:pStyle w:val="TableText"/>
              <w:rPr>
                <w:rStyle w:val="C1"/>
              </w:rPr>
            </w:pPr>
            <w:proofErr w:type="spellStart"/>
            <w:r>
              <w:rPr>
                <w:rStyle w:val="C1"/>
              </w:rPr>
              <w:t>ConcurrentStack</w:t>
            </w:r>
            <w:proofErr w:type="spellEnd"/>
            <w:r>
              <w:rPr>
                <w:rStyle w:val="C1"/>
              </w:rPr>
              <w:t>&lt;T&gt;</w:t>
            </w:r>
            <w:r w:rsidR="005351ED" w:rsidRPr="00DD784A">
              <w:rPr>
                <w:rStyle w:val="Superscript"/>
              </w:rPr>
              <w:t>*</w:t>
            </w:r>
          </w:p>
        </w:tc>
        <w:tc>
          <w:tcPr>
            <w:tcW w:w="40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60" w:type="dxa"/>
              <w:right w:w="120" w:type="dxa"/>
            </w:tcMar>
          </w:tcPr>
          <w:p w14:paraId="52C67E17" w14:textId="2C251A08" w:rsidR="007E4FFC" w:rsidRPr="002967FB" w:rsidRDefault="00D25B4D" w:rsidP="00FA662F">
            <w:pPr>
              <w:pStyle w:val="TableText"/>
            </w:pPr>
            <w:r w:rsidRPr="002967FB">
              <w:t>A</w:t>
            </w:r>
            <w:r w:rsidR="00E557FC">
              <w:t xml:space="preserve"> </w:t>
            </w:r>
            <w:r w:rsidRPr="002967FB">
              <w:t>thread-safe</w:t>
            </w:r>
            <w:r w:rsidR="00E557FC">
              <w:t xml:space="preserve"> </w:t>
            </w:r>
            <w:r w:rsidRPr="002967FB">
              <w:t>stack</w:t>
            </w:r>
            <w:r w:rsidR="00E557FC">
              <w:t xml:space="preserve"> </w:t>
            </w:r>
            <w:r w:rsidRPr="002967FB">
              <w:t>supporting</w:t>
            </w:r>
            <w:r w:rsidR="00E557FC">
              <w:t xml:space="preserve"> </w:t>
            </w:r>
            <w:r w:rsidRPr="002967FB">
              <w:t>first</w:t>
            </w:r>
            <w:r w:rsidR="00E557FC">
              <w:t xml:space="preserve"> </w:t>
            </w:r>
            <w:r w:rsidRPr="002967FB">
              <w:t>in,</w:t>
            </w:r>
            <w:r w:rsidR="00E557FC">
              <w:t xml:space="preserve"> </w:t>
            </w:r>
            <w:r w:rsidRPr="002967FB">
              <w:t>last</w:t>
            </w:r>
            <w:r w:rsidR="00E557FC">
              <w:t xml:space="preserve"> </w:t>
            </w:r>
            <w:r w:rsidRPr="002967FB">
              <w:t>out</w:t>
            </w:r>
            <w:r w:rsidR="00E557FC">
              <w:t xml:space="preserve"> </w:t>
            </w:r>
            <w:r w:rsidRPr="002967FB">
              <w:t>(FILO)</w:t>
            </w:r>
            <w:r w:rsidR="00E557FC">
              <w:t xml:space="preserve"> </w:t>
            </w:r>
            <w:r w:rsidRPr="002967FB">
              <w:t>semantics</w:t>
            </w:r>
            <w:r w:rsidR="00E557FC">
              <w:t xml:space="preserve"> </w:t>
            </w:r>
            <w:r w:rsidRPr="002967FB">
              <w:t>on</w:t>
            </w:r>
            <w:r w:rsidR="00E557FC">
              <w:t xml:space="preserve"> </w:t>
            </w:r>
            <w:r w:rsidRPr="002967FB">
              <w:t>objects</w:t>
            </w:r>
            <w:r w:rsidR="00E557FC">
              <w:t xml:space="preserve"> </w:t>
            </w:r>
            <w:r w:rsidRPr="002967FB">
              <w:t>of</w:t>
            </w:r>
            <w:r w:rsidR="00E557FC">
              <w:t xml:space="preserve"> </w:t>
            </w:r>
            <w:r w:rsidRPr="002967FB">
              <w:t>type</w:t>
            </w:r>
            <w:r w:rsidR="00E557FC">
              <w:t xml:space="preserve"> </w:t>
            </w:r>
            <w:r w:rsidRPr="00E153FD">
              <w:rPr>
                <w:rStyle w:val="C1"/>
              </w:rPr>
              <w:t>T</w:t>
            </w:r>
            <w:r w:rsidRPr="002967FB">
              <w:t>.</w:t>
            </w:r>
          </w:p>
        </w:tc>
      </w:tr>
    </w:tbl>
    <w:p w14:paraId="68EFB9C3" w14:textId="7FB564DB" w:rsidR="007E4FFC" w:rsidRPr="00E153FD" w:rsidRDefault="00D25B4D">
      <w:pPr>
        <w:pStyle w:val="TableFN"/>
        <w:rPr>
          <w:rStyle w:val="C1"/>
        </w:rPr>
      </w:pPr>
      <w:r w:rsidRPr="002967FB">
        <w:t>*</w:t>
      </w:r>
      <w:r w:rsidR="00E557FC">
        <w:t xml:space="preserve"> </w:t>
      </w:r>
      <w:r w:rsidRPr="002967FB">
        <w:t>Collection</w:t>
      </w:r>
      <w:r w:rsidR="00E557FC">
        <w:t xml:space="preserve"> </w:t>
      </w:r>
      <w:r w:rsidRPr="002967FB">
        <w:t>classes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implement</w:t>
      </w:r>
      <w:r w:rsidR="00E557FC">
        <w:t xml:space="preserve"> </w:t>
      </w:r>
      <w:proofErr w:type="spellStart"/>
      <w:r w:rsidRPr="00E153FD">
        <w:rPr>
          <w:rStyle w:val="C1"/>
        </w:rPr>
        <w:t>IProducerConsumerCollection</w:t>
      </w:r>
      <w:proofErr w:type="spellEnd"/>
      <w:r w:rsidRPr="00E153FD">
        <w:rPr>
          <w:rStyle w:val="C1"/>
        </w:rPr>
        <w:t>&lt;T&gt;.</w:t>
      </w:r>
    </w:p>
    <w:p w14:paraId="4FB65504" w14:textId="54BF5620" w:rsidR="009A16C9" w:rsidRPr="002967FB" w:rsidRDefault="009A16C9" w:rsidP="009A16C9">
      <w:pPr>
        <w:pStyle w:val="Body"/>
      </w:pPr>
      <w:r w:rsidRPr="002967FB">
        <w:t>A</w:t>
      </w:r>
      <w:r w:rsidR="00E557FC">
        <w:t xml:space="preserve"> </w:t>
      </w:r>
      <w:r w:rsidRPr="002967FB">
        <w:t>common</w:t>
      </w:r>
      <w:r w:rsidR="00E557FC">
        <w:t xml:space="preserve"> </w:t>
      </w:r>
      <w:r w:rsidRPr="002967FB">
        <w:t>pattern</w:t>
      </w:r>
      <w:r w:rsidR="00E557FC">
        <w:t xml:space="preserve"> </w:t>
      </w:r>
      <w:r w:rsidRPr="002967FB">
        <w:t>enabled</w:t>
      </w:r>
      <w:r w:rsidR="00E557FC">
        <w:t xml:space="preserve"> </w:t>
      </w:r>
      <w:r w:rsidRPr="002967FB">
        <w:t>by</w:t>
      </w:r>
      <w:r w:rsidR="00E557FC">
        <w:t xml:space="preserve"> </w:t>
      </w:r>
      <w:r w:rsidRPr="002967FB">
        <w:t>concurrent</w:t>
      </w:r>
      <w:r w:rsidR="00E557FC">
        <w:t xml:space="preserve"> </w:t>
      </w:r>
      <w:r w:rsidRPr="002967FB">
        <w:t>collections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support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thread-safe</w:t>
      </w:r>
      <w:r w:rsidR="00E557FC">
        <w:t xml:space="preserve"> </w:t>
      </w:r>
      <w:r w:rsidRPr="002967FB">
        <w:t>access</w:t>
      </w:r>
      <w:r w:rsidR="00E557FC">
        <w:t xml:space="preserve"> </w:t>
      </w:r>
      <w:r w:rsidRPr="002967FB">
        <w:t>by</w:t>
      </w:r>
      <w:r w:rsidR="00E557FC">
        <w:t xml:space="preserve"> </w:t>
      </w:r>
      <w:r w:rsidRPr="002967FB">
        <w:t>producers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consumers.</w:t>
      </w:r>
      <w:r w:rsidR="00E557FC">
        <w:t xml:space="preserve"> </w:t>
      </w:r>
      <w:r w:rsidRPr="002967FB">
        <w:t>Classes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implement</w:t>
      </w:r>
      <w:r w:rsidR="00E557FC">
        <w:t xml:space="preserve"> </w:t>
      </w:r>
      <w:proofErr w:type="spellStart"/>
      <w:r w:rsidRPr="002967FB">
        <w:rPr>
          <w:rStyle w:val="C1"/>
        </w:rPr>
        <w:t>IProducerConsumerCollection</w:t>
      </w:r>
      <w:proofErr w:type="spellEnd"/>
      <w:r w:rsidRPr="002967FB">
        <w:rPr>
          <w:rStyle w:val="C1"/>
        </w:rPr>
        <w:t>&lt;T&gt;</w:t>
      </w:r>
      <w:r w:rsidR="00E557FC">
        <w:t xml:space="preserve"> </w:t>
      </w:r>
      <w:r w:rsidRPr="002967FB">
        <w:t>(identified</w:t>
      </w:r>
      <w:r w:rsidR="00E557FC">
        <w:t xml:space="preserve"> </w:t>
      </w:r>
      <w:r w:rsidRPr="002967FB">
        <w:t>by</w:t>
      </w:r>
      <w:r w:rsidR="00E557FC">
        <w:t xml:space="preserve"> </w:t>
      </w:r>
      <w:r w:rsidRPr="002967FB">
        <w:t>*</w:t>
      </w:r>
      <w:r w:rsidR="00E557FC">
        <w:t xml:space="preserve"> </w:t>
      </w:r>
      <w:r w:rsidRPr="002967FB">
        <w:t>in</w:t>
      </w:r>
      <w:r w:rsidR="00E557FC">
        <w:t xml:space="preserve"> </w:t>
      </w:r>
      <w:r w:rsidR="0051473F">
        <w:t>Table</w:t>
      </w:r>
      <w:r w:rsidR="00E557FC">
        <w:t xml:space="preserve"> </w:t>
      </w:r>
      <w:r w:rsidR="0051473F">
        <w:t>20.</w:t>
      </w:r>
      <w:r w:rsidRPr="002967FB">
        <w:t>4)</w:t>
      </w:r>
      <w:r w:rsidR="00E557FC">
        <w:t xml:space="preserve"> </w:t>
      </w:r>
      <w:r w:rsidRPr="002967FB">
        <w:t>are</w:t>
      </w:r>
      <w:r w:rsidR="00E557FC">
        <w:t xml:space="preserve"> </w:t>
      </w:r>
      <w:r w:rsidRPr="002967FB">
        <w:t>specifically</w:t>
      </w:r>
      <w:r w:rsidR="00E557FC">
        <w:t xml:space="preserve"> </w:t>
      </w:r>
      <w:r w:rsidRPr="002967FB">
        <w:t>designed</w:t>
      </w:r>
      <w:r w:rsidR="00E557FC">
        <w:t xml:space="preserve"> </w:t>
      </w:r>
      <w:r w:rsidRPr="002967FB">
        <w:t>to</w:t>
      </w:r>
      <w:r w:rsidR="00E557FC">
        <w:t xml:space="preserve"> </w:t>
      </w:r>
      <w:r>
        <w:t>provide</w:t>
      </w:r>
      <w:r w:rsidR="00E557FC">
        <w:t xml:space="preserve"> </w:t>
      </w:r>
      <w:r>
        <w:t>such</w:t>
      </w:r>
      <w:r w:rsidR="00E557FC">
        <w:t xml:space="preserve"> </w:t>
      </w:r>
      <w:r w:rsidRPr="002967FB">
        <w:t>support.</w:t>
      </w:r>
      <w:r w:rsidR="00E557FC">
        <w:t xml:space="preserve"> </w:t>
      </w:r>
      <w:r w:rsidRPr="002967FB">
        <w:t>This</w:t>
      </w:r>
      <w:r w:rsidR="00E557FC">
        <w:t xml:space="preserve"> </w:t>
      </w:r>
      <w:r w:rsidRPr="002967FB">
        <w:t>enables</w:t>
      </w:r>
      <w:r w:rsidR="00E557FC">
        <w:t xml:space="preserve"> </w:t>
      </w:r>
      <w:r w:rsidRPr="002967FB">
        <w:t>one</w:t>
      </w:r>
      <w:r w:rsidR="00E557FC">
        <w:t xml:space="preserve"> </w:t>
      </w:r>
      <w:r w:rsidRPr="002967FB">
        <w:t>or</w:t>
      </w:r>
      <w:r w:rsidR="00E557FC">
        <w:t xml:space="preserve"> </w:t>
      </w:r>
      <w:r w:rsidRPr="002967FB">
        <w:t>more</w:t>
      </w:r>
      <w:r w:rsidR="00E557FC">
        <w:t xml:space="preserve"> </w:t>
      </w:r>
      <w:r w:rsidRPr="002967FB">
        <w:t>classes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be</w:t>
      </w:r>
      <w:r w:rsidR="00E557FC">
        <w:t xml:space="preserve"> </w:t>
      </w:r>
      <w:r w:rsidRPr="002967FB">
        <w:t>pumping</w:t>
      </w:r>
      <w:r w:rsidR="00E557FC">
        <w:t xml:space="preserve"> </w:t>
      </w:r>
      <w:r w:rsidRPr="002967FB">
        <w:t>data</w:t>
      </w:r>
      <w:r w:rsidR="00E557FC">
        <w:t xml:space="preserve"> </w:t>
      </w:r>
      <w:r w:rsidRPr="002967FB">
        <w:t>into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collection</w:t>
      </w:r>
      <w:r w:rsidR="00E557FC">
        <w:t xml:space="preserve"> </w:t>
      </w:r>
      <w:r w:rsidRPr="002967FB">
        <w:t>while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different</w:t>
      </w:r>
      <w:r w:rsidR="00E557FC">
        <w:t xml:space="preserve"> </w:t>
      </w:r>
      <w:r w:rsidRPr="002967FB">
        <w:t>set</w:t>
      </w:r>
      <w:r w:rsidR="00E557FC">
        <w:t xml:space="preserve"> </w:t>
      </w:r>
      <w:r w:rsidRPr="002967FB">
        <w:t>reads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out,</w:t>
      </w:r>
      <w:r w:rsidR="00E557FC">
        <w:t xml:space="preserve"> </w:t>
      </w:r>
      <w:r w:rsidRPr="002967FB">
        <w:t>removing</w:t>
      </w:r>
      <w:r w:rsidR="00E557FC">
        <w:t xml:space="preserve"> </w:t>
      </w:r>
      <w:r w:rsidRPr="002967FB">
        <w:t>it.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order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which</w:t>
      </w:r>
      <w:r w:rsidR="00E557FC">
        <w:t xml:space="preserve"> </w:t>
      </w:r>
      <w:r w:rsidRPr="002967FB">
        <w:t>data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added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removed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determined</w:t>
      </w:r>
      <w:r w:rsidR="00E557FC">
        <w:t xml:space="preserve"> </w:t>
      </w:r>
      <w:r w:rsidRPr="002967FB">
        <w:t>by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individual</w:t>
      </w:r>
      <w:r w:rsidR="00E557FC">
        <w:t xml:space="preserve"> </w:t>
      </w:r>
      <w:r w:rsidRPr="002967FB">
        <w:t>collection</w:t>
      </w:r>
      <w:r w:rsidR="00E557FC">
        <w:t xml:space="preserve"> </w:t>
      </w:r>
      <w:r w:rsidRPr="002967FB">
        <w:t>classes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implement</w:t>
      </w:r>
      <w:r w:rsidR="00E557FC">
        <w:t xml:space="preserve"> </w:t>
      </w:r>
      <w:r w:rsidRPr="002967FB">
        <w:t>the</w:t>
      </w:r>
      <w:r w:rsidR="00E557FC">
        <w:t xml:space="preserve"> </w:t>
      </w:r>
      <w:proofErr w:type="spellStart"/>
      <w:r w:rsidRPr="002967FB">
        <w:rPr>
          <w:rStyle w:val="C1"/>
        </w:rPr>
        <w:t>IProducerConsumerCollection</w:t>
      </w:r>
      <w:proofErr w:type="spellEnd"/>
      <w:r w:rsidRPr="002967FB">
        <w:rPr>
          <w:rStyle w:val="C1"/>
        </w:rPr>
        <w:t>&lt;T&gt;</w:t>
      </w:r>
      <w:r w:rsidR="00E557FC">
        <w:t xml:space="preserve"> </w:t>
      </w:r>
      <w:r w:rsidRPr="002967FB">
        <w:t>interface.</w:t>
      </w:r>
    </w:p>
    <w:p w14:paraId="20E858DD" w14:textId="320F2513" w:rsidR="0000789B" w:rsidRPr="002967FB" w:rsidRDefault="0000789B" w:rsidP="008929C1">
      <w:pPr>
        <w:pStyle w:val="Body"/>
      </w:pPr>
      <w:r w:rsidRPr="002967FB">
        <w:t>Although</w:t>
      </w:r>
      <w:r w:rsidR="00E557FC">
        <w:t xml:space="preserve"> </w:t>
      </w:r>
      <w:r w:rsidR="009A16C9">
        <w:t>it</w:t>
      </w:r>
      <w:r w:rsidR="00E557FC">
        <w:t xml:space="preserve"> </w:t>
      </w:r>
      <w:r w:rsidR="009A16C9">
        <w:t>is</w:t>
      </w:r>
      <w:r w:rsidR="00E557FC">
        <w:t xml:space="preserve"> </w:t>
      </w:r>
      <w:r w:rsidRPr="002967FB">
        <w:t>not</w:t>
      </w:r>
      <w:r w:rsidR="00E557FC">
        <w:t xml:space="preserve"> </w:t>
      </w:r>
      <w:r w:rsidRPr="002967FB">
        <w:t>built</w:t>
      </w:r>
      <w:r w:rsidR="00E557FC">
        <w:t xml:space="preserve"> </w:t>
      </w:r>
      <w:r w:rsidRPr="002967FB">
        <w:t>into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out-of-the-box</w:t>
      </w:r>
      <w:r w:rsidR="00E557FC">
        <w:t xml:space="preserve"> </w:t>
      </w:r>
      <w:r w:rsidRPr="002967FB">
        <w:t>.NET</w:t>
      </w:r>
      <w:r w:rsidR="00A12A51">
        <w:t>/Dot</w:t>
      </w:r>
      <w:r w:rsidR="006237C5">
        <w:t>n</w:t>
      </w:r>
      <w:r w:rsidR="00A12A51">
        <w:t>et</w:t>
      </w:r>
      <w:r w:rsidR="00E557FC">
        <w:t xml:space="preserve"> </w:t>
      </w:r>
      <w:r w:rsidR="00A12A51">
        <w:t>Core</w:t>
      </w:r>
      <w:r w:rsidR="00E557FC">
        <w:t xml:space="preserve"> </w:t>
      </w:r>
      <w:r w:rsidR="005D4D16">
        <w:t>F</w:t>
      </w:r>
      <w:r w:rsidRPr="002967FB">
        <w:t>ramework</w:t>
      </w:r>
      <w:r w:rsidR="00714839">
        <w:t>s</w:t>
      </w:r>
      <w:r w:rsidR="009A16C9">
        <w:t>,</w:t>
      </w:r>
      <w:r w:rsidR="00E557FC">
        <w:t xml:space="preserve"> </w:t>
      </w:r>
      <w:r w:rsidRPr="002967FB">
        <w:t>an</w:t>
      </w:r>
      <w:r w:rsidR="00E557FC">
        <w:t xml:space="preserve"> </w:t>
      </w:r>
      <w:r w:rsidRPr="002967FB">
        <w:t>additional</w:t>
      </w:r>
      <w:r w:rsidR="00E557FC">
        <w:t xml:space="preserve"> </w:t>
      </w:r>
      <w:r w:rsidRPr="002967FB">
        <w:t>immutable</w:t>
      </w:r>
      <w:r w:rsidR="00E557FC">
        <w:t xml:space="preserve"> </w:t>
      </w:r>
      <w:r w:rsidRPr="002967FB">
        <w:t>collection</w:t>
      </w:r>
      <w:r w:rsidR="00E557FC">
        <w:t xml:space="preserve"> </w:t>
      </w:r>
      <w:r w:rsidRPr="002967FB">
        <w:t>library</w:t>
      </w:r>
      <w:r w:rsidR="00E557FC">
        <w:t xml:space="preserve"> </w:t>
      </w:r>
      <w:r w:rsidR="009A16C9">
        <w:t>is</w:t>
      </w:r>
      <w:r w:rsidR="00E557FC">
        <w:t xml:space="preserve"> </w:t>
      </w:r>
      <w:r w:rsidR="009A16C9">
        <w:t>available</w:t>
      </w:r>
      <w:r w:rsidR="00E557FC">
        <w:t xml:space="preserve"> </w:t>
      </w:r>
      <w:r w:rsidR="00777D5A">
        <w:t>as</w:t>
      </w:r>
      <w:r w:rsidR="00E557FC">
        <w:t xml:space="preserve"> </w:t>
      </w:r>
      <w:r w:rsidR="00777D5A">
        <w:t>a</w:t>
      </w:r>
      <w:r w:rsidR="00E557FC">
        <w:t xml:space="preserve"> </w:t>
      </w:r>
      <w:r w:rsidR="00777D5A">
        <w:t>NuGet</w:t>
      </w:r>
      <w:r w:rsidR="00E557FC">
        <w:t xml:space="preserve"> </w:t>
      </w:r>
      <w:r w:rsidR="00777D5A">
        <w:t>package</w:t>
      </w:r>
      <w:r w:rsidR="00E557FC">
        <w:t xml:space="preserve"> </w:t>
      </w:r>
      <w:r w:rsidR="00777D5A">
        <w:t>reference</w:t>
      </w:r>
      <w:r w:rsidRPr="002967FB">
        <w:t>,</w:t>
      </w:r>
      <w:r w:rsidR="00E557FC">
        <w:t xml:space="preserve"> </w:t>
      </w:r>
      <w:r w:rsidR="009A16C9">
        <w:t>called</w:t>
      </w:r>
      <w:r w:rsidR="00E557FC">
        <w:t xml:space="preserve"> </w:t>
      </w:r>
      <w:proofErr w:type="spellStart"/>
      <w:proofErr w:type="gramStart"/>
      <w:r w:rsidRPr="002967FB">
        <w:rPr>
          <w:rStyle w:val="C1"/>
        </w:rPr>
        <w:t>System.Collections.Immutable</w:t>
      </w:r>
      <w:proofErr w:type="spellEnd"/>
      <w:proofErr w:type="gramEnd"/>
      <w:r w:rsidR="002967FB">
        <w:t>.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advantage</w:t>
      </w:r>
      <w:r w:rsidR="00E557FC">
        <w:t xml:space="preserve"> </w:t>
      </w:r>
      <w:r w:rsidRPr="002967FB">
        <w:t>of</w:t>
      </w:r>
      <w:r w:rsidR="00E557FC">
        <w:t xml:space="preserve"> </w:t>
      </w:r>
      <w:r w:rsidR="00142643" w:rsidRPr="002967FB">
        <w:t>the</w:t>
      </w:r>
      <w:r w:rsidR="00E557FC">
        <w:t xml:space="preserve"> </w:t>
      </w:r>
      <w:r w:rsidRPr="002967FB">
        <w:t>immutable</w:t>
      </w:r>
      <w:r w:rsidR="00E557FC">
        <w:t xml:space="preserve"> </w:t>
      </w:r>
      <w:r w:rsidRPr="002967FB">
        <w:t>collection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can</w:t>
      </w:r>
      <w:r w:rsidR="00E557FC">
        <w:t xml:space="preserve"> </w:t>
      </w:r>
      <w:r w:rsidRPr="002967FB">
        <w:t>be</w:t>
      </w:r>
      <w:r w:rsidR="00E557FC">
        <w:t xml:space="preserve"> </w:t>
      </w:r>
      <w:r w:rsidRPr="002967FB">
        <w:t>passed</w:t>
      </w:r>
      <w:r w:rsidR="00E557FC">
        <w:t xml:space="preserve"> </w:t>
      </w:r>
      <w:r w:rsidRPr="002967FB">
        <w:t>freely</w:t>
      </w:r>
      <w:r w:rsidR="00E557FC">
        <w:t xml:space="preserve"> </w:t>
      </w:r>
      <w:r w:rsidRPr="002967FB">
        <w:t>between</w:t>
      </w:r>
      <w:r w:rsidR="00E557FC">
        <w:t xml:space="preserve"> </w:t>
      </w:r>
      <w:r w:rsidRPr="002967FB">
        <w:t>threads</w:t>
      </w:r>
      <w:r w:rsidR="00E557FC">
        <w:t xml:space="preserve"> </w:t>
      </w:r>
      <w:r w:rsidR="00142643" w:rsidRPr="002967FB">
        <w:t>without</w:t>
      </w:r>
      <w:r w:rsidR="00E557FC">
        <w:t xml:space="preserve"> </w:t>
      </w:r>
      <w:r w:rsidR="00142643" w:rsidRPr="002967FB">
        <w:t>concern</w:t>
      </w:r>
      <w:r w:rsidR="00E557FC">
        <w:t xml:space="preserve"> </w:t>
      </w:r>
      <w:r w:rsidR="00142643" w:rsidRPr="002967FB">
        <w:t>for</w:t>
      </w:r>
      <w:r w:rsidR="00E557FC">
        <w:t xml:space="preserve"> </w:t>
      </w:r>
      <w:r w:rsidR="00142643" w:rsidRPr="002967FB">
        <w:t>either</w:t>
      </w:r>
      <w:r w:rsidR="00E557FC">
        <w:t xml:space="preserve"> </w:t>
      </w:r>
      <w:r w:rsidR="00142643" w:rsidRPr="002967FB">
        <w:t>deadlocks</w:t>
      </w:r>
      <w:r w:rsidR="00E557FC">
        <w:t xml:space="preserve"> </w:t>
      </w:r>
      <w:r w:rsidR="00142643" w:rsidRPr="002967FB">
        <w:t>or</w:t>
      </w:r>
      <w:r w:rsidR="00E557FC">
        <w:t xml:space="preserve"> </w:t>
      </w:r>
      <w:r w:rsidR="00142643" w:rsidRPr="002967FB">
        <w:t>interim</w:t>
      </w:r>
      <w:r w:rsidR="00E557FC">
        <w:t xml:space="preserve"> </w:t>
      </w:r>
      <w:r w:rsidR="00142643" w:rsidRPr="002967FB">
        <w:t>updates</w:t>
      </w:r>
      <w:r w:rsidR="002967FB">
        <w:t>.</w:t>
      </w:r>
      <w:r w:rsidR="00E557FC">
        <w:t xml:space="preserve"> </w:t>
      </w:r>
      <w:r w:rsidR="009A16C9">
        <w:t>As</w:t>
      </w:r>
      <w:r w:rsidR="00E557FC">
        <w:t xml:space="preserve"> </w:t>
      </w:r>
      <w:r w:rsidR="00142643" w:rsidRPr="002967FB">
        <w:t>immutable</w:t>
      </w:r>
      <w:r w:rsidR="00E557FC">
        <w:t xml:space="preserve"> </w:t>
      </w:r>
      <w:r w:rsidR="00142643" w:rsidRPr="002967FB">
        <w:t>collections</w:t>
      </w:r>
      <w:r w:rsidR="00E557FC">
        <w:t xml:space="preserve"> </w:t>
      </w:r>
      <w:r w:rsidR="00142643" w:rsidRPr="002967FB">
        <w:t>cannot</w:t>
      </w:r>
      <w:r w:rsidR="00E557FC">
        <w:t xml:space="preserve"> </w:t>
      </w:r>
      <w:r w:rsidR="00142643" w:rsidRPr="002967FB">
        <w:t>be</w:t>
      </w:r>
      <w:r w:rsidR="00E557FC">
        <w:t xml:space="preserve"> </w:t>
      </w:r>
      <w:r w:rsidR="00142643" w:rsidRPr="002967FB">
        <w:t>modified</w:t>
      </w:r>
      <w:r w:rsidR="009A16C9">
        <w:t>,</w:t>
      </w:r>
      <w:r w:rsidR="00E557FC">
        <w:t xml:space="preserve"> </w:t>
      </w:r>
      <w:r w:rsidR="00142643" w:rsidRPr="002967FB">
        <w:t>interim</w:t>
      </w:r>
      <w:r w:rsidR="00E557FC">
        <w:t xml:space="preserve"> </w:t>
      </w:r>
      <w:r w:rsidR="00142643" w:rsidRPr="002967FB">
        <w:t>updates</w:t>
      </w:r>
      <w:r w:rsidR="00E557FC">
        <w:t xml:space="preserve"> </w:t>
      </w:r>
      <w:r w:rsidR="00142643" w:rsidRPr="002967FB">
        <w:t>won</w:t>
      </w:r>
      <w:r w:rsidR="00FA662F" w:rsidRPr="00FA662F">
        <w:t>’</w:t>
      </w:r>
      <w:r w:rsidR="00142643" w:rsidRPr="002967FB">
        <w:t>t</w:t>
      </w:r>
      <w:r w:rsidR="00E557FC">
        <w:t xml:space="preserve"> </w:t>
      </w:r>
      <w:r w:rsidR="00142643" w:rsidRPr="002967FB">
        <w:t>occur</w:t>
      </w:r>
      <w:r w:rsidR="009A16C9">
        <w:t>;</w:t>
      </w:r>
      <w:r w:rsidR="00E557FC">
        <w:t xml:space="preserve"> </w:t>
      </w:r>
      <w:proofErr w:type="gramStart"/>
      <w:r w:rsidR="009A16C9">
        <w:t>thus</w:t>
      </w:r>
      <w:proofErr w:type="gramEnd"/>
      <w:r w:rsidR="00E557FC">
        <w:t xml:space="preserve"> </w:t>
      </w:r>
      <w:r w:rsidR="009A16C9">
        <w:t>such</w:t>
      </w:r>
      <w:r w:rsidR="00E557FC">
        <w:t xml:space="preserve"> </w:t>
      </w:r>
      <w:r w:rsidR="009A16C9">
        <w:t>collections</w:t>
      </w:r>
      <w:r w:rsidR="00E557FC">
        <w:t xml:space="preserve"> </w:t>
      </w:r>
      <w:r w:rsidR="009A16C9">
        <w:t>are</w:t>
      </w:r>
      <w:r w:rsidR="00E557FC">
        <w:t xml:space="preserve"> </w:t>
      </w:r>
      <w:r w:rsidR="00142643" w:rsidRPr="002967FB">
        <w:t>automatically</w:t>
      </w:r>
      <w:r w:rsidR="00E557FC">
        <w:t xml:space="preserve"> </w:t>
      </w:r>
      <w:r w:rsidR="00142643" w:rsidRPr="002967FB">
        <w:t>thread</w:t>
      </w:r>
      <w:r w:rsidR="009A16C9">
        <w:t>-</w:t>
      </w:r>
      <w:r w:rsidR="00142643" w:rsidRPr="002967FB">
        <w:t>safe</w:t>
      </w:r>
      <w:r w:rsidR="00E557FC">
        <w:t xml:space="preserve"> </w:t>
      </w:r>
      <w:r w:rsidR="00142643" w:rsidRPr="002967FB">
        <w:t>(so</w:t>
      </w:r>
      <w:r w:rsidR="00E557FC">
        <w:t xml:space="preserve"> </w:t>
      </w:r>
      <w:r w:rsidR="009A16C9">
        <w:t>there</w:t>
      </w:r>
      <w:r w:rsidR="00E557FC">
        <w:t xml:space="preserve"> </w:t>
      </w:r>
      <w:r w:rsidR="009A16C9">
        <w:t>is</w:t>
      </w:r>
      <w:r w:rsidR="00E557FC">
        <w:t xml:space="preserve"> </w:t>
      </w:r>
      <w:r w:rsidR="00142643" w:rsidRPr="002967FB">
        <w:t>no</w:t>
      </w:r>
      <w:r w:rsidR="00E557FC">
        <w:t xml:space="preserve"> </w:t>
      </w:r>
      <w:r w:rsidR="00142643" w:rsidRPr="002967FB">
        <w:t>need</w:t>
      </w:r>
      <w:r w:rsidR="00E557FC">
        <w:t xml:space="preserve"> </w:t>
      </w:r>
      <w:r w:rsidR="00142643" w:rsidRPr="002967FB">
        <w:t>to</w:t>
      </w:r>
      <w:r w:rsidR="00E557FC">
        <w:t xml:space="preserve"> </w:t>
      </w:r>
      <w:r w:rsidR="00142643" w:rsidRPr="002967FB">
        <w:t>lock</w:t>
      </w:r>
      <w:r w:rsidR="00E557FC">
        <w:t xml:space="preserve"> </w:t>
      </w:r>
      <w:r w:rsidR="00142643" w:rsidRPr="002967FB">
        <w:t>access)</w:t>
      </w:r>
      <w:r w:rsidR="002967FB">
        <w:t>.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more</w:t>
      </w:r>
      <w:r w:rsidR="00E557FC">
        <w:t xml:space="preserve"> </w:t>
      </w:r>
      <w:r w:rsidRPr="002967FB">
        <w:t>information</w:t>
      </w:r>
      <w:r w:rsidR="009A16C9">
        <w:t>,</w:t>
      </w:r>
      <w:r w:rsidR="00E557FC">
        <w:t xml:space="preserve"> </w:t>
      </w:r>
      <w:r w:rsidRPr="002967FB">
        <w:t>see</w:t>
      </w:r>
      <w:r w:rsidR="00E557FC">
        <w:t xml:space="preserve"> </w:t>
      </w:r>
      <w:r w:rsidRPr="002967FB">
        <w:t>http://</w:t>
      </w:r>
      <w:r w:rsidR="00262ED1">
        <w:t>itl.tc</w:t>
      </w:r>
      <w:r w:rsidRPr="002967FB">
        <w:t>/SystemCollectionsImmutable.</w:t>
      </w:r>
    </w:p>
    <w:p w14:paraId="0CA5EB08" w14:textId="61205D07" w:rsidR="007E4FFC" w:rsidRPr="002967FB" w:rsidRDefault="00D25B4D" w:rsidP="000C6F81">
      <w:pPr>
        <w:pStyle w:val="HB"/>
      </w:pPr>
      <w:r w:rsidRPr="002967FB">
        <w:t>Thread</w:t>
      </w:r>
      <w:r w:rsidR="00E557FC">
        <w:t xml:space="preserve"> </w:t>
      </w:r>
      <w:r w:rsidRPr="002967FB">
        <w:t>Local</w:t>
      </w:r>
      <w:r w:rsidR="00E557FC">
        <w:t xml:space="preserve"> </w:t>
      </w:r>
      <w:r w:rsidRPr="002967FB">
        <w:t>Storage</w:t>
      </w:r>
    </w:p>
    <w:p w14:paraId="54365617" w14:textId="7D9192AF" w:rsidR="007E4FFC" w:rsidRPr="002967FB" w:rsidRDefault="00D25B4D">
      <w:pPr>
        <w:pStyle w:val="BodyNoIndent"/>
      </w:pPr>
      <w:r w:rsidRPr="002967FB">
        <w:t>In</w:t>
      </w:r>
      <w:r w:rsidR="00E557FC">
        <w:t xml:space="preserve"> </w:t>
      </w:r>
      <w:r w:rsidRPr="002967FB">
        <w:t>some</w:t>
      </w:r>
      <w:r w:rsidR="00E557FC">
        <w:t xml:space="preserve"> </w:t>
      </w:r>
      <w:r w:rsidRPr="002967FB">
        <w:t>cases,</w:t>
      </w:r>
      <w:r w:rsidR="00E557FC">
        <w:t xml:space="preserve"> </w:t>
      </w:r>
      <w:r w:rsidRPr="002967FB">
        <w:t>using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locks</w:t>
      </w:r>
      <w:r w:rsidR="00E557FC">
        <w:t xml:space="preserve"> </w:t>
      </w:r>
      <w:r w:rsidRPr="002967FB">
        <w:t>can</w:t>
      </w:r>
      <w:r w:rsidR="00E557FC">
        <w:t xml:space="preserve"> </w:t>
      </w:r>
      <w:r w:rsidRPr="002967FB">
        <w:t>lead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unacceptable</w:t>
      </w:r>
      <w:r w:rsidR="00E557FC">
        <w:t xml:space="preserve"> </w:t>
      </w:r>
      <w:r w:rsidRPr="002967FB">
        <w:t>performance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scalability</w:t>
      </w:r>
      <w:r w:rsidR="00E557FC">
        <w:t xml:space="preserve"> </w:t>
      </w:r>
      <w:r w:rsidRPr="002967FB">
        <w:t>restrictions.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other</w:t>
      </w:r>
      <w:r w:rsidR="00E557FC">
        <w:t xml:space="preserve"> </w:t>
      </w:r>
      <w:r w:rsidRPr="002967FB">
        <w:t>instances,</w:t>
      </w:r>
      <w:r w:rsidR="00E557FC">
        <w:t xml:space="preserve"> </w:t>
      </w:r>
      <w:r w:rsidRPr="002967FB">
        <w:t>providing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around</w:t>
      </w:r>
      <w:r w:rsidR="00E557FC">
        <w:t xml:space="preserve"> </w:t>
      </w:r>
      <w:r w:rsidRPr="002967FB">
        <w:t>a</w:t>
      </w:r>
      <w:r w:rsidR="00E557FC">
        <w:t xml:space="preserve"> </w:t>
      </w:r>
      <w:proofErr w:type="gramStart"/>
      <w:r w:rsidRPr="002967FB">
        <w:t>particular</w:t>
      </w:r>
      <w:r w:rsidR="00E557FC">
        <w:t xml:space="preserve"> </w:t>
      </w:r>
      <w:r w:rsidRPr="002967FB">
        <w:t>data</w:t>
      </w:r>
      <w:proofErr w:type="gramEnd"/>
      <w:r w:rsidR="00E557FC">
        <w:t xml:space="preserve"> </w:t>
      </w:r>
      <w:r w:rsidRPr="002967FB">
        <w:t>element</w:t>
      </w:r>
      <w:r w:rsidR="00E557FC">
        <w:t xml:space="preserve"> </w:t>
      </w:r>
      <w:r w:rsidRPr="002967FB">
        <w:t>may</w:t>
      </w:r>
      <w:r w:rsidR="00E557FC">
        <w:t xml:space="preserve"> </w:t>
      </w:r>
      <w:r w:rsidRPr="002967FB">
        <w:t>be</w:t>
      </w:r>
      <w:r w:rsidR="00E557FC">
        <w:t xml:space="preserve"> </w:t>
      </w:r>
      <w:r w:rsidRPr="002967FB">
        <w:t>too</w:t>
      </w:r>
      <w:r w:rsidR="00E557FC">
        <w:t xml:space="preserve"> </w:t>
      </w:r>
      <w:r w:rsidRPr="002967FB">
        <w:t>complex,</w:t>
      </w:r>
      <w:r w:rsidR="00E557FC">
        <w:t xml:space="preserve"> </w:t>
      </w:r>
      <w:r w:rsidRPr="002967FB">
        <w:t>especially</w:t>
      </w:r>
      <w:r w:rsidR="00E557FC">
        <w:t xml:space="preserve"> </w:t>
      </w:r>
      <w:r w:rsidRPr="002967FB">
        <w:t>when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added</w:t>
      </w:r>
      <w:r w:rsidR="00E557FC">
        <w:t xml:space="preserve"> </w:t>
      </w:r>
      <w:r w:rsidRPr="002967FB">
        <w:t>after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original</w:t>
      </w:r>
      <w:r w:rsidR="00E557FC">
        <w:t xml:space="preserve"> </w:t>
      </w:r>
      <w:r w:rsidRPr="002967FB">
        <w:t>coding.</w:t>
      </w:r>
    </w:p>
    <w:p w14:paraId="4391956F" w14:textId="04D8FC4F" w:rsidR="007E4FFC" w:rsidRPr="002967FB" w:rsidRDefault="00D25B4D">
      <w:pPr>
        <w:pStyle w:val="Body"/>
      </w:pPr>
      <w:r w:rsidRPr="002967FB">
        <w:t>One</w:t>
      </w:r>
      <w:r w:rsidR="00E557FC">
        <w:t xml:space="preserve"> </w:t>
      </w:r>
      <w:r w:rsidRPr="002967FB">
        <w:t>alternative</w:t>
      </w:r>
      <w:r w:rsidR="00E557FC">
        <w:t xml:space="preserve"> </w:t>
      </w:r>
      <w:r w:rsidRPr="002967FB">
        <w:t>solution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isolation</w:t>
      </w:r>
      <w:r w:rsidR="00416924">
        <w:t>,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one</w:t>
      </w:r>
      <w:r w:rsidR="00E557FC">
        <w:t xml:space="preserve"> </w:t>
      </w:r>
      <w:r w:rsidRPr="002967FB">
        <w:t>method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implementing</w:t>
      </w:r>
      <w:r w:rsidR="00E557FC">
        <w:t xml:space="preserve"> </w:t>
      </w:r>
      <w:r w:rsidRPr="002967FB">
        <w:t>isolation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E153FD">
        <w:rPr>
          <w:rStyle w:val="Strong"/>
        </w:rPr>
        <w:t>thread</w:t>
      </w:r>
      <w:r w:rsidR="00E557FC">
        <w:rPr>
          <w:rStyle w:val="Strong"/>
        </w:rPr>
        <w:t xml:space="preserve"> </w:t>
      </w:r>
      <w:r w:rsidRPr="00E153FD">
        <w:rPr>
          <w:rStyle w:val="Strong"/>
        </w:rPr>
        <w:t>local</w:t>
      </w:r>
      <w:r w:rsidR="00E557FC">
        <w:rPr>
          <w:rStyle w:val="Strong"/>
        </w:rPr>
        <w:t xml:space="preserve"> </w:t>
      </w:r>
      <w:r w:rsidRPr="00E153FD">
        <w:rPr>
          <w:rStyle w:val="Strong"/>
        </w:rPr>
        <w:t>storage</w:t>
      </w:r>
      <w:r w:rsidRPr="002967FB">
        <w:t>.</w:t>
      </w:r>
      <w:r w:rsidR="00E557FC">
        <w:t xml:space="preserve"> </w:t>
      </w:r>
      <w:r w:rsidRPr="002967FB">
        <w:t>With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local</w:t>
      </w:r>
      <w:r w:rsidR="00E557FC">
        <w:t xml:space="preserve"> </w:t>
      </w:r>
      <w:r w:rsidRPr="002967FB">
        <w:t>storage,</w:t>
      </w:r>
      <w:r w:rsidR="00E557FC">
        <w:t xml:space="preserve"> </w:t>
      </w:r>
      <w:r w:rsidRPr="002967FB">
        <w:t>each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has</w:t>
      </w:r>
      <w:r w:rsidR="00E557FC">
        <w:t xml:space="preserve"> </w:t>
      </w:r>
      <w:r w:rsidRPr="002967FB">
        <w:t>its</w:t>
      </w:r>
      <w:r w:rsidR="00E557FC">
        <w:t xml:space="preserve"> </w:t>
      </w:r>
      <w:r w:rsidRPr="002967FB">
        <w:t>own</w:t>
      </w:r>
      <w:r w:rsidR="00E557FC">
        <w:t xml:space="preserve"> </w:t>
      </w:r>
      <w:r w:rsidRPr="002967FB">
        <w:t>dedicated</w:t>
      </w:r>
      <w:r w:rsidR="00E557FC">
        <w:t xml:space="preserve"> </w:t>
      </w:r>
      <w:r w:rsidRPr="002967FB">
        <w:t>instance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variable.</w:t>
      </w:r>
      <w:r w:rsidR="00E557FC">
        <w:t xml:space="preserve"> </w:t>
      </w:r>
      <w:r w:rsidRPr="002967FB">
        <w:t>As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re</w:t>
      </w:r>
      <w:r w:rsidRPr="002967FB">
        <w:lastRenderedPageBreak/>
        <w:t>sult,</w:t>
      </w:r>
      <w:r w:rsidR="00E557FC">
        <w:t xml:space="preserve"> </w:t>
      </w:r>
      <w:r w:rsidRPr="002967FB">
        <w:t>there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no</w:t>
      </w:r>
      <w:r w:rsidR="00E557FC">
        <w:t xml:space="preserve"> </w:t>
      </w:r>
      <w:r w:rsidRPr="002967FB">
        <w:t>need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synchronization,</w:t>
      </w:r>
      <w:r w:rsidR="00E557FC">
        <w:t xml:space="preserve"> </w:t>
      </w:r>
      <w:r w:rsidRPr="002967FB">
        <w:t>as</w:t>
      </w:r>
      <w:r w:rsidR="00E557FC">
        <w:t xml:space="preserve"> </w:t>
      </w:r>
      <w:r w:rsidRPr="002967FB">
        <w:t>there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no</w:t>
      </w:r>
      <w:r w:rsidR="00E557FC">
        <w:t xml:space="preserve"> </w:t>
      </w:r>
      <w:r w:rsidRPr="002967FB">
        <w:t>point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synchronizing</w:t>
      </w:r>
      <w:r w:rsidR="00E557FC">
        <w:t xml:space="preserve"> </w:t>
      </w:r>
      <w:r w:rsidRPr="002967FB">
        <w:t>data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occurs</w:t>
      </w:r>
      <w:r w:rsidR="00E557FC">
        <w:t xml:space="preserve"> </w:t>
      </w:r>
      <w:r w:rsidRPr="002967FB">
        <w:t>within</w:t>
      </w:r>
      <w:r w:rsidR="00E557FC">
        <w:t xml:space="preserve"> </w:t>
      </w:r>
      <w:r w:rsidRPr="002967FB">
        <w:t>only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single</w:t>
      </w:r>
      <w:r w:rsidR="00E557FC">
        <w:t xml:space="preserve"> </w:t>
      </w:r>
      <w:r w:rsidRPr="002967FB">
        <w:t>thread’s</w:t>
      </w:r>
      <w:r w:rsidR="00E557FC">
        <w:t xml:space="preserve"> </w:t>
      </w:r>
      <w:r w:rsidRPr="002967FB">
        <w:t>context.</w:t>
      </w:r>
      <w:r w:rsidR="00E557FC">
        <w:t xml:space="preserve"> </w:t>
      </w:r>
      <w:r w:rsidRPr="002967FB">
        <w:t>Two</w:t>
      </w:r>
      <w:r w:rsidR="00E557FC">
        <w:t xml:space="preserve"> </w:t>
      </w:r>
      <w:r w:rsidRPr="002967FB">
        <w:t>examples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local</w:t>
      </w:r>
      <w:r w:rsidR="00E557FC">
        <w:t xml:space="preserve"> </w:t>
      </w:r>
      <w:r w:rsidRPr="002967FB">
        <w:t>storage</w:t>
      </w:r>
      <w:r w:rsidR="00E557FC">
        <w:t xml:space="preserve"> </w:t>
      </w:r>
      <w:r w:rsidRPr="002967FB">
        <w:t>implementations</w:t>
      </w:r>
      <w:r w:rsidR="00E557FC">
        <w:t xml:space="preserve"> </w:t>
      </w:r>
      <w:r w:rsidRPr="002967FB">
        <w:t>are</w:t>
      </w:r>
      <w:r w:rsidR="00E557FC">
        <w:t xml:space="preserve"> </w:t>
      </w:r>
      <w:proofErr w:type="spellStart"/>
      <w:r w:rsidRPr="002967FB">
        <w:rPr>
          <w:rStyle w:val="C1"/>
        </w:rPr>
        <w:t>ThreadLocal</w:t>
      </w:r>
      <w:proofErr w:type="spellEnd"/>
      <w:r w:rsidRPr="002967FB">
        <w:rPr>
          <w:rStyle w:val="C1"/>
        </w:rPr>
        <w:t>&lt;T&gt;</w:t>
      </w:r>
      <w:r w:rsidR="00E557FC">
        <w:t xml:space="preserve"> </w:t>
      </w:r>
      <w:r w:rsidRPr="002967FB">
        <w:t>and</w:t>
      </w:r>
      <w:r w:rsidR="00E557FC">
        <w:t xml:space="preserve"> </w:t>
      </w:r>
      <w:proofErr w:type="spellStart"/>
      <w:r w:rsidRPr="002967FB">
        <w:rPr>
          <w:rStyle w:val="C1"/>
        </w:rPr>
        <w:t>ThreadStaticAttribute</w:t>
      </w:r>
      <w:proofErr w:type="spellEnd"/>
      <w:r w:rsidRPr="002967FB">
        <w:t>.</w:t>
      </w:r>
    </w:p>
    <w:p w14:paraId="431E9E70" w14:textId="77777777" w:rsidR="007E4FFC" w:rsidRPr="000C6F81" w:rsidRDefault="00D25B4D" w:rsidP="000C6F81">
      <w:pPr>
        <w:pStyle w:val="HC"/>
        <w:rPr>
          <w:rStyle w:val="C1"/>
        </w:rPr>
      </w:pPr>
      <w:commentRangeStart w:id="157"/>
      <w:proofErr w:type="spellStart"/>
      <w:r w:rsidRPr="000C6F81">
        <w:rPr>
          <w:rStyle w:val="C1"/>
        </w:rPr>
        <w:t>ThreadLocal</w:t>
      </w:r>
      <w:proofErr w:type="spellEnd"/>
      <w:r w:rsidRPr="000C6F81">
        <w:rPr>
          <w:rStyle w:val="C1"/>
        </w:rPr>
        <w:t>&lt;T&gt;</w:t>
      </w:r>
      <w:commentRangeEnd w:id="157"/>
      <w:r w:rsidR="00995E9B">
        <w:rPr>
          <w:rStyle w:val="CommentReference"/>
          <w:rFonts w:asciiTheme="minorHAnsi" w:hAnsiTheme="minorHAnsi" w:cstheme="minorBidi"/>
          <w:i w:val="0"/>
          <w:iCs w:val="0"/>
          <w:color w:val="auto"/>
          <w:spacing w:val="0"/>
        </w:rPr>
        <w:commentReference w:id="157"/>
      </w:r>
    </w:p>
    <w:p w14:paraId="08B103BC" w14:textId="290BC738" w:rsidR="007E4FFC" w:rsidRPr="002967FB" w:rsidRDefault="00D25B4D">
      <w:pPr>
        <w:pStyle w:val="BodyNoIndent"/>
      </w:pPr>
      <w:r w:rsidRPr="002967FB">
        <w:t>Use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local</w:t>
      </w:r>
      <w:r w:rsidR="00E557FC">
        <w:t xml:space="preserve"> </w:t>
      </w:r>
      <w:r w:rsidRPr="002967FB">
        <w:t>storage</w:t>
      </w:r>
      <w:r w:rsidR="00E557FC">
        <w:t xml:space="preserve"> </w:t>
      </w:r>
      <w:r w:rsidRPr="002967FB">
        <w:t>with</w:t>
      </w:r>
      <w:r w:rsidR="00E557FC">
        <w:t xml:space="preserve"> </w:t>
      </w:r>
      <w:r w:rsidR="007A7D19">
        <w:t>Microsoft</w:t>
      </w:r>
      <w:r w:rsidR="00E557FC">
        <w:t xml:space="preserve"> </w:t>
      </w:r>
      <w:r w:rsidRPr="002967FB">
        <w:t>.NET</w:t>
      </w:r>
      <w:r w:rsidR="00E557FC">
        <w:t xml:space="preserve"> </w:t>
      </w:r>
      <w:r w:rsidRPr="002967FB">
        <w:t>Framework</w:t>
      </w:r>
      <w:r w:rsidR="00E557FC">
        <w:t xml:space="preserve"> </w:t>
      </w:r>
      <w:r w:rsidRPr="002967FB">
        <w:t>4</w:t>
      </w:r>
      <w:r w:rsidR="00E557FC">
        <w:t xml:space="preserve"> </w:t>
      </w:r>
      <w:r w:rsidR="00A64EA1">
        <w:t>or</w:t>
      </w:r>
      <w:r w:rsidR="00E557FC">
        <w:t xml:space="preserve"> </w:t>
      </w:r>
      <w:r w:rsidR="00A64EA1">
        <w:t>later</w:t>
      </w:r>
      <w:r w:rsidR="00E557FC">
        <w:t xml:space="preserve"> </w:t>
      </w:r>
      <w:r w:rsidRPr="002967FB">
        <w:t>involves</w:t>
      </w:r>
      <w:r w:rsidR="00E557FC">
        <w:t xml:space="preserve"> </w:t>
      </w:r>
      <w:r w:rsidRPr="002967FB">
        <w:t>declaring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field</w:t>
      </w:r>
      <w:r w:rsidR="00E557FC">
        <w:t xml:space="preserve"> </w:t>
      </w:r>
      <w:r w:rsidRPr="002967FB">
        <w:t>(or</w:t>
      </w:r>
      <w:r w:rsidR="00E557FC">
        <w:t xml:space="preserve"> </w:t>
      </w:r>
      <w:r w:rsidRPr="002967FB">
        <w:t>variable</w:t>
      </w:r>
      <w:r w:rsidR="00416924">
        <w:t>,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case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closure</w:t>
      </w:r>
      <w:r w:rsidR="00E557FC">
        <w:t xml:space="preserve"> </w:t>
      </w:r>
      <w:r w:rsidRPr="002967FB">
        <w:t>by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comp</w:t>
      </w:r>
      <w:r w:rsidR="005C7121" w:rsidRPr="002967FB">
        <w:t>i</w:t>
      </w:r>
      <w:r w:rsidRPr="002967FB">
        <w:t>ler)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type</w:t>
      </w:r>
      <w:r w:rsidR="00E557FC">
        <w:t xml:space="preserve"> </w:t>
      </w:r>
      <w:proofErr w:type="spellStart"/>
      <w:r w:rsidRPr="002967FB">
        <w:rPr>
          <w:rStyle w:val="C1"/>
        </w:rPr>
        <w:t>ThreadLocal</w:t>
      </w:r>
      <w:proofErr w:type="spellEnd"/>
      <w:r w:rsidRPr="002967FB">
        <w:rPr>
          <w:rStyle w:val="C1"/>
        </w:rPr>
        <w:t>&lt;T&gt;</w:t>
      </w:r>
      <w:r w:rsidRPr="002967FB">
        <w:t>.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result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different</w:t>
      </w:r>
      <w:r w:rsidR="00E557FC">
        <w:t xml:space="preserve"> </w:t>
      </w:r>
      <w:r w:rsidRPr="002967FB">
        <w:t>instance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field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each</w:t>
      </w:r>
      <w:r w:rsidR="00E557FC">
        <w:t xml:space="preserve"> </w:t>
      </w:r>
      <w:r w:rsidRPr="002967FB">
        <w:t>thread,</w:t>
      </w:r>
      <w:r w:rsidR="00E557FC">
        <w:t xml:space="preserve"> </w:t>
      </w:r>
      <w:r w:rsidRPr="002967FB">
        <w:t>as</w:t>
      </w:r>
      <w:r w:rsidR="00E557FC">
        <w:t xml:space="preserve"> </w:t>
      </w:r>
      <w:r w:rsidRPr="002967FB">
        <w:t>demonstrated</w:t>
      </w:r>
      <w:r w:rsidR="00E557FC">
        <w:t xml:space="preserve"> </w:t>
      </w:r>
      <w:r w:rsidRPr="002967FB">
        <w:t>in</w:t>
      </w:r>
      <w:r w:rsidR="00E557FC">
        <w:t xml:space="preserve"> </w:t>
      </w:r>
      <w:del w:id="158" w:author="Austen Frostad" w:date="2020-04-09T17:51:00Z">
        <w:r w:rsidR="00E85D6E" w:rsidDel="0032671C">
          <w:delText>Listing</w:delText>
        </w:r>
        <w:r w:rsidR="00E557FC" w:rsidDel="0032671C">
          <w:delText xml:space="preserve"> </w:delText>
        </w:r>
        <w:r w:rsidR="00E85D6E" w:rsidDel="0032671C">
          <w:delText>20.</w:delText>
        </w:r>
        <w:r w:rsidRPr="002967FB" w:rsidDel="0032671C">
          <w:delText>11</w:delText>
        </w:r>
      </w:del>
      <w:ins w:id="159" w:author="Austen Frostad" w:date="2020-04-09T17:57:00Z">
        <w:r w:rsidR="00187222">
          <w:t>Listing 22.11</w:t>
        </w:r>
      </w:ins>
      <w:r w:rsidR="00E557FC">
        <w:t xml:space="preserve"> </w:t>
      </w:r>
      <w:r w:rsidRPr="002967FB">
        <w:t>and</w:t>
      </w:r>
      <w:r w:rsidR="00E557FC">
        <w:t xml:space="preserve"> </w:t>
      </w:r>
      <w:del w:id="160" w:author="Austen Frostad" w:date="2020-04-09T19:43:00Z">
        <w:r w:rsidR="00487747" w:rsidDel="00B16FC4">
          <w:delText>Output</w:delText>
        </w:r>
        <w:r w:rsidR="00E557FC" w:rsidDel="00B16FC4">
          <w:delText xml:space="preserve"> </w:delText>
        </w:r>
        <w:r w:rsidR="00487747" w:rsidDel="00B16FC4">
          <w:delText>20.</w:delText>
        </w:r>
        <w:r w:rsidRPr="002967FB" w:rsidDel="00B16FC4">
          <w:delText>7</w:delText>
        </w:r>
      </w:del>
      <w:ins w:id="161" w:author="Austen Frostad" w:date="2020-04-09T19:44:00Z">
        <w:r w:rsidR="00B16FC4">
          <w:t>Output 22.7</w:t>
        </w:r>
      </w:ins>
      <w:r w:rsidRPr="002967FB">
        <w:t>.</w:t>
      </w:r>
      <w:r w:rsidR="00E557FC">
        <w:t xml:space="preserve"> </w:t>
      </w:r>
      <w:r w:rsidRPr="002967FB">
        <w:t>Note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different</w:t>
      </w:r>
      <w:r w:rsidR="00E557FC">
        <w:t xml:space="preserve"> </w:t>
      </w:r>
      <w:r w:rsidRPr="002967FB">
        <w:t>instance</w:t>
      </w:r>
      <w:r w:rsidR="00E557FC">
        <w:t xml:space="preserve"> </w:t>
      </w:r>
      <w:r w:rsidRPr="002967FB">
        <w:t>exists</w:t>
      </w:r>
      <w:r w:rsidR="00E557FC">
        <w:t xml:space="preserve"> </w:t>
      </w:r>
      <w:r w:rsidRPr="002967FB">
        <w:t>even</w:t>
      </w:r>
      <w:r w:rsidR="00E557FC">
        <w:t xml:space="preserve"> </w:t>
      </w:r>
      <w:r w:rsidRPr="002967FB">
        <w:t>if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field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static.</w:t>
      </w:r>
    </w:p>
    <w:p w14:paraId="09E8FCFF" w14:textId="66AC85D4" w:rsidR="007E4FFC" w:rsidRPr="002967FB" w:rsidRDefault="00E85D6E" w:rsidP="000C6F81">
      <w:pPr>
        <w:pStyle w:val="ListingHead"/>
      </w:pPr>
      <w:del w:id="162" w:author="Austen Frostad" w:date="2020-04-09T17:51:00Z">
        <w:r w:rsidRPr="000C6F81" w:rsidDel="0032671C">
          <w:rPr>
            <w:rStyle w:val="ListingNumber"/>
          </w:rPr>
          <w:delText>Listing</w:delText>
        </w:r>
        <w:r w:rsidR="00E557FC" w:rsidDel="0032671C">
          <w:rPr>
            <w:rStyle w:val="ListingNumber"/>
          </w:rPr>
          <w:delText xml:space="preserve"> </w:delText>
        </w:r>
        <w:r w:rsidRPr="000C6F81" w:rsidDel="0032671C">
          <w:rPr>
            <w:rStyle w:val="ListingNumber"/>
          </w:rPr>
          <w:delText>20.</w:delText>
        </w:r>
        <w:r w:rsidR="00D25B4D" w:rsidRPr="000C6F81" w:rsidDel="0032671C">
          <w:rPr>
            <w:rStyle w:val="ListingNumber"/>
          </w:rPr>
          <w:delText>11</w:delText>
        </w:r>
      </w:del>
      <w:ins w:id="163" w:author="Austen Frostad" w:date="2020-04-09T17:57:00Z">
        <w:r w:rsidR="00187222">
          <w:rPr>
            <w:rStyle w:val="ListingNumber"/>
          </w:rPr>
          <w:t>Listing 22.11</w:t>
        </w:r>
      </w:ins>
      <w:r w:rsidR="00D25B4D" w:rsidRPr="000C6F81">
        <w:rPr>
          <w:rStyle w:val="ListingNumber"/>
        </w:rPr>
        <w:t>:</w:t>
      </w:r>
      <w:r w:rsidR="00D25B4D" w:rsidRPr="002967FB">
        <w:t> </w:t>
      </w:r>
      <w:r w:rsidR="00D25B4D" w:rsidRPr="002967FB">
        <w:t>Using</w:t>
      </w:r>
      <w:r w:rsidR="00E557FC">
        <w:t xml:space="preserve"> </w:t>
      </w:r>
      <w:proofErr w:type="spellStart"/>
      <w:r w:rsidR="00D25B4D" w:rsidRPr="00E153FD">
        <w:rPr>
          <w:rStyle w:val="C1"/>
        </w:rPr>
        <w:t>ThreadLocal</w:t>
      </w:r>
      <w:proofErr w:type="spellEnd"/>
      <w:r w:rsidR="00D25B4D" w:rsidRPr="00E153FD">
        <w:rPr>
          <w:rStyle w:val="C1"/>
        </w:rPr>
        <w:t>&lt;T&gt;</w:t>
      </w:r>
      <w:r w:rsidR="00E557FC">
        <w:t xml:space="preserve"> </w:t>
      </w:r>
      <w:r w:rsidR="00D25B4D" w:rsidRPr="002967FB">
        <w:t>for</w:t>
      </w:r>
      <w:r w:rsidR="00E557FC">
        <w:t xml:space="preserve"> </w:t>
      </w:r>
      <w:r w:rsidR="00D25B4D" w:rsidRPr="002967FB">
        <w:t>Thread</w:t>
      </w:r>
      <w:r w:rsidR="00E557FC">
        <w:t xml:space="preserve"> </w:t>
      </w:r>
      <w:r w:rsidR="00D25B4D" w:rsidRPr="002967FB">
        <w:t>Local</w:t>
      </w:r>
      <w:r w:rsidR="00E557FC">
        <w:t xml:space="preserve"> </w:t>
      </w:r>
      <w:r w:rsidR="00D25B4D" w:rsidRPr="002967FB">
        <w:t>Storage</w:t>
      </w:r>
    </w:p>
    <w:p w14:paraId="4A3E70DE" w14:textId="7C51A36B" w:rsidR="007E4FFC" w:rsidRPr="002967FB" w:rsidRDefault="00D25B4D">
      <w:pPr>
        <w:pStyle w:val="CDT1"/>
      </w:pPr>
      <w:r w:rsidRPr="002967FB">
        <w:rPr>
          <w:rStyle w:val="CPKeyword"/>
        </w:rPr>
        <w:t>using</w:t>
      </w:r>
      <w:r w:rsidR="00E557FC">
        <w:t xml:space="preserve"> </w:t>
      </w:r>
      <w:r w:rsidRPr="002967FB">
        <w:t>System;</w:t>
      </w:r>
    </w:p>
    <w:p w14:paraId="587CD142" w14:textId="41C99194" w:rsidR="007E4FFC" w:rsidRPr="002967FB" w:rsidRDefault="00D25B4D">
      <w:pPr>
        <w:pStyle w:val="CDT"/>
      </w:pPr>
      <w:r w:rsidRPr="002967FB">
        <w:rPr>
          <w:rStyle w:val="CPKeyword"/>
        </w:rPr>
        <w:t>using</w:t>
      </w:r>
      <w:r w:rsidR="00E557FC">
        <w:t xml:space="preserve"> </w:t>
      </w:r>
      <w:r w:rsidRPr="002967FB">
        <w:t>System.Threading;</w:t>
      </w:r>
    </w:p>
    <w:p w14:paraId="4774BE4C" w14:textId="77777777" w:rsidR="007E4FFC" w:rsidRPr="002967FB" w:rsidRDefault="007E4FFC">
      <w:pPr>
        <w:pStyle w:val="CDT"/>
      </w:pPr>
    </w:p>
    <w:p w14:paraId="64B543F9" w14:textId="7F52EF29" w:rsidR="007E4FFC" w:rsidRPr="002967FB" w:rsidRDefault="00D25B4D">
      <w:pPr>
        <w:pStyle w:val="CDT"/>
      </w:pPr>
      <w:r w:rsidRPr="002967FB">
        <w:rPr>
          <w:rStyle w:val="CPKeyword"/>
        </w:rPr>
        <w:t>public</w:t>
      </w:r>
      <w:r w:rsidR="00E557FC">
        <w:rPr>
          <w:rStyle w:val="CPKeyword"/>
        </w:rPr>
        <w:t xml:space="preserve"> </w:t>
      </w:r>
      <w:r w:rsidRPr="002967FB">
        <w:rPr>
          <w:rStyle w:val="CPKeyword"/>
        </w:rPr>
        <w:t>class</w:t>
      </w:r>
      <w:r w:rsidR="00E557FC">
        <w:t xml:space="preserve"> </w:t>
      </w:r>
      <w:r w:rsidRPr="002967FB">
        <w:t>Program</w:t>
      </w:r>
    </w:p>
    <w:p w14:paraId="18FD838C" w14:textId="77777777" w:rsidR="007E4FFC" w:rsidRPr="002967FB" w:rsidRDefault="00D25B4D">
      <w:pPr>
        <w:pStyle w:val="CDT"/>
      </w:pPr>
      <w:r w:rsidRPr="002967FB">
        <w:t>{</w:t>
      </w:r>
    </w:p>
    <w:p w14:paraId="50AC4E67" w14:textId="7561DAF6" w:rsidR="001800E5" w:rsidRDefault="00E557FC">
      <w:pPr>
        <w:pStyle w:val="CDTGrayline"/>
      </w:pPr>
      <w:r>
        <w:t xml:space="preserve">  </w:t>
      </w:r>
      <w:r w:rsidR="00D25B4D" w:rsidRPr="002967FB">
        <w:rPr>
          <w:rStyle w:val="CPKeyword"/>
        </w:rPr>
        <w:t>static</w:t>
      </w:r>
      <w:r>
        <w:t xml:space="preserve"> </w:t>
      </w:r>
      <w:r w:rsidR="00D25B4D" w:rsidRPr="002967FB">
        <w:t>ThreadLocal&lt;</w:t>
      </w:r>
      <w:r w:rsidR="00D25B4D" w:rsidRPr="002967FB">
        <w:rPr>
          <w:rStyle w:val="CPKeyword"/>
        </w:rPr>
        <w:t>double</w:t>
      </w:r>
      <w:r w:rsidR="00D25B4D" w:rsidRPr="002967FB">
        <w:t>&gt;</w:t>
      </w:r>
      <w:r>
        <w:t xml:space="preserve"> </w:t>
      </w:r>
      <w:r w:rsidR="00D25B4D" w:rsidRPr="002967FB">
        <w:t>_Count</w:t>
      </w:r>
      <w:r>
        <w:t xml:space="preserve"> </w:t>
      </w:r>
      <w:r w:rsidR="00D25B4D" w:rsidRPr="002967FB">
        <w:t>=</w:t>
      </w:r>
    </w:p>
    <w:p w14:paraId="7D489643" w14:textId="3993C8FB" w:rsidR="007E4FFC" w:rsidRPr="002967FB" w:rsidRDefault="00E557FC">
      <w:pPr>
        <w:pStyle w:val="CDTGrayline"/>
      </w:pPr>
      <w:r>
        <w:t xml:space="preserve">      </w:t>
      </w:r>
      <w:r w:rsidR="00D25B4D" w:rsidRPr="002967FB">
        <w:rPr>
          <w:rStyle w:val="CPKeyword"/>
        </w:rPr>
        <w:t>new</w:t>
      </w:r>
      <w:r>
        <w:t xml:space="preserve"> </w:t>
      </w:r>
      <w:r w:rsidR="00D25B4D" w:rsidRPr="002967FB">
        <w:t>ThreadLocal&lt;</w:t>
      </w:r>
      <w:r w:rsidR="00D25B4D" w:rsidRPr="002967FB">
        <w:rPr>
          <w:rStyle w:val="CPKeyword"/>
        </w:rPr>
        <w:t>double</w:t>
      </w:r>
      <w:r w:rsidR="00D25B4D" w:rsidRPr="002967FB">
        <w:t>&gt;(()</w:t>
      </w:r>
      <w:r>
        <w:t xml:space="preserve"> </w:t>
      </w:r>
      <w:r w:rsidR="00D25B4D" w:rsidRPr="002967FB">
        <w:t>=&gt;</w:t>
      </w:r>
      <w:r>
        <w:t xml:space="preserve"> </w:t>
      </w:r>
      <w:r w:rsidR="00D25B4D" w:rsidRPr="002967FB">
        <w:t>0.01134);</w:t>
      </w:r>
    </w:p>
    <w:p w14:paraId="64B9882A" w14:textId="77777777" w:rsidR="007E4FFC" w:rsidRPr="002967FB" w:rsidRDefault="007E4FFC">
      <w:pPr>
        <w:pStyle w:val="CDT"/>
      </w:pPr>
    </w:p>
    <w:p w14:paraId="3CA9AEF7" w14:textId="748FB869" w:rsidR="007E4FFC" w:rsidRPr="002967FB" w:rsidRDefault="00E557FC">
      <w:pPr>
        <w:pStyle w:val="CDT"/>
      </w:pPr>
      <w:r>
        <w:t xml:space="preserve">  </w:t>
      </w:r>
      <w:r w:rsidR="00D25B4D" w:rsidRPr="002967FB">
        <w:rPr>
          <w:rStyle w:val="CPKeyword"/>
        </w:rPr>
        <w:t>public</w:t>
      </w:r>
      <w:r>
        <w:t xml:space="preserve"> </w:t>
      </w:r>
      <w:r w:rsidR="00D25B4D" w:rsidRPr="002967FB">
        <w:rPr>
          <w:rStyle w:val="CPKeyword"/>
        </w:rPr>
        <w:t>static</w:t>
      </w:r>
      <w:r>
        <w:t xml:space="preserve"> </w:t>
      </w:r>
      <w:r w:rsidR="00D25B4D" w:rsidRPr="002967FB">
        <w:rPr>
          <w:rStyle w:val="CPKeyword"/>
        </w:rPr>
        <w:t>double</w:t>
      </w:r>
      <w:r>
        <w:t xml:space="preserve"> </w:t>
      </w:r>
      <w:r w:rsidR="00D25B4D" w:rsidRPr="002967FB">
        <w:t>Count</w:t>
      </w:r>
    </w:p>
    <w:p w14:paraId="54AA0F4C" w14:textId="250C4BE5" w:rsidR="007E4FFC" w:rsidRPr="002967FB" w:rsidRDefault="00E557FC">
      <w:pPr>
        <w:pStyle w:val="CDT"/>
      </w:pPr>
      <w:r>
        <w:t xml:space="preserve">  </w:t>
      </w:r>
      <w:r w:rsidR="00D25B4D" w:rsidRPr="002967FB">
        <w:t>{</w:t>
      </w:r>
    </w:p>
    <w:p w14:paraId="1B19C116" w14:textId="3C45A2EC" w:rsidR="007E4FFC" w:rsidRPr="002967FB" w:rsidRDefault="00E557FC">
      <w:pPr>
        <w:pStyle w:val="CDT"/>
      </w:pPr>
      <w:r>
        <w:t xml:space="preserve">      </w:t>
      </w:r>
      <w:r w:rsidR="00D25B4D" w:rsidRPr="002967FB">
        <w:rPr>
          <w:rStyle w:val="CPKeyword"/>
        </w:rPr>
        <w:t>get</w:t>
      </w:r>
      <w:r>
        <w:t xml:space="preserve"> </w:t>
      </w:r>
      <w:r w:rsidR="00D25B4D" w:rsidRPr="002967FB">
        <w:t>{</w:t>
      </w:r>
      <w:r>
        <w:t xml:space="preserve"> </w:t>
      </w:r>
      <w:r w:rsidR="00D25B4D" w:rsidRPr="002967FB">
        <w:rPr>
          <w:rStyle w:val="CPKeyword"/>
        </w:rPr>
        <w:t>return</w:t>
      </w:r>
      <w:r>
        <w:t xml:space="preserve"> </w:t>
      </w:r>
      <w:r w:rsidR="00D25B4D" w:rsidRPr="002967FB">
        <w:t>_Count.Value;</w:t>
      </w:r>
      <w:r>
        <w:t xml:space="preserve"> </w:t>
      </w:r>
      <w:r w:rsidR="00D25B4D" w:rsidRPr="002967FB">
        <w:t>}</w:t>
      </w:r>
    </w:p>
    <w:p w14:paraId="461120BD" w14:textId="104F45E1" w:rsidR="007E4FFC" w:rsidRPr="002967FB" w:rsidRDefault="00E557FC">
      <w:pPr>
        <w:pStyle w:val="CDT"/>
      </w:pPr>
      <w:r>
        <w:t xml:space="preserve">      </w:t>
      </w:r>
      <w:r w:rsidR="00D25B4D" w:rsidRPr="002967FB">
        <w:rPr>
          <w:rStyle w:val="CPKeyword"/>
        </w:rPr>
        <w:t>set</w:t>
      </w:r>
      <w:r>
        <w:t xml:space="preserve"> </w:t>
      </w:r>
      <w:r w:rsidR="00D25B4D" w:rsidRPr="002967FB">
        <w:t>{</w:t>
      </w:r>
      <w:r>
        <w:t xml:space="preserve"> </w:t>
      </w:r>
      <w:r w:rsidR="00D25B4D" w:rsidRPr="002967FB">
        <w:t>_Count.Value</w:t>
      </w:r>
      <w:r>
        <w:t xml:space="preserve"> </w:t>
      </w:r>
      <w:r w:rsidR="00D25B4D" w:rsidRPr="002967FB">
        <w:t>=</w:t>
      </w:r>
      <w:r>
        <w:t xml:space="preserve"> </w:t>
      </w:r>
      <w:r w:rsidR="00D25B4D" w:rsidRPr="002967FB">
        <w:rPr>
          <w:rStyle w:val="CPKeyword"/>
        </w:rPr>
        <w:t>value</w:t>
      </w:r>
      <w:r w:rsidR="00D25B4D" w:rsidRPr="002967FB">
        <w:t>;</w:t>
      </w:r>
      <w:r>
        <w:t xml:space="preserve"> </w:t>
      </w:r>
      <w:r w:rsidR="00D25B4D" w:rsidRPr="002967FB">
        <w:t>}</w:t>
      </w:r>
    </w:p>
    <w:p w14:paraId="1A21D1E6" w14:textId="519AC605" w:rsidR="007E4FFC" w:rsidRPr="002967FB" w:rsidRDefault="00E557FC">
      <w:pPr>
        <w:pStyle w:val="CDT"/>
      </w:pPr>
      <w:r>
        <w:t xml:space="preserve">  </w:t>
      </w:r>
      <w:r w:rsidR="00D25B4D" w:rsidRPr="002967FB">
        <w:t>}</w:t>
      </w:r>
    </w:p>
    <w:p w14:paraId="1E7E12DD" w14:textId="77777777" w:rsidR="007E4FFC" w:rsidRPr="002967FB" w:rsidRDefault="007E4FFC">
      <w:pPr>
        <w:pStyle w:val="CDT"/>
      </w:pPr>
    </w:p>
    <w:p w14:paraId="65A66580" w14:textId="0EB2FD11" w:rsidR="007E4FFC" w:rsidRPr="002967FB" w:rsidRDefault="00E557FC">
      <w:pPr>
        <w:pStyle w:val="CDT"/>
      </w:pPr>
      <w:r>
        <w:t xml:space="preserve">  </w:t>
      </w:r>
      <w:r w:rsidR="00D25B4D" w:rsidRPr="002967FB">
        <w:rPr>
          <w:rStyle w:val="CPKeyword"/>
        </w:rPr>
        <w:t>public</w:t>
      </w:r>
      <w:r>
        <w:t xml:space="preserve"> </w:t>
      </w:r>
      <w:r w:rsidR="00D25B4D" w:rsidRPr="002967FB">
        <w:rPr>
          <w:rStyle w:val="CPKeyword"/>
        </w:rPr>
        <w:t>static</w:t>
      </w:r>
      <w:r>
        <w:t xml:space="preserve"> </w:t>
      </w:r>
      <w:r w:rsidR="00D25B4D" w:rsidRPr="002967FB">
        <w:rPr>
          <w:rStyle w:val="CPKeyword"/>
        </w:rPr>
        <w:t>void</w:t>
      </w:r>
      <w:r>
        <w:t xml:space="preserve"> </w:t>
      </w:r>
      <w:r w:rsidR="00D25B4D" w:rsidRPr="002967FB">
        <w:t>Main()</w:t>
      </w:r>
    </w:p>
    <w:p w14:paraId="3B90C8B3" w14:textId="5BEC98D1" w:rsidR="007E4FFC" w:rsidRPr="002967FB" w:rsidRDefault="00E557FC">
      <w:pPr>
        <w:pStyle w:val="CDT"/>
      </w:pPr>
      <w:r>
        <w:t xml:space="preserve">  </w:t>
      </w:r>
      <w:r w:rsidR="00D25B4D" w:rsidRPr="002967FB">
        <w:t>{</w:t>
      </w:r>
    </w:p>
    <w:p w14:paraId="3C7055C4" w14:textId="43E3B03C" w:rsidR="007E4FFC" w:rsidRPr="002967FB" w:rsidRDefault="00E557FC">
      <w:pPr>
        <w:pStyle w:val="CDT"/>
      </w:pPr>
      <w:r>
        <w:t xml:space="preserve">      </w:t>
      </w:r>
      <w:r w:rsidR="00D25B4D" w:rsidRPr="002967FB">
        <w:t>Thread</w:t>
      </w:r>
      <w:r>
        <w:t xml:space="preserve"> </w:t>
      </w:r>
      <w:r w:rsidR="00D25B4D" w:rsidRPr="002967FB">
        <w:t>thread</w:t>
      </w:r>
      <w:r>
        <w:t xml:space="preserve"> </w:t>
      </w:r>
      <w:r w:rsidR="00D25B4D" w:rsidRPr="002967FB">
        <w:t>=</w:t>
      </w:r>
      <w:r>
        <w:t xml:space="preserve"> </w:t>
      </w:r>
      <w:r w:rsidR="00D25B4D" w:rsidRPr="002967FB">
        <w:rPr>
          <w:rStyle w:val="CPKeyword"/>
        </w:rPr>
        <w:t>new</w:t>
      </w:r>
      <w:r>
        <w:t xml:space="preserve"> </w:t>
      </w:r>
      <w:r w:rsidR="00D25B4D" w:rsidRPr="002967FB">
        <w:t>Thread(Decrement);</w:t>
      </w:r>
    </w:p>
    <w:p w14:paraId="3C9718C5" w14:textId="6E2CC9C0" w:rsidR="007E4FFC" w:rsidRPr="002967FB" w:rsidRDefault="00E557FC">
      <w:pPr>
        <w:pStyle w:val="CDT"/>
      </w:pPr>
      <w:r>
        <w:t xml:space="preserve">      </w:t>
      </w:r>
      <w:r w:rsidR="00D25B4D" w:rsidRPr="002967FB">
        <w:t>thread.Start();</w:t>
      </w:r>
    </w:p>
    <w:p w14:paraId="0B9E0BDF" w14:textId="77777777" w:rsidR="007E4FFC" w:rsidRPr="002967FB" w:rsidRDefault="007E4FFC">
      <w:pPr>
        <w:pStyle w:val="CDT"/>
      </w:pPr>
    </w:p>
    <w:p w14:paraId="493A165E" w14:textId="47462055" w:rsidR="007E4FFC" w:rsidRPr="002967FB" w:rsidRDefault="00E557FC">
      <w:pPr>
        <w:pStyle w:val="CDT"/>
        <w:rPr>
          <w:rStyle w:val="CPComment"/>
        </w:rPr>
      </w:pPr>
      <w:r>
        <w:rPr>
          <w:rStyle w:val="CPComment"/>
        </w:rPr>
        <w:t xml:space="preserve">      </w:t>
      </w:r>
      <w:r w:rsidR="00D25B4D" w:rsidRPr="002967FB">
        <w:rPr>
          <w:rStyle w:val="CPComment"/>
        </w:rPr>
        <w:t>//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Increment</w:t>
      </w:r>
    </w:p>
    <w:p w14:paraId="5479025E" w14:textId="41EC4B77" w:rsidR="007E4FFC" w:rsidRPr="002967FB" w:rsidRDefault="00E557FC">
      <w:pPr>
        <w:pStyle w:val="CDT"/>
      </w:pPr>
      <w:r>
        <w:lastRenderedPageBreak/>
        <w:t xml:space="preserve">      </w:t>
      </w:r>
      <w:r w:rsidR="00D25B4D" w:rsidRPr="002967FB">
        <w:rPr>
          <w:rStyle w:val="CPKeyword"/>
        </w:rPr>
        <w:t>for</w:t>
      </w:r>
      <w:r w:rsidR="00D25B4D" w:rsidRPr="002967FB">
        <w:t>(</w:t>
      </w:r>
      <w:r w:rsidR="00D25B4D" w:rsidRPr="002967FB">
        <w:rPr>
          <w:rStyle w:val="CPKeyword"/>
        </w:rPr>
        <w:t>double</w:t>
      </w:r>
      <w:r>
        <w:t xml:space="preserve"> </w:t>
      </w:r>
      <w:r w:rsidR="00D25B4D" w:rsidRPr="002967FB">
        <w:t>i</w:t>
      </w:r>
      <w:r>
        <w:t xml:space="preserve"> </w:t>
      </w:r>
      <w:r w:rsidR="00D25B4D" w:rsidRPr="002967FB">
        <w:t>=</w:t>
      </w:r>
      <w:r>
        <w:t xml:space="preserve"> </w:t>
      </w:r>
      <w:r w:rsidR="00D25B4D" w:rsidRPr="002967FB">
        <w:t>0;</w:t>
      </w:r>
      <w:r>
        <w:t xml:space="preserve"> </w:t>
      </w:r>
      <w:r w:rsidR="00D25B4D" w:rsidRPr="002967FB">
        <w:t>i</w:t>
      </w:r>
      <w:r>
        <w:t xml:space="preserve"> </w:t>
      </w:r>
      <w:r w:rsidR="00D25B4D" w:rsidRPr="002967FB">
        <w:t>&lt;</w:t>
      </w:r>
      <w:r>
        <w:t xml:space="preserve"> </w:t>
      </w:r>
      <w:r w:rsidR="00D25B4D" w:rsidRPr="002967FB">
        <w:rPr>
          <w:rStyle w:val="CPKeyword"/>
        </w:rPr>
        <w:t>short</w:t>
      </w:r>
      <w:r w:rsidR="00D25B4D" w:rsidRPr="002967FB">
        <w:t>.MaxValue;</w:t>
      </w:r>
      <w:r>
        <w:t xml:space="preserve"> </w:t>
      </w:r>
      <w:r w:rsidR="00D25B4D" w:rsidRPr="002967FB">
        <w:t>i++)</w:t>
      </w:r>
    </w:p>
    <w:p w14:paraId="415CB168" w14:textId="45099827" w:rsidR="007E4FFC" w:rsidRPr="002967FB" w:rsidRDefault="00E557FC">
      <w:pPr>
        <w:pStyle w:val="CDT"/>
      </w:pPr>
      <w:r>
        <w:t xml:space="preserve">      </w:t>
      </w:r>
      <w:r w:rsidR="00D25B4D" w:rsidRPr="002967FB">
        <w:t>{</w:t>
      </w:r>
    </w:p>
    <w:p w14:paraId="1C0EB3C8" w14:textId="03C04E3A" w:rsidR="007E4FFC" w:rsidRPr="002967FB" w:rsidRDefault="00E557FC">
      <w:pPr>
        <w:pStyle w:val="CDT"/>
      </w:pPr>
      <w:r>
        <w:t xml:space="preserve">          </w:t>
      </w:r>
      <w:r w:rsidR="00D25B4D" w:rsidRPr="002967FB">
        <w:t>Count++;</w:t>
      </w:r>
    </w:p>
    <w:p w14:paraId="7B13C0B1" w14:textId="5EBF4F62" w:rsidR="007E4FFC" w:rsidRPr="002967FB" w:rsidRDefault="00E557FC">
      <w:pPr>
        <w:pStyle w:val="CDT"/>
      </w:pPr>
      <w:r>
        <w:t xml:space="preserve">      </w:t>
      </w:r>
      <w:r w:rsidR="00D25B4D" w:rsidRPr="002967FB">
        <w:t>}</w:t>
      </w:r>
    </w:p>
    <w:p w14:paraId="3FD4399E" w14:textId="77777777" w:rsidR="007E4FFC" w:rsidRPr="002967FB" w:rsidRDefault="007E4FFC">
      <w:pPr>
        <w:pStyle w:val="CDT"/>
      </w:pPr>
    </w:p>
    <w:p w14:paraId="4BB32ADB" w14:textId="141EB8AC" w:rsidR="007E4FFC" w:rsidRPr="002967FB" w:rsidRDefault="00E557FC">
      <w:pPr>
        <w:pStyle w:val="CDT"/>
      </w:pPr>
      <w:r>
        <w:t xml:space="preserve">      </w:t>
      </w:r>
      <w:r w:rsidR="00D25B4D" w:rsidRPr="002967FB">
        <w:t>thread.Join();</w:t>
      </w:r>
    </w:p>
    <w:p w14:paraId="337FDFD6" w14:textId="5B1E8C41" w:rsidR="007E4FFC" w:rsidRPr="002967FB" w:rsidRDefault="00E557FC">
      <w:pPr>
        <w:pStyle w:val="CDT"/>
      </w:pPr>
      <w:r>
        <w:t xml:space="preserve">      </w:t>
      </w:r>
      <w:r w:rsidR="00D25B4D" w:rsidRPr="002967FB">
        <w:t>Console.WriteLine(</w:t>
      </w:r>
      <w:r w:rsidR="00D25B4D" w:rsidRPr="002967FB">
        <w:rPr>
          <w:rStyle w:val="Maroon"/>
        </w:rPr>
        <w:t>"Main</w:t>
      </w:r>
      <w:r>
        <w:rPr>
          <w:rStyle w:val="Maroon"/>
        </w:rPr>
        <w:t xml:space="preserve"> </w:t>
      </w:r>
      <w:r w:rsidR="00D25B4D" w:rsidRPr="002967FB">
        <w:rPr>
          <w:rStyle w:val="Maroon"/>
        </w:rPr>
        <w:t>Count</w:t>
      </w:r>
      <w:r>
        <w:rPr>
          <w:rStyle w:val="Maroon"/>
        </w:rPr>
        <w:t xml:space="preserve"> </w:t>
      </w:r>
      <w:r w:rsidR="00D25B4D" w:rsidRPr="002967FB">
        <w:rPr>
          <w:rStyle w:val="Maroon"/>
        </w:rPr>
        <w:t>=</w:t>
      </w:r>
      <w:r>
        <w:rPr>
          <w:rStyle w:val="Maroon"/>
        </w:rPr>
        <w:t xml:space="preserve"> </w:t>
      </w:r>
      <w:r w:rsidR="00D25B4D" w:rsidRPr="002967FB">
        <w:rPr>
          <w:rStyle w:val="Maroon"/>
        </w:rPr>
        <w:t>{0}"</w:t>
      </w:r>
      <w:r w:rsidR="00D25B4D" w:rsidRPr="002967FB">
        <w:t>,</w:t>
      </w:r>
      <w:r>
        <w:t xml:space="preserve"> </w:t>
      </w:r>
      <w:r w:rsidR="00D25B4D" w:rsidRPr="002967FB">
        <w:t>Count);</w:t>
      </w:r>
    </w:p>
    <w:p w14:paraId="4BBAEB22" w14:textId="24FD7FB5" w:rsidR="007E4FFC" w:rsidRPr="002967FB" w:rsidRDefault="00E557FC">
      <w:pPr>
        <w:pStyle w:val="CDT"/>
      </w:pPr>
      <w:r>
        <w:t xml:space="preserve">  </w:t>
      </w:r>
      <w:r w:rsidR="00D25B4D" w:rsidRPr="002967FB">
        <w:t>}</w:t>
      </w:r>
    </w:p>
    <w:p w14:paraId="5CDB61C0" w14:textId="77777777" w:rsidR="007E4FFC" w:rsidRPr="002967FB" w:rsidRDefault="007E4FFC">
      <w:pPr>
        <w:pStyle w:val="CDT"/>
      </w:pPr>
    </w:p>
    <w:p w14:paraId="6741D9E4" w14:textId="73F771F6" w:rsidR="007E4FFC" w:rsidRPr="002967FB" w:rsidRDefault="00E557FC">
      <w:pPr>
        <w:pStyle w:val="CDT"/>
      </w:pPr>
      <w:r>
        <w:t xml:space="preserve">  </w:t>
      </w:r>
      <w:r w:rsidR="00D25B4D" w:rsidRPr="002967FB">
        <w:rPr>
          <w:rStyle w:val="CPKeyword"/>
        </w:rPr>
        <w:t>static</w:t>
      </w:r>
      <w:r>
        <w:t xml:space="preserve"> </w:t>
      </w:r>
      <w:r w:rsidR="00D25B4D" w:rsidRPr="002967FB">
        <w:rPr>
          <w:rStyle w:val="CPKeyword"/>
        </w:rPr>
        <w:t>void</w:t>
      </w:r>
      <w:r>
        <w:t xml:space="preserve"> </w:t>
      </w:r>
      <w:r w:rsidR="00D25B4D" w:rsidRPr="002967FB">
        <w:t>Decrement()</w:t>
      </w:r>
    </w:p>
    <w:p w14:paraId="6450E32E" w14:textId="7776C908" w:rsidR="007E4FFC" w:rsidRPr="002967FB" w:rsidRDefault="00E557FC">
      <w:pPr>
        <w:pStyle w:val="CDT"/>
      </w:pPr>
      <w:r>
        <w:t xml:space="preserve">  </w:t>
      </w:r>
      <w:r w:rsidR="00D25B4D" w:rsidRPr="002967FB">
        <w:t>{</w:t>
      </w:r>
    </w:p>
    <w:p w14:paraId="0E28565F" w14:textId="4B820D9C" w:rsidR="007E4FFC" w:rsidRPr="002967FB" w:rsidRDefault="00E557FC">
      <w:pPr>
        <w:pStyle w:val="CDT"/>
      </w:pPr>
      <w:r>
        <w:t xml:space="preserve">      </w:t>
      </w:r>
      <w:r w:rsidR="00D25B4D" w:rsidRPr="002967FB">
        <w:t>Count</w:t>
      </w:r>
      <w:r>
        <w:t xml:space="preserve"> </w:t>
      </w:r>
      <w:r w:rsidR="00D25B4D" w:rsidRPr="002967FB">
        <w:t>=</w:t>
      </w:r>
      <w:r>
        <w:t xml:space="preserve"> </w:t>
      </w:r>
      <w:r w:rsidR="00D25B4D" w:rsidRPr="002967FB">
        <w:t>-Count;</w:t>
      </w:r>
    </w:p>
    <w:p w14:paraId="3C863B40" w14:textId="1D472B46" w:rsidR="007E4FFC" w:rsidRPr="002967FB" w:rsidRDefault="00E557FC">
      <w:pPr>
        <w:pStyle w:val="CDT"/>
      </w:pPr>
      <w:r>
        <w:t xml:space="preserve">      </w:t>
      </w:r>
      <w:r w:rsidR="00D25B4D" w:rsidRPr="002967FB">
        <w:rPr>
          <w:rStyle w:val="CPKeyword"/>
        </w:rPr>
        <w:t>for</w:t>
      </w:r>
      <w:r>
        <w:t xml:space="preserve"> </w:t>
      </w:r>
      <w:r w:rsidR="00D25B4D" w:rsidRPr="002967FB">
        <w:t>(</w:t>
      </w:r>
      <w:r w:rsidR="00D25B4D" w:rsidRPr="002967FB">
        <w:rPr>
          <w:rStyle w:val="CPKeyword"/>
        </w:rPr>
        <w:t>double</w:t>
      </w:r>
      <w:r>
        <w:t xml:space="preserve"> </w:t>
      </w:r>
      <w:r w:rsidR="00D25B4D" w:rsidRPr="002967FB">
        <w:t>i</w:t>
      </w:r>
      <w:r>
        <w:t xml:space="preserve"> </w:t>
      </w:r>
      <w:r w:rsidR="00D25B4D" w:rsidRPr="002967FB">
        <w:t>=</w:t>
      </w:r>
      <w:r>
        <w:t xml:space="preserve"> </w:t>
      </w:r>
      <w:r w:rsidR="00D25B4D" w:rsidRPr="002967FB">
        <w:t>0;</w:t>
      </w:r>
      <w:r>
        <w:t xml:space="preserve"> </w:t>
      </w:r>
      <w:r w:rsidR="00D25B4D" w:rsidRPr="002967FB">
        <w:t>i</w:t>
      </w:r>
      <w:r>
        <w:t xml:space="preserve"> </w:t>
      </w:r>
      <w:r w:rsidR="00D25B4D" w:rsidRPr="002967FB">
        <w:t>&lt;</w:t>
      </w:r>
      <w:r>
        <w:t xml:space="preserve"> </w:t>
      </w:r>
      <w:r w:rsidR="00D25B4D" w:rsidRPr="002967FB">
        <w:rPr>
          <w:rStyle w:val="CPKeyword"/>
        </w:rPr>
        <w:t>short</w:t>
      </w:r>
      <w:r w:rsidR="00D25B4D" w:rsidRPr="002967FB">
        <w:t>.MaxValue;</w:t>
      </w:r>
      <w:r>
        <w:t xml:space="preserve"> </w:t>
      </w:r>
      <w:r w:rsidR="00D25B4D" w:rsidRPr="002967FB">
        <w:t>i++)</w:t>
      </w:r>
    </w:p>
    <w:p w14:paraId="049BDDB2" w14:textId="1E18285C" w:rsidR="007E4FFC" w:rsidRPr="002967FB" w:rsidRDefault="00E557FC">
      <w:pPr>
        <w:pStyle w:val="CDT"/>
      </w:pPr>
      <w:r>
        <w:t xml:space="preserve">      </w:t>
      </w:r>
      <w:r w:rsidR="00D25B4D" w:rsidRPr="002967FB">
        <w:t>{</w:t>
      </w:r>
    </w:p>
    <w:p w14:paraId="6A94A82A" w14:textId="683D16FA" w:rsidR="007E4FFC" w:rsidRPr="002967FB" w:rsidRDefault="00E557FC">
      <w:pPr>
        <w:pStyle w:val="CDT"/>
      </w:pPr>
      <w:r>
        <w:t xml:space="preserve">          </w:t>
      </w:r>
      <w:r w:rsidR="00D25B4D" w:rsidRPr="002967FB">
        <w:t>Count--;</w:t>
      </w:r>
    </w:p>
    <w:p w14:paraId="64043D6E" w14:textId="0CD30448" w:rsidR="007E4FFC" w:rsidRPr="002967FB" w:rsidRDefault="00E557FC">
      <w:pPr>
        <w:pStyle w:val="CDT"/>
      </w:pPr>
      <w:r>
        <w:t xml:space="preserve">      </w:t>
      </w:r>
      <w:r w:rsidR="00D25B4D" w:rsidRPr="002967FB">
        <w:t>}</w:t>
      </w:r>
    </w:p>
    <w:p w14:paraId="11B58D90" w14:textId="2801E757" w:rsidR="007E4FFC" w:rsidRPr="002967FB" w:rsidRDefault="00E557FC">
      <w:pPr>
        <w:pStyle w:val="CDT"/>
      </w:pPr>
      <w:r>
        <w:t xml:space="preserve">      </w:t>
      </w:r>
      <w:r w:rsidR="00D25B4D" w:rsidRPr="002967FB">
        <w:t>Console.WriteLine(</w:t>
      </w:r>
    </w:p>
    <w:p w14:paraId="7D0496AA" w14:textId="49621229" w:rsidR="007E4FFC" w:rsidRPr="002967FB" w:rsidRDefault="00E557FC">
      <w:pPr>
        <w:pStyle w:val="CDT"/>
      </w:pPr>
      <w:r>
        <w:t xml:space="preserve">          </w:t>
      </w:r>
      <w:r w:rsidR="00D25B4D" w:rsidRPr="002967FB">
        <w:rPr>
          <w:rStyle w:val="Maroon"/>
        </w:rPr>
        <w:t>"Decrement</w:t>
      </w:r>
      <w:r>
        <w:rPr>
          <w:rStyle w:val="Maroon"/>
        </w:rPr>
        <w:t xml:space="preserve"> </w:t>
      </w:r>
      <w:r w:rsidR="00D25B4D" w:rsidRPr="002967FB">
        <w:rPr>
          <w:rStyle w:val="Maroon"/>
        </w:rPr>
        <w:t>Count</w:t>
      </w:r>
      <w:r>
        <w:rPr>
          <w:rStyle w:val="Maroon"/>
        </w:rPr>
        <w:t xml:space="preserve"> </w:t>
      </w:r>
      <w:r w:rsidR="00D25B4D" w:rsidRPr="002967FB">
        <w:rPr>
          <w:rStyle w:val="Maroon"/>
        </w:rPr>
        <w:t>=</w:t>
      </w:r>
      <w:r>
        <w:rPr>
          <w:rStyle w:val="Maroon"/>
        </w:rPr>
        <w:t xml:space="preserve"> </w:t>
      </w:r>
      <w:r w:rsidR="00D25B4D" w:rsidRPr="002967FB">
        <w:rPr>
          <w:rStyle w:val="Maroon"/>
        </w:rPr>
        <w:t>{0}"</w:t>
      </w:r>
      <w:r w:rsidR="00D25B4D" w:rsidRPr="002967FB">
        <w:t>,</w:t>
      </w:r>
      <w:r>
        <w:t xml:space="preserve"> </w:t>
      </w:r>
      <w:r w:rsidR="00D25B4D" w:rsidRPr="002967FB">
        <w:t>Count);</w:t>
      </w:r>
    </w:p>
    <w:p w14:paraId="3414F14B" w14:textId="46C99AAF" w:rsidR="007E4FFC" w:rsidRPr="002967FB" w:rsidRDefault="00E557FC">
      <w:pPr>
        <w:pStyle w:val="CDT"/>
      </w:pPr>
      <w:r>
        <w:t xml:space="preserve">  </w:t>
      </w:r>
      <w:r w:rsidR="00D25B4D" w:rsidRPr="002967FB">
        <w:t>}</w:t>
      </w:r>
    </w:p>
    <w:p w14:paraId="227995B3" w14:textId="77777777" w:rsidR="007E4FFC" w:rsidRPr="002967FB" w:rsidRDefault="00D25B4D">
      <w:pPr>
        <w:pStyle w:val="CDTX"/>
      </w:pPr>
      <w:r w:rsidRPr="002967FB">
        <w:t>}</w:t>
      </w:r>
    </w:p>
    <w:p w14:paraId="2D70CA7F" w14:textId="7AF386BB" w:rsidR="007E4FFC" w:rsidRPr="002967FB" w:rsidRDefault="00487747" w:rsidP="00E153FD">
      <w:pPr>
        <w:pStyle w:val="OutputNumber"/>
      </w:pPr>
      <w:del w:id="164" w:author="Austen Frostad" w:date="2020-04-09T19:43:00Z">
        <w:r w:rsidDel="00B16FC4">
          <w:delText>Output</w:delText>
        </w:r>
        <w:r w:rsidR="00E557FC" w:rsidDel="00B16FC4">
          <w:delText xml:space="preserve"> </w:delText>
        </w:r>
        <w:r w:rsidDel="00B16FC4">
          <w:delText>20.</w:delText>
        </w:r>
        <w:r w:rsidR="00D25B4D" w:rsidRPr="002967FB" w:rsidDel="00B16FC4">
          <w:delText>7</w:delText>
        </w:r>
      </w:del>
      <w:ins w:id="165" w:author="Austen Frostad" w:date="2020-04-09T19:44:00Z">
        <w:r w:rsidR="00B16FC4">
          <w:t>Output 22.7</w:t>
        </w:r>
      </w:ins>
    </w:p>
    <w:p w14:paraId="5B153523" w14:textId="25A26DCA" w:rsidR="007E4FFC" w:rsidRPr="002967FB" w:rsidRDefault="00D25B4D">
      <w:pPr>
        <w:pStyle w:val="OutputCode1"/>
      </w:pPr>
      <w:r w:rsidRPr="002967FB">
        <w:t>Decrement</w:t>
      </w:r>
      <w:r w:rsidR="00E557FC">
        <w:t xml:space="preserve"> </w:t>
      </w:r>
      <w:r w:rsidRPr="002967FB">
        <w:t>Count</w:t>
      </w:r>
      <w:r w:rsidR="00E557FC">
        <w:t xml:space="preserve"> </w:t>
      </w:r>
      <w:r w:rsidRPr="002967FB">
        <w:t>=</w:t>
      </w:r>
      <w:r w:rsidR="00E557FC">
        <w:t xml:space="preserve"> </w:t>
      </w:r>
      <w:r w:rsidRPr="002967FB">
        <w:t>-32767.01134</w:t>
      </w:r>
    </w:p>
    <w:p w14:paraId="57A47919" w14:textId="219F8D58" w:rsidR="007E4FFC" w:rsidRPr="002967FB" w:rsidRDefault="00D25B4D">
      <w:pPr>
        <w:pStyle w:val="OutputCodeLast"/>
      </w:pPr>
      <w:r w:rsidRPr="002967FB">
        <w:t>Main</w:t>
      </w:r>
      <w:r w:rsidR="00E557FC">
        <w:t xml:space="preserve"> </w:t>
      </w:r>
      <w:r w:rsidRPr="002967FB">
        <w:t>Count</w:t>
      </w:r>
      <w:r w:rsidR="00E557FC">
        <w:t xml:space="preserve"> </w:t>
      </w:r>
      <w:r w:rsidRPr="002967FB">
        <w:t>=</w:t>
      </w:r>
      <w:r w:rsidR="00E557FC">
        <w:t xml:space="preserve"> </w:t>
      </w:r>
      <w:r w:rsidRPr="002967FB">
        <w:t>32767.01134</w:t>
      </w:r>
    </w:p>
    <w:p w14:paraId="5BC697CF" w14:textId="5B56079A" w:rsidR="001800E5" w:rsidRDefault="00D25B4D">
      <w:pPr>
        <w:pStyle w:val="Body"/>
      </w:pPr>
      <w:r w:rsidRPr="002967FB">
        <w:t>As</w:t>
      </w:r>
      <w:r w:rsidR="00E557FC">
        <w:t xml:space="preserve"> </w:t>
      </w:r>
      <w:del w:id="166" w:author="Austen Frostad" w:date="2020-04-09T19:43:00Z">
        <w:r w:rsidR="00487747" w:rsidDel="00B16FC4">
          <w:delText>Output</w:delText>
        </w:r>
        <w:r w:rsidR="00E557FC" w:rsidDel="00B16FC4">
          <w:delText xml:space="preserve"> </w:delText>
        </w:r>
        <w:r w:rsidR="00487747" w:rsidDel="00B16FC4">
          <w:delText>20.</w:delText>
        </w:r>
        <w:r w:rsidRPr="002967FB" w:rsidDel="00B16FC4">
          <w:delText>7</w:delText>
        </w:r>
      </w:del>
      <w:ins w:id="167" w:author="Austen Frostad" w:date="2020-04-09T19:44:00Z">
        <w:r w:rsidR="00B16FC4">
          <w:t>Output 22.7</w:t>
        </w:r>
      </w:ins>
      <w:r w:rsidR="00E557FC">
        <w:t xml:space="preserve"> </w:t>
      </w:r>
      <w:r w:rsidRPr="002967FB">
        <w:t>demonstrates,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value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rPr>
          <w:rStyle w:val="C1"/>
        </w:rPr>
        <w:t>Count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executing</w:t>
      </w:r>
      <w:r w:rsidR="00E557FC">
        <w:t xml:space="preserve"> </w:t>
      </w:r>
      <w:proofErr w:type="gramStart"/>
      <w:r w:rsidRPr="002967FB">
        <w:rPr>
          <w:rStyle w:val="C1"/>
        </w:rPr>
        <w:t>Main(</w:t>
      </w:r>
      <w:proofErr w:type="gramEnd"/>
      <w:r w:rsidRPr="002967FB">
        <w:rPr>
          <w:rStyle w:val="C1"/>
        </w:rPr>
        <w:t>)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never</w:t>
      </w:r>
      <w:r w:rsidR="00E557FC">
        <w:t xml:space="preserve"> </w:t>
      </w:r>
      <w:r w:rsidRPr="002967FB">
        <w:t>decremented</w:t>
      </w:r>
      <w:r w:rsidR="00E557FC">
        <w:t xml:space="preserve"> </w:t>
      </w:r>
      <w:r w:rsidRPr="002967FB">
        <w:t>by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executing</w:t>
      </w:r>
      <w:r w:rsidR="00E557FC">
        <w:t xml:space="preserve"> </w:t>
      </w:r>
      <w:r w:rsidRPr="002967FB">
        <w:rPr>
          <w:rStyle w:val="C1"/>
        </w:rPr>
        <w:t>Decrement()</w:t>
      </w:r>
      <w:r w:rsidRPr="002967FB">
        <w:t>.</w:t>
      </w:r>
      <w:r w:rsidR="00E557FC">
        <w:t xml:space="preserve"> </w:t>
      </w:r>
      <w:r w:rsidRPr="002967FB">
        <w:t>For</w:t>
      </w:r>
      <w:r w:rsidR="00E557FC">
        <w:t xml:space="preserve"> </w:t>
      </w:r>
      <w:proofErr w:type="gramStart"/>
      <w:r w:rsidRPr="002967FB">
        <w:rPr>
          <w:rStyle w:val="C1"/>
        </w:rPr>
        <w:t>Main(</w:t>
      </w:r>
      <w:proofErr w:type="gramEnd"/>
      <w:r w:rsidRPr="002967FB">
        <w:rPr>
          <w:rStyle w:val="C1"/>
        </w:rPr>
        <w:t>)</w:t>
      </w:r>
      <w:r w:rsidRPr="002967FB">
        <w:t>’s</w:t>
      </w:r>
      <w:r w:rsidR="00E557FC">
        <w:t xml:space="preserve"> </w:t>
      </w:r>
      <w:r w:rsidRPr="002967FB">
        <w:t>thread</w:t>
      </w:r>
      <w:r w:rsidR="00416924">
        <w:t>,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initial</w:t>
      </w:r>
      <w:r w:rsidR="00E557FC">
        <w:t xml:space="preserve"> </w:t>
      </w:r>
      <w:r w:rsidRPr="002967FB">
        <w:t>value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rPr>
          <w:rStyle w:val="C1"/>
        </w:rPr>
        <w:t>0.01134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final</w:t>
      </w:r>
      <w:r w:rsidR="00E557FC">
        <w:t xml:space="preserve"> </w:t>
      </w:r>
      <w:r w:rsidRPr="002967FB">
        <w:t>value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rPr>
          <w:rStyle w:val="C1"/>
        </w:rPr>
        <w:t>32767.01134</w:t>
      </w:r>
      <w:r w:rsidRPr="002967FB">
        <w:t>.</w:t>
      </w:r>
      <w:r w:rsidR="00E557FC">
        <w:t xml:space="preserve"> </w:t>
      </w:r>
      <w:proofErr w:type="gramStart"/>
      <w:r w:rsidRPr="002967FB">
        <w:rPr>
          <w:rStyle w:val="C1"/>
        </w:rPr>
        <w:t>Decrement(</w:t>
      </w:r>
      <w:proofErr w:type="gramEnd"/>
      <w:r w:rsidRPr="002967FB">
        <w:rPr>
          <w:rStyle w:val="C1"/>
        </w:rPr>
        <w:t>)</w:t>
      </w:r>
      <w:r w:rsidR="00E557FC">
        <w:t xml:space="preserve"> </w:t>
      </w:r>
      <w:r w:rsidRPr="002967FB">
        <w:t>has</w:t>
      </w:r>
      <w:r w:rsidR="00E557FC">
        <w:t xml:space="preserve"> </w:t>
      </w:r>
      <w:r w:rsidRPr="002967FB">
        <w:t>similar</w:t>
      </w:r>
      <w:r w:rsidR="00E557FC">
        <w:t xml:space="preserve"> </w:t>
      </w:r>
      <w:r w:rsidRPr="002967FB">
        <w:t>values</w:t>
      </w:r>
      <w:r w:rsidR="00416924">
        <w:t>,</w:t>
      </w:r>
      <w:r w:rsidR="00E557FC">
        <w:t xml:space="preserve"> </w:t>
      </w:r>
      <w:r w:rsidRPr="002967FB">
        <w:t>except</w:t>
      </w:r>
      <w:r w:rsidR="00E557FC">
        <w:t xml:space="preserve"> </w:t>
      </w:r>
      <w:r w:rsidR="00416924">
        <w:t>that</w:t>
      </w:r>
      <w:r w:rsidR="00E557FC">
        <w:t xml:space="preserve"> </w:t>
      </w:r>
      <w:r w:rsidRPr="002967FB">
        <w:t>they</w:t>
      </w:r>
      <w:r w:rsidR="00E557FC">
        <w:t xml:space="preserve"> </w:t>
      </w:r>
      <w:r w:rsidRPr="002967FB">
        <w:t>are</w:t>
      </w:r>
      <w:r w:rsidR="00E557FC">
        <w:t xml:space="preserve"> </w:t>
      </w:r>
      <w:r w:rsidRPr="002967FB">
        <w:t>negative.</w:t>
      </w:r>
      <w:r w:rsidR="00E557FC">
        <w:t xml:space="preserve"> </w:t>
      </w:r>
      <w:r w:rsidR="00416924">
        <w:t>As</w:t>
      </w:r>
      <w:r w:rsidR="00E557FC">
        <w:t xml:space="preserve"> </w:t>
      </w:r>
      <w:r w:rsidRPr="002967FB">
        <w:rPr>
          <w:rStyle w:val="C1"/>
        </w:rPr>
        <w:t>Count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based</w:t>
      </w:r>
      <w:r w:rsidR="00E557FC">
        <w:t xml:space="preserve"> </w:t>
      </w:r>
      <w:r w:rsidRPr="002967FB">
        <w:t>on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static</w:t>
      </w:r>
      <w:r w:rsidR="00E557FC">
        <w:t xml:space="preserve"> </w:t>
      </w:r>
      <w:r w:rsidRPr="002967FB">
        <w:t>field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type</w:t>
      </w:r>
      <w:r w:rsidR="00E557FC">
        <w:t xml:space="preserve"> </w:t>
      </w:r>
      <w:proofErr w:type="spellStart"/>
      <w:r w:rsidRPr="002967FB">
        <w:rPr>
          <w:rStyle w:val="C1"/>
        </w:rPr>
        <w:t>ThreadLocal</w:t>
      </w:r>
      <w:proofErr w:type="spellEnd"/>
      <w:r w:rsidRPr="002967FB">
        <w:rPr>
          <w:rStyle w:val="C1"/>
        </w:rPr>
        <w:t>&lt;T&gt;</w:t>
      </w:r>
      <w:r w:rsidRPr="002967FB">
        <w:t>,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running</w:t>
      </w:r>
      <w:r w:rsidR="00E557FC">
        <w:t xml:space="preserve"> </w:t>
      </w:r>
      <w:proofErr w:type="gramStart"/>
      <w:r w:rsidRPr="002967FB">
        <w:rPr>
          <w:rStyle w:val="C1"/>
        </w:rPr>
        <w:t>Main(</w:t>
      </w:r>
      <w:proofErr w:type="gramEnd"/>
      <w:r w:rsidRPr="002967FB">
        <w:rPr>
          <w:rStyle w:val="C1"/>
        </w:rPr>
        <w:t>)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running</w:t>
      </w:r>
      <w:r w:rsidR="00E557FC">
        <w:t xml:space="preserve"> </w:t>
      </w:r>
      <w:r w:rsidRPr="002967FB">
        <w:rPr>
          <w:rStyle w:val="C1"/>
        </w:rPr>
        <w:t>Decrement()</w:t>
      </w:r>
      <w:r w:rsidR="00E557FC">
        <w:t xml:space="preserve"> </w:t>
      </w:r>
      <w:r w:rsidRPr="002967FB">
        <w:t>have</w:t>
      </w:r>
      <w:r w:rsidR="00E557FC">
        <w:t xml:space="preserve"> </w:t>
      </w:r>
      <w:r w:rsidRPr="002967FB">
        <w:t>independent</w:t>
      </w:r>
      <w:r w:rsidR="00E557FC">
        <w:t xml:space="preserve"> </w:t>
      </w:r>
      <w:r w:rsidRPr="002967FB">
        <w:t>values</w:t>
      </w:r>
      <w:r w:rsidR="00E557FC">
        <w:t xml:space="preserve"> </w:t>
      </w:r>
      <w:r w:rsidRPr="002967FB">
        <w:t>stored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rPr>
          <w:rStyle w:val="C1"/>
        </w:rPr>
        <w:t>_</w:t>
      </w:r>
      <w:proofErr w:type="spellStart"/>
      <w:r w:rsidRPr="002967FB">
        <w:rPr>
          <w:rStyle w:val="C1"/>
        </w:rPr>
        <w:t>Count.Value</w:t>
      </w:r>
      <w:proofErr w:type="spellEnd"/>
      <w:r w:rsidR="002967FB">
        <w:t>.</w:t>
      </w:r>
    </w:p>
    <w:p w14:paraId="6CBAD755" w14:textId="2DC8140E" w:rsidR="007E4FFC" w:rsidRPr="002967FB" w:rsidRDefault="000C6F81">
      <w:pPr>
        <w:pStyle w:val="PD"/>
      </w:pPr>
      <w:r>
        <w:lastRenderedPageBreak/>
        <w:t>***COMP:</w:t>
      </w:r>
      <w:r w:rsidR="00E557FC">
        <w:t xml:space="preserve"> </w:t>
      </w:r>
      <w:r>
        <w:t>Insert</w:t>
      </w:r>
      <w:r w:rsidR="00E557FC">
        <w:t xml:space="preserve"> </w:t>
      </w:r>
      <w:r>
        <w:t>“End</w:t>
      </w:r>
      <w:r w:rsidR="00E557FC">
        <w:t xml:space="preserve"> </w:t>
      </w:r>
      <w:r>
        <w:t>4.0”</w:t>
      </w:r>
      <w:r w:rsidR="00E557FC">
        <w:t xml:space="preserve"> </w:t>
      </w:r>
      <w:r w:rsidR="00C44C18">
        <w:t>tab</w:t>
      </w:r>
    </w:p>
    <w:p w14:paraId="56E3D0BD" w14:textId="64AA9A84" w:rsidR="007E4FFC" w:rsidRPr="002967FB" w:rsidRDefault="00D25B4D" w:rsidP="00710180">
      <w:pPr>
        <w:pStyle w:val="HC"/>
      </w:pPr>
      <w:r w:rsidRPr="002967FB">
        <w:t>Thread</w:t>
      </w:r>
      <w:r w:rsidR="00E557FC">
        <w:t xml:space="preserve"> </w:t>
      </w:r>
      <w:r w:rsidRPr="002967FB">
        <w:t>Local</w:t>
      </w:r>
      <w:r w:rsidR="00E557FC">
        <w:t xml:space="preserve"> </w:t>
      </w:r>
      <w:r w:rsidRPr="002967FB">
        <w:t>Storage</w:t>
      </w:r>
      <w:r w:rsidR="00E557FC">
        <w:t xml:space="preserve"> </w:t>
      </w:r>
      <w:r w:rsidRPr="002967FB">
        <w:t>with</w:t>
      </w:r>
      <w:r w:rsidR="00E557FC">
        <w:t xml:space="preserve"> </w:t>
      </w:r>
      <w:proofErr w:type="spellStart"/>
      <w:r w:rsidRPr="00710180">
        <w:rPr>
          <w:rStyle w:val="C1"/>
        </w:rPr>
        <w:t>ThreadStaticAttribute</w:t>
      </w:r>
      <w:proofErr w:type="spellEnd"/>
    </w:p>
    <w:p w14:paraId="7CCBBC0C" w14:textId="3B9F3F26" w:rsidR="007E4FFC" w:rsidRPr="002967FB" w:rsidRDefault="00D25B4D">
      <w:pPr>
        <w:pStyle w:val="BodyNoIndent"/>
      </w:pPr>
      <w:r w:rsidRPr="002967FB">
        <w:t>Decorating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static</w:t>
      </w:r>
      <w:r w:rsidR="00E557FC">
        <w:t xml:space="preserve"> </w:t>
      </w:r>
      <w:r w:rsidRPr="002967FB">
        <w:t>field</w:t>
      </w:r>
      <w:r w:rsidR="00E557FC">
        <w:t xml:space="preserve"> </w:t>
      </w:r>
      <w:r w:rsidRPr="002967FB">
        <w:t>with</w:t>
      </w:r>
      <w:r w:rsidR="00E557FC">
        <w:t xml:space="preserve"> </w:t>
      </w:r>
      <w:r w:rsidRPr="002967FB">
        <w:t>a</w:t>
      </w:r>
      <w:r w:rsidR="00E557FC">
        <w:t xml:space="preserve"> </w:t>
      </w:r>
      <w:proofErr w:type="spellStart"/>
      <w:r w:rsidRPr="002967FB">
        <w:rPr>
          <w:rStyle w:val="C1"/>
        </w:rPr>
        <w:t>ThreadStaticAttribute</w:t>
      </w:r>
      <w:proofErr w:type="spellEnd"/>
      <w:r w:rsidRPr="002967FB">
        <w:t>,</w:t>
      </w:r>
      <w:r w:rsidR="00E557FC">
        <w:t xml:space="preserve"> </w:t>
      </w:r>
      <w:r w:rsidRPr="002967FB">
        <w:t>as</w:t>
      </w:r>
      <w:r w:rsidR="00E557FC">
        <w:t xml:space="preserve"> </w:t>
      </w:r>
      <w:r w:rsidRPr="002967FB">
        <w:t>in</w:t>
      </w:r>
      <w:r w:rsidR="00E557FC">
        <w:t xml:space="preserve"> </w:t>
      </w:r>
      <w:del w:id="168" w:author="Austen Frostad" w:date="2020-04-09T17:51:00Z">
        <w:r w:rsidR="00E85D6E" w:rsidDel="0032671C">
          <w:delText>Listing</w:delText>
        </w:r>
        <w:r w:rsidR="00E557FC" w:rsidDel="0032671C">
          <w:delText xml:space="preserve"> </w:delText>
        </w:r>
        <w:r w:rsidR="00E85D6E" w:rsidDel="0032671C">
          <w:delText>20.</w:delText>
        </w:r>
        <w:r w:rsidRPr="002967FB" w:rsidDel="0032671C">
          <w:delText>12</w:delText>
        </w:r>
      </w:del>
      <w:ins w:id="169" w:author="Austen Frostad" w:date="2020-04-09T17:57:00Z">
        <w:r w:rsidR="00187222">
          <w:t>Listing 22.12</w:t>
        </w:r>
      </w:ins>
      <w:r w:rsidRPr="002967FB">
        <w:t>,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second</w:t>
      </w:r>
      <w:r w:rsidR="00E557FC">
        <w:t xml:space="preserve"> </w:t>
      </w:r>
      <w:r w:rsidRPr="002967FB">
        <w:t>way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designate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static</w:t>
      </w:r>
      <w:r w:rsidR="00E557FC">
        <w:t xml:space="preserve"> </w:t>
      </w:r>
      <w:r w:rsidRPr="002967FB">
        <w:t>variable</w:t>
      </w:r>
      <w:r w:rsidR="00E557FC">
        <w:t xml:space="preserve"> </w:t>
      </w:r>
      <w:r w:rsidRPr="002967FB">
        <w:t>as</w:t>
      </w:r>
      <w:r w:rsidR="00E557FC">
        <w:t xml:space="preserve"> </w:t>
      </w:r>
      <w:r w:rsidRPr="002967FB">
        <w:t>an</w:t>
      </w:r>
      <w:r w:rsidR="00E557FC">
        <w:t xml:space="preserve"> </w:t>
      </w:r>
      <w:r w:rsidRPr="002967FB">
        <w:t>instance</w:t>
      </w:r>
      <w:r w:rsidR="00E557FC">
        <w:t xml:space="preserve"> </w:t>
      </w:r>
      <w:r w:rsidRPr="002967FB">
        <w:t>per</w:t>
      </w:r>
      <w:r w:rsidR="00E557FC">
        <w:t xml:space="preserve"> </w:t>
      </w:r>
      <w:r w:rsidRPr="002967FB">
        <w:t>thread.</w:t>
      </w:r>
      <w:r w:rsidR="00E557FC">
        <w:t xml:space="preserve"> </w:t>
      </w:r>
      <w:r w:rsidRPr="002967FB">
        <w:t>This</w:t>
      </w:r>
      <w:r w:rsidR="00E557FC">
        <w:t xml:space="preserve"> </w:t>
      </w:r>
      <w:r w:rsidRPr="002967FB">
        <w:t>technique</w:t>
      </w:r>
      <w:r w:rsidR="00E557FC">
        <w:t xml:space="preserve"> </w:t>
      </w:r>
      <w:r w:rsidRPr="002967FB">
        <w:t>has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few</w:t>
      </w:r>
      <w:r w:rsidR="00E557FC">
        <w:t xml:space="preserve"> </w:t>
      </w:r>
      <w:r w:rsidRPr="002967FB">
        <w:t>caveats</w:t>
      </w:r>
      <w:r w:rsidR="00E557FC">
        <w:t xml:space="preserve"> </w:t>
      </w:r>
      <w:r w:rsidR="00416924">
        <w:t>relative</w:t>
      </w:r>
      <w:r w:rsidR="00E557FC">
        <w:t xml:space="preserve"> </w:t>
      </w:r>
      <w:r w:rsidR="00416924">
        <w:t>to</w:t>
      </w:r>
      <w:r w:rsidR="00E557FC">
        <w:t xml:space="preserve"> </w:t>
      </w:r>
      <w:proofErr w:type="spellStart"/>
      <w:r w:rsidRPr="002967FB">
        <w:rPr>
          <w:rStyle w:val="C1"/>
        </w:rPr>
        <w:t>ThreadLocal</w:t>
      </w:r>
      <w:proofErr w:type="spellEnd"/>
      <w:r w:rsidRPr="002967FB">
        <w:rPr>
          <w:rStyle w:val="C1"/>
        </w:rPr>
        <w:t>&lt;T&gt;</w:t>
      </w:r>
      <w:r w:rsidR="00416924">
        <w:t>,</w:t>
      </w:r>
      <w:r w:rsidR="00E557FC">
        <w:t xml:space="preserve"> </w:t>
      </w:r>
      <w:r w:rsidRPr="002967FB">
        <w:t>but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also</w:t>
      </w:r>
      <w:r w:rsidR="00E557FC">
        <w:t xml:space="preserve"> </w:t>
      </w:r>
      <w:r w:rsidRPr="002967FB">
        <w:t>has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advantage</w:t>
      </w:r>
      <w:r w:rsidR="00E557FC">
        <w:t xml:space="preserve"> </w:t>
      </w:r>
      <w:r w:rsidR="00416924">
        <w:t>of</w:t>
      </w:r>
      <w:r w:rsidR="00E557FC">
        <w:t xml:space="preserve"> </w:t>
      </w:r>
      <w:r w:rsidR="00416924">
        <w:t>being</w:t>
      </w:r>
      <w:r w:rsidR="00E557FC">
        <w:t xml:space="preserve"> </w:t>
      </w:r>
      <w:r w:rsidRPr="002967FB">
        <w:t>available</w:t>
      </w:r>
      <w:r w:rsidR="00E557FC">
        <w:t xml:space="preserve"> </w:t>
      </w:r>
      <w:r w:rsidRPr="002967FB">
        <w:t>prior</w:t>
      </w:r>
      <w:r w:rsidR="00E557FC">
        <w:t xml:space="preserve"> </w:t>
      </w:r>
      <w:r w:rsidRPr="002967FB">
        <w:t>to</w:t>
      </w:r>
      <w:r w:rsidR="00E557FC">
        <w:t xml:space="preserve"> </w:t>
      </w:r>
      <w:r w:rsidR="007A7D19">
        <w:t>Microsoft</w:t>
      </w:r>
      <w:r w:rsidR="00E557FC">
        <w:t xml:space="preserve"> </w:t>
      </w:r>
      <w:r w:rsidRPr="002967FB">
        <w:t>.NET</w:t>
      </w:r>
      <w:r w:rsidR="00E557FC">
        <w:t xml:space="preserve"> </w:t>
      </w:r>
      <w:r w:rsidRPr="002967FB">
        <w:t>Framework</w:t>
      </w:r>
      <w:r w:rsidR="00E557FC">
        <w:t xml:space="preserve"> </w:t>
      </w:r>
      <w:r w:rsidRPr="002967FB">
        <w:t>4.</w:t>
      </w:r>
      <w:r w:rsidR="00E557FC">
        <w:t xml:space="preserve"> </w:t>
      </w:r>
      <w:r w:rsidRPr="002967FB">
        <w:t>(Also,</w:t>
      </w:r>
      <w:r w:rsidR="00E557FC">
        <w:t xml:space="preserve"> </w:t>
      </w:r>
      <w:r w:rsidRPr="002967FB">
        <w:t>since</w:t>
      </w:r>
      <w:r w:rsidR="00E557FC">
        <w:t xml:space="preserve"> </w:t>
      </w:r>
      <w:proofErr w:type="spellStart"/>
      <w:r w:rsidRPr="002967FB">
        <w:rPr>
          <w:rStyle w:val="C1"/>
        </w:rPr>
        <w:t>ThreadLocal</w:t>
      </w:r>
      <w:proofErr w:type="spellEnd"/>
      <w:r w:rsidRPr="002967FB">
        <w:rPr>
          <w:rStyle w:val="C1"/>
        </w:rPr>
        <w:t>&lt;T&gt;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based</w:t>
      </w:r>
      <w:r w:rsidR="00E557FC">
        <w:t xml:space="preserve"> </w:t>
      </w:r>
      <w:r w:rsidRPr="002967FB">
        <w:t>on</w:t>
      </w:r>
      <w:r w:rsidR="00E557FC">
        <w:t xml:space="preserve"> </w:t>
      </w:r>
      <w:r w:rsidRPr="002967FB">
        <w:t>the</w:t>
      </w:r>
      <w:r w:rsidR="00E557FC">
        <w:t xml:space="preserve"> </w:t>
      </w:r>
      <w:proofErr w:type="spellStart"/>
      <w:r w:rsidRPr="002967FB">
        <w:rPr>
          <w:rStyle w:val="C1"/>
        </w:rPr>
        <w:t>ThreadStaticAttribute</w:t>
      </w:r>
      <w:proofErr w:type="spellEnd"/>
      <w:r w:rsidRPr="002967FB">
        <w:t>,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would</w:t>
      </w:r>
      <w:r w:rsidR="00E557FC">
        <w:t xml:space="preserve"> </w:t>
      </w:r>
      <w:r w:rsidRPr="002967FB">
        <w:t>consume</w:t>
      </w:r>
      <w:r w:rsidR="00E557FC">
        <w:t xml:space="preserve"> </w:t>
      </w:r>
      <w:r w:rsidRPr="002967FB">
        <w:t>less</w:t>
      </w:r>
      <w:r w:rsidR="00E557FC">
        <w:t xml:space="preserve"> </w:t>
      </w:r>
      <w:r w:rsidRPr="002967FB">
        <w:t>memory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give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slight</w:t>
      </w:r>
      <w:r w:rsidR="00E557FC">
        <w:t xml:space="preserve"> </w:t>
      </w:r>
      <w:r w:rsidRPr="002967FB">
        <w:t>performance</w:t>
      </w:r>
      <w:r w:rsidR="00E557FC">
        <w:t xml:space="preserve"> </w:t>
      </w:r>
      <w:r w:rsidRPr="002967FB">
        <w:t>advantage</w:t>
      </w:r>
      <w:r w:rsidR="00E557FC">
        <w:t xml:space="preserve"> </w:t>
      </w:r>
      <w:r w:rsidRPr="002967FB">
        <w:t>given</w:t>
      </w:r>
      <w:r w:rsidR="00E557FC">
        <w:t xml:space="preserve"> </w:t>
      </w:r>
      <w:r w:rsidRPr="002967FB">
        <w:t>frequently</w:t>
      </w:r>
      <w:r w:rsidR="00E557FC">
        <w:t xml:space="preserve"> </w:t>
      </w:r>
      <w:r w:rsidRPr="002967FB">
        <w:t>enough</w:t>
      </w:r>
      <w:r w:rsidR="00E557FC">
        <w:t xml:space="preserve"> </w:t>
      </w:r>
      <w:r w:rsidRPr="002967FB">
        <w:t>repeated</w:t>
      </w:r>
      <w:r w:rsidR="00E557FC">
        <w:t xml:space="preserve"> </w:t>
      </w:r>
      <w:r w:rsidRPr="002967FB">
        <w:t>small</w:t>
      </w:r>
      <w:r w:rsidR="00E557FC">
        <w:t xml:space="preserve"> </w:t>
      </w:r>
      <w:r w:rsidRPr="002967FB">
        <w:t>iterations.)</w:t>
      </w:r>
    </w:p>
    <w:p w14:paraId="2EFA0CF3" w14:textId="1573F194" w:rsidR="007E4FFC" w:rsidRPr="002967FB" w:rsidRDefault="00E85D6E" w:rsidP="00710180">
      <w:pPr>
        <w:pStyle w:val="ListingHead"/>
      </w:pPr>
      <w:del w:id="170" w:author="Austen Frostad" w:date="2020-04-09T17:51:00Z">
        <w:r w:rsidRPr="00710180" w:rsidDel="0032671C">
          <w:rPr>
            <w:rStyle w:val="ListingNumber"/>
          </w:rPr>
          <w:delText>Listing</w:delText>
        </w:r>
        <w:r w:rsidR="00E557FC" w:rsidDel="0032671C">
          <w:rPr>
            <w:rStyle w:val="ListingNumber"/>
          </w:rPr>
          <w:delText xml:space="preserve"> </w:delText>
        </w:r>
        <w:r w:rsidRPr="00710180" w:rsidDel="0032671C">
          <w:rPr>
            <w:rStyle w:val="ListingNumber"/>
          </w:rPr>
          <w:delText>20.</w:delText>
        </w:r>
        <w:r w:rsidR="00D25B4D" w:rsidRPr="00710180" w:rsidDel="0032671C">
          <w:rPr>
            <w:rStyle w:val="ListingNumber"/>
          </w:rPr>
          <w:delText>12</w:delText>
        </w:r>
      </w:del>
      <w:ins w:id="171" w:author="Austen Frostad" w:date="2020-04-09T17:57:00Z">
        <w:r w:rsidR="00187222">
          <w:rPr>
            <w:rStyle w:val="ListingNumber"/>
          </w:rPr>
          <w:t>Listing 22.12</w:t>
        </w:r>
      </w:ins>
      <w:r w:rsidR="00D25B4D" w:rsidRPr="00710180">
        <w:rPr>
          <w:rStyle w:val="ListingNumber"/>
        </w:rPr>
        <w:t>:</w:t>
      </w:r>
      <w:r w:rsidR="00D25B4D" w:rsidRPr="002967FB">
        <w:t> </w:t>
      </w:r>
      <w:r w:rsidR="00D25B4D" w:rsidRPr="002967FB">
        <w:t>Using</w:t>
      </w:r>
      <w:r w:rsidR="00E557FC">
        <w:t xml:space="preserve"> </w:t>
      </w:r>
      <w:proofErr w:type="spellStart"/>
      <w:r w:rsidR="00D25B4D" w:rsidRPr="00E153FD">
        <w:rPr>
          <w:rStyle w:val="C1"/>
        </w:rPr>
        <w:t>ThreadStaticAttribute</w:t>
      </w:r>
      <w:proofErr w:type="spellEnd"/>
      <w:r w:rsidR="00E557FC">
        <w:t xml:space="preserve"> </w:t>
      </w:r>
      <w:r w:rsidR="00D25B4D" w:rsidRPr="002967FB">
        <w:t>for</w:t>
      </w:r>
      <w:r w:rsidR="00E557FC">
        <w:t xml:space="preserve"> </w:t>
      </w:r>
      <w:r w:rsidR="00D25B4D" w:rsidRPr="002967FB">
        <w:t>Thread</w:t>
      </w:r>
      <w:r w:rsidR="00E557FC">
        <w:t xml:space="preserve"> </w:t>
      </w:r>
      <w:r w:rsidR="00D25B4D" w:rsidRPr="002967FB">
        <w:t>Local</w:t>
      </w:r>
      <w:r w:rsidR="00E557FC">
        <w:t xml:space="preserve"> </w:t>
      </w:r>
      <w:r w:rsidR="00D25B4D" w:rsidRPr="002967FB">
        <w:t>Storage</w:t>
      </w:r>
    </w:p>
    <w:p w14:paraId="49CF9208" w14:textId="60A97670" w:rsidR="007E4FFC" w:rsidRPr="002967FB" w:rsidRDefault="00D25B4D">
      <w:pPr>
        <w:pStyle w:val="CDT1"/>
      </w:pPr>
      <w:r w:rsidRPr="002967FB">
        <w:rPr>
          <w:rStyle w:val="CPKeyword"/>
        </w:rPr>
        <w:t>using</w:t>
      </w:r>
      <w:r w:rsidR="00E557FC">
        <w:t xml:space="preserve"> </w:t>
      </w:r>
      <w:r w:rsidRPr="002967FB">
        <w:t>System;</w:t>
      </w:r>
    </w:p>
    <w:p w14:paraId="3B2208E2" w14:textId="687DF14C" w:rsidR="007E4FFC" w:rsidRPr="002967FB" w:rsidRDefault="00D25B4D">
      <w:pPr>
        <w:pStyle w:val="CDT"/>
      </w:pPr>
      <w:r w:rsidRPr="002967FB">
        <w:rPr>
          <w:rStyle w:val="CPKeyword"/>
        </w:rPr>
        <w:t>using</w:t>
      </w:r>
      <w:r w:rsidR="00E557FC">
        <w:t xml:space="preserve"> </w:t>
      </w:r>
      <w:r w:rsidRPr="002967FB">
        <w:t>System.Threading;</w:t>
      </w:r>
    </w:p>
    <w:p w14:paraId="23BBA6FC" w14:textId="77777777" w:rsidR="007E4FFC" w:rsidRPr="002967FB" w:rsidRDefault="007E4FFC">
      <w:pPr>
        <w:pStyle w:val="CDT"/>
      </w:pPr>
    </w:p>
    <w:p w14:paraId="7101E610" w14:textId="5D047E26" w:rsidR="007E4FFC" w:rsidRPr="002967FB" w:rsidRDefault="00D25B4D">
      <w:pPr>
        <w:pStyle w:val="CDT"/>
      </w:pPr>
      <w:r w:rsidRPr="002967FB">
        <w:rPr>
          <w:rStyle w:val="CPKeyword"/>
        </w:rPr>
        <w:t>public</w:t>
      </w:r>
      <w:r w:rsidR="00E557FC">
        <w:rPr>
          <w:rStyle w:val="CPKeyword"/>
        </w:rPr>
        <w:t xml:space="preserve"> </w:t>
      </w:r>
      <w:r w:rsidRPr="002967FB">
        <w:rPr>
          <w:rStyle w:val="CPKeyword"/>
        </w:rPr>
        <w:t>class</w:t>
      </w:r>
      <w:r w:rsidR="00E557FC">
        <w:t xml:space="preserve"> </w:t>
      </w:r>
      <w:r w:rsidRPr="002967FB">
        <w:t>Program</w:t>
      </w:r>
    </w:p>
    <w:p w14:paraId="70E3EFD1" w14:textId="77777777" w:rsidR="007E4FFC" w:rsidRPr="002967FB" w:rsidRDefault="00D25B4D">
      <w:pPr>
        <w:pStyle w:val="CDT"/>
      </w:pPr>
      <w:r w:rsidRPr="002967FB">
        <w:t>{</w:t>
      </w:r>
    </w:p>
    <w:p w14:paraId="73741670" w14:textId="79F7DFDE" w:rsidR="007E4FFC" w:rsidRPr="002967FB" w:rsidRDefault="00E557FC">
      <w:pPr>
        <w:pStyle w:val="CDT"/>
      </w:pPr>
      <w:r>
        <w:t xml:space="preserve">    </w:t>
      </w:r>
      <w:r w:rsidR="00D25B4D" w:rsidRPr="002967FB">
        <w:t>[ThreadStatic]</w:t>
      </w:r>
    </w:p>
    <w:p w14:paraId="478DCE15" w14:textId="5197A984" w:rsidR="007E4FFC" w:rsidRPr="002967FB" w:rsidRDefault="00E557FC">
      <w:pPr>
        <w:pStyle w:val="CDT"/>
      </w:pPr>
      <w:r>
        <w:t xml:space="preserve">    </w:t>
      </w:r>
      <w:r w:rsidR="00D25B4D" w:rsidRPr="002967FB">
        <w:rPr>
          <w:rStyle w:val="CPKeyword"/>
        </w:rPr>
        <w:t>static</w:t>
      </w:r>
      <w:r>
        <w:t xml:space="preserve"> </w:t>
      </w:r>
      <w:r w:rsidR="00D25B4D" w:rsidRPr="002967FB">
        <w:rPr>
          <w:rStyle w:val="CPKeyword"/>
        </w:rPr>
        <w:t>double</w:t>
      </w:r>
      <w:r>
        <w:t xml:space="preserve"> </w:t>
      </w:r>
      <w:r w:rsidR="00D25B4D" w:rsidRPr="002967FB">
        <w:t>_Count</w:t>
      </w:r>
      <w:r>
        <w:t xml:space="preserve"> </w:t>
      </w:r>
      <w:r w:rsidR="00D25B4D" w:rsidRPr="002967FB">
        <w:t>=</w:t>
      </w:r>
      <w:r>
        <w:t xml:space="preserve"> </w:t>
      </w:r>
      <w:r w:rsidR="00D25B4D" w:rsidRPr="002967FB">
        <w:t>0.01134;</w:t>
      </w:r>
    </w:p>
    <w:p w14:paraId="2627DE29" w14:textId="50BF7814" w:rsidR="007E4FFC" w:rsidRPr="002967FB" w:rsidRDefault="00E557FC">
      <w:pPr>
        <w:pStyle w:val="CDT"/>
      </w:pPr>
      <w:r>
        <w:t xml:space="preserve">    </w:t>
      </w:r>
      <w:r w:rsidR="00D25B4D" w:rsidRPr="002967FB">
        <w:rPr>
          <w:rStyle w:val="CPKeyword"/>
        </w:rPr>
        <w:t>public</w:t>
      </w:r>
      <w:r>
        <w:t xml:space="preserve"> </w:t>
      </w:r>
      <w:r w:rsidR="00D25B4D" w:rsidRPr="002967FB">
        <w:rPr>
          <w:rStyle w:val="CPKeyword"/>
        </w:rPr>
        <w:t>static</w:t>
      </w:r>
      <w:r>
        <w:t xml:space="preserve"> </w:t>
      </w:r>
      <w:r w:rsidR="00D25B4D" w:rsidRPr="002967FB">
        <w:rPr>
          <w:rStyle w:val="CPKeyword"/>
        </w:rPr>
        <w:t>double</w:t>
      </w:r>
      <w:r>
        <w:t xml:space="preserve"> </w:t>
      </w:r>
      <w:r w:rsidR="00D25B4D" w:rsidRPr="002967FB">
        <w:t>Count</w:t>
      </w:r>
    </w:p>
    <w:p w14:paraId="62829F43" w14:textId="0983EB58" w:rsidR="007E4FFC" w:rsidRPr="002967FB" w:rsidRDefault="00E557FC">
      <w:pPr>
        <w:pStyle w:val="CDT"/>
      </w:pPr>
      <w:r>
        <w:t xml:space="preserve">    </w:t>
      </w:r>
      <w:r w:rsidR="00D25B4D" w:rsidRPr="002967FB">
        <w:t>{</w:t>
      </w:r>
    </w:p>
    <w:p w14:paraId="4824BB69" w14:textId="1851ED55" w:rsidR="007E4FFC" w:rsidRPr="002967FB" w:rsidRDefault="00E557FC">
      <w:pPr>
        <w:pStyle w:val="CDT"/>
      </w:pPr>
      <w:r>
        <w:t xml:space="preserve">        </w:t>
      </w:r>
      <w:r w:rsidR="00D25B4D" w:rsidRPr="002967FB">
        <w:rPr>
          <w:rStyle w:val="CPKeyword"/>
        </w:rPr>
        <w:t>get</w:t>
      </w:r>
      <w:r>
        <w:t xml:space="preserve"> </w:t>
      </w:r>
      <w:r w:rsidR="00D25B4D" w:rsidRPr="002967FB">
        <w:t>{</w:t>
      </w:r>
      <w:r>
        <w:t xml:space="preserve"> </w:t>
      </w:r>
      <w:r w:rsidR="00D25B4D" w:rsidRPr="002967FB">
        <w:rPr>
          <w:rStyle w:val="CPKeyword"/>
        </w:rPr>
        <w:t>return</w:t>
      </w:r>
      <w:r>
        <w:t xml:space="preserve"> </w:t>
      </w:r>
      <w:r w:rsidR="00D25B4D" w:rsidRPr="002967FB">
        <w:t>Program._Count;</w:t>
      </w:r>
      <w:r>
        <w:t xml:space="preserve"> </w:t>
      </w:r>
      <w:r w:rsidR="00D25B4D" w:rsidRPr="002967FB">
        <w:t>}</w:t>
      </w:r>
    </w:p>
    <w:p w14:paraId="44367E77" w14:textId="0717A99D" w:rsidR="007E4FFC" w:rsidRPr="002967FB" w:rsidRDefault="00E557FC">
      <w:pPr>
        <w:pStyle w:val="CDT"/>
      </w:pPr>
      <w:r>
        <w:t xml:space="preserve">        </w:t>
      </w:r>
      <w:r w:rsidR="00D25B4D" w:rsidRPr="002967FB">
        <w:rPr>
          <w:rStyle w:val="CPKeyword"/>
        </w:rPr>
        <w:t>set</w:t>
      </w:r>
      <w:r>
        <w:t xml:space="preserve"> </w:t>
      </w:r>
      <w:r w:rsidR="00D25B4D" w:rsidRPr="002967FB">
        <w:t>{</w:t>
      </w:r>
      <w:r>
        <w:t xml:space="preserve"> </w:t>
      </w:r>
      <w:r w:rsidR="00D25B4D" w:rsidRPr="002967FB">
        <w:t>Program._Count</w:t>
      </w:r>
      <w:r>
        <w:t xml:space="preserve"> </w:t>
      </w:r>
      <w:r w:rsidR="00D25B4D" w:rsidRPr="002967FB">
        <w:t>=</w:t>
      </w:r>
      <w:r>
        <w:t xml:space="preserve"> </w:t>
      </w:r>
      <w:r w:rsidR="00D25B4D" w:rsidRPr="002967FB">
        <w:rPr>
          <w:rStyle w:val="CPKeyword"/>
        </w:rPr>
        <w:t>value</w:t>
      </w:r>
      <w:r w:rsidR="00D25B4D" w:rsidRPr="002967FB">
        <w:t>;</w:t>
      </w:r>
      <w:r>
        <w:t xml:space="preserve"> </w:t>
      </w:r>
      <w:r w:rsidR="00D25B4D" w:rsidRPr="002967FB">
        <w:t>}</w:t>
      </w:r>
    </w:p>
    <w:p w14:paraId="799E7478" w14:textId="468B86E5" w:rsidR="007E4FFC" w:rsidRPr="002967FB" w:rsidRDefault="00E557FC">
      <w:pPr>
        <w:pStyle w:val="CDT"/>
      </w:pPr>
      <w:r>
        <w:t xml:space="preserve">    </w:t>
      </w:r>
      <w:r w:rsidR="00D25B4D" w:rsidRPr="002967FB">
        <w:t>}</w:t>
      </w:r>
    </w:p>
    <w:p w14:paraId="4EE7063F" w14:textId="77777777" w:rsidR="007E4FFC" w:rsidRPr="002967FB" w:rsidRDefault="007E4FFC">
      <w:pPr>
        <w:pStyle w:val="CDT"/>
      </w:pPr>
    </w:p>
    <w:p w14:paraId="0FE77309" w14:textId="05E23BA4" w:rsidR="007E4FFC" w:rsidRPr="002967FB" w:rsidRDefault="00E557FC">
      <w:pPr>
        <w:pStyle w:val="CDT"/>
      </w:pPr>
      <w:r>
        <w:t xml:space="preserve">    </w:t>
      </w:r>
      <w:r w:rsidR="00D25B4D" w:rsidRPr="002967FB">
        <w:rPr>
          <w:rStyle w:val="CPKeyword"/>
        </w:rPr>
        <w:t>public</w:t>
      </w:r>
      <w:r>
        <w:t xml:space="preserve"> </w:t>
      </w:r>
      <w:r w:rsidR="00D25B4D" w:rsidRPr="002967FB">
        <w:rPr>
          <w:rStyle w:val="CPKeyword"/>
        </w:rPr>
        <w:t>static</w:t>
      </w:r>
      <w:r>
        <w:t xml:space="preserve"> </w:t>
      </w:r>
      <w:r w:rsidR="00D25B4D" w:rsidRPr="002967FB">
        <w:rPr>
          <w:rStyle w:val="CPKeyword"/>
        </w:rPr>
        <w:t>void</w:t>
      </w:r>
      <w:r>
        <w:t xml:space="preserve"> </w:t>
      </w:r>
      <w:r w:rsidR="00D25B4D" w:rsidRPr="002967FB">
        <w:t>Main()</w:t>
      </w:r>
    </w:p>
    <w:p w14:paraId="3D34D312" w14:textId="433FD1A3" w:rsidR="007E4FFC" w:rsidRPr="002967FB" w:rsidRDefault="00E557FC">
      <w:pPr>
        <w:pStyle w:val="CDT"/>
      </w:pPr>
      <w:r>
        <w:t xml:space="preserve">    </w:t>
      </w:r>
      <w:r w:rsidR="00D25B4D" w:rsidRPr="002967FB">
        <w:t>{</w:t>
      </w:r>
    </w:p>
    <w:p w14:paraId="2E923939" w14:textId="2119CE51" w:rsidR="007E4FFC" w:rsidRPr="002967FB" w:rsidRDefault="00E557FC">
      <w:pPr>
        <w:pStyle w:val="CDT"/>
      </w:pPr>
      <w:r>
        <w:t xml:space="preserve">        </w:t>
      </w:r>
      <w:r w:rsidR="00D25B4D" w:rsidRPr="002967FB">
        <w:t>Thread</w:t>
      </w:r>
      <w:r>
        <w:t xml:space="preserve"> </w:t>
      </w:r>
      <w:r w:rsidR="00D25B4D" w:rsidRPr="002967FB">
        <w:t>thread</w:t>
      </w:r>
      <w:r>
        <w:t xml:space="preserve"> </w:t>
      </w:r>
      <w:r w:rsidR="00D25B4D" w:rsidRPr="002967FB">
        <w:t>=</w:t>
      </w:r>
      <w:r>
        <w:t xml:space="preserve"> </w:t>
      </w:r>
      <w:r w:rsidR="00D25B4D" w:rsidRPr="002967FB">
        <w:rPr>
          <w:rStyle w:val="CPKeyword"/>
        </w:rPr>
        <w:t>new</w:t>
      </w:r>
      <w:r>
        <w:t xml:space="preserve"> </w:t>
      </w:r>
      <w:r w:rsidR="00D25B4D" w:rsidRPr="002967FB">
        <w:t>Thread(Decrement);</w:t>
      </w:r>
    </w:p>
    <w:p w14:paraId="3AAA17D3" w14:textId="2380A588" w:rsidR="007E4FFC" w:rsidRPr="002967FB" w:rsidRDefault="00E557FC">
      <w:pPr>
        <w:pStyle w:val="CDT"/>
      </w:pPr>
      <w:r>
        <w:t xml:space="preserve">        </w:t>
      </w:r>
      <w:r w:rsidR="00D25B4D" w:rsidRPr="002967FB">
        <w:t>thread.Start();</w:t>
      </w:r>
    </w:p>
    <w:p w14:paraId="2A60C482" w14:textId="77777777" w:rsidR="007E4FFC" w:rsidRPr="002967FB" w:rsidRDefault="007E4FFC">
      <w:pPr>
        <w:pStyle w:val="CDT"/>
      </w:pPr>
    </w:p>
    <w:p w14:paraId="5D5F744F" w14:textId="56993A34" w:rsidR="007E4FFC" w:rsidRPr="002967FB" w:rsidRDefault="00E557FC">
      <w:pPr>
        <w:pStyle w:val="CDT"/>
        <w:rPr>
          <w:rStyle w:val="CPComment"/>
        </w:rPr>
      </w:pPr>
      <w:r>
        <w:rPr>
          <w:rStyle w:val="CPComment"/>
        </w:rPr>
        <w:t xml:space="preserve">        </w:t>
      </w:r>
      <w:r w:rsidR="00D25B4D" w:rsidRPr="002967FB">
        <w:rPr>
          <w:rStyle w:val="CPComment"/>
        </w:rPr>
        <w:t>//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Increment</w:t>
      </w:r>
    </w:p>
    <w:p w14:paraId="31FDE6AC" w14:textId="3BC0DA7A" w:rsidR="007E4FFC" w:rsidRPr="002967FB" w:rsidRDefault="00E557FC">
      <w:pPr>
        <w:pStyle w:val="CDT"/>
      </w:pPr>
      <w:r>
        <w:t xml:space="preserve">        </w:t>
      </w:r>
      <w:r w:rsidR="00D25B4D" w:rsidRPr="002967FB">
        <w:rPr>
          <w:rStyle w:val="CPKeyword"/>
        </w:rPr>
        <w:t>for</w:t>
      </w:r>
      <w:r w:rsidR="00D25B4D" w:rsidRPr="002967FB">
        <w:t>(</w:t>
      </w:r>
      <w:r w:rsidR="00D25B4D" w:rsidRPr="002967FB">
        <w:rPr>
          <w:rStyle w:val="CPKeyword"/>
        </w:rPr>
        <w:t>int</w:t>
      </w:r>
      <w:r>
        <w:t xml:space="preserve"> </w:t>
      </w:r>
      <w:r w:rsidR="00D25B4D" w:rsidRPr="002967FB">
        <w:t>i</w:t>
      </w:r>
      <w:r>
        <w:t xml:space="preserve"> </w:t>
      </w:r>
      <w:r w:rsidR="00D25B4D" w:rsidRPr="002967FB">
        <w:t>=</w:t>
      </w:r>
      <w:r>
        <w:t xml:space="preserve"> </w:t>
      </w:r>
      <w:r w:rsidR="00D25B4D" w:rsidRPr="002967FB">
        <w:t>0;</w:t>
      </w:r>
      <w:r>
        <w:t xml:space="preserve"> </w:t>
      </w:r>
      <w:r w:rsidR="00D25B4D" w:rsidRPr="002967FB">
        <w:t>i</w:t>
      </w:r>
      <w:r>
        <w:t xml:space="preserve"> </w:t>
      </w:r>
      <w:r w:rsidR="00D25B4D" w:rsidRPr="002967FB">
        <w:t>&lt;</w:t>
      </w:r>
      <w:r>
        <w:t xml:space="preserve"> </w:t>
      </w:r>
      <w:r w:rsidR="00D25B4D" w:rsidRPr="002967FB">
        <w:rPr>
          <w:rStyle w:val="CPKeyword"/>
        </w:rPr>
        <w:t>short</w:t>
      </w:r>
      <w:r w:rsidR="00D25B4D" w:rsidRPr="002967FB">
        <w:t>.MaxValue;</w:t>
      </w:r>
      <w:r>
        <w:t xml:space="preserve"> </w:t>
      </w:r>
      <w:r w:rsidR="00D25B4D" w:rsidRPr="002967FB">
        <w:t>i++)</w:t>
      </w:r>
    </w:p>
    <w:p w14:paraId="74872481" w14:textId="3BD3446E" w:rsidR="007E4FFC" w:rsidRPr="002967FB" w:rsidRDefault="00E557FC">
      <w:pPr>
        <w:pStyle w:val="CDT"/>
      </w:pPr>
      <w:r>
        <w:t xml:space="preserve">        </w:t>
      </w:r>
      <w:r w:rsidR="00D25B4D" w:rsidRPr="002967FB">
        <w:t>{</w:t>
      </w:r>
    </w:p>
    <w:p w14:paraId="7F9068C3" w14:textId="5DBB08C5" w:rsidR="007E4FFC" w:rsidRPr="002967FB" w:rsidRDefault="00E557FC">
      <w:pPr>
        <w:pStyle w:val="CDT"/>
      </w:pPr>
      <w:r>
        <w:lastRenderedPageBreak/>
        <w:t xml:space="preserve">            </w:t>
      </w:r>
      <w:r w:rsidR="00D25B4D" w:rsidRPr="002967FB">
        <w:t>Count++;</w:t>
      </w:r>
    </w:p>
    <w:p w14:paraId="62100370" w14:textId="0EB276F9" w:rsidR="007E4FFC" w:rsidRPr="002967FB" w:rsidRDefault="00E557FC">
      <w:pPr>
        <w:pStyle w:val="CDT"/>
      </w:pPr>
      <w:r>
        <w:t xml:space="preserve">        </w:t>
      </w:r>
      <w:r w:rsidR="00D25B4D" w:rsidRPr="002967FB">
        <w:t>}</w:t>
      </w:r>
    </w:p>
    <w:p w14:paraId="1B60D09B" w14:textId="77777777" w:rsidR="007E4FFC" w:rsidRPr="002967FB" w:rsidRDefault="007E4FFC">
      <w:pPr>
        <w:pStyle w:val="CDT"/>
      </w:pPr>
    </w:p>
    <w:p w14:paraId="6C2F99E1" w14:textId="14955A2B" w:rsidR="007E4FFC" w:rsidRPr="002967FB" w:rsidRDefault="00E557FC">
      <w:pPr>
        <w:pStyle w:val="CDT"/>
      </w:pPr>
      <w:r>
        <w:t xml:space="preserve">        </w:t>
      </w:r>
      <w:r w:rsidR="00D25B4D" w:rsidRPr="002967FB">
        <w:t>thread.Join();</w:t>
      </w:r>
    </w:p>
    <w:p w14:paraId="792F4931" w14:textId="1EDCA31E" w:rsidR="007E4FFC" w:rsidRPr="002967FB" w:rsidRDefault="00E557FC">
      <w:pPr>
        <w:pStyle w:val="CDT"/>
      </w:pPr>
      <w:r>
        <w:t xml:space="preserve">        </w:t>
      </w:r>
      <w:r w:rsidR="00D25B4D" w:rsidRPr="002967FB">
        <w:t>Console.WriteLine(</w:t>
      </w:r>
      <w:r w:rsidR="00D25B4D" w:rsidRPr="002967FB">
        <w:rPr>
          <w:rStyle w:val="Maroon"/>
        </w:rPr>
        <w:t>"Main</w:t>
      </w:r>
      <w:r>
        <w:rPr>
          <w:rStyle w:val="Maroon"/>
        </w:rPr>
        <w:t xml:space="preserve"> </w:t>
      </w:r>
      <w:r w:rsidR="00D25B4D" w:rsidRPr="002967FB">
        <w:rPr>
          <w:rStyle w:val="Maroon"/>
        </w:rPr>
        <w:t>Count</w:t>
      </w:r>
      <w:r>
        <w:rPr>
          <w:rStyle w:val="Maroon"/>
        </w:rPr>
        <w:t xml:space="preserve"> </w:t>
      </w:r>
      <w:r w:rsidR="00D25B4D" w:rsidRPr="002967FB">
        <w:rPr>
          <w:rStyle w:val="Maroon"/>
        </w:rPr>
        <w:t>=</w:t>
      </w:r>
      <w:r>
        <w:rPr>
          <w:rStyle w:val="Maroon"/>
        </w:rPr>
        <w:t xml:space="preserve"> </w:t>
      </w:r>
      <w:r w:rsidR="00D25B4D" w:rsidRPr="002967FB">
        <w:rPr>
          <w:rStyle w:val="Maroon"/>
        </w:rPr>
        <w:t>{0}"</w:t>
      </w:r>
      <w:r w:rsidR="00D25B4D" w:rsidRPr="002967FB">
        <w:t>,</w:t>
      </w:r>
      <w:r>
        <w:t xml:space="preserve"> </w:t>
      </w:r>
      <w:r w:rsidR="00D25B4D" w:rsidRPr="002967FB">
        <w:t>Count);</w:t>
      </w:r>
    </w:p>
    <w:p w14:paraId="2617D1C4" w14:textId="2C791FD4" w:rsidR="007E4FFC" w:rsidRPr="002967FB" w:rsidRDefault="00E557FC">
      <w:pPr>
        <w:pStyle w:val="CDT"/>
      </w:pPr>
      <w:r>
        <w:t xml:space="preserve">    </w:t>
      </w:r>
      <w:r w:rsidR="00D25B4D" w:rsidRPr="002967FB">
        <w:t>}</w:t>
      </w:r>
    </w:p>
    <w:p w14:paraId="7AD71481" w14:textId="77777777" w:rsidR="007E4FFC" w:rsidRPr="002967FB" w:rsidRDefault="007E4FFC">
      <w:pPr>
        <w:pStyle w:val="CDT"/>
      </w:pPr>
    </w:p>
    <w:p w14:paraId="283AA3EF" w14:textId="7883E97E" w:rsidR="007E4FFC" w:rsidRPr="002967FB" w:rsidRDefault="00E557FC">
      <w:pPr>
        <w:pStyle w:val="CDT"/>
      </w:pPr>
      <w:r>
        <w:t xml:space="preserve">    </w:t>
      </w:r>
      <w:r w:rsidR="00D25B4D" w:rsidRPr="002967FB">
        <w:rPr>
          <w:rStyle w:val="CPKeyword"/>
        </w:rPr>
        <w:t>static</w:t>
      </w:r>
      <w:r>
        <w:t xml:space="preserve"> </w:t>
      </w:r>
      <w:r w:rsidR="00D25B4D" w:rsidRPr="002967FB">
        <w:rPr>
          <w:rStyle w:val="CPKeyword"/>
        </w:rPr>
        <w:t>void</w:t>
      </w:r>
      <w:r>
        <w:t xml:space="preserve"> </w:t>
      </w:r>
      <w:r w:rsidR="00D25B4D" w:rsidRPr="002967FB">
        <w:t>Decrement()</w:t>
      </w:r>
    </w:p>
    <w:p w14:paraId="6CAFC018" w14:textId="7CA6878D" w:rsidR="007E4FFC" w:rsidRPr="002967FB" w:rsidRDefault="00E557FC">
      <w:pPr>
        <w:pStyle w:val="CDT"/>
      </w:pPr>
      <w:r>
        <w:t xml:space="preserve">    </w:t>
      </w:r>
      <w:r w:rsidR="00D25B4D" w:rsidRPr="002967FB">
        <w:t>{</w:t>
      </w:r>
    </w:p>
    <w:p w14:paraId="2D69425E" w14:textId="3FCE1183" w:rsidR="007E4FFC" w:rsidRPr="002967FB" w:rsidRDefault="00E557FC">
      <w:pPr>
        <w:pStyle w:val="CDT"/>
      </w:pPr>
      <w:r>
        <w:t xml:space="preserve">        </w:t>
      </w:r>
      <w:r w:rsidR="00D25B4D" w:rsidRPr="002967FB">
        <w:rPr>
          <w:rStyle w:val="CPKeyword"/>
        </w:rPr>
        <w:t>for</w:t>
      </w:r>
      <w:r w:rsidR="00D25B4D" w:rsidRPr="002967FB">
        <w:t>(</w:t>
      </w:r>
      <w:r w:rsidR="00D25B4D" w:rsidRPr="002967FB">
        <w:rPr>
          <w:rStyle w:val="CPKeyword"/>
        </w:rPr>
        <w:t>int</w:t>
      </w:r>
      <w:r>
        <w:t xml:space="preserve"> </w:t>
      </w:r>
      <w:r w:rsidR="00D25B4D" w:rsidRPr="002967FB">
        <w:t>i</w:t>
      </w:r>
      <w:r>
        <w:t xml:space="preserve"> </w:t>
      </w:r>
      <w:r w:rsidR="00D25B4D" w:rsidRPr="002967FB">
        <w:t>=</w:t>
      </w:r>
      <w:r>
        <w:t xml:space="preserve"> </w:t>
      </w:r>
      <w:r w:rsidR="00D25B4D" w:rsidRPr="002967FB">
        <w:t>0;</w:t>
      </w:r>
      <w:r>
        <w:t xml:space="preserve"> </w:t>
      </w:r>
      <w:r w:rsidR="00D25B4D" w:rsidRPr="002967FB">
        <w:t>i</w:t>
      </w:r>
      <w:r>
        <w:t xml:space="preserve"> </w:t>
      </w:r>
      <w:r w:rsidR="00D25B4D" w:rsidRPr="002967FB">
        <w:t>&lt;</w:t>
      </w:r>
      <w:r>
        <w:t xml:space="preserve"> </w:t>
      </w:r>
      <w:r w:rsidR="00D25B4D" w:rsidRPr="002967FB">
        <w:rPr>
          <w:rStyle w:val="CPKeyword"/>
        </w:rPr>
        <w:t>short</w:t>
      </w:r>
      <w:r w:rsidR="00D25B4D" w:rsidRPr="002967FB">
        <w:t>.MaxValue;</w:t>
      </w:r>
      <w:r>
        <w:t xml:space="preserve"> </w:t>
      </w:r>
      <w:r w:rsidR="00D25B4D" w:rsidRPr="002967FB">
        <w:t>i++)</w:t>
      </w:r>
    </w:p>
    <w:p w14:paraId="3A23EE7C" w14:textId="3A3520C5" w:rsidR="007E4FFC" w:rsidRPr="002967FB" w:rsidRDefault="00E557FC">
      <w:pPr>
        <w:pStyle w:val="CDT"/>
      </w:pPr>
      <w:r>
        <w:t xml:space="preserve">        </w:t>
      </w:r>
      <w:r w:rsidR="00D25B4D" w:rsidRPr="002967FB">
        <w:t>{</w:t>
      </w:r>
    </w:p>
    <w:p w14:paraId="0F80D8D3" w14:textId="2B733B3F" w:rsidR="007E4FFC" w:rsidRPr="002967FB" w:rsidRDefault="00E557FC">
      <w:pPr>
        <w:pStyle w:val="CDT"/>
      </w:pPr>
      <w:r>
        <w:t xml:space="preserve">            </w:t>
      </w:r>
      <w:r w:rsidR="00D25B4D" w:rsidRPr="002967FB">
        <w:t>Count--;</w:t>
      </w:r>
    </w:p>
    <w:p w14:paraId="5D0ADEF5" w14:textId="527194EE" w:rsidR="007E4FFC" w:rsidRPr="002967FB" w:rsidRDefault="00E557FC">
      <w:pPr>
        <w:pStyle w:val="CDT"/>
      </w:pPr>
      <w:r>
        <w:t xml:space="preserve">        </w:t>
      </w:r>
      <w:r w:rsidR="00D25B4D" w:rsidRPr="002967FB">
        <w:t>}</w:t>
      </w:r>
    </w:p>
    <w:p w14:paraId="051841B6" w14:textId="218DA4F3" w:rsidR="007E4FFC" w:rsidRPr="002967FB" w:rsidRDefault="00E557FC">
      <w:pPr>
        <w:pStyle w:val="CDT"/>
      </w:pPr>
      <w:r>
        <w:t xml:space="preserve">        </w:t>
      </w:r>
      <w:r w:rsidR="00D25B4D" w:rsidRPr="002967FB">
        <w:t>Console.WriteLine(</w:t>
      </w:r>
      <w:r w:rsidR="00D25B4D" w:rsidRPr="002967FB">
        <w:rPr>
          <w:rStyle w:val="Maroon"/>
        </w:rPr>
        <w:t>"Decrement</w:t>
      </w:r>
      <w:r>
        <w:rPr>
          <w:rStyle w:val="Maroon"/>
        </w:rPr>
        <w:t xml:space="preserve"> </w:t>
      </w:r>
      <w:r w:rsidR="00D25B4D" w:rsidRPr="002967FB">
        <w:rPr>
          <w:rStyle w:val="Maroon"/>
        </w:rPr>
        <w:t>Count</w:t>
      </w:r>
      <w:r>
        <w:rPr>
          <w:rStyle w:val="Maroon"/>
        </w:rPr>
        <w:t xml:space="preserve"> </w:t>
      </w:r>
      <w:r w:rsidR="00D25B4D" w:rsidRPr="002967FB">
        <w:rPr>
          <w:rStyle w:val="Maroon"/>
        </w:rPr>
        <w:t>=</w:t>
      </w:r>
      <w:r>
        <w:rPr>
          <w:rStyle w:val="Maroon"/>
        </w:rPr>
        <w:t xml:space="preserve"> </w:t>
      </w:r>
      <w:r w:rsidR="00D25B4D" w:rsidRPr="002967FB">
        <w:rPr>
          <w:rStyle w:val="Maroon"/>
        </w:rPr>
        <w:t>{0}"</w:t>
      </w:r>
      <w:r w:rsidR="00D25B4D" w:rsidRPr="002967FB">
        <w:t>,</w:t>
      </w:r>
      <w:r>
        <w:t xml:space="preserve"> </w:t>
      </w:r>
      <w:r w:rsidR="00D25B4D" w:rsidRPr="002967FB">
        <w:t>Count);</w:t>
      </w:r>
    </w:p>
    <w:p w14:paraId="0E9D9B64" w14:textId="3EB2462B" w:rsidR="007E4FFC" w:rsidRPr="002967FB" w:rsidRDefault="00E557FC">
      <w:pPr>
        <w:pStyle w:val="CDT"/>
      </w:pPr>
      <w:r>
        <w:t xml:space="preserve">    </w:t>
      </w:r>
      <w:r w:rsidR="00D25B4D" w:rsidRPr="002967FB">
        <w:t>}</w:t>
      </w:r>
    </w:p>
    <w:p w14:paraId="4F5F0E9D" w14:textId="77777777" w:rsidR="007E4FFC" w:rsidRPr="002967FB" w:rsidRDefault="00D25B4D">
      <w:pPr>
        <w:pStyle w:val="CDTX"/>
      </w:pPr>
      <w:r w:rsidRPr="002967FB">
        <w:t>}</w:t>
      </w:r>
    </w:p>
    <w:p w14:paraId="0CC07B39" w14:textId="3F840409" w:rsidR="007E4FFC" w:rsidRPr="002967FB" w:rsidRDefault="00D25B4D">
      <w:pPr>
        <w:pStyle w:val="BodyNoIndent"/>
      </w:pPr>
      <w:r w:rsidRPr="002967FB">
        <w:t>The</w:t>
      </w:r>
      <w:r w:rsidR="00E557FC">
        <w:t xml:space="preserve"> </w:t>
      </w:r>
      <w:r w:rsidRPr="002967FB">
        <w:t>results</w:t>
      </w:r>
      <w:r w:rsidR="00E557FC">
        <w:t xml:space="preserve"> </w:t>
      </w:r>
      <w:r w:rsidRPr="002967FB">
        <w:t>of</w:t>
      </w:r>
      <w:r w:rsidR="00E557FC">
        <w:t xml:space="preserve"> </w:t>
      </w:r>
      <w:del w:id="172" w:author="Austen Frostad" w:date="2020-04-09T17:51:00Z">
        <w:r w:rsidR="00E85D6E" w:rsidDel="0032671C">
          <w:delText>Listing</w:delText>
        </w:r>
        <w:r w:rsidR="00E557FC" w:rsidDel="0032671C">
          <w:delText xml:space="preserve"> </w:delText>
        </w:r>
        <w:r w:rsidR="00E85D6E" w:rsidDel="0032671C">
          <w:delText>20.</w:delText>
        </w:r>
        <w:r w:rsidRPr="002967FB" w:rsidDel="0032671C">
          <w:delText>12</w:delText>
        </w:r>
      </w:del>
      <w:ins w:id="173" w:author="Austen Frostad" w:date="2020-04-09T17:57:00Z">
        <w:r w:rsidR="00187222">
          <w:t>Listing 22.12</w:t>
        </w:r>
      </w:ins>
      <w:r w:rsidR="00E557FC">
        <w:t xml:space="preserve"> </w:t>
      </w:r>
      <w:r w:rsidRPr="002967FB">
        <w:t>appear</w:t>
      </w:r>
      <w:r w:rsidR="00E557FC">
        <w:t xml:space="preserve"> </w:t>
      </w:r>
      <w:r w:rsidRPr="002967FB">
        <w:t>in</w:t>
      </w:r>
      <w:r w:rsidR="00E557FC">
        <w:t xml:space="preserve"> </w:t>
      </w:r>
      <w:del w:id="174" w:author="Austen Frostad" w:date="2020-04-09T19:43:00Z">
        <w:r w:rsidR="00487747" w:rsidDel="00B16FC4">
          <w:delText>Output</w:delText>
        </w:r>
        <w:r w:rsidR="00E557FC" w:rsidDel="00B16FC4">
          <w:delText xml:space="preserve"> </w:delText>
        </w:r>
        <w:r w:rsidR="00487747" w:rsidDel="00B16FC4">
          <w:delText>20.</w:delText>
        </w:r>
        <w:r w:rsidRPr="002967FB" w:rsidDel="00B16FC4">
          <w:delText>8</w:delText>
        </w:r>
      </w:del>
      <w:ins w:id="175" w:author="Austen Frostad" w:date="2020-04-09T19:44:00Z">
        <w:r w:rsidR="00B16FC4">
          <w:t>Output 22.8</w:t>
        </w:r>
      </w:ins>
      <w:r w:rsidRPr="002967FB">
        <w:t>.</w:t>
      </w:r>
    </w:p>
    <w:p w14:paraId="4F43F98C" w14:textId="5D18E6D3" w:rsidR="007E4FFC" w:rsidRPr="002967FB" w:rsidRDefault="00487747" w:rsidP="00E153FD">
      <w:pPr>
        <w:pStyle w:val="OutputNumber"/>
      </w:pPr>
      <w:bookmarkStart w:id="176" w:name="_GoBack"/>
      <w:del w:id="177" w:author="Austen Frostad" w:date="2020-04-09T19:43:00Z">
        <w:r w:rsidDel="00B16FC4">
          <w:delText>Output</w:delText>
        </w:r>
        <w:r w:rsidR="00E557FC" w:rsidDel="00B16FC4">
          <w:delText xml:space="preserve"> </w:delText>
        </w:r>
        <w:r w:rsidDel="00B16FC4">
          <w:delText>20.</w:delText>
        </w:r>
        <w:r w:rsidR="00D25B4D" w:rsidRPr="002967FB" w:rsidDel="00B16FC4">
          <w:delText>8</w:delText>
        </w:r>
      </w:del>
      <w:ins w:id="178" w:author="Austen Frostad" w:date="2020-04-09T19:44:00Z">
        <w:r w:rsidR="00B16FC4">
          <w:t>Output 22.8</w:t>
        </w:r>
      </w:ins>
    </w:p>
    <w:bookmarkEnd w:id="176"/>
    <w:p w14:paraId="7DC94067" w14:textId="0589E467" w:rsidR="007E4FFC" w:rsidRPr="002967FB" w:rsidRDefault="00D25B4D">
      <w:pPr>
        <w:pStyle w:val="OutputCode1"/>
      </w:pPr>
      <w:r w:rsidRPr="002967FB">
        <w:t>Decrement</w:t>
      </w:r>
      <w:r w:rsidR="00E557FC">
        <w:t xml:space="preserve"> </w:t>
      </w:r>
      <w:r w:rsidRPr="002967FB">
        <w:t>Count</w:t>
      </w:r>
      <w:r w:rsidR="00E557FC">
        <w:t xml:space="preserve"> </w:t>
      </w:r>
      <w:r w:rsidRPr="002967FB">
        <w:t>=</w:t>
      </w:r>
      <w:r w:rsidR="00E557FC">
        <w:t xml:space="preserve"> </w:t>
      </w:r>
      <w:r w:rsidRPr="002967FB">
        <w:t>-32767</w:t>
      </w:r>
    </w:p>
    <w:p w14:paraId="2CB8B9BD" w14:textId="73992D31" w:rsidR="007E4FFC" w:rsidRPr="002967FB" w:rsidRDefault="00D25B4D">
      <w:pPr>
        <w:pStyle w:val="OutputCodeLast"/>
      </w:pPr>
      <w:r w:rsidRPr="002967FB">
        <w:t>Main</w:t>
      </w:r>
      <w:r w:rsidR="00E557FC">
        <w:t xml:space="preserve"> </w:t>
      </w:r>
      <w:r w:rsidRPr="002967FB">
        <w:t>Count</w:t>
      </w:r>
      <w:r w:rsidR="00E557FC">
        <w:t xml:space="preserve"> </w:t>
      </w:r>
      <w:r w:rsidRPr="002967FB">
        <w:t>=</w:t>
      </w:r>
      <w:r w:rsidR="00E557FC">
        <w:t xml:space="preserve"> </w:t>
      </w:r>
      <w:r w:rsidRPr="002967FB">
        <w:t>32767.01134</w:t>
      </w:r>
    </w:p>
    <w:p w14:paraId="45BA4720" w14:textId="51E0E631" w:rsidR="007E4FFC" w:rsidRPr="002967FB" w:rsidRDefault="00D25B4D">
      <w:pPr>
        <w:pStyle w:val="Body"/>
      </w:pPr>
      <w:r w:rsidRPr="002967FB">
        <w:t>As</w:t>
      </w:r>
      <w:r w:rsidR="00E557FC">
        <w:t xml:space="preserve"> </w:t>
      </w:r>
      <w:r w:rsidRPr="002967FB">
        <w:t>in</w:t>
      </w:r>
      <w:r w:rsidR="00E557FC">
        <w:t xml:space="preserve"> </w:t>
      </w:r>
      <w:del w:id="179" w:author="Austen Frostad" w:date="2020-04-09T17:51:00Z">
        <w:r w:rsidR="00E85D6E" w:rsidDel="0032671C">
          <w:delText>Listing</w:delText>
        </w:r>
        <w:r w:rsidR="00E557FC" w:rsidDel="0032671C">
          <w:delText xml:space="preserve"> </w:delText>
        </w:r>
        <w:r w:rsidR="00E85D6E" w:rsidDel="0032671C">
          <w:delText>20.</w:delText>
        </w:r>
        <w:r w:rsidR="00416924" w:rsidDel="0032671C">
          <w:delText>11</w:delText>
        </w:r>
      </w:del>
      <w:ins w:id="180" w:author="Austen Frostad" w:date="2020-04-09T17:57:00Z">
        <w:r w:rsidR="00187222">
          <w:t>Listing 22.11</w:t>
        </w:r>
      </w:ins>
      <w:r w:rsidRPr="002967FB">
        <w:t>,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value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rPr>
          <w:rStyle w:val="C1"/>
        </w:rPr>
        <w:t>Count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executing</w:t>
      </w:r>
      <w:r w:rsidR="00E557FC">
        <w:t xml:space="preserve"> </w:t>
      </w:r>
      <w:proofErr w:type="gramStart"/>
      <w:r w:rsidRPr="002967FB">
        <w:rPr>
          <w:rStyle w:val="C1"/>
        </w:rPr>
        <w:t>Main(</w:t>
      </w:r>
      <w:proofErr w:type="gramEnd"/>
      <w:r w:rsidRPr="002967FB">
        <w:rPr>
          <w:rStyle w:val="C1"/>
        </w:rPr>
        <w:t>)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never</w:t>
      </w:r>
      <w:r w:rsidR="00E557FC">
        <w:t xml:space="preserve"> </w:t>
      </w:r>
      <w:r w:rsidRPr="002967FB">
        <w:t>decremented</w:t>
      </w:r>
      <w:r w:rsidR="00E557FC">
        <w:t xml:space="preserve"> </w:t>
      </w:r>
      <w:r w:rsidRPr="002967FB">
        <w:t>by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executing</w:t>
      </w:r>
      <w:r w:rsidR="00E557FC">
        <w:t xml:space="preserve"> </w:t>
      </w:r>
      <w:r w:rsidRPr="002967FB">
        <w:rPr>
          <w:rStyle w:val="C1"/>
        </w:rPr>
        <w:t>Decrement()</w:t>
      </w:r>
      <w:r w:rsidRPr="002967FB">
        <w:t>.</w:t>
      </w:r>
      <w:r w:rsidR="00E557FC">
        <w:t xml:space="preserve"> </w:t>
      </w:r>
      <w:r w:rsidRPr="002967FB">
        <w:t>For</w:t>
      </w:r>
      <w:r w:rsidR="00E557FC">
        <w:t xml:space="preserve"> </w:t>
      </w:r>
      <w:proofErr w:type="gramStart"/>
      <w:r w:rsidRPr="002967FB">
        <w:rPr>
          <w:rStyle w:val="C1"/>
        </w:rPr>
        <w:t>Main(</w:t>
      </w:r>
      <w:proofErr w:type="gramEnd"/>
      <w:r w:rsidRPr="002967FB">
        <w:rPr>
          <w:rStyle w:val="C1"/>
        </w:rPr>
        <w:t>)</w:t>
      </w:r>
      <w:r w:rsidRPr="002967FB">
        <w:t>’s</w:t>
      </w:r>
      <w:r w:rsidR="00E557FC">
        <w:t xml:space="preserve"> </w:t>
      </w:r>
      <w:r w:rsidRPr="002967FB">
        <w:t>thread</w:t>
      </w:r>
      <w:r w:rsidR="0002316F">
        <w:t>,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initial</w:t>
      </w:r>
      <w:r w:rsidR="00E557FC">
        <w:t xml:space="preserve"> </w:t>
      </w:r>
      <w:r w:rsidRPr="002967FB">
        <w:t>value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negative</w:t>
      </w:r>
      <w:r w:rsidR="00E557FC">
        <w:t xml:space="preserve"> </w:t>
      </w:r>
      <w:r w:rsidRPr="002967FB">
        <w:rPr>
          <w:rStyle w:val="C1"/>
        </w:rPr>
        <w:t>_Total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final</w:t>
      </w:r>
      <w:r w:rsidR="00E557FC">
        <w:t xml:space="preserve"> </w:t>
      </w:r>
      <w:r w:rsidRPr="002967FB">
        <w:t>value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rPr>
          <w:rStyle w:val="C1"/>
        </w:rPr>
        <w:t>0</w:t>
      </w:r>
      <w:r w:rsidRPr="002967FB">
        <w:t>.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other</w:t>
      </w:r>
      <w:r w:rsidR="00E557FC">
        <w:t xml:space="preserve"> </w:t>
      </w:r>
      <w:r w:rsidRPr="002967FB">
        <w:t>words,</w:t>
      </w:r>
      <w:r w:rsidR="00E557FC">
        <w:t xml:space="preserve"> </w:t>
      </w:r>
      <w:r w:rsidRPr="002967FB">
        <w:t>with</w:t>
      </w:r>
      <w:r w:rsidR="00E557FC">
        <w:t xml:space="preserve"> </w:t>
      </w:r>
      <w:proofErr w:type="spellStart"/>
      <w:r w:rsidRPr="002967FB">
        <w:rPr>
          <w:rStyle w:val="C1"/>
        </w:rPr>
        <w:t>ThreadStaticAttribute</w:t>
      </w:r>
      <w:proofErr w:type="spellEnd"/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value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rPr>
          <w:rStyle w:val="C1"/>
        </w:rPr>
        <w:t>Count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each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specific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not</w:t>
      </w:r>
      <w:r w:rsidR="00E557FC">
        <w:t xml:space="preserve"> </w:t>
      </w:r>
      <w:r w:rsidRPr="002967FB">
        <w:t>accessible</w:t>
      </w:r>
      <w:r w:rsidR="00E557FC">
        <w:t xml:space="preserve"> </w:t>
      </w:r>
      <w:r w:rsidRPr="002967FB">
        <w:t>across</w:t>
      </w:r>
      <w:r w:rsidR="00E557FC">
        <w:t xml:space="preserve"> </w:t>
      </w:r>
      <w:r w:rsidRPr="002967FB">
        <w:t>threads.</w:t>
      </w:r>
    </w:p>
    <w:p w14:paraId="16476AB3" w14:textId="5D7FF828" w:rsidR="007E4FFC" w:rsidRPr="002967FB" w:rsidRDefault="00D25B4D">
      <w:pPr>
        <w:pStyle w:val="Body"/>
      </w:pPr>
      <w:r w:rsidRPr="002967FB">
        <w:t>Notice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unlike</w:t>
      </w:r>
      <w:r w:rsidR="00E557FC">
        <w:t xml:space="preserve"> </w:t>
      </w:r>
      <w:r w:rsidR="0002316F">
        <w:t>with</w:t>
      </w:r>
      <w:r w:rsidR="00E557FC">
        <w:t xml:space="preserve"> </w:t>
      </w:r>
      <w:del w:id="181" w:author="Austen Frostad" w:date="2020-04-09T17:51:00Z">
        <w:r w:rsidR="00E85D6E" w:rsidDel="0032671C">
          <w:delText>Listing</w:delText>
        </w:r>
        <w:r w:rsidR="00E557FC" w:rsidDel="0032671C">
          <w:delText xml:space="preserve"> </w:delText>
        </w:r>
        <w:r w:rsidR="00E85D6E" w:rsidDel="0032671C">
          <w:delText>20.</w:delText>
        </w:r>
        <w:r w:rsidRPr="002967FB" w:rsidDel="0032671C">
          <w:delText>11</w:delText>
        </w:r>
      </w:del>
      <w:ins w:id="182" w:author="Austen Frostad" w:date="2020-04-09T17:57:00Z">
        <w:r w:rsidR="00187222">
          <w:t>Listing 22.11</w:t>
        </w:r>
      </w:ins>
      <w:r w:rsidRPr="002967FB">
        <w:t>,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value</w:t>
      </w:r>
      <w:r w:rsidR="00E557FC">
        <w:t xml:space="preserve"> </w:t>
      </w:r>
      <w:r w:rsidRPr="002967FB">
        <w:t>displayed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the</w:t>
      </w:r>
      <w:r w:rsidR="00E557FC">
        <w:t xml:space="preserve"> </w:t>
      </w:r>
      <w:r w:rsidR="00A83104">
        <w:t>d</w:t>
      </w:r>
      <w:r w:rsidRPr="002967FB">
        <w:t>ecrement</w:t>
      </w:r>
      <w:r w:rsidR="00E557FC">
        <w:t xml:space="preserve"> </w:t>
      </w:r>
      <w:r w:rsidR="00A83104">
        <w:t>c</w:t>
      </w:r>
      <w:r w:rsidRPr="002967FB">
        <w:t>ount</w:t>
      </w:r>
      <w:r w:rsidR="00E557FC">
        <w:t xml:space="preserve"> </w:t>
      </w:r>
      <w:r w:rsidRPr="002967FB">
        <w:t>does</w:t>
      </w:r>
      <w:r w:rsidR="00E557FC">
        <w:t xml:space="preserve"> </w:t>
      </w:r>
      <w:r w:rsidRPr="002967FB">
        <w:t>not</w:t>
      </w:r>
      <w:r w:rsidR="00E557FC">
        <w:t xml:space="preserve"> </w:t>
      </w:r>
      <w:r w:rsidRPr="002967FB">
        <w:t>have</w:t>
      </w:r>
      <w:r w:rsidR="00E557FC">
        <w:t xml:space="preserve"> </w:t>
      </w:r>
      <w:r w:rsidRPr="002967FB">
        <w:t>any</w:t>
      </w:r>
      <w:r w:rsidR="00E557FC">
        <w:t xml:space="preserve"> </w:t>
      </w:r>
      <w:r w:rsidRPr="002967FB">
        <w:t>decimal</w:t>
      </w:r>
      <w:r w:rsidR="00E557FC">
        <w:t xml:space="preserve"> </w:t>
      </w:r>
      <w:r w:rsidRPr="002967FB">
        <w:t>digits</w:t>
      </w:r>
      <w:r w:rsidR="0002316F">
        <w:t>,</w:t>
      </w:r>
      <w:r w:rsidR="00E557FC">
        <w:t xml:space="preserve"> </w:t>
      </w:r>
      <w:r w:rsidRPr="002967FB">
        <w:t>indicating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was</w:t>
      </w:r>
      <w:r w:rsidR="00E557FC">
        <w:t xml:space="preserve"> </w:t>
      </w:r>
      <w:r w:rsidRPr="002967FB">
        <w:t>never</w:t>
      </w:r>
      <w:r w:rsidR="00E557FC">
        <w:t xml:space="preserve"> </w:t>
      </w:r>
      <w:r w:rsidRPr="002967FB">
        <w:t>initialized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rPr>
          <w:rStyle w:val="C1"/>
        </w:rPr>
        <w:t>0.01134</w:t>
      </w:r>
      <w:r w:rsidRPr="002967FB">
        <w:t>.</w:t>
      </w:r>
      <w:r w:rsidR="00E557FC">
        <w:t xml:space="preserve"> </w:t>
      </w:r>
      <w:r w:rsidRPr="002967FB">
        <w:t>Although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value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rPr>
          <w:rStyle w:val="C1"/>
        </w:rPr>
        <w:t>_Count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assigned</w:t>
      </w:r>
      <w:r w:rsidR="00E557FC">
        <w:t xml:space="preserve"> </w:t>
      </w:r>
      <w:r w:rsidRPr="002967FB">
        <w:t>during</w:t>
      </w:r>
      <w:r w:rsidR="00E557FC">
        <w:t xml:space="preserve"> </w:t>
      </w:r>
      <w:r w:rsidRPr="002967FB">
        <w:t>declaration—</w:t>
      </w:r>
      <w:r w:rsidRPr="002967FB">
        <w:rPr>
          <w:rStyle w:val="C1"/>
        </w:rPr>
        <w:t>private</w:t>
      </w:r>
      <w:r w:rsidR="00E557FC">
        <w:rPr>
          <w:rStyle w:val="C1"/>
        </w:rPr>
        <w:t xml:space="preserve"> </w:t>
      </w:r>
      <w:r w:rsidRPr="002967FB">
        <w:rPr>
          <w:rStyle w:val="C1"/>
        </w:rPr>
        <w:t>double</w:t>
      </w:r>
      <w:r w:rsidR="00E557FC">
        <w:rPr>
          <w:rStyle w:val="C1"/>
        </w:rPr>
        <w:t xml:space="preserve"> </w:t>
      </w:r>
      <w:r w:rsidRPr="002967FB">
        <w:rPr>
          <w:rStyle w:val="C1"/>
        </w:rPr>
        <w:t>_Count</w:t>
      </w:r>
      <w:r w:rsidR="00E557FC">
        <w:rPr>
          <w:rStyle w:val="C1"/>
        </w:rPr>
        <w:t xml:space="preserve"> </w:t>
      </w:r>
      <w:r w:rsidRPr="002967FB">
        <w:rPr>
          <w:rStyle w:val="C1"/>
        </w:rPr>
        <w:t>=</w:t>
      </w:r>
      <w:r w:rsidR="00E557FC">
        <w:rPr>
          <w:rStyle w:val="C1"/>
        </w:rPr>
        <w:t xml:space="preserve"> </w:t>
      </w:r>
      <w:r w:rsidRPr="002967FB">
        <w:rPr>
          <w:rStyle w:val="C1"/>
        </w:rPr>
        <w:t>0.01134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this</w:t>
      </w:r>
      <w:r w:rsidR="00E557FC">
        <w:t xml:space="preserve"> </w:t>
      </w:r>
      <w:r w:rsidRPr="002967FB">
        <w:t>example—</w:t>
      </w:r>
      <w:r w:rsidRPr="002967FB">
        <w:lastRenderedPageBreak/>
        <w:t>only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static</w:t>
      </w:r>
      <w:r w:rsidR="00E557FC">
        <w:t xml:space="preserve"> </w:t>
      </w:r>
      <w:r w:rsidRPr="002967FB">
        <w:t>instance</w:t>
      </w:r>
      <w:r w:rsidR="00E557FC">
        <w:t xml:space="preserve"> </w:t>
      </w:r>
      <w:r w:rsidRPr="002967FB">
        <w:t>associated</w:t>
      </w:r>
      <w:r w:rsidR="00E557FC">
        <w:t xml:space="preserve"> </w:t>
      </w:r>
      <w:r w:rsidRPr="002967FB">
        <w:t>with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running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static</w:t>
      </w:r>
      <w:r w:rsidR="00E557FC">
        <w:t xml:space="preserve"> </w:t>
      </w:r>
      <w:r w:rsidRPr="002967FB">
        <w:t>constructor</w:t>
      </w:r>
      <w:r w:rsidR="00E557FC">
        <w:t xml:space="preserve"> </w:t>
      </w:r>
      <w:r w:rsidRPr="002967FB">
        <w:t>will</w:t>
      </w:r>
      <w:r w:rsidR="00E557FC">
        <w:t xml:space="preserve"> </w:t>
      </w:r>
      <w:r w:rsidRPr="002967FB">
        <w:t>be</w:t>
      </w:r>
      <w:r w:rsidR="00E557FC">
        <w:t xml:space="preserve"> </w:t>
      </w:r>
      <w:r w:rsidRPr="002967FB">
        <w:t>initialized.</w:t>
      </w:r>
      <w:r w:rsidR="00E557FC">
        <w:t xml:space="preserve"> </w:t>
      </w:r>
      <w:r w:rsidRPr="002967FB">
        <w:t>In</w:t>
      </w:r>
      <w:r w:rsidR="00E557FC">
        <w:t xml:space="preserve"> </w:t>
      </w:r>
      <w:del w:id="183" w:author="Austen Frostad" w:date="2020-04-09T17:51:00Z">
        <w:r w:rsidR="00E85D6E" w:rsidDel="0032671C">
          <w:delText>Listing</w:delText>
        </w:r>
        <w:r w:rsidR="00E557FC" w:rsidDel="0032671C">
          <w:delText xml:space="preserve"> </w:delText>
        </w:r>
        <w:r w:rsidR="00E85D6E" w:rsidDel="0032671C">
          <w:delText>20.</w:delText>
        </w:r>
        <w:r w:rsidRPr="002967FB" w:rsidDel="0032671C">
          <w:delText>12</w:delText>
        </w:r>
      </w:del>
      <w:ins w:id="184" w:author="Austen Frostad" w:date="2020-04-09T17:57:00Z">
        <w:r w:rsidR="00187222">
          <w:t>Listing 22.12</w:t>
        </w:r>
      </w:ins>
      <w:r w:rsidRPr="002967FB">
        <w:t>,</w:t>
      </w:r>
      <w:r w:rsidR="00E557FC">
        <w:t xml:space="preserve"> </w:t>
      </w:r>
      <w:r w:rsidRPr="002967FB">
        <w:t>only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executing</w:t>
      </w:r>
      <w:r w:rsidR="00E557FC">
        <w:t xml:space="preserve"> </w:t>
      </w:r>
      <w:proofErr w:type="gramStart"/>
      <w:r w:rsidRPr="002967FB">
        <w:rPr>
          <w:rStyle w:val="C1"/>
        </w:rPr>
        <w:t>Main(</w:t>
      </w:r>
      <w:proofErr w:type="gramEnd"/>
      <w:r w:rsidRPr="002967FB">
        <w:rPr>
          <w:rStyle w:val="C1"/>
        </w:rPr>
        <w:t>)</w:t>
      </w:r>
      <w:r w:rsidR="00E557FC">
        <w:t xml:space="preserve"> </w:t>
      </w:r>
      <w:r w:rsidRPr="002967FB">
        <w:t>will</w:t>
      </w:r>
      <w:r w:rsidR="00E557FC">
        <w:t xml:space="preserve"> </w:t>
      </w:r>
      <w:r w:rsidRPr="002967FB">
        <w:t>have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local</w:t>
      </w:r>
      <w:r w:rsidR="00E557FC">
        <w:t xml:space="preserve"> </w:t>
      </w:r>
      <w:r w:rsidRPr="002967FB">
        <w:t>storage</w:t>
      </w:r>
      <w:r w:rsidR="00E557FC">
        <w:t xml:space="preserve"> </w:t>
      </w:r>
      <w:r w:rsidRPr="002967FB">
        <w:t>variable</w:t>
      </w:r>
      <w:r w:rsidR="00E557FC">
        <w:t xml:space="preserve"> </w:t>
      </w:r>
      <w:r w:rsidRPr="002967FB">
        <w:t>initialized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rPr>
          <w:rStyle w:val="C1"/>
        </w:rPr>
        <w:t>0.01134</w:t>
      </w:r>
      <w:r w:rsidRPr="002967FB">
        <w:t>.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value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rPr>
          <w:rStyle w:val="C1"/>
        </w:rPr>
        <w:t>_Count</w:t>
      </w:r>
      <w:r w:rsidR="00E557FC">
        <w:t xml:space="preserve"> </w:t>
      </w:r>
      <w:r w:rsidRPr="002967FB">
        <w:t>that</w:t>
      </w:r>
      <w:r w:rsidR="00E557FC">
        <w:t xml:space="preserve"> </w:t>
      </w:r>
      <w:proofErr w:type="gramStart"/>
      <w:r w:rsidRPr="002967FB">
        <w:rPr>
          <w:rStyle w:val="C1"/>
        </w:rPr>
        <w:t>Decrement(</w:t>
      </w:r>
      <w:proofErr w:type="gramEnd"/>
      <w:r w:rsidRPr="002967FB">
        <w:rPr>
          <w:rStyle w:val="C1"/>
        </w:rPr>
        <w:t>)</w:t>
      </w:r>
      <w:r w:rsidR="00E557FC">
        <w:t xml:space="preserve"> </w:t>
      </w:r>
      <w:r w:rsidRPr="002967FB">
        <w:t>decrements</w:t>
      </w:r>
      <w:r w:rsidR="00E557FC">
        <w:t xml:space="preserve"> </w:t>
      </w:r>
      <w:r w:rsidRPr="002967FB">
        <w:t>will</w:t>
      </w:r>
      <w:r w:rsidR="00E557FC">
        <w:t xml:space="preserve"> </w:t>
      </w:r>
      <w:r w:rsidRPr="002967FB">
        <w:t>always</w:t>
      </w:r>
      <w:r w:rsidR="00E557FC">
        <w:t xml:space="preserve"> </w:t>
      </w:r>
      <w:r w:rsidRPr="002967FB">
        <w:t>be</w:t>
      </w:r>
      <w:r w:rsidR="00E557FC">
        <w:t xml:space="preserve"> </w:t>
      </w:r>
      <w:r w:rsidRPr="002967FB">
        <w:t>initialized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rPr>
          <w:rStyle w:val="C1"/>
        </w:rPr>
        <w:t>0</w:t>
      </w:r>
      <w:r w:rsidR="00E557FC">
        <w:t xml:space="preserve"> </w:t>
      </w:r>
      <w:r w:rsidRPr="002967FB">
        <w:t>(</w:t>
      </w:r>
      <w:r w:rsidRPr="002967FB">
        <w:rPr>
          <w:rStyle w:val="C1"/>
        </w:rPr>
        <w:t>default(double)</w:t>
      </w:r>
      <w:r w:rsidR="00E557FC">
        <w:t xml:space="preserve"> </w:t>
      </w:r>
      <w:r w:rsidRPr="002967FB">
        <w:t>since</w:t>
      </w:r>
      <w:r w:rsidR="00E557FC">
        <w:t xml:space="preserve"> </w:t>
      </w:r>
      <w:r w:rsidRPr="002967FB">
        <w:rPr>
          <w:rStyle w:val="C1"/>
        </w:rPr>
        <w:t>_Count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an</w:t>
      </w:r>
      <w:r w:rsidR="00E557FC">
        <w:t xml:space="preserve"> </w:t>
      </w:r>
      <w:r w:rsidR="0000789B" w:rsidRPr="002967FB">
        <w:rPr>
          <w:rStyle w:val="C1"/>
        </w:rPr>
        <w:t>double</w:t>
      </w:r>
      <w:r w:rsidRPr="002967FB">
        <w:t>).</w:t>
      </w:r>
      <w:r w:rsidR="00E557FC">
        <w:t xml:space="preserve"> </w:t>
      </w:r>
      <w:r w:rsidRPr="002967FB">
        <w:t>Similarly,</w:t>
      </w:r>
      <w:r w:rsidR="00E557FC">
        <w:t xml:space="preserve"> </w:t>
      </w:r>
      <w:r w:rsidRPr="002967FB">
        <w:t>if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constructor</w:t>
      </w:r>
      <w:r w:rsidR="00E557FC">
        <w:t xml:space="preserve"> </w:t>
      </w:r>
      <w:r w:rsidRPr="002967FB">
        <w:t>initializes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local</w:t>
      </w:r>
      <w:r w:rsidR="00E557FC">
        <w:t xml:space="preserve"> </w:t>
      </w:r>
      <w:r w:rsidRPr="002967FB">
        <w:t>storage</w:t>
      </w:r>
      <w:r w:rsidR="00E557FC">
        <w:t xml:space="preserve"> </w:t>
      </w:r>
      <w:r w:rsidRPr="002967FB">
        <w:t>field,</w:t>
      </w:r>
      <w:r w:rsidR="00E557FC">
        <w:t xml:space="preserve"> </w:t>
      </w:r>
      <w:r w:rsidRPr="002967FB">
        <w:t>only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constructor</w:t>
      </w:r>
      <w:r w:rsidR="00E557FC">
        <w:t xml:space="preserve"> </w:t>
      </w:r>
      <w:r w:rsidRPr="002967FB">
        <w:t>calling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will</w:t>
      </w:r>
      <w:r w:rsidR="00E557FC">
        <w:t xml:space="preserve"> </w:t>
      </w:r>
      <w:r w:rsidRPr="002967FB">
        <w:t>initialize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local</w:t>
      </w:r>
      <w:r w:rsidR="00E557FC">
        <w:t xml:space="preserve"> </w:t>
      </w:r>
      <w:r w:rsidRPr="002967FB">
        <w:t>storage</w:t>
      </w:r>
      <w:r w:rsidR="00E557FC">
        <w:t xml:space="preserve"> </w:t>
      </w:r>
      <w:r w:rsidRPr="002967FB">
        <w:t>instance.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this</w:t>
      </w:r>
      <w:r w:rsidR="00E557FC">
        <w:t xml:space="preserve"> </w:t>
      </w:r>
      <w:r w:rsidRPr="002967FB">
        <w:t>reason,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good</w:t>
      </w:r>
      <w:r w:rsidR="00E557FC">
        <w:t xml:space="preserve"> </w:t>
      </w:r>
      <w:r w:rsidRPr="002967FB">
        <w:t>practice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initialize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local</w:t>
      </w:r>
      <w:r w:rsidR="00E557FC">
        <w:t xml:space="preserve"> </w:t>
      </w:r>
      <w:r w:rsidRPr="002967FB">
        <w:t>storage</w:t>
      </w:r>
      <w:r w:rsidR="00E557FC">
        <w:t xml:space="preserve"> </w:t>
      </w:r>
      <w:r w:rsidRPr="002967FB">
        <w:t>field</w:t>
      </w:r>
      <w:r w:rsidR="00E557FC">
        <w:t xml:space="preserve"> </w:t>
      </w:r>
      <w:r w:rsidRPr="002967FB">
        <w:t>within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method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each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initially</w:t>
      </w:r>
      <w:r w:rsidR="00E557FC">
        <w:t xml:space="preserve"> </w:t>
      </w:r>
      <w:r w:rsidRPr="002967FB">
        <w:t>calls.</w:t>
      </w:r>
      <w:r w:rsidR="00E557FC">
        <w:t xml:space="preserve"> </w:t>
      </w:r>
      <w:r w:rsidRPr="002967FB">
        <w:t>However,</w:t>
      </w:r>
      <w:r w:rsidR="00E557FC">
        <w:t xml:space="preserve"> </w:t>
      </w:r>
      <w:r w:rsidRPr="002967FB">
        <w:t>this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not</w:t>
      </w:r>
      <w:r w:rsidR="00E557FC">
        <w:t xml:space="preserve"> </w:t>
      </w:r>
      <w:r w:rsidRPr="002967FB">
        <w:t>always</w:t>
      </w:r>
      <w:r w:rsidR="00E557FC">
        <w:t xml:space="preserve"> </w:t>
      </w:r>
      <w:r w:rsidRPr="002967FB">
        <w:t>reasonable,</w:t>
      </w:r>
      <w:r w:rsidR="00E557FC">
        <w:t xml:space="preserve"> </w:t>
      </w:r>
      <w:r w:rsidRPr="002967FB">
        <w:t>especially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connection</w:t>
      </w:r>
      <w:r w:rsidR="00E557FC">
        <w:t xml:space="preserve"> </w:t>
      </w:r>
      <w:r w:rsidRPr="002967FB">
        <w:t>with</w:t>
      </w:r>
      <w:r w:rsidR="00E557FC">
        <w:t xml:space="preserve"> </w:t>
      </w:r>
      <w:r w:rsidRPr="002967FB">
        <w:rPr>
          <w:rStyle w:val="C1"/>
        </w:rPr>
        <w:t>async</w:t>
      </w:r>
      <w:r w:rsidRPr="002967FB">
        <w:t>,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which</w:t>
      </w:r>
      <w:r w:rsidR="00E557FC">
        <w:t xml:space="preserve"> </w:t>
      </w:r>
      <w:r w:rsidRPr="002967FB">
        <w:t>different</w:t>
      </w:r>
      <w:r w:rsidR="00E557FC">
        <w:t xml:space="preserve"> </w:t>
      </w:r>
      <w:r w:rsidRPr="002967FB">
        <w:t>pieces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computation</w:t>
      </w:r>
      <w:r w:rsidR="00E557FC">
        <w:t xml:space="preserve"> </w:t>
      </w:r>
      <w:r w:rsidRPr="002967FB">
        <w:t>might</w:t>
      </w:r>
      <w:r w:rsidR="00E557FC">
        <w:t xml:space="preserve"> </w:t>
      </w:r>
      <w:r w:rsidRPr="002967FB">
        <w:t>run</w:t>
      </w:r>
      <w:r w:rsidR="00E557FC">
        <w:t xml:space="preserve"> </w:t>
      </w:r>
      <w:r w:rsidRPr="002967FB">
        <w:t>on</w:t>
      </w:r>
      <w:r w:rsidR="00E557FC">
        <w:t xml:space="preserve"> </w:t>
      </w:r>
      <w:r w:rsidRPr="002967FB">
        <w:t>different</w:t>
      </w:r>
      <w:r w:rsidR="00E557FC">
        <w:t xml:space="preserve"> </w:t>
      </w:r>
      <w:r w:rsidRPr="002967FB">
        <w:t>threads</w:t>
      </w:r>
      <w:r w:rsidR="002C17D9">
        <w:t>,</w:t>
      </w:r>
      <w:r w:rsidR="00E557FC">
        <w:t xml:space="preserve"> </w:t>
      </w:r>
      <w:r w:rsidRPr="002967FB">
        <w:t>resulting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unexpectedly</w:t>
      </w:r>
      <w:r w:rsidR="00E557FC">
        <w:t xml:space="preserve"> </w:t>
      </w:r>
      <w:r w:rsidRPr="002967FB">
        <w:t>differing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local</w:t>
      </w:r>
      <w:r w:rsidR="00E557FC">
        <w:t xml:space="preserve"> </w:t>
      </w:r>
      <w:r w:rsidRPr="002967FB">
        <w:t>storage</w:t>
      </w:r>
      <w:r w:rsidR="00E557FC">
        <w:t xml:space="preserve"> </w:t>
      </w:r>
      <w:r w:rsidRPr="002967FB">
        <w:t>values</w:t>
      </w:r>
      <w:r w:rsidR="00E557FC">
        <w:t xml:space="preserve"> </w:t>
      </w:r>
      <w:r w:rsidRPr="002967FB">
        <w:t>on</w:t>
      </w:r>
      <w:r w:rsidR="00E557FC">
        <w:t xml:space="preserve"> </w:t>
      </w:r>
      <w:r w:rsidRPr="002967FB">
        <w:t>each</w:t>
      </w:r>
      <w:r w:rsidR="00E557FC">
        <w:t xml:space="preserve"> </w:t>
      </w:r>
      <w:r w:rsidRPr="002967FB">
        <w:t>piece.</w:t>
      </w:r>
    </w:p>
    <w:p w14:paraId="4CD500DC" w14:textId="3F206F8B" w:rsidR="007E4FFC" w:rsidRPr="002967FB" w:rsidRDefault="00D25B4D">
      <w:pPr>
        <w:pStyle w:val="Body"/>
      </w:pPr>
      <w:r w:rsidRPr="002967FB">
        <w:t>The</w:t>
      </w:r>
      <w:r w:rsidR="00E557FC">
        <w:t xml:space="preserve"> </w:t>
      </w:r>
      <w:r w:rsidRPr="002967FB">
        <w:t>decision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use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local</w:t>
      </w:r>
      <w:r w:rsidR="00E557FC">
        <w:t xml:space="preserve"> </w:t>
      </w:r>
      <w:r w:rsidRPr="002967FB">
        <w:t>storage</w:t>
      </w:r>
      <w:r w:rsidR="00E557FC">
        <w:t xml:space="preserve"> </w:t>
      </w:r>
      <w:r w:rsidRPr="002967FB">
        <w:t>requires</w:t>
      </w:r>
      <w:r w:rsidR="00E557FC">
        <w:t xml:space="preserve"> </w:t>
      </w:r>
      <w:r w:rsidRPr="002967FB">
        <w:t>some</w:t>
      </w:r>
      <w:r w:rsidR="00E557FC">
        <w:t xml:space="preserve"> </w:t>
      </w:r>
      <w:r w:rsidRPr="002967FB">
        <w:t>degree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cost</w:t>
      </w:r>
      <w:r w:rsidR="002C17D9">
        <w:t>–</w:t>
      </w:r>
      <w:r w:rsidRPr="002967FB">
        <w:t>benefit</w:t>
      </w:r>
      <w:r w:rsidR="00E557FC">
        <w:t xml:space="preserve"> </w:t>
      </w:r>
      <w:r w:rsidRPr="002967FB">
        <w:t>analysis.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example,</w:t>
      </w:r>
      <w:r w:rsidR="00E557FC">
        <w:t xml:space="preserve"> </w:t>
      </w:r>
      <w:r w:rsidRPr="002967FB">
        <w:t>consider</w:t>
      </w:r>
      <w:r w:rsidR="00E557FC">
        <w:t xml:space="preserve"> </w:t>
      </w:r>
      <w:r w:rsidRPr="002967FB">
        <w:t>using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local</w:t>
      </w:r>
      <w:r w:rsidR="00E557FC">
        <w:t xml:space="preserve"> </w:t>
      </w:r>
      <w:r w:rsidRPr="002967FB">
        <w:t>storage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database</w:t>
      </w:r>
      <w:r w:rsidR="00E557FC">
        <w:t xml:space="preserve"> </w:t>
      </w:r>
      <w:r w:rsidRPr="002967FB">
        <w:t>connection.</w:t>
      </w:r>
      <w:r w:rsidR="00E557FC">
        <w:t xml:space="preserve"> </w:t>
      </w:r>
      <w:r w:rsidR="00A83104">
        <w:t>D</w:t>
      </w:r>
      <w:r w:rsidRPr="002967FB">
        <w:t>epending</w:t>
      </w:r>
      <w:r w:rsidR="00E557FC">
        <w:t xml:space="preserve"> </w:t>
      </w:r>
      <w:r w:rsidRPr="002967FB">
        <w:t>on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database</w:t>
      </w:r>
      <w:r w:rsidR="00E557FC">
        <w:t xml:space="preserve"> </w:t>
      </w:r>
      <w:r w:rsidRPr="002967FB">
        <w:t>management</w:t>
      </w:r>
      <w:r w:rsidR="00E557FC">
        <w:t xml:space="preserve"> </w:t>
      </w:r>
      <w:r w:rsidRPr="002967FB">
        <w:t>system,</w:t>
      </w:r>
      <w:r w:rsidR="00E557FC">
        <w:t xml:space="preserve"> </w:t>
      </w:r>
      <w:r w:rsidRPr="002967FB">
        <w:t>database</w:t>
      </w:r>
      <w:r w:rsidR="00E557FC">
        <w:t xml:space="preserve"> </w:t>
      </w:r>
      <w:r w:rsidRPr="002967FB">
        <w:t>connections</w:t>
      </w:r>
      <w:r w:rsidR="00E557FC">
        <w:t xml:space="preserve"> </w:t>
      </w:r>
      <w:r w:rsidRPr="002967FB">
        <w:t>are</w:t>
      </w:r>
      <w:r w:rsidR="00E557FC">
        <w:t xml:space="preserve"> </w:t>
      </w:r>
      <w:r w:rsidRPr="002967FB">
        <w:t>relatively</w:t>
      </w:r>
      <w:r w:rsidR="00E557FC">
        <w:t xml:space="preserve"> </w:t>
      </w:r>
      <w:r w:rsidRPr="002967FB">
        <w:t>expensive,</w:t>
      </w:r>
      <w:r w:rsidR="00E557FC">
        <w:t xml:space="preserve"> </w:t>
      </w:r>
      <w:r w:rsidRPr="002967FB">
        <w:t>so</w:t>
      </w:r>
      <w:r w:rsidR="00E557FC">
        <w:t xml:space="preserve"> </w:t>
      </w:r>
      <w:r w:rsidRPr="002967FB">
        <w:t>creating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connection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every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could</w:t>
      </w:r>
      <w:r w:rsidR="00E557FC">
        <w:t xml:space="preserve"> </w:t>
      </w:r>
      <w:r w:rsidRPr="002967FB">
        <w:t>be</w:t>
      </w:r>
      <w:r w:rsidR="00E557FC">
        <w:t xml:space="preserve"> </w:t>
      </w:r>
      <w:r w:rsidRPr="002967FB">
        <w:t>costly.</w:t>
      </w:r>
      <w:r w:rsidR="00E557FC">
        <w:t xml:space="preserve"> </w:t>
      </w:r>
      <w:r w:rsidRPr="002967FB">
        <w:t>Similarly,</w:t>
      </w:r>
      <w:r w:rsidR="00E557FC">
        <w:t xml:space="preserve"> </w:t>
      </w:r>
      <w:r w:rsidRPr="002967FB">
        <w:t>locking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connection</w:t>
      </w:r>
      <w:r w:rsidR="00E557FC">
        <w:t xml:space="preserve"> </w:t>
      </w:r>
      <w:r w:rsidRPr="002967FB">
        <w:t>so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all</w:t>
      </w:r>
      <w:r w:rsidR="00E557FC">
        <w:t xml:space="preserve"> </w:t>
      </w:r>
      <w:r w:rsidRPr="002967FB">
        <w:t>database</w:t>
      </w:r>
      <w:r w:rsidR="00E557FC">
        <w:t xml:space="preserve"> </w:t>
      </w:r>
      <w:r w:rsidRPr="002967FB">
        <w:t>calls</w:t>
      </w:r>
      <w:r w:rsidR="00E557FC">
        <w:t xml:space="preserve"> </w:t>
      </w:r>
      <w:r w:rsidRPr="002967FB">
        <w:t>are</w:t>
      </w:r>
      <w:r w:rsidR="00E557FC">
        <w:t xml:space="preserve"> </w:t>
      </w:r>
      <w:r w:rsidRPr="002967FB">
        <w:t>synchronized</w:t>
      </w:r>
      <w:r w:rsidR="00E557FC">
        <w:t xml:space="preserve"> </w:t>
      </w:r>
      <w:r w:rsidRPr="002967FB">
        <w:t>places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significantly</w:t>
      </w:r>
      <w:r w:rsidR="00E557FC">
        <w:t xml:space="preserve"> </w:t>
      </w:r>
      <w:r w:rsidRPr="002967FB">
        <w:t>lower</w:t>
      </w:r>
      <w:r w:rsidR="00E557FC">
        <w:t xml:space="preserve"> </w:t>
      </w:r>
      <w:r w:rsidRPr="002967FB">
        <w:t>ceiling</w:t>
      </w:r>
      <w:r w:rsidR="00E557FC">
        <w:t xml:space="preserve"> </w:t>
      </w:r>
      <w:r w:rsidRPr="002967FB">
        <w:t>on</w:t>
      </w:r>
      <w:r w:rsidR="00E557FC">
        <w:t xml:space="preserve"> </w:t>
      </w:r>
      <w:r w:rsidRPr="002967FB">
        <w:t>scalability.</w:t>
      </w:r>
      <w:r w:rsidR="00E557FC">
        <w:t xml:space="preserve"> </w:t>
      </w:r>
      <w:r w:rsidRPr="002967FB">
        <w:t>Each</w:t>
      </w:r>
      <w:r w:rsidR="00E557FC">
        <w:t xml:space="preserve"> </w:t>
      </w:r>
      <w:r w:rsidRPr="002967FB">
        <w:t>pattern</w:t>
      </w:r>
      <w:r w:rsidR="00E557FC">
        <w:t xml:space="preserve"> </w:t>
      </w:r>
      <w:r w:rsidRPr="002967FB">
        <w:t>has</w:t>
      </w:r>
      <w:r w:rsidR="00E557FC">
        <w:t xml:space="preserve"> </w:t>
      </w:r>
      <w:r w:rsidRPr="002967FB">
        <w:t>its</w:t>
      </w:r>
      <w:r w:rsidR="00E557FC">
        <w:t xml:space="preserve"> </w:t>
      </w:r>
      <w:r w:rsidRPr="002967FB">
        <w:t>costs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benefits,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the</w:t>
      </w:r>
      <w:r w:rsidR="00E557FC">
        <w:t xml:space="preserve"> </w:t>
      </w:r>
      <w:r w:rsidR="002C17D9">
        <w:t>best</w:t>
      </w:r>
      <w:r w:rsidR="00E557FC">
        <w:t xml:space="preserve"> </w:t>
      </w:r>
      <w:r w:rsidRPr="002967FB">
        <w:t>choice</w:t>
      </w:r>
      <w:r w:rsidR="00E557FC">
        <w:t xml:space="preserve"> </w:t>
      </w:r>
      <w:r w:rsidRPr="002967FB">
        <w:t>depends</w:t>
      </w:r>
      <w:r w:rsidR="00E557FC">
        <w:t xml:space="preserve"> </w:t>
      </w:r>
      <w:r w:rsidRPr="002967FB">
        <w:t>largely</w:t>
      </w:r>
      <w:r w:rsidR="00E557FC">
        <w:t xml:space="preserve"> </w:t>
      </w:r>
      <w:r w:rsidRPr="002967FB">
        <w:t>on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individual</w:t>
      </w:r>
      <w:r w:rsidR="00E557FC">
        <w:t xml:space="preserve"> </w:t>
      </w:r>
      <w:r w:rsidRPr="002967FB">
        <w:t>implementation.</w:t>
      </w:r>
    </w:p>
    <w:p w14:paraId="228EDBBA" w14:textId="50349E82" w:rsidR="007E4FFC" w:rsidRPr="002967FB" w:rsidRDefault="00D25B4D">
      <w:pPr>
        <w:pStyle w:val="Body"/>
      </w:pPr>
      <w:r w:rsidRPr="002967FB">
        <w:t>Another</w:t>
      </w:r>
      <w:r w:rsidR="00E557FC">
        <w:t xml:space="preserve"> </w:t>
      </w:r>
      <w:r w:rsidRPr="002967FB">
        <w:t>reason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use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local</w:t>
      </w:r>
      <w:r w:rsidR="00E557FC">
        <w:t xml:space="preserve"> </w:t>
      </w:r>
      <w:r w:rsidRPr="002967FB">
        <w:t>storage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make</w:t>
      </w:r>
      <w:r w:rsidR="00E557FC">
        <w:t xml:space="preserve"> </w:t>
      </w:r>
      <w:r w:rsidRPr="002967FB">
        <w:t>commonly</w:t>
      </w:r>
      <w:r w:rsidR="00E557FC">
        <w:t xml:space="preserve"> </w:t>
      </w:r>
      <w:r w:rsidRPr="002967FB">
        <w:t>needed</w:t>
      </w:r>
      <w:r w:rsidR="00E557FC">
        <w:t xml:space="preserve"> </w:t>
      </w:r>
      <w:r w:rsidRPr="002967FB">
        <w:t>context</w:t>
      </w:r>
      <w:r w:rsidR="00E557FC">
        <w:t xml:space="preserve"> </w:t>
      </w:r>
      <w:r w:rsidRPr="002967FB">
        <w:t>information</w:t>
      </w:r>
      <w:r w:rsidR="00E557FC">
        <w:t xml:space="preserve"> </w:t>
      </w:r>
      <w:r w:rsidRPr="002967FB">
        <w:t>available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other</w:t>
      </w:r>
      <w:r w:rsidR="00E557FC">
        <w:t xml:space="preserve"> </w:t>
      </w:r>
      <w:r w:rsidRPr="002967FB">
        <w:t>methods</w:t>
      </w:r>
      <w:r w:rsidR="00E557FC">
        <w:t xml:space="preserve"> </w:t>
      </w:r>
      <w:r w:rsidRPr="002967FB">
        <w:t>without</w:t>
      </w:r>
      <w:r w:rsidR="00E557FC">
        <w:t xml:space="preserve"> </w:t>
      </w:r>
      <w:r w:rsidRPr="002967FB">
        <w:t>explicitly</w:t>
      </w:r>
      <w:r w:rsidR="00E557FC">
        <w:t xml:space="preserve"> </w:t>
      </w:r>
      <w:r w:rsidRPr="002967FB">
        <w:t>passing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data</w:t>
      </w:r>
      <w:r w:rsidR="00E557FC">
        <w:t xml:space="preserve"> </w:t>
      </w:r>
      <w:r w:rsidRPr="002967FB">
        <w:t>via</w:t>
      </w:r>
      <w:r w:rsidR="00E557FC">
        <w:t xml:space="preserve"> </w:t>
      </w:r>
      <w:r w:rsidRPr="002967FB">
        <w:t>parameters.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example,</w:t>
      </w:r>
      <w:r w:rsidR="00E557FC">
        <w:t xml:space="preserve"> </w:t>
      </w:r>
      <w:r w:rsidRPr="002967FB">
        <w:t>if</w:t>
      </w:r>
      <w:r w:rsidR="00E557FC">
        <w:t xml:space="preserve"> </w:t>
      </w:r>
      <w:r w:rsidRPr="002967FB">
        <w:t>multiple</w:t>
      </w:r>
      <w:r w:rsidR="00E557FC">
        <w:t xml:space="preserve"> </w:t>
      </w:r>
      <w:r w:rsidRPr="002967FB">
        <w:t>methods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call</w:t>
      </w:r>
      <w:r w:rsidR="00E557FC">
        <w:t xml:space="preserve"> </w:t>
      </w:r>
      <w:r w:rsidRPr="002967FB">
        <w:t>stack</w:t>
      </w:r>
      <w:r w:rsidR="00E557FC">
        <w:t xml:space="preserve"> </w:t>
      </w:r>
      <w:r w:rsidRPr="002967FB">
        <w:t>require</w:t>
      </w:r>
      <w:r w:rsidR="00E557FC">
        <w:t xml:space="preserve"> </w:t>
      </w:r>
      <w:r w:rsidRPr="002967FB">
        <w:t>user</w:t>
      </w:r>
      <w:r w:rsidR="00E557FC">
        <w:t xml:space="preserve"> </w:t>
      </w:r>
      <w:r w:rsidRPr="002967FB">
        <w:t>security</w:t>
      </w:r>
      <w:r w:rsidR="00E557FC">
        <w:t xml:space="preserve"> </w:t>
      </w:r>
      <w:r w:rsidRPr="002967FB">
        <w:t>information,</w:t>
      </w:r>
      <w:r w:rsidR="00E557FC">
        <w:t xml:space="preserve"> </w:t>
      </w:r>
      <w:r w:rsidRPr="002967FB">
        <w:t>you</w:t>
      </w:r>
      <w:r w:rsidR="00E557FC">
        <w:t xml:space="preserve"> </w:t>
      </w:r>
      <w:r w:rsidRPr="002967FB">
        <w:t>can</w:t>
      </w:r>
      <w:r w:rsidR="00E557FC">
        <w:t xml:space="preserve"> </w:t>
      </w:r>
      <w:r w:rsidRPr="002967FB">
        <w:t>pass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data</w:t>
      </w:r>
      <w:r w:rsidR="00E557FC">
        <w:t xml:space="preserve"> </w:t>
      </w:r>
      <w:r w:rsidRPr="002967FB">
        <w:t>using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local</w:t>
      </w:r>
      <w:r w:rsidR="00E557FC">
        <w:t xml:space="preserve"> </w:t>
      </w:r>
      <w:r w:rsidRPr="002967FB">
        <w:t>storage</w:t>
      </w:r>
      <w:r w:rsidR="00E557FC">
        <w:t xml:space="preserve"> </w:t>
      </w:r>
      <w:r w:rsidRPr="002967FB">
        <w:t>fields</w:t>
      </w:r>
      <w:r w:rsidR="00E557FC">
        <w:t xml:space="preserve"> </w:t>
      </w:r>
      <w:r w:rsidRPr="002967FB">
        <w:t>instead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as</w:t>
      </w:r>
      <w:r w:rsidR="00E557FC">
        <w:t xml:space="preserve"> </w:t>
      </w:r>
      <w:r w:rsidRPr="002967FB">
        <w:t>parameters.</w:t>
      </w:r>
      <w:r w:rsidR="00E557FC">
        <w:t xml:space="preserve"> </w:t>
      </w:r>
      <w:r w:rsidRPr="002967FB">
        <w:t>This</w:t>
      </w:r>
      <w:r w:rsidR="00E557FC">
        <w:t xml:space="preserve"> </w:t>
      </w:r>
      <w:r w:rsidR="00A83104">
        <w:t>technique</w:t>
      </w:r>
      <w:r w:rsidR="00E557FC">
        <w:t xml:space="preserve"> </w:t>
      </w:r>
      <w:r w:rsidRPr="002967FB">
        <w:t>keeps</w:t>
      </w:r>
      <w:r w:rsidR="00E557FC">
        <w:t xml:space="preserve"> </w:t>
      </w:r>
      <w:r w:rsidRPr="002967FB">
        <w:t>APIs</w:t>
      </w:r>
      <w:r w:rsidR="00E557FC">
        <w:t xml:space="preserve"> </w:t>
      </w:r>
      <w:r w:rsidRPr="002967FB">
        <w:t>cleaner</w:t>
      </w:r>
      <w:r w:rsidR="00E557FC">
        <w:t xml:space="preserve"> </w:t>
      </w:r>
      <w:r w:rsidRPr="002967FB">
        <w:t>while</w:t>
      </w:r>
      <w:r w:rsidR="00E557FC">
        <w:t xml:space="preserve"> </w:t>
      </w:r>
      <w:r w:rsidRPr="002967FB">
        <w:t>still</w:t>
      </w:r>
      <w:r w:rsidR="00E557FC">
        <w:t xml:space="preserve"> </w:t>
      </w:r>
      <w:r w:rsidRPr="002967FB">
        <w:t>making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information</w:t>
      </w:r>
      <w:r w:rsidR="00E557FC">
        <w:t xml:space="preserve"> </w:t>
      </w:r>
      <w:r w:rsidRPr="002967FB">
        <w:t>available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methods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thread-safe</w:t>
      </w:r>
      <w:r w:rsidR="00E557FC">
        <w:t xml:space="preserve"> </w:t>
      </w:r>
      <w:r w:rsidRPr="002967FB">
        <w:t>manner.</w:t>
      </w:r>
      <w:r w:rsidR="00E557FC">
        <w:t xml:space="preserve"> </w:t>
      </w:r>
      <w:r w:rsidR="002C17D9">
        <w:t>Such</w:t>
      </w:r>
      <w:r w:rsidR="00E557FC">
        <w:t xml:space="preserve"> </w:t>
      </w:r>
      <w:r w:rsidR="002C17D9">
        <w:t>an</w:t>
      </w:r>
      <w:r w:rsidR="00E557FC">
        <w:t xml:space="preserve"> </w:t>
      </w:r>
      <w:r w:rsidR="002C17D9">
        <w:t>approach</w:t>
      </w:r>
      <w:r w:rsidR="00E557FC">
        <w:t xml:space="preserve"> </w:t>
      </w:r>
      <w:r w:rsidRPr="002967FB">
        <w:t>requires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you</w:t>
      </w:r>
      <w:r w:rsidR="00E557FC">
        <w:t xml:space="preserve"> </w:t>
      </w:r>
      <w:r w:rsidRPr="002967FB">
        <w:t>ensure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local</w:t>
      </w:r>
      <w:r w:rsidR="00E557FC">
        <w:t xml:space="preserve"> </w:t>
      </w:r>
      <w:r w:rsidRPr="002967FB">
        <w:t>data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always</w:t>
      </w:r>
      <w:r w:rsidR="00E557FC">
        <w:t xml:space="preserve"> </w:t>
      </w:r>
      <w:r w:rsidRPr="002967FB">
        <w:t>set</w:t>
      </w:r>
      <w:r w:rsidR="002C17D9">
        <w:t>—a</w:t>
      </w:r>
      <w:r w:rsidR="00E557FC">
        <w:t xml:space="preserve"> </w:t>
      </w:r>
      <w:r w:rsidR="002C17D9">
        <w:t>step</w:t>
      </w:r>
      <w:r w:rsidR="00E557FC">
        <w:t xml:space="preserve"> </w:t>
      </w:r>
      <w:r w:rsidR="002C17D9">
        <w:t>that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especially</w:t>
      </w:r>
      <w:r w:rsidR="00E557FC">
        <w:t xml:space="preserve"> </w:t>
      </w:r>
      <w:r w:rsidRPr="002967FB">
        <w:t>important</w:t>
      </w:r>
      <w:r w:rsidR="00E557FC">
        <w:t xml:space="preserve"> </w:t>
      </w:r>
      <w:r w:rsidRPr="002967FB">
        <w:t>on</w:t>
      </w:r>
      <w:r w:rsidR="00E557FC">
        <w:t xml:space="preserve"> </w:t>
      </w:r>
      <w:r w:rsidRPr="002967FB">
        <w:rPr>
          <w:rStyle w:val="C1"/>
        </w:rPr>
        <w:t>Task</w:t>
      </w:r>
      <w:r w:rsidRPr="002967FB">
        <w:t>s</w:t>
      </w:r>
      <w:r w:rsidR="00E557FC">
        <w:t xml:space="preserve"> </w:t>
      </w:r>
      <w:r w:rsidRPr="002967FB">
        <w:t>or</w:t>
      </w:r>
      <w:r w:rsidR="00E557FC">
        <w:t xml:space="preserve"> </w:t>
      </w:r>
      <w:r w:rsidRPr="002967FB">
        <w:t>other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pool</w:t>
      </w:r>
      <w:r w:rsidR="00E557FC">
        <w:t xml:space="preserve"> </w:t>
      </w:r>
      <w:r w:rsidRPr="002967FB">
        <w:t>threads</w:t>
      </w:r>
      <w:r w:rsidR="00E557FC">
        <w:t xml:space="preserve"> </w:t>
      </w:r>
      <w:r w:rsidRPr="002967FB">
        <w:t>because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underlying</w:t>
      </w:r>
      <w:r w:rsidR="00E557FC">
        <w:t xml:space="preserve"> </w:t>
      </w:r>
      <w:r w:rsidRPr="002967FB">
        <w:t>threads</w:t>
      </w:r>
      <w:r w:rsidR="00E557FC">
        <w:t xml:space="preserve"> </w:t>
      </w:r>
      <w:r w:rsidRPr="002967FB">
        <w:t>are</w:t>
      </w:r>
      <w:r w:rsidR="00E557FC">
        <w:t xml:space="preserve"> </w:t>
      </w:r>
      <w:r w:rsidRPr="002967FB">
        <w:t>reused.</w:t>
      </w:r>
    </w:p>
    <w:p w14:paraId="5D90464F" w14:textId="61FD5F42" w:rsidR="007E4FFC" w:rsidRPr="002967FB" w:rsidRDefault="00710180">
      <w:pPr>
        <w:pStyle w:val="PD"/>
      </w:pPr>
      <w:r>
        <w:t>***COMP:</w:t>
      </w:r>
      <w:r w:rsidR="00E557FC">
        <w:t xml:space="preserve"> </w:t>
      </w:r>
      <w:r>
        <w:t>Insert</w:t>
      </w:r>
      <w:r w:rsidR="00E557FC">
        <w:t xml:space="preserve"> </w:t>
      </w:r>
      <w:r>
        <w:t>“Begin</w:t>
      </w:r>
      <w:r w:rsidR="00E557FC">
        <w:t xml:space="preserve"> </w:t>
      </w:r>
      <w:r>
        <w:t>5.0”</w:t>
      </w:r>
      <w:r w:rsidR="00E557FC">
        <w:t xml:space="preserve"> </w:t>
      </w:r>
      <w:r w:rsidR="00C44C18">
        <w:t>tab</w:t>
      </w:r>
    </w:p>
    <w:p w14:paraId="02E63971" w14:textId="77777777" w:rsidR="007E4FFC" w:rsidRPr="002967FB" w:rsidRDefault="00D25B4D">
      <w:pPr>
        <w:pStyle w:val="HA"/>
      </w:pPr>
      <w:r w:rsidRPr="002967FB">
        <w:t>Timers</w:t>
      </w:r>
    </w:p>
    <w:p w14:paraId="55365760" w14:textId="29F3EE68" w:rsidR="002D2849" w:rsidRPr="002D2849" w:rsidRDefault="00D25B4D" w:rsidP="00BF488C">
      <w:pPr>
        <w:pStyle w:val="BodyNoIndent"/>
      </w:pPr>
      <w:r w:rsidRPr="002967FB">
        <w:t>On</w:t>
      </w:r>
      <w:r w:rsidR="00E557FC">
        <w:t xml:space="preserve"> </w:t>
      </w:r>
      <w:r w:rsidRPr="002967FB">
        <w:t>occasion</w:t>
      </w:r>
      <w:r w:rsidR="002C17D9">
        <w:t>,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necessary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delay</w:t>
      </w:r>
      <w:r w:rsidR="00E557FC">
        <w:t xml:space="preserve"> </w:t>
      </w:r>
      <w:r w:rsidRPr="002967FB">
        <w:t>code</w:t>
      </w:r>
      <w:r w:rsidR="00E557FC">
        <w:t xml:space="preserve"> </w:t>
      </w:r>
      <w:r w:rsidRPr="002967FB">
        <w:t>execution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specific</w:t>
      </w:r>
      <w:r w:rsidR="00E557FC">
        <w:t xml:space="preserve"> </w:t>
      </w:r>
      <w:proofErr w:type="gramStart"/>
      <w:r w:rsidRPr="002967FB">
        <w:t>period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time</w:t>
      </w:r>
      <w:proofErr w:type="gramEnd"/>
      <w:r w:rsidR="00E557FC">
        <w:t xml:space="preserve"> </w:t>
      </w:r>
      <w:r w:rsidRPr="002967FB">
        <w:t>or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register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notification</w:t>
      </w:r>
      <w:r w:rsidR="00E557FC">
        <w:t xml:space="preserve"> </w:t>
      </w:r>
      <w:r w:rsidRPr="002967FB">
        <w:t>after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specific</w:t>
      </w:r>
      <w:r w:rsidR="00E557FC">
        <w:t xml:space="preserve"> </w:t>
      </w:r>
      <w:r w:rsidRPr="002967FB">
        <w:t>period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time.</w:t>
      </w:r>
      <w:r w:rsidR="00E557FC">
        <w:t xml:space="preserve"> </w:t>
      </w:r>
      <w:r w:rsidRPr="002967FB">
        <w:t>Ex</w:t>
      </w:r>
      <w:r w:rsidRPr="002967FB">
        <w:lastRenderedPageBreak/>
        <w:t>amples</w:t>
      </w:r>
      <w:r w:rsidR="00E557FC">
        <w:t xml:space="preserve"> </w:t>
      </w:r>
      <w:r w:rsidRPr="002967FB">
        <w:t>include</w:t>
      </w:r>
      <w:r w:rsidR="00E557FC">
        <w:t xml:space="preserve"> </w:t>
      </w:r>
      <w:r w:rsidRPr="002967FB">
        <w:t>refreshing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screen</w:t>
      </w:r>
      <w:r w:rsidR="00E557FC">
        <w:t xml:space="preserve"> </w:t>
      </w:r>
      <w:r w:rsidRPr="002967FB">
        <w:t>at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specific</w:t>
      </w:r>
      <w:r w:rsidR="00E557FC">
        <w:t xml:space="preserve"> </w:t>
      </w:r>
      <w:r w:rsidRPr="002967FB">
        <w:t>period</w:t>
      </w:r>
      <w:r w:rsidR="00E557FC">
        <w:t xml:space="preserve"> </w:t>
      </w:r>
      <w:r w:rsidRPr="002967FB">
        <w:t>rather</w:t>
      </w:r>
      <w:r w:rsidR="00E557FC">
        <w:t xml:space="preserve"> </w:t>
      </w:r>
      <w:r w:rsidRPr="002967FB">
        <w:t>than</w:t>
      </w:r>
      <w:r w:rsidR="00E557FC">
        <w:t xml:space="preserve"> </w:t>
      </w:r>
      <w:r w:rsidRPr="002967FB">
        <w:t>immediately</w:t>
      </w:r>
      <w:r w:rsidR="00E557FC">
        <w:t xml:space="preserve"> </w:t>
      </w:r>
      <w:r w:rsidRPr="002967FB">
        <w:t>when</w:t>
      </w:r>
      <w:r w:rsidR="00E557FC">
        <w:t xml:space="preserve"> </w:t>
      </w:r>
      <w:r w:rsidRPr="002967FB">
        <w:t>frequent</w:t>
      </w:r>
      <w:r w:rsidR="00E557FC">
        <w:t xml:space="preserve"> </w:t>
      </w:r>
      <w:r w:rsidRPr="002967FB">
        <w:t>data</w:t>
      </w:r>
      <w:r w:rsidR="00E557FC">
        <w:t xml:space="preserve"> </w:t>
      </w:r>
      <w:r w:rsidRPr="002967FB">
        <w:t>changes</w:t>
      </w:r>
      <w:r w:rsidR="00E557FC">
        <w:t xml:space="preserve"> </w:t>
      </w:r>
      <w:r w:rsidRPr="002967FB">
        <w:t>occur.</w:t>
      </w:r>
      <w:r w:rsidR="00E557FC">
        <w:t xml:space="preserve"> </w:t>
      </w:r>
      <w:r w:rsidRPr="002967FB">
        <w:t>One</w:t>
      </w:r>
      <w:r w:rsidR="00E557FC">
        <w:t xml:space="preserve"> </w:t>
      </w:r>
      <w:r w:rsidRPr="002967FB">
        <w:t>approach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implementing</w:t>
      </w:r>
      <w:r w:rsidR="00E557FC">
        <w:t xml:space="preserve"> </w:t>
      </w:r>
      <w:r w:rsidRPr="002967FB">
        <w:t>timers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leverage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async/await</w:t>
      </w:r>
      <w:r w:rsidR="00E557FC">
        <w:t xml:space="preserve"> </w:t>
      </w:r>
      <w:r w:rsidRPr="002967FB">
        <w:t>pattern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C#</w:t>
      </w:r>
      <w:r w:rsidR="00E557FC">
        <w:t xml:space="preserve"> </w:t>
      </w:r>
      <w:r w:rsidRPr="002967FB">
        <w:t>5.0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the</w:t>
      </w:r>
      <w:r w:rsidR="00E557FC">
        <w:t xml:space="preserve"> </w:t>
      </w:r>
      <w:proofErr w:type="spellStart"/>
      <w:r w:rsidRPr="002967FB">
        <w:rPr>
          <w:rStyle w:val="C1"/>
        </w:rPr>
        <w:t>Task.Delay</w:t>
      </w:r>
      <w:proofErr w:type="spellEnd"/>
      <w:r w:rsidRPr="002967FB">
        <w:rPr>
          <w:rStyle w:val="C1"/>
        </w:rPr>
        <w:t>()</w:t>
      </w:r>
      <w:r w:rsidR="00E557FC">
        <w:t xml:space="preserve"> </w:t>
      </w:r>
      <w:r w:rsidRPr="002967FB">
        <w:t>method</w:t>
      </w:r>
      <w:r w:rsidR="00E557FC">
        <w:t xml:space="preserve"> </w:t>
      </w:r>
      <w:r w:rsidRPr="002967FB">
        <w:t>added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.NET</w:t>
      </w:r>
      <w:r w:rsidR="00E557FC">
        <w:t xml:space="preserve"> </w:t>
      </w:r>
      <w:r w:rsidRPr="002967FB">
        <w:t>4.5.</w:t>
      </w:r>
      <w:r w:rsidR="00E557FC">
        <w:t xml:space="preserve"> </w:t>
      </w:r>
      <w:r w:rsidRPr="002967FB">
        <w:t>As</w:t>
      </w:r>
      <w:r w:rsidR="00E557FC">
        <w:t xml:space="preserve"> </w:t>
      </w:r>
      <w:r w:rsidRPr="002967FB">
        <w:t>we</w:t>
      </w:r>
      <w:r w:rsidR="00E557FC">
        <w:t xml:space="preserve"> </w:t>
      </w:r>
      <w:r w:rsidRPr="002967FB">
        <w:t>pointed</w:t>
      </w:r>
      <w:r w:rsidR="00E557FC">
        <w:t xml:space="preserve"> </w:t>
      </w:r>
      <w:r w:rsidRPr="002967FB">
        <w:t>out</w:t>
      </w:r>
      <w:r w:rsidR="00E557FC">
        <w:t xml:space="preserve"> </w:t>
      </w:r>
      <w:r w:rsidRPr="002967FB">
        <w:t>in</w:t>
      </w:r>
      <w:r w:rsidR="00E557FC">
        <w:t xml:space="preserve"> </w:t>
      </w:r>
      <w:r w:rsidR="002C17D9">
        <w:t>Chapter</w:t>
      </w:r>
      <w:r w:rsidR="00E557FC">
        <w:t xml:space="preserve"> </w:t>
      </w:r>
      <w:r w:rsidR="00BF488C">
        <w:t>19</w:t>
      </w:r>
      <w:r w:rsidRPr="002967FB">
        <w:t>,</w:t>
      </w:r>
      <w:r w:rsidR="00E557FC">
        <w:t xml:space="preserve"> </w:t>
      </w:r>
      <w:r w:rsidRPr="002967FB">
        <w:t>one</w:t>
      </w:r>
      <w:r w:rsidR="00E557FC">
        <w:t xml:space="preserve"> </w:t>
      </w:r>
      <w:r w:rsidRPr="002967FB">
        <w:t>key</w:t>
      </w:r>
      <w:r w:rsidR="00E557FC">
        <w:t xml:space="preserve"> </w:t>
      </w:r>
      <w:r w:rsidRPr="002967FB">
        <w:t>feature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TAP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code</w:t>
      </w:r>
      <w:r w:rsidR="00E557FC">
        <w:t xml:space="preserve"> </w:t>
      </w:r>
      <w:r w:rsidRPr="002967FB">
        <w:t>executing</w:t>
      </w:r>
      <w:r w:rsidR="00E557FC">
        <w:t xml:space="preserve"> </w:t>
      </w:r>
      <w:r w:rsidRPr="002967FB">
        <w:t>after</w:t>
      </w:r>
      <w:r w:rsidR="00E557FC">
        <w:t xml:space="preserve"> </w:t>
      </w:r>
      <w:r w:rsidRPr="002967FB">
        <w:t>an</w:t>
      </w:r>
      <w:r w:rsidR="00E557FC">
        <w:t xml:space="preserve"> </w:t>
      </w:r>
      <w:r w:rsidRPr="00FC01E6">
        <w:rPr>
          <w:rStyle w:val="C1"/>
        </w:rPr>
        <w:t>async</w:t>
      </w:r>
      <w:r w:rsidR="00E557FC">
        <w:t xml:space="preserve"> </w:t>
      </w:r>
      <w:r w:rsidRPr="002967FB">
        <w:t>call</w:t>
      </w:r>
      <w:r w:rsidR="00E557FC">
        <w:t xml:space="preserve"> </w:t>
      </w:r>
      <w:r w:rsidRPr="002967FB">
        <w:t>will</w:t>
      </w:r>
      <w:r w:rsidR="00E557FC">
        <w:t xml:space="preserve"> </w:t>
      </w:r>
      <w:r w:rsidRPr="002967FB">
        <w:t>continue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supported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context,</w:t>
      </w:r>
      <w:r w:rsidR="00E557FC">
        <w:t xml:space="preserve"> </w:t>
      </w:r>
      <w:r w:rsidRPr="002967FB">
        <w:t>thereby</w:t>
      </w:r>
      <w:r w:rsidR="00E557FC">
        <w:t xml:space="preserve"> </w:t>
      </w:r>
      <w:r w:rsidRPr="002967FB">
        <w:t>avoiding</w:t>
      </w:r>
      <w:r w:rsidR="00E557FC">
        <w:t xml:space="preserve"> </w:t>
      </w:r>
      <w:r w:rsidRPr="002967FB">
        <w:t>any</w:t>
      </w:r>
      <w:r w:rsidR="00E557FC">
        <w:t xml:space="preserve"> </w:t>
      </w:r>
      <w:r w:rsidRPr="002967FB">
        <w:t>UI</w:t>
      </w:r>
      <w:r w:rsidR="00E557FC">
        <w:t xml:space="preserve"> </w:t>
      </w:r>
      <w:r w:rsidRPr="002967FB">
        <w:t>cross-threading</w:t>
      </w:r>
      <w:r w:rsidR="00E557FC">
        <w:t xml:space="preserve"> </w:t>
      </w:r>
      <w:r w:rsidRPr="002967FB">
        <w:t>issues.</w:t>
      </w:r>
      <w:r w:rsidR="00E557FC">
        <w:t xml:space="preserve"> </w:t>
      </w:r>
      <w:del w:id="185" w:author="Austen Frostad" w:date="2020-04-09T17:51:00Z">
        <w:r w:rsidR="00E85D6E" w:rsidDel="0032671C">
          <w:delText>Listing</w:delText>
        </w:r>
        <w:r w:rsidR="00E557FC" w:rsidDel="0032671C">
          <w:delText xml:space="preserve"> </w:delText>
        </w:r>
        <w:r w:rsidR="00E85D6E" w:rsidDel="0032671C">
          <w:delText>20.</w:delText>
        </w:r>
        <w:r w:rsidRPr="002967FB" w:rsidDel="0032671C">
          <w:delText>13</w:delText>
        </w:r>
      </w:del>
      <w:ins w:id="186" w:author="Austen Frostad" w:date="2020-04-09T17:57:00Z">
        <w:r w:rsidR="00187222">
          <w:t>Listing 22.13</w:t>
        </w:r>
      </w:ins>
      <w:r w:rsidR="00E557FC">
        <w:t xml:space="preserve"> </w:t>
      </w:r>
      <w:r w:rsidRPr="002967FB">
        <w:t>provides</w:t>
      </w:r>
      <w:r w:rsidR="00E557FC">
        <w:t xml:space="preserve"> </w:t>
      </w:r>
      <w:r w:rsidRPr="002967FB">
        <w:t>an</w:t>
      </w:r>
      <w:r w:rsidR="00E557FC">
        <w:t xml:space="preserve"> </w:t>
      </w:r>
      <w:r w:rsidRPr="002967FB">
        <w:t>example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how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use</w:t>
      </w:r>
      <w:r w:rsidR="00E557FC">
        <w:t xml:space="preserve"> </w:t>
      </w:r>
      <w:r w:rsidRPr="002967FB">
        <w:t>the</w:t>
      </w:r>
      <w:r w:rsidR="00E557FC">
        <w:t xml:space="preserve"> </w:t>
      </w:r>
      <w:proofErr w:type="spellStart"/>
      <w:r w:rsidRPr="002967FB">
        <w:rPr>
          <w:rStyle w:val="C1"/>
        </w:rPr>
        <w:t>Task.Delay</w:t>
      </w:r>
      <w:proofErr w:type="spellEnd"/>
      <w:r w:rsidRPr="002967FB">
        <w:rPr>
          <w:rStyle w:val="C1"/>
        </w:rPr>
        <w:t>()</w:t>
      </w:r>
      <w:r w:rsidR="00E557FC">
        <w:t xml:space="preserve"> </w:t>
      </w:r>
      <w:r w:rsidRPr="002967FB">
        <w:t>method.</w:t>
      </w:r>
    </w:p>
    <w:p w14:paraId="20C2E7FA" w14:textId="45825E31" w:rsidR="007E4FFC" w:rsidRPr="002967FB" w:rsidRDefault="00E85D6E" w:rsidP="0059423D">
      <w:pPr>
        <w:pStyle w:val="ListingHead"/>
      </w:pPr>
      <w:del w:id="187" w:author="Austen Frostad" w:date="2020-04-09T17:51:00Z">
        <w:r w:rsidRPr="0059423D" w:rsidDel="0032671C">
          <w:rPr>
            <w:rStyle w:val="ListingNumber"/>
          </w:rPr>
          <w:delText>Listing</w:delText>
        </w:r>
        <w:r w:rsidR="00E557FC" w:rsidDel="0032671C">
          <w:rPr>
            <w:rStyle w:val="ListingNumber"/>
          </w:rPr>
          <w:delText xml:space="preserve"> </w:delText>
        </w:r>
        <w:r w:rsidRPr="0059423D" w:rsidDel="0032671C">
          <w:rPr>
            <w:rStyle w:val="ListingNumber"/>
          </w:rPr>
          <w:delText>20.</w:delText>
        </w:r>
        <w:r w:rsidR="00D25B4D" w:rsidRPr="0059423D" w:rsidDel="0032671C">
          <w:rPr>
            <w:rStyle w:val="ListingNumber"/>
          </w:rPr>
          <w:delText>13</w:delText>
        </w:r>
      </w:del>
      <w:ins w:id="188" w:author="Austen Frostad" w:date="2020-04-09T17:57:00Z">
        <w:r w:rsidR="00187222">
          <w:rPr>
            <w:rStyle w:val="ListingNumber"/>
          </w:rPr>
          <w:t>Listing 22.13</w:t>
        </w:r>
      </w:ins>
      <w:r w:rsidR="00D25B4D" w:rsidRPr="0059423D">
        <w:rPr>
          <w:rStyle w:val="ListingNumber"/>
        </w:rPr>
        <w:t>:</w:t>
      </w:r>
      <w:r w:rsidR="00D25B4D" w:rsidRPr="002967FB">
        <w:t> </w:t>
      </w:r>
      <w:r w:rsidR="00D25B4D" w:rsidRPr="002967FB">
        <w:t>Using</w:t>
      </w:r>
      <w:r w:rsidR="00E557FC">
        <w:t xml:space="preserve"> </w:t>
      </w:r>
      <w:proofErr w:type="spellStart"/>
      <w:r w:rsidR="00D25B4D" w:rsidRPr="00E153FD">
        <w:rPr>
          <w:rStyle w:val="C1"/>
        </w:rPr>
        <w:t>Task.Delay</w:t>
      </w:r>
      <w:proofErr w:type="spellEnd"/>
      <w:r w:rsidR="00D25B4D" w:rsidRPr="00E153FD">
        <w:rPr>
          <w:rStyle w:val="C1"/>
        </w:rPr>
        <w:t>()</w:t>
      </w:r>
      <w:r w:rsidR="00E557FC">
        <w:t xml:space="preserve"> </w:t>
      </w:r>
      <w:r w:rsidR="00F20FF5">
        <w:t>a</w:t>
      </w:r>
      <w:r w:rsidR="00F20FF5" w:rsidRPr="002967FB">
        <w:t>s</w:t>
      </w:r>
      <w:r w:rsidR="00F20FF5">
        <w:t xml:space="preserve"> </w:t>
      </w:r>
      <w:r w:rsidR="00D25B4D" w:rsidRPr="002967FB">
        <w:t>a</w:t>
      </w:r>
      <w:r w:rsidR="00E557FC">
        <w:t xml:space="preserve"> </w:t>
      </w:r>
      <w:r w:rsidR="00D25B4D" w:rsidRPr="002967FB">
        <w:t>Timer</w:t>
      </w:r>
    </w:p>
    <w:p w14:paraId="704A3417" w14:textId="5E3EA44F" w:rsidR="007E4FFC" w:rsidRPr="002967FB" w:rsidRDefault="00D25B4D">
      <w:pPr>
        <w:pStyle w:val="CDT1"/>
      </w:pPr>
      <w:r w:rsidRPr="002967FB">
        <w:rPr>
          <w:rStyle w:val="CPKeyword"/>
        </w:rPr>
        <w:t>using</w:t>
      </w:r>
      <w:r w:rsidR="00E557FC">
        <w:t xml:space="preserve"> </w:t>
      </w:r>
      <w:r w:rsidRPr="002967FB">
        <w:t>System;</w:t>
      </w:r>
    </w:p>
    <w:p w14:paraId="69BD4120" w14:textId="38314BA8" w:rsidR="007E4FFC" w:rsidRPr="002967FB" w:rsidRDefault="00D25B4D">
      <w:pPr>
        <w:pStyle w:val="CDT"/>
      </w:pPr>
      <w:r w:rsidRPr="002967FB">
        <w:rPr>
          <w:rStyle w:val="CPKeyword"/>
        </w:rPr>
        <w:t>using</w:t>
      </w:r>
      <w:r w:rsidR="00E557FC">
        <w:t xml:space="preserve"> </w:t>
      </w:r>
      <w:r w:rsidRPr="002967FB">
        <w:t>System.Threading.Tasks;</w:t>
      </w:r>
    </w:p>
    <w:p w14:paraId="1C7862B0" w14:textId="77777777" w:rsidR="007E4FFC" w:rsidRPr="002967FB" w:rsidRDefault="007E4FFC">
      <w:pPr>
        <w:pStyle w:val="CDT"/>
      </w:pPr>
    </w:p>
    <w:p w14:paraId="516EA94B" w14:textId="3B3137DE" w:rsidR="007E4FFC" w:rsidRPr="002967FB" w:rsidRDefault="00D25B4D">
      <w:pPr>
        <w:pStyle w:val="CDT"/>
      </w:pPr>
      <w:r w:rsidRPr="002967FB">
        <w:rPr>
          <w:rStyle w:val="CPKeyword"/>
        </w:rPr>
        <w:t>public</w:t>
      </w:r>
      <w:r w:rsidR="00E557FC">
        <w:rPr>
          <w:rStyle w:val="CPKeyword"/>
        </w:rPr>
        <w:t xml:space="preserve"> </w:t>
      </w:r>
      <w:r w:rsidRPr="002967FB">
        <w:rPr>
          <w:rStyle w:val="CPKeyword"/>
        </w:rPr>
        <w:t>class</w:t>
      </w:r>
      <w:r w:rsidR="00E557FC">
        <w:t xml:space="preserve"> </w:t>
      </w:r>
      <w:r w:rsidRPr="002967FB">
        <w:t>Pomodoro</w:t>
      </w:r>
    </w:p>
    <w:p w14:paraId="1D61744C" w14:textId="77777777" w:rsidR="007E4FFC" w:rsidRPr="002967FB" w:rsidRDefault="00D25B4D">
      <w:pPr>
        <w:pStyle w:val="CDT"/>
      </w:pPr>
      <w:r w:rsidRPr="002967FB">
        <w:t>{</w:t>
      </w:r>
    </w:p>
    <w:p w14:paraId="3EB7371D" w14:textId="50071C49" w:rsidR="007E4FFC" w:rsidRPr="002967FB" w:rsidRDefault="00E557FC">
      <w:pPr>
        <w:pStyle w:val="CDT"/>
        <w:rPr>
          <w:rStyle w:val="CPComment"/>
        </w:rPr>
      </w:pPr>
      <w:r>
        <w:rPr>
          <w:rStyle w:val="CPComment"/>
        </w:rPr>
        <w:t xml:space="preserve">  </w:t>
      </w:r>
      <w:r w:rsidR="00D25B4D" w:rsidRPr="002967FB">
        <w:rPr>
          <w:rStyle w:val="CPComment"/>
        </w:rPr>
        <w:t>//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...</w:t>
      </w:r>
    </w:p>
    <w:p w14:paraId="15CA3385" w14:textId="77777777" w:rsidR="007E4FFC" w:rsidRPr="002967FB" w:rsidRDefault="007E4FFC">
      <w:pPr>
        <w:pStyle w:val="CDT"/>
      </w:pPr>
    </w:p>
    <w:p w14:paraId="092742F2" w14:textId="05B51C35" w:rsidR="007E4FFC" w:rsidRPr="002967FB" w:rsidRDefault="00E557FC">
      <w:pPr>
        <w:pStyle w:val="CDT"/>
      </w:pPr>
      <w:r>
        <w:t xml:space="preserve">  </w:t>
      </w:r>
      <w:r w:rsidR="00D25B4D" w:rsidRPr="002967FB">
        <w:rPr>
          <w:rStyle w:val="CPKeyword"/>
        </w:rPr>
        <w:t>private</w:t>
      </w:r>
      <w:r>
        <w:t xml:space="preserve"> </w:t>
      </w:r>
      <w:r w:rsidR="00D25B4D" w:rsidRPr="002967FB">
        <w:rPr>
          <w:rStyle w:val="CPKeyword"/>
        </w:rPr>
        <w:t>static</w:t>
      </w:r>
      <w:r>
        <w:t xml:space="preserve"> </w:t>
      </w:r>
      <w:r w:rsidR="00D25B4D" w:rsidRPr="002967FB">
        <w:rPr>
          <w:rStyle w:val="CPKeyword"/>
        </w:rPr>
        <w:t>async</w:t>
      </w:r>
      <w:r>
        <w:t xml:space="preserve"> </w:t>
      </w:r>
      <w:r w:rsidR="00D25B4D" w:rsidRPr="002967FB">
        <w:t>Task</w:t>
      </w:r>
      <w:r>
        <w:t xml:space="preserve"> </w:t>
      </w:r>
      <w:r w:rsidR="00D25B4D" w:rsidRPr="002967FB">
        <w:t>TickAsync(</w:t>
      </w:r>
    </w:p>
    <w:p w14:paraId="423FF849" w14:textId="5B3E5478" w:rsidR="007E4FFC" w:rsidRPr="002967FB" w:rsidRDefault="00E557FC">
      <w:pPr>
        <w:pStyle w:val="CDT"/>
      </w:pPr>
      <w:r>
        <w:t xml:space="preserve">      </w:t>
      </w:r>
      <w:r w:rsidR="00D25B4D" w:rsidRPr="002967FB">
        <w:t>System.Threading.CancellationToken</w:t>
      </w:r>
      <w:r>
        <w:t xml:space="preserve"> </w:t>
      </w:r>
      <w:r w:rsidR="00D25B4D" w:rsidRPr="002967FB">
        <w:t>token)</w:t>
      </w:r>
    </w:p>
    <w:p w14:paraId="2B24CF1B" w14:textId="1A703B7D" w:rsidR="007E4FFC" w:rsidRPr="002967FB" w:rsidRDefault="00E557FC">
      <w:pPr>
        <w:pStyle w:val="CDT"/>
      </w:pPr>
      <w:r>
        <w:t xml:space="preserve">  </w:t>
      </w:r>
      <w:r w:rsidR="00D25B4D" w:rsidRPr="002967FB">
        <w:t>{</w:t>
      </w:r>
    </w:p>
    <w:p w14:paraId="3E29F655" w14:textId="6BA1E422" w:rsidR="007E4FFC" w:rsidRPr="002967FB" w:rsidRDefault="00E557FC">
      <w:pPr>
        <w:pStyle w:val="CDT"/>
      </w:pPr>
      <w:r>
        <w:t xml:space="preserve">      </w:t>
      </w:r>
      <w:r w:rsidR="00D25B4D" w:rsidRPr="002967FB">
        <w:rPr>
          <w:rStyle w:val="CPKeyword"/>
        </w:rPr>
        <w:t>for</w:t>
      </w:r>
      <w:r w:rsidR="00D25B4D" w:rsidRPr="002967FB">
        <w:t>(</w:t>
      </w:r>
      <w:r w:rsidR="00D25B4D" w:rsidRPr="002967FB">
        <w:rPr>
          <w:rStyle w:val="CPKeyword"/>
        </w:rPr>
        <w:t>int</w:t>
      </w:r>
      <w:r>
        <w:t xml:space="preserve"> </w:t>
      </w:r>
      <w:r w:rsidR="00D25B4D" w:rsidRPr="002967FB">
        <w:t>minute</w:t>
      </w:r>
      <w:r>
        <w:t xml:space="preserve"> </w:t>
      </w:r>
      <w:r w:rsidR="00D25B4D" w:rsidRPr="002967FB">
        <w:t>=</w:t>
      </w:r>
      <w:r>
        <w:t xml:space="preserve"> </w:t>
      </w:r>
      <w:r w:rsidR="00D25B4D" w:rsidRPr="002967FB">
        <w:t>0;</w:t>
      </w:r>
      <w:r>
        <w:t xml:space="preserve"> </w:t>
      </w:r>
      <w:r w:rsidR="00D25B4D" w:rsidRPr="002967FB">
        <w:t>minute</w:t>
      </w:r>
      <w:r>
        <w:t xml:space="preserve"> </w:t>
      </w:r>
      <w:r w:rsidR="00D25B4D" w:rsidRPr="002967FB">
        <w:t>&lt;</w:t>
      </w:r>
      <w:r>
        <w:t xml:space="preserve"> </w:t>
      </w:r>
      <w:r w:rsidR="00D25B4D" w:rsidRPr="002967FB">
        <w:t>25;</w:t>
      </w:r>
      <w:r>
        <w:t xml:space="preserve"> </w:t>
      </w:r>
      <w:r w:rsidR="00D25B4D" w:rsidRPr="002967FB">
        <w:t>minute++)</w:t>
      </w:r>
    </w:p>
    <w:p w14:paraId="6ADBE535" w14:textId="4E8C9DA1" w:rsidR="007E4FFC" w:rsidRPr="002967FB" w:rsidRDefault="00E557FC">
      <w:pPr>
        <w:pStyle w:val="CDT"/>
      </w:pPr>
      <w:r>
        <w:t xml:space="preserve">      </w:t>
      </w:r>
      <w:r w:rsidR="00D25B4D" w:rsidRPr="002967FB">
        <w:t>{</w:t>
      </w:r>
    </w:p>
    <w:p w14:paraId="10F5034A" w14:textId="14B15BED" w:rsidR="007E4FFC" w:rsidRPr="002967FB" w:rsidRDefault="00E557FC">
      <w:pPr>
        <w:pStyle w:val="CDT"/>
      </w:pPr>
      <w:r>
        <w:t xml:space="preserve">          </w:t>
      </w:r>
      <w:r w:rsidR="00D25B4D" w:rsidRPr="002967FB">
        <w:t>DisplayMinuteTicker(minute);</w:t>
      </w:r>
    </w:p>
    <w:p w14:paraId="228BEA0D" w14:textId="24E50DDF" w:rsidR="007E4FFC" w:rsidRPr="002967FB" w:rsidRDefault="00E557FC">
      <w:pPr>
        <w:pStyle w:val="CDT"/>
      </w:pPr>
      <w:r>
        <w:t xml:space="preserve">          </w:t>
      </w:r>
      <w:r w:rsidR="00D25B4D" w:rsidRPr="002967FB">
        <w:rPr>
          <w:rStyle w:val="CPKeyword"/>
        </w:rPr>
        <w:t>for</w:t>
      </w:r>
      <w:r w:rsidR="00D25B4D" w:rsidRPr="002967FB">
        <w:t>(</w:t>
      </w:r>
      <w:r w:rsidR="00D25B4D" w:rsidRPr="002967FB">
        <w:rPr>
          <w:rStyle w:val="CPKeyword"/>
        </w:rPr>
        <w:t>int</w:t>
      </w:r>
      <w:r>
        <w:t xml:space="preserve"> </w:t>
      </w:r>
      <w:r w:rsidR="00D25B4D" w:rsidRPr="002967FB">
        <w:t>second</w:t>
      </w:r>
      <w:r>
        <w:t xml:space="preserve"> </w:t>
      </w:r>
      <w:r w:rsidR="00D25B4D" w:rsidRPr="002967FB">
        <w:t>=</w:t>
      </w:r>
      <w:r>
        <w:t xml:space="preserve"> </w:t>
      </w:r>
      <w:r w:rsidR="00D25B4D" w:rsidRPr="002967FB">
        <w:t>0;</w:t>
      </w:r>
      <w:r>
        <w:t xml:space="preserve"> </w:t>
      </w:r>
      <w:r w:rsidR="00D25B4D" w:rsidRPr="002967FB">
        <w:t>second</w:t>
      </w:r>
      <w:r>
        <w:t xml:space="preserve"> </w:t>
      </w:r>
      <w:r w:rsidR="00D25B4D" w:rsidRPr="002967FB">
        <w:t>&lt;</w:t>
      </w:r>
      <w:r>
        <w:t xml:space="preserve"> </w:t>
      </w:r>
      <w:r w:rsidR="00D25B4D" w:rsidRPr="002967FB">
        <w:t>60;</w:t>
      </w:r>
      <w:r>
        <w:t xml:space="preserve"> </w:t>
      </w:r>
      <w:r w:rsidR="00D25B4D" w:rsidRPr="002967FB">
        <w:t>second++)</w:t>
      </w:r>
    </w:p>
    <w:p w14:paraId="6C9EC917" w14:textId="6979974D" w:rsidR="007E4FFC" w:rsidRPr="002967FB" w:rsidRDefault="00E557FC">
      <w:pPr>
        <w:pStyle w:val="CDT"/>
      </w:pPr>
      <w:r>
        <w:t xml:space="preserve">          </w:t>
      </w:r>
      <w:r w:rsidR="00D25B4D" w:rsidRPr="002967FB">
        <w:t>{</w:t>
      </w:r>
    </w:p>
    <w:p w14:paraId="2295656D" w14:textId="41299523" w:rsidR="007E4FFC" w:rsidRPr="002967FB" w:rsidRDefault="00E557FC">
      <w:pPr>
        <w:pStyle w:val="CDT"/>
      </w:pPr>
      <w:r>
        <w:t xml:space="preserve">              </w:t>
      </w:r>
      <w:r w:rsidR="00D25B4D" w:rsidRPr="002967FB">
        <w:rPr>
          <w:rStyle w:val="CPKeyword"/>
        </w:rPr>
        <w:t>await</w:t>
      </w:r>
      <w:r>
        <w:t xml:space="preserve"> </w:t>
      </w:r>
      <w:r w:rsidR="00D25B4D" w:rsidRPr="002967FB">
        <w:t>Task.Delay(1000);</w:t>
      </w:r>
    </w:p>
    <w:p w14:paraId="5860D9FE" w14:textId="3BBDDE54" w:rsidR="007E4FFC" w:rsidRPr="002967FB" w:rsidRDefault="00E557FC">
      <w:pPr>
        <w:pStyle w:val="CDT"/>
      </w:pPr>
      <w:r>
        <w:t xml:space="preserve">              </w:t>
      </w:r>
      <w:r w:rsidR="00D25B4D" w:rsidRPr="002967FB">
        <w:rPr>
          <w:rStyle w:val="CPKeyword"/>
        </w:rPr>
        <w:t>if</w:t>
      </w:r>
      <w:r w:rsidR="00D25B4D" w:rsidRPr="002967FB">
        <w:t>(token.IsCancellationRequested)</w:t>
      </w:r>
      <w:r>
        <w:t xml:space="preserve"> </w:t>
      </w:r>
      <w:r w:rsidR="00D25B4D" w:rsidRPr="002967FB">
        <w:rPr>
          <w:rStyle w:val="CPKeyword"/>
        </w:rPr>
        <w:t>break</w:t>
      </w:r>
      <w:r w:rsidR="00D25B4D" w:rsidRPr="002967FB">
        <w:t>;</w:t>
      </w:r>
    </w:p>
    <w:p w14:paraId="1697C57C" w14:textId="6DF066D8" w:rsidR="007E4FFC" w:rsidRPr="002967FB" w:rsidRDefault="00E557FC">
      <w:pPr>
        <w:pStyle w:val="CDT"/>
      </w:pPr>
      <w:r>
        <w:t xml:space="preserve">              </w:t>
      </w:r>
      <w:r w:rsidR="00D25B4D" w:rsidRPr="002967FB">
        <w:t>DisplaySecondTicker();</w:t>
      </w:r>
    </w:p>
    <w:p w14:paraId="577FE237" w14:textId="0F583A7D" w:rsidR="007E4FFC" w:rsidRPr="002967FB" w:rsidRDefault="00E557FC">
      <w:pPr>
        <w:pStyle w:val="CDT"/>
      </w:pPr>
      <w:r>
        <w:t xml:space="preserve">          </w:t>
      </w:r>
      <w:r w:rsidR="00D25B4D" w:rsidRPr="002967FB">
        <w:t>}</w:t>
      </w:r>
    </w:p>
    <w:p w14:paraId="60162C59" w14:textId="2DC221DB" w:rsidR="007E4FFC" w:rsidRPr="002967FB" w:rsidRDefault="00E557FC">
      <w:pPr>
        <w:pStyle w:val="CDT"/>
      </w:pPr>
      <w:r>
        <w:t xml:space="preserve">          </w:t>
      </w:r>
      <w:r w:rsidR="00D25B4D" w:rsidRPr="002967FB">
        <w:rPr>
          <w:rStyle w:val="CPKeyword"/>
        </w:rPr>
        <w:t>if</w:t>
      </w:r>
      <w:r w:rsidR="00D25B4D" w:rsidRPr="002967FB">
        <w:t>(token.IsCancellationRequested)</w:t>
      </w:r>
      <w:r>
        <w:t xml:space="preserve"> </w:t>
      </w:r>
      <w:r w:rsidR="00D25B4D" w:rsidRPr="002967FB">
        <w:rPr>
          <w:rStyle w:val="CPKeyword"/>
        </w:rPr>
        <w:t>break</w:t>
      </w:r>
      <w:r w:rsidR="00D25B4D" w:rsidRPr="002967FB">
        <w:t>;</w:t>
      </w:r>
    </w:p>
    <w:p w14:paraId="4DB04067" w14:textId="3E806222" w:rsidR="007E4FFC" w:rsidRPr="002967FB" w:rsidRDefault="00E557FC">
      <w:pPr>
        <w:pStyle w:val="CDT"/>
      </w:pPr>
      <w:r>
        <w:t xml:space="preserve">      </w:t>
      </w:r>
      <w:r w:rsidR="00D25B4D" w:rsidRPr="002967FB">
        <w:t>}</w:t>
      </w:r>
    </w:p>
    <w:p w14:paraId="7DA382BC" w14:textId="24E8470C" w:rsidR="007E4FFC" w:rsidRPr="002967FB" w:rsidRDefault="00E557FC">
      <w:pPr>
        <w:pStyle w:val="CDT"/>
      </w:pPr>
      <w:r>
        <w:t xml:space="preserve">  </w:t>
      </w:r>
      <w:r w:rsidR="00D25B4D" w:rsidRPr="002967FB">
        <w:t>}</w:t>
      </w:r>
    </w:p>
    <w:p w14:paraId="04DB65E7" w14:textId="77777777" w:rsidR="007E4FFC" w:rsidRPr="002967FB" w:rsidRDefault="00D25B4D">
      <w:pPr>
        <w:pStyle w:val="CDTX"/>
      </w:pPr>
      <w:r w:rsidRPr="002967FB">
        <w:lastRenderedPageBreak/>
        <w:t>}</w:t>
      </w:r>
    </w:p>
    <w:p w14:paraId="6FE10F47" w14:textId="2C4618B3" w:rsidR="007E4FFC" w:rsidRPr="002967FB" w:rsidRDefault="00D25B4D">
      <w:pPr>
        <w:pStyle w:val="Body"/>
      </w:pPr>
      <w:r w:rsidRPr="002967FB">
        <w:t>The</w:t>
      </w:r>
      <w:r w:rsidR="00E557FC">
        <w:t xml:space="preserve"> </w:t>
      </w:r>
      <w:r w:rsidRPr="002967FB">
        <w:t>call</w:t>
      </w:r>
      <w:r w:rsidR="00E557FC">
        <w:t xml:space="preserve"> </w:t>
      </w:r>
      <w:r w:rsidRPr="002967FB">
        <w:t>to</w:t>
      </w:r>
      <w:r w:rsidR="00E557FC">
        <w:t xml:space="preserve"> </w:t>
      </w:r>
      <w:proofErr w:type="spellStart"/>
      <w:r w:rsidRPr="002967FB">
        <w:rPr>
          <w:rStyle w:val="C1"/>
        </w:rPr>
        <w:t>Task.Delay</w:t>
      </w:r>
      <w:proofErr w:type="spellEnd"/>
      <w:r w:rsidRPr="002967FB">
        <w:rPr>
          <w:rStyle w:val="C1"/>
        </w:rPr>
        <w:t>(1000)</w:t>
      </w:r>
      <w:r w:rsidR="00E557FC">
        <w:t xml:space="preserve"> </w:t>
      </w:r>
      <w:r w:rsidRPr="002967FB">
        <w:t>will</w:t>
      </w:r>
      <w:r w:rsidR="00E557FC">
        <w:t xml:space="preserve"> </w:t>
      </w:r>
      <w:r w:rsidRPr="002967FB">
        <w:t>set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countdown</w:t>
      </w:r>
      <w:r w:rsidR="00E557FC">
        <w:t xml:space="preserve"> </w:t>
      </w:r>
      <w:r w:rsidRPr="002967FB">
        <w:t>timer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triggers</w:t>
      </w:r>
      <w:r w:rsidR="00E557FC">
        <w:t xml:space="preserve"> </w:t>
      </w:r>
      <w:r w:rsidRPr="002967FB">
        <w:t>after</w:t>
      </w:r>
      <w:r w:rsidR="00E557FC">
        <w:t xml:space="preserve"> </w:t>
      </w:r>
      <w:r w:rsidR="002C17D9">
        <w:t>1</w:t>
      </w:r>
      <w:r w:rsidR="00E557FC">
        <w:t xml:space="preserve"> </w:t>
      </w:r>
      <w:r w:rsidRPr="002967FB">
        <w:t>second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executes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continuation</w:t>
      </w:r>
      <w:r w:rsidR="00E557FC">
        <w:t xml:space="preserve"> </w:t>
      </w:r>
      <w:r w:rsidRPr="002967FB">
        <w:t>code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appears</w:t>
      </w:r>
      <w:r w:rsidR="00E557FC">
        <w:t xml:space="preserve"> </w:t>
      </w:r>
      <w:r w:rsidRPr="002967FB">
        <w:t>after</w:t>
      </w:r>
      <w:r w:rsidR="00E557FC">
        <w:t xml:space="preserve"> </w:t>
      </w:r>
      <w:r w:rsidRPr="002967FB">
        <w:t>it.</w:t>
      </w:r>
    </w:p>
    <w:p w14:paraId="2814181F" w14:textId="1A1EF1D1" w:rsidR="001800E5" w:rsidRDefault="00D25B4D">
      <w:pPr>
        <w:pStyle w:val="Body"/>
      </w:pPr>
      <w:r w:rsidRPr="002967FB">
        <w:t>Fortunately,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C#</w:t>
      </w:r>
      <w:r w:rsidR="00E557FC">
        <w:t xml:space="preserve"> </w:t>
      </w:r>
      <w:r w:rsidRPr="002967FB">
        <w:t>5.0,</w:t>
      </w:r>
      <w:r w:rsidR="00E557FC">
        <w:t xml:space="preserve"> </w:t>
      </w:r>
      <w:r w:rsidRPr="002967FB">
        <w:t>TAP’s</w:t>
      </w:r>
      <w:r w:rsidR="00E557FC">
        <w:t xml:space="preserve"> </w:t>
      </w:r>
      <w:r w:rsidRPr="002967FB">
        <w:t>use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context</w:t>
      </w:r>
      <w:r w:rsidR="00E557FC">
        <w:t xml:space="preserve"> </w:t>
      </w:r>
      <w:r w:rsidRPr="002967FB">
        <w:t>specifically</w:t>
      </w:r>
      <w:r w:rsidR="00E557FC">
        <w:t xml:space="preserve"> </w:t>
      </w:r>
      <w:r w:rsidRPr="002967FB">
        <w:t>addressed</w:t>
      </w:r>
      <w:r w:rsidR="00E557FC">
        <w:t xml:space="preserve"> </w:t>
      </w:r>
      <w:r w:rsidR="00495A24" w:rsidRPr="002967FB">
        <w:t>executing</w:t>
      </w:r>
      <w:r w:rsidR="00E557FC">
        <w:t xml:space="preserve"> </w:t>
      </w:r>
      <w:r w:rsidR="00495A24" w:rsidRPr="002967FB">
        <w:t>UI</w:t>
      </w:r>
      <w:r w:rsidR="002C17D9">
        <w:t>-</w:t>
      </w:r>
      <w:r w:rsidR="00495A24" w:rsidRPr="002967FB">
        <w:t>related</w:t>
      </w:r>
      <w:r w:rsidR="00E557FC">
        <w:t xml:space="preserve"> </w:t>
      </w:r>
      <w:r w:rsidR="00495A24" w:rsidRPr="002967FB">
        <w:t>code</w:t>
      </w:r>
      <w:r w:rsidR="00E557FC">
        <w:t xml:space="preserve"> </w:t>
      </w:r>
      <w:r w:rsidR="00495A24" w:rsidRPr="002967FB">
        <w:t>exclusively</w:t>
      </w:r>
      <w:r w:rsidR="00E557FC">
        <w:t xml:space="preserve"> </w:t>
      </w:r>
      <w:r w:rsidR="00495A24" w:rsidRPr="002967FB">
        <w:t>on</w:t>
      </w:r>
      <w:r w:rsidR="00E557FC">
        <w:t xml:space="preserve"> </w:t>
      </w:r>
      <w:r w:rsidR="00495A24" w:rsidRPr="002967FB">
        <w:t>the</w:t>
      </w:r>
      <w:r w:rsidR="00E557FC">
        <w:t xml:space="preserve"> </w:t>
      </w:r>
      <w:r w:rsidR="00495A24" w:rsidRPr="002967FB">
        <w:t>UI</w:t>
      </w:r>
      <w:r w:rsidR="00E557FC">
        <w:t xml:space="preserve"> </w:t>
      </w:r>
      <w:r w:rsidR="00495A24" w:rsidRPr="002967FB">
        <w:t>thread</w:t>
      </w:r>
      <w:r w:rsidRPr="002967FB">
        <w:t>.</w:t>
      </w:r>
      <w:r w:rsidR="00E557FC">
        <w:t xml:space="preserve"> </w:t>
      </w:r>
      <w:r w:rsidRPr="002967FB">
        <w:t>Prior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that,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was</w:t>
      </w:r>
      <w:r w:rsidR="00E557FC">
        <w:t xml:space="preserve"> </w:t>
      </w:r>
      <w:r w:rsidRPr="002967FB">
        <w:t>necessary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use</w:t>
      </w:r>
      <w:r w:rsidR="00E557FC">
        <w:t xml:space="preserve"> </w:t>
      </w:r>
      <w:r w:rsidRPr="002967FB">
        <w:t>specific</w:t>
      </w:r>
      <w:r w:rsidR="00E557FC">
        <w:t xml:space="preserve"> </w:t>
      </w:r>
      <w:r w:rsidRPr="002967FB">
        <w:t>timer</w:t>
      </w:r>
      <w:r w:rsidR="00E557FC">
        <w:t xml:space="preserve"> </w:t>
      </w:r>
      <w:r w:rsidRPr="002967FB">
        <w:t>classes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were</w:t>
      </w:r>
      <w:r w:rsidR="00E557FC">
        <w:t xml:space="preserve"> </w:t>
      </w:r>
      <w:r w:rsidRPr="002967FB">
        <w:t>UI-thread-safe—or</w:t>
      </w:r>
      <w:r w:rsidR="00E557FC">
        <w:t xml:space="preserve"> </w:t>
      </w:r>
      <w:r w:rsidRPr="002967FB">
        <w:t>could</w:t>
      </w:r>
      <w:r w:rsidR="00E557FC">
        <w:t xml:space="preserve"> </w:t>
      </w:r>
      <w:r w:rsidRPr="002967FB">
        <w:t>be</w:t>
      </w:r>
      <w:r w:rsidR="00E557FC">
        <w:t xml:space="preserve"> </w:t>
      </w:r>
      <w:r w:rsidRPr="002967FB">
        <w:t>configured</w:t>
      </w:r>
      <w:r w:rsidR="00E557FC">
        <w:t xml:space="preserve"> </w:t>
      </w:r>
      <w:r w:rsidRPr="002967FB">
        <w:t>as</w:t>
      </w:r>
      <w:r w:rsidR="00E557FC">
        <w:t xml:space="preserve"> </w:t>
      </w:r>
      <w:r w:rsidRPr="002967FB">
        <w:t>such.</w:t>
      </w:r>
      <w:r w:rsidR="00E557FC">
        <w:t xml:space="preserve"> </w:t>
      </w:r>
      <w:r w:rsidRPr="002967FB">
        <w:t>Timers</w:t>
      </w:r>
      <w:r w:rsidR="00E557FC">
        <w:t xml:space="preserve"> </w:t>
      </w:r>
      <w:r w:rsidRPr="002967FB">
        <w:t>such</w:t>
      </w:r>
      <w:r w:rsidR="00E557FC">
        <w:t xml:space="preserve"> </w:t>
      </w:r>
      <w:r w:rsidRPr="002967FB">
        <w:t>as</w:t>
      </w:r>
      <w:r w:rsidR="00E557FC">
        <w:t xml:space="preserve"> </w:t>
      </w:r>
      <w:proofErr w:type="spellStart"/>
      <w:proofErr w:type="gramStart"/>
      <w:r w:rsidRPr="002967FB">
        <w:rPr>
          <w:rStyle w:val="C1"/>
        </w:rPr>
        <w:t>System.Windows.Forms.Timer</w:t>
      </w:r>
      <w:proofErr w:type="spellEnd"/>
      <w:proofErr w:type="gramEnd"/>
      <w:r w:rsidRPr="002967FB">
        <w:t>,</w:t>
      </w:r>
      <w:r w:rsidR="00E557FC">
        <w:t xml:space="preserve"> </w:t>
      </w:r>
      <w:proofErr w:type="spellStart"/>
      <w:r w:rsidRPr="002967FB">
        <w:rPr>
          <w:rStyle w:val="C1"/>
        </w:rPr>
        <w:t>System.Windows.Threading.DispatcherTimer</w:t>
      </w:r>
      <w:proofErr w:type="spellEnd"/>
      <w:r w:rsidRPr="002967FB">
        <w:t>,</w:t>
      </w:r>
      <w:r w:rsidR="00E557FC">
        <w:t xml:space="preserve"> </w:t>
      </w:r>
      <w:r w:rsidRPr="002967FB">
        <w:t>and</w:t>
      </w:r>
      <w:r w:rsidR="00E557FC">
        <w:t xml:space="preserve"> </w:t>
      </w:r>
      <w:proofErr w:type="spellStart"/>
      <w:r w:rsidRPr="002967FB">
        <w:rPr>
          <w:rStyle w:val="C1"/>
        </w:rPr>
        <w:t>System.Timers.Timer</w:t>
      </w:r>
      <w:proofErr w:type="spellEnd"/>
      <w:r w:rsidR="00E557FC">
        <w:t xml:space="preserve"> </w:t>
      </w:r>
      <w:r w:rsidRPr="002967FB">
        <w:t>(if</w:t>
      </w:r>
      <w:r w:rsidR="00E557FC">
        <w:t xml:space="preserve"> </w:t>
      </w:r>
      <w:r w:rsidRPr="002967FB">
        <w:t>configured</w:t>
      </w:r>
      <w:r w:rsidR="00E557FC">
        <w:t xml:space="preserve"> </w:t>
      </w:r>
      <w:r w:rsidRPr="002967FB">
        <w:t>appropriately)</w:t>
      </w:r>
      <w:r w:rsidR="00E557FC">
        <w:t xml:space="preserve"> </w:t>
      </w:r>
      <w:r w:rsidRPr="002967FB">
        <w:t>are</w:t>
      </w:r>
      <w:r w:rsidR="00E557FC">
        <w:t xml:space="preserve"> </w:t>
      </w:r>
      <w:r w:rsidRPr="002967FB">
        <w:t>UI-thread-friendly.</w:t>
      </w:r>
      <w:r w:rsidR="00E557FC">
        <w:t xml:space="preserve"> </w:t>
      </w:r>
      <w:r w:rsidRPr="002967FB">
        <w:t>Others,</w:t>
      </w:r>
      <w:r w:rsidR="00E557FC">
        <w:t xml:space="preserve"> </w:t>
      </w:r>
      <w:r w:rsidRPr="002967FB">
        <w:t>such</w:t>
      </w:r>
      <w:r w:rsidR="00E557FC">
        <w:t xml:space="preserve"> </w:t>
      </w:r>
      <w:r w:rsidRPr="002967FB">
        <w:t>as</w:t>
      </w:r>
      <w:r w:rsidR="00E557FC">
        <w:t xml:space="preserve"> </w:t>
      </w:r>
      <w:proofErr w:type="spellStart"/>
      <w:proofErr w:type="gramStart"/>
      <w:r w:rsidRPr="002967FB">
        <w:rPr>
          <w:rStyle w:val="C1"/>
        </w:rPr>
        <w:t>System.Threading.Timer</w:t>
      </w:r>
      <w:proofErr w:type="spellEnd"/>
      <w:proofErr w:type="gramEnd"/>
      <w:r w:rsidRPr="002967FB">
        <w:t>,</w:t>
      </w:r>
      <w:r w:rsidR="00E557FC">
        <w:t xml:space="preserve"> </w:t>
      </w:r>
      <w:r w:rsidRPr="002967FB">
        <w:t>are</w:t>
      </w:r>
      <w:r w:rsidR="00E557FC">
        <w:t xml:space="preserve"> </w:t>
      </w:r>
      <w:r w:rsidRPr="002967FB">
        <w:t>optimized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performance</w:t>
      </w:r>
      <w:r w:rsidR="002967FB">
        <w:t>.</w:t>
      </w:r>
    </w:p>
    <w:p w14:paraId="25EE2485" w14:textId="4C663667" w:rsidR="007E4FFC" w:rsidRPr="002967FB" w:rsidRDefault="0059423D" w:rsidP="00C3631C">
      <w:pPr>
        <w:pStyle w:val="PD"/>
      </w:pPr>
      <w:r>
        <w:t>***COMP:</w:t>
      </w:r>
      <w:r w:rsidR="00E557FC">
        <w:t xml:space="preserve"> </w:t>
      </w:r>
      <w:r>
        <w:t>Insert</w:t>
      </w:r>
      <w:r w:rsidR="00E557FC">
        <w:t xml:space="preserve"> </w:t>
      </w:r>
      <w:r>
        <w:t>“End</w:t>
      </w:r>
      <w:r w:rsidR="00E557FC">
        <w:t xml:space="preserve"> </w:t>
      </w:r>
      <w:r>
        <w:t>5.0”</w:t>
      </w:r>
      <w:r w:rsidR="00E557FC">
        <w:t xml:space="preserve"> </w:t>
      </w:r>
      <w:r w:rsidR="00C44C18">
        <w:t>tab</w:t>
      </w:r>
    </w:p>
    <w:p w14:paraId="3BFBD231" w14:textId="61A833C9" w:rsidR="000D66B3" w:rsidRDefault="000D66B3" w:rsidP="0059423D">
      <w:pPr>
        <w:pStyle w:val="Bgn-AdvTopicHA"/>
      </w:pPr>
      <w:r>
        <w:t>Advanced</w:t>
      </w:r>
      <w:r w:rsidR="00E557FC">
        <w:t xml:space="preserve"> </w:t>
      </w:r>
      <w:r>
        <w:t>Topic</w:t>
      </w:r>
    </w:p>
    <w:p w14:paraId="46BB6D67" w14:textId="75647412" w:rsidR="007E4FFC" w:rsidRPr="002967FB" w:rsidRDefault="00D25B4D" w:rsidP="0059423D">
      <w:pPr>
        <w:pStyle w:val="Bgn-AdvTopicHB"/>
      </w:pPr>
      <w:r w:rsidRPr="002967FB">
        <w:t>Controlling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COM</w:t>
      </w:r>
      <w:r w:rsidR="00E557FC">
        <w:t xml:space="preserve"> </w:t>
      </w:r>
      <w:r w:rsidRPr="002967FB">
        <w:t>Threading</w:t>
      </w:r>
      <w:r w:rsidR="00E557FC">
        <w:t xml:space="preserve"> </w:t>
      </w:r>
      <w:r w:rsidRPr="002967FB">
        <w:t>Model</w:t>
      </w:r>
      <w:r w:rsidR="00E557FC">
        <w:t xml:space="preserve"> </w:t>
      </w:r>
      <w:r w:rsidRPr="002967FB">
        <w:t>with</w:t>
      </w:r>
      <w:r w:rsidR="00E557FC">
        <w:t xml:space="preserve"> </w:t>
      </w:r>
      <w:r w:rsidRPr="002967FB">
        <w:t>the</w:t>
      </w:r>
      <w:r w:rsidR="00E557FC">
        <w:t xml:space="preserve"> </w:t>
      </w:r>
      <w:proofErr w:type="spellStart"/>
      <w:r w:rsidRPr="00E153FD">
        <w:rPr>
          <w:rStyle w:val="C1"/>
        </w:rPr>
        <w:t>STAThreadAttribute</w:t>
      </w:r>
      <w:proofErr w:type="spellEnd"/>
    </w:p>
    <w:p w14:paraId="1F60ECD3" w14:textId="2BB70C48" w:rsidR="007E4FFC" w:rsidRPr="002967FB" w:rsidRDefault="00D25B4D" w:rsidP="0059423D">
      <w:pPr>
        <w:pStyle w:val="Bgn-AdvTopic1"/>
      </w:pPr>
      <w:r w:rsidRPr="002967FB">
        <w:t>With</w:t>
      </w:r>
      <w:r w:rsidR="00E557FC">
        <w:t xml:space="preserve"> </w:t>
      </w:r>
      <w:r w:rsidRPr="002967FB">
        <w:t>COM,</w:t>
      </w:r>
      <w:r w:rsidR="00E557FC">
        <w:t xml:space="preserve"> </w:t>
      </w:r>
      <w:r w:rsidRPr="002967FB">
        <w:t>four</w:t>
      </w:r>
      <w:r w:rsidR="00E557FC">
        <w:t xml:space="preserve"> </w:t>
      </w:r>
      <w:r w:rsidRPr="002967FB">
        <w:t>different</w:t>
      </w:r>
      <w:r w:rsidR="00E557FC">
        <w:t xml:space="preserve"> </w:t>
      </w:r>
      <w:r w:rsidRPr="002967FB">
        <w:t>apartment-threading</w:t>
      </w:r>
      <w:r w:rsidR="00E557FC">
        <w:t xml:space="preserve"> </w:t>
      </w:r>
      <w:r w:rsidRPr="002967FB">
        <w:t>models</w:t>
      </w:r>
      <w:r w:rsidR="00E557FC">
        <w:t xml:space="preserve"> </w:t>
      </w:r>
      <w:r w:rsidRPr="002967FB">
        <w:t>determine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threading</w:t>
      </w:r>
      <w:r w:rsidR="00E557FC">
        <w:t xml:space="preserve"> </w:t>
      </w:r>
      <w:r w:rsidRPr="002967FB">
        <w:t>rules</w:t>
      </w:r>
      <w:r w:rsidR="00E557FC">
        <w:t xml:space="preserve"> </w:t>
      </w:r>
      <w:r w:rsidRPr="002967FB">
        <w:t>relating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calls</w:t>
      </w:r>
      <w:r w:rsidR="00E557FC">
        <w:t xml:space="preserve"> </w:t>
      </w:r>
      <w:r w:rsidRPr="002967FB">
        <w:t>between</w:t>
      </w:r>
      <w:r w:rsidR="00E557FC">
        <w:t xml:space="preserve"> </w:t>
      </w:r>
      <w:r w:rsidRPr="002967FB">
        <w:t>COM</w:t>
      </w:r>
      <w:r w:rsidR="00E557FC">
        <w:t xml:space="preserve"> </w:t>
      </w:r>
      <w:r w:rsidRPr="002967FB">
        <w:t>objects.</w:t>
      </w:r>
      <w:r w:rsidR="00E557FC">
        <w:t xml:space="preserve"> </w:t>
      </w:r>
      <w:r w:rsidRPr="002967FB">
        <w:t>Fortunately,</w:t>
      </w:r>
      <w:r w:rsidR="00E557FC">
        <w:t xml:space="preserve"> </w:t>
      </w:r>
      <w:r w:rsidRPr="002967FB">
        <w:t>these</w:t>
      </w:r>
      <w:r w:rsidR="00E557FC">
        <w:t xml:space="preserve"> </w:t>
      </w:r>
      <w:r w:rsidRPr="002967FB">
        <w:t>rules—and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complexity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accompanied</w:t>
      </w:r>
      <w:r w:rsidR="00E557FC">
        <w:t xml:space="preserve"> </w:t>
      </w:r>
      <w:r w:rsidRPr="002967FB">
        <w:t>them—have</w:t>
      </w:r>
      <w:r w:rsidR="00E557FC">
        <w:t xml:space="preserve"> </w:t>
      </w:r>
      <w:r w:rsidRPr="002967FB">
        <w:t>disappeared</w:t>
      </w:r>
      <w:r w:rsidR="00E557FC">
        <w:t xml:space="preserve"> </w:t>
      </w:r>
      <w:r w:rsidRPr="002967FB">
        <w:t>from</w:t>
      </w:r>
      <w:r w:rsidR="00E557FC">
        <w:t xml:space="preserve"> </w:t>
      </w:r>
      <w:r w:rsidRPr="002967FB">
        <w:t>.NET</w:t>
      </w:r>
      <w:r w:rsidR="00E557FC">
        <w:t xml:space="preserve"> </w:t>
      </w:r>
      <w:proofErr w:type="gramStart"/>
      <w:r w:rsidRPr="002967FB">
        <w:t>as</w:t>
      </w:r>
      <w:r w:rsidR="00E557FC">
        <w:t xml:space="preserve"> </w:t>
      </w:r>
      <w:r w:rsidRPr="002967FB">
        <w:t>long</w:t>
      </w:r>
      <w:r w:rsidR="00E557FC">
        <w:t xml:space="preserve"> </w:t>
      </w:r>
      <w:r w:rsidRPr="002967FB">
        <w:t>as</w:t>
      </w:r>
      <w:proofErr w:type="gramEnd"/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program</w:t>
      </w:r>
      <w:r w:rsidR="00E557FC">
        <w:t xml:space="preserve"> </w:t>
      </w:r>
      <w:r w:rsidRPr="002967FB">
        <w:t>invokes</w:t>
      </w:r>
      <w:r w:rsidR="00E557FC">
        <w:t xml:space="preserve"> </w:t>
      </w:r>
      <w:r w:rsidRPr="002967FB">
        <w:t>no</w:t>
      </w:r>
      <w:r w:rsidR="00E557FC">
        <w:t xml:space="preserve"> </w:t>
      </w:r>
      <w:r w:rsidRPr="002967FB">
        <w:t>COM</w:t>
      </w:r>
      <w:r w:rsidR="00E557FC">
        <w:t xml:space="preserve"> </w:t>
      </w:r>
      <w:r w:rsidRPr="002967FB">
        <w:t>components.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general</w:t>
      </w:r>
      <w:r w:rsidR="00E557FC">
        <w:t xml:space="preserve"> </w:t>
      </w:r>
      <w:r w:rsidRPr="002967FB">
        <w:t>approach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handling</w:t>
      </w:r>
      <w:r w:rsidR="00E557FC">
        <w:t xml:space="preserve"> </w:t>
      </w:r>
      <w:r w:rsidRPr="002967FB">
        <w:t>COM</w:t>
      </w:r>
      <w:r w:rsidR="00E557FC">
        <w:t xml:space="preserve"> </w:t>
      </w:r>
      <w:r w:rsidR="002C17D9">
        <w:t>interoperability</w:t>
      </w:r>
      <w:r w:rsidR="00E557FC">
        <w:t xml:space="preserve"> </w:t>
      </w:r>
      <w:r w:rsidR="002C17D9">
        <w:t>issues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place</w:t>
      </w:r>
      <w:r w:rsidR="00E557FC">
        <w:t xml:space="preserve"> </w:t>
      </w:r>
      <w:r w:rsidRPr="002967FB">
        <w:t>all</w:t>
      </w:r>
      <w:r w:rsidR="00E557FC">
        <w:t xml:space="preserve"> </w:t>
      </w:r>
      <w:r w:rsidRPr="002967FB">
        <w:t>.NET</w:t>
      </w:r>
      <w:r w:rsidR="00E557FC">
        <w:t xml:space="preserve"> </w:t>
      </w:r>
      <w:r w:rsidRPr="002967FB">
        <w:t>components</w:t>
      </w:r>
      <w:r w:rsidR="00E557FC">
        <w:t xml:space="preserve"> </w:t>
      </w:r>
      <w:r w:rsidRPr="002967FB">
        <w:t>within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main,</w:t>
      </w:r>
      <w:r w:rsidR="00E557FC">
        <w:t xml:space="preserve"> </w:t>
      </w:r>
      <w:r w:rsidRPr="002967FB">
        <w:t>single-threaded</w:t>
      </w:r>
      <w:r w:rsidR="00E557FC">
        <w:t xml:space="preserve"> </w:t>
      </w:r>
      <w:r w:rsidRPr="002C17D9">
        <w:t>apartment</w:t>
      </w:r>
      <w:r w:rsidR="00E557FC">
        <w:t xml:space="preserve"> </w:t>
      </w:r>
      <w:r w:rsidRPr="002967FB">
        <w:t>by</w:t>
      </w:r>
      <w:r w:rsidR="00E557FC">
        <w:t xml:space="preserve"> </w:t>
      </w:r>
      <w:r w:rsidRPr="002967FB">
        <w:t>decorating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process’s</w:t>
      </w:r>
      <w:r w:rsidR="00E557FC">
        <w:t xml:space="preserve"> </w:t>
      </w:r>
      <w:r w:rsidRPr="002967FB">
        <w:rPr>
          <w:rStyle w:val="C1"/>
        </w:rPr>
        <w:t>Main</w:t>
      </w:r>
      <w:r w:rsidR="00E557FC">
        <w:t xml:space="preserve"> </w:t>
      </w:r>
      <w:r w:rsidRPr="002967FB">
        <w:t>method</w:t>
      </w:r>
      <w:r w:rsidR="00E557FC">
        <w:t xml:space="preserve"> </w:t>
      </w:r>
      <w:r w:rsidRPr="002967FB">
        <w:t>with</w:t>
      </w:r>
      <w:r w:rsidR="00E557FC">
        <w:t xml:space="preserve"> </w:t>
      </w:r>
      <w:r w:rsidRPr="002967FB">
        <w:t>the</w:t>
      </w:r>
      <w:r w:rsidR="00E557FC">
        <w:t xml:space="preserve"> </w:t>
      </w:r>
      <w:proofErr w:type="spellStart"/>
      <w:r w:rsidRPr="002967FB">
        <w:rPr>
          <w:rStyle w:val="C1"/>
        </w:rPr>
        <w:t>System.STAThreadAttribute</w:t>
      </w:r>
      <w:proofErr w:type="spellEnd"/>
      <w:r w:rsidRPr="002967FB">
        <w:t>.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so</w:t>
      </w:r>
      <w:r w:rsidR="00E557FC">
        <w:t xml:space="preserve"> </w:t>
      </w:r>
      <w:r w:rsidRPr="002967FB">
        <w:t>doing,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not</w:t>
      </w:r>
      <w:r w:rsidR="00E557FC">
        <w:t xml:space="preserve"> </w:t>
      </w:r>
      <w:r w:rsidRPr="002967FB">
        <w:t>necessary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cross</w:t>
      </w:r>
      <w:r w:rsidR="00E557FC">
        <w:t xml:space="preserve"> </w:t>
      </w:r>
      <w:r w:rsidRPr="002C17D9">
        <w:t>apartment</w:t>
      </w:r>
      <w:r w:rsidR="00E557FC">
        <w:t xml:space="preserve"> </w:t>
      </w:r>
      <w:r w:rsidRPr="002967FB">
        <w:t>boundaries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invoke</w:t>
      </w:r>
      <w:r w:rsidR="00E557FC">
        <w:t xml:space="preserve"> </w:t>
      </w:r>
      <w:proofErr w:type="gramStart"/>
      <w:r w:rsidRPr="002967FB">
        <w:t>the</w:t>
      </w:r>
      <w:r w:rsidR="00E557FC">
        <w:t xml:space="preserve"> </w:t>
      </w:r>
      <w:r w:rsidRPr="002967FB">
        <w:t>majority</w:t>
      </w:r>
      <w:r w:rsidR="00E557FC">
        <w:t xml:space="preserve"> </w:t>
      </w:r>
      <w:r w:rsidRPr="002967FB">
        <w:t>of</w:t>
      </w:r>
      <w:proofErr w:type="gramEnd"/>
      <w:r w:rsidR="00E557FC">
        <w:t xml:space="preserve"> </w:t>
      </w:r>
      <w:r w:rsidRPr="002967FB">
        <w:t>COM</w:t>
      </w:r>
      <w:r w:rsidR="00E557FC">
        <w:t xml:space="preserve"> </w:t>
      </w:r>
      <w:r w:rsidRPr="002967FB">
        <w:t>components.</w:t>
      </w:r>
      <w:r w:rsidR="00E557FC">
        <w:t xml:space="preserve"> </w:t>
      </w:r>
      <w:r w:rsidRPr="002967FB">
        <w:t>Furthermore,</w:t>
      </w:r>
      <w:r w:rsidR="00E557FC">
        <w:t xml:space="preserve"> </w:t>
      </w:r>
      <w:r w:rsidRPr="002C17D9">
        <w:t>apartment</w:t>
      </w:r>
      <w:r w:rsidR="00E557FC">
        <w:t xml:space="preserve"> </w:t>
      </w:r>
      <w:r w:rsidRPr="002967FB">
        <w:t>initialization</w:t>
      </w:r>
      <w:r w:rsidR="00E557FC">
        <w:t xml:space="preserve"> </w:t>
      </w:r>
      <w:r w:rsidRPr="002967FB">
        <w:t>does</w:t>
      </w:r>
      <w:r w:rsidR="00E557FC">
        <w:t xml:space="preserve"> </w:t>
      </w:r>
      <w:r w:rsidRPr="002967FB">
        <w:t>not</w:t>
      </w:r>
      <w:r w:rsidR="00E557FC">
        <w:t xml:space="preserve"> </w:t>
      </w:r>
      <w:r w:rsidRPr="002967FB">
        <w:t>occur</w:t>
      </w:r>
      <w:r w:rsidR="00E557FC">
        <w:t xml:space="preserve"> </w:t>
      </w:r>
      <w:r w:rsidRPr="002967FB">
        <w:t>unless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COM</w:t>
      </w:r>
      <w:r w:rsidR="00E557FC">
        <w:t xml:space="preserve"> </w:t>
      </w:r>
      <w:r w:rsidR="002C17D9">
        <w:t>i</w:t>
      </w:r>
      <w:r w:rsidRPr="002967FB">
        <w:t>nterop</w:t>
      </w:r>
      <w:r w:rsidR="00E557FC">
        <w:t xml:space="preserve"> </w:t>
      </w:r>
      <w:r w:rsidRPr="002967FB">
        <w:t>call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made.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caveat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this</w:t>
      </w:r>
      <w:r w:rsidR="00E557FC">
        <w:t xml:space="preserve"> </w:t>
      </w:r>
      <w:r w:rsidRPr="002967FB">
        <w:t>approach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all</w:t>
      </w:r>
      <w:r w:rsidR="00E557FC">
        <w:t xml:space="preserve"> </w:t>
      </w:r>
      <w:r w:rsidRPr="002967FB">
        <w:t>other</w:t>
      </w:r>
      <w:r w:rsidR="00E557FC">
        <w:t xml:space="preserve"> </w:t>
      </w:r>
      <w:r w:rsidRPr="002967FB">
        <w:t>threads</w:t>
      </w:r>
      <w:r w:rsidR="00E557FC">
        <w:t xml:space="preserve"> </w:t>
      </w:r>
      <w:r w:rsidRPr="002967FB">
        <w:t>(including</w:t>
      </w:r>
      <w:r w:rsidR="00E557FC">
        <w:t xml:space="preserve"> </w:t>
      </w:r>
      <w:r w:rsidRPr="002967FB">
        <w:t>those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rPr>
          <w:rStyle w:val="C1"/>
        </w:rPr>
        <w:t>Task</w:t>
      </w:r>
      <w:r w:rsidRPr="002967FB">
        <w:t>)</w:t>
      </w:r>
      <w:r w:rsidR="00E557FC">
        <w:t xml:space="preserve"> </w:t>
      </w:r>
      <w:r w:rsidRPr="002967FB">
        <w:t>will</w:t>
      </w:r>
      <w:r w:rsidR="00E557FC">
        <w:t xml:space="preserve"> </w:t>
      </w:r>
      <w:r w:rsidRPr="002967FB">
        <w:t>default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using</w:t>
      </w:r>
      <w:r w:rsidR="00E557FC">
        <w:t xml:space="preserve"> </w:t>
      </w:r>
      <w:r w:rsidRPr="002967FB">
        <w:lastRenderedPageBreak/>
        <w:t>a</w:t>
      </w:r>
      <w:r w:rsidR="00E557FC">
        <w:t xml:space="preserve"> </w:t>
      </w:r>
      <w:r w:rsidR="009B525E">
        <w:t>m</w:t>
      </w:r>
      <w:r w:rsidRPr="002967FB">
        <w:t>ultithreaded</w:t>
      </w:r>
      <w:r w:rsidR="00E557FC">
        <w:t xml:space="preserve"> </w:t>
      </w:r>
      <w:r w:rsidR="009B525E">
        <w:t>a</w:t>
      </w:r>
      <w:r w:rsidRPr="002967FB">
        <w:t>partment</w:t>
      </w:r>
      <w:r w:rsidR="00E557FC">
        <w:t xml:space="preserve"> </w:t>
      </w:r>
      <w:r w:rsidRPr="002967FB">
        <w:t>(MTA).</w:t>
      </w:r>
      <w:r w:rsidR="00E557FC">
        <w:t xml:space="preserve"> </w:t>
      </w:r>
      <w:r w:rsidR="002C17D9">
        <w:t>In</w:t>
      </w:r>
      <w:r w:rsidR="00E557FC">
        <w:t xml:space="preserve"> </w:t>
      </w:r>
      <w:r w:rsidR="002C17D9">
        <w:t>turn,</w:t>
      </w:r>
      <w:r w:rsidR="00E557FC">
        <w:t xml:space="preserve"> </w:t>
      </w:r>
      <w:r w:rsidRPr="002967FB">
        <w:t>care</w:t>
      </w:r>
      <w:r w:rsidR="00E557FC">
        <w:t xml:space="preserve"> </w:t>
      </w:r>
      <w:r w:rsidRPr="002967FB">
        <w:t>needs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be</w:t>
      </w:r>
      <w:r w:rsidR="00E557FC">
        <w:t xml:space="preserve"> </w:t>
      </w:r>
      <w:r w:rsidRPr="002967FB">
        <w:t>taken</w:t>
      </w:r>
      <w:r w:rsidR="00E557FC">
        <w:t xml:space="preserve"> </w:t>
      </w:r>
      <w:r w:rsidRPr="002967FB">
        <w:t>when</w:t>
      </w:r>
      <w:r w:rsidR="00E557FC">
        <w:t xml:space="preserve"> </w:t>
      </w:r>
      <w:r w:rsidRPr="002967FB">
        <w:t>invoking</w:t>
      </w:r>
      <w:r w:rsidR="00E557FC">
        <w:t xml:space="preserve"> </w:t>
      </w:r>
      <w:r w:rsidRPr="002967FB">
        <w:t>COM</w:t>
      </w:r>
      <w:r w:rsidR="00E557FC">
        <w:t xml:space="preserve"> </w:t>
      </w:r>
      <w:r w:rsidRPr="002967FB">
        <w:t>components</w:t>
      </w:r>
      <w:r w:rsidR="00E557FC">
        <w:t xml:space="preserve"> </w:t>
      </w:r>
      <w:r w:rsidRPr="002967FB">
        <w:t>from</w:t>
      </w:r>
      <w:r w:rsidR="00E557FC">
        <w:t xml:space="preserve"> </w:t>
      </w:r>
      <w:r w:rsidRPr="002967FB">
        <w:t>other</w:t>
      </w:r>
      <w:r w:rsidR="00E557FC">
        <w:t xml:space="preserve"> </w:t>
      </w:r>
      <w:r w:rsidRPr="002967FB">
        <w:t>threads</w:t>
      </w:r>
      <w:r w:rsidR="00E557FC">
        <w:t xml:space="preserve"> </w:t>
      </w:r>
      <w:r w:rsidRPr="002967FB">
        <w:t>besides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main</w:t>
      </w:r>
      <w:r w:rsidR="00E557FC">
        <w:t xml:space="preserve"> </w:t>
      </w:r>
      <w:r w:rsidRPr="002967FB">
        <w:t>one.</w:t>
      </w:r>
    </w:p>
    <w:p w14:paraId="646A1D69" w14:textId="0EDBAF35" w:rsidR="007E4FFC" w:rsidRPr="002967FB" w:rsidRDefault="00D25B4D" w:rsidP="0059423D">
      <w:pPr>
        <w:pStyle w:val="Bgn-AdvTopicX"/>
      </w:pPr>
      <w:r w:rsidRPr="002967FB">
        <w:t>COM</w:t>
      </w:r>
      <w:r w:rsidR="00E557FC">
        <w:t xml:space="preserve"> </w:t>
      </w:r>
      <w:r w:rsidR="002C17D9">
        <w:t>i</w:t>
      </w:r>
      <w:r w:rsidRPr="002967FB">
        <w:t>nterop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not</w:t>
      </w:r>
      <w:r w:rsidR="00E557FC">
        <w:t xml:space="preserve"> </w:t>
      </w:r>
      <w:r w:rsidRPr="002967FB">
        <w:t>necessarily</w:t>
      </w:r>
      <w:r w:rsidR="00E557FC">
        <w:t xml:space="preserve"> </w:t>
      </w:r>
      <w:r w:rsidRPr="002967FB">
        <w:t>an</w:t>
      </w:r>
      <w:r w:rsidR="00E557FC">
        <w:t xml:space="preserve"> </w:t>
      </w:r>
      <w:r w:rsidRPr="002967FB">
        <w:t>explicit</w:t>
      </w:r>
      <w:r w:rsidR="00E557FC">
        <w:t xml:space="preserve"> </w:t>
      </w:r>
      <w:r w:rsidRPr="002967FB">
        <w:t>action</w:t>
      </w:r>
      <w:r w:rsidR="00E557FC">
        <w:t xml:space="preserve"> </w:t>
      </w:r>
      <w:r w:rsidRPr="002967FB">
        <w:t>by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developer.</w:t>
      </w:r>
      <w:r w:rsidR="00E557FC">
        <w:t xml:space="preserve"> </w:t>
      </w:r>
      <w:r w:rsidRPr="002967FB">
        <w:t>Microsoft</w:t>
      </w:r>
      <w:r w:rsidR="00E557FC">
        <w:t xml:space="preserve"> </w:t>
      </w:r>
      <w:r w:rsidRPr="002967FB">
        <w:t>implemented</w:t>
      </w:r>
      <w:r w:rsidR="00E557FC">
        <w:t xml:space="preserve"> </w:t>
      </w:r>
      <w:r w:rsidRPr="002967FB">
        <w:t>many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components</w:t>
      </w:r>
      <w:r w:rsidR="00E557FC">
        <w:t xml:space="preserve"> </w:t>
      </w:r>
      <w:r w:rsidRPr="002967FB">
        <w:t>within</w:t>
      </w:r>
      <w:r w:rsidR="00E557FC">
        <w:t xml:space="preserve"> </w:t>
      </w:r>
      <w:r w:rsidRPr="002967FB">
        <w:t>the</w:t>
      </w:r>
      <w:r w:rsidR="00E557FC">
        <w:t xml:space="preserve"> </w:t>
      </w:r>
      <w:r w:rsidR="007A7D19">
        <w:t>Microsoft</w:t>
      </w:r>
      <w:r w:rsidR="00E557FC">
        <w:t xml:space="preserve"> </w:t>
      </w:r>
      <w:r w:rsidRPr="002967FB">
        <w:t>.NET</w:t>
      </w:r>
      <w:r w:rsidR="00E557FC">
        <w:t xml:space="preserve"> </w:t>
      </w:r>
      <w:r w:rsidRPr="002967FB">
        <w:t>Framework</w:t>
      </w:r>
      <w:r w:rsidR="00E557FC">
        <w:t xml:space="preserve"> </w:t>
      </w:r>
      <w:r w:rsidRPr="002967FB">
        <w:t>by</w:t>
      </w:r>
      <w:r w:rsidR="00E557FC">
        <w:t xml:space="preserve"> </w:t>
      </w:r>
      <w:r w:rsidRPr="002967FB">
        <w:t>creating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runtime</w:t>
      </w:r>
      <w:r w:rsidR="00E557FC">
        <w:t xml:space="preserve"> </w:t>
      </w:r>
      <w:r w:rsidRPr="002967FB">
        <w:t>callable</w:t>
      </w:r>
      <w:r w:rsidR="00E557FC">
        <w:t xml:space="preserve"> </w:t>
      </w:r>
      <w:r w:rsidRPr="002967FB">
        <w:t>wrapper</w:t>
      </w:r>
      <w:r w:rsidR="00E557FC">
        <w:t xml:space="preserve"> </w:t>
      </w:r>
      <w:r w:rsidRPr="002967FB">
        <w:t>(RCW)</w:t>
      </w:r>
      <w:r w:rsidR="00E557FC">
        <w:t xml:space="preserve"> </w:t>
      </w:r>
      <w:r w:rsidRPr="002967FB">
        <w:t>rather</w:t>
      </w:r>
      <w:r w:rsidR="00E557FC">
        <w:t xml:space="preserve"> </w:t>
      </w:r>
      <w:r w:rsidRPr="002967FB">
        <w:t>than</w:t>
      </w:r>
      <w:r w:rsidR="00E557FC">
        <w:t xml:space="preserve"> </w:t>
      </w:r>
      <w:r w:rsidRPr="002967FB">
        <w:t>rewriting</w:t>
      </w:r>
      <w:r w:rsidR="00E557FC">
        <w:t xml:space="preserve"> </w:t>
      </w:r>
      <w:r w:rsidRPr="002967FB">
        <w:t>all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COM</w:t>
      </w:r>
      <w:r w:rsidR="00E557FC">
        <w:t xml:space="preserve"> </w:t>
      </w:r>
      <w:r w:rsidRPr="002967FB">
        <w:t>functionality</w:t>
      </w:r>
      <w:r w:rsidR="00E557FC">
        <w:t xml:space="preserve"> </w:t>
      </w:r>
      <w:r w:rsidRPr="002967FB">
        <w:t>within</w:t>
      </w:r>
      <w:r w:rsidR="00E557FC">
        <w:t xml:space="preserve"> </w:t>
      </w:r>
      <w:r w:rsidRPr="002967FB">
        <w:t>managed</w:t>
      </w:r>
      <w:r w:rsidR="00E557FC">
        <w:t xml:space="preserve"> </w:t>
      </w:r>
      <w:r w:rsidRPr="002967FB">
        <w:t>code.</w:t>
      </w:r>
      <w:r w:rsidR="00E557FC">
        <w:t xml:space="preserve"> </w:t>
      </w:r>
      <w:r w:rsidRPr="002967FB">
        <w:t>As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result,</w:t>
      </w:r>
      <w:r w:rsidR="00E557FC">
        <w:t xml:space="preserve"> </w:t>
      </w:r>
      <w:r w:rsidRPr="002967FB">
        <w:t>COM</w:t>
      </w:r>
      <w:r w:rsidR="00E557FC">
        <w:t xml:space="preserve"> </w:t>
      </w:r>
      <w:r w:rsidRPr="002967FB">
        <w:t>calls</w:t>
      </w:r>
      <w:r w:rsidR="00E557FC">
        <w:t xml:space="preserve"> </w:t>
      </w:r>
      <w:r w:rsidRPr="002967FB">
        <w:t>are</w:t>
      </w:r>
      <w:r w:rsidR="00E557FC">
        <w:t xml:space="preserve"> </w:t>
      </w:r>
      <w:r w:rsidRPr="002967FB">
        <w:t>often</w:t>
      </w:r>
      <w:r w:rsidR="00E557FC">
        <w:t xml:space="preserve"> </w:t>
      </w:r>
      <w:r w:rsidRPr="002967FB">
        <w:t>made</w:t>
      </w:r>
      <w:r w:rsidR="00E557FC">
        <w:t xml:space="preserve"> </w:t>
      </w:r>
      <w:r w:rsidRPr="002967FB">
        <w:t>unknowingly.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ensure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these</w:t>
      </w:r>
      <w:r w:rsidR="00E557FC">
        <w:t xml:space="preserve"> </w:t>
      </w:r>
      <w:r w:rsidRPr="002967FB">
        <w:t>calls</w:t>
      </w:r>
      <w:r w:rsidR="00E557FC">
        <w:t xml:space="preserve"> </w:t>
      </w:r>
      <w:r w:rsidRPr="002967FB">
        <w:t>are</w:t>
      </w:r>
      <w:r w:rsidR="00E557FC">
        <w:t xml:space="preserve"> </w:t>
      </w:r>
      <w:r w:rsidRPr="002967FB">
        <w:t>always</w:t>
      </w:r>
      <w:r w:rsidR="00E557FC">
        <w:t xml:space="preserve"> </w:t>
      </w:r>
      <w:r w:rsidRPr="002967FB">
        <w:t>made</w:t>
      </w:r>
      <w:r w:rsidR="00E557FC">
        <w:t xml:space="preserve"> </w:t>
      </w:r>
      <w:r w:rsidRPr="002967FB">
        <w:t>from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single-threaded</w:t>
      </w:r>
      <w:r w:rsidR="00E557FC">
        <w:t xml:space="preserve"> </w:t>
      </w:r>
      <w:r w:rsidRPr="002967FB">
        <w:t>apartment,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generally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good</w:t>
      </w:r>
      <w:r w:rsidR="00E557FC">
        <w:t xml:space="preserve"> </w:t>
      </w:r>
      <w:r w:rsidRPr="002967FB">
        <w:t>practice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decorate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main</w:t>
      </w:r>
      <w:r w:rsidR="00E557FC">
        <w:t xml:space="preserve"> </w:t>
      </w:r>
      <w:r w:rsidRPr="002967FB">
        <w:t>method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all</w:t>
      </w:r>
      <w:r w:rsidR="00E557FC">
        <w:t xml:space="preserve"> </w:t>
      </w:r>
      <w:r w:rsidRPr="002967FB">
        <w:t>Windows</w:t>
      </w:r>
      <w:r w:rsidR="00E557FC">
        <w:t xml:space="preserve"> </w:t>
      </w:r>
      <w:r w:rsidRPr="002967FB">
        <w:t>Forms</w:t>
      </w:r>
      <w:r w:rsidR="00E557FC">
        <w:t xml:space="preserve"> </w:t>
      </w:r>
      <w:r w:rsidRPr="002967FB">
        <w:t>executables</w:t>
      </w:r>
      <w:r w:rsidR="00E557FC">
        <w:t xml:space="preserve"> </w:t>
      </w:r>
      <w:r w:rsidRPr="002967FB">
        <w:t>with</w:t>
      </w:r>
      <w:r w:rsidR="00E557FC">
        <w:t xml:space="preserve"> </w:t>
      </w:r>
      <w:r w:rsidRPr="002967FB">
        <w:t>the</w:t>
      </w:r>
      <w:r w:rsidR="00E557FC">
        <w:t xml:space="preserve"> </w:t>
      </w:r>
      <w:proofErr w:type="spellStart"/>
      <w:r w:rsidRPr="002967FB">
        <w:rPr>
          <w:rStyle w:val="C1"/>
        </w:rPr>
        <w:t>System.STAThreadAttribute</w:t>
      </w:r>
      <w:proofErr w:type="spellEnd"/>
      <w:r w:rsidRPr="002967FB">
        <w:t>.</w:t>
      </w:r>
    </w:p>
    <w:p w14:paraId="55F73F47" w14:textId="77777777" w:rsidR="007E4FFC" w:rsidRPr="002967FB" w:rsidRDefault="00D25B4D">
      <w:pPr>
        <w:pStyle w:val="SummaryHead"/>
      </w:pPr>
      <w:r w:rsidRPr="002967FB">
        <w:t>Summary</w:t>
      </w:r>
    </w:p>
    <w:p w14:paraId="0943637C" w14:textId="293081DA" w:rsidR="001800E5" w:rsidRDefault="00D25B4D">
      <w:pPr>
        <w:pStyle w:val="BodyNoIndent"/>
      </w:pPr>
      <w:r w:rsidRPr="002967FB">
        <w:t>In</w:t>
      </w:r>
      <w:r w:rsidR="00E557FC">
        <w:t xml:space="preserve"> </w:t>
      </w:r>
      <w:r w:rsidRPr="002967FB">
        <w:t>this</w:t>
      </w:r>
      <w:r w:rsidR="00E557FC">
        <w:t xml:space="preserve"> </w:t>
      </w:r>
      <w:r w:rsidRPr="002967FB">
        <w:t>chapter,</w:t>
      </w:r>
      <w:r w:rsidR="00E557FC">
        <w:t xml:space="preserve"> </w:t>
      </w:r>
      <w:r w:rsidRPr="002967FB">
        <w:t>we</w:t>
      </w:r>
      <w:r w:rsidR="00E557FC">
        <w:t xml:space="preserve"> </w:t>
      </w:r>
      <w:r w:rsidRPr="002967FB">
        <w:t>looked</w:t>
      </w:r>
      <w:r w:rsidR="00E557FC">
        <w:t xml:space="preserve"> </w:t>
      </w:r>
      <w:r w:rsidRPr="002967FB">
        <w:t>at</w:t>
      </w:r>
      <w:r w:rsidR="00E557FC">
        <w:t xml:space="preserve"> </w:t>
      </w:r>
      <w:r w:rsidRPr="002967FB">
        <w:t>various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mechanisms</w:t>
      </w:r>
      <w:r w:rsidR="00E557FC">
        <w:t xml:space="preserve"> </w:t>
      </w:r>
      <w:r w:rsidRPr="002967FB">
        <w:t>and</w:t>
      </w:r>
      <w:r w:rsidR="00E557FC">
        <w:t xml:space="preserve"> </w:t>
      </w:r>
      <w:r w:rsidR="00C876AB">
        <w:t>saw</w:t>
      </w:r>
      <w:r w:rsidR="00E557FC">
        <w:t xml:space="preserve"> </w:t>
      </w:r>
      <w:r w:rsidRPr="002967FB">
        <w:t>how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variety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classes</w:t>
      </w:r>
      <w:r w:rsidR="00E557FC">
        <w:t xml:space="preserve"> </w:t>
      </w:r>
      <w:r w:rsidRPr="002967FB">
        <w:t>are</w:t>
      </w:r>
      <w:r w:rsidR="00E557FC">
        <w:t xml:space="preserve"> </w:t>
      </w:r>
      <w:r w:rsidRPr="002967FB">
        <w:t>available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protect</w:t>
      </w:r>
      <w:r w:rsidR="00E557FC">
        <w:t xml:space="preserve"> </w:t>
      </w:r>
      <w:r w:rsidRPr="002967FB">
        <w:t>against</w:t>
      </w:r>
      <w:r w:rsidR="00E557FC">
        <w:t xml:space="preserve"> </w:t>
      </w:r>
      <w:r w:rsidRPr="002967FB">
        <w:t>race</w:t>
      </w:r>
      <w:r w:rsidR="00E557FC">
        <w:t xml:space="preserve"> </w:t>
      </w:r>
      <w:r w:rsidRPr="002967FB">
        <w:t>conditions.</w:t>
      </w:r>
      <w:r w:rsidR="00E557FC">
        <w:t xml:space="preserve"> </w:t>
      </w:r>
      <w:r w:rsidRPr="002967FB">
        <w:t>Coverage</w:t>
      </w:r>
      <w:r w:rsidR="00E557FC">
        <w:t xml:space="preserve"> </w:t>
      </w:r>
      <w:r w:rsidRPr="002967FB">
        <w:t>included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rPr>
          <w:rStyle w:val="C1"/>
        </w:rPr>
        <w:t>lock</w:t>
      </w:r>
      <w:r w:rsidR="00E557FC">
        <w:t xml:space="preserve"> </w:t>
      </w:r>
      <w:r w:rsidRPr="002967FB">
        <w:t>keyword,</w:t>
      </w:r>
      <w:r w:rsidR="00E557FC">
        <w:t xml:space="preserve"> </w:t>
      </w:r>
      <w:r w:rsidRPr="002967FB">
        <w:t>which</w:t>
      </w:r>
      <w:r w:rsidR="00E557FC">
        <w:t xml:space="preserve"> </w:t>
      </w:r>
      <w:r w:rsidRPr="002967FB">
        <w:t>leverages</w:t>
      </w:r>
      <w:r w:rsidR="00E557FC">
        <w:t xml:space="preserve"> </w:t>
      </w:r>
      <w:proofErr w:type="spellStart"/>
      <w:proofErr w:type="gramStart"/>
      <w:r w:rsidRPr="002967FB">
        <w:rPr>
          <w:rStyle w:val="C1"/>
        </w:rPr>
        <w:t>System.Threading.Monitor</w:t>
      </w:r>
      <w:proofErr w:type="spellEnd"/>
      <w:proofErr w:type="gramEnd"/>
      <w:r w:rsidR="00E557FC">
        <w:t xml:space="preserve"> </w:t>
      </w:r>
      <w:r w:rsidRPr="002967FB">
        <w:t>under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covers.</w:t>
      </w:r>
      <w:r w:rsidR="00E557FC">
        <w:t xml:space="preserve"> </w:t>
      </w:r>
      <w:r w:rsidRPr="002967FB">
        <w:t>Other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classes</w:t>
      </w:r>
      <w:r w:rsidR="00E557FC">
        <w:t xml:space="preserve"> </w:t>
      </w:r>
      <w:r w:rsidRPr="002967FB">
        <w:t>include</w:t>
      </w:r>
      <w:r w:rsidR="00E557FC">
        <w:t xml:space="preserve"> </w:t>
      </w:r>
      <w:proofErr w:type="spellStart"/>
      <w:proofErr w:type="gramStart"/>
      <w:r w:rsidRPr="002967FB">
        <w:rPr>
          <w:rStyle w:val="C1"/>
        </w:rPr>
        <w:t>System.Threading.Interlocked</w:t>
      </w:r>
      <w:proofErr w:type="spellEnd"/>
      <w:proofErr w:type="gramEnd"/>
      <w:r w:rsidRPr="002967FB">
        <w:t>,</w:t>
      </w:r>
      <w:r w:rsidR="00E557FC">
        <w:t xml:space="preserve"> </w:t>
      </w:r>
      <w:proofErr w:type="spellStart"/>
      <w:r w:rsidRPr="002967FB">
        <w:rPr>
          <w:rStyle w:val="C1"/>
        </w:rPr>
        <w:t>System.Threading.Mutext</w:t>
      </w:r>
      <w:proofErr w:type="spellEnd"/>
      <w:r w:rsidRPr="002967FB">
        <w:t>,</w:t>
      </w:r>
      <w:r w:rsidR="00E557FC">
        <w:t xml:space="preserve"> </w:t>
      </w:r>
      <w:proofErr w:type="spellStart"/>
      <w:r w:rsidRPr="002967FB">
        <w:rPr>
          <w:rStyle w:val="C1"/>
        </w:rPr>
        <w:t>System.Threading.WaitHandle</w:t>
      </w:r>
      <w:proofErr w:type="spellEnd"/>
      <w:r w:rsidRPr="002967FB">
        <w:t>,</w:t>
      </w:r>
      <w:r w:rsidR="00E557FC">
        <w:t xml:space="preserve"> </w:t>
      </w:r>
      <w:r w:rsidRPr="002967FB">
        <w:t>reset</w:t>
      </w:r>
      <w:r w:rsidR="00E557FC">
        <w:t xml:space="preserve"> </w:t>
      </w:r>
      <w:r w:rsidRPr="002967FB">
        <w:t>events,</w:t>
      </w:r>
      <w:r w:rsidR="00E557FC">
        <w:t xml:space="preserve"> </w:t>
      </w:r>
      <w:r w:rsidRPr="002967FB">
        <w:t>semaphores,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concurrent</w:t>
      </w:r>
      <w:r w:rsidR="00E557FC">
        <w:t xml:space="preserve"> </w:t>
      </w:r>
      <w:r w:rsidRPr="002967FB">
        <w:t>collection</w:t>
      </w:r>
      <w:r w:rsidR="00E557FC">
        <w:t xml:space="preserve"> </w:t>
      </w:r>
      <w:r w:rsidRPr="002967FB">
        <w:t>classes</w:t>
      </w:r>
      <w:r w:rsidR="002967FB">
        <w:t>.</w:t>
      </w:r>
    </w:p>
    <w:p w14:paraId="794C339B" w14:textId="7D81EEB9" w:rsidR="001800E5" w:rsidRDefault="00D25B4D">
      <w:pPr>
        <w:pStyle w:val="Body"/>
      </w:pPr>
      <w:proofErr w:type="gramStart"/>
      <w:r w:rsidRPr="002967FB">
        <w:t>In</w:t>
      </w:r>
      <w:r w:rsidR="00E557FC">
        <w:t xml:space="preserve"> </w:t>
      </w:r>
      <w:r w:rsidRPr="002967FB">
        <w:t>spite</w:t>
      </w:r>
      <w:r w:rsidR="00E557FC">
        <w:t xml:space="preserve"> </w:t>
      </w:r>
      <w:r w:rsidRPr="002967FB">
        <w:t>of</w:t>
      </w:r>
      <w:proofErr w:type="gramEnd"/>
      <w:r w:rsidR="00E557FC">
        <w:t xml:space="preserve"> </w:t>
      </w:r>
      <w:r w:rsidRPr="002967FB">
        <w:t>all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progress</w:t>
      </w:r>
      <w:r w:rsidR="00E557FC">
        <w:t xml:space="preserve"> </w:t>
      </w:r>
      <w:r w:rsidR="00C876AB">
        <w:t>made</w:t>
      </w:r>
      <w:r w:rsidR="00E557FC">
        <w:t xml:space="preserve"> </w:t>
      </w:r>
      <w:r w:rsidR="00C876AB">
        <w:t>in</w:t>
      </w:r>
      <w:r w:rsidR="00E557FC">
        <w:t xml:space="preserve"> </w:t>
      </w:r>
      <w:r w:rsidRPr="002967FB">
        <w:t>improving</w:t>
      </w:r>
      <w:r w:rsidR="00E557FC">
        <w:t xml:space="preserve"> </w:t>
      </w:r>
      <w:r w:rsidRPr="002967FB">
        <w:t>multithreaded</w:t>
      </w:r>
      <w:r w:rsidR="00E557FC">
        <w:t xml:space="preserve"> </w:t>
      </w:r>
      <w:r w:rsidRPr="002967FB">
        <w:t>programming</w:t>
      </w:r>
      <w:r w:rsidR="00E557FC">
        <w:t xml:space="preserve"> </w:t>
      </w:r>
      <w:r w:rsidRPr="002967FB">
        <w:t>between</w:t>
      </w:r>
      <w:r w:rsidR="00E557FC">
        <w:t xml:space="preserve"> </w:t>
      </w:r>
      <w:r w:rsidRPr="002967FB">
        <w:t>early</w:t>
      </w:r>
      <w:r w:rsidR="00E557FC">
        <w:t xml:space="preserve"> </w:t>
      </w:r>
      <w:r w:rsidRPr="002967FB">
        <w:t>versions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.NET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today,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multithreaded</w:t>
      </w:r>
      <w:r w:rsidR="00E557FC">
        <w:t xml:space="preserve"> </w:t>
      </w:r>
      <w:r w:rsidRPr="002967FB">
        <w:t>programming</w:t>
      </w:r>
      <w:r w:rsidR="00E557FC">
        <w:t xml:space="preserve"> </w:t>
      </w:r>
      <w:r w:rsidR="00A661E3">
        <w:t>remains</w:t>
      </w:r>
      <w:r w:rsidR="00E557FC">
        <w:t xml:space="preserve"> </w:t>
      </w:r>
      <w:r w:rsidR="00A661E3">
        <w:t>complicated</w:t>
      </w:r>
      <w:r w:rsidR="00E557FC">
        <w:t xml:space="preserve"> </w:t>
      </w:r>
      <w:r w:rsidR="00A661E3">
        <w:t>with</w:t>
      </w:r>
      <w:r w:rsidR="00E557FC">
        <w:t xml:space="preserve"> </w:t>
      </w:r>
      <w:r w:rsidR="00A661E3">
        <w:t>numerous</w:t>
      </w:r>
      <w:r w:rsidR="00E557FC">
        <w:t xml:space="preserve"> </w:t>
      </w:r>
      <w:r w:rsidRPr="002967FB">
        <w:t>pitfalls.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avoid</w:t>
      </w:r>
      <w:r w:rsidR="00E557FC">
        <w:t xml:space="preserve"> </w:t>
      </w:r>
      <w:r w:rsidRPr="002967FB">
        <w:t>these</w:t>
      </w:r>
      <w:r w:rsidR="00E557FC">
        <w:t xml:space="preserve"> </w:t>
      </w:r>
      <w:r w:rsidR="00C876AB">
        <w:t>sand</w:t>
      </w:r>
      <w:r w:rsidR="00E557FC">
        <w:t xml:space="preserve"> </w:t>
      </w:r>
      <w:r w:rsidR="00C876AB">
        <w:t>traps</w:t>
      </w:r>
      <w:r w:rsidRPr="002967FB">
        <w:t>,</w:t>
      </w:r>
      <w:r w:rsidR="00E557FC">
        <w:t xml:space="preserve"> </w:t>
      </w:r>
      <w:r w:rsidR="00A661E3" w:rsidRPr="002967FB">
        <w:t>several</w:t>
      </w:r>
      <w:r w:rsidR="00E557FC">
        <w:t xml:space="preserve"> </w:t>
      </w:r>
      <w:r w:rsidRPr="002967FB">
        <w:t>best</w:t>
      </w:r>
      <w:r w:rsidR="00E557FC">
        <w:t xml:space="preserve"> </w:t>
      </w:r>
      <w:r w:rsidRPr="002967FB">
        <w:t>practices</w:t>
      </w:r>
      <w:r w:rsidR="00E557FC">
        <w:t xml:space="preserve"> </w:t>
      </w:r>
      <w:r w:rsidR="00C876AB">
        <w:t>have</w:t>
      </w:r>
      <w:r w:rsidR="00E557FC">
        <w:t xml:space="preserve"> </w:t>
      </w:r>
      <w:r w:rsidR="00C876AB">
        <w:t>been</w:t>
      </w:r>
      <w:r w:rsidR="00E557FC">
        <w:t xml:space="preserve"> </w:t>
      </w:r>
      <w:r w:rsidR="00C876AB">
        <w:t>identified</w:t>
      </w:r>
      <w:r w:rsidRPr="002967FB">
        <w:t>.</w:t>
      </w:r>
      <w:r w:rsidR="00E557FC">
        <w:t xml:space="preserve"> </w:t>
      </w:r>
      <w:r w:rsidR="00C876AB">
        <w:t>They</w:t>
      </w:r>
      <w:r w:rsidR="00E557FC">
        <w:t xml:space="preserve"> </w:t>
      </w:r>
      <w:r w:rsidRPr="002967FB">
        <w:t>include</w:t>
      </w:r>
      <w:r w:rsidR="00E557FC">
        <w:t xml:space="preserve"> </w:t>
      </w:r>
      <w:r w:rsidRPr="002967FB">
        <w:t>consistently</w:t>
      </w:r>
      <w:r w:rsidR="00E557FC">
        <w:t xml:space="preserve"> </w:t>
      </w:r>
      <w:r w:rsidRPr="002967FB">
        <w:t>acquiring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targets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same</w:t>
      </w:r>
      <w:r w:rsidR="00E557FC">
        <w:t xml:space="preserve"> </w:t>
      </w:r>
      <w:r w:rsidRPr="002967FB">
        <w:t>order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wrapping</w:t>
      </w:r>
      <w:r w:rsidR="00E557FC">
        <w:t xml:space="preserve"> </w:t>
      </w:r>
      <w:r w:rsidRPr="002967FB">
        <w:t>static</w:t>
      </w:r>
      <w:r w:rsidR="00E557FC">
        <w:t xml:space="preserve"> </w:t>
      </w:r>
      <w:r w:rsidRPr="002967FB">
        <w:t>members</w:t>
      </w:r>
      <w:r w:rsidR="00E557FC">
        <w:t xml:space="preserve"> </w:t>
      </w:r>
      <w:r w:rsidRPr="002967FB">
        <w:t>with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logic.</w:t>
      </w:r>
    </w:p>
    <w:p w14:paraId="7B64BDE9" w14:textId="7CA2FEA4" w:rsidR="007E4FFC" w:rsidRPr="002967FB" w:rsidRDefault="00D25B4D">
      <w:pPr>
        <w:pStyle w:val="Body"/>
      </w:pPr>
      <w:r w:rsidRPr="002967FB">
        <w:t>Before</w:t>
      </w:r>
      <w:r w:rsidR="00E557FC">
        <w:t xml:space="preserve"> </w:t>
      </w:r>
      <w:r w:rsidRPr="002967FB">
        <w:t>closing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chapter,</w:t>
      </w:r>
      <w:r w:rsidR="00E557FC">
        <w:t xml:space="preserve"> </w:t>
      </w:r>
      <w:r w:rsidRPr="002967FB">
        <w:t>we</w:t>
      </w:r>
      <w:r w:rsidR="00E557FC">
        <w:t xml:space="preserve"> </w:t>
      </w:r>
      <w:r w:rsidRPr="002967FB">
        <w:t>considered</w:t>
      </w:r>
      <w:r w:rsidR="00E557FC">
        <w:t xml:space="preserve"> </w:t>
      </w:r>
      <w:r w:rsidRPr="002967FB">
        <w:t>the</w:t>
      </w:r>
      <w:r w:rsidR="00E557FC">
        <w:t xml:space="preserve"> </w:t>
      </w:r>
      <w:proofErr w:type="spellStart"/>
      <w:r w:rsidRPr="002967FB">
        <w:rPr>
          <w:rStyle w:val="C1"/>
        </w:rPr>
        <w:t>Task.Delay</w:t>
      </w:r>
      <w:proofErr w:type="spellEnd"/>
      <w:r w:rsidRPr="002967FB">
        <w:rPr>
          <w:rStyle w:val="C1"/>
        </w:rPr>
        <w:t>()</w:t>
      </w:r>
      <w:r w:rsidR="00E557FC">
        <w:t xml:space="preserve"> </w:t>
      </w:r>
      <w:r w:rsidRPr="002967FB">
        <w:t>method,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.NET</w:t>
      </w:r>
      <w:r w:rsidR="00E557FC">
        <w:t xml:space="preserve"> </w:t>
      </w:r>
      <w:r w:rsidRPr="002967FB">
        <w:t>4.5</w:t>
      </w:r>
      <w:r w:rsidR="00E557FC">
        <w:t xml:space="preserve"> </w:t>
      </w:r>
      <w:r w:rsidR="00A661E3">
        <w:t>introduced</w:t>
      </w:r>
      <w:r w:rsidR="00E557FC">
        <w:t xml:space="preserve"> </w:t>
      </w:r>
      <w:r w:rsidRPr="002967FB">
        <w:t>API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implementing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timer</w:t>
      </w:r>
      <w:r w:rsidR="00E557FC">
        <w:t xml:space="preserve"> </w:t>
      </w:r>
      <w:r w:rsidRPr="002967FB">
        <w:t>based</w:t>
      </w:r>
      <w:r w:rsidR="00E557FC">
        <w:t xml:space="preserve"> </w:t>
      </w:r>
      <w:r w:rsidRPr="002967FB">
        <w:t>on</w:t>
      </w:r>
      <w:r w:rsidR="00E557FC">
        <w:t xml:space="preserve"> </w:t>
      </w:r>
      <w:r w:rsidRPr="002967FB">
        <w:t>TAP.</w:t>
      </w:r>
    </w:p>
    <w:p w14:paraId="62D6968B" w14:textId="4538EF08" w:rsidR="007E4FFC" w:rsidRPr="002967FB" w:rsidRDefault="00D25B4D" w:rsidP="0059423D">
      <w:pPr>
        <w:pStyle w:val="Body"/>
      </w:pPr>
      <w:r w:rsidRPr="002967FB">
        <w:t>The</w:t>
      </w:r>
      <w:r w:rsidR="00E557FC">
        <w:t xml:space="preserve"> </w:t>
      </w:r>
      <w:r w:rsidRPr="002967FB">
        <w:t>next</w:t>
      </w:r>
      <w:r w:rsidR="00E557FC">
        <w:t xml:space="preserve"> </w:t>
      </w:r>
      <w:r w:rsidRPr="002967FB">
        <w:t>chapter</w:t>
      </w:r>
      <w:r w:rsidR="00E557FC">
        <w:t xml:space="preserve"> </w:t>
      </w:r>
      <w:r w:rsidRPr="002967FB">
        <w:t>investigates</w:t>
      </w:r>
      <w:r w:rsidR="00E557FC">
        <w:t xml:space="preserve"> </w:t>
      </w:r>
      <w:r w:rsidRPr="002967FB">
        <w:t>another</w:t>
      </w:r>
      <w:r w:rsidR="00E557FC">
        <w:t xml:space="preserve"> </w:t>
      </w:r>
      <w:r w:rsidRPr="002967FB">
        <w:t>complex</w:t>
      </w:r>
      <w:r w:rsidR="00E557FC">
        <w:t xml:space="preserve"> </w:t>
      </w:r>
      <w:r w:rsidRPr="002967FB">
        <w:t>.NET</w:t>
      </w:r>
      <w:r w:rsidR="00E557FC">
        <w:t xml:space="preserve"> </w:t>
      </w:r>
      <w:r w:rsidRPr="002967FB">
        <w:t>technology: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marshalling</w:t>
      </w:r>
      <w:r w:rsidR="00E557FC">
        <w:t xml:space="preserve"> </w:t>
      </w:r>
      <w:r w:rsidRPr="002967FB">
        <w:t>calls</w:t>
      </w:r>
      <w:r w:rsidR="00E557FC">
        <w:t xml:space="preserve"> </w:t>
      </w:r>
      <w:r w:rsidRPr="002967FB">
        <w:t>out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.NET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into</w:t>
      </w:r>
      <w:r w:rsidR="00E557FC">
        <w:t xml:space="preserve"> </w:t>
      </w:r>
      <w:r w:rsidRPr="002967FB">
        <w:t>unmanaged</w:t>
      </w:r>
      <w:r w:rsidR="00E557FC">
        <w:t xml:space="preserve"> </w:t>
      </w:r>
      <w:r w:rsidRPr="002967FB">
        <w:t>code</w:t>
      </w:r>
      <w:r w:rsidR="00E557FC">
        <w:t xml:space="preserve"> </w:t>
      </w:r>
      <w:r w:rsidRPr="002967FB">
        <w:t>using</w:t>
      </w:r>
      <w:r w:rsidR="00E557FC">
        <w:t xml:space="preserve"> </w:t>
      </w:r>
      <w:r w:rsidRPr="002967FB">
        <w:t>P/Invoke.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addition,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introduces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concept</w:t>
      </w:r>
      <w:r w:rsidR="00E557FC">
        <w:t xml:space="preserve"> </w:t>
      </w:r>
      <w:r w:rsidRPr="002967FB">
        <w:t>known</w:t>
      </w:r>
      <w:r w:rsidR="00E557FC">
        <w:t xml:space="preserve"> </w:t>
      </w:r>
      <w:r w:rsidRPr="002967FB">
        <w:t>as</w:t>
      </w:r>
      <w:r w:rsidR="00E557FC">
        <w:t xml:space="preserve"> </w:t>
      </w:r>
      <w:r w:rsidRPr="002967FB">
        <w:t>unsafe</w:t>
      </w:r>
      <w:r w:rsidR="00E557FC">
        <w:t xml:space="preserve"> </w:t>
      </w:r>
      <w:r w:rsidRPr="002967FB">
        <w:t>code,</w:t>
      </w:r>
      <w:r w:rsidR="00E557FC">
        <w:t xml:space="preserve"> </w:t>
      </w:r>
      <w:r w:rsidRPr="002967FB">
        <w:lastRenderedPageBreak/>
        <w:t>which</w:t>
      </w:r>
      <w:r w:rsidR="00E557FC">
        <w:t xml:space="preserve"> </w:t>
      </w:r>
      <w:r w:rsidRPr="002967FB">
        <w:t>C#</w:t>
      </w:r>
      <w:r w:rsidR="00E557FC">
        <w:t xml:space="preserve"> </w:t>
      </w:r>
      <w:r w:rsidRPr="002967FB">
        <w:t>uses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access</w:t>
      </w:r>
      <w:r w:rsidR="00E557FC">
        <w:t xml:space="preserve"> </w:t>
      </w:r>
      <w:r w:rsidRPr="002967FB">
        <w:t>memory</w:t>
      </w:r>
      <w:r w:rsidR="00E557FC">
        <w:t xml:space="preserve"> </w:t>
      </w:r>
      <w:r w:rsidRPr="002967FB">
        <w:t>pointers</w:t>
      </w:r>
      <w:r w:rsidR="00E557FC">
        <w:t xml:space="preserve"> </w:t>
      </w:r>
      <w:r w:rsidRPr="002967FB">
        <w:t>directly,</w:t>
      </w:r>
      <w:r w:rsidR="00E557FC">
        <w:t xml:space="preserve"> </w:t>
      </w:r>
      <w:r w:rsidRPr="002967FB">
        <w:t>as</w:t>
      </w:r>
      <w:r w:rsidR="00E557FC">
        <w:t xml:space="preserve"> </w:t>
      </w:r>
      <w:r w:rsidRPr="002967FB">
        <w:t>unmanaged</w:t>
      </w:r>
      <w:r w:rsidR="00E557FC">
        <w:t xml:space="preserve"> </w:t>
      </w:r>
      <w:r w:rsidRPr="002967FB">
        <w:t>code</w:t>
      </w:r>
      <w:r w:rsidR="00E557FC">
        <w:t xml:space="preserve"> </w:t>
      </w:r>
      <w:r w:rsidRPr="002967FB">
        <w:t>does</w:t>
      </w:r>
      <w:r w:rsidR="00E557FC">
        <w:t xml:space="preserve"> </w:t>
      </w:r>
      <w:r w:rsidRPr="002967FB">
        <w:t>(</w:t>
      </w:r>
      <w:r w:rsidR="009575C3">
        <w:t>e.g.</w:t>
      </w:r>
      <w:r w:rsidRPr="002967FB">
        <w:t>,</w:t>
      </w:r>
      <w:r w:rsidR="00E557FC">
        <w:t xml:space="preserve"> </w:t>
      </w:r>
      <w:r w:rsidRPr="002967FB">
        <w:t>C++).</w:t>
      </w:r>
    </w:p>
    <w:sectPr w:rsidR="007E4FFC" w:rsidRPr="002967FB" w:rsidSect="004F67B7">
      <w:pgSz w:w="10080" w:h="13140"/>
      <w:pgMar w:top="1080" w:right="1080" w:bottom="720" w:left="1800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57" w:author="Kevin" w:date="2020-03-22T22:27:00Z" w:initials="KB">
    <w:p w14:paraId="2D05ECD0" w14:textId="46C36FDB" w:rsidR="00995E9B" w:rsidRDefault="00995E9B">
      <w:pPr>
        <w:pStyle w:val="CommentText"/>
      </w:pPr>
      <w:r>
        <w:rPr>
          <w:rStyle w:val="CommentReference"/>
        </w:rPr>
        <w:annotationRef/>
      </w:r>
      <w:r>
        <w:t>How about covering AsyncLocal&lt;T&gt; too?</w:t>
      </w:r>
      <w:r w:rsidR="00E358A5">
        <w:t xml:space="preserve"> Given TPL, I would argue it is more valuable than thread locals.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D05ECD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D05ECD0" w16cid:durableId="222264D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4FBD4A" w14:textId="77777777" w:rsidR="005E6511" w:rsidRDefault="005E6511">
      <w:r>
        <w:separator/>
      </w:r>
    </w:p>
  </w:endnote>
  <w:endnote w:type="continuationSeparator" w:id="0">
    <w:p w14:paraId="5F82612C" w14:textId="77777777" w:rsidR="005E6511" w:rsidRDefault="005E65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harlotte Book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alatinoLTPro-Black">
    <w:altName w:val="Palatino Linotype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Palatino-Roman">
    <w:altName w:val="Palatino Linotype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etaPlusBook-Roman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etaOT-Black">
    <w:altName w:val="Arial Black"/>
    <w:charset w:val="00"/>
    <w:family w:val="auto"/>
    <w:pitch w:val="variable"/>
    <w:sig w:usb0="00000003" w:usb1="4000207B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taPlusBook-Caps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CRASt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DIN-Regular">
    <w:altName w:val="Calibri"/>
    <w:charset w:val="00"/>
    <w:family w:val="auto"/>
    <w:pitch w:val="variable"/>
    <w:sig w:usb0="00000003" w:usb1="00000000" w:usb2="00000000" w:usb3="00000000" w:csb0="00000001" w:csb1="00000000"/>
  </w:font>
  <w:font w:name="MetaPlusMedium-Roman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DIN-Black">
    <w:altName w:val="Calibri"/>
    <w:charset w:val="00"/>
    <w:family w:val="auto"/>
    <w:pitch w:val="variable"/>
    <w:sig w:usb0="00000003" w:usb1="00000000" w:usb2="00000000" w:usb3="00000000" w:csb0="00000001" w:csb1="00000000"/>
  </w:font>
  <w:font w:name="Consolas-Bol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nsolas-Italic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Palatino-Bold">
    <w:altName w:val="Book Antiqu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Palatino-Italic">
    <w:altName w:val="Palatino Linotype"/>
    <w:charset w:val="00"/>
    <w:family w:val="auto"/>
    <w:pitch w:val="variable"/>
    <w:sig w:usb0="00000003" w:usb1="00000000" w:usb2="00000000" w:usb3="00000000" w:csb0="00000001" w:csb1="00000000"/>
  </w:font>
  <w:font w:name="Consolas-BoldItalic">
    <w:altName w:val="Consolas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etica-Oblique">
    <w:altName w:val="Arial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MetaPlusMedium-Italic">
    <w:altName w:val="Cambria"/>
    <w:charset w:val="4D"/>
    <w:family w:val="auto"/>
    <w:pitch w:val="default"/>
    <w:sig w:usb0="00000003" w:usb1="00000000" w:usb2="00000000" w:usb3="00000000" w:csb0="00000001" w:csb1="00000000"/>
  </w:font>
  <w:font w:name="MetaPlusBold-Roman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ZapfDingbats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-BoldOblique">
    <w:altName w:val="Arial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Lucida Grande">
    <w:altName w:val="Segoe UI"/>
    <w:charset w:val="00"/>
    <w:family w:val="auto"/>
    <w:pitch w:val="variable"/>
    <w:sig w:usb0="00000000" w:usb1="5000A1FF" w:usb2="00000000" w:usb3="00000000" w:csb0="000001BF" w:csb1="00000000"/>
  </w:font>
  <w:font w:name="Meta-Bold">
    <w:altName w:val="Calibri"/>
    <w:charset w:val="00"/>
    <w:family w:val="auto"/>
    <w:pitch w:val="variable"/>
    <w:sig w:usb0="00000003" w:usb1="00000000" w:usb2="00000000" w:usb3="00000000" w:csb0="00000001" w:csb1="00000000"/>
  </w:font>
  <w:font w:name="Meta-Normal">
    <w:altName w:val="Calibri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"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2A24A7" w14:textId="77777777" w:rsidR="005E6511" w:rsidRDefault="005E6511">
      <w:r>
        <w:separator/>
      </w:r>
    </w:p>
  </w:footnote>
  <w:footnote w:type="continuationSeparator" w:id="0">
    <w:p w14:paraId="29B6CB7C" w14:textId="77777777" w:rsidR="005E6511" w:rsidRDefault="005E6511">
      <w:r>
        <w:continuationSeparator/>
      </w:r>
    </w:p>
  </w:footnote>
  <w:footnote w:id="1">
    <w:p w14:paraId="1C3E6D40" w14:textId="1841F822" w:rsidR="005E35E8" w:rsidRDefault="005E35E8">
      <w:pPr>
        <w:pStyle w:val="FootnoteText"/>
      </w:pPr>
      <w:r w:rsidRPr="00E153FD">
        <w:footnoteRef/>
      </w:r>
      <w:r w:rsidRPr="00E153FD">
        <w:t>.</w:t>
      </w:r>
      <w:r w:rsidRPr="00E153FD">
        <w:tab/>
      </w:r>
      <w:r>
        <w:t xml:space="preserve">While at the C# level it’s a local, at the </w:t>
      </w:r>
      <w:r w:rsidRPr="00B94E4A">
        <w:t>Common</w:t>
      </w:r>
      <w:r>
        <w:t xml:space="preserve"> </w:t>
      </w:r>
      <w:r w:rsidRPr="00B94E4A">
        <w:t>Intermediate</w:t>
      </w:r>
      <w:r>
        <w:t xml:space="preserve"> </w:t>
      </w:r>
      <w:r w:rsidRPr="00B94E4A">
        <w:t>Language</w:t>
      </w:r>
      <w:r>
        <w:t xml:space="preserve"> level it’s a field—and fields can be accessed from multiple threads.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28C83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D08A88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17A23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644E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8F880F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BF082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07E2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46D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15E58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6AE1C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FFFFFFFF"/>
    <w:lvl w:ilvl="0">
      <w:start w:val="1"/>
      <w:numFmt w:val="decimal"/>
      <w:lvlText w:val="Chapter %1"/>
      <w:legacy w:legacy="1" w:legacySpace="120" w:legacyIndent="360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pStyle w:val="Heading4"/>
      <w:suff w:val="nothing"/>
      <w:lvlText w:val=""/>
      <w:lvlJc w:val="left"/>
    </w:lvl>
    <w:lvl w:ilvl="4">
      <w:start w:val="1"/>
      <w:numFmt w:val="none"/>
      <w:pStyle w:val="Heading5"/>
      <w:suff w:val="nothing"/>
      <w:lvlText w:val=""/>
      <w:lvlJc w:val="left"/>
    </w:lvl>
    <w:lvl w:ilvl="5">
      <w:start w:val="1"/>
      <w:numFmt w:val="none"/>
      <w:pStyle w:val="Heading6"/>
      <w:suff w:val="nothing"/>
      <w:lvlText w:val=""/>
      <w:lvlJc w:val="left"/>
    </w:lvl>
    <w:lvl w:ilvl="6">
      <w:start w:val="1"/>
      <w:numFmt w:val="none"/>
      <w:pStyle w:val="Heading7"/>
      <w:suff w:val="nothing"/>
      <w:lvlText w:val=""/>
      <w:lvlJc w:val="left"/>
    </w:lvl>
    <w:lvl w:ilvl="7">
      <w:start w:val="1"/>
      <w:numFmt w:val="none"/>
      <w:pStyle w:val="Heading8"/>
      <w:suff w:val="nothing"/>
      <w:lvlText w:val=""/>
      <w:lvlJc w:val="left"/>
    </w:lvl>
    <w:lvl w:ilvl="8">
      <w:start w:val="1"/>
      <w:numFmt w:val="none"/>
      <w:pStyle w:val="Heading9"/>
      <w:suff w:val="nothing"/>
      <w:lvlText w:val=""/>
      <w:lvlJc w:val="left"/>
    </w:lvl>
  </w:abstractNum>
  <w:abstractNum w:abstractNumId="11" w15:restartNumberingAfterBreak="0">
    <w:nsid w:val="00000029"/>
    <w:multiLevelType w:val="singleLevel"/>
    <w:tmpl w:val="2BE0BAE0"/>
    <w:lvl w:ilvl="0">
      <w:start w:val="1"/>
      <w:numFmt w:val="none"/>
      <w:lvlText w:val="LANGUAGE CONTRAST:"/>
      <w:lvlJc w:val="left"/>
      <w:pPr>
        <w:tabs>
          <w:tab w:val="num" w:pos="2160"/>
        </w:tabs>
        <w:ind w:left="360" w:hanging="360"/>
      </w:pPr>
      <w:rPr>
        <w:rFonts w:ascii="Times New Roman" w:hAnsi="Times New Roman" w:cs="Times New Roman" w:hint="default"/>
        <w:b/>
        <w:bCs/>
        <w:i w:val="0"/>
        <w:iCs w:val="0"/>
      </w:rPr>
    </w:lvl>
  </w:abstractNum>
  <w:abstractNum w:abstractNumId="12" w15:restartNumberingAfterBreak="0">
    <w:nsid w:val="07172F7C"/>
    <w:multiLevelType w:val="hybridMultilevel"/>
    <w:tmpl w:val="A4CA7886"/>
    <w:lvl w:ilvl="0" w:tplc="50CCE95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8723C1A"/>
    <w:multiLevelType w:val="singleLevel"/>
    <w:tmpl w:val="F59883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14" w15:restartNumberingAfterBreak="0">
    <w:nsid w:val="091B7274"/>
    <w:multiLevelType w:val="hybridMultilevel"/>
    <w:tmpl w:val="B31E17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A621337"/>
    <w:multiLevelType w:val="hybridMultilevel"/>
    <w:tmpl w:val="E12A9D3E"/>
    <w:lvl w:ilvl="0" w:tplc="399A4D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BF036C7"/>
    <w:multiLevelType w:val="hybridMultilevel"/>
    <w:tmpl w:val="2F04285E"/>
    <w:lvl w:ilvl="0" w:tplc="33708DF4">
      <w:start w:val="1"/>
      <w:numFmt w:val="decimal"/>
      <w:lvlText w:val="%1."/>
      <w:lvlJc w:val="left"/>
      <w:pPr>
        <w:tabs>
          <w:tab w:val="num" w:pos="0"/>
        </w:tabs>
        <w:ind w:left="173" w:hanging="173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05962E9"/>
    <w:multiLevelType w:val="hybridMultilevel"/>
    <w:tmpl w:val="EC9CBBE2"/>
    <w:lvl w:ilvl="0" w:tplc="7E04D994">
      <w:start w:val="1"/>
      <w:numFmt w:val="bullet"/>
      <w:lvlText w:val=""/>
      <w:lvlJc w:val="left"/>
      <w:pPr>
        <w:tabs>
          <w:tab w:val="num" w:pos="216"/>
        </w:tabs>
        <w:ind w:left="216" w:hanging="216"/>
      </w:pPr>
      <w:rPr>
        <w:rFonts w:ascii="Webdings" w:hAnsi="Web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119828B2"/>
    <w:multiLevelType w:val="hybridMultilevel"/>
    <w:tmpl w:val="5C42EC34"/>
    <w:lvl w:ilvl="0" w:tplc="1516435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7E61811"/>
    <w:multiLevelType w:val="hybridMultilevel"/>
    <w:tmpl w:val="4A2AB79E"/>
    <w:lvl w:ilvl="0" w:tplc="9C2259B8">
      <w:start w:val="1"/>
      <w:numFmt w:val="decimal"/>
      <w:lvlText w:val="%1."/>
      <w:lvlJc w:val="left"/>
      <w:pPr>
        <w:ind w:left="660" w:hanging="360"/>
      </w:p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0" w15:restartNumberingAfterBreak="0">
    <w:nsid w:val="1B9D13EA"/>
    <w:multiLevelType w:val="hybridMultilevel"/>
    <w:tmpl w:val="47223F90"/>
    <w:lvl w:ilvl="0" w:tplc="18AE22C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2FA1694"/>
    <w:multiLevelType w:val="hybridMultilevel"/>
    <w:tmpl w:val="AEA8110C"/>
    <w:lvl w:ilvl="0" w:tplc="E5968D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6734CD3"/>
    <w:multiLevelType w:val="hybridMultilevel"/>
    <w:tmpl w:val="EF5E7E9A"/>
    <w:lvl w:ilvl="0" w:tplc="F5289F2E">
      <w:start w:val="1"/>
      <w:numFmt w:val="bullet"/>
      <w:pStyle w:val="Bgn-AdvTopicBL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7581DC2"/>
    <w:multiLevelType w:val="hybridMultilevel"/>
    <w:tmpl w:val="92FC4D3C"/>
    <w:lvl w:ilvl="0" w:tplc="3DE4BC38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4" w15:restartNumberingAfterBreak="0">
    <w:nsid w:val="2A6650EB"/>
    <w:multiLevelType w:val="hybridMultilevel"/>
    <w:tmpl w:val="280EFC32"/>
    <w:lvl w:ilvl="0" w:tplc="F490C0B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Charlotte Book" w:hAnsi="Charlotte Book" w:hint="default"/>
        <w:b w:val="0"/>
        <w:i w:val="0"/>
        <w:color w:val="000000"/>
        <w:sz w:val="28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B064D18"/>
    <w:multiLevelType w:val="multilevel"/>
    <w:tmpl w:val="90EC2F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26" w15:restartNumberingAfterBreak="0">
    <w:nsid w:val="2DC51C46"/>
    <w:multiLevelType w:val="hybridMultilevel"/>
    <w:tmpl w:val="FB941E54"/>
    <w:lvl w:ilvl="0" w:tplc="599665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B87C48"/>
    <w:multiLevelType w:val="singleLevel"/>
    <w:tmpl w:val="56E06BF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28" w15:restartNumberingAfterBreak="0">
    <w:nsid w:val="3B7255E6"/>
    <w:multiLevelType w:val="hybridMultilevel"/>
    <w:tmpl w:val="26C6DF68"/>
    <w:lvl w:ilvl="0" w:tplc="4B9CF244">
      <w:start w:val="1"/>
      <w:numFmt w:val="bullet"/>
      <w:pStyle w:val="BL1RinInItal"/>
      <w:lvlText w:val=""/>
      <w:lvlJc w:val="left"/>
      <w:pPr>
        <w:ind w:left="96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685" w:hanging="360"/>
      </w:pPr>
    </w:lvl>
    <w:lvl w:ilvl="2" w:tplc="0409001B" w:tentative="1">
      <w:start w:val="1"/>
      <w:numFmt w:val="lowerRoman"/>
      <w:lvlText w:val="%3."/>
      <w:lvlJc w:val="right"/>
      <w:pPr>
        <w:ind w:left="2405" w:hanging="180"/>
      </w:pPr>
    </w:lvl>
    <w:lvl w:ilvl="3" w:tplc="0409000F" w:tentative="1">
      <w:start w:val="1"/>
      <w:numFmt w:val="decimal"/>
      <w:lvlText w:val="%4."/>
      <w:lvlJc w:val="left"/>
      <w:pPr>
        <w:ind w:left="3125" w:hanging="360"/>
      </w:pPr>
    </w:lvl>
    <w:lvl w:ilvl="4" w:tplc="04090019" w:tentative="1">
      <w:start w:val="1"/>
      <w:numFmt w:val="lowerLetter"/>
      <w:lvlText w:val="%5."/>
      <w:lvlJc w:val="left"/>
      <w:pPr>
        <w:ind w:left="3845" w:hanging="360"/>
      </w:pPr>
    </w:lvl>
    <w:lvl w:ilvl="5" w:tplc="0409001B" w:tentative="1">
      <w:start w:val="1"/>
      <w:numFmt w:val="lowerRoman"/>
      <w:lvlText w:val="%6."/>
      <w:lvlJc w:val="right"/>
      <w:pPr>
        <w:ind w:left="4565" w:hanging="180"/>
      </w:pPr>
    </w:lvl>
    <w:lvl w:ilvl="6" w:tplc="0409000F" w:tentative="1">
      <w:start w:val="1"/>
      <w:numFmt w:val="decimal"/>
      <w:lvlText w:val="%7."/>
      <w:lvlJc w:val="left"/>
      <w:pPr>
        <w:ind w:left="5285" w:hanging="360"/>
      </w:pPr>
    </w:lvl>
    <w:lvl w:ilvl="7" w:tplc="04090019" w:tentative="1">
      <w:start w:val="1"/>
      <w:numFmt w:val="lowerLetter"/>
      <w:lvlText w:val="%8."/>
      <w:lvlJc w:val="left"/>
      <w:pPr>
        <w:ind w:left="6005" w:hanging="360"/>
      </w:pPr>
    </w:lvl>
    <w:lvl w:ilvl="8" w:tplc="0409001B" w:tentative="1">
      <w:start w:val="1"/>
      <w:numFmt w:val="lowerRoman"/>
      <w:lvlText w:val="%9."/>
      <w:lvlJc w:val="right"/>
      <w:pPr>
        <w:ind w:left="6725" w:hanging="180"/>
      </w:pPr>
    </w:lvl>
  </w:abstractNum>
  <w:abstractNum w:abstractNumId="29" w15:restartNumberingAfterBreak="0">
    <w:nsid w:val="3ED95725"/>
    <w:multiLevelType w:val="hybridMultilevel"/>
    <w:tmpl w:val="014046C6"/>
    <w:lvl w:ilvl="0" w:tplc="993C198C">
      <w:start w:val="1"/>
      <w:numFmt w:val="bullet"/>
      <w:pStyle w:val="Bgn-AdvTopicBL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4645090D"/>
    <w:multiLevelType w:val="hybridMultilevel"/>
    <w:tmpl w:val="E31A1A94"/>
    <w:lvl w:ilvl="0" w:tplc="AAFAB7FA">
      <w:start w:val="1"/>
      <w:numFmt w:val="bullet"/>
      <w:pStyle w:val="BL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E85F61"/>
    <w:multiLevelType w:val="hybridMultilevel"/>
    <w:tmpl w:val="C3F2D20E"/>
    <w:lvl w:ilvl="0" w:tplc="6240C4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2540C4"/>
    <w:multiLevelType w:val="hybridMultilevel"/>
    <w:tmpl w:val="A46EAB04"/>
    <w:lvl w:ilvl="0" w:tplc="59269564">
      <w:start w:val="1"/>
      <w:numFmt w:val="bullet"/>
      <w:pStyle w:val="BLX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F07546"/>
    <w:multiLevelType w:val="hybridMultilevel"/>
    <w:tmpl w:val="D2FE13D2"/>
    <w:lvl w:ilvl="0" w:tplc="BFB62562">
      <w:start w:val="1"/>
      <w:numFmt w:val="bullet"/>
      <w:pStyle w:val="B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9627BF"/>
    <w:multiLevelType w:val="hybridMultilevel"/>
    <w:tmpl w:val="0298D41A"/>
    <w:lvl w:ilvl="0" w:tplc="B4BE9078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5" w15:restartNumberingAfterBreak="0">
    <w:nsid w:val="60CC4621"/>
    <w:multiLevelType w:val="singleLevel"/>
    <w:tmpl w:val="FDBCD8DA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6" w15:restartNumberingAfterBreak="0">
    <w:nsid w:val="62435FB2"/>
    <w:multiLevelType w:val="hybridMultilevel"/>
    <w:tmpl w:val="098CB14E"/>
    <w:lvl w:ilvl="0" w:tplc="E0A46B10">
      <w:start w:val="1"/>
      <w:numFmt w:val="bullet"/>
      <w:lvlText w:val=""/>
      <w:lvlJc w:val="left"/>
      <w:pPr>
        <w:ind w:left="605" w:hanging="605"/>
      </w:pPr>
      <w:rPr>
        <w:rFonts w:ascii="Symbol" w:hAnsi="Symbol"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3A3226E"/>
    <w:multiLevelType w:val="hybridMultilevel"/>
    <w:tmpl w:val="0194F048"/>
    <w:lvl w:ilvl="0" w:tplc="DABE5AFC">
      <w:start w:val="1"/>
      <w:numFmt w:val="bullet"/>
      <w:pStyle w:val="Bgn-AdvTopicBLX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854668"/>
    <w:multiLevelType w:val="hybridMultilevel"/>
    <w:tmpl w:val="CDE07EC0"/>
    <w:lvl w:ilvl="0" w:tplc="CE5278C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EFA339C"/>
    <w:multiLevelType w:val="hybridMultilevel"/>
    <w:tmpl w:val="6492A4E6"/>
    <w:lvl w:ilvl="0" w:tplc="AD729046">
      <w:start w:val="2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17"/>
  </w:num>
  <w:num w:numId="2">
    <w:abstractNumId w:val="24"/>
  </w:num>
  <w:num w:numId="3">
    <w:abstractNumId w:val="12"/>
  </w:num>
  <w:num w:numId="4">
    <w:abstractNumId w:val="36"/>
  </w:num>
  <w:num w:numId="5">
    <w:abstractNumId w:val="21"/>
  </w:num>
  <w:num w:numId="6">
    <w:abstractNumId w:val="25"/>
  </w:num>
  <w:num w:numId="7">
    <w:abstractNumId w:val="16"/>
  </w:num>
  <w:num w:numId="8">
    <w:abstractNumId w:val="38"/>
  </w:num>
  <w:num w:numId="9">
    <w:abstractNumId w:val="38"/>
    <w:lvlOverride w:ilvl="0">
      <w:startOverride w:val="1"/>
    </w:lvlOverride>
  </w:num>
  <w:num w:numId="10">
    <w:abstractNumId w:val="38"/>
    <w:lvlOverride w:ilvl="0">
      <w:startOverride w:val="1"/>
    </w:lvlOverride>
  </w:num>
  <w:num w:numId="11">
    <w:abstractNumId w:val="11"/>
  </w:num>
  <w:num w:numId="12">
    <w:abstractNumId w:val="13"/>
  </w:num>
  <w:num w:numId="13">
    <w:abstractNumId w:val="27"/>
  </w:num>
  <w:num w:numId="14">
    <w:abstractNumId w:val="35"/>
  </w:num>
  <w:num w:numId="15">
    <w:abstractNumId w:val="31"/>
  </w:num>
  <w:num w:numId="16">
    <w:abstractNumId w:val="34"/>
  </w:num>
  <w:num w:numId="17">
    <w:abstractNumId w:val="23"/>
  </w:num>
  <w:num w:numId="18">
    <w:abstractNumId w:val="19"/>
  </w:num>
  <w:num w:numId="19">
    <w:abstractNumId w:val="20"/>
  </w:num>
  <w:num w:numId="20">
    <w:abstractNumId w:val="18"/>
  </w:num>
  <w:num w:numId="21">
    <w:abstractNumId w:val="39"/>
  </w:num>
  <w:num w:numId="22">
    <w:abstractNumId w:val="15"/>
  </w:num>
  <w:num w:numId="23">
    <w:abstractNumId w:val="14"/>
  </w:num>
  <w:num w:numId="24">
    <w:abstractNumId w:val="9"/>
  </w:num>
  <w:num w:numId="25">
    <w:abstractNumId w:val="7"/>
  </w:num>
  <w:num w:numId="26">
    <w:abstractNumId w:val="6"/>
  </w:num>
  <w:num w:numId="27">
    <w:abstractNumId w:val="5"/>
  </w:num>
  <w:num w:numId="28">
    <w:abstractNumId w:val="4"/>
  </w:num>
  <w:num w:numId="29">
    <w:abstractNumId w:val="8"/>
  </w:num>
  <w:num w:numId="30">
    <w:abstractNumId w:val="3"/>
  </w:num>
  <w:num w:numId="31">
    <w:abstractNumId w:val="2"/>
  </w:num>
  <w:num w:numId="32">
    <w:abstractNumId w:val="1"/>
  </w:num>
  <w:num w:numId="33">
    <w:abstractNumId w:val="0"/>
  </w:num>
  <w:num w:numId="34">
    <w:abstractNumId w:val="26"/>
  </w:num>
  <w:num w:numId="35">
    <w:abstractNumId w:val="29"/>
  </w:num>
  <w:num w:numId="36">
    <w:abstractNumId w:val="22"/>
  </w:num>
  <w:num w:numId="37">
    <w:abstractNumId w:val="37"/>
  </w:num>
  <w:num w:numId="38">
    <w:abstractNumId w:val="33"/>
  </w:num>
  <w:num w:numId="39">
    <w:abstractNumId w:val="30"/>
  </w:num>
  <w:num w:numId="40">
    <w:abstractNumId w:val="28"/>
  </w:num>
  <w:num w:numId="41">
    <w:abstractNumId w:val="32"/>
  </w:num>
  <w:num w:numId="42">
    <w:abstractNumId w:val="10"/>
  </w:num>
  <w:num w:numId="43">
    <w:abstractNumId w:val="10"/>
  </w:num>
  <w:num w:numId="44">
    <w:abstractNumId w:val="10"/>
  </w:num>
  <w:num w:numId="45">
    <w:abstractNumId w:val="10"/>
  </w:num>
  <w:num w:numId="46">
    <w:abstractNumId w:val="10"/>
  </w:num>
  <w:num w:numId="47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usten Frostad">
    <w15:presenceInfo w15:providerId="AD" w15:userId="S::Austen.Frostad@IntelliTect.com::6da031c6-a137-4d1e-ad42-d340c757f665"/>
  </w15:person>
  <w15:person w15:author="Kevin">
    <w15:presenceInfo w15:providerId="None" w15:userId="Kevin"/>
  </w15:person>
  <w15:person w15:author="Mark Michaelis">
    <w15:presenceInfo w15:providerId="Windows Live" w15:userId="6e7871812c9824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3C90"/>
    <w:rsid w:val="00004A08"/>
    <w:rsid w:val="00005C0B"/>
    <w:rsid w:val="0000789B"/>
    <w:rsid w:val="0001207D"/>
    <w:rsid w:val="0002316F"/>
    <w:rsid w:val="000328E6"/>
    <w:rsid w:val="00050469"/>
    <w:rsid w:val="00070125"/>
    <w:rsid w:val="00072513"/>
    <w:rsid w:val="000A2F85"/>
    <w:rsid w:val="000A42E0"/>
    <w:rsid w:val="000B0AE0"/>
    <w:rsid w:val="000B5938"/>
    <w:rsid w:val="000C6F81"/>
    <w:rsid w:val="000D31A5"/>
    <w:rsid w:val="000D66B3"/>
    <w:rsid w:val="000F0ED9"/>
    <w:rsid w:val="001028CC"/>
    <w:rsid w:val="0011695C"/>
    <w:rsid w:val="00121A81"/>
    <w:rsid w:val="00135E50"/>
    <w:rsid w:val="00142643"/>
    <w:rsid w:val="0016505E"/>
    <w:rsid w:val="00172045"/>
    <w:rsid w:val="001800E5"/>
    <w:rsid w:val="001836F5"/>
    <w:rsid w:val="00187222"/>
    <w:rsid w:val="00190653"/>
    <w:rsid w:val="00191220"/>
    <w:rsid w:val="00193C90"/>
    <w:rsid w:val="001A78C7"/>
    <w:rsid w:val="001C7281"/>
    <w:rsid w:val="001D0671"/>
    <w:rsid w:val="001F07C9"/>
    <w:rsid w:val="00200B98"/>
    <w:rsid w:val="002063F3"/>
    <w:rsid w:val="0021175B"/>
    <w:rsid w:val="00215D83"/>
    <w:rsid w:val="00251AB8"/>
    <w:rsid w:val="002537A3"/>
    <w:rsid w:val="00261A17"/>
    <w:rsid w:val="00262ED1"/>
    <w:rsid w:val="002967FB"/>
    <w:rsid w:val="002A336D"/>
    <w:rsid w:val="002A44BF"/>
    <w:rsid w:val="002C17D9"/>
    <w:rsid w:val="002C65EC"/>
    <w:rsid w:val="002D2849"/>
    <w:rsid w:val="002D3F1C"/>
    <w:rsid w:val="002F2AC5"/>
    <w:rsid w:val="002F6C99"/>
    <w:rsid w:val="0032671C"/>
    <w:rsid w:val="003607CF"/>
    <w:rsid w:val="00362B02"/>
    <w:rsid w:val="00386FB9"/>
    <w:rsid w:val="003B6937"/>
    <w:rsid w:val="003C1E3E"/>
    <w:rsid w:val="003C5F5B"/>
    <w:rsid w:val="003D0AA8"/>
    <w:rsid w:val="003E0C9B"/>
    <w:rsid w:val="004153C4"/>
    <w:rsid w:val="00416924"/>
    <w:rsid w:val="00416E6C"/>
    <w:rsid w:val="00416EFE"/>
    <w:rsid w:val="004239C0"/>
    <w:rsid w:val="00427AE8"/>
    <w:rsid w:val="00444D9D"/>
    <w:rsid w:val="004579B8"/>
    <w:rsid w:val="00465BE9"/>
    <w:rsid w:val="00467CCA"/>
    <w:rsid w:val="0047231C"/>
    <w:rsid w:val="00476D52"/>
    <w:rsid w:val="00480B0B"/>
    <w:rsid w:val="00483C33"/>
    <w:rsid w:val="00487747"/>
    <w:rsid w:val="00495A24"/>
    <w:rsid w:val="004B6FFE"/>
    <w:rsid w:val="004F196E"/>
    <w:rsid w:val="004F67B7"/>
    <w:rsid w:val="00513927"/>
    <w:rsid w:val="00513D5E"/>
    <w:rsid w:val="0051473F"/>
    <w:rsid w:val="00520DD1"/>
    <w:rsid w:val="00523AA8"/>
    <w:rsid w:val="005351ED"/>
    <w:rsid w:val="00535CEA"/>
    <w:rsid w:val="00544CE5"/>
    <w:rsid w:val="00557778"/>
    <w:rsid w:val="00562102"/>
    <w:rsid w:val="005648DF"/>
    <w:rsid w:val="00570810"/>
    <w:rsid w:val="0059423D"/>
    <w:rsid w:val="005A0874"/>
    <w:rsid w:val="005A0ADC"/>
    <w:rsid w:val="005B0C60"/>
    <w:rsid w:val="005B2338"/>
    <w:rsid w:val="005C6C80"/>
    <w:rsid w:val="005C7121"/>
    <w:rsid w:val="005C75E2"/>
    <w:rsid w:val="005D4D16"/>
    <w:rsid w:val="005E35E8"/>
    <w:rsid w:val="005E6511"/>
    <w:rsid w:val="005F3E8B"/>
    <w:rsid w:val="00610BC8"/>
    <w:rsid w:val="006237C5"/>
    <w:rsid w:val="006362A8"/>
    <w:rsid w:val="00636FEC"/>
    <w:rsid w:val="0066749A"/>
    <w:rsid w:val="0068220C"/>
    <w:rsid w:val="00687501"/>
    <w:rsid w:val="006D13B8"/>
    <w:rsid w:val="006D24BE"/>
    <w:rsid w:val="006D3FA4"/>
    <w:rsid w:val="006E6D63"/>
    <w:rsid w:val="00710180"/>
    <w:rsid w:val="00714839"/>
    <w:rsid w:val="00723AE1"/>
    <w:rsid w:val="00730757"/>
    <w:rsid w:val="0074574B"/>
    <w:rsid w:val="0074657D"/>
    <w:rsid w:val="007512B5"/>
    <w:rsid w:val="00777944"/>
    <w:rsid w:val="00777D5A"/>
    <w:rsid w:val="007A7D19"/>
    <w:rsid w:val="007B76DE"/>
    <w:rsid w:val="007D0B4F"/>
    <w:rsid w:val="007E4FFC"/>
    <w:rsid w:val="007E5222"/>
    <w:rsid w:val="007F074C"/>
    <w:rsid w:val="00817FE8"/>
    <w:rsid w:val="00825CD1"/>
    <w:rsid w:val="0082712D"/>
    <w:rsid w:val="00832607"/>
    <w:rsid w:val="0083799F"/>
    <w:rsid w:val="0085479C"/>
    <w:rsid w:val="00885D24"/>
    <w:rsid w:val="0088663A"/>
    <w:rsid w:val="008929C1"/>
    <w:rsid w:val="00892E09"/>
    <w:rsid w:val="008A4D93"/>
    <w:rsid w:val="008D5B88"/>
    <w:rsid w:val="00903D3D"/>
    <w:rsid w:val="00925C1D"/>
    <w:rsid w:val="00932DD6"/>
    <w:rsid w:val="009372EF"/>
    <w:rsid w:val="00937E9F"/>
    <w:rsid w:val="009575C3"/>
    <w:rsid w:val="009812BC"/>
    <w:rsid w:val="00984E54"/>
    <w:rsid w:val="00990791"/>
    <w:rsid w:val="00995E9B"/>
    <w:rsid w:val="009979C0"/>
    <w:rsid w:val="009A16C9"/>
    <w:rsid w:val="009A38E7"/>
    <w:rsid w:val="009B525E"/>
    <w:rsid w:val="009E6174"/>
    <w:rsid w:val="009F1BD1"/>
    <w:rsid w:val="009F4F7D"/>
    <w:rsid w:val="00A06467"/>
    <w:rsid w:val="00A07EBA"/>
    <w:rsid w:val="00A11B02"/>
    <w:rsid w:val="00A12A51"/>
    <w:rsid w:val="00A42E00"/>
    <w:rsid w:val="00A434EC"/>
    <w:rsid w:val="00A43AF4"/>
    <w:rsid w:val="00A47EAF"/>
    <w:rsid w:val="00A64EA1"/>
    <w:rsid w:val="00A661E3"/>
    <w:rsid w:val="00A77799"/>
    <w:rsid w:val="00A83104"/>
    <w:rsid w:val="00A90DED"/>
    <w:rsid w:val="00A91154"/>
    <w:rsid w:val="00AB6061"/>
    <w:rsid w:val="00AE1DB6"/>
    <w:rsid w:val="00B16FC4"/>
    <w:rsid w:val="00B17721"/>
    <w:rsid w:val="00B224A7"/>
    <w:rsid w:val="00B819A5"/>
    <w:rsid w:val="00B94E4A"/>
    <w:rsid w:val="00BA1EC9"/>
    <w:rsid w:val="00BA2A04"/>
    <w:rsid w:val="00BB03DB"/>
    <w:rsid w:val="00BC3F8A"/>
    <w:rsid w:val="00BD063B"/>
    <w:rsid w:val="00BD5B14"/>
    <w:rsid w:val="00BE6B1D"/>
    <w:rsid w:val="00BE6DFD"/>
    <w:rsid w:val="00BE7AD8"/>
    <w:rsid w:val="00BF2015"/>
    <w:rsid w:val="00BF488C"/>
    <w:rsid w:val="00C04529"/>
    <w:rsid w:val="00C164C1"/>
    <w:rsid w:val="00C25E06"/>
    <w:rsid w:val="00C3631C"/>
    <w:rsid w:val="00C37638"/>
    <w:rsid w:val="00C447ED"/>
    <w:rsid w:val="00C44C18"/>
    <w:rsid w:val="00C57602"/>
    <w:rsid w:val="00C65EF5"/>
    <w:rsid w:val="00C70DB3"/>
    <w:rsid w:val="00C876AB"/>
    <w:rsid w:val="00C879BE"/>
    <w:rsid w:val="00C97E43"/>
    <w:rsid w:val="00CA20FD"/>
    <w:rsid w:val="00CA7F32"/>
    <w:rsid w:val="00CB2A64"/>
    <w:rsid w:val="00CD4D89"/>
    <w:rsid w:val="00CF1ABC"/>
    <w:rsid w:val="00CF378F"/>
    <w:rsid w:val="00D070C9"/>
    <w:rsid w:val="00D0719D"/>
    <w:rsid w:val="00D1220A"/>
    <w:rsid w:val="00D25B4D"/>
    <w:rsid w:val="00D4284D"/>
    <w:rsid w:val="00D62A74"/>
    <w:rsid w:val="00D70DD4"/>
    <w:rsid w:val="00D723DC"/>
    <w:rsid w:val="00D83837"/>
    <w:rsid w:val="00DA3328"/>
    <w:rsid w:val="00DA6EE4"/>
    <w:rsid w:val="00DB62A4"/>
    <w:rsid w:val="00DE24E2"/>
    <w:rsid w:val="00E153FD"/>
    <w:rsid w:val="00E3506F"/>
    <w:rsid w:val="00E358A5"/>
    <w:rsid w:val="00E35AA1"/>
    <w:rsid w:val="00E41883"/>
    <w:rsid w:val="00E557FC"/>
    <w:rsid w:val="00E636C3"/>
    <w:rsid w:val="00E83AA1"/>
    <w:rsid w:val="00E85D6E"/>
    <w:rsid w:val="00E93580"/>
    <w:rsid w:val="00E957F9"/>
    <w:rsid w:val="00EA276F"/>
    <w:rsid w:val="00EB4140"/>
    <w:rsid w:val="00EB4CC4"/>
    <w:rsid w:val="00EC4916"/>
    <w:rsid w:val="00ED18D9"/>
    <w:rsid w:val="00EF0E86"/>
    <w:rsid w:val="00F052AB"/>
    <w:rsid w:val="00F20A53"/>
    <w:rsid w:val="00F20FF5"/>
    <w:rsid w:val="00F35C38"/>
    <w:rsid w:val="00F4653E"/>
    <w:rsid w:val="00F512FE"/>
    <w:rsid w:val="00F5604D"/>
    <w:rsid w:val="00F62DDC"/>
    <w:rsid w:val="00F75DCC"/>
    <w:rsid w:val="00F971FE"/>
    <w:rsid w:val="00F979BD"/>
    <w:rsid w:val="00FA662F"/>
    <w:rsid w:val="00FA707F"/>
    <w:rsid w:val="00FC01E6"/>
    <w:rsid w:val="00FD3D85"/>
    <w:rsid w:val="00FE023E"/>
    <w:rsid w:val="00FE568B"/>
    <w:rsid w:val="00FF307B"/>
    <w:rsid w:val="00FF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91ECFC"/>
  <w14:defaultImageDpi w14:val="96"/>
  <w15:docId w15:val="{C6E1F886-CAED-4596-94CB-A63A3D95B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35E50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5E5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35E50"/>
    <w:pPr>
      <w:keepNext/>
      <w:widowControl w:val="0"/>
      <w:autoSpaceDE w:val="0"/>
      <w:autoSpaceDN w:val="0"/>
      <w:adjustRightInd w:val="0"/>
      <w:spacing w:before="240" w:after="60"/>
      <w:jc w:val="center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5E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135E50"/>
    <w:pPr>
      <w:numPr>
        <w:ilvl w:val="3"/>
        <w:numId w:val="47"/>
      </w:num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link w:val="Heading5Char"/>
    <w:qFormat/>
    <w:rsid w:val="00135E50"/>
    <w:pPr>
      <w:numPr>
        <w:ilvl w:val="4"/>
        <w:numId w:val="47"/>
      </w:numPr>
      <w:outlineLvl w:val="4"/>
    </w:pPr>
    <w:rPr>
      <w:rFonts w:ascii="Times New Roman" w:hAnsi="Times New Roman"/>
    </w:rPr>
  </w:style>
  <w:style w:type="paragraph" w:styleId="Heading6">
    <w:name w:val="heading 6"/>
    <w:basedOn w:val="Normal"/>
    <w:next w:val="Normal"/>
    <w:link w:val="Heading6Char"/>
    <w:qFormat/>
    <w:rsid w:val="00135E50"/>
    <w:pPr>
      <w:numPr>
        <w:ilvl w:val="5"/>
        <w:numId w:val="47"/>
      </w:numPr>
      <w:outlineLvl w:val="5"/>
    </w:pPr>
    <w:rPr>
      <w:rFonts w:ascii="Times New Roman" w:hAnsi="Times New Roman"/>
    </w:rPr>
  </w:style>
  <w:style w:type="paragraph" w:styleId="Heading7">
    <w:name w:val="heading 7"/>
    <w:basedOn w:val="Normal"/>
    <w:next w:val="Normal"/>
    <w:link w:val="Heading7Char"/>
    <w:qFormat/>
    <w:rsid w:val="00135E50"/>
    <w:pPr>
      <w:numPr>
        <w:ilvl w:val="6"/>
        <w:numId w:val="47"/>
      </w:numPr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link w:val="Heading8Char"/>
    <w:qFormat/>
    <w:rsid w:val="00135E50"/>
    <w:pPr>
      <w:numPr>
        <w:ilvl w:val="7"/>
        <w:numId w:val="47"/>
      </w:numPr>
      <w:outlineLvl w:val="7"/>
    </w:pPr>
    <w:rPr>
      <w:rFonts w:ascii="Times New Roman" w:hAnsi="Times New Roman"/>
    </w:rPr>
  </w:style>
  <w:style w:type="paragraph" w:styleId="Heading9">
    <w:name w:val="heading 9"/>
    <w:basedOn w:val="Normal"/>
    <w:next w:val="Normal"/>
    <w:link w:val="Heading9Char"/>
    <w:qFormat/>
    <w:rsid w:val="00135E50"/>
    <w:pPr>
      <w:numPr>
        <w:ilvl w:val="8"/>
        <w:numId w:val="47"/>
      </w:numPr>
      <w:outlineLvl w:val="8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T">
    <w:name w:val="CT"/>
    <w:basedOn w:val="Normal"/>
    <w:uiPriority w:val="99"/>
    <w:rsid w:val="00135E50"/>
    <w:pPr>
      <w:widowControl w:val="0"/>
      <w:pBdr>
        <w:bottom w:val="single" w:sz="24" w:space="15" w:color="000000"/>
      </w:pBdr>
      <w:suppressAutoHyphens/>
      <w:autoSpaceDE w:val="0"/>
      <w:autoSpaceDN w:val="0"/>
      <w:adjustRightInd w:val="0"/>
      <w:spacing w:after="1510" w:line="480" w:lineRule="atLeast"/>
      <w:textAlignment w:val="center"/>
      <w:outlineLvl w:val="0"/>
    </w:pPr>
    <w:rPr>
      <w:rFonts w:ascii="PalatinoLTPro-Black" w:hAnsi="PalatinoLTPro-Black" w:cs="PalatinoLTPro-Black"/>
      <w:color w:val="000000"/>
      <w:spacing w:val="11"/>
      <w:sz w:val="42"/>
      <w:szCs w:val="42"/>
    </w:rPr>
  </w:style>
  <w:style w:type="paragraph" w:customStyle="1" w:styleId="Body">
    <w:name w:val="Body"/>
    <w:basedOn w:val="Normal"/>
    <w:uiPriority w:val="99"/>
    <w:rsid w:val="00135E50"/>
    <w:pPr>
      <w:widowControl w:val="0"/>
      <w:autoSpaceDE w:val="0"/>
      <w:autoSpaceDN w:val="0"/>
      <w:adjustRightInd w:val="0"/>
      <w:spacing w:line="300" w:lineRule="atLeast"/>
      <w:ind w:firstLine="300"/>
      <w:jc w:val="both"/>
      <w:textAlignment w:val="center"/>
    </w:pPr>
    <w:rPr>
      <w:rFonts w:ascii="Palatino-Roman" w:hAnsi="Palatino-Roman" w:cs="Palatino-Roman"/>
      <w:color w:val="000000"/>
    </w:rPr>
  </w:style>
  <w:style w:type="paragraph" w:customStyle="1" w:styleId="BodyNoIndent">
    <w:name w:val="BodyNoIndent"/>
    <w:basedOn w:val="Body"/>
    <w:next w:val="Body"/>
    <w:link w:val="BodyNoIndentChar"/>
    <w:uiPriority w:val="99"/>
    <w:rsid w:val="00135E50"/>
    <w:pPr>
      <w:ind w:firstLine="0"/>
    </w:pPr>
  </w:style>
  <w:style w:type="paragraph" w:customStyle="1" w:styleId="COT">
    <w:name w:val="COT"/>
    <w:basedOn w:val="BodyNoIndent"/>
    <w:uiPriority w:val="99"/>
    <w:rsid w:val="00135E50"/>
  </w:style>
  <w:style w:type="paragraph" w:customStyle="1" w:styleId="LH">
    <w:name w:val="LH"/>
    <w:basedOn w:val="Normal"/>
    <w:next w:val="CDT1"/>
    <w:autoRedefine/>
    <w:uiPriority w:val="99"/>
    <w:rsid w:val="00135E50"/>
    <w:pPr>
      <w:keepNext/>
      <w:widowControl w:val="0"/>
      <w:pBdr>
        <w:bottom w:val="single" w:sz="4" w:space="3" w:color="auto"/>
      </w:pBdr>
      <w:suppressAutoHyphens/>
      <w:autoSpaceDE w:val="0"/>
      <w:autoSpaceDN w:val="0"/>
      <w:adjustRightInd w:val="0"/>
      <w:spacing w:before="216" w:after="115" w:line="310" w:lineRule="atLeast"/>
      <w:ind w:left="302"/>
      <w:textAlignment w:val="center"/>
      <w:outlineLvl w:val="5"/>
    </w:pPr>
    <w:rPr>
      <w:rFonts w:ascii="MetaPlusBook-Roman" w:hAnsi="MetaPlusBook-Roman" w:cs="MetaPlusBook-Roman"/>
      <w:color w:val="000000"/>
      <w:spacing w:val="2"/>
      <w:sz w:val="18"/>
      <w:szCs w:val="18"/>
    </w:rPr>
  </w:style>
  <w:style w:type="paragraph" w:customStyle="1" w:styleId="FC">
    <w:name w:val="FC"/>
    <w:basedOn w:val="LH"/>
    <w:autoRedefine/>
    <w:uiPriority w:val="99"/>
    <w:rsid w:val="00135E50"/>
    <w:pPr>
      <w:pBdr>
        <w:bottom w:val="none" w:sz="0" w:space="0" w:color="auto"/>
      </w:pBdr>
      <w:spacing w:before="120"/>
    </w:pPr>
  </w:style>
  <w:style w:type="paragraph" w:customStyle="1" w:styleId="FigureHolder">
    <w:name w:val="FigureHolder"/>
    <w:basedOn w:val="FC"/>
    <w:uiPriority w:val="99"/>
    <w:rsid w:val="00135E50"/>
    <w:pPr>
      <w:spacing w:before="660" w:after="0" w:line="276" w:lineRule="auto"/>
      <w:outlineLvl w:val="9"/>
    </w:pPr>
    <w:rPr>
      <w:rFonts w:ascii="Palatino-Roman" w:hAnsi="Palatino-Roman" w:cs="Palatino-Roman"/>
      <w:sz w:val="22"/>
      <w:szCs w:val="22"/>
    </w:rPr>
  </w:style>
  <w:style w:type="paragraph" w:customStyle="1" w:styleId="HA">
    <w:name w:val="HA"/>
    <w:basedOn w:val="Normal"/>
    <w:autoRedefine/>
    <w:uiPriority w:val="99"/>
    <w:rsid w:val="00135E50"/>
    <w:pPr>
      <w:keepNext/>
      <w:widowControl w:val="0"/>
      <w:autoSpaceDE w:val="0"/>
      <w:autoSpaceDN w:val="0"/>
      <w:adjustRightInd w:val="0"/>
      <w:spacing w:before="250" w:after="100" w:line="320" w:lineRule="atLeast"/>
      <w:jc w:val="both"/>
      <w:textAlignment w:val="center"/>
      <w:outlineLvl w:val="1"/>
    </w:pPr>
    <w:rPr>
      <w:rFonts w:ascii="MetaOT-Black" w:hAnsi="MetaOT-Black" w:cs="MetaOT-Black"/>
      <w:color w:val="000000"/>
      <w:sz w:val="28"/>
      <w:szCs w:val="28"/>
    </w:rPr>
  </w:style>
  <w:style w:type="paragraph" w:customStyle="1" w:styleId="CDT">
    <w:name w:val="CDT"/>
    <w:basedOn w:val="Normal"/>
    <w:uiPriority w:val="99"/>
    <w:rsid w:val="00135E50"/>
    <w:pPr>
      <w:widowControl w:val="0"/>
      <w:suppressAutoHyphens/>
      <w:autoSpaceDE w:val="0"/>
      <w:autoSpaceDN w:val="0"/>
      <w:adjustRightInd w:val="0"/>
      <w:spacing w:line="210" w:lineRule="atLeast"/>
      <w:ind w:left="300"/>
      <w:textAlignment w:val="center"/>
    </w:pPr>
    <w:rPr>
      <w:rFonts w:ascii="Consolas" w:hAnsi="Consolas" w:cs="Consolas"/>
      <w:noProof/>
      <w:color w:val="000000"/>
      <w:sz w:val="16"/>
      <w:szCs w:val="16"/>
    </w:rPr>
  </w:style>
  <w:style w:type="paragraph" w:customStyle="1" w:styleId="CDT1">
    <w:name w:val="CDT1"/>
    <w:basedOn w:val="CDT"/>
    <w:next w:val="CDT"/>
    <w:uiPriority w:val="99"/>
    <w:rsid w:val="00135E50"/>
    <w:pPr>
      <w:ind w:left="302"/>
    </w:pPr>
  </w:style>
  <w:style w:type="paragraph" w:customStyle="1" w:styleId="CDTX">
    <w:name w:val="CDTX"/>
    <w:basedOn w:val="CDT"/>
    <w:next w:val="Body"/>
    <w:uiPriority w:val="99"/>
    <w:rsid w:val="00135E50"/>
    <w:pPr>
      <w:pBdr>
        <w:bottom w:val="single" w:sz="4" w:space="4" w:color="000000"/>
      </w:pBdr>
      <w:spacing w:after="320"/>
    </w:pPr>
  </w:style>
  <w:style w:type="paragraph" w:customStyle="1" w:styleId="OutputHead">
    <w:name w:val="OutputHead"/>
    <w:basedOn w:val="Normal"/>
    <w:uiPriority w:val="99"/>
    <w:rsid w:val="00135E50"/>
    <w:pPr>
      <w:keepNext/>
      <w:widowControl w:val="0"/>
      <w:suppressAutoHyphens/>
      <w:autoSpaceDE w:val="0"/>
      <w:autoSpaceDN w:val="0"/>
      <w:adjustRightInd w:val="0"/>
      <w:spacing w:before="280" w:after="40" w:line="310" w:lineRule="atLeast"/>
      <w:textAlignment w:val="center"/>
    </w:pPr>
    <w:rPr>
      <w:rFonts w:ascii="MetaPlusBook-Caps" w:hAnsi="MetaPlusBook-Caps" w:cs="MetaPlusBook-Caps"/>
      <w:smallCaps/>
      <w:color w:val="000000"/>
      <w:sz w:val="18"/>
      <w:szCs w:val="18"/>
    </w:rPr>
  </w:style>
  <w:style w:type="paragraph" w:customStyle="1" w:styleId="Code">
    <w:name w:val="Code"/>
    <w:basedOn w:val="Normal"/>
    <w:uiPriority w:val="99"/>
    <w:rsid w:val="00135E50"/>
    <w:pPr>
      <w:widowControl w:val="0"/>
      <w:tabs>
        <w:tab w:val="left" w:pos="440"/>
        <w:tab w:val="left" w:pos="680"/>
        <w:tab w:val="left" w:pos="1000"/>
        <w:tab w:val="left" w:pos="1320"/>
        <w:tab w:val="left" w:pos="1620"/>
        <w:tab w:val="left" w:pos="1940"/>
        <w:tab w:val="left" w:pos="2240"/>
        <w:tab w:val="left" w:pos="2500"/>
      </w:tabs>
      <w:suppressAutoHyphens/>
      <w:autoSpaceDE w:val="0"/>
      <w:autoSpaceDN w:val="0"/>
      <w:adjustRightInd w:val="0"/>
      <w:spacing w:line="210" w:lineRule="atLeast"/>
      <w:ind w:left="300" w:right="240"/>
      <w:textAlignment w:val="center"/>
    </w:pPr>
    <w:rPr>
      <w:rFonts w:ascii="Consolas" w:hAnsi="Consolas" w:cs="Consolas"/>
      <w:color w:val="000000"/>
      <w:sz w:val="16"/>
      <w:szCs w:val="16"/>
    </w:rPr>
  </w:style>
  <w:style w:type="paragraph" w:customStyle="1" w:styleId="OutputCode1">
    <w:name w:val="OutputCode1"/>
    <w:basedOn w:val="Normal"/>
    <w:autoRedefine/>
    <w:uiPriority w:val="99"/>
    <w:rsid w:val="00135E50"/>
    <w:pPr>
      <w:widowControl w:val="0"/>
      <w:shd w:val="clear" w:color="auto" w:fill="E0E0E0"/>
      <w:tabs>
        <w:tab w:val="left" w:pos="440"/>
        <w:tab w:val="left" w:pos="680"/>
        <w:tab w:val="left" w:pos="1000"/>
        <w:tab w:val="left" w:pos="1320"/>
        <w:tab w:val="left" w:pos="1620"/>
        <w:tab w:val="left" w:pos="1940"/>
        <w:tab w:val="left" w:pos="2240"/>
        <w:tab w:val="left" w:pos="2500"/>
      </w:tabs>
      <w:suppressAutoHyphens/>
      <w:autoSpaceDE w:val="0"/>
      <w:autoSpaceDN w:val="0"/>
      <w:adjustRightInd w:val="0"/>
      <w:spacing w:before="180" w:line="180" w:lineRule="atLeast"/>
      <w:ind w:left="115" w:right="245"/>
      <w:textAlignment w:val="center"/>
    </w:pPr>
    <w:rPr>
      <w:rFonts w:ascii="Consolas" w:hAnsi="Consolas" w:cs="OCRAStd"/>
      <w:color w:val="000000"/>
      <w:spacing w:val="-7"/>
      <w:sz w:val="16"/>
      <w:szCs w:val="14"/>
    </w:rPr>
  </w:style>
  <w:style w:type="paragraph" w:customStyle="1" w:styleId="OutputCodeOnly">
    <w:name w:val="OutputCodeOnly"/>
    <w:basedOn w:val="OutputCode1"/>
    <w:uiPriority w:val="99"/>
    <w:rsid w:val="00135E50"/>
    <w:pPr>
      <w:pBdr>
        <w:bottom w:val="single" w:sz="72" w:space="0" w:color="E0E0E0"/>
      </w:pBdr>
      <w:spacing w:after="515"/>
    </w:pPr>
  </w:style>
  <w:style w:type="paragraph" w:customStyle="1" w:styleId="TableTitle">
    <w:name w:val="TableTitle"/>
    <w:basedOn w:val="Normal"/>
    <w:uiPriority w:val="99"/>
    <w:rsid w:val="00135E50"/>
    <w:pPr>
      <w:keepNext/>
      <w:widowControl w:val="0"/>
      <w:suppressAutoHyphens/>
      <w:autoSpaceDE w:val="0"/>
      <w:autoSpaceDN w:val="0"/>
      <w:adjustRightInd w:val="0"/>
      <w:spacing w:before="225" w:after="90" w:line="310" w:lineRule="atLeast"/>
      <w:textAlignment w:val="center"/>
    </w:pPr>
    <w:rPr>
      <w:rFonts w:ascii="MetaPlusBook-Roman" w:eastAsia="Times New Roman" w:hAnsi="MetaPlusBook-Roman" w:cs="MetaPlusBook-Roman"/>
      <w:color w:val="000000"/>
      <w:sz w:val="18"/>
      <w:szCs w:val="18"/>
    </w:rPr>
  </w:style>
  <w:style w:type="paragraph" w:customStyle="1" w:styleId="TableHolder">
    <w:name w:val="TableHolder"/>
    <w:basedOn w:val="Normal"/>
    <w:uiPriority w:val="99"/>
    <w:rsid w:val="00135E50"/>
    <w:pPr>
      <w:widowControl w:val="0"/>
      <w:suppressAutoHyphens/>
      <w:autoSpaceDE w:val="0"/>
      <w:autoSpaceDN w:val="0"/>
      <w:adjustRightInd w:val="0"/>
      <w:spacing w:after="240"/>
      <w:textAlignment w:val="center"/>
    </w:pPr>
    <w:rPr>
      <w:rFonts w:ascii="Palatino-Roman" w:hAnsi="Palatino-Roman" w:cs="Palatino-Roman"/>
      <w:color w:val="000000"/>
      <w:spacing w:val="-3"/>
    </w:rPr>
  </w:style>
  <w:style w:type="paragraph" w:customStyle="1" w:styleId="BeginnerTopic-AdvTopic">
    <w:name w:val="BeginnerTopic-AdvTopic"/>
    <w:basedOn w:val="Body"/>
    <w:autoRedefine/>
    <w:uiPriority w:val="99"/>
    <w:rsid w:val="00135E50"/>
    <w:pPr>
      <w:keepNext/>
      <w:tabs>
        <w:tab w:val="left" w:pos="320"/>
      </w:tabs>
      <w:spacing w:before="620" w:after="170"/>
      <w:ind w:firstLine="0"/>
      <w:outlineLvl w:val="2"/>
    </w:pPr>
    <w:rPr>
      <w:rFonts w:ascii="MetaOT-Black" w:hAnsi="MetaOT-Black" w:cs="MetaOT-Black"/>
      <w:caps/>
      <w:spacing w:val="47"/>
    </w:rPr>
  </w:style>
  <w:style w:type="paragraph" w:customStyle="1" w:styleId="HB">
    <w:name w:val="HB"/>
    <w:basedOn w:val="HA"/>
    <w:next w:val="Body"/>
    <w:uiPriority w:val="99"/>
    <w:rsid w:val="00135E50"/>
    <w:pPr>
      <w:tabs>
        <w:tab w:val="left" w:pos="2332"/>
      </w:tabs>
      <w:suppressAutoHyphens/>
      <w:spacing w:before="300" w:after="10" w:line="310" w:lineRule="atLeast"/>
      <w:ind w:right="720"/>
      <w:jc w:val="left"/>
      <w:outlineLvl w:val="2"/>
    </w:pPr>
    <w:rPr>
      <w:spacing w:val="-2"/>
      <w:position w:val="-1"/>
      <w:sz w:val="22"/>
      <w:szCs w:val="22"/>
    </w:rPr>
  </w:style>
  <w:style w:type="paragraph" w:customStyle="1" w:styleId="HBNoSpaceAbove">
    <w:name w:val="HBNoSpaceAbove"/>
    <w:basedOn w:val="HB"/>
    <w:uiPriority w:val="99"/>
    <w:rsid w:val="00135E50"/>
    <w:pPr>
      <w:spacing w:before="0" w:after="0"/>
    </w:pPr>
  </w:style>
  <w:style w:type="paragraph" w:customStyle="1" w:styleId="AdvX">
    <w:name w:val="AdvX"/>
    <w:basedOn w:val="Body"/>
    <w:uiPriority w:val="99"/>
    <w:rsid w:val="00135E50"/>
    <w:pPr>
      <w:spacing w:after="240"/>
    </w:pPr>
  </w:style>
  <w:style w:type="paragraph" w:customStyle="1" w:styleId="BeginX">
    <w:name w:val="BeginX"/>
    <w:basedOn w:val="Normal"/>
    <w:uiPriority w:val="99"/>
    <w:rsid w:val="00135E50"/>
    <w:pPr>
      <w:widowControl w:val="0"/>
      <w:autoSpaceDE w:val="0"/>
      <w:autoSpaceDN w:val="0"/>
      <w:adjustRightInd w:val="0"/>
      <w:spacing w:after="240" w:line="300" w:lineRule="atLeast"/>
      <w:ind w:firstLine="300"/>
      <w:jc w:val="both"/>
      <w:textAlignment w:val="center"/>
    </w:pPr>
    <w:rPr>
      <w:rFonts w:ascii="Palatino-Roman" w:hAnsi="Palatino-Roman" w:cs="Palatino-Roman"/>
      <w:color w:val="000000"/>
    </w:rPr>
  </w:style>
  <w:style w:type="paragraph" w:customStyle="1" w:styleId="PD">
    <w:name w:val="PD"/>
    <w:basedOn w:val="Body"/>
    <w:uiPriority w:val="99"/>
    <w:rsid w:val="00135E50"/>
    <w:pPr>
      <w:spacing w:before="60" w:after="60"/>
      <w:ind w:firstLine="0"/>
    </w:pPr>
    <w:rPr>
      <w:color w:val="0000FF"/>
    </w:rPr>
  </w:style>
  <w:style w:type="paragraph" w:customStyle="1" w:styleId="BeginOnly">
    <w:name w:val="BeginOnly"/>
    <w:basedOn w:val="Body"/>
    <w:uiPriority w:val="99"/>
    <w:rsid w:val="00135E50"/>
    <w:pPr>
      <w:spacing w:after="360"/>
      <w:ind w:firstLine="0"/>
    </w:pPr>
  </w:style>
  <w:style w:type="paragraph" w:customStyle="1" w:styleId="HDwithE">
    <w:name w:val="HDwithE"/>
    <w:basedOn w:val="HB"/>
    <w:autoRedefine/>
    <w:uiPriority w:val="99"/>
    <w:rsid w:val="00135E50"/>
    <w:pPr>
      <w:spacing w:after="60"/>
    </w:pPr>
  </w:style>
  <w:style w:type="paragraph" w:customStyle="1" w:styleId="CDTGrayline">
    <w:name w:val="CDTGrayline"/>
    <w:basedOn w:val="CDT"/>
    <w:autoRedefine/>
    <w:uiPriority w:val="99"/>
    <w:rsid w:val="00135E50"/>
    <w:pPr>
      <w:shd w:val="clear" w:color="auto" w:fill="D9D9D9"/>
    </w:pPr>
  </w:style>
  <w:style w:type="paragraph" w:customStyle="1" w:styleId="OutputHeadNoSpaceBefore">
    <w:name w:val="OutputHeadNoSpaceBefore"/>
    <w:basedOn w:val="OutputHead"/>
    <w:uiPriority w:val="99"/>
    <w:rsid w:val="00135E50"/>
    <w:pPr>
      <w:spacing w:before="0"/>
    </w:pPr>
  </w:style>
  <w:style w:type="paragraph" w:customStyle="1" w:styleId="GuidelinesHholder">
    <w:name w:val="GuidelinesHholder"/>
    <w:basedOn w:val="TableHolder"/>
    <w:uiPriority w:val="99"/>
    <w:rsid w:val="00135E50"/>
    <w:pPr>
      <w:spacing w:before="360" w:after="360"/>
      <w:jc w:val="center"/>
    </w:pPr>
  </w:style>
  <w:style w:type="paragraph" w:customStyle="1" w:styleId="AdvOnly">
    <w:name w:val="AdvOnly"/>
    <w:basedOn w:val="BodyNoIndent"/>
    <w:uiPriority w:val="99"/>
    <w:rsid w:val="00135E50"/>
    <w:pPr>
      <w:spacing w:after="260"/>
    </w:pPr>
  </w:style>
  <w:style w:type="paragraph" w:customStyle="1" w:styleId="CDTX-Middle">
    <w:name w:val="CDTX-Middle"/>
    <w:basedOn w:val="CDTX"/>
    <w:uiPriority w:val="99"/>
    <w:rsid w:val="00135E50"/>
    <w:pPr>
      <w:spacing w:after="160"/>
    </w:pPr>
  </w:style>
  <w:style w:type="paragraph" w:customStyle="1" w:styleId="HE">
    <w:name w:val="HE"/>
    <w:basedOn w:val="HB"/>
    <w:uiPriority w:val="99"/>
    <w:rsid w:val="00135E50"/>
    <w:pPr>
      <w:spacing w:before="240"/>
      <w:outlineLvl w:val="3"/>
    </w:pPr>
    <w:rPr>
      <w:rFonts w:ascii="DIN-Regular" w:hAnsi="DIN-Regular" w:cs="DIN-Regular"/>
      <w:position w:val="0"/>
      <w:sz w:val="20"/>
      <w:szCs w:val="20"/>
    </w:rPr>
  </w:style>
  <w:style w:type="paragraph" w:customStyle="1" w:styleId="NL1">
    <w:name w:val="NL1"/>
    <w:basedOn w:val="Body"/>
    <w:uiPriority w:val="99"/>
    <w:rsid w:val="00135E50"/>
    <w:pPr>
      <w:spacing w:before="320" w:after="40"/>
      <w:ind w:left="662" w:hanging="360"/>
    </w:pPr>
  </w:style>
  <w:style w:type="paragraph" w:customStyle="1" w:styleId="NL">
    <w:name w:val="NL"/>
    <w:basedOn w:val="Normal"/>
    <w:autoRedefine/>
    <w:uiPriority w:val="99"/>
    <w:rsid w:val="00135E50"/>
    <w:pPr>
      <w:widowControl w:val="0"/>
      <w:autoSpaceDE w:val="0"/>
      <w:autoSpaceDN w:val="0"/>
      <w:adjustRightInd w:val="0"/>
      <w:spacing w:after="40" w:line="300" w:lineRule="atLeast"/>
      <w:ind w:left="662" w:hanging="360"/>
      <w:jc w:val="both"/>
      <w:textAlignment w:val="center"/>
    </w:pPr>
    <w:rPr>
      <w:rFonts w:ascii="Palatino-Roman" w:hAnsi="Palatino-Roman" w:cs="Palatino-Roman"/>
      <w:color w:val="000000"/>
    </w:rPr>
  </w:style>
  <w:style w:type="paragraph" w:customStyle="1" w:styleId="NLX">
    <w:name w:val="NLX"/>
    <w:basedOn w:val="NL"/>
    <w:autoRedefine/>
    <w:uiPriority w:val="99"/>
    <w:rsid w:val="00135E50"/>
    <w:pPr>
      <w:spacing w:after="240"/>
    </w:pPr>
  </w:style>
  <w:style w:type="paragraph" w:customStyle="1" w:styleId="OutputCode">
    <w:name w:val="OutputCode"/>
    <w:basedOn w:val="Normal"/>
    <w:uiPriority w:val="99"/>
    <w:rsid w:val="00135E50"/>
    <w:pPr>
      <w:widowControl w:val="0"/>
      <w:shd w:val="clear" w:color="auto" w:fill="E0E0E0"/>
      <w:tabs>
        <w:tab w:val="left" w:pos="440"/>
        <w:tab w:val="left" w:pos="680"/>
        <w:tab w:val="left" w:pos="1000"/>
        <w:tab w:val="left" w:pos="1320"/>
        <w:tab w:val="left" w:pos="1620"/>
        <w:tab w:val="left" w:pos="1940"/>
        <w:tab w:val="left" w:pos="2240"/>
        <w:tab w:val="left" w:pos="2500"/>
      </w:tabs>
      <w:suppressAutoHyphens/>
      <w:autoSpaceDE w:val="0"/>
      <w:autoSpaceDN w:val="0"/>
      <w:adjustRightInd w:val="0"/>
      <w:spacing w:line="180" w:lineRule="atLeast"/>
      <w:ind w:left="115" w:right="245"/>
      <w:textAlignment w:val="center"/>
    </w:pPr>
    <w:rPr>
      <w:rFonts w:ascii="Consolas" w:hAnsi="Consolas" w:cs="OCRAStd"/>
      <w:color w:val="000000"/>
      <w:spacing w:val="-7"/>
      <w:sz w:val="16"/>
      <w:szCs w:val="14"/>
    </w:rPr>
  </w:style>
  <w:style w:type="paragraph" w:customStyle="1" w:styleId="OutputCodeLast">
    <w:name w:val="OutputCodeLast"/>
    <w:basedOn w:val="OutputCode"/>
    <w:autoRedefine/>
    <w:uiPriority w:val="99"/>
    <w:rsid w:val="00135E50"/>
    <w:pPr>
      <w:spacing w:before="180" w:after="515"/>
    </w:pPr>
  </w:style>
  <w:style w:type="paragraph" w:customStyle="1" w:styleId="TableFN">
    <w:name w:val="TableFN"/>
    <w:basedOn w:val="Body"/>
    <w:uiPriority w:val="99"/>
    <w:rsid w:val="00135E50"/>
    <w:pPr>
      <w:tabs>
        <w:tab w:val="right" w:pos="6940"/>
      </w:tabs>
      <w:spacing w:before="20"/>
      <w:ind w:firstLine="240"/>
    </w:pPr>
    <w:rPr>
      <w:sz w:val="16"/>
      <w:szCs w:val="16"/>
    </w:rPr>
  </w:style>
  <w:style w:type="paragraph" w:customStyle="1" w:styleId="SummaryHead">
    <w:name w:val="SummaryHead"/>
    <w:basedOn w:val="HA"/>
    <w:uiPriority w:val="99"/>
    <w:rsid w:val="00135E50"/>
    <w:pPr>
      <w:pBdr>
        <w:bottom w:val="single" w:sz="8" w:space="6" w:color="auto"/>
      </w:pBdr>
      <w:spacing w:after="140" w:line="310" w:lineRule="atLeast"/>
    </w:pPr>
    <w:rPr>
      <w:caps/>
      <w:sz w:val="25"/>
      <w:szCs w:val="25"/>
    </w:rPr>
  </w:style>
  <w:style w:type="paragraph" w:styleId="FootnoteText">
    <w:name w:val="footnote text"/>
    <w:basedOn w:val="Body"/>
    <w:link w:val="FootnoteTextChar"/>
    <w:uiPriority w:val="99"/>
    <w:rsid w:val="00135E50"/>
    <w:pPr>
      <w:tabs>
        <w:tab w:val="left" w:pos="280"/>
      </w:tabs>
      <w:suppressAutoHyphens/>
      <w:spacing w:line="210" w:lineRule="atLeast"/>
      <w:ind w:left="290" w:hanging="290"/>
    </w:pPr>
    <w:rPr>
      <w:sz w:val="17"/>
      <w:szCs w:val="17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35E50"/>
    <w:rPr>
      <w:rFonts w:ascii="Palatino-Roman" w:eastAsiaTheme="minorHAnsi" w:hAnsi="Palatino-Roman" w:cs="Palatino-Roman"/>
      <w:color w:val="000000"/>
      <w:sz w:val="17"/>
      <w:szCs w:val="17"/>
    </w:rPr>
  </w:style>
  <w:style w:type="paragraph" w:customStyle="1" w:styleId="TCH">
    <w:name w:val="TCH"/>
    <w:basedOn w:val="Body"/>
    <w:uiPriority w:val="99"/>
    <w:rsid w:val="00135E50"/>
    <w:pPr>
      <w:keepNext/>
      <w:suppressAutoHyphens/>
      <w:spacing w:line="240" w:lineRule="atLeast"/>
      <w:ind w:firstLine="0"/>
      <w:jc w:val="left"/>
    </w:pPr>
    <w:rPr>
      <w:rFonts w:ascii="MetaPlusMedium-Roman" w:hAnsi="MetaPlusMedium-Roman" w:cs="MetaPlusMedium-Roman"/>
      <w:sz w:val="18"/>
      <w:szCs w:val="18"/>
    </w:rPr>
  </w:style>
  <w:style w:type="paragraph" w:customStyle="1" w:styleId="TB">
    <w:name w:val="TB"/>
    <w:basedOn w:val="BodyNoIndent"/>
    <w:uiPriority w:val="99"/>
    <w:rsid w:val="00135E50"/>
    <w:pPr>
      <w:suppressAutoHyphens/>
      <w:spacing w:line="210" w:lineRule="atLeast"/>
      <w:jc w:val="left"/>
    </w:pPr>
    <w:rPr>
      <w:sz w:val="19"/>
      <w:szCs w:val="19"/>
    </w:rPr>
  </w:style>
  <w:style w:type="paragraph" w:customStyle="1" w:styleId="TableBottom">
    <w:name w:val="TableBottom"/>
    <w:basedOn w:val="TB"/>
    <w:uiPriority w:val="99"/>
    <w:rsid w:val="00135E50"/>
    <w:pPr>
      <w:spacing w:line="120" w:lineRule="atLeast"/>
    </w:pPr>
    <w:rPr>
      <w:sz w:val="12"/>
      <w:szCs w:val="12"/>
    </w:rPr>
  </w:style>
  <w:style w:type="paragraph" w:customStyle="1" w:styleId="NoteHead">
    <w:name w:val="NoteHead"/>
    <w:basedOn w:val="Normal"/>
    <w:autoRedefine/>
    <w:uiPriority w:val="99"/>
    <w:rsid w:val="00135E50"/>
    <w:pPr>
      <w:widowControl w:val="0"/>
      <w:shd w:val="clear" w:color="auto" w:fill="E0E0E0"/>
      <w:tabs>
        <w:tab w:val="left" w:pos="340"/>
      </w:tabs>
      <w:autoSpaceDE w:val="0"/>
      <w:autoSpaceDN w:val="0"/>
      <w:adjustRightInd w:val="0"/>
      <w:spacing w:before="280" w:after="80" w:line="280" w:lineRule="atLeast"/>
      <w:ind w:left="1080" w:right="720"/>
      <w:textAlignment w:val="center"/>
      <w:outlineLvl w:val="5"/>
    </w:pPr>
    <w:rPr>
      <w:rFonts w:ascii="DIN-Black" w:hAnsi="DIN-Black" w:cs="DIN-Black"/>
      <w:b/>
      <w:color w:val="000000"/>
      <w:sz w:val="23"/>
      <w:szCs w:val="23"/>
    </w:rPr>
  </w:style>
  <w:style w:type="paragraph" w:customStyle="1" w:styleId="LangContrastHead">
    <w:name w:val="LangContrastHead"/>
    <w:basedOn w:val="NoteHead"/>
    <w:uiPriority w:val="99"/>
    <w:rsid w:val="00135E50"/>
    <w:pPr>
      <w:spacing w:after="100"/>
    </w:pPr>
    <w:rPr>
      <w:rFonts w:ascii="MetaOT-Black" w:hAnsi="MetaOT-Black" w:cs="MetaOT-Black"/>
      <w:sz w:val="24"/>
      <w:szCs w:val="24"/>
    </w:rPr>
  </w:style>
  <w:style w:type="paragraph" w:customStyle="1" w:styleId="Guidelines">
    <w:name w:val="Guidelines"/>
    <w:basedOn w:val="OutputCode"/>
    <w:uiPriority w:val="99"/>
    <w:rsid w:val="00135E50"/>
    <w:pPr>
      <w:spacing w:after="240" w:line="240" w:lineRule="atLeast"/>
      <w:ind w:left="1080" w:right="720"/>
      <w:contextualSpacing/>
    </w:pPr>
    <w:rPr>
      <w:rFonts w:ascii="MetaPlusBook-Roman" w:hAnsi="MetaPlusBook-Roman" w:cs="MetaPlusBook-Roman"/>
      <w:spacing w:val="-4"/>
      <w:sz w:val="18"/>
      <w:szCs w:val="18"/>
    </w:rPr>
  </w:style>
  <w:style w:type="paragraph" w:customStyle="1" w:styleId="GuidelinesHead">
    <w:name w:val="GuidelinesHead"/>
    <w:basedOn w:val="LangContrastHead"/>
    <w:uiPriority w:val="99"/>
    <w:rsid w:val="00135E50"/>
    <w:rPr>
      <w:b w:val="0"/>
    </w:rPr>
  </w:style>
  <w:style w:type="paragraph" w:customStyle="1" w:styleId="TCCP">
    <w:name w:val="TCCP"/>
    <w:basedOn w:val="CDT"/>
    <w:uiPriority w:val="99"/>
    <w:rsid w:val="00135E50"/>
    <w:pPr>
      <w:ind w:left="0"/>
    </w:pPr>
  </w:style>
  <w:style w:type="paragraph" w:customStyle="1" w:styleId="TCCP-small">
    <w:name w:val="TCCP-small"/>
    <w:basedOn w:val="TCCP"/>
    <w:uiPriority w:val="99"/>
    <w:pPr>
      <w:spacing w:line="190" w:lineRule="atLeast"/>
    </w:pPr>
    <w:rPr>
      <w:spacing w:val="-1"/>
    </w:rPr>
  </w:style>
  <w:style w:type="character" w:customStyle="1" w:styleId="C1">
    <w:name w:val="C1"/>
    <w:uiPriority w:val="99"/>
    <w:rsid w:val="00135E50"/>
    <w:rPr>
      <w:rFonts w:ascii="Consolas" w:hAnsi="Consolas" w:cs="Consolas"/>
      <w:color w:val="000000"/>
      <w:kern w:val="0"/>
      <w:position w:val="0"/>
    </w:rPr>
  </w:style>
  <w:style w:type="character" w:styleId="FootnoteReference">
    <w:name w:val="footnote reference"/>
    <w:basedOn w:val="DefaultParagraphFont"/>
    <w:uiPriority w:val="99"/>
    <w:rsid w:val="00135E50"/>
    <w:rPr>
      <w:rFonts w:ascii="Palatino-Roman" w:hAnsi="Palatino-Roman" w:cs="Palatino-Roman"/>
      <w:color w:val="000000"/>
      <w:w w:val="100"/>
      <w:position w:val="2"/>
      <w:sz w:val="22"/>
      <w:szCs w:val="22"/>
      <w:vertAlign w:val="superscript"/>
    </w:rPr>
  </w:style>
  <w:style w:type="character" w:customStyle="1" w:styleId="CPKeyword">
    <w:name w:val="CP Keyword"/>
    <w:uiPriority w:val="99"/>
    <w:rsid w:val="00135E50"/>
    <w:rPr>
      <w:rFonts w:cs="Consolas-Bold"/>
      <w:b/>
      <w:bCs/>
      <w:color w:val="0000FF"/>
      <w:spacing w:val="0"/>
      <w:w w:val="100"/>
      <w:szCs w:val="16"/>
    </w:rPr>
  </w:style>
  <w:style w:type="character" w:customStyle="1" w:styleId="CPComment">
    <w:name w:val="CP Comment"/>
    <w:uiPriority w:val="99"/>
    <w:rsid w:val="00135E50"/>
    <w:rPr>
      <w:rFonts w:cs="Consolas-Italic"/>
      <w:i/>
      <w:iCs/>
      <w:color w:val="008000"/>
    </w:rPr>
  </w:style>
  <w:style w:type="character" w:customStyle="1" w:styleId="Maroon">
    <w:name w:val="Maroon"/>
    <w:uiPriority w:val="99"/>
    <w:rsid w:val="00135E50"/>
    <w:rPr>
      <w:rFonts w:ascii="Consolas" w:hAnsi="Consolas" w:cs="Consolas"/>
      <w:color w:val="A31515"/>
    </w:rPr>
  </w:style>
  <w:style w:type="character" w:customStyle="1" w:styleId="E1">
    <w:name w:val="E1"/>
    <w:uiPriority w:val="99"/>
    <w:rsid w:val="00135E50"/>
    <w:rPr>
      <w:rFonts w:ascii="Palatino-Bold" w:hAnsi="Palatino-Bold" w:cs="Palatino-Bold"/>
      <w:b/>
      <w:bCs/>
    </w:rPr>
  </w:style>
  <w:style w:type="character" w:customStyle="1" w:styleId="C1inHead">
    <w:name w:val="C1 in Head"/>
    <w:uiPriority w:val="99"/>
    <w:rsid w:val="00135E50"/>
    <w:rPr>
      <w:rFonts w:ascii="Consolas" w:hAnsi="Consolas" w:cs="Consolas-Bold"/>
      <w:b/>
      <w:bCs/>
      <w:sz w:val="22"/>
      <w:szCs w:val="18"/>
    </w:rPr>
  </w:style>
  <w:style w:type="character" w:customStyle="1" w:styleId="C1inB-Head">
    <w:name w:val="C1inB-Head"/>
    <w:basedOn w:val="C1inHead"/>
    <w:uiPriority w:val="99"/>
    <w:rsid w:val="00135E50"/>
    <w:rPr>
      <w:rFonts w:ascii="Consolas" w:hAnsi="Consolas" w:cs="Consolas-Bold"/>
      <w:b/>
      <w:bCs/>
      <w:sz w:val="24"/>
      <w:szCs w:val="18"/>
    </w:rPr>
  </w:style>
  <w:style w:type="character" w:customStyle="1" w:styleId="C1inLH">
    <w:name w:val="C1inLH"/>
    <w:basedOn w:val="C1"/>
    <w:uiPriority w:val="99"/>
    <w:rsid w:val="00135E50"/>
    <w:rPr>
      <w:rFonts w:ascii="Consolas" w:hAnsi="Consolas" w:cs="Consolas"/>
      <w:color w:val="000000"/>
      <w:kern w:val="0"/>
      <w:position w:val="0"/>
      <w:sz w:val="18"/>
      <w:szCs w:val="18"/>
    </w:rPr>
  </w:style>
  <w:style w:type="character" w:customStyle="1" w:styleId="Italic">
    <w:name w:val="Italic"/>
    <w:autoRedefine/>
    <w:uiPriority w:val="99"/>
    <w:rsid w:val="00135E50"/>
    <w:rPr>
      <w:rFonts w:cs="Palatino-Italic"/>
      <w:i/>
      <w:iCs/>
    </w:rPr>
  </w:style>
  <w:style w:type="character" w:customStyle="1" w:styleId="C1BoldItal">
    <w:name w:val="C1BoldItal"/>
    <w:basedOn w:val="C1inB-Head"/>
    <w:uiPriority w:val="99"/>
    <w:rsid w:val="00135E50"/>
    <w:rPr>
      <w:rFonts w:ascii="Consolas-BoldItalic" w:hAnsi="Consolas-BoldItalic" w:cs="Consolas-BoldItalic"/>
      <w:b/>
      <w:bCs/>
      <w:i/>
      <w:iCs/>
      <w:sz w:val="24"/>
      <w:szCs w:val="18"/>
    </w:rPr>
  </w:style>
  <w:style w:type="character" w:customStyle="1" w:styleId="c1inTable">
    <w:name w:val="c1inTable"/>
    <w:basedOn w:val="C1"/>
    <w:uiPriority w:val="99"/>
    <w:rsid w:val="00135E50"/>
    <w:rPr>
      <w:rFonts w:ascii="Consolas" w:hAnsi="Consolas" w:cs="Consolas"/>
      <w:color w:val="000000"/>
      <w:kern w:val="0"/>
      <w:position w:val="0"/>
      <w:sz w:val="18"/>
      <w:szCs w:val="18"/>
    </w:rPr>
  </w:style>
  <w:style w:type="character" w:customStyle="1" w:styleId="C1-9pt">
    <w:name w:val="C1-9pt"/>
    <w:basedOn w:val="C1"/>
    <w:uiPriority w:val="99"/>
    <w:rsid w:val="00135E50"/>
    <w:rPr>
      <w:rFonts w:ascii="Consolas" w:hAnsi="Consolas" w:cs="Consolas"/>
      <w:color w:val="000000"/>
      <w:kern w:val="0"/>
      <w:position w:val="0"/>
      <w:sz w:val="18"/>
      <w:szCs w:val="18"/>
    </w:rPr>
  </w:style>
  <w:style w:type="character" w:customStyle="1" w:styleId="TBital">
    <w:name w:val="TBital"/>
    <w:uiPriority w:val="99"/>
    <w:rsid w:val="00135E50"/>
    <w:rPr>
      <w:rFonts w:ascii="Helvetica-Oblique" w:hAnsi="Helvetica-Oblique" w:cs="Helvetica-Oblique"/>
      <w:i/>
      <w:iCs/>
      <w:color w:val="000000"/>
      <w:w w:val="100"/>
      <w:sz w:val="17"/>
      <w:szCs w:val="17"/>
      <w:u w:val="none"/>
      <w:lang w:val="en-US"/>
    </w:rPr>
  </w:style>
  <w:style w:type="character" w:customStyle="1" w:styleId="Continues">
    <w:name w:val="Continues"/>
    <w:basedOn w:val="TBital"/>
    <w:uiPriority w:val="99"/>
    <w:rsid w:val="00135E50"/>
    <w:rPr>
      <w:rFonts w:ascii="MetaPlusMedium-Italic" w:hAnsi="MetaPlusMedium-Italic" w:cs="MetaPlusMedium-Italic"/>
      <w:i/>
      <w:iCs/>
      <w:color w:val="000000"/>
      <w:spacing w:val="-2"/>
      <w:w w:val="100"/>
      <w:sz w:val="16"/>
      <w:szCs w:val="16"/>
      <w:u w:val="none"/>
      <w:lang w:val="en-US"/>
    </w:rPr>
  </w:style>
  <w:style w:type="character" w:customStyle="1" w:styleId="DropCap">
    <w:name w:val="DropCap"/>
    <w:uiPriority w:val="99"/>
    <w:rsid w:val="00135E50"/>
    <w:rPr>
      <w:rFonts w:ascii="MetaPlusMedium-Roman" w:hAnsi="MetaPlusMedium-Roman" w:cs="MetaPlusMedium-Roman"/>
      <w:color w:val="000000"/>
      <w:spacing w:val="-2"/>
      <w:position w:val="-4"/>
      <w:sz w:val="23"/>
      <w:szCs w:val="23"/>
    </w:rPr>
  </w:style>
  <w:style w:type="character" w:customStyle="1" w:styleId="PalSmCaps">
    <w:name w:val="PalSmCaps"/>
    <w:uiPriority w:val="99"/>
    <w:rsid w:val="00135E50"/>
    <w:rPr>
      <w:rFonts w:ascii="Palatino-Roman" w:hAnsi="Palatino-Roman" w:cs="Palatino-Roman"/>
      <w:smallCaps/>
    </w:rPr>
  </w:style>
  <w:style w:type="character" w:customStyle="1" w:styleId="LN">
    <w:name w:val="LN"/>
    <w:uiPriority w:val="99"/>
    <w:rsid w:val="00135E50"/>
    <w:rPr>
      <w:rFonts w:ascii="MetaPlusBook-Caps" w:hAnsi="MetaPlusBook-Caps" w:cs="MetaPlusBook-Caps"/>
      <w:smallCaps/>
      <w:color w:val="000000"/>
      <w:spacing w:val="7"/>
      <w:w w:val="100"/>
      <w:sz w:val="18"/>
      <w:szCs w:val="18"/>
    </w:rPr>
  </w:style>
  <w:style w:type="character" w:customStyle="1" w:styleId="GuideBold">
    <w:name w:val="GuideBold"/>
    <w:uiPriority w:val="99"/>
    <w:rsid w:val="00135E50"/>
    <w:rPr>
      <w:rFonts w:ascii="MetaPlusBold-Roman" w:hAnsi="MetaPlusBold-Roman" w:cs="MetaPlusBold-Roman"/>
    </w:rPr>
  </w:style>
  <w:style w:type="character" w:customStyle="1" w:styleId="UpperDingbat">
    <w:name w:val="UpperDingbat"/>
    <w:uiPriority w:val="99"/>
    <w:rsid w:val="00135E50"/>
    <w:rPr>
      <w:rFonts w:ascii="ZapfDingbats" w:hAnsi="ZapfDingbats" w:cs="ZapfDingbats"/>
      <w:color w:val="000000"/>
      <w:position w:val="8"/>
      <w:sz w:val="18"/>
      <w:szCs w:val="18"/>
    </w:rPr>
  </w:style>
  <w:style w:type="character" w:customStyle="1" w:styleId="LowerDingbat">
    <w:name w:val="LowerDingbat"/>
    <w:uiPriority w:val="99"/>
    <w:rsid w:val="00135E50"/>
    <w:rPr>
      <w:rFonts w:ascii="ZapfDingbats" w:hAnsi="ZapfDingbats" w:cs="ZapfDingbats"/>
      <w:color w:val="000000"/>
      <w:position w:val="-4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35E5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35E50"/>
    <w:rPr>
      <w:rFonts w:asciiTheme="minorHAnsi" w:eastAsiaTheme="minorHAnsi" w:hAnsiTheme="minorHAnsi" w:cstheme="minorBidi"/>
      <w:sz w:val="28"/>
      <w:szCs w:val="28"/>
    </w:rPr>
  </w:style>
  <w:style w:type="character" w:customStyle="1" w:styleId="BodyNoIndentChar">
    <w:name w:val="BodyNoIndent Char"/>
    <w:link w:val="BodyNoIndent"/>
    <w:uiPriority w:val="99"/>
    <w:locked/>
    <w:rsid w:val="00135E50"/>
    <w:rPr>
      <w:rFonts w:ascii="Palatino-Roman" w:eastAsiaTheme="minorHAnsi" w:hAnsi="Palatino-Roman" w:cs="Palatino-Roman"/>
      <w:color w:val="000000"/>
      <w:sz w:val="22"/>
      <w:szCs w:val="22"/>
    </w:rPr>
  </w:style>
  <w:style w:type="paragraph" w:customStyle="1" w:styleId="ChapterTitle">
    <w:name w:val="Chapter Title"/>
    <w:next w:val="Quote"/>
    <w:rsid w:val="00135E50"/>
    <w:rPr>
      <w:rFonts w:ascii="Arial" w:hAnsi="Arial" w:cs="Arial"/>
      <w:b/>
      <w:sz w:val="36"/>
      <w:szCs w:val="36"/>
    </w:rPr>
  </w:style>
  <w:style w:type="paragraph" w:styleId="Quote">
    <w:name w:val="Quote"/>
    <w:basedOn w:val="Normal"/>
    <w:next w:val="Normal"/>
    <w:link w:val="QuoteChar"/>
    <w:uiPriority w:val="29"/>
    <w:qFormat/>
    <w:rsid w:val="00135E5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35E50"/>
    <w:rPr>
      <w:rFonts w:asciiTheme="minorHAnsi" w:eastAsiaTheme="minorHAnsi" w:hAnsiTheme="minorHAnsi" w:cstheme="minorBidi"/>
      <w:i/>
      <w:iCs/>
      <w:color w:val="000000" w:themeColor="text1"/>
      <w:sz w:val="22"/>
      <w:szCs w:val="22"/>
    </w:rPr>
  </w:style>
  <w:style w:type="paragraph" w:customStyle="1" w:styleId="FirstInChapter">
    <w:name w:val="FirstInChapter"/>
    <w:basedOn w:val="Body"/>
    <w:next w:val="Body"/>
    <w:rsid w:val="00135E50"/>
    <w:pPr>
      <w:spacing w:before="360"/>
      <w:ind w:firstLine="0"/>
    </w:pPr>
    <w:rPr>
      <w:rFonts w:ascii="Arial" w:hAnsi="Arial" w:cs="Arial"/>
    </w:rPr>
  </w:style>
  <w:style w:type="paragraph" w:customStyle="1" w:styleId="Extract-Only">
    <w:name w:val="Extract-Only"/>
    <w:qFormat/>
    <w:rsid w:val="00135E50"/>
    <w:pPr>
      <w:widowControl w:val="0"/>
      <w:autoSpaceDE w:val="0"/>
      <w:autoSpaceDN w:val="0"/>
      <w:adjustRightInd w:val="0"/>
      <w:spacing w:before="120" w:after="120"/>
      <w:ind w:left="720" w:right="720"/>
      <w:jc w:val="both"/>
    </w:pPr>
    <w:rPr>
      <w:rFonts w:ascii="Helvetica-Oblique" w:hAnsi="Helvetica-Oblique" w:cs="Helvetica-Oblique"/>
      <w:i/>
      <w:iCs/>
      <w:sz w:val="28"/>
      <w:szCs w:val="28"/>
    </w:rPr>
  </w:style>
  <w:style w:type="paragraph" w:customStyle="1" w:styleId="Extract-Last">
    <w:name w:val="Extract-Last"/>
    <w:basedOn w:val="Extract-Only"/>
    <w:next w:val="Body"/>
    <w:qFormat/>
    <w:rsid w:val="00135E50"/>
    <w:pPr>
      <w:spacing w:before="0"/>
    </w:pPr>
    <w:rPr>
      <w:rFonts w:ascii="Helvetica" w:hAnsi="Helvetica" w:cs="Helvetica"/>
    </w:rPr>
  </w:style>
  <w:style w:type="character" w:customStyle="1" w:styleId="ItalicCharacter">
    <w:name w:val="ItalicCharacter"/>
    <w:basedOn w:val="DefaultParagraphFont"/>
    <w:uiPriority w:val="1"/>
    <w:qFormat/>
    <w:rsid w:val="00135E50"/>
    <w:rPr>
      <w:i/>
    </w:rPr>
  </w:style>
  <w:style w:type="character" w:customStyle="1" w:styleId="definition">
    <w:name w:val="definition"/>
    <w:uiPriority w:val="1"/>
    <w:qFormat/>
    <w:rsid w:val="00135E50"/>
    <w:rPr>
      <w:b w:val="0"/>
      <w:u w:val="single"/>
    </w:rPr>
  </w:style>
  <w:style w:type="paragraph" w:customStyle="1" w:styleId="FigureCaption">
    <w:name w:val="FigureCaption"/>
    <w:qFormat/>
    <w:rsid w:val="00135E50"/>
    <w:rPr>
      <w:rFonts w:ascii="Tw Cen MT" w:hAnsi="Tw Cen MT" w:cs="ArialMT"/>
      <w:sz w:val="32"/>
      <w:szCs w:val="32"/>
    </w:rPr>
  </w:style>
  <w:style w:type="paragraph" w:customStyle="1" w:styleId="ProductionDirection">
    <w:name w:val="ProductionDirection"/>
    <w:basedOn w:val="Body"/>
    <w:qFormat/>
    <w:rsid w:val="00135E50"/>
    <w:pPr>
      <w:ind w:firstLine="0"/>
    </w:pPr>
    <w:rPr>
      <w:rFonts w:ascii="Helvetica-BoldOblique" w:hAnsi="Helvetica-BoldOblique" w:cs="Helvetica-BoldOblique"/>
      <w:b/>
      <w:bCs/>
      <w:i/>
      <w:iCs/>
      <w:color w:val="4F81BD" w:themeColor="accent1"/>
    </w:rPr>
  </w:style>
  <w:style w:type="paragraph" w:customStyle="1" w:styleId="QuoteAttrib">
    <w:name w:val="QuoteAttrib"/>
    <w:basedOn w:val="Quote"/>
    <w:qFormat/>
    <w:rsid w:val="00135E50"/>
    <w:pPr>
      <w:jc w:val="right"/>
    </w:pPr>
    <w:rPr>
      <w:rFonts w:ascii="Calibri" w:hAnsi="Calibri" w:cs="ArialMT"/>
      <w:i w:val="0"/>
    </w:rPr>
  </w:style>
  <w:style w:type="paragraph" w:styleId="TOCHeading">
    <w:name w:val="TOC Heading"/>
    <w:basedOn w:val="Heading1"/>
    <w:next w:val="Body"/>
    <w:uiPriority w:val="39"/>
    <w:semiHidden/>
    <w:unhideWhenUsed/>
    <w:qFormat/>
    <w:rsid w:val="00135E50"/>
    <w:pPr>
      <w:outlineLvl w:val="9"/>
    </w:pPr>
    <w:rPr>
      <w:rFonts w:ascii="Cambria" w:eastAsia="Times New Roman" w:hAnsi="Cambria" w:cs="Times New Roman"/>
      <w:color w:val="345A8A"/>
    </w:rPr>
  </w:style>
  <w:style w:type="paragraph" w:customStyle="1" w:styleId="CN">
    <w:name w:val="CN"/>
    <w:basedOn w:val="CT"/>
    <w:qFormat/>
    <w:rsid w:val="00135E50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5E5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E50"/>
    <w:rPr>
      <w:rFonts w:ascii="Lucida Grande" w:eastAsiaTheme="minorHAnsi" w:hAnsi="Lucida Grande" w:cs="Lucida Grande"/>
      <w:sz w:val="18"/>
      <w:szCs w:val="18"/>
    </w:rPr>
  </w:style>
  <w:style w:type="paragraph" w:customStyle="1" w:styleId="BL">
    <w:name w:val="BL"/>
    <w:autoRedefine/>
    <w:uiPriority w:val="99"/>
    <w:rsid w:val="00135E50"/>
    <w:pPr>
      <w:numPr>
        <w:numId w:val="38"/>
      </w:numPr>
    </w:pPr>
    <w:rPr>
      <w:rFonts w:ascii="Palatino-Roman" w:eastAsia="Cambria" w:hAnsi="Palatino-Roman" w:cs="Palatino-Roman"/>
      <w:color w:val="000000"/>
      <w:sz w:val="22"/>
      <w:szCs w:val="22"/>
    </w:rPr>
  </w:style>
  <w:style w:type="paragraph" w:customStyle="1" w:styleId="BL1">
    <w:name w:val="BL1"/>
    <w:next w:val="BL"/>
    <w:autoRedefine/>
    <w:uiPriority w:val="99"/>
    <w:rsid w:val="00135E50"/>
    <w:pPr>
      <w:numPr>
        <w:numId w:val="39"/>
      </w:numPr>
      <w:ind w:right="720"/>
    </w:pPr>
    <w:rPr>
      <w:rFonts w:ascii="Palatino-Roman" w:eastAsia="Cambria" w:hAnsi="Palatino-Roman" w:cs="Palatino-Roman"/>
      <w:color w:val="000000"/>
      <w:sz w:val="22"/>
      <w:szCs w:val="22"/>
    </w:rPr>
  </w:style>
  <w:style w:type="paragraph" w:customStyle="1" w:styleId="BLX">
    <w:name w:val="BLX"/>
    <w:autoRedefine/>
    <w:uiPriority w:val="99"/>
    <w:rsid w:val="00135E50"/>
    <w:pPr>
      <w:numPr>
        <w:numId w:val="41"/>
      </w:numPr>
      <w:spacing w:after="240"/>
    </w:pPr>
    <w:rPr>
      <w:rFonts w:ascii="Palatino-Roman" w:eastAsia="Cambria" w:hAnsi="Palatino-Roman" w:cs="Palatino-Roman"/>
      <w:color w:val="000000"/>
      <w:sz w:val="22"/>
      <w:szCs w:val="22"/>
    </w:rPr>
  </w:style>
  <w:style w:type="character" w:customStyle="1" w:styleId="BodyChar">
    <w:name w:val="Body Char"/>
    <w:uiPriority w:val="99"/>
    <w:rsid w:val="00135E50"/>
    <w:rPr>
      <w:rFonts w:ascii="Palatino-Roman" w:hAnsi="Palatino-Roman" w:cs="Palatino-Roman"/>
      <w:color w:val="000000"/>
      <w:w w:val="100"/>
      <w:sz w:val="22"/>
      <w:szCs w:val="22"/>
    </w:rPr>
  </w:style>
  <w:style w:type="character" w:customStyle="1" w:styleId="BodyTextChar">
    <w:name w:val="BodyTextChar"/>
    <w:basedOn w:val="C1"/>
    <w:uiPriority w:val="99"/>
    <w:rsid w:val="00135E50"/>
    <w:rPr>
      <w:rFonts w:ascii="Palatino-Roman" w:hAnsi="Palatino-Roman" w:cs="Palatino-Roman"/>
      <w:color w:val="000000"/>
      <w:kern w:val="0"/>
      <w:position w:val="0"/>
      <w:sz w:val="22"/>
      <w:szCs w:val="22"/>
    </w:rPr>
  </w:style>
  <w:style w:type="character" w:customStyle="1" w:styleId="Bullet">
    <w:name w:val="Bullet"/>
    <w:uiPriority w:val="99"/>
    <w:rsid w:val="00135E50"/>
    <w:rPr>
      <w:rFonts w:ascii="Palatino-Roman" w:hAnsi="Palatino-Roman" w:cs="Palatino-Roman"/>
      <w:color w:val="000000"/>
      <w:position w:val="0"/>
      <w:sz w:val="20"/>
      <w:szCs w:val="20"/>
    </w:rPr>
  </w:style>
  <w:style w:type="character" w:customStyle="1" w:styleId="C1inLanguageHead">
    <w:name w:val="C1 in LanguageHead"/>
    <w:basedOn w:val="C1inHead"/>
    <w:autoRedefine/>
    <w:uiPriority w:val="99"/>
    <w:qFormat/>
    <w:rsid w:val="00135E50"/>
    <w:rPr>
      <w:rFonts w:ascii="Consolas" w:hAnsi="Consolas" w:cs="Consolas-Bold"/>
      <w:b/>
      <w:bCs/>
      <w:sz w:val="24"/>
      <w:szCs w:val="18"/>
    </w:rPr>
  </w:style>
  <w:style w:type="character" w:customStyle="1" w:styleId="C1inAhead">
    <w:name w:val="C1inAhead"/>
    <w:basedOn w:val="C1"/>
    <w:uiPriority w:val="99"/>
    <w:rsid w:val="00135E50"/>
    <w:rPr>
      <w:rFonts w:ascii="Consolas" w:hAnsi="Consolas" w:cs="Consolas-Bold"/>
      <w:b/>
      <w:bCs/>
      <w:color w:val="000000"/>
      <w:spacing w:val="-1"/>
      <w:kern w:val="0"/>
      <w:position w:val="0"/>
      <w:sz w:val="24"/>
      <w:szCs w:val="24"/>
    </w:rPr>
  </w:style>
  <w:style w:type="character" w:customStyle="1" w:styleId="c1inFN">
    <w:name w:val="c1inFN"/>
    <w:basedOn w:val="C1"/>
    <w:uiPriority w:val="99"/>
    <w:rsid w:val="00135E50"/>
    <w:rPr>
      <w:rFonts w:ascii="Consolas" w:hAnsi="Consolas" w:cs="Consolas"/>
      <w:color w:val="000000"/>
      <w:kern w:val="0"/>
      <w:position w:val="0"/>
      <w:sz w:val="16"/>
      <w:szCs w:val="16"/>
    </w:rPr>
  </w:style>
  <w:style w:type="character" w:customStyle="1" w:styleId="E1inLangBody">
    <w:name w:val="E1inLangBody"/>
    <w:uiPriority w:val="99"/>
    <w:rsid w:val="00135E50"/>
    <w:rPr>
      <w:rFonts w:ascii="Meta-Bold" w:hAnsi="Meta-Bold" w:cs="Meta-Bold"/>
      <w:b/>
      <w:bCs/>
    </w:rPr>
  </w:style>
  <w:style w:type="character" w:customStyle="1" w:styleId="E2Footnote">
    <w:name w:val="E2 Footnote"/>
    <w:uiPriority w:val="99"/>
    <w:rsid w:val="00135E50"/>
    <w:rPr>
      <w:rFonts w:ascii="Palatino-Italic" w:hAnsi="Palatino-Italic" w:cs="Palatino-Italic"/>
      <w:i/>
      <w:iCs/>
      <w:w w:val="100"/>
      <w:sz w:val="16"/>
      <w:szCs w:val="16"/>
    </w:rPr>
  </w:style>
  <w:style w:type="character" w:customStyle="1" w:styleId="E4">
    <w:name w:val="E4"/>
    <w:uiPriority w:val="99"/>
    <w:rsid w:val="00135E50"/>
    <w:rPr>
      <w:u w:color="000000"/>
      <w:shd w:val="clear" w:color="auto" w:fill="E0E0E0"/>
    </w:rPr>
  </w:style>
  <w:style w:type="paragraph" w:customStyle="1" w:styleId="LangContrastBody">
    <w:name w:val="LangContrastBody"/>
    <w:basedOn w:val="Body"/>
    <w:uiPriority w:val="99"/>
    <w:rsid w:val="00135E50"/>
    <w:pPr>
      <w:shd w:val="clear" w:color="auto" w:fill="E0E0E0"/>
      <w:spacing w:line="320" w:lineRule="atLeast"/>
      <w:ind w:left="1080" w:right="720" w:firstLine="0"/>
    </w:pPr>
    <w:rPr>
      <w:rFonts w:ascii="Meta-Normal" w:hAnsi="Meta-Normal" w:cs="Meta-Normal"/>
      <w:spacing w:val="-6"/>
    </w:rPr>
  </w:style>
  <w:style w:type="paragraph" w:customStyle="1" w:styleId="NoteHolder">
    <w:name w:val="NoteHolder"/>
    <w:basedOn w:val="NoteHead"/>
    <w:uiPriority w:val="99"/>
    <w:rsid w:val="00135E50"/>
    <w:pPr>
      <w:spacing w:before="420" w:after="270"/>
      <w:ind w:left="0"/>
      <w:outlineLvl w:val="9"/>
    </w:pPr>
    <w:rPr>
      <w:rFonts w:ascii="Palatino-Roman" w:hAnsi="Palatino-Roman" w:cs="Palatino-Roman"/>
      <w:position w:val="8"/>
      <w:sz w:val="20"/>
      <w:szCs w:val="20"/>
    </w:rPr>
  </w:style>
  <w:style w:type="paragraph" w:customStyle="1" w:styleId="LangContrastHolder">
    <w:name w:val="LangContrastHolder"/>
    <w:basedOn w:val="Normal"/>
    <w:uiPriority w:val="99"/>
    <w:rsid w:val="00135E50"/>
    <w:pPr>
      <w:widowControl w:val="0"/>
      <w:shd w:val="clear" w:color="auto" w:fill="E0E0E0"/>
      <w:tabs>
        <w:tab w:val="left" w:pos="340"/>
      </w:tabs>
      <w:autoSpaceDE w:val="0"/>
      <w:autoSpaceDN w:val="0"/>
      <w:adjustRightInd w:val="0"/>
      <w:spacing w:before="470" w:after="260" w:line="280" w:lineRule="atLeast"/>
      <w:ind w:right="720"/>
      <w:textAlignment w:val="center"/>
    </w:pPr>
    <w:rPr>
      <w:rFonts w:ascii="Palatino-Roman" w:hAnsi="Palatino-Roman" w:cs="Palatino-Roman"/>
      <w:b/>
      <w:color w:val="000000"/>
      <w:position w:val="8"/>
      <w:sz w:val="20"/>
      <w:szCs w:val="20"/>
    </w:rPr>
  </w:style>
  <w:style w:type="character" w:customStyle="1" w:styleId="Maroonital">
    <w:name w:val="Maroon ital"/>
    <w:basedOn w:val="Maroon"/>
    <w:uiPriority w:val="99"/>
    <w:rsid w:val="00135E50"/>
    <w:rPr>
      <w:rFonts w:ascii="Consolas" w:hAnsi="Consolas" w:cs="Consolas-Italic"/>
      <w:i/>
      <w:iCs/>
      <w:color w:val="A31515"/>
    </w:rPr>
  </w:style>
  <w:style w:type="paragraph" w:customStyle="1" w:styleId="MindMapHolder">
    <w:name w:val="MindMapHolder"/>
    <w:basedOn w:val="FigureHolder"/>
    <w:autoRedefine/>
    <w:uiPriority w:val="99"/>
    <w:rsid w:val="00135E50"/>
    <w:pPr>
      <w:spacing w:before="300" w:after="290"/>
      <w:jc w:val="center"/>
    </w:pPr>
  </w:style>
  <w:style w:type="paragraph" w:customStyle="1" w:styleId="NoteBody">
    <w:name w:val="NoteBody"/>
    <w:basedOn w:val="BodyNoIndent"/>
    <w:uiPriority w:val="99"/>
    <w:rsid w:val="00135E50"/>
    <w:pPr>
      <w:shd w:val="clear" w:color="auto" w:fill="E0E0E0"/>
      <w:spacing w:line="280" w:lineRule="atLeast"/>
      <w:ind w:left="1080" w:right="720"/>
    </w:pPr>
  </w:style>
  <w:style w:type="paragraph" w:customStyle="1" w:styleId="SBsubhead">
    <w:name w:val="SBsubhead"/>
    <w:basedOn w:val="HB"/>
    <w:uiPriority w:val="99"/>
    <w:rsid w:val="00135E50"/>
    <w:pPr>
      <w:spacing w:before="120"/>
    </w:pPr>
    <w:rPr>
      <w:rFonts w:ascii="MetaPlusBold-Roman" w:hAnsi="MetaPlusBold-Roman" w:cs="MetaPlusBold-Roman"/>
    </w:rPr>
  </w:style>
  <w:style w:type="paragraph" w:customStyle="1" w:styleId="Snippet">
    <w:name w:val="Snippet"/>
    <w:basedOn w:val="CDT"/>
    <w:uiPriority w:val="99"/>
    <w:rsid w:val="00135E50"/>
    <w:pPr>
      <w:spacing w:line="240" w:lineRule="atLeast"/>
    </w:pPr>
    <w:rPr>
      <w:sz w:val="20"/>
      <w:szCs w:val="20"/>
    </w:rPr>
  </w:style>
  <w:style w:type="paragraph" w:customStyle="1" w:styleId="Snippet1">
    <w:name w:val="Snippet1"/>
    <w:basedOn w:val="Snippet"/>
    <w:uiPriority w:val="99"/>
    <w:rsid w:val="00135E50"/>
    <w:pPr>
      <w:spacing w:before="140"/>
    </w:pPr>
  </w:style>
  <w:style w:type="paragraph" w:customStyle="1" w:styleId="SnippetOnly">
    <w:name w:val="SnippetOnly"/>
    <w:basedOn w:val="Snippet1"/>
    <w:uiPriority w:val="99"/>
    <w:rsid w:val="00135E50"/>
    <w:pPr>
      <w:spacing w:after="140"/>
    </w:pPr>
  </w:style>
  <w:style w:type="paragraph" w:customStyle="1" w:styleId="BB">
    <w:name w:val="BB"/>
    <w:basedOn w:val="Normal"/>
    <w:autoRedefine/>
    <w:uiPriority w:val="99"/>
    <w:rsid w:val="00135E50"/>
    <w:pPr>
      <w:widowControl w:val="0"/>
      <w:tabs>
        <w:tab w:val="left" w:pos="720"/>
      </w:tabs>
      <w:suppressAutoHyphens/>
      <w:autoSpaceDE w:val="0"/>
      <w:autoSpaceDN w:val="0"/>
      <w:adjustRightInd w:val="0"/>
      <w:spacing w:after="60" w:line="300" w:lineRule="atLeast"/>
      <w:ind w:left="936"/>
      <w:textAlignment w:val="center"/>
    </w:pPr>
    <w:rPr>
      <w:rFonts w:ascii="Palatino-Roman" w:eastAsia="Times New Roman" w:hAnsi="Palatino-Roman" w:cs="Palatino-Roman"/>
      <w:color w:val="000000"/>
    </w:rPr>
  </w:style>
  <w:style w:type="paragraph" w:customStyle="1" w:styleId="BB-X">
    <w:name w:val="BB-X"/>
    <w:basedOn w:val="BB"/>
    <w:uiPriority w:val="99"/>
    <w:rsid w:val="00135E50"/>
    <w:pPr>
      <w:spacing w:after="320"/>
    </w:pPr>
  </w:style>
  <w:style w:type="paragraph" w:customStyle="1" w:styleId="NL1Sub">
    <w:name w:val="NL1Sub"/>
    <w:basedOn w:val="NL1"/>
    <w:qFormat/>
    <w:rsid w:val="00135E50"/>
    <w:pPr>
      <w:spacing w:before="0"/>
      <w:ind w:left="1080"/>
    </w:pPr>
  </w:style>
  <w:style w:type="paragraph" w:customStyle="1" w:styleId="Style1">
    <w:name w:val="Style1"/>
    <w:basedOn w:val="NL1Sub"/>
    <w:qFormat/>
    <w:rsid w:val="00135E50"/>
  </w:style>
  <w:style w:type="paragraph" w:customStyle="1" w:styleId="NLSub">
    <w:name w:val="NLSub"/>
    <w:basedOn w:val="NL1Sub"/>
    <w:autoRedefine/>
    <w:qFormat/>
    <w:rsid w:val="00135E50"/>
  </w:style>
  <w:style w:type="paragraph" w:customStyle="1" w:styleId="TableHolderFNbelow">
    <w:name w:val="TableHolderFNbelow"/>
    <w:basedOn w:val="TableHolder"/>
    <w:uiPriority w:val="99"/>
    <w:rsid w:val="00135E50"/>
    <w:pPr>
      <w:spacing w:after="120"/>
    </w:pPr>
  </w:style>
  <w:style w:type="paragraph" w:customStyle="1" w:styleId="Adv1">
    <w:name w:val="Adv1"/>
    <w:basedOn w:val="BodyNoIndent"/>
    <w:uiPriority w:val="99"/>
    <w:rsid w:val="00135E50"/>
  </w:style>
  <w:style w:type="paragraph" w:customStyle="1" w:styleId="ListingHolderRuleBelow">
    <w:name w:val="ListingHolderRuleBelow"/>
    <w:basedOn w:val="FigureHolder"/>
    <w:uiPriority w:val="99"/>
    <w:rsid w:val="00135E50"/>
    <w:pPr>
      <w:pBdr>
        <w:bottom w:val="single" w:sz="4" w:space="3" w:color="auto"/>
      </w:pBdr>
      <w:spacing w:before="0" w:after="300"/>
    </w:pPr>
  </w:style>
  <w:style w:type="paragraph" w:customStyle="1" w:styleId="Adv">
    <w:name w:val="Adv"/>
    <w:basedOn w:val="Body"/>
    <w:uiPriority w:val="99"/>
    <w:rsid w:val="00135E50"/>
  </w:style>
  <w:style w:type="paragraph" w:customStyle="1" w:styleId="LHNoSpaceAbove">
    <w:name w:val="LHNoSpaceAbove"/>
    <w:basedOn w:val="LH"/>
    <w:uiPriority w:val="99"/>
    <w:rsid w:val="00135E50"/>
    <w:pPr>
      <w:spacing w:before="0"/>
    </w:pPr>
  </w:style>
  <w:style w:type="paragraph" w:customStyle="1" w:styleId="CDTOnly">
    <w:name w:val="CDTOnly"/>
    <w:basedOn w:val="CDT1"/>
    <w:uiPriority w:val="99"/>
    <w:rsid w:val="00135E50"/>
    <w:pPr>
      <w:pBdr>
        <w:bottom w:val="single" w:sz="4" w:space="4" w:color="000000"/>
      </w:pBdr>
      <w:spacing w:after="320"/>
    </w:pPr>
  </w:style>
  <w:style w:type="paragraph" w:customStyle="1" w:styleId="ListingHolderNoRuleBelow">
    <w:name w:val="ListingHolderNoRuleBelow"/>
    <w:basedOn w:val="ListingHolderRuleBelow"/>
    <w:uiPriority w:val="99"/>
    <w:rsid w:val="00135E50"/>
    <w:pPr>
      <w:pBdr>
        <w:bottom w:val="none" w:sz="0" w:space="0" w:color="auto"/>
      </w:pBdr>
    </w:pPr>
  </w:style>
  <w:style w:type="paragraph" w:customStyle="1" w:styleId="SnippetX">
    <w:name w:val="SnippetX"/>
    <w:basedOn w:val="CDT"/>
    <w:uiPriority w:val="99"/>
    <w:rsid w:val="00135E50"/>
    <w:pPr>
      <w:spacing w:after="140"/>
    </w:pPr>
    <w:rPr>
      <w:sz w:val="20"/>
    </w:rPr>
  </w:style>
  <w:style w:type="paragraph" w:customStyle="1" w:styleId="FootnoteBL">
    <w:name w:val="FootnoteBL"/>
    <w:basedOn w:val="FootnoteText"/>
    <w:uiPriority w:val="99"/>
    <w:rsid w:val="00135E50"/>
    <w:pPr>
      <w:ind w:left="475" w:hanging="235"/>
    </w:pPr>
  </w:style>
  <w:style w:type="character" w:customStyle="1" w:styleId="FNRefinHead">
    <w:name w:val="FNRef in Head"/>
    <w:basedOn w:val="FootnoteReference"/>
    <w:uiPriority w:val="99"/>
    <w:rsid w:val="00135E50"/>
    <w:rPr>
      <w:rFonts w:ascii="MetaPlusMedium-Roman" w:hAnsi="MetaPlusMedium-Roman" w:cs="MetaPlusMedium-Roman"/>
      <w:color w:val="000000"/>
      <w:w w:val="100"/>
      <w:position w:val="0"/>
      <w:sz w:val="20"/>
      <w:szCs w:val="20"/>
      <w:vertAlign w:val="superscript"/>
    </w:rPr>
  </w:style>
  <w:style w:type="character" w:customStyle="1" w:styleId="NoteUpperDingbat">
    <w:name w:val="NoteUpperDingbat"/>
    <w:basedOn w:val="UpperDingbat"/>
    <w:uiPriority w:val="99"/>
    <w:rsid w:val="00135E50"/>
    <w:rPr>
      <w:rFonts w:ascii="ZapfDingbats" w:hAnsi="ZapfDingbats" w:cs="ZapfDingbats"/>
      <w:color w:val="000000"/>
      <w:position w:val="8"/>
      <w:sz w:val="12"/>
      <w:szCs w:val="12"/>
    </w:rPr>
  </w:style>
  <w:style w:type="character" w:customStyle="1" w:styleId="E2">
    <w:name w:val="E2"/>
    <w:uiPriority w:val="99"/>
    <w:rsid w:val="00135E50"/>
    <w:rPr>
      <w:i/>
      <w:iCs/>
      <w:w w:val="100"/>
    </w:rPr>
  </w:style>
  <w:style w:type="character" w:customStyle="1" w:styleId="OutputBold">
    <w:name w:val="OutputBold"/>
    <w:uiPriority w:val="99"/>
    <w:rsid w:val="00135E50"/>
  </w:style>
  <w:style w:type="character" w:customStyle="1" w:styleId="Tableword">
    <w:name w:val="Tableword"/>
    <w:uiPriority w:val="99"/>
    <w:rsid w:val="00135E50"/>
    <w:rPr>
      <w:rFonts w:ascii="MetaPlusMedium-Roman" w:hAnsi="MetaPlusMedium-Roman" w:cs="MetaPlusMedium-Roman"/>
      <w:smallCaps/>
      <w:color w:val="000000"/>
      <w:spacing w:val="-2"/>
      <w:sz w:val="18"/>
      <w:szCs w:val="18"/>
    </w:rPr>
  </w:style>
  <w:style w:type="character" w:customStyle="1" w:styleId="NoteLowerDingbat">
    <w:name w:val="NoteLowerDingbat"/>
    <w:basedOn w:val="LowerDingbat"/>
    <w:uiPriority w:val="99"/>
    <w:rsid w:val="00135E50"/>
    <w:rPr>
      <w:rFonts w:ascii="ZapfDingbats" w:hAnsi="ZapfDingbats" w:cs="ZapfDingbats"/>
      <w:color w:val="000000"/>
      <w:position w:val="0"/>
      <w:sz w:val="12"/>
      <w:szCs w:val="12"/>
    </w:rPr>
  </w:style>
  <w:style w:type="character" w:styleId="CommentReference">
    <w:name w:val="annotation reference"/>
    <w:basedOn w:val="DefaultParagraphFont"/>
    <w:uiPriority w:val="99"/>
    <w:semiHidden/>
    <w:unhideWhenUsed/>
    <w:rsid w:val="00135E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5E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5E50"/>
    <w:rPr>
      <w:rFonts w:asciiTheme="minorHAnsi" w:eastAsiaTheme="minorHAnsi" w:hAnsiTheme="minorHAnsi" w:cstheme="minorBidi"/>
    </w:rPr>
  </w:style>
  <w:style w:type="paragraph" w:styleId="CommentSubject">
    <w:name w:val="annotation subject"/>
    <w:basedOn w:val="Normal"/>
    <w:next w:val="Normal"/>
    <w:link w:val="CommentSubjectChar"/>
    <w:uiPriority w:val="99"/>
    <w:semiHidden/>
    <w:unhideWhenUsed/>
    <w:rsid w:val="00135E50"/>
    <w:rPr>
      <w:b/>
      <w:bCs/>
    </w:rPr>
  </w:style>
  <w:style w:type="character" w:customStyle="1" w:styleId="CommentSubjectChar">
    <w:name w:val="Comment Subject Char"/>
    <w:basedOn w:val="DefaultParagraphFont"/>
    <w:link w:val="CommentSubject"/>
    <w:uiPriority w:val="99"/>
    <w:semiHidden/>
    <w:rsid w:val="00135E50"/>
    <w:rPr>
      <w:rFonts w:asciiTheme="minorHAnsi" w:eastAsiaTheme="minorHAnsi" w:hAnsiTheme="minorHAnsi" w:cstheme="minorBidi"/>
      <w:b/>
      <w:bCs/>
      <w:sz w:val="22"/>
      <w:szCs w:val="22"/>
    </w:rPr>
  </w:style>
  <w:style w:type="character" w:styleId="Strong">
    <w:name w:val="Strong"/>
    <w:uiPriority w:val="22"/>
    <w:qFormat/>
    <w:rsid w:val="00135E50"/>
    <w:rPr>
      <w:b/>
      <w:bCs/>
    </w:rPr>
  </w:style>
  <w:style w:type="character" w:styleId="Hyperlink">
    <w:name w:val="Hyperlink"/>
    <w:basedOn w:val="DefaultParagraphFont"/>
    <w:uiPriority w:val="99"/>
    <w:unhideWhenUsed/>
    <w:rsid w:val="00135E50"/>
    <w:rPr>
      <w:color w:val="0000FF"/>
      <w:u w:val="single"/>
    </w:rPr>
  </w:style>
  <w:style w:type="paragraph" w:customStyle="1" w:styleId="MindMapOutline">
    <w:name w:val="MindMapOutline"/>
    <w:basedOn w:val="Normal"/>
    <w:qFormat/>
    <w:rsid w:val="00135E50"/>
    <w:pPr>
      <w:widowControl w:val="0"/>
      <w:pBdr>
        <w:top w:val="single" w:sz="4" w:space="1" w:color="auto"/>
        <w:bottom w:val="single" w:sz="4" w:space="1" w:color="auto"/>
      </w:pBdr>
      <w:autoSpaceDE w:val="0"/>
      <w:autoSpaceDN w:val="0"/>
      <w:adjustRightInd w:val="0"/>
      <w:spacing w:before="120" w:after="120" w:line="300" w:lineRule="atLeast"/>
      <w:ind w:firstLine="302"/>
      <w:contextualSpacing/>
      <w:jc w:val="both"/>
      <w:textAlignment w:val="center"/>
    </w:pPr>
    <w:rPr>
      <w:rFonts w:ascii="Palatino-Roman" w:eastAsiaTheme="minorEastAsia" w:hAnsi="Palatino-Roman" w:cs="Palatino-Roman"/>
      <w:color w:val="000000"/>
      <w:spacing w:val="2"/>
    </w:rPr>
  </w:style>
  <w:style w:type="paragraph" w:customStyle="1" w:styleId="BasicParagraph">
    <w:name w:val="[Basic Paragraph]"/>
    <w:basedOn w:val="Normal"/>
    <w:uiPriority w:val="99"/>
    <w:rsid w:val="00135E50"/>
    <w:pPr>
      <w:widowControl w:val="0"/>
      <w:autoSpaceDE w:val="0"/>
      <w:autoSpaceDN w:val="0"/>
      <w:adjustRightInd w:val="0"/>
      <w:spacing w:after="0" w:line="200" w:lineRule="atLeast"/>
      <w:textAlignment w:val="center"/>
    </w:pPr>
    <w:rPr>
      <w:rFonts w:ascii="Consolas" w:eastAsia="Times New Roman" w:hAnsi="Consolas" w:cs="Consolas"/>
      <w:color w:val="000000"/>
      <w:sz w:val="16"/>
      <w:szCs w:val="16"/>
    </w:rPr>
  </w:style>
  <w:style w:type="paragraph" w:customStyle="1" w:styleId="Bgn-AdvTopicHB">
    <w:name w:val="Bgn-AdvTopicHB"/>
    <w:basedOn w:val="HB"/>
    <w:uiPriority w:val="99"/>
    <w:rsid w:val="00135E50"/>
    <w:pPr>
      <w:spacing w:before="0" w:after="0"/>
      <w:ind w:left="1080"/>
    </w:pPr>
  </w:style>
  <w:style w:type="paragraph" w:customStyle="1" w:styleId="BgnAdvTopicHC">
    <w:name w:val="Bgn_AdvTopicHC"/>
    <w:basedOn w:val="Bgn-AdvTopicHB"/>
    <w:uiPriority w:val="99"/>
    <w:rsid w:val="00135E50"/>
    <w:pPr>
      <w:spacing w:before="120"/>
    </w:pPr>
    <w:rPr>
      <w:rFonts w:ascii="MetaPlusBold-Roman" w:hAnsi="MetaPlusBold-Roman" w:cs="MetaPlusBold-Roman"/>
    </w:rPr>
  </w:style>
  <w:style w:type="paragraph" w:customStyle="1" w:styleId="Bgn-AdvTopic">
    <w:name w:val="Bgn-AdvTopic"/>
    <w:basedOn w:val="Body"/>
    <w:uiPriority w:val="99"/>
    <w:rsid w:val="00135E50"/>
    <w:pPr>
      <w:ind w:left="1080" w:right="720" w:firstLine="302"/>
    </w:pPr>
  </w:style>
  <w:style w:type="paragraph" w:customStyle="1" w:styleId="Bgn-AdvTopic1">
    <w:name w:val="Bgn-AdvTopic1"/>
    <w:basedOn w:val="BodyNoIndent"/>
    <w:uiPriority w:val="99"/>
    <w:rsid w:val="00135E50"/>
    <w:pPr>
      <w:ind w:left="1080" w:right="720"/>
    </w:pPr>
  </w:style>
  <w:style w:type="paragraph" w:customStyle="1" w:styleId="Bgn-AdvTopicBL">
    <w:name w:val="Bgn-AdvTopicBL"/>
    <w:qFormat/>
    <w:rsid w:val="00135E50"/>
    <w:pPr>
      <w:numPr>
        <w:numId w:val="35"/>
      </w:numPr>
      <w:spacing w:before="40"/>
      <w:ind w:right="720"/>
    </w:pPr>
    <w:rPr>
      <w:rFonts w:ascii="Palatino-Roman" w:eastAsia="Cambria" w:hAnsi="Palatino-Roman" w:cs="Palatino-Roman"/>
      <w:color w:val="000000"/>
      <w:sz w:val="22"/>
      <w:szCs w:val="22"/>
    </w:rPr>
  </w:style>
  <w:style w:type="paragraph" w:customStyle="1" w:styleId="Bgn-AdvTopicBL1">
    <w:name w:val="Bgn-AdvTopicBL1"/>
    <w:rsid w:val="00135E50"/>
    <w:pPr>
      <w:numPr>
        <w:numId w:val="36"/>
      </w:numPr>
      <w:spacing w:before="160"/>
      <w:ind w:right="720"/>
    </w:pPr>
    <w:rPr>
      <w:rFonts w:ascii="Palatino-Roman" w:eastAsia="Cambria" w:hAnsi="Palatino-Roman" w:cs="Palatino-Roman"/>
      <w:color w:val="000000"/>
      <w:sz w:val="22"/>
      <w:szCs w:val="22"/>
    </w:rPr>
  </w:style>
  <w:style w:type="paragraph" w:customStyle="1" w:styleId="Bgn-AdvTopicBLX">
    <w:name w:val="Bgn-AdvTopicBLX"/>
    <w:next w:val="Normal"/>
    <w:qFormat/>
    <w:rsid w:val="00135E50"/>
    <w:pPr>
      <w:numPr>
        <w:numId w:val="37"/>
      </w:numPr>
      <w:spacing w:before="40" w:after="240"/>
      <w:ind w:right="720"/>
    </w:pPr>
    <w:rPr>
      <w:rFonts w:ascii="Palatino-Roman" w:eastAsia="Cambria" w:hAnsi="Palatino-Roman" w:cs="Palatino-Roman"/>
      <w:color w:val="000000"/>
      <w:sz w:val="22"/>
      <w:szCs w:val="22"/>
    </w:rPr>
  </w:style>
  <w:style w:type="paragraph" w:customStyle="1" w:styleId="Bgn-AdvTopicHA">
    <w:name w:val="Bgn-AdvTopicHA"/>
    <w:basedOn w:val="Body"/>
    <w:autoRedefine/>
    <w:uiPriority w:val="99"/>
    <w:rsid w:val="00135E50"/>
    <w:pPr>
      <w:keepNext/>
      <w:tabs>
        <w:tab w:val="left" w:pos="320"/>
      </w:tabs>
      <w:spacing w:before="620" w:after="170"/>
      <w:ind w:left="1080" w:right="720" w:firstLine="0"/>
      <w:outlineLvl w:val="2"/>
    </w:pPr>
    <w:rPr>
      <w:rFonts w:ascii="MetaOT-Black" w:hAnsi="MetaOT-Black" w:cs="MetaOT-Black"/>
      <w:caps/>
      <w:spacing w:val="47"/>
    </w:rPr>
  </w:style>
  <w:style w:type="paragraph" w:customStyle="1" w:styleId="Bgn-AdvTopicOnly">
    <w:name w:val="Bgn-AdvTopicOnly"/>
    <w:basedOn w:val="BodyNoIndent"/>
    <w:uiPriority w:val="99"/>
    <w:rsid w:val="00135E50"/>
    <w:pPr>
      <w:spacing w:after="260"/>
      <w:ind w:left="1080" w:right="720"/>
    </w:pPr>
  </w:style>
  <w:style w:type="paragraph" w:customStyle="1" w:styleId="Bgn-AdvTopicSnippet">
    <w:name w:val="Bgn-AdvTopicSnippet"/>
    <w:basedOn w:val="Snippet"/>
    <w:qFormat/>
    <w:rsid w:val="00135E50"/>
    <w:pPr>
      <w:ind w:left="1080" w:right="720"/>
    </w:pPr>
  </w:style>
  <w:style w:type="paragraph" w:customStyle="1" w:styleId="Bgn-AdvTopicSnippet1">
    <w:name w:val="Bgn-AdvTopicSnippet1"/>
    <w:basedOn w:val="Snippet1"/>
    <w:qFormat/>
    <w:rsid w:val="00135E50"/>
    <w:pPr>
      <w:ind w:left="1080" w:right="720"/>
    </w:pPr>
  </w:style>
  <w:style w:type="paragraph" w:customStyle="1" w:styleId="Bgn-AdvTopicSnippetX">
    <w:name w:val="Bgn-AdvTopicSnippetX"/>
    <w:basedOn w:val="SnippetX"/>
    <w:qFormat/>
    <w:rsid w:val="00135E50"/>
    <w:pPr>
      <w:ind w:left="1080" w:right="720"/>
    </w:pPr>
  </w:style>
  <w:style w:type="paragraph" w:customStyle="1" w:styleId="Bgn-AdvTopicX">
    <w:name w:val="Bgn-AdvTopicX"/>
    <w:basedOn w:val="Body"/>
    <w:uiPriority w:val="99"/>
    <w:rsid w:val="00135E50"/>
    <w:pPr>
      <w:spacing w:after="240"/>
      <w:ind w:left="1080" w:right="720" w:firstLine="302"/>
    </w:pPr>
  </w:style>
  <w:style w:type="paragraph" w:customStyle="1" w:styleId="BL1RinInItal">
    <w:name w:val="BL1RinInItal"/>
    <w:basedOn w:val="NL1"/>
    <w:next w:val="BL"/>
    <w:autoRedefine/>
    <w:uiPriority w:val="99"/>
    <w:rsid w:val="00135E50"/>
    <w:pPr>
      <w:numPr>
        <w:numId w:val="40"/>
      </w:numPr>
    </w:pPr>
    <w:rPr>
      <w:rFonts w:ascii="Palatino" w:hAnsi="Palatino"/>
      <w:i/>
    </w:rPr>
  </w:style>
  <w:style w:type="paragraph" w:customStyle="1" w:styleId="BLCon">
    <w:name w:val="BLCon"/>
    <w:qFormat/>
    <w:rsid w:val="00135E50"/>
    <w:pPr>
      <w:spacing w:before="120" w:after="120"/>
      <w:ind w:left="720"/>
    </w:pPr>
    <w:rPr>
      <w:rFonts w:ascii="Palatino-Roman" w:hAnsi="Palatino-Roman" w:cs="Palatino-Roman"/>
      <w:color w:val="000000"/>
      <w:sz w:val="22"/>
      <w:szCs w:val="22"/>
    </w:rPr>
  </w:style>
  <w:style w:type="paragraph" w:customStyle="1" w:styleId="BLConSub">
    <w:name w:val="BLConSub"/>
    <w:basedOn w:val="BLCon"/>
    <w:qFormat/>
    <w:rsid w:val="00135E50"/>
    <w:pPr>
      <w:ind w:left="1080"/>
    </w:pPr>
  </w:style>
  <w:style w:type="paragraph" w:customStyle="1" w:styleId="BLRunInItal">
    <w:name w:val="BLRunInItal"/>
    <w:basedOn w:val="NL"/>
    <w:uiPriority w:val="99"/>
    <w:rsid w:val="00135E50"/>
  </w:style>
  <w:style w:type="character" w:customStyle="1" w:styleId="C1Italic">
    <w:name w:val="C1 Italic"/>
    <w:basedOn w:val="Italic"/>
    <w:uiPriority w:val="99"/>
    <w:rsid w:val="00135E50"/>
    <w:rPr>
      <w:rFonts w:ascii="Consolas" w:hAnsi="Consolas" w:cs="Consolas"/>
      <w:i/>
      <w:iCs/>
      <w:sz w:val="16"/>
      <w:szCs w:val="16"/>
    </w:rPr>
  </w:style>
  <w:style w:type="character" w:customStyle="1" w:styleId="C1Bold">
    <w:name w:val="C1Bold"/>
    <w:basedOn w:val="C1"/>
    <w:uiPriority w:val="1"/>
    <w:qFormat/>
    <w:rsid w:val="00135E50"/>
    <w:rPr>
      <w:rFonts w:ascii="Consolas" w:hAnsi="Consolas" w:cs="Consolas"/>
      <w:b/>
      <w:color w:val="000000"/>
      <w:kern w:val="0"/>
      <w:position w:val="0"/>
      <w:sz w:val="20"/>
      <w:szCs w:val="20"/>
    </w:rPr>
  </w:style>
  <w:style w:type="character" w:customStyle="1" w:styleId="c1inGuidelines">
    <w:name w:val="c1inGuidelines"/>
    <w:uiPriority w:val="99"/>
    <w:rsid w:val="00135E50"/>
    <w:rPr>
      <w:rFonts w:ascii="Consolas" w:hAnsi="Consolas" w:cs="Consolas"/>
      <w:color w:val="000000"/>
      <w:sz w:val="16"/>
      <w:szCs w:val="16"/>
    </w:rPr>
  </w:style>
  <w:style w:type="character" w:customStyle="1" w:styleId="C1ItalicInTable">
    <w:name w:val="C1ItalicInTable"/>
    <w:autoRedefine/>
    <w:uiPriority w:val="99"/>
    <w:rsid w:val="00135E50"/>
    <w:rPr>
      <w:rFonts w:cs="Consolas-Italic"/>
      <w:i/>
      <w:iCs/>
    </w:rPr>
  </w:style>
  <w:style w:type="character" w:customStyle="1" w:styleId="CD1">
    <w:name w:val="CD1"/>
    <w:uiPriority w:val="99"/>
    <w:rsid w:val="00135E50"/>
    <w:rPr>
      <w:rFonts w:ascii="Consolas" w:hAnsi="Consolas" w:cs="Consolas"/>
      <w:color w:val="000000"/>
      <w:w w:val="100"/>
      <w:sz w:val="20"/>
      <w:szCs w:val="20"/>
    </w:rPr>
  </w:style>
  <w:style w:type="paragraph" w:customStyle="1" w:styleId="CP">
    <w:name w:val="CP"/>
    <w:basedOn w:val="Normal"/>
    <w:link w:val="CPChar"/>
    <w:rsid w:val="00135E50"/>
    <w:pPr>
      <w:tabs>
        <w:tab w:val="left" w:pos="172"/>
        <w:tab w:val="left" w:pos="532"/>
        <w:tab w:val="left" w:pos="892"/>
        <w:tab w:val="left" w:pos="1252"/>
        <w:tab w:val="left" w:pos="1612"/>
        <w:tab w:val="left" w:pos="1972"/>
        <w:tab w:val="left" w:pos="2332"/>
      </w:tabs>
    </w:pPr>
    <w:rPr>
      <w:rFonts w:ascii="Courier New" w:eastAsia="Calibri" w:hAnsi="Courier New" w:cs="Courier New"/>
      <w:noProof/>
      <w:color w:val="000000"/>
      <w:spacing w:val="14"/>
      <w:sz w:val="20"/>
      <w:szCs w:val="20"/>
    </w:rPr>
  </w:style>
  <w:style w:type="character" w:customStyle="1" w:styleId="CPChar">
    <w:name w:val="CP Char"/>
    <w:link w:val="CP"/>
    <w:locked/>
    <w:rsid w:val="00135E50"/>
    <w:rPr>
      <w:rFonts w:ascii="Courier New" w:eastAsia="Calibri" w:hAnsi="Courier New" w:cs="Courier New"/>
      <w:noProof/>
      <w:color w:val="000000"/>
      <w:spacing w:val="14"/>
    </w:rPr>
  </w:style>
  <w:style w:type="character" w:customStyle="1" w:styleId="CPChar0">
    <w:name w:val="CPChar"/>
    <w:uiPriority w:val="99"/>
    <w:rsid w:val="00135E50"/>
  </w:style>
  <w:style w:type="character" w:customStyle="1" w:styleId="CPKeywordinSnippet">
    <w:name w:val="CPKeywordinSnippet"/>
    <w:basedOn w:val="CPKeyword"/>
    <w:uiPriority w:val="99"/>
    <w:rsid w:val="00135E50"/>
    <w:rPr>
      <w:rFonts w:ascii="Consolas" w:hAnsi="Consolas" w:cs="Consolas-Bold"/>
      <w:b/>
      <w:bCs/>
      <w:color w:val="0000FF"/>
      <w:spacing w:val="0"/>
      <w:w w:val="100"/>
      <w:sz w:val="20"/>
      <w:szCs w:val="20"/>
    </w:rPr>
  </w:style>
  <w:style w:type="character" w:customStyle="1" w:styleId="DigitinMetaFont">
    <w:name w:val="DigitinMetaFont"/>
    <w:uiPriority w:val="99"/>
    <w:rsid w:val="00135E50"/>
  </w:style>
  <w:style w:type="character" w:customStyle="1" w:styleId="E1-TB">
    <w:name w:val="E1-TB"/>
    <w:autoRedefine/>
    <w:uiPriority w:val="99"/>
    <w:rsid w:val="00135E50"/>
    <w:rPr>
      <w:rFonts w:cs="Consolas-Bold"/>
      <w:b/>
      <w:bCs/>
      <w:sz w:val="17"/>
      <w:szCs w:val="17"/>
    </w:rPr>
  </w:style>
  <w:style w:type="character" w:customStyle="1" w:styleId="E3">
    <w:name w:val="E3"/>
    <w:uiPriority w:val="99"/>
    <w:rsid w:val="00135E50"/>
    <w:rPr>
      <w:b/>
      <w:bCs/>
      <w:i/>
      <w:iCs/>
      <w:w w:val="100"/>
    </w:rPr>
  </w:style>
  <w:style w:type="character" w:customStyle="1" w:styleId="E4CPKeyword">
    <w:name w:val="E4CPKeyword"/>
    <w:uiPriority w:val="99"/>
    <w:rsid w:val="00135E50"/>
    <w:rPr>
      <w:b/>
      <w:bCs/>
      <w:color w:val="0000FF"/>
      <w:u w:color="000000"/>
      <w:shd w:val="clear" w:color="auto" w:fill="E0E0E0"/>
    </w:rPr>
  </w:style>
  <w:style w:type="character" w:customStyle="1" w:styleId="E4Maroon">
    <w:name w:val="E4Maroon"/>
    <w:uiPriority w:val="99"/>
    <w:rsid w:val="00135E50"/>
    <w:rPr>
      <w:color w:val="A31515"/>
      <w:u w:color="000000"/>
      <w:shd w:val="clear" w:color="auto" w:fill="E0E0E0"/>
    </w:rPr>
  </w:style>
  <w:style w:type="character" w:styleId="Emphasis">
    <w:name w:val="Emphasis"/>
    <w:basedOn w:val="DefaultParagraphFont"/>
    <w:uiPriority w:val="20"/>
    <w:qFormat/>
    <w:rsid w:val="00135E50"/>
    <w:rPr>
      <w:i/>
      <w:iCs/>
    </w:rPr>
  </w:style>
  <w:style w:type="character" w:styleId="EndnoteReference">
    <w:name w:val="endnote reference"/>
    <w:semiHidden/>
    <w:rsid w:val="00135E5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35E5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35E50"/>
    <w:rPr>
      <w:rFonts w:asciiTheme="minorHAnsi" w:eastAsiaTheme="minorHAnsi" w:hAnsiTheme="minorHAnsi" w:cstheme="minorBidi"/>
    </w:rPr>
  </w:style>
  <w:style w:type="paragraph" w:customStyle="1" w:styleId="ExampleCode">
    <w:name w:val="ExampleCode"/>
    <w:basedOn w:val="Normal"/>
    <w:uiPriority w:val="99"/>
    <w:rsid w:val="00135E50"/>
    <w:pPr>
      <w:widowControl w:val="0"/>
      <w:tabs>
        <w:tab w:val="left" w:pos="1800"/>
      </w:tabs>
      <w:suppressAutoHyphens/>
      <w:autoSpaceDE w:val="0"/>
      <w:autoSpaceDN w:val="0"/>
      <w:adjustRightInd w:val="0"/>
      <w:spacing w:line="280" w:lineRule="atLeast"/>
      <w:ind w:left="1440" w:right="1440"/>
      <w:textAlignment w:val="center"/>
    </w:pPr>
    <w:rPr>
      <w:rFonts w:ascii="Consolas" w:hAnsi="Consolas" w:cs="Consolas"/>
      <w:color w:val="000000"/>
      <w:sz w:val="20"/>
      <w:szCs w:val="20"/>
    </w:rPr>
  </w:style>
  <w:style w:type="paragraph" w:customStyle="1" w:styleId="Example1">
    <w:name w:val="Example1"/>
    <w:basedOn w:val="ExampleCode"/>
    <w:uiPriority w:val="99"/>
    <w:rsid w:val="00135E50"/>
    <w:pPr>
      <w:spacing w:before="40"/>
    </w:pPr>
  </w:style>
  <w:style w:type="paragraph" w:customStyle="1" w:styleId="ExampleCode1">
    <w:name w:val="ExampleCode1"/>
    <w:basedOn w:val="ExampleCode"/>
    <w:uiPriority w:val="99"/>
    <w:rsid w:val="00135E50"/>
    <w:pPr>
      <w:spacing w:before="40"/>
    </w:pPr>
  </w:style>
  <w:style w:type="paragraph" w:customStyle="1" w:styleId="ExampleCodeX">
    <w:name w:val="ExampleCodeX"/>
    <w:basedOn w:val="ExampleCode"/>
    <w:uiPriority w:val="99"/>
    <w:rsid w:val="00135E50"/>
    <w:pPr>
      <w:spacing w:after="240"/>
    </w:pPr>
  </w:style>
  <w:style w:type="paragraph" w:customStyle="1" w:styleId="ExampleX">
    <w:name w:val="ExampleX"/>
    <w:basedOn w:val="ExampleCode"/>
    <w:uiPriority w:val="99"/>
    <w:rsid w:val="00135E50"/>
    <w:pPr>
      <w:spacing w:after="40"/>
    </w:pPr>
  </w:style>
  <w:style w:type="paragraph" w:customStyle="1" w:styleId="FigureHolderTight">
    <w:name w:val="FigureHolderTight"/>
    <w:basedOn w:val="FigureHolder"/>
    <w:uiPriority w:val="99"/>
    <w:rsid w:val="00135E50"/>
    <w:pPr>
      <w:spacing w:after="280"/>
    </w:pPr>
  </w:style>
  <w:style w:type="character" w:customStyle="1" w:styleId="FigureNumber">
    <w:name w:val="FigureNumber"/>
    <w:uiPriority w:val="1"/>
    <w:qFormat/>
    <w:rsid w:val="00135E50"/>
    <w:rPr>
      <w:caps w:val="0"/>
      <w:smallCaps/>
    </w:rPr>
  </w:style>
  <w:style w:type="paragraph" w:customStyle="1" w:styleId="ListingHead">
    <w:name w:val="ListingHead"/>
    <w:basedOn w:val="Normal"/>
    <w:next w:val="CDT1"/>
    <w:autoRedefine/>
    <w:uiPriority w:val="99"/>
    <w:rsid w:val="00135E50"/>
    <w:pPr>
      <w:widowControl w:val="0"/>
      <w:pBdr>
        <w:bottom w:val="single" w:sz="4" w:space="3" w:color="auto"/>
      </w:pBdr>
      <w:suppressAutoHyphens/>
      <w:autoSpaceDE w:val="0"/>
      <w:autoSpaceDN w:val="0"/>
      <w:adjustRightInd w:val="0"/>
      <w:spacing w:before="216" w:after="115" w:line="310" w:lineRule="atLeast"/>
      <w:ind w:left="302"/>
      <w:textAlignment w:val="center"/>
    </w:pPr>
    <w:rPr>
      <w:rFonts w:ascii="MetaPlusBook-Roman" w:hAnsi="MetaPlusBook-Roman" w:cs="MetaPlusBook-Roman"/>
      <w:color w:val="000000"/>
      <w:spacing w:val="2"/>
      <w:sz w:val="18"/>
      <w:szCs w:val="18"/>
    </w:rPr>
  </w:style>
  <w:style w:type="paragraph" w:customStyle="1" w:styleId="FigureTitle">
    <w:name w:val="FigureTitle"/>
    <w:basedOn w:val="ListingHead"/>
    <w:autoRedefine/>
    <w:uiPriority w:val="99"/>
    <w:rsid w:val="00135E50"/>
    <w:pPr>
      <w:spacing w:before="120"/>
    </w:pPr>
    <w:rPr>
      <w:b/>
    </w:rPr>
  </w:style>
  <w:style w:type="paragraph" w:customStyle="1" w:styleId="FMH">
    <w:name w:val="FMH"/>
    <w:basedOn w:val="CT"/>
    <w:uiPriority w:val="99"/>
    <w:rsid w:val="00135E50"/>
    <w:pPr>
      <w:pageBreakBefore/>
      <w:pBdr>
        <w:bottom w:val="none" w:sz="0" w:space="0" w:color="auto"/>
      </w:pBdr>
    </w:pPr>
    <w:rPr>
      <w:spacing w:val="-7"/>
      <w:sz w:val="35"/>
      <w:szCs w:val="35"/>
    </w:rPr>
  </w:style>
  <w:style w:type="paragraph" w:styleId="Footer">
    <w:name w:val="footer"/>
    <w:basedOn w:val="Normal"/>
    <w:link w:val="FooterChar"/>
    <w:uiPriority w:val="99"/>
    <w:unhideWhenUsed/>
    <w:rsid w:val="00135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E50"/>
    <w:rPr>
      <w:rFonts w:asciiTheme="minorHAnsi" w:eastAsiaTheme="minorHAnsi" w:hAnsiTheme="minorHAnsi" w:cstheme="minorBidi"/>
      <w:sz w:val="22"/>
      <w:szCs w:val="22"/>
    </w:rPr>
  </w:style>
  <w:style w:type="paragraph" w:customStyle="1" w:styleId="GuidelinesHolderLessSpace">
    <w:name w:val="GuidelinesHolderLess Space"/>
    <w:basedOn w:val="GuidelinesHholder"/>
    <w:uiPriority w:val="99"/>
    <w:rsid w:val="00135E50"/>
    <w:pPr>
      <w:spacing w:after="180"/>
    </w:pPr>
  </w:style>
  <w:style w:type="paragraph" w:customStyle="1" w:styleId="GuidelinesHolderLessSpace0">
    <w:name w:val="GuidelinesHolderLessSpace"/>
    <w:basedOn w:val="GuidelinesHholder"/>
    <w:uiPriority w:val="99"/>
    <w:rsid w:val="00135E50"/>
    <w:pPr>
      <w:spacing w:after="180"/>
    </w:pPr>
  </w:style>
  <w:style w:type="paragraph" w:customStyle="1" w:styleId="HC">
    <w:name w:val="HC"/>
    <w:basedOn w:val="HB"/>
    <w:uiPriority w:val="99"/>
    <w:rsid w:val="00135E50"/>
    <w:pPr>
      <w:spacing w:before="240"/>
      <w:outlineLvl w:val="3"/>
    </w:pPr>
    <w:rPr>
      <w:rFonts w:ascii="DIN-Regular" w:hAnsi="DIN-Regular" w:cs="DIN-Regular"/>
      <w:i/>
      <w:iCs/>
      <w:position w:val="0"/>
      <w:szCs w:val="20"/>
    </w:rPr>
  </w:style>
  <w:style w:type="paragraph" w:customStyle="1" w:styleId="HD">
    <w:name w:val="HD"/>
    <w:basedOn w:val="Body"/>
    <w:uiPriority w:val="99"/>
    <w:rsid w:val="00135E50"/>
    <w:pPr>
      <w:keepNext/>
      <w:spacing w:before="80"/>
      <w:ind w:firstLine="0"/>
      <w:jc w:val="left"/>
    </w:pPr>
    <w:rPr>
      <w:rFonts w:ascii="Helvetica-Bold" w:hAnsi="Helvetica-Bold" w:cs="Helvetica-Bold"/>
      <w:b/>
      <w:bC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35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E50"/>
    <w:rPr>
      <w:rFonts w:asciiTheme="minorHAnsi" w:eastAsiaTheme="minorHAnsi" w:hAnsiTheme="minorHAnsi" w:cstheme="minorBidi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135E5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135E50"/>
    <w:rPr>
      <w:rFonts w:eastAsiaTheme="minorHAnsi" w:cstheme="min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rsid w:val="00135E50"/>
    <w:rPr>
      <w:rFonts w:eastAsiaTheme="minorHAnsi" w:cstheme="minorBidi"/>
      <w:sz w:val="22"/>
      <w:szCs w:val="22"/>
    </w:rPr>
  </w:style>
  <w:style w:type="character" w:customStyle="1" w:styleId="Heading6Char">
    <w:name w:val="Heading 6 Char"/>
    <w:basedOn w:val="DefaultParagraphFont"/>
    <w:link w:val="Heading6"/>
    <w:rsid w:val="00135E50"/>
    <w:rPr>
      <w:rFonts w:eastAsiaTheme="minorHAnsi" w:cstheme="minorBidi"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135E50"/>
    <w:rPr>
      <w:rFonts w:eastAsiaTheme="minorHAnsi" w:cstheme="minorBidi"/>
      <w:sz w:val="22"/>
      <w:szCs w:val="22"/>
    </w:rPr>
  </w:style>
  <w:style w:type="character" w:customStyle="1" w:styleId="Heading8Char">
    <w:name w:val="Heading 8 Char"/>
    <w:basedOn w:val="DefaultParagraphFont"/>
    <w:link w:val="Heading8"/>
    <w:rsid w:val="00135E50"/>
    <w:rPr>
      <w:rFonts w:eastAsiaTheme="minorHAnsi" w:cstheme="minorBidi"/>
      <w:sz w:val="22"/>
      <w:szCs w:val="22"/>
    </w:rPr>
  </w:style>
  <w:style w:type="character" w:customStyle="1" w:styleId="Heading9Char">
    <w:name w:val="Heading 9 Char"/>
    <w:basedOn w:val="DefaultParagraphFont"/>
    <w:link w:val="Heading9"/>
    <w:rsid w:val="00135E50"/>
    <w:rPr>
      <w:rFonts w:eastAsiaTheme="minorHAnsi" w:cstheme="minorBidi"/>
      <w:sz w:val="22"/>
      <w:szCs w:val="22"/>
    </w:rPr>
  </w:style>
  <w:style w:type="character" w:customStyle="1" w:styleId="HFChar">
    <w:name w:val="HF Char"/>
    <w:uiPriority w:val="99"/>
    <w:rsid w:val="00135E50"/>
    <w:rPr>
      <w:rFonts w:ascii="Helvetica-Bold" w:hAnsi="Helvetica-Bold" w:cs="Helvetica-Bold"/>
      <w:b/>
      <w:bCs/>
      <w:color w:val="000000"/>
      <w:w w:val="100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5E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5E50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99"/>
    <w:rsid w:val="00135E50"/>
    <w:rPr>
      <w:rFonts w:ascii="Consolas" w:hAnsi="Consolas" w:cs="Consolas"/>
      <w:color w:val="000000"/>
      <w:w w:val="100"/>
      <w:sz w:val="20"/>
      <w:szCs w:val="20"/>
    </w:rPr>
  </w:style>
  <w:style w:type="paragraph" w:customStyle="1" w:styleId="LangContrastBodyIndent">
    <w:name w:val="LangContrastBodyIndent"/>
    <w:basedOn w:val="LangContrastBody"/>
    <w:uiPriority w:val="99"/>
    <w:rsid w:val="00135E50"/>
    <w:pPr>
      <w:ind w:firstLine="240"/>
    </w:pPr>
  </w:style>
  <w:style w:type="character" w:customStyle="1" w:styleId="ListingNumber">
    <w:name w:val="ListingNumber"/>
    <w:basedOn w:val="DefaultParagraphFont"/>
    <w:uiPriority w:val="1"/>
    <w:qFormat/>
    <w:rsid w:val="00135E50"/>
    <w:rPr>
      <w:caps w:val="0"/>
      <w:smallCaps/>
    </w:rPr>
  </w:style>
  <w:style w:type="table" w:styleId="MediumGrid2">
    <w:name w:val="Medium Grid 2"/>
    <w:basedOn w:val="TableNormal"/>
    <w:uiPriority w:val="68"/>
    <w:rsid w:val="00135E50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customStyle="1" w:styleId="NCP">
    <w:name w:val="NCP"/>
    <w:basedOn w:val="Body"/>
    <w:uiPriority w:val="99"/>
    <w:rsid w:val="00135E50"/>
    <w:pPr>
      <w:tabs>
        <w:tab w:val="left" w:pos="1800"/>
      </w:tabs>
      <w:suppressAutoHyphens/>
      <w:spacing w:line="220" w:lineRule="atLeast"/>
      <w:ind w:left="720" w:right="1440" w:firstLine="0"/>
      <w:jc w:val="left"/>
    </w:pPr>
    <w:rPr>
      <w:rFonts w:ascii="Consolas" w:hAnsi="Consolas" w:cs="Consolas"/>
      <w:sz w:val="18"/>
      <w:szCs w:val="18"/>
    </w:rPr>
  </w:style>
  <w:style w:type="paragraph" w:customStyle="1" w:styleId="NLCon">
    <w:name w:val="NLCon"/>
    <w:basedOn w:val="NL"/>
    <w:qFormat/>
    <w:rsid w:val="00135E50"/>
    <w:pPr>
      <w:ind w:firstLine="0"/>
    </w:pPr>
  </w:style>
  <w:style w:type="paragraph" w:customStyle="1" w:styleId="NLinTable">
    <w:name w:val="NLinTable"/>
    <w:basedOn w:val="TB"/>
    <w:uiPriority w:val="99"/>
    <w:rsid w:val="00135E50"/>
    <w:pPr>
      <w:spacing w:line="220" w:lineRule="atLeast"/>
      <w:ind w:left="180" w:hanging="180"/>
    </w:pPr>
    <w:rPr>
      <w:sz w:val="18"/>
      <w:szCs w:val="18"/>
    </w:rPr>
  </w:style>
  <w:style w:type="paragraph" w:customStyle="1" w:styleId="NLSnippetOnly">
    <w:name w:val="NLSnippetOnly"/>
    <w:basedOn w:val="SnippetOnly"/>
    <w:qFormat/>
    <w:rsid w:val="00135E50"/>
    <w:pPr>
      <w:ind w:left="662"/>
    </w:pPr>
  </w:style>
  <w:style w:type="paragraph" w:styleId="NormalWeb">
    <w:name w:val="Normal (Web)"/>
    <w:basedOn w:val="Normal"/>
    <w:uiPriority w:val="99"/>
    <w:unhideWhenUsed/>
    <w:rsid w:val="00135E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utput2lines">
    <w:name w:val="Output2lines"/>
    <w:basedOn w:val="OutputCode"/>
    <w:uiPriority w:val="99"/>
    <w:rsid w:val="00135E50"/>
  </w:style>
  <w:style w:type="paragraph" w:customStyle="1" w:styleId="OutputGrayExtraLineAbove">
    <w:name w:val="OutputGrayExtraLineAbove"/>
    <w:basedOn w:val="OutputCode"/>
    <w:uiPriority w:val="99"/>
    <w:rsid w:val="00135E50"/>
  </w:style>
  <w:style w:type="paragraph" w:customStyle="1" w:styleId="OutputNumber">
    <w:name w:val="OutputNumber"/>
    <w:basedOn w:val="Normal"/>
    <w:uiPriority w:val="99"/>
    <w:rsid w:val="00135E50"/>
    <w:pPr>
      <w:keepNext/>
      <w:widowControl w:val="0"/>
      <w:suppressAutoHyphens/>
      <w:autoSpaceDE w:val="0"/>
      <w:autoSpaceDN w:val="0"/>
      <w:adjustRightInd w:val="0"/>
      <w:spacing w:before="280" w:after="40" w:line="310" w:lineRule="atLeast"/>
      <w:textAlignment w:val="center"/>
    </w:pPr>
    <w:rPr>
      <w:rFonts w:ascii="MetaPlusBook-Caps" w:hAnsi="MetaPlusBook-Caps" w:cs="MetaPlusBook-Caps"/>
      <w:smallCaps/>
      <w:color w:val="000000"/>
      <w:sz w:val="18"/>
      <w:szCs w:val="18"/>
    </w:rPr>
  </w:style>
  <w:style w:type="character" w:customStyle="1" w:styleId="SBItal">
    <w:name w:val="SBItal"/>
    <w:basedOn w:val="Italic"/>
    <w:uiPriority w:val="99"/>
    <w:rsid w:val="00135E50"/>
    <w:rPr>
      <w:rFonts w:ascii="Palatino" w:hAnsi="Palatino" w:cs="Palatino-Italic"/>
      <w:i/>
      <w:iCs/>
    </w:rPr>
  </w:style>
  <w:style w:type="character" w:customStyle="1" w:styleId="Snippetitalic">
    <w:name w:val="Snippet italic"/>
    <w:uiPriority w:val="99"/>
    <w:rsid w:val="00135E50"/>
    <w:rPr>
      <w:rFonts w:ascii="Consolas" w:hAnsi="Consolas" w:cs="Consolas"/>
      <w:i/>
      <w:iCs/>
      <w:sz w:val="20"/>
      <w:szCs w:val="20"/>
    </w:rPr>
  </w:style>
  <w:style w:type="character" w:customStyle="1" w:styleId="Superscr">
    <w:name w:val="Superscr"/>
    <w:uiPriority w:val="99"/>
    <w:rsid w:val="00135E50"/>
    <w:rPr>
      <w:vertAlign w:val="superscript"/>
    </w:rPr>
  </w:style>
  <w:style w:type="character" w:customStyle="1" w:styleId="Superscript">
    <w:name w:val="Superscript"/>
    <w:uiPriority w:val="1"/>
    <w:qFormat/>
    <w:rsid w:val="00135E50"/>
    <w:rPr>
      <w:caps w:val="0"/>
      <w:smallCaps w:val="0"/>
      <w:strike w:val="0"/>
      <w:dstrike w:val="0"/>
      <w:vanish w:val="0"/>
      <w:w w:val="100"/>
      <w:kern w:val="0"/>
      <w:position w:val="6"/>
      <w:sz w:val="16"/>
      <w:szCs w:val="16"/>
      <w:vertAlign w:val="baseline"/>
    </w:rPr>
  </w:style>
  <w:style w:type="paragraph" w:customStyle="1" w:styleId="TableCDT">
    <w:name w:val="TableCDT"/>
    <w:basedOn w:val="CDT"/>
    <w:qFormat/>
    <w:rsid w:val="00135E50"/>
    <w:pPr>
      <w:spacing w:after="40"/>
      <w:ind w:left="0"/>
    </w:pPr>
  </w:style>
  <w:style w:type="paragraph" w:customStyle="1" w:styleId="TableCDT1">
    <w:name w:val="TableCDT1"/>
    <w:basedOn w:val="CDT1"/>
    <w:qFormat/>
    <w:rsid w:val="00135E50"/>
    <w:pPr>
      <w:spacing w:after="40"/>
      <w:ind w:left="0"/>
    </w:pPr>
  </w:style>
  <w:style w:type="paragraph" w:customStyle="1" w:styleId="TableCDTGrayline">
    <w:name w:val="TableCDTGrayline"/>
    <w:basedOn w:val="CDTGrayline"/>
    <w:qFormat/>
    <w:rsid w:val="00135E50"/>
    <w:pPr>
      <w:spacing w:after="40"/>
      <w:ind w:left="0"/>
    </w:pPr>
  </w:style>
  <w:style w:type="paragraph" w:customStyle="1" w:styleId="TableCDTX">
    <w:name w:val="TableCDTX"/>
    <w:basedOn w:val="CDTX"/>
    <w:qFormat/>
    <w:rsid w:val="00135E50"/>
    <w:pPr>
      <w:pBdr>
        <w:bottom w:val="none" w:sz="0" w:space="0" w:color="auto"/>
      </w:pBdr>
      <w:spacing w:after="120"/>
      <w:ind w:left="0"/>
    </w:pPr>
  </w:style>
  <w:style w:type="paragraph" w:customStyle="1" w:styleId="TableColumnHead">
    <w:name w:val="TableColumnHead"/>
    <w:basedOn w:val="Body"/>
    <w:uiPriority w:val="99"/>
    <w:rsid w:val="00135E50"/>
    <w:pPr>
      <w:keepNext/>
      <w:suppressAutoHyphens/>
      <w:spacing w:line="240" w:lineRule="atLeast"/>
      <w:ind w:firstLine="0"/>
      <w:jc w:val="left"/>
    </w:pPr>
    <w:rPr>
      <w:rFonts w:ascii="MetaPlusMedium-Roman" w:hAnsi="MetaPlusMedium-Roman" w:cs="MetaPlusMedium-Roman"/>
      <w:sz w:val="18"/>
      <w:szCs w:val="18"/>
    </w:rPr>
  </w:style>
  <w:style w:type="character" w:customStyle="1" w:styleId="TableNumber">
    <w:name w:val="TableNumber"/>
    <w:uiPriority w:val="99"/>
    <w:rsid w:val="00135E50"/>
    <w:rPr>
      <w:rFonts w:cs="MetaPlusMedium-Roman"/>
      <w:caps w:val="0"/>
      <w:smallCaps/>
      <w:color w:val="000000"/>
      <w:spacing w:val="-2"/>
    </w:rPr>
  </w:style>
  <w:style w:type="paragraph" w:customStyle="1" w:styleId="TableText">
    <w:name w:val="TableText"/>
    <w:basedOn w:val="BodyNoIndent"/>
    <w:uiPriority w:val="99"/>
    <w:rsid w:val="00135E50"/>
    <w:pPr>
      <w:suppressAutoHyphens/>
      <w:spacing w:line="210" w:lineRule="atLeast"/>
      <w:jc w:val="left"/>
    </w:pPr>
    <w:rPr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89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k\AppData\Roaming\Microsoft\Templates\EssentialC%2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3F1F8-6DE6-4326-8AE4-3C0D5D3DC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EssentialC#</Template>
  <TotalTime>354</TotalTime>
  <Pages>1</Pages>
  <Words>8609</Words>
  <Characters>49075</Characters>
  <Application>Microsoft Office Word</Application>
  <DocSecurity>0</DocSecurity>
  <Lines>408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Thread Synchronization</vt:lpstr>
    </vt:vector>
  </TitlesOfParts>
  <Company>Hewlett-Packard</Company>
  <LinksUpToDate>false</LinksUpToDate>
  <CharactersWithSpaces>57569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Thread Synchronization</dc:title>
  <dc:creator>Mark Michaelis - Personal</dc:creator>
  <cp:lastModifiedBy>Austen Frostad</cp:lastModifiedBy>
  <cp:revision>38</cp:revision>
  <dcterms:created xsi:type="dcterms:W3CDTF">2018-02-22T12:18:00Z</dcterms:created>
  <dcterms:modified xsi:type="dcterms:W3CDTF">2020-04-10T02:44:00Z</dcterms:modified>
</cp:coreProperties>
</file>