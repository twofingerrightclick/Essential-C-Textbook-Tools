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3AE36" w14:textId="77777777" w:rsidR="00C80BD1" w:rsidRDefault="00C80BD1" w:rsidP="00D85AC4">
      <w:pPr>
        <w:pStyle w:val="CHAPNUM"/>
        <w:sectPr w:rsidR="00C80BD1" w:rsidSect="005B7F83">
          <w:pgSz w:w="10080" w:h="13140"/>
          <w:pgMar w:top="1080" w:right="1080" w:bottom="720" w:left="1800" w:header="720" w:footer="720" w:gutter="0"/>
          <w:cols w:space="720"/>
          <w:noEndnote/>
        </w:sectPr>
      </w:pPr>
      <w:commentRangeStart w:id="0"/>
      <w:commentRangeEnd w:id="0"/>
      <w:r>
        <w:rPr>
          <w:rStyle w:val="CommentReference"/>
          <w:rFonts w:ascii="Arial" w:hAnsi="Arial"/>
          <w:b w:val="0"/>
          <w:smallCaps w:val="0"/>
          <w:w w:val="101"/>
        </w:rPr>
        <w:commentReference w:id="0"/>
      </w:r>
    </w:p>
    <w:p w14:paraId="2D641090" w14:textId="321122E0" w:rsidR="00AA6FE6" w:rsidRPr="007E181A" w:rsidRDefault="000B0149" w:rsidP="00D85AC4">
      <w:pPr>
        <w:pStyle w:val="CHAPNUM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0D32850" wp14:editId="3E763387">
                <wp:simplePos x="0" y="0"/>
                <wp:positionH relativeFrom="column">
                  <wp:posOffset>34290</wp:posOffset>
                </wp:positionH>
                <wp:positionV relativeFrom="page">
                  <wp:posOffset>766445</wp:posOffset>
                </wp:positionV>
                <wp:extent cx="1022985" cy="354330"/>
                <wp:effectExtent l="0" t="0" r="5715" b="7620"/>
                <wp:wrapNone/>
                <wp:docPr id="24" name="Group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022985" cy="354330"/>
                          <a:chOff x="0" y="0"/>
                          <a:chExt cx="1023743" cy="354330"/>
                        </a:xfrm>
                      </wpg:grpSpPr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89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B2B2B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8415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51751" y="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71343" y="201930"/>
                            <a:ext cx="152400" cy="15240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42446" id="Group 24" o:spid="_x0000_s1026" style="position:absolute;margin-left:2.7pt;margin-top:60.35pt;width:80.55pt;height:27.9pt;z-index:251637760;mso-position-vertical-relative:page;mso-width-relative:margin;mso-height-relative:margin" coordsize="10237,3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">
                <o:lock v:ext="edit" aspectratio="t"/>
                <v:rect id="Rectangle 9" o:spid="_x0000_s1027" style="position:absolute;left:38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" fillcolor="#b2b2b2" stroked="f"/>
                <v:rect id="Rectangle 10" o:spid="_x0000_s1028" style="position:absolute;top:1841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" fillcolor="#333" stroked="f"/>
                <v:rect id="Rectangle 11" o:spid="_x0000_s1029" style="position:absolute;left:1517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" fillcolor="#eaeaea" stroked="f"/>
                <v:rect id="Rectangle 12" o:spid="_x0000_s1030" style="position:absolute;left:8713;top:2019;width:1524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" fillcolor="#969696" stroked="f"/>
                <w10:wrap anchory="page"/>
              </v:group>
            </w:pict>
          </mc:Fallback>
        </mc:AlternateContent>
      </w:r>
      <w:commentRangeStart w:id="1"/>
      <w:r w:rsidR="00E11341">
        <w:t>18</w:t>
      </w:r>
    </w:p>
    <w:p w14:paraId="72DC1D7B" w14:textId="73E9A334" w:rsidR="00E903D7" w:rsidRDefault="00AA6FE6" w:rsidP="00D85AC4">
      <w:pPr>
        <w:pStyle w:val="CHAPTTL"/>
      </w:pPr>
      <w:r w:rsidRPr="007E181A">
        <w:t>Reflection,</w:t>
      </w:r>
      <w:r w:rsidR="004C6DFB">
        <w:t xml:space="preserve"> </w:t>
      </w:r>
      <w:r w:rsidRPr="007E181A">
        <w:t>Attributes,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Programming</w:t>
      </w:r>
      <w:commentRangeEnd w:id="1"/>
      <w:r w:rsidR="004D24CB">
        <w:rPr>
          <w:rStyle w:val="CommentReference"/>
          <w:rFonts w:asciiTheme="minorHAnsi" w:hAnsiTheme="minorHAnsi" w:cstheme="minorBidi"/>
          <w:color w:val="auto"/>
          <w:spacing w:val="0"/>
        </w:rPr>
        <w:commentReference w:id="1"/>
      </w:r>
    </w:p>
    <w:p w14:paraId="0163F3BB" w14:textId="75525FE3" w:rsidR="0079423A" w:rsidRPr="007E181A" w:rsidRDefault="005B7F83" w:rsidP="00CB798E">
      <w:pPr>
        <w:pStyle w:val="CHAPBMFIRST"/>
      </w:pPr>
      <w:r>
        <w:t>A</w:t>
      </w:r>
      <w:r w:rsidR="00AA6FE6" w:rsidRPr="007E181A">
        <w:t>ttributes</w:t>
      </w:r>
      <w:r w:rsidR="004C6DFB">
        <w:t xml:space="preserve"> </w:t>
      </w:r>
      <w:r w:rsidR="00AA6FE6" w:rsidRPr="007E181A">
        <w:t>are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means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inserting</w:t>
      </w:r>
      <w:r w:rsidR="004C6DFB">
        <w:t xml:space="preserve"> </w:t>
      </w:r>
      <w:r w:rsidR="00AA6FE6" w:rsidRPr="007E181A">
        <w:t>additional</w:t>
      </w:r>
      <w:r w:rsidR="004C6DFB">
        <w:t xml:space="preserve"> </w:t>
      </w:r>
      <w:r w:rsidR="00AA6FE6" w:rsidRPr="007E181A">
        <w:t>metadata</w:t>
      </w:r>
      <w:r w:rsidR="004C6DFB">
        <w:t xml:space="preserve"> </w:t>
      </w:r>
      <w:r w:rsidR="00AA6FE6" w:rsidRPr="007E181A">
        <w:t>into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assembly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associating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metadata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programming</w:t>
      </w:r>
      <w:r w:rsidR="004C6DFB">
        <w:t xml:space="preserve"> </w:t>
      </w:r>
      <w:r w:rsidR="00AA6FE6" w:rsidRPr="007E181A">
        <w:t>construct</w:t>
      </w:r>
      <w:r w:rsidR="004C6DFB">
        <w:t xml:space="preserve"> </w:t>
      </w:r>
      <w:r w:rsidR="00AA6FE6" w:rsidRPr="007E181A">
        <w:t>such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class,</w:t>
      </w:r>
      <w:r w:rsidR="004C6DFB">
        <w:t xml:space="preserve"> </w:t>
      </w:r>
      <w:r w:rsidR="00AA6FE6" w:rsidRPr="007E181A">
        <w:t>method,</w:t>
      </w:r>
      <w:r w:rsidR="004C6DFB">
        <w:t xml:space="preserve"> </w:t>
      </w:r>
      <w:r w:rsidR="00AA6FE6" w:rsidRPr="007E181A">
        <w:t>or</w:t>
      </w:r>
      <w:r w:rsidR="004C6DFB">
        <w:t xml:space="preserve"> </w:t>
      </w:r>
      <w:r w:rsidR="00AA6FE6" w:rsidRPr="007E181A">
        <w:t>property.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chapter</w:t>
      </w:r>
      <w:r w:rsidR="004C6DFB">
        <w:t xml:space="preserve"> </w:t>
      </w:r>
      <w:r w:rsidR="00AA6FE6" w:rsidRPr="007E181A">
        <w:t>investigates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details</w:t>
      </w:r>
      <w:r w:rsidR="004C6DFB">
        <w:t xml:space="preserve"> </w:t>
      </w:r>
      <w:r w:rsidR="00AA6FE6" w:rsidRPr="007E181A">
        <w:t>surrounding</w:t>
      </w:r>
      <w:r w:rsidR="004C6DFB">
        <w:t xml:space="preserve"> </w:t>
      </w:r>
      <w:r w:rsidR="00AA6FE6" w:rsidRPr="007E181A">
        <w:t>attributes</w:t>
      </w:r>
      <w:r w:rsidR="004C6DFB">
        <w:t xml:space="preserve"> </w:t>
      </w:r>
      <w:r w:rsidR="00AA6FE6" w:rsidRPr="007E181A">
        <w:t>that</w:t>
      </w:r>
      <w:r w:rsidR="004C6DFB">
        <w:t xml:space="preserve"> </w:t>
      </w:r>
      <w:r w:rsidR="00AA6FE6" w:rsidRPr="007E181A">
        <w:t>are</w:t>
      </w:r>
      <w:r w:rsidR="004C6DFB">
        <w:t xml:space="preserve"> </w:t>
      </w:r>
      <w:r w:rsidR="00AA6FE6" w:rsidRPr="007E181A">
        <w:t>built</w:t>
      </w:r>
      <w:r w:rsidR="004C6DFB">
        <w:t xml:space="preserve"> </w:t>
      </w:r>
      <w:r w:rsidR="00AA6FE6" w:rsidRPr="007E181A">
        <w:t>into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framework</w:t>
      </w:r>
      <w:r w:rsidR="004C6DFB">
        <w:t xml:space="preserve"> </w:t>
      </w:r>
      <w:r w:rsidR="00AA27E2">
        <w:t>and</w:t>
      </w:r>
      <w:r w:rsidR="004C6DFB">
        <w:t xml:space="preserve"> </w:t>
      </w:r>
      <w:r w:rsidR="00AA27E2">
        <w:t>describes</w:t>
      </w:r>
      <w:r w:rsidR="004C6DFB">
        <w:t xml:space="preserve"> </w:t>
      </w:r>
      <w:r w:rsidR="00AA6FE6" w:rsidRPr="007E181A">
        <w:t>how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define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attributes.</w:t>
      </w:r>
      <w:r w:rsidR="004C6DFB">
        <w:t xml:space="preserve"> </w:t>
      </w:r>
      <w:r w:rsidR="00AA27E2">
        <w:t>To</w:t>
      </w:r>
      <w:r w:rsidR="004C6DFB">
        <w:t xml:space="preserve"> </w:t>
      </w:r>
      <w:r w:rsidR="00AA6FE6" w:rsidRPr="007E181A">
        <w:t>take</w:t>
      </w:r>
      <w:r w:rsidR="004C6DFB">
        <w:t xml:space="preserve"> </w:t>
      </w:r>
      <w:r w:rsidR="00AA6FE6" w:rsidRPr="007E181A">
        <w:t>advantage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attributes,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necessary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identify</w:t>
      </w:r>
      <w:r w:rsidR="004C6DFB">
        <w:t xml:space="preserve"> </w:t>
      </w:r>
      <w:r w:rsidR="00AA6FE6" w:rsidRPr="007E181A">
        <w:t>them.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handled</w:t>
      </w:r>
      <w:r w:rsidR="004C6DFB">
        <w:t xml:space="preserve"> </w:t>
      </w:r>
      <w:r w:rsidR="00AA6FE6" w:rsidRPr="007E181A">
        <w:t>through</w:t>
      </w:r>
      <w:r w:rsidR="004C6DFB">
        <w:t xml:space="preserve"> </w:t>
      </w:r>
      <w:r w:rsidR="00AA6FE6" w:rsidRPr="007E181A">
        <w:t>reflection.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chapter</w:t>
      </w:r>
      <w:r w:rsidR="004C6DFB">
        <w:t xml:space="preserve"> </w:t>
      </w:r>
      <w:r w:rsidR="00AA6FE6" w:rsidRPr="007E181A">
        <w:t>begins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look</w:t>
      </w:r>
      <w:r w:rsidR="004C6DFB">
        <w:t xml:space="preserve"> </w:t>
      </w:r>
      <w:r w:rsidR="00AA6FE6" w:rsidRPr="007E181A">
        <w:t>at</w:t>
      </w:r>
      <w:r w:rsidR="004C6DFB">
        <w:t xml:space="preserve"> </w:t>
      </w:r>
      <w:r w:rsidR="00AA6FE6" w:rsidRPr="007E181A">
        <w:t>reflection,</w:t>
      </w:r>
      <w:r w:rsidR="004C6DFB">
        <w:t xml:space="preserve"> </w:t>
      </w:r>
      <w:r w:rsidR="00AA6FE6" w:rsidRPr="007E181A">
        <w:t>including</w:t>
      </w:r>
      <w:r w:rsidR="004C6DFB">
        <w:t xml:space="preserve"> </w:t>
      </w:r>
      <w:r w:rsidR="00AA6FE6" w:rsidRPr="007E181A">
        <w:t>how</w:t>
      </w:r>
      <w:r w:rsidR="004C6DFB">
        <w:t xml:space="preserve"> </w:t>
      </w:r>
      <w:r w:rsidR="00AA6FE6" w:rsidRPr="007E181A">
        <w:t>you</w:t>
      </w:r>
      <w:r w:rsidR="004C6DFB">
        <w:t xml:space="preserve"> </w:t>
      </w:r>
      <w:r w:rsidR="00AA6FE6" w:rsidRPr="007E181A">
        <w:t>can</w:t>
      </w:r>
      <w:r w:rsidR="004C6DFB">
        <w:t xml:space="preserve"> </w:t>
      </w:r>
      <w:r w:rsidR="00AA6FE6" w:rsidRPr="007E181A">
        <w:t>use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dynamically</w:t>
      </w:r>
      <w:r w:rsidR="004C6DFB">
        <w:t xml:space="preserve"> </w:t>
      </w:r>
      <w:r w:rsidR="00AA6FE6" w:rsidRPr="007E181A">
        <w:t>bind</w:t>
      </w:r>
      <w:r w:rsidR="004C6DFB">
        <w:t xml:space="preserve"> </w:t>
      </w:r>
      <w:r w:rsidR="00AA6FE6" w:rsidRPr="007E181A">
        <w:t>at</w:t>
      </w:r>
      <w:r w:rsidR="004C6DFB">
        <w:t xml:space="preserve"> </w:t>
      </w:r>
      <w:r w:rsidR="00DE343D" w:rsidRPr="007E181A">
        <w:t>execution</w:t>
      </w:r>
      <w:r w:rsidR="004C6DFB">
        <w:t xml:space="preserve"> </w:t>
      </w:r>
      <w:r w:rsidR="00DE343D" w:rsidRPr="007E181A">
        <w:t>time</w:t>
      </w:r>
      <w:r w:rsidR="004C6DFB">
        <w:t xml:space="preserve"> </w:t>
      </w:r>
      <w:r w:rsidR="00DE343D" w:rsidRPr="007E181A">
        <w:t>based</w:t>
      </w:r>
      <w:r w:rsidR="004C6DFB">
        <w:t xml:space="preserve"> </w:t>
      </w:r>
      <w:r w:rsidR="00DE343D" w:rsidRPr="007E181A">
        <w:t>on</w:t>
      </w:r>
      <w:r w:rsidR="004C6DFB">
        <w:t xml:space="preserve"> </w:t>
      </w:r>
      <w:r w:rsidR="00DE343D" w:rsidRPr="007E181A">
        <w:t>member</w:t>
      </w:r>
      <w:r w:rsidR="004C6DFB">
        <w:t xml:space="preserve"> </w:t>
      </w:r>
      <w:r w:rsidR="00DE343D" w:rsidRPr="007E181A">
        <w:t>invocation</w:t>
      </w:r>
      <w:r w:rsidR="004C6DFB">
        <w:t xml:space="preserve"> </w:t>
      </w:r>
      <w:r w:rsidR="00DE343D" w:rsidRPr="007E181A">
        <w:t>by</w:t>
      </w:r>
      <w:r w:rsidR="004C6DFB">
        <w:t xml:space="preserve"> </w:t>
      </w:r>
      <w:r w:rsidR="00AA6FE6" w:rsidRPr="007E181A">
        <w:t>name</w:t>
      </w:r>
      <w:r w:rsidR="004C6DFB">
        <w:t xml:space="preserve"> </w:t>
      </w:r>
      <w:r w:rsidR="00DE343D" w:rsidRPr="007E181A">
        <w:t>(or</w:t>
      </w:r>
      <w:r w:rsidR="004C6DFB">
        <w:t xml:space="preserve"> </w:t>
      </w:r>
      <w:r w:rsidR="00DE343D" w:rsidRPr="007E181A">
        <w:t>metadata)</w:t>
      </w:r>
      <w:r w:rsidR="004C6DFB">
        <w:t xml:space="preserve"> </w:t>
      </w:r>
      <w:r w:rsidR="00AA6FE6" w:rsidRPr="007E181A">
        <w:t>at</w:t>
      </w:r>
      <w:r w:rsidR="004C6DFB">
        <w:t xml:space="preserve"> </w:t>
      </w:r>
      <w:r w:rsidR="00AA6FE6" w:rsidRPr="007E181A">
        <w:t>compile</w:t>
      </w:r>
      <w:r w:rsidR="004C6DFB">
        <w:t xml:space="preserve"> </w:t>
      </w:r>
      <w:r w:rsidR="00AA6FE6" w:rsidRPr="007E181A">
        <w:t>time.</w:t>
      </w:r>
      <w:r w:rsidR="004C6DFB">
        <w:t xml:space="preserve"> </w:t>
      </w:r>
      <w:r w:rsidR="004A7FA7">
        <w:t>Reflection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frequently</w:t>
      </w:r>
      <w:r w:rsidR="004C6DFB">
        <w:t xml:space="preserve"> </w:t>
      </w:r>
      <w:r w:rsidR="00603445">
        <w:t>leveraged</w:t>
      </w:r>
      <w:r w:rsidR="004C6DFB">
        <w:t xml:space="preserve"> </w:t>
      </w:r>
      <w:r w:rsidR="00AA6FE6" w:rsidRPr="007E181A">
        <w:t>within</w:t>
      </w:r>
      <w:r w:rsidR="004C6DFB">
        <w:t xml:space="preserve"> </w:t>
      </w:r>
      <w:r w:rsidR="00AA6FE6" w:rsidRPr="007E181A">
        <w:t>tools</w:t>
      </w:r>
      <w:r w:rsidR="004C6DFB">
        <w:t xml:space="preserve"> </w:t>
      </w:r>
      <w:r w:rsidR="00AA6FE6" w:rsidRPr="007E181A">
        <w:t>such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code</w:t>
      </w:r>
      <w:r w:rsidR="004C6DFB">
        <w:t xml:space="preserve"> </w:t>
      </w:r>
      <w:r w:rsidR="00AA6FE6" w:rsidRPr="007E181A">
        <w:t>generator.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addition,</w:t>
      </w:r>
      <w:r w:rsidR="004C6DFB">
        <w:t xml:space="preserve"> </w:t>
      </w:r>
      <w:r w:rsidR="00AA6FE6" w:rsidRPr="007E181A">
        <w:t>reflection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used</w:t>
      </w:r>
      <w:r w:rsidR="004C6DFB">
        <w:t xml:space="preserve"> </w:t>
      </w:r>
      <w:r w:rsidR="00AA6FE6" w:rsidRPr="007E181A">
        <w:t>at</w:t>
      </w:r>
      <w:r w:rsidR="004C6DFB">
        <w:t xml:space="preserve"> </w:t>
      </w:r>
      <w:r w:rsidR="00AA6FE6" w:rsidRPr="007E181A">
        <w:t>execution</w:t>
      </w:r>
      <w:r w:rsidR="004C6DFB">
        <w:t xml:space="preserve"> </w:t>
      </w:r>
      <w:r w:rsidR="00AA6FE6" w:rsidRPr="007E181A">
        <w:t>time</w:t>
      </w:r>
      <w:r w:rsidR="004C6DFB">
        <w:t xml:space="preserve"> </w:t>
      </w:r>
      <w:r w:rsidR="00AA6FE6" w:rsidRPr="007E181A">
        <w:t>when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target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unknown.</w:t>
      </w:r>
    </w:p>
    <w:p w14:paraId="728A0859" w14:textId="0A0180DA" w:rsidR="0079423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chapter</w:t>
      </w:r>
      <w:r w:rsidR="004C6DFB">
        <w:t xml:space="preserve"> </w:t>
      </w:r>
      <w:r w:rsidRPr="007E181A">
        <w:t>ends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discussion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programming,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feature</w:t>
      </w:r>
      <w:r w:rsidR="004C6DFB">
        <w:t xml:space="preserve"> </w:t>
      </w:r>
      <w:r w:rsidRPr="007E181A">
        <w:t>added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greatly</w:t>
      </w:r>
      <w:r w:rsidR="004C6DFB">
        <w:t xml:space="preserve"> </w:t>
      </w:r>
      <w:r w:rsidRPr="007E181A">
        <w:t>simplifies</w:t>
      </w:r>
      <w:r w:rsidR="004C6DFB">
        <w:t xml:space="preserve"> </w:t>
      </w:r>
      <w:r w:rsidRPr="007E181A">
        <w:t>working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requires</w:t>
      </w:r>
      <w:r w:rsidR="004C6DFB">
        <w:t xml:space="preserve"> </w:t>
      </w:r>
      <w:r w:rsidRPr="007E181A">
        <w:t>execution-time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binding.</w:t>
      </w:r>
    </w:p>
    <w:p w14:paraId="346F401C" w14:textId="52D44A31" w:rsidR="00992908" w:rsidRDefault="00992908" w:rsidP="004735DE">
      <w:pPr>
        <w:pStyle w:val="CHAPBMPD"/>
      </w:pPr>
      <w:r w:rsidRPr="00B23485">
        <w:t>***</w:t>
      </w:r>
      <w:r w:rsidR="00744458">
        <w:t>COMP:</w:t>
      </w:r>
      <w:r w:rsidR="004C6DFB">
        <w:t xml:space="preserve"> </w:t>
      </w:r>
      <w:r w:rsidR="00744458">
        <w:t>Insert</w:t>
      </w:r>
      <w:r w:rsidR="004C6DFB">
        <w:t xml:space="preserve"> </w:t>
      </w:r>
      <w:r w:rsidR="00744458">
        <w:t>18</w:t>
      </w:r>
      <w:r w:rsidR="00934C22">
        <w:t>mindmap</w:t>
      </w:r>
      <w:r w:rsidR="004735DE">
        <w:t xml:space="preserve"> pick up from previous edition </w:t>
      </w:r>
      <w:r w:rsidR="004735DE" w:rsidRPr="003F41E2">
        <w:t>978-1-5093-0358-8</w:t>
      </w:r>
      <w:r w:rsidR="004735DE">
        <w:t xml:space="preserve"> p. </w:t>
      </w:r>
      <w:r w:rsidR="00C172F0">
        <w:t>721</w:t>
      </w:r>
    </w:p>
    <w:p w14:paraId="2AFB4844" w14:textId="1838E317" w:rsidR="00744458" w:rsidRDefault="00744458" w:rsidP="004735DE">
      <w:pPr>
        <w:pStyle w:val="spacer"/>
      </w:pPr>
    </w:p>
    <w:tbl>
      <w:tblPr>
        <w:tblW w:w="708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0"/>
      </w:tblGrid>
      <w:tr w:rsidR="004735DE" w14:paraId="5344CFF2" w14:textId="77777777" w:rsidTr="004735DE">
        <w:trPr>
          <w:trHeight w:val="2110"/>
        </w:trPr>
        <w:tc>
          <w:tcPr>
            <w:tcW w:w="7080" w:type="dxa"/>
          </w:tcPr>
          <w:p w14:paraId="17DB4DD0" w14:textId="182049AE" w:rsidR="004735DE" w:rsidRDefault="004735DE" w:rsidP="00C172F0">
            <w:pPr>
              <w:pStyle w:val="artlist"/>
            </w:pPr>
            <w:r>
              <w:rPr>
                <w:noProof/>
              </w:rPr>
              <w:drawing>
                <wp:inline distT="0" distB="0" distL="0" distR="0" wp14:anchorId="29B75DAC" wp14:editId="7A915191">
                  <wp:extent cx="4064000" cy="1333500"/>
                  <wp:effectExtent l="0" t="0" r="0" b="12700"/>
                  <wp:docPr id="1" name="Picture 1" descr="Macintosh HD:Users:annapopick:Desktop:Freelance:Pearson Freelance:Pearson_InProgress:9781509303588_Michaelis:Michaelis_Author:Michaelis_Word_AllEdits:Michaelis_Art:Michaelis_Mindmaps:18mindmap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nnapopick:Desktop:Freelance:Pearson Freelance:Pearson_InProgress:9781509303588_Michaelis:Michaelis_Author:Michaelis_Word_AllEdits:Michaelis_Art:Michaelis_Mindmaps:18mindmap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10273B" w14:textId="4A9A7DAC" w:rsidR="0079423A" w:rsidRPr="007E181A" w:rsidRDefault="00AA6FE6" w:rsidP="00C172F0">
      <w:pPr>
        <w:pStyle w:val="H1"/>
      </w:pPr>
      <w:bookmarkStart w:id="2" w:name="_Toc37532932"/>
      <w:r w:rsidRPr="007E181A">
        <w:t>Reflection</w:t>
      </w:r>
      <w:bookmarkEnd w:id="2"/>
    </w:p>
    <w:p w14:paraId="57BDC3B2" w14:textId="1AB8AB4A" w:rsidR="0079423A" w:rsidRPr="007E181A" w:rsidRDefault="00AA6FE6" w:rsidP="00C172F0">
      <w:pPr>
        <w:pStyle w:val="HEADFIRST"/>
      </w:pPr>
      <w:r w:rsidRPr="007E181A">
        <w:t>Using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following.</w:t>
      </w:r>
    </w:p>
    <w:p w14:paraId="26096586" w14:textId="7C919182" w:rsidR="0079423A" w:rsidRPr="007E181A" w:rsidRDefault="00AA6FE6" w:rsidP="00C172F0">
      <w:pPr>
        <w:pStyle w:val="BLFIRST"/>
      </w:pPr>
      <w:r w:rsidRPr="007E181A">
        <w:lastRenderedPageBreak/>
        <w:t>Access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constructs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full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name,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names,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decorating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construct.</w:t>
      </w:r>
    </w:p>
    <w:p w14:paraId="518881B2" w14:textId="1F992F70" w:rsidR="0079423A" w:rsidRPr="007E181A" w:rsidRDefault="00AA6FE6" w:rsidP="00C172F0">
      <w:pPr>
        <w:pStyle w:val="BLLAST"/>
      </w:pPr>
      <w:r w:rsidRPr="007E181A">
        <w:t>Dynamically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metadata,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compile-time</w:t>
      </w:r>
      <w:r w:rsidR="00AA27E2">
        <w:t>–</w:t>
      </w:r>
      <w:r w:rsidRPr="007E181A">
        <w:t>defined</w:t>
      </w:r>
      <w:r w:rsidR="004C6DFB">
        <w:t xml:space="preserve"> </w:t>
      </w:r>
      <w:r w:rsidRPr="007E181A">
        <w:t>binding.</w:t>
      </w:r>
    </w:p>
    <w:p w14:paraId="7CE47675" w14:textId="27B6B855" w:rsidR="0079423A" w:rsidRPr="007E181A" w:rsidRDefault="00AA6FE6" w:rsidP="00C172F0">
      <w:pPr>
        <w:pStyle w:val="CHAPBM"/>
      </w:pPr>
      <w:r w:rsidRPr="004803E3">
        <w:rPr>
          <w:rStyle w:val="BOLD"/>
        </w:rPr>
        <w:t>Reflection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process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examining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Pr="007E181A">
        <w:t>Traditionally,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compiles</w:t>
      </w:r>
      <w:r w:rsidR="004C6DFB">
        <w:t xml:space="preserve"> </w:t>
      </w:r>
      <w:r w:rsidRPr="007E181A">
        <w:t>down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machine</w:t>
      </w:r>
      <w:r w:rsidR="004C6DFB">
        <w:t xml:space="preserve"> </w:t>
      </w:r>
      <w:r w:rsidRPr="007E181A">
        <w:t>language,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(such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names)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discarded.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contrast,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compiles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="00DD1030" w:rsidRPr="00DD1030">
        <w:t>Common</w:t>
      </w:r>
      <w:r w:rsidR="004C6DFB">
        <w:t xml:space="preserve"> </w:t>
      </w:r>
      <w:r w:rsidR="00DD1030" w:rsidRPr="00DD1030">
        <w:t>Intermediate</w:t>
      </w:r>
      <w:r w:rsidR="004C6DFB">
        <w:t xml:space="preserve"> </w:t>
      </w:r>
      <w:r w:rsidR="00DD1030" w:rsidRPr="00DD1030">
        <w:t>Language</w:t>
      </w:r>
      <w:r w:rsidR="004C6DFB">
        <w:t xml:space="preserve"> </w:t>
      </w:r>
      <w:r w:rsidR="00DD1030">
        <w:t>(</w:t>
      </w:r>
      <w:r w:rsidRPr="007E181A">
        <w:t>CIL</w:t>
      </w:r>
      <w:r w:rsidR="00DD1030">
        <w:t>)</w:t>
      </w:r>
      <w:r w:rsidRPr="007E181A">
        <w:t>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maintains</w:t>
      </w:r>
      <w:r w:rsidR="004C6DFB">
        <w:t xml:space="preserve"> </w:t>
      </w:r>
      <w:r w:rsidRPr="007E181A">
        <w:t>most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enumerate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search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those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match</w:t>
      </w:r>
      <w:r w:rsidR="004C6DFB">
        <w:t xml:space="preserve"> </w:t>
      </w:r>
      <w:r w:rsidRPr="007E181A">
        <w:t>certain</w:t>
      </w:r>
      <w:r w:rsidR="004C6DFB">
        <w:t xml:space="preserve"> </w:t>
      </w:r>
      <w:r w:rsidRPr="007E181A">
        <w:t>criteria.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access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7E181A">
        <w:t>instances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enumerating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instance’s</w:t>
      </w:r>
      <w:r w:rsidR="004C6DFB">
        <w:t xml:space="preserve"> </w:t>
      </w:r>
      <w:r w:rsidRPr="007E181A">
        <w:t>members.</w:t>
      </w:r>
      <w:r w:rsidR="004C6DFB">
        <w:t xml:space="preserve"> </w:t>
      </w:r>
      <w:r w:rsidRPr="007E181A">
        <w:t>Additionally,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those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examined</w:t>
      </w:r>
      <w:r w:rsidR="004C6DFB">
        <w:t xml:space="preserve"> </w:t>
      </w:r>
      <w:r w:rsidRPr="007E181A">
        <w:t>type.</w:t>
      </w:r>
    </w:p>
    <w:p w14:paraId="63A15CD0" w14:textId="1F52E251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facility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enables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host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new</w:t>
      </w:r>
      <w:r w:rsidR="004C6DFB">
        <w:t xml:space="preserve"> </w:t>
      </w:r>
      <w:r w:rsidRPr="007E181A">
        <w:t>paradigms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otherwise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unavailable.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enables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enumerate</w:t>
      </w:r>
      <w:r w:rsidR="004C6DFB">
        <w:t xml:space="preserve"> </w:t>
      </w:r>
      <w:r w:rsidRPr="007E181A">
        <w:t>over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assembly,</w:t>
      </w:r>
      <w:r w:rsidR="004C6DFB">
        <w:t xml:space="preserve"> </w:t>
      </w:r>
      <w:r w:rsidRPr="007E181A">
        <w:t>along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their</w:t>
      </w:r>
      <w:r w:rsidR="004C6DFB">
        <w:t xml:space="preserve"> </w:t>
      </w:r>
      <w:r w:rsidRPr="007E181A">
        <w:t>members,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process</w:t>
      </w:r>
      <w:r w:rsidR="004C6DFB">
        <w:t xml:space="preserve"> </w:t>
      </w:r>
      <w:r w:rsidRPr="007E181A">
        <w:t>create</w:t>
      </w:r>
      <w:r w:rsidR="004C6DFB">
        <w:t xml:space="preserve"> </w:t>
      </w:r>
      <w:r w:rsidRPr="007E181A">
        <w:t>stubs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documentation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API.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then</w:t>
      </w:r>
      <w:r w:rsidR="004C6DFB">
        <w:t xml:space="preserve"> </w:t>
      </w:r>
      <w:r w:rsidRPr="007E181A">
        <w:t>combine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retrieved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XML</w:t>
      </w:r>
      <w:r w:rsidR="004C6DFB">
        <w:t xml:space="preserve"> </w:t>
      </w:r>
      <w:r w:rsidRPr="007E181A">
        <w:t>document</w:t>
      </w:r>
      <w:r w:rsidR="004C6DFB">
        <w:t xml:space="preserve"> </w:t>
      </w:r>
      <w:r w:rsidRPr="007E181A">
        <w:t>created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XML</w:t>
      </w:r>
      <w:r w:rsidR="004C6DFB">
        <w:t xml:space="preserve"> </w:t>
      </w:r>
      <w:r w:rsidRPr="007E181A">
        <w:t>comments</w:t>
      </w:r>
      <w:r w:rsidR="004C6DFB">
        <w:t xml:space="preserve"> </w:t>
      </w:r>
      <w:r w:rsidRPr="007E181A">
        <w:t>(using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/doc</w:t>
      </w:r>
      <w:r w:rsidR="004C6DFB">
        <w:t xml:space="preserve"> </w:t>
      </w:r>
      <w:r w:rsidRPr="007E181A">
        <w:t>switch)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create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API</w:t>
      </w:r>
      <w:r w:rsidR="004C6DFB">
        <w:t xml:space="preserve"> </w:t>
      </w:r>
      <w:r w:rsidRPr="007E181A">
        <w:t>documentation.</w:t>
      </w:r>
      <w:r w:rsidR="004C6DFB">
        <w:t xml:space="preserve"> </w:t>
      </w:r>
      <w:r w:rsidRPr="007E181A">
        <w:t>Similarly,</w:t>
      </w:r>
      <w:r w:rsidR="004C6DFB">
        <w:t xml:space="preserve"> </w:t>
      </w:r>
      <w:r w:rsidRPr="007E181A">
        <w:t>programmers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generate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persisting</w:t>
      </w:r>
      <w:r w:rsidR="004C6DFB">
        <w:t xml:space="preserve"> </w:t>
      </w:r>
      <w:r w:rsidRPr="007E181A">
        <w:t>(serializing)</w:t>
      </w:r>
      <w:r w:rsidR="004C6DFB">
        <w:t xml:space="preserve"> </w:t>
      </w:r>
      <w:r w:rsidRPr="007E181A">
        <w:t>business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database.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could</w:t>
      </w:r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control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displays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collection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objects.</w:t>
      </w:r>
      <w:r w:rsidR="004C6DFB">
        <w:t xml:space="preserve"> </w:t>
      </w:r>
      <w:r w:rsidRPr="007E181A">
        <w:t>Given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collection,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control</w:t>
      </w:r>
      <w:r w:rsidR="004C6DFB">
        <w:t xml:space="preserve"> </w:t>
      </w:r>
      <w:r w:rsidRPr="007E181A">
        <w:t>could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iterate</w:t>
      </w:r>
      <w:r w:rsidR="004C6DFB">
        <w:t xml:space="preserve"> </w:t>
      </w:r>
      <w:r w:rsidRPr="007E181A">
        <w:t>over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collection,</w:t>
      </w:r>
      <w:r w:rsidR="004C6DFB">
        <w:t xml:space="preserve"> </w:t>
      </w:r>
      <w:r w:rsidRPr="007E181A">
        <w:t>defining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column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property.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invoking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object,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control</w:t>
      </w:r>
      <w:r w:rsidR="004C6DFB">
        <w:t xml:space="preserve"> </w:t>
      </w:r>
      <w:r w:rsidRPr="007E181A">
        <w:t>could</w:t>
      </w:r>
      <w:r w:rsidR="004C6DFB">
        <w:t xml:space="preserve"> </w:t>
      </w:r>
      <w:r w:rsidRPr="007E181A">
        <w:t>populate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row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column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contained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object,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though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unknown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time.</w:t>
      </w:r>
    </w:p>
    <w:p w14:paraId="40729092" w14:textId="30DB0D31" w:rsidR="0079423A" w:rsidRPr="007E181A" w:rsidRDefault="00AA6FE6" w:rsidP="00C172F0">
      <w:pPr>
        <w:pStyle w:val="CHAPBM"/>
      </w:pPr>
      <w:proofErr w:type="spellStart"/>
      <w:r w:rsidRPr="00A14E35">
        <w:rPr>
          <w:rStyle w:val="CITchapbm"/>
        </w:rPr>
        <w:t>XmlSerializer</w:t>
      </w:r>
      <w:proofErr w:type="spellEnd"/>
      <w:r w:rsidRPr="007E181A">
        <w:t>,</w:t>
      </w:r>
      <w:r w:rsidR="004C6DFB">
        <w:t xml:space="preserve"> </w:t>
      </w:r>
      <w:proofErr w:type="spellStart"/>
      <w:r w:rsidRPr="00E83798">
        <w:rPr>
          <w:rStyle w:val="CITchapbm"/>
        </w:rPr>
        <w:t>ValueType</w:t>
      </w:r>
      <w:proofErr w:type="spellEnd"/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="003D0500">
        <w:t>the</w:t>
      </w:r>
      <w:r w:rsidR="004C6DFB">
        <w:t xml:space="preserve"> </w:t>
      </w:r>
      <w:r w:rsidR="002E7403">
        <w:t>Microsoft</w:t>
      </w:r>
      <w:r w:rsidR="004C6DFB">
        <w:t xml:space="preserve"> </w:t>
      </w:r>
      <w:r w:rsidR="003D0500">
        <w:t>.NET</w:t>
      </w:r>
      <w:r w:rsidR="004C6DFB">
        <w:t xml:space="preserve"> </w:t>
      </w:r>
      <w:r w:rsidR="003D0500">
        <w:t>Framework</w:t>
      </w:r>
      <w:r w:rsidR="009F0379" w:rsidRPr="009F0379">
        <w:t>’</w:t>
      </w:r>
      <w:r w:rsidR="003D0500">
        <w:t>s</w:t>
      </w:r>
      <w:r w:rsidR="004C6DFB">
        <w:t xml:space="preserve"> </w:t>
      </w:r>
      <w:proofErr w:type="spellStart"/>
      <w:r w:rsidRPr="00E83798">
        <w:rPr>
          <w:rStyle w:val="CITchapbm"/>
        </w:rPr>
        <w:t>DataBinder</w:t>
      </w:r>
      <w:proofErr w:type="spellEnd"/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few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classes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framework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portions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their</w:t>
      </w:r>
      <w:r w:rsidR="004C6DFB">
        <w:t xml:space="preserve"> </w:t>
      </w:r>
      <w:r w:rsidRPr="007E181A">
        <w:t>implementation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well.</w:t>
      </w:r>
    </w:p>
    <w:p w14:paraId="0621184B" w14:textId="414FD9E5" w:rsidR="0079423A" w:rsidRPr="007E181A" w:rsidRDefault="00AA6FE6" w:rsidP="00C172F0">
      <w:pPr>
        <w:pStyle w:val="H2"/>
      </w:pPr>
      <w:bookmarkStart w:id="3" w:name="_Toc37532933"/>
      <w:r w:rsidRPr="007E181A">
        <w:t>Accessing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Using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bookmarkEnd w:id="3"/>
      <w:proofErr w:type="spellEnd"/>
    </w:p>
    <w:p w14:paraId="3EADB443" w14:textId="016B0FD4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reading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obtain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E83798">
        <w:rPr>
          <w:rStyle w:val="CITchapbm"/>
        </w:rPr>
        <w:t>System.Type</w:t>
      </w:r>
      <w:proofErr w:type="spellEnd"/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represents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target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instance.</w:t>
      </w:r>
      <w:r w:rsidR="004C6DFB">
        <w:t xml:space="preserve"> </w:t>
      </w:r>
      <w:proofErr w:type="spellStart"/>
      <w:r w:rsidRPr="00E83798">
        <w:rPr>
          <w:rStyle w:val="CITchapbm"/>
        </w:rPr>
        <w:t>System.Type</w:t>
      </w:r>
      <w:proofErr w:type="spellEnd"/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retrieving</w:t>
      </w:r>
      <w:r w:rsidR="004C6DFB">
        <w:t xml:space="preserve"> </w:t>
      </w:r>
      <w:r w:rsidRPr="007E181A">
        <w:lastRenderedPageBreak/>
        <w:t>the</w:t>
      </w:r>
      <w:r w:rsidR="004C6DFB">
        <w:t xml:space="preserve"> </w:t>
      </w:r>
      <w:r w:rsidRPr="007E181A">
        <w:t>information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answer</w:t>
      </w:r>
      <w:r w:rsidR="004C6DFB">
        <w:t xml:space="preserve"> </w:t>
      </w:r>
      <w:r w:rsidRPr="007E181A">
        <w:t>questions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following</w:t>
      </w:r>
      <w:r w:rsidR="00AA27E2">
        <w:t>:</w:t>
      </w:r>
    </w:p>
    <w:p w14:paraId="28E93EF7" w14:textId="74376AB5" w:rsidR="0079423A" w:rsidRPr="007E181A" w:rsidRDefault="00AA6FE6" w:rsidP="00C172F0">
      <w:pPr>
        <w:pStyle w:val="BLFIRST"/>
      </w:pPr>
      <w:r w:rsidRPr="007E181A">
        <w:t>What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(</w:t>
      </w:r>
      <w:proofErr w:type="spellStart"/>
      <w:r w:rsidRPr="00A14E35">
        <w:rPr>
          <w:rStyle w:val="CITchapbm"/>
        </w:rPr>
        <w:t>Type.Name</w:t>
      </w:r>
      <w:proofErr w:type="spellEnd"/>
      <w:r w:rsidRPr="007E181A">
        <w:t>)?</w:t>
      </w:r>
    </w:p>
    <w:p w14:paraId="17214E4B" w14:textId="12920644" w:rsidR="0079423A" w:rsidRPr="007E181A" w:rsidRDefault="00AA6FE6" w:rsidP="00C172F0">
      <w:pPr>
        <w:pStyle w:val="BLMID"/>
      </w:pP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public</w:t>
      </w:r>
      <w:r w:rsidR="004C6DFB">
        <w:t xml:space="preserve"> </w:t>
      </w:r>
      <w:r w:rsidRPr="007E181A">
        <w:t>(</w:t>
      </w:r>
      <w:proofErr w:type="spellStart"/>
      <w:r w:rsidRPr="00E83798">
        <w:rPr>
          <w:rStyle w:val="CITchapbm"/>
        </w:rPr>
        <w:t>Type.IsPublic</w:t>
      </w:r>
      <w:proofErr w:type="spellEnd"/>
      <w:r w:rsidRPr="007E181A">
        <w:t>)?</w:t>
      </w:r>
    </w:p>
    <w:p w14:paraId="73C54E70" w14:textId="64B2E8DD" w:rsidR="0079423A" w:rsidRPr="007E181A" w:rsidRDefault="00AA6FE6" w:rsidP="00C172F0">
      <w:pPr>
        <w:pStyle w:val="BLMID"/>
      </w:pPr>
      <w:r w:rsidRPr="007E181A">
        <w:t>What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base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(</w:t>
      </w:r>
      <w:proofErr w:type="spellStart"/>
      <w:r w:rsidRPr="008E4755">
        <w:rPr>
          <w:rStyle w:val="CITchapbm"/>
        </w:rPr>
        <w:t>Type.BaseType</w:t>
      </w:r>
      <w:proofErr w:type="spellEnd"/>
      <w:r w:rsidRPr="007E181A">
        <w:t>)?</w:t>
      </w:r>
    </w:p>
    <w:p w14:paraId="735F0B8E" w14:textId="79281892" w:rsidR="0079423A" w:rsidRPr="007E181A" w:rsidRDefault="00AA6FE6" w:rsidP="00C172F0">
      <w:pPr>
        <w:pStyle w:val="BLMID"/>
      </w:pPr>
      <w:r w:rsidRPr="007E181A">
        <w:t>Does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interfaces</w:t>
      </w:r>
      <w:r w:rsidR="004C6DFB">
        <w:t xml:space="preserve"> </w:t>
      </w:r>
      <w:r w:rsidRPr="007E181A">
        <w:t>(</w:t>
      </w:r>
      <w:proofErr w:type="spellStart"/>
      <w:r w:rsidRPr="008E4755">
        <w:rPr>
          <w:rStyle w:val="CITchapbm"/>
        </w:rPr>
        <w:t>Type.GetInterfaces</w:t>
      </w:r>
      <w:proofErr w:type="spellEnd"/>
      <w:r w:rsidRPr="008E4755">
        <w:rPr>
          <w:rStyle w:val="CITchapbm"/>
        </w:rPr>
        <w:t>()</w:t>
      </w:r>
      <w:r w:rsidRPr="007E181A">
        <w:t>)?</w:t>
      </w:r>
    </w:p>
    <w:p w14:paraId="204B43F1" w14:textId="57010E35" w:rsidR="0079423A" w:rsidRPr="007E181A" w:rsidRDefault="00AA6FE6" w:rsidP="00C172F0">
      <w:pPr>
        <w:pStyle w:val="BLMID"/>
      </w:pPr>
      <w:r w:rsidRPr="007E181A">
        <w:t>Which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(</w:t>
      </w:r>
      <w:proofErr w:type="spellStart"/>
      <w:r w:rsidRPr="00A14E35">
        <w:rPr>
          <w:rStyle w:val="CITchapbm"/>
        </w:rPr>
        <w:t>Type.Assembly</w:t>
      </w:r>
      <w:proofErr w:type="spellEnd"/>
      <w:r w:rsidRPr="007E181A">
        <w:t>)?</w:t>
      </w:r>
    </w:p>
    <w:p w14:paraId="027A4A0C" w14:textId="64D285F8" w:rsidR="0079423A" w:rsidRPr="007E181A" w:rsidRDefault="00AA6FE6" w:rsidP="00C172F0">
      <w:pPr>
        <w:pStyle w:val="BLMID"/>
      </w:pPr>
      <w:r w:rsidRPr="007E181A">
        <w:t>What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properties,</w:t>
      </w:r>
      <w:r w:rsidR="004C6DFB">
        <w:t xml:space="preserve"> </w:t>
      </w:r>
      <w:r w:rsidRPr="007E181A">
        <w:t>methods,</w:t>
      </w:r>
      <w:r w:rsidR="004C6DFB">
        <w:t xml:space="preserve"> </w:t>
      </w:r>
      <w:r w:rsidRPr="007E181A">
        <w:t>fields,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(</w:t>
      </w:r>
      <w:proofErr w:type="spellStart"/>
      <w:r w:rsidRPr="00E83798">
        <w:rPr>
          <w:rStyle w:val="CITchapbm"/>
        </w:rPr>
        <w:t>Type.GetProperties</w:t>
      </w:r>
      <w:proofErr w:type="spellEnd"/>
      <w:r w:rsidRPr="00E83798">
        <w:rPr>
          <w:rStyle w:val="CITchapbm"/>
        </w:rPr>
        <w:t>()</w:t>
      </w:r>
      <w:r w:rsidRPr="007E181A">
        <w:t>,</w:t>
      </w:r>
      <w:r w:rsidR="004C6DFB">
        <w:t xml:space="preserve"> </w:t>
      </w:r>
      <w:proofErr w:type="spellStart"/>
      <w:r w:rsidRPr="00E83798">
        <w:rPr>
          <w:rStyle w:val="CITchapbm"/>
        </w:rPr>
        <w:t>Type.GetMethods</w:t>
      </w:r>
      <w:proofErr w:type="spellEnd"/>
      <w:r w:rsidRPr="00E83798">
        <w:rPr>
          <w:rStyle w:val="CITchapbm"/>
        </w:rPr>
        <w:t>()</w:t>
      </w:r>
      <w:r w:rsidRPr="007E181A">
        <w:t>,</w:t>
      </w:r>
      <w:r w:rsidR="004C6DFB">
        <w:t xml:space="preserve"> </w:t>
      </w:r>
      <w:proofErr w:type="spellStart"/>
      <w:r w:rsidRPr="008E4755">
        <w:rPr>
          <w:rStyle w:val="CITchapbm"/>
        </w:rPr>
        <w:t>Type.GetFields</w:t>
      </w:r>
      <w:proofErr w:type="spellEnd"/>
      <w:r w:rsidRPr="008E4755">
        <w:rPr>
          <w:rStyle w:val="CITchapbm"/>
        </w:rPr>
        <w:t>()</w:t>
      </w:r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on)?</w:t>
      </w:r>
    </w:p>
    <w:p w14:paraId="28776B81" w14:textId="29E3F7E2" w:rsidR="0079423A" w:rsidRPr="007E181A" w:rsidRDefault="00AA27E2" w:rsidP="00C172F0">
      <w:pPr>
        <w:pStyle w:val="BLLAST"/>
      </w:pPr>
      <w:r>
        <w:t>Which</w:t>
      </w:r>
      <w:r w:rsidR="004C6DFB">
        <w:t xml:space="preserve"> </w:t>
      </w:r>
      <w:r w:rsidR="00AA6FE6" w:rsidRPr="007E181A">
        <w:t>attributes</w:t>
      </w:r>
      <w:r w:rsidR="004C6DFB">
        <w:t xml:space="preserve"> </w:t>
      </w:r>
      <w:r w:rsidR="00AA6FE6" w:rsidRPr="007E181A">
        <w:t>decorate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type</w:t>
      </w:r>
      <w:r w:rsidR="004C6DFB">
        <w:t xml:space="preserve"> </w:t>
      </w:r>
      <w:r w:rsidR="00AA6FE6" w:rsidRPr="007E181A">
        <w:t>(</w:t>
      </w:r>
      <w:proofErr w:type="spellStart"/>
      <w:r w:rsidR="00AA6FE6" w:rsidRPr="008E4755">
        <w:rPr>
          <w:rStyle w:val="CITchapbm"/>
        </w:rPr>
        <w:t>Type.GetCustomAttributes</w:t>
      </w:r>
      <w:proofErr w:type="spellEnd"/>
      <w:r w:rsidR="00AA6FE6" w:rsidRPr="008E4755">
        <w:rPr>
          <w:rStyle w:val="CITchapbm"/>
        </w:rPr>
        <w:t>()</w:t>
      </w:r>
      <w:r w:rsidR="00AA6FE6" w:rsidRPr="007E181A">
        <w:t>)?</w:t>
      </w:r>
    </w:p>
    <w:p w14:paraId="0863EFBD" w14:textId="1A88FC03" w:rsidR="0079423A" w:rsidRPr="007E181A" w:rsidRDefault="00AA6FE6" w:rsidP="00C172F0">
      <w:pPr>
        <w:pStyle w:val="HEADFIRST"/>
      </w:pP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members,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all</w:t>
      </w:r>
      <w:r w:rsidR="004C6DFB">
        <w:t xml:space="preserve"> </w:t>
      </w:r>
      <w:r w:rsidR="00AA27E2">
        <w:t>of</w:t>
      </w:r>
      <w:r w:rsidR="004C6DFB">
        <w:t xml:space="preserve"> </w:t>
      </w:r>
      <w:r w:rsidR="00AA27E2">
        <w:t>them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information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gramStart"/>
      <w:r w:rsidRPr="007E181A">
        <w:t>particular</w:t>
      </w:r>
      <w:r w:rsidR="004C6DFB">
        <w:t xml:space="preserve"> </w:t>
      </w:r>
      <w:r w:rsidRPr="007E181A">
        <w:t>type</w:t>
      </w:r>
      <w:proofErr w:type="gramEnd"/>
      <w:r w:rsidRPr="007E181A">
        <w:t>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obtain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reference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A14E35">
        <w:rPr>
          <w:rStyle w:val="CITchapbm"/>
        </w:rPr>
        <w:t>Type</w:t>
      </w:r>
      <w:r w:rsidR="004C6DFB">
        <w:t xml:space="preserve"> </w:t>
      </w:r>
      <w:r w:rsidRPr="007E181A">
        <w:t>object,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two</w:t>
      </w:r>
      <w:r w:rsidR="004C6DFB">
        <w:t xml:space="preserve"> </w:t>
      </w:r>
      <w:r w:rsidRPr="007E181A">
        <w:t>primary</w:t>
      </w:r>
      <w:r w:rsidR="004C6DFB">
        <w:t xml:space="preserve"> </w:t>
      </w:r>
      <w:r w:rsidRPr="007E181A">
        <w:t>ways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do</w:t>
      </w:r>
      <w:r w:rsidR="004C6DFB">
        <w:t xml:space="preserve"> </w:t>
      </w:r>
      <w:r w:rsidR="00AA27E2">
        <w:t>so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through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object.GetType</w:t>
      </w:r>
      <w:proofErr w:type="spellEnd"/>
      <w:proofErr w:type="gram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typeof</w:t>
      </w:r>
      <w:proofErr w:type="spellEnd"/>
      <w:r w:rsidRPr="00A14E35">
        <w:rPr>
          <w:rStyle w:val="CITchapbm"/>
        </w:rPr>
        <w:t>()</w:t>
      </w:r>
      <w:r w:rsidRPr="007E181A">
        <w:t>.</w:t>
      </w:r>
    </w:p>
    <w:p w14:paraId="7CF0CECB" w14:textId="22429B87" w:rsidR="0079423A" w:rsidRPr="007E181A" w:rsidRDefault="00AA6FE6" w:rsidP="00C172F0">
      <w:pPr>
        <w:pStyle w:val="CHAPBM"/>
      </w:pPr>
      <w:r w:rsidRPr="007E181A">
        <w:t>Note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E83798">
        <w:rPr>
          <w:rStyle w:val="CITchapbm"/>
        </w:rPr>
        <w:t>GetMethods</w:t>
      </w:r>
      <w:proofErr w:type="spellEnd"/>
      <w:r w:rsidRPr="00E83798">
        <w:rPr>
          <w:rStyle w:val="CITchapbm"/>
        </w:rPr>
        <w:t>(</w:t>
      </w:r>
      <w:proofErr w:type="gramEnd"/>
      <w:r w:rsidRPr="00E83798">
        <w:rPr>
          <w:rStyle w:val="CITchapbm"/>
        </w:rPr>
        <w:t>)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extension</w:t>
      </w:r>
      <w:r w:rsidR="004C6DFB">
        <w:t xml:space="preserve"> </w:t>
      </w:r>
      <w:r w:rsidRPr="007E181A">
        <w:t>methods.</w:t>
      </w:r>
      <w:r w:rsidR="004C6DFB">
        <w:t xml:space="preserve"> </w:t>
      </w:r>
      <w:r w:rsidR="00AA27E2">
        <w:t>These</w:t>
      </w:r>
      <w:r w:rsidR="004C6DFB">
        <w:t xml:space="preserve"> </w:t>
      </w:r>
      <w:r w:rsidR="00AA27E2">
        <w:t>methods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available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static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implementing</w:t>
      </w:r>
      <w:r w:rsidR="004C6DFB">
        <w:t xml:space="preserve"> </w:t>
      </w:r>
      <w:r w:rsidRPr="007E181A">
        <w:t>type.</w:t>
      </w:r>
    </w:p>
    <w:p w14:paraId="3D3A373C" w14:textId="77777777" w:rsidR="0079423A" w:rsidRPr="00A14E35" w:rsidRDefault="00AA6FE6" w:rsidP="00E83798">
      <w:pPr>
        <w:pStyle w:val="H3"/>
        <w:rPr>
          <w:rStyle w:val="CITchapbm"/>
        </w:rPr>
      </w:pPr>
      <w:bookmarkStart w:id="4" w:name="_Toc37532934"/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bookmarkEnd w:id="4"/>
    </w:p>
    <w:p w14:paraId="7D65CB70" w14:textId="7D7FA017" w:rsidR="0079423A" w:rsidRPr="007E181A" w:rsidRDefault="00AA6FE6" w:rsidP="00C172F0">
      <w:pPr>
        <w:pStyle w:val="HEADFIRST"/>
      </w:pPr>
      <w:r w:rsidRPr="00A14E35">
        <w:rPr>
          <w:rStyle w:val="CITchapbm"/>
        </w:rPr>
        <w:t>object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member</w:t>
      </w:r>
      <w:r w:rsidR="009F0379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function.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call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retrieve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original</w:t>
      </w:r>
      <w:r w:rsidR="004C6DFB">
        <w:t xml:space="preserve"> </w:t>
      </w:r>
      <w:r w:rsidRPr="007E181A">
        <w:t>object.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r w:rsidR="004C6DFB">
        <w:t xml:space="preserve"> </w:t>
      </w:r>
      <w:r w:rsidRPr="007E181A">
        <w:t>demonstrates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383F26">
        <w:t>process</w:t>
      </w:r>
      <w:r w:rsidRPr="007E181A">
        <w:t>,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Type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from</w:t>
      </w:r>
      <w:r w:rsidR="004C6DFB">
        <w:t xml:space="preserve"> </w:t>
      </w:r>
      <w:proofErr w:type="spellStart"/>
      <w:r w:rsidRPr="00A14E35">
        <w:rPr>
          <w:rStyle w:val="CITchapbm"/>
        </w:rPr>
        <w:t>DateTime</w:t>
      </w:r>
      <w:proofErr w:type="spellEnd"/>
      <w:r w:rsidRPr="007E181A">
        <w:t>.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r w:rsidRPr="007E181A">
        <w:t>1</w:t>
      </w:r>
      <w:r w:rsidR="004C6DFB">
        <w:t xml:space="preserve"> </w:t>
      </w:r>
      <w:r w:rsidRPr="007E181A">
        <w:t>shows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results.</w:t>
      </w:r>
    </w:p>
    <w:p w14:paraId="453A954D" w14:textId="408E7C49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18.1:</w:t>
      </w:r>
      <w:r w:rsidR="00AA6FE6" w:rsidRPr="007E181A">
        <w:t> </w:t>
      </w:r>
      <w:r w:rsidR="00AA6FE6" w:rsidRPr="007E181A">
        <w:t>Using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Type.GetProperties</w:t>
      </w:r>
      <w:proofErr w:type="spellEnd"/>
      <w:r w:rsidR="00AA6FE6" w:rsidRPr="00E83798">
        <w:rPr>
          <w:rStyle w:val="CITchapbm"/>
        </w:rPr>
        <w:t>()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Obtain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Object’s</w:t>
      </w:r>
      <w:r w:rsidR="004C6DFB">
        <w:t xml:space="preserve"> </w:t>
      </w:r>
      <w:r w:rsidR="00AA6FE6" w:rsidRPr="007E181A">
        <w:t>Public</w:t>
      </w:r>
      <w:r w:rsidR="004C6DFB">
        <w:t xml:space="preserve"> </w:t>
      </w:r>
      <w:r w:rsidR="00AA6FE6" w:rsidRPr="007E181A">
        <w:t>Properties</w:t>
      </w:r>
    </w:p>
    <w:p w14:paraId="737E907F" w14:textId="79EAD0CB" w:rsidR="0079423A" w:rsidRPr="007E181A" w:rsidRDefault="00AA6FE6" w:rsidP="00C172F0">
      <w:pPr>
        <w:pStyle w:val="CDTFIRST"/>
      </w:pPr>
      <w:proofErr w:type="spellStart"/>
      <w:r w:rsidRPr="007E181A">
        <w:t>DateTime</w:t>
      </w:r>
      <w:proofErr w:type="spellEnd"/>
      <w:r w:rsidR="004C6DFB">
        <w:t xml:space="preserve"> </w:t>
      </w:r>
      <w:proofErr w:type="spellStart"/>
      <w:r w:rsidRPr="007E181A">
        <w:t>dateTime</w:t>
      </w:r>
      <w:proofErr w:type="spellEnd"/>
      <w:r w:rsidR="004C6DFB">
        <w:t xml:space="preserve"> </w:t>
      </w:r>
      <w:r w:rsidRPr="007E181A">
        <w:t>=</w:t>
      </w:r>
      <w:r w:rsidR="004C6DFB">
        <w:t xml:space="preserve"> </w:t>
      </w:r>
      <w:r w:rsidRPr="007E181A">
        <w:rPr>
          <w:rStyle w:val="CPKeyword"/>
        </w:rPr>
        <w:t>new</w:t>
      </w:r>
      <w:r w:rsidR="004C6DFB">
        <w:t xml:space="preserve"> </w:t>
      </w:r>
      <w:proofErr w:type="spellStart"/>
      <w:proofErr w:type="gramStart"/>
      <w:r w:rsidRPr="007E181A">
        <w:t>DateTime</w:t>
      </w:r>
      <w:proofErr w:type="spellEnd"/>
      <w:r w:rsidRPr="007E181A">
        <w:t>(</w:t>
      </w:r>
      <w:proofErr w:type="gramEnd"/>
      <w:r w:rsidRPr="007E181A">
        <w:t>);</w:t>
      </w:r>
    </w:p>
    <w:p w14:paraId="597A5D0F" w14:textId="77777777" w:rsidR="0079423A" w:rsidRPr="007E181A" w:rsidRDefault="0079423A" w:rsidP="00C172F0">
      <w:pPr>
        <w:pStyle w:val="CDTMID"/>
        <w:rPr>
          <w:rStyle w:val="CPComment"/>
        </w:rPr>
      </w:pPr>
    </w:p>
    <w:p w14:paraId="4650EB48" w14:textId="1FF574B7" w:rsidR="0079423A" w:rsidRPr="007E181A" w:rsidRDefault="00AA6FE6" w:rsidP="00C172F0">
      <w:pPr>
        <w:pStyle w:val="CDTMID"/>
      </w:pPr>
      <w:r w:rsidRPr="007E181A">
        <w:t>Type</w:t>
      </w:r>
      <w:r w:rsidR="004C6DFB">
        <w:t xml:space="preserve"> </w:t>
      </w:r>
      <w:proofErr w:type="spellStart"/>
      <w:r w:rsidRPr="007E181A">
        <w:t>type</w:t>
      </w:r>
      <w:proofErr w:type="spellEnd"/>
      <w:r w:rsidR="004C6DFB">
        <w:t xml:space="preserve"> </w:t>
      </w:r>
      <w:r w:rsidRPr="007E181A">
        <w:t>=</w:t>
      </w:r>
      <w:r w:rsidR="004C6DFB">
        <w:t xml:space="preserve"> </w:t>
      </w:r>
      <w:proofErr w:type="spellStart"/>
      <w:r w:rsidRPr="007E181A">
        <w:t>dateTime.GetType</w:t>
      </w:r>
      <w:proofErr w:type="spellEnd"/>
      <w:r w:rsidRPr="007E181A">
        <w:t>();</w:t>
      </w:r>
    </w:p>
    <w:p w14:paraId="295EF30A" w14:textId="4A52E1CD" w:rsidR="0079423A" w:rsidRPr="007E181A" w:rsidRDefault="00AA6FE6" w:rsidP="00C172F0">
      <w:pPr>
        <w:pStyle w:val="CDTMID"/>
      </w:pPr>
      <w:r w:rsidRPr="007E181A">
        <w:rPr>
          <w:rStyle w:val="CPKeyword"/>
        </w:rPr>
        <w:t>foreach</w:t>
      </w:r>
      <w:r w:rsidR="004C6DFB">
        <w:t xml:space="preserve"> </w:t>
      </w:r>
      <w:r w:rsidRPr="007E181A">
        <w:t>(</w:t>
      </w:r>
    </w:p>
    <w:p w14:paraId="3A9E7DDB" w14:textId="75F127FB" w:rsidR="0079423A" w:rsidRPr="007E181A" w:rsidRDefault="004C6DFB" w:rsidP="00C172F0">
      <w:pPr>
        <w:pStyle w:val="CDTMID"/>
      </w:pPr>
      <w:r>
        <w:t xml:space="preserve">    </w:t>
      </w:r>
      <w:proofErr w:type="spellStart"/>
      <w:proofErr w:type="gramStart"/>
      <w:r w:rsidR="00AA6FE6" w:rsidRPr="007E181A">
        <w:t>System.Reflection.PropertyInfo</w:t>
      </w:r>
      <w:proofErr w:type="spellEnd"/>
      <w:proofErr w:type="gramEnd"/>
      <w:r>
        <w:t xml:space="preserve"> </w:t>
      </w:r>
      <w:r w:rsidR="00AA6FE6" w:rsidRPr="007E181A">
        <w:t>property</w:t>
      </w:r>
      <w:r>
        <w:t xml:space="preserve"> </w:t>
      </w:r>
      <w:r w:rsidR="00AA6FE6" w:rsidRPr="007E181A">
        <w:rPr>
          <w:rStyle w:val="CPKeyword"/>
        </w:rPr>
        <w:t>in</w:t>
      </w:r>
    </w:p>
    <w:p w14:paraId="6D4F0F60" w14:textId="5CEEFF46" w:rsidR="0079423A" w:rsidRPr="007E181A" w:rsidRDefault="004C6DFB" w:rsidP="00C172F0">
      <w:pPr>
        <w:pStyle w:val="CDTMID"/>
      </w:pPr>
      <w:r>
        <w:t xml:space="preserve">        </w:t>
      </w:r>
      <w:proofErr w:type="spellStart"/>
      <w:proofErr w:type="gramStart"/>
      <w:r w:rsidR="00AA6FE6" w:rsidRPr="007E181A">
        <w:t>type.GetProperties</w:t>
      </w:r>
      <w:proofErr w:type="spellEnd"/>
      <w:proofErr w:type="gramEnd"/>
      <w:r w:rsidR="00AA6FE6" w:rsidRPr="007E181A">
        <w:t>())</w:t>
      </w:r>
    </w:p>
    <w:p w14:paraId="0D0DC765" w14:textId="77777777" w:rsidR="0079423A" w:rsidRPr="007E181A" w:rsidRDefault="00AA6FE6" w:rsidP="00C172F0">
      <w:pPr>
        <w:pStyle w:val="CDTMID"/>
      </w:pPr>
      <w:r w:rsidRPr="007E181A">
        <w:t>{</w:t>
      </w:r>
    </w:p>
    <w:p w14:paraId="64A7285C" w14:textId="5237E6D8" w:rsidR="0079423A" w:rsidRPr="007E181A" w:rsidRDefault="004C6DFB" w:rsidP="00C172F0">
      <w:pPr>
        <w:pStyle w:val="CDTMID"/>
      </w:pPr>
      <w:r>
        <w:t xml:space="preserve">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property.Name</w:t>
      </w:r>
      <w:proofErr w:type="spellEnd"/>
      <w:proofErr w:type="gramEnd"/>
      <w:r w:rsidR="00AA6FE6" w:rsidRPr="007E181A">
        <w:t>);</w:t>
      </w:r>
    </w:p>
    <w:p w14:paraId="7BC433E0" w14:textId="77777777" w:rsidR="0079423A" w:rsidRPr="007E181A" w:rsidRDefault="00AA6FE6" w:rsidP="00C172F0">
      <w:pPr>
        <w:pStyle w:val="CDTLAST"/>
      </w:pPr>
      <w:r w:rsidRPr="007E181A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A14E35" w14:paraId="6F450698" w14:textId="77777777" w:rsidTr="00A14E35">
        <w:tc>
          <w:tcPr>
            <w:tcW w:w="7010" w:type="dxa"/>
            <w:shd w:val="clear" w:color="auto" w:fill="auto"/>
          </w:tcPr>
          <w:p w14:paraId="0C0D24AF" w14:textId="1E2C5670" w:rsidR="00A14E35" w:rsidRPr="00336E94" w:rsidRDefault="00A14E35" w:rsidP="00A14E35">
            <w:pPr>
              <w:pStyle w:val="OUTPUTTTLNUM"/>
              <w:rPr>
                <w:rFonts w:hint="eastAsia"/>
              </w:rPr>
            </w:pPr>
            <w:r>
              <w:t>Output 18.</w:t>
            </w:r>
            <w:r w:rsidRPr="00693DEA">
              <w:t>1</w:t>
            </w:r>
          </w:p>
        </w:tc>
      </w:tr>
      <w:tr w:rsidR="00A14E35" w14:paraId="05B4A69F" w14:textId="77777777" w:rsidTr="00A14E35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2219153A" w14:textId="77777777" w:rsidR="00A14E35" w:rsidRPr="007E181A" w:rsidRDefault="00A14E35" w:rsidP="00A14E35">
            <w:pPr>
              <w:pStyle w:val="OUTPUTFIRST"/>
            </w:pPr>
            <w:r w:rsidRPr="007E181A">
              <w:t>Date</w:t>
            </w:r>
          </w:p>
          <w:p w14:paraId="37501D73" w14:textId="77777777" w:rsidR="00A14E35" w:rsidRPr="007E181A" w:rsidRDefault="00A14E35" w:rsidP="00A14E35">
            <w:pPr>
              <w:pStyle w:val="OUTPUTMID"/>
            </w:pPr>
            <w:r w:rsidRPr="007E181A">
              <w:t>Day</w:t>
            </w:r>
          </w:p>
          <w:p w14:paraId="17869447" w14:textId="77777777" w:rsidR="00A14E35" w:rsidRPr="007E181A" w:rsidRDefault="00A14E35" w:rsidP="00A14E35">
            <w:pPr>
              <w:pStyle w:val="OUTPUTMID"/>
            </w:pPr>
            <w:proofErr w:type="spellStart"/>
            <w:r w:rsidRPr="007E181A">
              <w:lastRenderedPageBreak/>
              <w:t>DayOfWeek</w:t>
            </w:r>
            <w:proofErr w:type="spellEnd"/>
          </w:p>
          <w:p w14:paraId="20F336EB" w14:textId="77777777" w:rsidR="00A14E35" w:rsidRPr="007E181A" w:rsidRDefault="00A14E35" w:rsidP="00A14E35">
            <w:pPr>
              <w:pStyle w:val="OUTPUTMID"/>
            </w:pPr>
            <w:proofErr w:type="spellStart"/>
            <w:r w:rsidRPr="007E181A">
              <w:t>DayOfYear</w:t>
            </w:r>
            <w:proofErr w:type="spellEnd"/>
          </w:p>
          <w:p w14:paraId="2D8EA805" w14:textId="77777777" w:rsidR="00A14E35" w:rsidRPr="007E181A" w:rsidRDefault="00A14E35" w:rsidP="00A14E35">
            <w:pPr>
              <w:pStyle w:val="OUTPUTMID"/>
            </w:pPr>
            <w:r w:rsidRPr="007E181A">
              <w:t>Hour</w:t>
            </w:r>
          </w:p>
          <w:p w14:paraId="54D088B4" w14:textId="77777777" w:rsidR="00A14E35" w:rsidRPr="007E181A" w:rsidRDefault="00A14E35" w:rsidP="00A14E35">
            <w:pPr>
              <w:pStyle w:val="OUTPUTMID"/>
            </w:pPr>
            <w:r w:rsidRPr="007E181A">
              <w:t>Kind</w:t>
            </w:r>
          </w:p>
          <w:p w14:paraId="5F1946C4" w14:textId="77777777" w:rsidR="00A14E35" w:rsidRPr="007E181A" w:rsidRDefault="00A14E35" w:rsidP="00A14E35">
            <w:pPr>
              <w:pStyle w:val="OUTPUTMID"/>
            </w:pPr>
            <w:r w:rsidRPr="007E181A">
              <w:t>Millisecond</w:t>
            </w:r>
          </w:p>
          <w:p w14:paraId="67BCC430" w14:textId="77777777" w:rsidR="00A14E35" w:rsidRPr="007E181A" w:rsidRDefault="00A14E35" w:rsidP="00A14E35">
            <w:pPr>
              <w:pStyle w:val="OUTPUTMID"/>
            </w:pPr>
            <w:r w:rsidRPr="007E181A">
              <w:t>Minute</w:t>
            </w:r>
          </w:p>
          <w:p w14:paraId="4FBF505C" w14:textId="77777777" w:rsidR="00A14E35" w:rsidRPr="007E181A" w:rsidRDefault="00A14E35" w:rsidP="00A14E35">
            <w:pPr>
              <w:pStyle w:val="OUTPUTMID"/>
            </w:pPr>
            <w:r w:rsidRPr="007E181A">
              <w:t>Month</w:t>
            </w:r>
          </w:p>
          <w:p w14:paraId="797ABAFA" w14:textId="77777777" w:rsidR="00A14E35" w:rsidRPr="007E181A" w:rsidRDefault="00A14E35" w:rsidP="00A14E35">
            <w:pPr>
              <w:pStyle w:val="OUTPUTMID"/>
            </w:pPr>
            <w:r w:rsidRPr="007E181A">
              <w:t>Now</w:t>
            </w:r>
          </w:p>
          <w:p w14:paraId="7463F5B0" w14:textId="77777777" w:rsidR="00A14E35" w:rsidRPr="007E181A" w:rsidRDefault="00A14E35" w:rsidP="00A14E35">
            <w:pPr>
              <w:pStyle w:val="OUTPUTMID"/>
            </w:pPr>
            <w:proofErr w:type="spellStart"/>
            <w:r w:rsidRPr="007E181A">
              <w:t>UtcNow</w:t>
            </w:r>
            <w:proofErr w:type="spellEnd"/>
          </w:p>
          <w:p w14:paraId="39D55E4B" w14:textId="77777777" w:rsidR="00A14E35" w:rsidRPr="007E181A" w:rsidRDefault="00A14E35" w:rsidP="00A14E35">
            <w:pPr>
              <w:pStyle w:val="OUTPUTMID"/>
            </w:pPr>
            <w:r w:rsidRPr="007E181A">
              <w:t>Second</w:t>
            </w:r>
          </w:p>
          <w:p w14:paraId="498F38BD" w14:textId="77777777" w:rsidR="00A14E35" w:rsidRPr="007E181A" w:rsidRDefault="00A14E35" w:rsidP="00A14E35">
            <w:pPr>
              <w:pStyle w:val="OUTPUTMID"/>
            </w:pPr>
            <w:r w:rsidRPr="007E181A">
              <w:t>Ticks</w:t>
            </w:r>
          </w:p>
          <w:p w14:paraId="16808E2B" w14:textId="77777777" w:rsidR="00A14E35" w:rsidRPr="007E181A" w:rsidRDefault="00A14E35" w:rsidP="00A14E35">
            <w:pPr>
              <w:pStyle w:val="OUTPUTMID"/>
            </w:pPr>
            <w:proofErr w:type="spellStart"/>
            <w:r w:rsidRPr="007E181A">
              <w:t>TimeOfDay</w:t>
            </w:r>
            <w:proofErr w:type="spellEnd"/>
          </w:p>
          <w:p w14:paraId="5CDAC37D" w14:textId="77777777" w:rsidR="00A14E35" w:rsidRPr="007E181A" w:rsidRDefault="00A14E35" w:rsidP="00A14E35">
            <w:pPr>
              <w:pStyle w:val="OUTPUTMID"/>
            </w:pPr>
            <w:r w:rsidRPr="007E181A">
              <w:t>Today</w:t>
            </w:r>
          </w:p>
          <w:p w14:paraId="591E97DC" w14:textId="4F8A7145" w:rsidR="00A14E35" w:rsidRDefault="00A14E35" w:rsidP="00A14E35">
            <w:pPr>
              <w:pStyle w:val="OUTPUTLAST"/>
              <w:rPr>
                <w:rStyle w:val="E1"/>
              </w:rPr>
            </w:pPr>
            <w:r w:rsidRPr="00693DEA">
              <w:t>Year</w:t>
            </w:r>
          </w:p>
        </w:tc>
      </w:tr>
    </w:tbl>
    <w:p w14:paraId="04D57599" w14:textId="77777777" w:rsidR="00A14E35" w:rsidRDefault="00A14E35" w:rsidP="00A14E35">
      <w:pPr>
        <w:pStyle w:val="spacer"/>
      </w:pPr>
    </w:p>
    <w:p w14:paraId="607DA581" w14:textId="2AAB3322" w:rsidR="00E903D7" w:rsidRDefault="00AA6FE6" w:rsidP="00C172F0">
      <w:pPr>
        <w:pStyle w:val="CHAPBM"/>
      </w:pPr>
      <w:r w:rsidRPr="007E181A">
        <w:t>After</w:t>
      </w:r>
      <w:r w:rsidR="004C6DFB">
        <w:t xml:space="preserve"> </w:t>
      </w:r>
      <w:r w:rsidRPr="007E181A">
        <w:t>calling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Pr="007E181A">
        <w:t>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iterate</w:t>
      </w:r>
      <w:r w:rsidR="004C6DFB">
        <w:t xml:space="preserve"> </w:t>
      </w:r>
      <w:r w:rsidRPr="007E181A">
        <w:t>over</w:t>
      </w:r>
      <w:r w:rsidR="004C6DFB">
        <w:t xml:space="preserve"> </w:t>
      </w:r>
      <w:r w:rsidRPr="007E181A">
        <w:t>each</w:t>
      </w:r>
      <w:r w:rsidR="004C6DFB">
        <w:t xml:space="preserve"> </w:t>
      </w:r>
      <w:proofErr w:type="spellStart"/>
      <w:r w:rsidRPr="00A14E35">
        <w:rPr>
          <w:rStyle w:val="CITchapbm"/>
        </w:rPr>
        <w:t>System.Reflection.PropertyInfo</w:t>
      </w:r>
      <w:proofErr w:type="spellEnd"/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returned</w:t>
      </w:r>
      <w:r w:rsidR="004C6DFB">
        <w:t xml:space="preserve"> </w:t>
      </w:r>
      <w:r w:rsidRPr="007E181A">
        <w:t>from</w:t>
      </w:r>
      <w:r w:rsidR="004C6DFB">
        <w:t xml:space="preserve"> </w:t>
      </w:r>
      <w:proofErr w:type="spellStart"/>
      <w:r w:rsidRPr="00A14E35">
        <w:rPr>
          <w:rStyle w:val="CITchapbm"/>
        </w:rPr>
        <w:t>Type.GetProperties</w:t>
      </w:r>
      <w:proofErr w:type="spell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display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names.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calling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must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instance.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sometimes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available.</w:t>
      </w:r>
      <w:r w:rsidR="004C6DFB">
        <w:t xml:space="preserve"> </w:t>
      </w:r>
      <w:r w:rsidRPr="007E181A">
        <w:t>Static</w:t>
      </w:r>
      <w:r w:rsidR="004C6DFB">
        <w:t xml:space="preserve"> </w:t>
      </w:r>
      <w:r w:rsidRPr="007E181A">
        <w:t>classes,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cannot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instantiated,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way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call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Pr="007E181A">
        <w:t>.</w:t>
      </w:r>
    </w:p>
    <w:p w14:paraId="4F433727" w14:textId="77777777" w:rsidR="0079423A" w:rsidRPr="00A14E35" w:rsidRDefault="00AA6FE6" w:rsidP="00E83798">
      <w:pPr>
        <w:pStyle w:val="H3"/>
        <w:rPr>
          <w:rStyle w:val="CITchapbm"/>
        </w:rPr>
      </w:pPr>
      <w:bookmarkStart w:id="5" w:name="_Toc37532935"/>
      <w:proofErr w:type="spellStart"/>
      <w:proofErr w:type="gramStart"/>
      <w:r w:rsidRPr="00A14E35">
        <w:rPr>
          <w:rStyle w:val="CITchapbm"/>
        </w:rPr>
        <w:t>typeof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bookmarkEnd w:id="5"/>
    </w:p>
    <w:p w14:paraId="60A7C595" w14:textId="41E2034E" w:rsidR="0079423A" w:rsidRPr="007E181A" w:rsidRDefault="00AA6FE6" w:rsidP="00C172F0">
      <w:pPr>
        <w:pStyle w:val="HEADFIRST"/>
      </w:pPr>
      <w:r>
        <w:t>Another</w:t>
      </w:r>
      <w:r w:rsidR="004C6DFB">
        <w:t xml:space="preserve"> </w:t>
      </w:r>
      <w:r>
        <w:t>way</w:t>
      </w:r>
      <w:r w:rsidR="004C6DFB">
        <w:t xml:space="preserve"> </w:t>
      </w:r>
      <w:r>
        <w:t>to</w:t>
      </w:r>
      <w:r w:rsidR="004C6DFB">
        <w:t xml:space="preserve"> </w:t>
      </w:r>
      <w:r>
        <w:t>retrieve</w:t>
      </w:r>
      <w:r w:rsidR="004C6DFB">
        <w:t xml:space="preserve"> </w:t>
      </w:r>
      <w:r>
        <w:t>a</w:t>
      </w:r>
      <w:r w:rsidR="004C6DFB">
        <w:t xml:space="preserve"> </w:t>
      </w:r>
      <w:r w:rsidRPr="00E83798">
        <w:rPr>
          <w:rStyle w:val="CITchapbm"/>
        </w:rPr>
        <w:t>Type</w:t>
      </w:r>
      <w:r w:rsidR="004C6DFB">
        <w:t xml:space="preserve"> </w:t>
      </w:r>
      <w:r>
        <w:t>object</w:t>
      </w:r>
      <w:r w:rsidR="004C6DFB">
        <w:t xml:space="preserve"> </w:t>
      </w:r>
      <w:r>
        <w:t>is</w:t>
      </w:r>
      <w:r w:rsidR="004C6DFB">
        <w:t xml:space="preserve"> </w:t>
      </w:r>
      <w:r>
        <w:t>with</w:t>
      </w:r>
      <w:r w:rsidR="004C6DFB">
        <w:t xml:space="preserve"> </w:t>
      </w:r>
      <w:r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typeof</w:t>
      </w:r>
      <w:proofErr w:type="spellEnd"/>
      <w:r w:rsidR="004C6DFB">
        <w:t xml:space="preserve"> </w:t>
      </w:r>
      <w:r>
        <w:t>expression.</w:t>
      </w:r>
      <w:r w:rsidR="004C6DFB">
        <w:t xml:space="preserve"> </w:t>
      </w:r>
      <w:proofErr w:type="spellStart"/>
      <w:r w:rsidRPr="00E83798">
        <w:rPr>
          <w:rStyle w:val="CITchapbm"/>
        </w:rPr>
        <w:t>typeof</w:t>
      </w:r>
      <w:proofErr w:type="spellEnd"/>
      <w:r w:rsidR="004C6DFB">
        <w:t xml:space="preserve"> </w:t>
      </w:r>
      <w:r>
        <w:t>binds</w:t>
      </w:r>
      <w:r w:rsidR="004C6DFB">
        <w:t xml:space="preserve"> </w:t>
      </w:r>
      <w:r>
        <w:t>at</w:t>
      </w:r>
      <w:r w:rsidR="004C6DFB">
        <w:t xml:space="preserve"> </w:t>
      </w:r>
      <w:r>
        <w:t>compile</w:t>
      </w:r>
      <w:r w:rsidR="004C6DFB">
        <w:t xml:space="preserve"> </w:t>
      </w:r>
      <w:r>
        <w:t>time</w:t>
      </w:r>
      <w:r w:rsidR="004C6DFB">
        <w:t xml:space="preserve"> </w:t>
      </w:r>
      <w:r>
        <w:t>to</w:t>
      </w:r>
      <w:r w:rsidR="004C6DFB">
        <w:t xml:space="preserve"> </w:t>
      </w:r>
      <w:r>
        <w:t>a</w:t>
      </w:r>
      <w:r w:rsidR="004C6DFB">
        <w:t xml:space="preserve"> </w:t>
      </w:r>
      <w:proofErr w:type="gramStart"/>
      <w:r>
        <w:t>particular</w:t>
      </w:r>
      <w:r w:rsidR="004C6DFB">
        <w:t xml:space="preserve"> </w:t>
      </w:r>
      <w:r w:rsidRPr="00E83798">
        <w:rPr>
          <w:rStyle w:val="CITchapbm"/>
        </w:rPr>
        <w:t>Type</w:t>
      </w:r>
      <w:proofErr w:type="gramEnd"/>
      <w:r w:rsidR="004C6DFB">
        <w:t xml:space="preserve"> </w:t>
      </w:r>
      <w:r>
        <w:t>instance,</w:t>
      </w:r>
      <w:r w:rsidR="004C6DFB">
        <w:t xml:space="preserve"> </w:t>
      </w:r>
      <w:r>
        <w:t>and</w:t>
      </w:r>
      <w:r w:rsidR="004C6DFB">
        <w:t xml:space="preserve"> </w:t>
      </w:r>
      <w:r>
        <w:t>it</w:t>
      </w:r>
      <w:r w:rsidR="004C6DFB">
        <w:t xml:space="preserve"> </w:t>
      </w:r>
      <w:r>
        <w:t>takes</w:t>
      </w:r>
      <w:r w:rsidR="004C6DFB">
        <w:t xml:space="preserve"> </w:t>
      </w:r>
      <w:r>
        <w:t>a</w:t>
      </w:r>
      <w:r w:rsidR="004C6DFB">
        <w:t xml:space="preserve"> </w:t>
      </w:r>
      <w:r>
        <w:t>type</w:t>
      </w:r>
      <w:r w:rsidR="004C6DFB">
        <w:t xml:space="preserve"> </w:t>
      </w:r>
      <w:r>
        <w:t>directly</w:t>
      </w:r>
      <w:r w:rsidR="004C6DFB">
        <w:t xml:space="preserve"> </w:t>
      </w:r>
      <w:r>
        <w:t>as</w:t>
      </w:r>
      <w:r w:rsidR="004C6DFB">
        <w:t xml:space="preserve"> </w:t>
      </w:r>
      <w:r>
        <w:t>a</w:t>
      </w:r>
      <w:r w:rsidR="004C6DFB">
        <w:t xml:space="preserve"> </w:t>
      </w:r>
      <w:r>
        <w:t>parameter</w:t>
      </w:r>
      <w:ins w:id="6" w:author="Mark Michaelis [2]" w:date="2020-04-07T00:42:00Z">
        <w:r w:rsidR="00ED0BB6">
          <w:t xml:space="preserve">. The exception </w:t>
        </w:r>
      </w:ins>
      <w:ins w:id="7" w:author="Mark Michaelis [2]" w:date="2020-04-07T00:43:00Z">
        <w:r w:rsidR="0038110F">
          <w:t>is for the type parameter on a generic type as it isn't determined until runtime</w:t>
        </w:r>
      </w:ins>
      <w:r>
        <w:t>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r w:rsidR="004C6DFB">
        <w:t xml:space="preserve"> </w:t>
      </w:r>
      <w:r>
        <w:t>demonstrates</w:t>
      </w:r>
      <w:r w:rsidR="004C6DFB">
        <w:t xml:space="preserve"> </w:t>
      </w:r>
      <w:r>
        <w:t>the</w:t>
      </w:r>
      <w:r w:rsidR="004C6DFB">
        <w:t xml:space="preserve"> </w:t>
      </w:r>
      <w:r>
        <w:t>use</w:t>
      </w:r>
      <w:r w:rsidR="004C6DFB">
        <w:t xml:space="preserve"> </w:t>
      </w:r>
      <w:r>
        <w:t>of</w:t>
      </w:r>
      <w:r w:rsidR="004C6DFB">
        <w:t xml:space="preserve"> </w:t>
      </w:r>
      <w:proofErr w:type="spellStart"/>
      <w:r w:rsidRPr="00A14E35">
        <w:rPr>
          <w:rStyle w:val="CITchapbm"/>
        </w:rPr>
        <w:t>typeof</w:t>
      </w:r>
      <w:proofErr w:type="spellEnd"/>
      <w:r w:rsidR="004C6DFB">
        <w:t xml:space="preserve"> </w:t>
      </w:r>
      <w:r>
        <w:t>with</w:t>
      </w:r>
      <w:r w:rsidR="004C6DFB">
        <w:t xml:space="preserve"> </w:t>
      </w:r>
      <w:proofErr w:type="spellStart"/>
      <w:r w:rsidRPr="00A14E35">
        <w:rPr>
          <w:rStyle w:val="CITchapbm"/>
        </w:rPr>
        <w:t>Enum.Parse</w:t>
      </w:r>
      <w:proofErr w:type="spellEnd"/>
      <w:r w:rsidRPr="00A14E35">
        <w:rPr>
          <w:rStyle w:val="CITchapbm"/>
        </w:rPr>
        <w:t>()</w:t>
      </w:r>
      <w:r>
        <w:t>.</w:t>
      </w:r>
    </w:p>
    <w:p w14:paraId="1F53CCFB" w14:textId="5A007164" w:rsidR="0079423A" w:rsidRPr="00693DE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18.2:</w:t>
      </w:r>
      <w:r w:rsidR="00AA6FE6" w:rsidRPr="00693DEA">
        <w:t> </w:t>
      </w:r>
      <w:r w:rsidR="00AA6FE6" w:rsidRPr="00693DEA">
        <w:t>Using</w:t>
      </w:r>
      <w:r w:rsidR="004C6DFB">
        <w:t xml:space="preserve"> </w:t>
      </w:r>
      <w:proofErr w:type="spellStart"/>
      <w:proofErr w:type="gramStart"/>
      <w:r w:rsidR="00AA6FE6" w:rsidRPr="00E83798">
        <w:rPr>
          <w:rStyle w:val="CITchapbm"/>
        </w:rPr>
        <w:t>typeof</w:t>
      </w:r>
      <w:proofErr w:type="spellEnd"/>
      <w:r w:rsidR="00AA6FE6" w:rsidRPr="00E83798">
        <w:rPr>
          <w:rStyle w:val="CITchapbm"/>
        </w:rPr>
        <w:t>(</w:t>
      </w:r>
      <w:proofErr w:type="gramEnd"/>
      <w:r w:rsidR="00AA6FE6" w:rsidRPr="00E83798">
        <w:rPr>
          <w:rStyle w:val="CITchapbm"/>
        </w:rPr>
        <w:t>)</w:t>
      </w:r>
      <w:r w:rsidR="004C6DFB">
        <w:t xml:space="preserve"> </w:t>
      </w:r>
      <w:r w:rsidR="00AA6FE6" w:rsidRPr="00693DEA">
        <w:t>to</w:t>
      </w:r>
      <w:r w:rsidR="004C6DFB">
        <w:t xml:space="preserve"> </w:t>
      </w:r>
      <w:ins w:id="8" w:author="Kevin" w:date="2020-03-22T16:04:00Z">
        <w:r w:rsidR="00275B87">
          <w:t>c</w:t>
        </w:r>
      </w:ins>
      <w:del w:id="9" w:author="Kevin" w:date="2020-03-22T16:04:00Z">
        <w:r w:rsidR="00AA6FE6" w:rsidRPr="00693DEA" w:rsidDel="00275B87">
          <w:delText>C</w:delText>
        </w:r>
      </w:del>
      <w:r w:rsidR="00AA6FE6" w:rsidRPr="00693DEA">
        <w:t>reate</w:t>
      </w:r>
      <w:r w:rsidR="004C6DFB">
        <w:t xml:space="preserve"> </w:t>
      </w:r>
      <w:r w:rsidR="00AA6FE6" w:rsidRPr="00693DEA">
        <w:t>a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System.Type</w:t>
      </w:r>
      <w:proofErr w:type="spellEnd"/>
      <w:r w:rsidR="004C6DFB">
        <w:t xml:space="preserve"> </w:t>
      </w:r>
      <w:ins w:id="10" w:author="Kevin" w:date="2020-03-22T16:04:00Z">
        <w:r w:rsidR="006A2399">
          <w:t>i</w:t>
        </w:r>
      </w:ins>
      <w:del w:id="11" w:author="Kevin" w:date="2020-03-22T16:04:00Z">
        <w:r w:rsidR="00AA6FE6" w:rsidRPr="00693DEA" w:rsidDel="006A2399">
          <w:delText>I</w:delText>
        </w:r>
      </w:del>
      <w:r w:rsidR="00AA6FE6" w:rsidRPr="00693DEA">
        <w:t>nstance</w:t>
      </w:r>
    </w:p>
    <w:p w14:paraId="6CEB8994" w14:textId="0AF5FCB0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System.Diagnostics</w:t>
      </w:r>
      <w:proofErr w:type="spellEnd"/>
      <w:r w:rsidRPr="007E181A">
        <w:t>;</w:t>
      </w:r>
    </w:p>
    <w:p w14:paraId="2309EF26" w14:textId="7F88F497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4F284C5C" w14:textId="6ECA3BAF" w:rsidR="0079423A" w:rsidRPr="007E181A" w:rsidRDefault="004C6DFB" w:rsidP="00C172F0">
      <w:pPr>
        <w:pStyle w:val="CDTMID"/>
      </w:pPr>
      <w:r>
        <w:t xml:space="preserve">    </w:t>
      </w:r>
      <w:proofErr w:type="spellStart"/>
      <w:r w:rsidR="00AA6FE6" w:rsidRPr="007E181A">
        <w:t>ThreadPriorityLevel</w:t>
      </w:r>
      <w:proofErr w:type="spellEnd"/>
      <w:r>
        <w:t xml:space="preserve"> </w:t>
      </w:r>
      <w:r w:rsidR="00AA6FE6" w:rsidRPr="007E181A">
        <w:t>priority;</w:t>
      </w:r>
    </w:p>
    <w:p w14:paraId="5806512B" w14:textId="6C43A0FA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t>priority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t>(</w:t>
      </w:r>
      <w:proofErr w:type="spellStart"/>
      <w:r w:rsidR="00AA6FE6" w:rsidRPr="007E181A">
        <w:t>ThreadPriorityLevel</w:t>
      </w:r>
      <w:proofErr w:type="spellEnd"/>
      <w:r w:rsidR="00AA6FE6" w:rsidRPr="007E181A">
        <w:t>)</w:t>
      </w:r>
      <w:proofErr w:type="spellStart"/>
      <w:r w:rsidR="00AA6FE6" w:rsidRPr="007E181A">
        <w:t>Enum.Parse</w:t>
      </w:r>
      <w:proofErr w:type="spellEnd"/>
      <w:r w:rsidR="00AA6FE6" w:rsidRPr="007E181A">
        <w:t>(</w:t>
      </w:r>
    </w:p>
    <w:p w14:paraId="0564C01B" w14:textId="5C060661" w:rsidR="0079423A" w:rsidRPr="007E181A" w:rsidRDefault="004C6DFB" w:rsidP="00C172F0">
      <w:pPr>
        <w:pStyle w:val="CDTMID"/>
      </w:pPr>
      <w:r>
        <w:t xml:space="preserve">        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ThreadPriorityLevel</w:t>
      </w:r>
      <w:proofErr w:type="spellEnd"/>
      <w:r w:rsidR="00AA6FE6" w:rsidRPr="007E181A">
        <w:t>),</w:t>
      </w:r>
      <w:r>
        <w:t xml:space="preserve"> </w:t>
      </w:r>
      <w:r w:rsidR="00AA6FE6" w:rsidRPr="007E181A">
        <w:rPr>
          <w:rStyle w:val="Maroon"/>
        </w:rPr>
        <w:t>"Idle"</w:t>
      </w:r>
      <w:r w:rsidR="00AA6FE6" w:rsidRPr="007E181A">
        <w:t>);</w:t>
      </w:r>
    </w:p>
    <w:p w14:paraId="052A8B5A" w14:textId="315943E3" w:rsidR="0079423A" w:rsidRPr="007E181A" w:rsidRDefault="00AA6FE6" w:rsidP="00C172F0">
      <w:pPr>
        <w:pStyle w:val="CDTLAST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4C30B05F" w14:textId="30DA0E7D" w:rsidR="007B0944" w:rsidRPr="007B0944" w:rsidRDefault="00383F26" w:rsidP="00C172F0">
      <w:pPr>
        <w:pStyle w:val="HEADFIRST"/>
      </w:pPr>
      <w:r>
        <w:t>In</w:t>
      </w:r>
      <w:r w:rsidR="004C6DFB">
        <w:t xml:space="preserve"> </w:t>
      </w:r>
      <w:r>
        <w:t>this</w:t>
      </w:r>
      <w:r w:rsidR="004C6DFB">
        <w:t xml:space="preserve"> </w:t>
      </w:r>
      <w:r>
        <w:t>listing,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Enum.Parse</w:t>
      </w:r>
      <w:proofErr w:type="spellEnd"/>
      <w:r w:rsidR="00AA6FE6" w:rsidRPr="00A14E35">
        <w:rPr>
          <w:rStyle w:val="CITchapbm"/>
        </w:rPr>
        <w:t>()</w:t>
      </w:r>
      <w:r w:rsidR="004C6DFB">
        <w:t xml:space="preserve"> </w:t>
      </w:r>
      <w:r w:rsidR="00AA6FE6" w:rsidRPr="007E181A">
        <w:t>takes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A14E35">
        <w:rPr>
          <w:rStyle w:val="CITchapbm"/>
        </w:rPr>
        <w:t>Type</w:t>
      </w:r>
      <w:r w:rsidR="004C6DFB">
        <w:t xml:space="preserve"> </w:t>
      </w:r>
      <w:r w:rsidR="00AA6FE6" w:rsidRPr="007E181A">
        <w:t>object</w:t>
      </w:r>
      <w:r w:rsidR="004C6DFB">
        <w:t xml:space="preserve"> </w:t>
      </w:r>
      <w:r w:rsidR="00AA6FE6" w:rsidRPr="007E181A">
        <w:t>identifying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proofErr w:type="spellStart"/>
      <w:r w:rsidR="00AA6FE6" w:rsidRPr="007E181A">
        <w:t>enum</w:t>
      </w:r>
      <w:proofErr w:type="spellEnd"/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then</w:t>
      </w:r>
      <w:r w:rsidR="004C6DFB">
        <w:t xml:space="preserve"> </w:t>
      </w:r>
      <w:r w:rsidR="00AA6FE6" w:rsidRPr="007E181A">
        <w:t>converts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string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specific</w:t>
      </w:r>
      <w:r w:rsidR="004C6DFB">
        <w:t xml:space="preserve"> </w:t>
      </w:r>
      <w:proofErr w:type="spellStart"/>
      <w:r w:rsidR="00AA6FE6" w:rsidRPr="007E181A">
        <w:t>enum</w:t>
      </w:r>
      <w:proofErr w:type="spellEnd"/>
      <w:r w:rsidR="004C6DFB">
        <w:t xml:space="preserve"> </w:t>
      </w:r>
      <w:r w:rsidR="00AA6FE6" w:rsidRPr="007E181A">
        <w:t>value.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case,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converts</w:t>
      </w:r>
      <w:r w:rsidR="004C6DFB">
        <w:t xml:space="preserve"> </w:t>
      </w:r>
      <w:r w:rsidR="00AA6FE6" w:rsidRPr="00A14E35">
        <w:rPr>
          <w:rStyle w:val="CITchapbm"/>
        </w:rPr>
        <w:t>"Idle"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proofErr w:type="spellStart"/>
      <w:proofErr w:type="gramStart"/>
      <w:r w:rsidR="00AA6FE6" w:rsidRPr="00A14E35">
        <w:rPr>
          <w:rStyle w:val="CITchapbm"/>
        </w:rPr>
        <w:t>System.Diagnostics.ThreadPriorityLevel.Idle</w:t>
      </w:r>
      <w:proofErr w:type="spellEnd"/>
      <w:proofErr w:type="gramEnd"/>
      <w:r w:rsidR="00AA6FE6" w:rsidRPr="007E181A">
        <w:t>.</w:t>
      </w:r>
    </w:p>
    <w:p w14:paraId="02EAFA97" w14:textId="0BDA6EE4" w:rsidR="00B04E9E" w:rsidRPr="007E181A" w:rsidRDefault="00FA417D" w:rsidP="00C172F0">
      <w:pPr>
        <w:pStyle w:val="CHAPBM"/>
      </w:pPr>
      <w:r w:rsidRPr="007E181A">
        <w:t>Similarly,</w:t>
      </w:r>
      <w:r w:rsidR="004C6DFB">
        <w:t xml:space="preserve"> </w:t>
      </w:r>
      <w:r w:rsidRPr="003F4ADC">
        <w:t>Listing</w:t>
      </w:r>
      <w:r w:rsidR="004C6DFB">
        <w:t xml:space="preserve"> </w:t>
      </w:r>
      <w:r w:rsidR="00990BCB">
        <w:t>1</w:t>
      </w:r>
      <w:r w:rsidR="003F4ADC" w:rsidRPr="003F4ADC">
        <w:t>8</w:t>
      </w:r>
      <w:r w:rsidRPr="003F4ADC">
        <w:t>.3</w:t>
      </w:r>
      <w:r w:rsidR="00990BCB">
        <w:t xml:space="preserve"> in the next section</w:t>
      </w:r>
      <w:r w:rsidR="004C6DFB">
        <w:t xml:space="preserve"> </w:t>
      </w:r>
      <w:r w:rsidR="00990BCB" w:rsidRPr="003F4ADC">
        <w:t>use</w:t>
      </w:r>
      <w:r w:rsidR="00990BCB">
        <w:t xml:space="preserve">s </w:t>
      </w:r>
      <w:r w:rsidRPr="003F4ADC">
        <w:t>the</w:t>
      </w:r>
      <w:r w:rsidR="004C6DFB">
        <w:t xml:space="preserve"> </w:t>
      </w:r>
      <w:proofErr w:type="spellStart"/>
      <w:r w:rsidR="002411C3" w:rsidRPr="00E83798">
        <w:rPr>
          <w:rStyle w:val="CITchapbm"/>
        </w:rPr>
        <w:t>typeof</w:t>
      </w:r>
      <w:proofErr w:type="spellEnd"/>
      <w:r w:rsidR="004C6DFB">
        <w:t xml:space="preserve"> </w:t>
      </w:r>
      <w:r w:rsidRPr="003F4ADC">
        <w:t>expression</w:t>
      </w:r>
      <w:r w:rsidR="004C6DFB">
        <w:t xml:space="preserve"> </w:t>
      </w:r>
      <w:r w:rsidRPr="003F4ADC">
        <w:t>inside</w:t>
      </w:r>
      <w:r w:rsidR="004C6DFB">
        <w:t xml:space="preserve"> </w:t>
      </w:r>
      <w:r w:rsidRPr="003F4ADC">
        <w:t>the</w:t>
      </w:r>
      <w:r w:rsidR="004C6DFB">
        <w:t xml:space="preserve"> </w:t>
      </w:r>
      <w:proofErr w:type="spellStart"/>
      <w:proofErr w:type="gramStart"/>
      <w:r w:rsidR="009E5872" w:rsidRPr="00E83798">
        <w:rPr>
          <w:rStyle w:val="CITchapbm"/>
        </w:rPr>
        <w:t>CompareTo</w:t>
      </w:r>
      <w:proofErr w:type="spellEnd"/>
      <w:r w:rsidR="009E5872" w:rsidRPr="00E83798">
        <w:rPr>
          <w:rStyle w:val="CITchapbm"/>
        </w:rPr>
        <w:t>(</w:t>
      </w:r>
      <w:proofErr w:type="gramEnd"/>
      <w:r w:rsidR="009E5872" w:rsidRPr="00E83798">
        <w:rPr>
          <w:rStyle w:val="CITchapbm"/>
        </w:rPr>
        <w:t>object</w:t>
      </w:r>
      <w:r w:rsidR="004C6DFB" w:rsidRPr="00E83798">
        <w:rPr>
          <w:rStyle w:val="CITchapbm"/>
        </w:rPr>
        <w:t xml:space="preserve"> </w:t>
      </w:r>
      <w:r w:rsidR="009E5872" w:rsidRPr="00E83798">
        <w:rPr>
          <w:rStyle w:val="CITchapbm"/>
        </w:rPr>
        <w:t>obj)</w:t>
      </w:r>
      <w:r w:rsidR="004C6DFB">
        <w:t xml:space="preserve"> </w:t>
      </w:r>
      <w:r w:rsidRPr="00820CA4">
        <w:t>m</w:t>
      </w:r>
      <w:r w:rsidRPr="007E181A">
        <w:t>ethod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verify</w:t>
      </w:r>
      <w:r w:rsidR="004C6DFB">
        <w:t xml:space="preserve"> </w:t>
      </w:r>
      <w:r w:rsidR="002411C3" w:rsidRPr="007E181A">
        <w:t>that</w:t>
      </w:r>
      <w:r w:rsidR="004C6DFB">
        <w:t xml:space="preserve"> </w:t>
      </w:r>
      <w:r w:rsidR="002411C3"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="009E5872" w:rsidRPr="00A14E35">
        <w:rPr>
          <w:rStyle w:val="CITchapbm"/>
        </w:rPr>
        <w:t>obj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indeed</w:t>
      </w:r>
      <w:r w:rsidR="004C6DFB">
        <w:t xml:space="preserve"> </w:t>
      </w:r>
      <w:r w:rsidRPr="007E181A">
        <w:t>what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expected:</w:t>
      </w:r>
    </w:p>
    <w:p w14:paraId="0B9C30AD" w14:textId="4E950FF4" w:rsidR="00B04E9E" w:rsidRPr="007E181A" w:rsidRDefault="00FA417D" w:rsidP="00A14E35">
      <w:pPr>
        <w:pStyle w:val="DPGMONLY"/>
      </w:pPr>
      <w:r w:rsidRPr="00582314">
        <w:rPr>
          <w:rStyle w:val="CPKeyword"/>
          <w:highlight w:val="white"/>
        </w:rPr>
        <w:t>if</w:t>
      </w:r>
      <w:r w:rsidRPr="007E181A">
        <w:rPr>
          <w:highlight w:val="white"/>
        </w:rPr>
        <w:t>(</w:t>
      </w:r>
      <w:proofErr w:type="spellStart"/>
      <w:proofErr w:type="gramStart"/>
      <w:r w:rsidRPr="007E181A">
        <w:rPr>
          <w:highlight w:val="white"/>
        </w:rPr>
        <w:t>obj</w:t>
      </w:r>
      <w:r w:rsidR="009F1218" w:rsidRPr="007E181A">
        <w:rPr>
          <w:highlight w:val="white"/>
        </w:rPr>
        <w:t>.GetType</w:t>
      </w:r>
      <w:proofErr w:type="spellEnd"/>
      <w:proofErr w:type="gramEnd"/>
      <w:r w:rsidR="009F1218" w:rsidRPr="007E181A">
        <w:rPr>
          <w:highlight w:val="white"/>
        </w:rPr>
        <w:t>()</w:t>
      </w:r>
      <w:r w:rsidR="004C6DFB">
        <w:rPr>
          <w:highlight w:val="white"/>
        </w:rPr>
        <w:t xml:space="preserve"> </w:t>
      </w:r>
      <w:r w:rsidRPr="007E181A">
        <w:rPr>
          <w:highlight w:val="white"/>
        </w:rPr>
        <w:t>!=</w:t>
      </w:r>
      <w:r w:rsidR="004C6DFB">
        <w:rPr>
          <w:highlight w:val="white"/>
        </w:rPr>
        <w:t xml:space="preserve"> </w:t>
      </w:r>
      <w:proofErr w:type="spellStart"/>
      <w:r w:rsidRPr="00582314">
        <w:rPr>
          <w:rStyle w:val="CPKeyword"/>
          <w:highlight w:val="white"/>
        </w:rPr>
        <w:t>typeof</w:t>
      </w:r>
      <w:proofErr w:type="spellEnd"/>
      <w:r w:rsidRPr="007E181A">
        <w:rPr>
          <w:highlight w:val="white"/>
        </w:rPr>
        <w:t>(</w:t>
      </w:r>
      <w:r w:rsidRPr="004C6DFB">
        <w:rPr>
          <w:rStyle w:val="LightBlue"/>
          <w:highlight w:val="white"/>
        </w:rPr>
        <w:t>Contact</w:t>
      </w:r>
      <w:r w:rsidRPr="007E181A">
        <w:rPr>
          <w:highlight w:val="white"/>
        </w:rPr>
        <w:t>))</w:t>
      </w:r>
      <w:r w:rsidR="004C6DFB">
        <w:t xml:space="preserve"> </w:t>
      </w:r>
      <w:r w:rsidRPr="007E181A">
        <w:t>{</w:t>
      </w:r>
      <w:r w:rsidR="004C6DFB">
        <w:t xml:space="preserve"> </w:t>
      </w:r>
      <w:r w:rsidRPr="007E181A">
        <w:t>...</w:t>
      </w:r>
      <w:r w:rsidR="004C6DFB">
        <w:t xml:space="preserve"> </w:t>
      </w:r>
      <w:r w:rsidRPr="007E181A">
        <w:t>}</w:t>
      </w:r>
    </w:p>
    <w:p w14:paraId="02040AB6" w14:textId="73055D6D" w:rsidR="00B04E9E" w:rsidRPr="007E181A" w:rsidRDefault="009F1218" w:rsidP="00C172F0">
      <w:pPr>
        <w:pStyle w:val="HEADFIRST"/>
      </w:pPr>
      <w:r w:rsidRPr="007E181A">
        <w:lastRenderedPageBreak/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typeof</w:t>
      </w:r>
      <w:proofErr w:type="spellEnd"/>
      <w:r w:rsidR="004C6DFB">
        <w:t xml:space="preserve"> </w:t>
      </w:r>
      <w:r w:rsidRPr="007E181A">
        <w:t>expression</w:t>
      </w:r>
      <w:r w:rsidR="004C6DFB">
        <w:t xml:space="preserve"> </w:t>
      </w:r>
      <w:r w:rsidR="00383F26">
        <w:t>is</w:t>
      </w:r>
      <w:r w:rsidR="004C6DFB">
        <w:t xml:space="preserve"> </w:t>
      </w:r>
      <w:r w:rsidRPr="007E181A">
        <w:t>resolve</w:t>
      </w:r>
      <w:r w:rsidR="00383F26">
        <w:t>d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comparison</w:t>
      </w:r>
      <w:r w:rsidR="00383F26">
        <w:t>—</w:t>
      </w:r>
      <w:r w:rsidRPr="007E181A">
        <w:t>perhaps</w:t>
      </w:r>
      <w:r w:rsidR="004C6DFB">
        <w:t xml:space="preserve"> </w:t>
      </w:r>
      <w:r w:rsidRPr="007E181A">
        <w:t>comparing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returned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proofErr w:type="spellStart"/>
      <w:proofErr w:type="gramStart"/>
      <w:r w:rsidRPr="00E83798">
        <w:rPr>
          <w:rStyle w:val="CITchapbm"/>
        </w:rPr>
        <w:t>GetType</w:t>
      </w:r>
      <w:proofErr w:type="spellEnd"/>
      <w:r w:rsidRPr="00E83798">
        <w:rPr>
          <w:rStyle w:val="CITchapbm"/>
        </w:rPr>
        <w:t>(</w:t>
      </w:r>
      <w:proofErr w:type="gramEnd"/>
      <w:r w:rsidRPr="00E83798">
        <w:rPr>
          <w:rStyle w:val="CITchapbm"/>
        </w:rPr>
        <w:t>)</w:t>
      </w:r>
      <w:r w:rsidR="00383F26">
        <w:t>—</w:t>
      </w:r>
      <w:r w:rsidRPr="007E181A">
        <w:t>can</w:t>
      </w:r>
      <w:r w:rsidR="004C6DFB">
        <w:t xml:space="preserve"> </w:t>
      </w:r>
      <w:r w:rsidRPr="007E181A">
        <w:t>determine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specific</w:t>
      </w:r>
      <w:r w:rsidR="004C6DFB">
        <w:t xml:space="preserve"> </w:t>
      </w:r>
      <w:r w:rsidRPr="007E181A">
        <w:t>type.</w:t>
      </w:r>
    </w:p>
    <w:p w14:paraId="701B9284" w14:textId="7353FE0D" w:rsidR="0079423A" w:rsidRPr="007E181A" w:rsidRDefault="00AA6FE6" w:rsidP="00C172F0">
      <w:pPr>
        <w:pStyle w:val="H2"/>
      </w:pPr>
      <w:bookmarkStart w:id="12" w:name="_Toc37532936"/>
      <w:r w:rsidRPr="007E181A">
        <w:t>Member</w:t>
      </w:r>
      <w:r w:rsidR="004C6DFB">
        <w:t xml:space="preserve"> </w:t>
      </w:r>
      <w:r w:rsidRPr="007E181A">
        <w:t>Invocation</w:t>
      </w:r>
      <w:bookmarkEnd w:id="12"/>
    </w:p>
    <w:p w14:paraId="6CD0BB8E" w14:textId="7C0E3F61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r w:rsidRPr="007E181A">
        <w:t>possibilities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don’t</w:t>
      </w:r>
      <w:r w:rsidR="004C6DFB">
        <w:t xml:space="preserve"> </w:t>
      </w:r>
      <w:r w:rsidRPr="007E181A">
        <w:t>stop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retrieving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next</w:t>
      </w:r>
      <w:r w:rsidR="004C6DFB">
        <w:t xml:space="preserve"> </w:t>
      </w:r>
      <w:r w:rsidR="009A1A35">
        <w:t>possible</w:t>
      </w:r>
      <w:r w:rsidR="004C6DFB">
        <w:t xml:space="preserve"> </w:t>
      </w:r>
      <w:r w:rsidRPr="007E181A">
        <w:t>step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take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dynamically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references.</w:t>
      </w:r>
      <w:r w:rsidR="004C6DFB">
        <w:t xml:space="preserve"> </w:t>
      </w:r>
      <w:r w:rsidRPr="007E181A">
        <w:t>Consider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possibility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defining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represent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application’s</w:t>
      </w:r>
      <w:r w:rsidR="004C6DFB">
        <w:t xml:space="preserve"> </w:t>
      </w:r>
      <w:r w:rsidRPr="007E181A">
        <w:t>command</w:t>
      </w:r>
      <w:r w:rsidR="004C6DFB">
        <w:t xml:space="preserve"> </w:t>
      </w:r>
      <w:r w:rsidRPr="007E181A">
        <w:t>line.</w:t>
      </w:r>
      <w:r w:rsidR="002844CE" w:rsidRPr="005B7F83">
        <w:rPr>
          <w:rStyle w:val="Superscript"/>
        </w:rPr>
        <w:footnoteReference w:id="1"/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difficulty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383F26">
        <w:t>relates</w:t>
      </w:r>
      <w:r w:rsidR="004C6DFB">
        <w:t xml:space="preserve"> </w:t>
      </w:r>
      <w:r w:rsidR="00383F26">
        <w:t>to</w:t>
      </w:r>
      <w:r w:rsidR="004C6DFB">
        <w:t xml:space="preserve"> </w:t>
      </w:r>
      <w:r w:rsidRPr="007E181A">
        <w:t>populating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actual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started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application.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map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options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then</w:t>
      </w:r>
      <w:r w:rsidR="004C6DFB">
        <w:t xml:space="preserve"> </w:t>
      </w:r>
      <w:r w:rsidRPr="007E181A">
        <w:t>dynamically</w:t>
      </w:r>
      <w:r w:rsidR="004C6DFB">
        <w:t xml:space="preserve"> </w:t>
      </w:r>
      <w:r w:rsidRPr="007E181A">
        <w:t>set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runtime.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18.3</w:t>
      </w:r>
      <w:r w:rsidR="004C6DFB">
        <w:t xml:space="preserve"> </w:t>
      </w:r>
      <w:r w:rsidRPr="007E181A">
        <w:t>demonstrates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383F26">
        <w:t>process</w:t>
      </w:r>
      <w:r w:rsidRPr="007E181A">
        <w:t>.</w:t>
      </w:r>
    </w:p>
    <w:p w14:paraId="1EB82C4D" w14:textId="6B18031E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18.3:</w:t>
      </w:r>
      <w:r w:rsidR="00AA6FE6" w:rsidRPr="007E181A">
        <w:t> </w:t>
      </w:r>
      <w:r w:rsidR="00AA6FE6" w:rsidRPr="007E181A">
        <w:t>Dynamically</w:t>
      </w:r>
      <w:r w:rsidR="004C6DFB">
        <w:t xml:space="preserve"> </w:t>
      </w:r>
      <w:r w:rsidR="00AA6FE6" w:rsidRPr="007E181A">
        <w:t>Invoking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Member</w:t>
      </w:r>
    </w:p>
    <w:p w14:paraId="1A88473D" w14:textId="12F03C4E" w:rsidR="0079423A" w:rsidRPr="007E181A" w:rsidRDefault="00AA6FE6" w:rsidP="00C172F0">
      <w:pPr>
        <w:pStyle w:val="CDTFIRST"/>
        <w:rPr>
          <w:rStyle w:val="CPKeyword"/>
        </w:rPr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r w:rsidR="009E5872" w:rsidRPr="007E181A">
        <w:t>System</w:t>
      </w:r>
      <w:r w:rsidRPr="0033162C">
        <w:t>;</w:t>
      </w:r>
    </w:p>
    <w:p w14:paraId="7921AAA6" w14:textId="13BB8CAC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proofErr w:type="spellStart"/>
      <w:r w:rsidR="009E5872" w:rsidRPr="007E181A">
        <w:t>System.Diagnostics</w:t>
      </w:r>
      <w:proofErr w:type="spellEnd"/>
      <w:r w:rsidR="009E5872" w:rsidRPr="007E181A">
        <w:t>;</w:t>
      </w:r>
    </w:p>
    <w:p w14:paraId="1B9CAB0D" w14:textId="77777777" w:rsidR="0079423A" w:rsidRPr="007E181A" w:rsidRDefault="0079423A" w:rsidP="00C172F0">
      <w:pPr>
        <w:pStyle w:val="CDTMID"/>
      </w:pPr>
    </w:p>
    <w:p w14:paraId="645AD83A" w14:textId="6B4A0B52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partial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0C26265B" w14:textId="77777777" w:rsidR="0079423A" w:rsidRPr="007E181A" w:rsidRDefault="00AA6FE6" w:rsidP="00C172F0">
      <w:pPr>
        <w:pStyle w:val="CDTMID"/>
      </w:pPr>
      <w:r w:rsidRPr="007E181A">
        <w:t>{</w:t>
      </w:r>
    </w:p>
    <w:p w14:paraId="2E9A1926" w14:textId="150FD0F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r w:rsidR="00AA6FE6" w:rsidRPr="007E181A">
        <w:t>Main(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)</w:t>
      </w:r>
    </w:p>
    <w:p w14:paraId="68C38119" w14:textId="441873A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2F3C8210" w14:textId="3C910AE7" w:rsidR="0079423A" w:rsidRPr="007E181A" w:rsidDel="00613B3B" w:rsidRDefault="004C6DFB" w:rsidP="00C172F0">
      <w:pPr>
        <w:pStyle w:val="CDTMID"/>
        <w:rPr>
          <w:del w:id="13" w:author="Mark Michaelis [3]" w:date="2020-01-29T19:48:00Z"/>
        </w:rPr>
      </w:pPr>
      <w:del w:id="14" w:author="Mark Michaelis [3]" w:date="2020-01-29T19:48:00Z">
        <w:r w:rsidDel="00613B3B">
          <w:delText xml:space="preserve">      </w:delText>
        </w:r>
        <w:r w:rsidR="00AA6FE6" w:rsidRPr="007E181A" w:rsidDel="00613B3B">
          <w:rPr>
            <w:rStyle w:val="CPKeyword"/>
          </w:rPr>
          <w:delText>string</w:delText>
        </w:r>
        <w:r w:rsidDel="00613B3B">
          <w:delText xml:space="preserve"> </w:delText>
        </w:r>
        <w:r w:rsidR="00AA6FE6" w:rsidRPr="007E181A" w:rsidDel="00613B3B">
          <w:delText>errorMessage;</w:delText>
        </w:r>
      </w:del>
    </w:p>
    <w:p w14:paraId="3F565B75" w14:textId="4ED3746F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CommandLineInfo</w:t>
      </w:r>
      <w:proofErr w:type="spellEnd"/>
      <w:r>
        <w:t xml:space="preserve"> </w:t>
      </w:r>
      <w:proofErr w:type="spellStart"/>
      <w:r w:rsidR="00AA6FE6" w:rsidRPr="007E181A">
        <w:t>commandLine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proofErr w:type="spellStart"/>
      <w:proofErr w:type="gramStart"/>
      <w:r w:rsidR="00AA6FE6" w:rsidRPr="007E181A">
        <w:t>CommandLineInfo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6EFF6175" w14:textId="5388525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if</w:t>
      </w:r>
      <w:r>
        <w:t xml:space="preserve"> </w:t>
      </w:r>
      <w:proofErr w:type="gramStart"/>
      <w:r w:rsidR="00AA6FE6" w:rsidRPr="007E181A">
        <w:t>(!</w:t>
      </w:r>
      <w:proofErr w:type="spellStart"/>
      <w:r w:rsidR="00AA6FE6" w:rsidRPr="007E181A">
        <w:t>CommandLineHandler.TryParse</w:t>
      </w:r>
      <w:proofErr w:type="spellEnd"/>
      <w:proofErr w:type="gramEnd"/>
      <w:r w:rsidR="00AA6FE6" w:rsidRPr="007E181A">
        <w:t>(</w:t>
      </w:r>
    </w:p>
    <w:p w14:paraId="564AAA0F" w14:textId="57F31444" w:rsidR="0079423A" w:rsidRPr="007E181A" w:rsidRDefault="004C6DFB" w:rsidP="00C172F0">
      <w:pPr>
        <w:pStyle w:val="CDTMID"/>
      </w:pPr>
      <w:r>
        <w:t xml:space="preserve">          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ins w:id="15" w:author="Mark Michaelis [3]" w:date="2020-01-29T19:48:00Z">
        <w:r w:rsidR="00613B3B" w:rsidRPr="00613B3B">
          <w:rPr>
            <w:rStyle w:val="CPKeyword"/>
            <w:rPrChange w:id="16" w:author="Mark Michaelis [3]" w:date="2020-01-29T19:48:00Z">
              <w:rPr/>
            </w:rPrChange>
          </w:rPr>
          <w:t>string</w:t>
        </w:r>
        <w:r w:rsidR="00613B3B">
          <w:t xml:space="preserve">? </w:t>
        </w:r>
      </w:ins>
      <w:proofErr w:type="spellStart"/>
      <w:r w:rsidR="00AA6FE6" w:rsidRPr="007E181A">
        <w:t>errorMessage</w:t>
      </w:r>
      <w:proofErr w:type="spellEnd"/>
      <w:r w:rsidR="00AA6FE6" w:rsidRPr="007E181A">
        <w:t>))</w:t>
      </w:r>
    </w:p>
    <w:p w14:paraId="096AD24D" w14:textId="484F6B6D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62128712" w14:textId="5687D61E" w:rsidR="0079423A" w:rsidRPr="007E181A" w:rsidRDefault="004C6DFB" w:rsidP="00C172F0">
      <w:pPr>
        <w:pStyle w:val="CDTMID"/>
      </w:pPr>
      <w:r>
        <w:t xml:space="preserve">    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r w:rsidR="00AA6FE6" w:rsidRPr="007E181A">
        <w:t>errorMessage</w:t>
      </w:r>
      <w:proofErr w:type="spellEnd"/>
      <w:r w:rsidR="00AA6FE6" w:rsidRPr="007E181A">
        <w:t>);</w:t>
      </w:r>
    </w:p>
    <w:p w14:paraId="7BD4B918" w14:textId="0AF3C21B" w:rsidR="0079423A" w:rsidRPr="007E181A" w:rsidRDefault="004C6DFB" w:rsidP="00C172F0">
      <w:pPr>
        <w:pStyle w:val="CDTMID"/>
      </w:pPr>
      <w:r>
        <w:t xml:space="preserve">          </w:t>
      </w:r>
      <w:proofErr w:type="spellStart"/>
      <w:proofErr w:type="gramStart"/>
      <w:r w:rsidR="00AA6FE6" w:rsidRPr="007E181A">
        <w:t>DisplayHelp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2ACDBBB7" w14:textId="06644A32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31A727D5" w14:textId="77777777" w:rsidR="0079423A" w:rsidRPr="007E181A" w:rsidRDefault="0079423A" w:rsidP="00C172F0">
      <w:pPr>
        <w:pStyle w:val="CDTMID"/>
      </w:pPr>
    </w:p>
    <w:p w14:paraId="74AFF3BD" w14:textId="7EB6128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r w:rsidR="00AA6FE6" w:rsidRPr="007E181A">
        <w:t>commandLine.Help</w:t>
      </w:r>
      <w:proofErr w:type="spellEnd"/>
      <w:r w:rsidR="00AA6FE6" w:rsidRPr="007E181A">
        <w:t>)</w:t>
      </w:r>
    </w:p>
    <w:p w14:paraId="1D267FF1" w14:textId="7C9B0561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6906F1C7" w14:textId="749F2529" w:rsidR="0079423A" w:rsidRPr="007E181A" w:rsidRDefault="004C6DFB" w:rsidP="00C172F0">
      <w:pPr>
        <w:pStyle w:val="CDTMID"/>
      </w:pPr>
      <w:r>
        <w:t xml:space="preserve">          </w:t>
      </w:r>
      <w:proofErr w:type="spellStart"/>
      <w:proofErr w:type="gramStart"/>
      <w:r w:rsidR="00AA6FE6" w:rsidRPr="007E181A">
        <w:t>DisplayHelp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4A764618" w14:textId="0CDA0B6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366BE8A7" w14:textId="0F50E0C5" w:rsidR="0079423A" w:rsidRPr="007E181A" w:rsidRDefault="004C6DFB" w:rsidP="00C172F0">
      <w:pPr>
        <w:pStyle w:val="CDTMID"/>
        <w:rPr>
          <w:rStyle w:val="CPKeyword"/>
        </w:rPr>
      </w:pPr>
      <w:r>
        <w:t xml:space="preserve">      </w:t>
      </w:r>
      <w:r w:rsidR="00AA6FE6" w:rsidRPr="007E181A">
        <w:rPr>
          <w:rStyle w:val="CPKeyword"/>
        </w:rPr>
        <w:t>else</w:t>
      </w:r>
    </w:p>
    <w:p w14:paraId="64C911A7" w14:textId="1DFAC28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10B71C59" w14:textId="79CFEB12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commandLine.Priority</w:t>
      </w:r>
      <w:proofErr w:type="spellEnd"/>
      <w:r>
        <w:t xml:space="preserve"> </w:t>
      </w:r>
      <w:r w:rsidR="00AA6FE6" w:rsidRPr="007E181A">
        <w:t>!</w:t>
      </w:r>
      <w:proofErr w:type="gramEnd"/>
      <w:r w:rsidR="00AA6FE6" w:rsidRPr="007E181A">
        <w:t>=</w:t>
      </w:r>
    </w:p>
    <w:p w14:paraId="5BC72C4A" w14:textId="1614EAC8" w:rsidR="0079423A" w:rsidRPr="007E181A" w:rsidRDefault="004C6DFB" w:rsidP="00C172F0">
      <w:pPr>
        <w:pStyle w:val="CDTMID"/>
      </w:pPr>
      <w:r>
        <w:t xml:space="preserve">              </w:t>
      </w:r>
      <w:proofErr w:type="spellStart"/>
      <w:r w:rsidR="00AA6FE6" w:rsidRPr="007E181A">
        <w:t>ProcessPriorityClass.Normal</w:t>
      </w:r>
      <w:proofErr w:type="spellEnd"/>
      <w:r w:rsidR="00AA6FE6" w:rsidRPr="007E181A">
        <w:t>)</w:t>
      </w:r>
    </w:p>
    <w:p w14:paraId="02FB084D" w14:textId="35A71F8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737A1749" w14:textId="23F7E220" w:rsidR="0079423A" w:rsidRPr="007E181A" w:rsidRDefault="004C6DFB" w:rsidP="00C172F0">
      <w:pPr>
        <w:pStyle w:val="CDTMID"/>
        <w:rPr>
          <w:rStyle w:val="CPComment"/>
        </w:rPr>
      </w:pPr>
      <w:r>
        <w:t xml:space="preserve">      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Change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thread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priority</w:t>
      </w:r>
    </w:p>
    <w:p w14:paraId="2DDC36E5" w14:textId="0AFDCB74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7432C4D5" w14:textId="77777777" w:rsidR="0079423A" w:rsidRPr="007E181A" w:rsidRDefault="0079423A" w:rsidP="00C172F0">
      <w:pPr>
        <w:pStyle w:val="CDTMID"/>
      </w:pPr>
    </w:p>
    <w:p w14:paraId="5AB610D2" w14:textId="0DF43C6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15B0226E" w14:textId="55094B9F" w:rsidR="0079423A" w:rsidRPr="007E181A" w:rsidRDefault="004C6DFB" w:rsidP="00C172F0">
      <w:pPr>
        <w:pStyle w:val="CDTMID"/>
        <w:rPr>
          <w:rStyle w:val="CPComment"/>
        </w:rPr>
      </w:pPr>
      <w:r>
        <w:t xml:space="preserve">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21259D25" w14:textId="77777777" w:rsidR="00E903D7" w:rsidRDefault="00E903D7" w:rsidP="00C172F0">
      <w:pPr>
        <w:pStyle w:val="CDTMID"/>
      </w:pPr>
    </w:p>
    <w:p w14:paraId="3B0A5D59" w14:textId="147C0D7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17ABEF0F" w14:textId="77777777" w:rsidR="0079423A" w:rsidRPr="007E181A" w:rsidRDefault="0079423A" w:rsidP="00C172F0">
      <w:pPr>
        <w:pStyle w:val="CDTMID"/>
      </w:pPr>
    </w:p>
    <w:p w14:paraId="39FED01E" w14:textId="5ABF621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private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spellStart"/>
      <w:proofErr w:type="gramStart"/>
      <w:r w:rsidR="00AA6FE6" w:rsidRPr="007E181A">
        <w:t>DisplayHelp</w:t>
      </w:r>
      <w:proofErr w:type="spellEnd"/>
      <w:r w:rsidR="00AA6FE6" w:rsidRPr="007E181A">
        <w:t>(</w:t>
      </w:r>
      <w:proofErr w:type="gramEnd"/>
      <w:r w:rsidR="00AA6FE6" w:rsidRPr="007E181A">
        <w:t>)</w:t>
      </w:r>
    </w:p>
    <w:p w14:paraId="7F82D52D" w14:textId="5D4A1DE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59392E16" w14:textId="1E1AD468" w:rsidR="0079423A" w:rsidRPr="007E181A" w:rsidRDefault="004C6DFB" w:rsidP="00C172F0">
      <w:pPr>
        <w:pStyle w:val="CDTMID"/>
        <w:rPr>
          <w:rStyle w:val="CPComment"/>
        </w:rPr>
      </w:pPr>
      <w:r>
        <w:t xml:space="preserve">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Display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the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command-line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help</w:t>
      </w:r>
    </w:p>
    <w:p w14:paraId="01A9DCE2" w14:textId="4550CE99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</w:t>
      </w:r>
      <w:proofErr w:type="spellStart"/>
      <w:r w:rsidR="002E55DC" w:rsidRPr="004C6DFB">
        <w:rPr>
          <w:rStyle w:val="LightBlue"/>
          <w:highlight w:val="white"/>
        </w:rPr>
        <w:t>Console</w:t>
      </w:r>
      <w:r w:rsidR="002E55DC" w:rsidRPr="007E181A">
        <w:rPr>
          <w:highlight w:val="white"/>
        </w:rPr>
        <w:t>.WriteLine</w:t>
      </w:r>
      <w:proofErr w:type="spellEnd"/>
      <w:r w:rsidR="002E55DC" w:rsidRPr="007E181A">
        <w:rPr>
          <w:highlight w:val="white"/>
        </w:rPr>
        <w:t>(</w:t>
      </w:r>
    </w:p>
    <w:p w14:paraId="6C8B8A3D" w14:textId="0E1460B6" w:rsidR="000641C3" w:rsidRPr="00582314" w:rsidRDefault="004C6DFB" w:rsidP="00C172F0">
      <w:pPr>
        <w:pStyle w:val="CDTMID"/>
        <w:rPr>
          <w:rStyle w:val="Maroon"/>
          <w:highlight w:val="white"/>
        </w:rPr>
      </w:pPr>
      <w:r>
        <w:rPr>
          <w:highlight w:val="white"/>
        </w:rPr>
        <w:t xml:space="preserve">                </w:t>
      </w:r>
      <w:r w:rsidR="000641C3" w:rsidRPr="00582314">
        <w:rPr>
          <w:rStyle w:val="Maroon"/>
          <w:highlight w:val="white"/>
        </w:rPr>
        <w:t>"Compress.exe</w:t>
      </w:r>
      <w:r>
        <w:rPr>
          <w:rStyle w:val="Maroon"/>
          <w:highlight w:val="white"/>
        </w:rPr>
        <w:t xml:space="preserve"> </w:t>
      </w:r>
      <w:r w:rsidR="000641C3" w:rsidRPr="00582314">
        <w:rPr>
          <w:rStyle w:val="Maroon"/>
          <w:highlight w:val="white"/>
        </w:rPr>
        <w:t>/</w:t>
      </w:r>
      <w:del w:id="17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Out:&lt;</w:t>
      </w:r>
      <w:del w:id="18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file</w:t>
      </w:r>
      <w:del w:id="19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name</w:t>
      </w:r>
      <w:del w:id="20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&gt;</w:t>
      </w:r>
      <w:r>
        <w:rPr>
          <w:rStyle w:val="Maroon"/>
          <w:highlight w:val="white"/>
        </w:rPr>
        <w:t xml:space="preserve"> </w:t>
      </w:r>
      <w:r w:rsidR="000641C3" w:rsidRPr="00582314">
        <w:rPr>
          <w:rStyle w:val="Maroon"/>
          <w:highlight w:val="white"/>
        </w:rPr>
        <w:t>/</w:t>
      </w:r>
      <w:del w:id="21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Help</w:t>
      </w:r>
      <w:r>
        <w:rPr>
          <w:rStyle w:val="Maroon"/>
          <w:highlight w:val="white"/>
        </w:rPr>
        <w:t xml:space="preserve"> </w:t>
      </w:r>
      <w:r w:rsidR="000641C3" w:rsidRPr="00582314">
        <w:rPr>
          <w:rStyle w:val="Maroon"/>
          <w:highlight w:val="white"/>
        </w:rPr>
        <w:t>\n"</w:t>
      </w:r>
    </w:p>
    <w:p w14:paraId="40433295" w14:textId="7901778E" w:rsidR="000641C3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</w:t>
      </w:r>
      <w:r w:rsidR="000641C3" w:rsidRPr="007E181A">
        <w:rPr>
          <w:highlight w:val="white"/>
        </w:rPr>
        <w:t>+</w:t>
      </w:r>
      <w:r>
        <w:rPr>
          <w:highlight w:val="white"/>
        </w:rPr>
        <w:t xml:space="preserve"> </w:t>
      </w:r>
      <w:r w:rsidR="000641C3" w:rsidRPr="00582314">
        <w:rPr>
          <w:rStyle w:val="Maroon"/>
          <w:highlight w:val="white"/>
        </w:rPr>
        <w:t>"/</w:t>
      </w:r>
      <w:proofErr w:type="spellStart"/>
      <w:del w:id="22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proofErr w:type="gramStart"/>
      <w:r w:rsidR="000641C3" w:rsidRPr="00582314">
        <w:rPr>
          <w:rStyle w:val="Maroon"/>
          <w:highlight w:val="white"/>
        </w:rPr>
        <w:t>Priority:RealTime</w:t>
      </w:r>
      <w:proofErr w:type="gramEnd"/>
      <w:del w:id="23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|</w:t>
      </w:r>
      <w:del w:id="24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High</w:t>
      </w:r>
      <w:proofErr w:type="spellEnd"/>
      <w:del w:id="25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|</w:t>
      </w:r>
      <w:del w:id="26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"</w:t>
      </w:r>
    </w:p>
    <w:p w14:paraId="6CF85D36" w14:textId="12B76240" w:rsidR="000641C3" w:rsidRPr="007E181A" w:rsidRDefault="004C6DFB" w:rsidP="00C172F0">
      <w:pPr>
        <w:pStyle w:val="CDTMID"/>
        <w:rPr>
          <w:rStyle w:val="CPComment"/>
        </w:rPr>
      </w:pPr>
      <w:r>
        <w:rPr>
          <w:highlight w:val="white"/>
        </w:rPr>
        <w:t xml:space="preserve">                </w:t>
      </w:r>
      <w:r w:rsidR="000641C3" w:rsidRPr="007E181A">
        <w:rPr>
          <w:highlight w:val="white"/>
        </w:rPr>
        <w:t>+</w:t>
      </w:r>
      <w:r>
        <w:rPr>
          <w:highlight w:val="white"/>
        </w:rPr>
        <w:t xml:space="preserve"> </w:t>
      </w:r>
      <w:r w:rsidR="000641C3" w:rsidRPr="00582314">
        <w:rPr>
          <w:rStyle w:val="Maroon"/>
          <w:highlight w:val="white"/>
        </w:rPr>
        <w:t>"</w:t>
      </w:r>
      <w:proofErr w:type="spellStart"/>
      <w:r w:rsidR="000641C3" w:rsidRPr="00582314">
        <w:rPr>
          <w:rStyle w:val="Maroon"/>
          <w:highlight w:val="white"/>
        </w:rPr>
        <w:t>AboveNormal</w:t>
      </w:r>
      <w:del w:id="27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|</w:t>
      </w:r>
      <w:del w:id="28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Normal</w:t>
      </w:r>
      <w:del w:id="29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|</w:t>
      </w:r>
      <w:del w:id="30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BelowNormal</w:t>
      </w:r>
      <w:del w:id="31" w:author="Kevin" w:date="2020-03-22T16:15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|</w:t>
      </w:r>
      <w:del w:id="32" w:author="Kevin" w:date="2020-03-22T16:16:00Z">
        <w:r w:rsidDel="00BF3AD4">
          <w:rPr>
            <w:rStyle w:val="Maroon"/>
            <w:highlight w:val="white"/>
          </w:rPr>
          <w:delText xml:space="preserve"> </w:delText>
        </w:r>
      </w:del>
      <w:r w:rsidR="000641C3" w:rsidRPr="00582314">
        <w:rPr>
          <w:rStyle w:val="Maroon"/>
          <w:highlight w:val="white"/>
        </w:rPr>
        <w:t>Idle</w:t>
      </w:r>
      <w:proofErr w:type="spellEnd"/>
      <w:r w:rsidR="000641C3" w:rsidRPr="00582314">
        <w:rPr>
          <w:rStyle w:val="Maroon"/>
          <w:highlight w:val="white"/>
        </w:rPr>
        <w:t>"</w:t>
      </w:r>
      <w:r w:rsidR="000641C3" w:rsidRPr="007E181A">
        <w:rPr>
          <w:highlight w:val="white"/>
        </w:rPr>
        <w:t>);</w:t>
      </w:r>
    </w:p>
    <w:p w14:paraId="0F1CCDB7" w14:textId="4535717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5F0CAAF0" w14:textId="77777777" w:rsidR="0079423A" w:rsidRPr="007E181A" w:rsidRDefault="00AA6FE6" w:rsidP="00C172F0">
      <w:pPr>
        <w:pStyle w:val="CDTLAST"/>
      </w:pPr>
      <w:r w:rsidRPr="007E181A">
        <w:t>}</w:t>
      </w:r>
    </w:p>
    <w:p w14:paraId="0406A1A4" w14:textId="1CF69732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r w:rsidR="009E5872" w:rsidRPr="007E181A">
        <w:t>System;</w:t>
      </w:r>
    </w:p>
    <w:p w14:paraId="0D73CC00" w14:textId="69620D00" w:rsidR="0079423A" w:rsidRPr="007E181A" w:rsidRDefault="00AA6FE6" w:rsidP="00C172F0">
      <w:pPr>
        <w:pStyle w:val="CDTMID"/>
        <w:rPr>
          <w:rStyle w:val="CPKeyword"/>
        </w:rPr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="009E5872" w:rsidRPr="007E181A">
        <w:t>System.Diagnostics</w:t>
      </w:r>
      <w:proofErr w:type="spellEnd"/>
      <w:r w:rsidR="009E5872" w:rsidRPr="007E181A">
        <w:t>;</w:t>
      </w:r>
    </w:p>
    <w:p w14:paraId="2E65D10D" w14:textId="77777777" w:rsidR="0079423A" w:rsidRPr="007E181A" w:rsidRDefault="0079423A" w:rsidP="00C172F0">
      <w:pPr>
        <w:pStyle w:val="CDTMID"/>
      </w:pPr>
    </w:p>
    <w:p w14:paraId="1311AA48" w14:textId="1E23B7CC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partial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27BE355E" w14:textId="77777777" w:rsidR="0079423A" w:rsidRPr="007E181A" w:rsidRDefault="00AA6FE6" w:rsidP="00C172F0">
      <w:pPr>
        <w:pStyle w:val="CDTMID"/>
      </w:pPr>
      <w:r w:rsidRPr="007E181A">
        <w:t>{</w:t>
      </w:r>
    </w:p>
    <w:p w14:paraId="47122D3E" w14:textId="6E40C9F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private</w:t>
      </w:r>
      <w:r>
        <w:t xml:space="preserve"> </w:t>
      </w:r>
      <w:r w:rsidR="00AA6FE6" w:rsidRPr="007E181A">
        <w:rPr>
          <w:rStyle w:val="CPKeyword"/>
        </w:rPr>
        <w:t>class</w:t>
      </w:r>
      <w:r>
        <w:t xml:space="preserve"> </w:t>
      </w:r>
      <w:proofErr w:type="spellStart"/>
      <w:r w:rsidR="00AA6FE6" w:rsidRPr="007E181A">
        <w:t>CommandLineInfo</w:t>
      </w:r>
      <w:proofErr w:type="spellEnd"/>
    </w:p>
    <w:p w14:paraId="1F5E720D" w14:textId="3D6D641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054A1DFD" w14:textId="1138437C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Help</w:t>
      </w:r>
      <w:r>
        <w:t xml:space="preserve"> </w:t>
      </w:r>
      <w:proofErr w:type="gramStart"/>
      <w:r w:rsidR="00AA6FE6" w:rsidRPr="007E181A">
        <w:t>{</w:t>
      </w:r>
      <w:r>
        <w:t xml:space="preserve"> </w:t>
      </w:r>
      <w:r w:rsidR="00AA6FE6" w:rsidRPr="007E181A">
        <w:t>get</w:t>
      </w:r>
      <w:proofErr w:type="gramEnd"/>
      <w:r w:rsidR="00AA6FE6" w:rsidRPr="007E181A">
        <w:t>;</w:t>
      </w:r>
      <w:r>
        <w:t xml:space="preserve"> </w:t>
      </w:r>
      <w:r w:rsidR="00AA6FE6" w:rsidRPr="007E181A">
        <w:t>set;</w:t>
      </w:r>
      <w:r>
        <w:t xml:space="preserve"> </w:t>
      </w:r>
      <w:r w:rsidR="00AA6FE6" w:rsidRPr="007E181A">
        <w:t>}</w:t>
      </w:r>
    </w:p>
    <w:p w14:paraId="076D2E68" w14:textId="77777777" w:rsidR="0079423A" w:rsidRPr="007E181A" w:rsidRDefault="0079423A" w:rsidP="00C172F0">
      <w:pPr>
        <w:pStyle w:val="CDTMID"/>
      </w:pPr>
    </w:p>
    <w:p w14:paraId="029A07CE" w14:textId="3D3EA8BC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string</w:t>
      </w:r>
      <w:ins w:id="33" w:author="Mark Michaelis [3]" w:date="2020-01-29T20:03:00Z">
        <w:r w:rsidR="00667F45" w:rsidRPr="00667F45">
          <w:rPr>
            <w:rPrChange w:id="34" w:author="Mark Michaelis [3]" w:date="2020-01-29T20:03:00Z">
              <w:rPr>
                <w:rStyle w:val="CPKeyword"/>
              </w:rPr>
            </w:rPrChange>
          </w:rPr>
          <w:t>?</w:t>
        </w:r>
      </w:ins>
      <w:r>
        <w:t xml:space="preserve"> </w:t>
      </w:r>
      <w:r w:rsidR="00AA6FE6" w:rsidRPr="007E181A">
        <w:t>Out</w:t>
      </w:r>
      <w:r>
        <w:t xml:space="preserve"> </w:t>
      </w:r>
      <w:proofErr w:type="gramStart"/>
      <w:r w:rsidR="00AA6FE6" w:rsidRPr="007E181A">
        <w:t>{</w:t>
      </w:r>
      <w:r>
        <w:t xml:space="preserve"> </w:t>
      </w:r>
      <w:r w:rsidR="00AA6FE6" w:rsidRPr="007E181A">
        <w:t>get</w:t>
      </w:r>
      <w:proofErr w:type="gramEnd"/>
      <w:r w:rsidR="00AA6FE6" w:rsidRPr="007E181A">
        <w:t>;</w:t>
      </w:r>
      <w:r>
        <w:t xml:space="preserve"> </w:t>
      </w:r>
      <w:r w:rsidR="00AA6FE6" w:rsidRPr="007E181A">
        <w:t>set;</w:t>
      </w:r>
      <w:r>
        <w:t xml:space="preserve"> </w:t>
      </w:r>
      <w:r w:rsidR="00AA6FE6" w:rsidRPr="007E181A">
        <w:t>}</w:t>
      </w:r>
    </w:p>
    <w:p w14:paraId="6A2A09E7" w14:textId="77777777" w:rsidR="0079423A" w:rsidRPr="007E181A" w:rsidRDefault="0079423A" w:rsidP="00C172F0">
      <w:pPr>
        <w:pStyle w:val="CDTMID"/>
      </w:pPr>
    </w:p>
    <w:p w14:paraId="69CAD93B" w14:textId="6451ABFB" w:rsidR="00E903D7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public</w:t>
      </w:r>
      <w:r>
        <w:t xml:space="preserve"> </w:t>
      </w:r>
      <w:proofErr w:type="spellStart"/>
      <w:r w:rsidR="00AA6FE6" w:rsidRPr="007E181A">
        <w:t>ProcessPriorityClass</w:t>
      </w:r>
      <w:proofErr w:type="spellEnd"/>
      <w:r>
        <w:t xml:space="preserve"> </w:t>
      </w:r>
      <w:r w:rsidR="00AA6FE6" w:rsidRPr="007E181A">
        <w:t>Priority</w:t>
      </w:r>
      <w:r>
        <w:t xml:space="preserve"> </w:t>
      </w:r>
      <w:proofErr w:type="gramStart"/>
      <w:r w:rsidR="00AA6FE6" w:rsidRPr="007E181A">
        <w:t>{</w:t>
      </w:r>
      <w:r>
        <w:t xml:space="preserve"> </w:t>
      </w:r>
      <w:r w:rsidR="00AA6FE6" w:rsidRPr="007E181A">
        <w:rPr>
          <w:rStyle w:val="CPKeyword"/>
        </w:rPr>
        <w:t>get</w:t>
      </w:r>
      <w:proofErr w:type="gramEnd"/>
      <w:r w:rsidR="00AA6FE6" w:rsidRPr="007E181A">
        <w:t>;</w:t>
      </w:r>
      <w:r>
        <w:t xml:space="preserve"> </w:t>
      </w:r>
      <w:r w:rsidR="00AA6FE6" w:rsidRPr="007E181A">
        <w:rPr>
          <w:rStyle w:val="CPKeyword"/>
        </w:rPr>
        <w:t>set</w:t>
      </w:r>
      <w:r w:rsidR="00AA6FE6" w:rsidRPr="007E181A">
        <w:t>;</w:t>
      </w:r>
      <w:r>
        <w:t xml:space="preserve"> </w:t>
      </w:r>
      <w:r w:rsidR="00AA6FE6" w:rsidRPr="007E181A">
        <w:t>}</w:t>
      </w:r>
    </w:p>
    <w:p w14:paraId="25FC9602" w14:textId="0123A7AD" w:rsidR="0079423A" w:rsidRPr="007E181A" w:rsidRDefault="004C6DFB" w:rsidP="00C172F0">
      <w:pPr>
        <w:pStyle w:val="CDTMID"/>
      </w:pPr>
      <w:r>
        <w:rPr>
          <w:rStyle w:val="CPKeyword"/>
        </w:rPr>
        <w:t xml:space="preserve">          </w:t>
      </w:r>
      <w:r w:rsidR="00AA6FE6" w:rsidRPr="007E181A">
        <w:t>=</w:t>
      </w:r>
      <w:r>
        <w:t xml:space="preserve"> </w:t>
      </w:r>
      <w:proofErr w:type="spellStart"/>
      <w:r w:rsidR="00AA6FE6" w:rsidRPr="007E181A">
        <w:t>ProcessPriorityClass.Normal</w:t>
      </w:r>
      <w:proofErr w:type="spellEnd"/>
      <w:r w:rsidR="00AA6FE6" w:rsidRPr="007E181A">
        <w:t>;</w:t>
      </w:r>
    </w:p>
    <w:p w14:paraId="6613A1F1" w14:textId="621AE3B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1A3884E0" w14:textId="77777777" w:rsidR="0079423A" w:rsidRPr="007E181A" w:rsidRDefault="00AA6FE6" w:rsidP="00C172F0">
      <w:pPr>
        <w:pStyle w:val="CDTLAST"/>
      </w:pPr>
      <w:r w:rsidRPr="007E181A">
        <w:t>}</w:t>
      </w:r>
    </w:p>
    <w:p w14:paraId="054E558D" w14:textId="32EE2C26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r w:rsidR="009E5872" w:rsidRPr="007E181A">
        <w:t>System;</w:t>
      </w:r>
    </w:p>
    <w:p w14:paraId="2934C356" w14:textId="57CFE452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proofErr w:type="spellStart"/>
      <w:r w:rsidR="009E5872" w:rsidRPr="007E181A">
        <w:t>System.Diagnostics</w:t>
      </w:r>
      <w:proofErr w:type="spellEnd"/>
      <w:r w:rsidR="009E5872" w:rsidRPr="007E181A">
        <w:t>;</w:t>
      </w:r>
    </w:p>
    <w:p w14:paraId="0A90B839" w14:textId="41383E2F" w:rsidR="00087507" w:rsidRPr="007E181A" w:rsidRDefault="00087507" w:rsidP="00C172F0">
      <w:pPr>
        <w:pStyle w:val="CDTMID"/>
        <w:rPr>
          <w:ins w:id="35" w:author="Mark Michaelis" w:date="2020-04-08T15:37:00Z"/>
        </w:rPr>
      </w:pPr>
      <w:ins w:id="36" w:author="Mark Michaelis" w:date="2020-04-08T15:37:00Z">
        <w:r w:rsidRPr="007E181A">
          <w:rPr>
            <w:rStyle w:val="CPKeyword"/>
          </w:rPr>
          <w:t>using</w:t>
        </w:r>
        <w:r>
          <w:rPr>
            <w:rStyle w:val="CPKeyword"/>
          </w:rPr>
          <w:t xml:space="preserve"> </w:t>
        </w:r>
        <w:r w:rsidRPr="007E181A">
          <w:t>System.</w:t>
        </w:r>
        <w:r>
          <w:t>IO</w:t>
        </w:r>
        <w:r w:rsidRPr="007E181A">
          <w:t>;</w:t>
        </w:r>
      </w:ins>
    </w:p>
    <w:p w14:paraId="68368E29" w14:textId="3A2E9455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proofErr w:type="spellStart"/>
      <w:r w:rsidR="009E5872" w:rsidRPr="007E181A">
        <w:t>System.Reflection</w:t>
      </w:r>
      <w:proofErr w:type="spellEnd"/>
      <w:r w:rsidR="009E5872" w:rsidRPr="007E181A">
        <w:t>;</w:t>
      </w:r>
    </w:p>
    <w:p w14:paraId="0FF8A585" w14:textId="77777777" w:rsidR="0079423A" w:rsidRPr="007E181A" w:rsidRDefault="0079423A" w:rsidP="00C172F0">
      <w:pPr>
        <w:pStyle w:val="CDTMID"/>
      </w:pPr>
    </w:p>
    <w:p w14:paraId="50F2A500" w14:textId="3F799F18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r w:rsidRPr="007E181A">
        <w:t>CommandLineHandler</w:t>
      </w:r>
      <w:proofErr w:type="spellEnd"/>
    </w:p>
    <w:p w14:paraId="07B0C7FF" w14:textId="77777777" w:rsidR="0079423A" w:rsidRPr="007E181A" w:rsidRDefault="00AA6FE6" w:rsidP="00C172F0">
      <w:pPr>
        <w:pStyle w:val="CDTMID"/>
      </w:pPr>
      <w:r w:rsidRPr="007E181A">
        <w:t>{</w:t>
      </w:r>
    </w:p>
    <w:p w14:paraId="23F530B2" w14:textId="7D32238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r w:rsidR="00AA6FE6" w:rsidRPr="007E181A">
        <w:t>Parse(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)</w:t>
      </w:r>
    </w:p>
    <w:p w14:paraId="1059D2D7" w14:textId="77ECEC5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60FA4218" w14:textId="1A7243D2" w:rsidR="0079423A" w:rsidRPr="007E181A" w:rsidDel="00203654" w:rsidRDefault="004C6DFB" w:rsidP="00C172F0">
      <w:pPr>
        <w:pStyle w:val="CDTMID"/>
        <w:rPr>
          <w:del w:id="37" w:author="Mark Michaelis [3]" w:date="2020-01-29T19:47:00Z"/>
        </w:rPr>
      </w:pPr>
      <w:del w:id="38" w:author="Mark Michaelis [3]" w:date="2020-01-29T19:47:00Z">
        <w:r w:rsidDel="00203654">
          <w:delText xml:space="preserve">      </w:delText>
        </w:r>
        <w:r w:rsidR="00AA6FE6" w:rsidRPr="007E181A" w:rsidDel="00203654">
          <w:rPr>
            <w:rStyle w:val="CPKeyword"/>
          </w:rPr>
          <w:delText>string</w:delText>
        </w:r>
        <w:r w:rsidDel="00203654">
          <w:delText xml:space="preserve"> </w:delText>
        </w:r>
        <w:r w:rsidR="00AA6FE6" w:rsidRPr="007E181A" w:rsidDel="00203654">
          <w:delText>errorMessage;</w:delText>
        </w:r>
      </w:del>
    </w:p>
    <w:p w14:paraId="7BC67133" w14:textId="4F247F0B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if</w:t>
      </w:r>
      <w:r>
        <w:t xml:space="preserve"> </w:t>
      </w:r>
      <w:proofErr w:type="gramStart"/>
      <w:r w:rsidR="00AA6FE6" w:rsidRPr="007E181A">
        <w:t>(!</w:t>
      </w:r>
      <w:proofErr w:type="spellStart"/>
      <w:r w:rsidR="00AA6FE6" w:rsidRPr="007E181A">
        <w:t>TryParse</w:t>
      </w:r>
      <w:proofErr w:type="spellEnd"/>
      <w:proofErr w:type="gramEnd"/>
      <w:r w:rsidR="00AA6FE6" w:rsidRPr="007E181A">
        <w:t>(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ins w:id="39" w:author="Mark Michaelis [3]" w:date="2020-01-29T19:47:00Z">
        <w:r w:rsidR="00203654" w:rsidRPr="00203654">
          <w:rPr>
            <w:rStyle w:val="CPKeyword"/>
            <w:rPrChange w:id="40" w:author="Mark Michaelis [3]" w:date="2020-01-29T19:47:00Z">
              <w:rPr/>
            </w:rPrChange>
          </w:rPr>
          <w:t>string</w:t>
        </w:r>
        <w:r w:rsidR="00203654">
          <w:t xml:space="preserve">? </w:t>
        </w:r>
      </w:ins>
      <w:proofErr w:type="spellStart"/>
      <w:r w:rsidR="00AA6FE6" w:rsidRPr="007E181A">
        <w:t>errorMessage</w:t>
      </w:r>
      <w:proofErr w:type="spellEnd"/>
      <w:r w:rsidR="00AA6FE6" w:rsidRPr="007E181A">
        <w:t>))</w:t>
      </w:r>
    </w:p>
    <w:p w14:paraId="06F1B39B" w14:textId="4914CB86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01840160" w14:textId="21227047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throw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del w:id="41" w:author="Kevin" w:date="2020-03-22T16:07:00Z">
        <w:r w:rsidR="00AA6FE6" w:rsidRPr="007E181A" w:rsidDel="00ED7E85">
          <w:delText>ApplicationException</w:delText>
        </w:r>
      </w:del>
      <w:proofErr w:type="spellStart"/>
      <w:ins w:id="42" w:author="Kevin" w:date="2020-03-22T16:07:00Z">
        <w:r w:rsidR="00ED7E85">
          <w:t>InvalidOperation</w:t>
        </w:r>
        <w:r w:rsidR="00ED7E85" w:rsidRPr="007E181A">
          <w:t>Exception</w:t>
        </w:r>
      </w:ins>
      <w:proofErr w:type="spellEnd"/>
      <w:r w:rsidR="00AA6FE6" w:rsidRPr="007E181A">
        <w:t>(</w:t>
      </w:r>
      <w:proofErr w:type="spellStart"/>
      <w:r w:rsidR="00AA6FE6" w:rsidRPr="007E181A">
        <w:t>errorMessage</w:t>
      </w:r>
      <w:proofErr w:type="spellEnd"/>
      <w:r w:rsidR="00AA6FE6" w:rsidRPr="007E181A">
        <w:t>);</w:t>
      </w:r>
    </w:p>
    <w:p w14:paraId="40357EF7" w14:textId="45612BE6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5F54A152" w14:textId="420FF5F1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4CBDB90E" w14:textId="77777777" w:rsidR="0079423A" w:rsidRPr="007E181A" w:rsidRDefault="0079423A" w:rsidP="00C172F0">
      <w:pPr>
        <w:pStyle w:val="CDTMID"/>
      </w:pPr>
    </w:p>
    <w:p w14:paraId="25712800" w14:textId="77A2276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r w:rsidR="00AA6FE6" w:rsidRPr="007E181A">
        <w:t>TryParse</w:t>
      </w:r>
      <w:proofErr w:type="spellEnd"/>
      <w:r w:rsidR="00AA6FE6" w:rsidRPr="007E181A">
        <w:t>(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</w:p>
    <w:p w14:paraId="011860A5" w14:textId="390F1EF4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string</w:t>
      </w:r>
      <w:ins w:id="43" w:author="Mark Michaelis [3]" w:date="2020-01-29T19:43:00Z">
        <w:r w:rsidR="002620A8" w:rsidRPr="002620A8">
          <w:rPr>
            <w:rPrChange w:id="44" w:author="Mark Michaelis [3]" w:date="2020-01-29T19:43:00Z">
              <w:rPr>
                <w:rStyle w:val="CPKeyword"/>
              </w:rPr>
            </w:rPrChange>
          </w:rPr>
          <w:t>?</w:t>
        </w:r>
      </w:ins>
      <w:r>
        <w:t xml:space="preserve"> </w:t>
      </w:r>
      <w:proofErr w:type="spellStart"/>
      <w:r w:rsidR="00AA6FE6" w:rsidRPr="007E181A">
        <w:t>errorMessage</w:t>
      </w:r>
      <w:proofErr w:type="spellEnd"/>
      <w:r w:rsidR="00AA6FE6" w:rsidRPr="007E181A">
        <w:t>)</w:t>
      </w:r>
    </w:p>
    <w:p w14:paraId="1F4048D9" w14:textId="6D70A2D1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00377B70" w14:textId="27C1E1CB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6B87250E" w14:textId="22AD3DDC" w:rsidR="0079423A" w:rsidRPr="007E181A" w:rsidRDefault="004C6DFB" w:rsidP="00C172F0">
      <w:pPr>
        <w:pStyle w:val="CDTMID"/>
      </w:pPr>
      <w:r>
        <w:lastRenderedPageBreak/>
        <w:t xml:space="preserve">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;</w:t>
      </w:r>
    </w:p>
    <w:p w14:paraId="3AA57679" w14:textId="1D153572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foreach</w:t>
      </w:r>
      <w:r>
        <w:t xml:space="preserve"> </w:t>
      </w:r>
      <w:r w:rsidR="00AA6FE6" w:rsidRPr="007E181A">
        <w:t>(</w:t>
      </w:r>
      <w:r w:rsidR="00AA6FE6" w:rsidRPr="007E181A">
        <w:rPr>
          <w:rStyle w:val="CPKeyword"/>
        </w:rPr>
        <w:t>string</w:t>
      </w:r>
      <w:r>
        <w:t xml:space="preserve"> </w:t>
      </w:r>
      <w:proofErr w:type="spellStart"/>
      <w:r w:rsidR="00AA6FE6" w:rsidRPr="007E181A">
        <w:t>arg</w:t>
      </w:r>
      <w:proofErr w:type="spellEnd"/>
      <w:r>
        <w:t xml:space="preserve"> </w:t>
      </w:r>
      <w:r w:rsidR="00AA6FE6" w:rsidRPr="007E181A">
        <w:rPr>
          <w:rStyle w:val="CPKeyword"/>
        </w:rPr>
        <w:t>in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)</w:t>
      </w:r>
    </w:p>
    <w:p w14:paraId="78BECB42" w14:textId="7BF93834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4A8891DF" w14:textId="38048A97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option;</w:t>
      </w:r>
    </w:p>
    <w:p w14:paraId="7450EB41" w14:textId="3B294E40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arg</w:t>
      </w:r>
      <w:proofErr w:type="spellEnd"/>
      <w:r w:rsidR="00AA6FE6" w:rsidRPr="007E181A">
        <w:t>[</w:t>
      </w:r>
      <w:proofErr w:type="gramEnd"/>
      <w:r w:rsidR="00AA6FE6" w:rsidRPr="007E181A">
        <w:t>0]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Maroon"/>
        </w:rPr>
        <w:t>'/'</w:t>
      </w:r>
      <w:r>
        <w:t xml:space="preserve"> </w:t>
      </w:r>
      <w:r w:rsidR="00AA6FE6" w:rsidRPr="007E181A">
        <w:t>||</w:t>
      </w:r>
      <w:r>
        <w:t xml:space="preserve"> </w:t>
      </w:r>
      <w:proofErr w:type="spellStart"/>
      <w:r w:rsidR="00AA6FE6" w:rsidRPr="007E181A">
        <w:t>arg</w:t>
      </w:r>
      <w:proofErr w:type="spellEnd"/>
      <w:r w:rsidR="00AA6FE6" w:rsidRPr="007E181A">
        <w:t>[0]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Maroon"/>
        </w:rPr>
        <w:t>'-'</w:t>
      </w:r>
      <w:r w:rsidR="00AA6FE6" w:rsidRPr="007E181A">
        <w:t>)</w:t>
      </w:r>
    </w:p>
    <w:p w14:paraId="5F5E153F" w14:textId="7888C602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3761FCCF" w14:textId="64854DB0" w:rsidR="0079423A" w:rsidRPr="007E181A" w:rsidRDefault="004C6DFB" w:rsidP="00C172F0">
      <w:pPr>
        <w:pStyle w:val="CDTMID"/>
      </w:pPr>
      <w:r>
        <w:t xml:space="preserve">              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optionParts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proofErr w:type="spellStart"/>
      <w:r w:rsidR="00AA6FE6" w:rsidRPr="007E181A">
        <w:t>arg.Split</w:t>
      </w:r>
      <w:proofErr w:type="spellEnd"/>
      <w:r w:rsidR="00AA6FE6" w:rsidRPr="007E181A">
        <w:t>(</w:t>
      </w:r>
    </w:p>
    <w:p w14:paraId="452C72C2" w14:textId="79DA821E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rPr>
          <w:rStyle w:val="CPKeyword"/>
        </w:rPr>
        <w:t>new</w:t>
      </w:r>
      <w:r>
        <w:t xml:space="preserve"> </w:t>
      </w:r>
      <w:proofErr w:type="gramStart"/>
      <w:r w:rsidR="00AA6FE6" w:rsidRPr="007E181A">
        <w:rPr>
          <w:rStyle w:val="CPKeyword"/>
        </w:rPr>
        <w:t>char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{</w:t>
      </w:r>
      <w:r>
        <w:t xml:space="preserve"> </w:t>
      </w:r>
      <w:r w:rsidR="00AA6FE6" w:rsidRPr="007E181A">
        <w:rPr>
          <w:rStyle w:val="Maroon"/>
        </w:rPr>
        <w:t>':'</w:t>
      </w:r>
      <w:r>
        <w:t xml:space="preserve"> </w:t>
      </w:r>
      <w:r w:rsidR="00AA6FE6" w:rsidRPr="007E181A">
        <w:t>},</w:t>
      </w:r>
      <w:r>
        <w:t xml:space="preserve"> </w:t>
      </w:r>
      <w:r w:rsidR="00AA6FE6" w:rsidRPr="007E181A">
        <w:t>2);</w:t>
      </w:r>
    </w:p>
    <w:p w14:paraId="553B42FC" w14:textId="77777777" w:rsidR="0079423A" w:rsidRPr="007E181A" w:rsidRDefault="0079423A" w:rsidP="00C172F0">
      <w:pPr>
        <w:pStyle w:val="CDTMID"/>
      </w:pPr>
    </w:p>
    <w:p w14:paraId="5D859476" w14:textId="73A51A25" w:rsidR="0079423A" w:rsidRPr="007E181A" w:rsidRDefault="004C6DFB" w:rsidP="00C172F0">
      <w:pPr>
        <w:pStyle w:val="CDTMID"/>
        <w:rPr>
          <w:rStyle w:val="CPComment"/>
        </w:rPr>
      </w:pPr>
      <w:r>
        <w:t xml:space="preserve">      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Remove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the</w:t>
      </w:r>
      <w:r>
        <w:rPr>
          <w:rStyle w:val="CPComment"/>
        </w:rPr>
        <w:t xml:space="preserve"> </w:t>
      </w:r>
      <w:proofErr w:type="spellStart"/>
      <w:r w:rsidR="00AA6FE6" w:rsidRPr="007E181A">
        <w:rPr>
          <w:rStyle w:val="CPComment"/>
        </w:rPr>
        <w:t>slash|dash</w:t>
      </w:r>
      <w:proofErr w:type="spellEnd"/>
    </w:p>
    <w:p w14:paraId="689D67AE" w14:textId="6FDC1A06" w:rsidR="0079423A" w:rsidRPr="007E181A" w:rsidRDefault="004C6DFB" w:rsidP="00C172F0">
      <w:pPr>
        <w:pStyle w:val="CDTMID"/>
        <w:rPr>
          <w:rStyle w:val="CPComment"/>
        </w:rPr>
      </w:pPr>
      <w:r>
        <w:t xml:space="preserve">              </w:t>
      </w:r>
      <w:r w:rsidR="00AA6FE6" w:rsidRPr="007E181A">
        <w:t>option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0].Remove(0,</w:t>
      </w:r>
      <w:r>
        <w:t xml:space="preserve"> </w:t>
      </w:r>
      <w:r w:rsidR="00AA6FE6" w:rsidRPr="007E181A">
        <w:t>1);</w:t>
      </w:r>
    </w:p>
    <w:p w14:paraId="799F5EDE" w14:textId="5C06A3CE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rPr>
          <w:rStyle w:val="CPComment"/>
        </w:rPr>
        <w:t xml:space="preserve">  </w:t>
      </w:r>
      <w:r>
        <w:t xml:space="preserve">            </w:t>
      </w:r>
      <w:proofErr w:type="spellStart"/>
      <w:r w:rsidR="00AA6FE6" w:rsidRPr="007E181A">
        <w:t>PropertyInfo</w:t>
      </w:r>
      <w:proofErr w:type="spellEnd"/>
      <w:ins w:id="45" w:author="Mark Michaelis [3]" w:date="2020-01-29T19:58:00Z">
        <w:r w:rsidR="00506357">
          <w:t>?</w:t>
        </w:r>
      </w:ins>
      <w:r>
        <w:t xml:space="preserve"> </w:t>
      </w:r>
      <w:r w:rsidR="00AA6FE6" w:rsidRPr="007E181A">
        <w:t>property</w:t>
      </w:r>
      <w:r>
        <w:t xml:space="preserve"> </w:t>
      </w:r>
      <w:r w:rsidR="00AA6FE6" w:rsidRPr="007E181A">
        <w:t>=</w:t>
      </w:r>
    </w:p>
    <w:p w14:paraId="720750A0" w14:textId="1936867A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proofErr w:type="spellStart"/>
      <w:r w:rsidR="00AA6FE6" w:rsidRPr="007E181A">
        <w:t>commandLine.GetType</w:t>
      </w:r>
      <w:proofErr w:type="spellEnd"/>
      <w:r w:rsidR="00AA6FE6" w:rsidRPr="007E181A">
        <w:t>(</w:t>
      </w:r>
      <w:proofErr w:type="gramStart"/>
      <w:r w:rsidR="00AA6FE6" w:rsidRPr="007E181A">
        <w:t>).</w:t>
      </w:r>
      <w:proofErr w:type="spellStart"/>
      <w:r w:rsidR="00AA6FE6" w:rsidRPr="007E181A">
        <w:t>GetProperty</w:t>
      </w:r>
      <w:proofErr w:type="spellEnd"/>
      <w:proofErr w:type="gramEnd"/>
      <w:r w:rsidR="00AA6FE6" w:rsidRPr="007E181A">
        <w:t>(option,</w:t>
      </w:r>
    </w:p>
    <w:p w14:paraId="1DACEC35" w14:textId="42F68404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proofErr w:type="spellStart"/>
      <w:r w:rsidR="00AA6FE6" w:rsidRPr="007E181A">
        <w:t>BindingFlags.IgnoreCase</w:t>
      </w:r>
      <w:proofErr w:type="spellEnd"/>
      <w:r>
        <w:t xml:space="preserve"> </w:t>
      </w:r>
      <w:r w:rsidR="00AA6FE6" w:rsidRPr="007E181A">
        <w:t>|</w:t>
      </w:r>
    </w:p>
    <w:p w14:paraId="0DEE7E41" w14:textId="608EAA0E" w:rsidR="0079423A" w:rsidRPr="007E181A" w:rsidRDefault="004C6DFB" w:rsidP="008E4755">
      <w:pPr>
        <w:pStyle w:val="CDTMID"/>
        <w:shd w:val="clear" w:color="auto" w:fill="F2F2F2" w:themeFill="background1" w:themeFillShade="F2"/>
      </w:pPr>
      <w:r>
        <w:t xml:space="preserve">                      </w:t>
      </w:r>
      <w:proofErr w:type="spellStart"/>
      <w:r w:rsidR="00AA6FE6" w:rsidRPr="007E181A">
        <w:t>BindingFlags.Instance</w:t>
      </w:r>
      <w:proofErr w:type="spellEnd"/>
      <w:r>
        <w:t xml:space="preserve"> </w:t>
      </w:r>
      <w:r w:rsidR="00AA6FE6" w:rsidRPr="007E181A">
        <w:t>|</w:t>
      </w:r>
    </w:p>
    <w:p w14:paraId="116E44A7" w14:textId="10E809AB" w:rsidR="0079423A" w:rsidRPr="007E181A" w:rsidRDefault="004C6DFB" w:rsidP="008E4755">
      <w:pPr>
        <w:pStyle w:val="CDTMID"/>
        <w:shd w:val="clear" w:color="auto" w:fill="F2F2F2" w:themeFill="background1" w:themeFillShade="F2"/>
      </w:pPr>
      <w:r>
        <w:t xml:space="preserve">                      </w:t>
      </w:r>
      <w:proofErr w:type="spellStart"/>
      <w:r w:rsidR="00AA6FE6" w:rsidRPr="007E181A">
        <w:t>BindingFlags.Public</w:t>
      </w:r>
      <w:proofErr w:type="spellEnd"/>
      <w:r w:rsidR="00AA6FE6" w:rsidRPr="007E181A">
        <w:t>);</w:t>
      </w:r>
    </w:p>
    <w:p w14:paraId="4E4C879E" w14:textId="4DE3E9F7" w:rsidR="0079423A" w:rsidRPr="007E181A" w:rsidRDefault="004C6DFB" w:rsidP="008E4755">
      <w:pPr>
        <w:pStyle w:val="CDTMID"/>
        <w:shd w:val="clear" w:color="auto" w:fill="F2F2F2" w:themeFill="background1" w:themeFillShade="F2"/>
      </w:pPr>
      <w:r>
        <w:t xml:space="preserve">    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gramStart"/>
      <w:r w:rsidR="00AA6FE6" w:rsidRPr="007E181A">
        <w:t>property</w:t>
      </w:r>
      <w:r>
        <w:t xml:space="preserve"> </w:t>
      </w:r>
      <w:r w:rsidR="00AA6FE6" w:rsidRPr="007E181A">
        <w:t>!</w:t>
      </w:r>
      <w:proofErr w:type="gramEnd"/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</w:t>
      </w:r>
    </w:p>
    <w:p w14:paraId="68FBA724" w14:textId="3B38D60E" w:rsidR="0079423A" w:rsidRPr="008E4755" w:rsidRDefault="004C6DFB" w:rsidP="008E4755">
      <w:pPr>
        <w:pStyle w:val="CDTMID"/>
        <w:shd w:val="clear" w:color="auto" w:fill="F2F2F2" w:themeFill="background1" w:themeFillShade="F2"/>
      </w:pPr>
      <w:r w:rsidRPr="008E4755">
        <w:t xml:space="preserve">              </w:t>
      </w:r>
      <w:r w:rsidR="00AA6FE6" w:rsidRPr="008E4755">
        <w:t>{</w:t>
      </w:r>
    </w:p>
    <w:p w14:paraId="1947FBC1" w14:textId="083B84A9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property.PropertyType</w:t>
      </w:r>
      <w:proofErr w:type="spellEnd"/>
      <w:proofErr w:type="gramEnd"/>
      <w:r>
        <w:t xml:space="preserve"> </w:t>
      </w:r>
      <w:r w:rsidR="00AA6FE6" w:rsidRPr="007E181A">
        <w:t>==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r w:rsidR="00AA6FE6" w:rsidRPr="007E181A">
        <w:rPr>
          <w:rStyle w:val="CPKeyword"/>
        </w:rPr>
        <w:t>bool</w:t>
      </w:r>
      <w:r w:rsidR="00AA6FE6" w:rsidRPr="007E181A">
        <w:t>))</w:t>
      </w:r>
    </w:p>
    <w:p w14:paraId="7991CF43" w14:textId="0462BEE0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t>{</w:t>
      </w:r>
    </w:p>
    <w:p w14:paraId="69C9275C" w14:textId="74715414" w:rsidR="0079423A" w:rsidRPr="007E181A" w:rsidRDefault="004C6DFB" w:rsidP="00A14E35">
      <w:pPr>
        <w:pStyle w:val="CDTMID"/>
        <w:shd w:val="clear" w:color="auto" w:fill="F2F2F2" w:themeFill="background1" w:themeFillShade="F2"/>
        <w:rPr>
          <w:rStyle w:val="CPComment"/>
        </w:rPr>
      </w:pPr>
      <w:r>
        <w:t xml:space="preserve">              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Last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parameters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for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handling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indexers</w:t>
      </w:r>
    </w:p>
    <w:p w14:paraId="64F7F585" w14:textId="32EA930B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rPr>
          <w:rStyle w:val="CPComment"/>
        </w:rPr>
        <w:t xml:space="preserve">  </w:t>
      </w:r>
      <w:r>
        <w:t xml:space="preserve">                    </w:t>
      </w:r>
      <w:proofErr w:type="spellStart"/>
      <w:proofErr w:type="gramStart"/>
      <w:r w:rsidR="00AA6FE6" w:rsidRPr="007E181A">
        <w:t>property.SetValue</w:t>
      </w:r>
      <w:proofErr w:type="spellEnd"/>
      <w:proofErr w:type="gramEnd"/>
      <w:r w:rsidR="00AA6FE6" w:rsidRPr="007E181A">
        <w:t>(</w:t>
      </w:r>
    </w:p>
    <w:p w14:paraId="1792EE3F" w14:textId="0BD6F5F7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);</w:t>
      </w:r>
    </w:p>
    <w:p w14:paraId="7ACAB52F" w14:textId="7646B8A0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4D95C528" w14:textId="57CFDA99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t>}</w:t>
      </w:r>
    </w:p>
    <w:p w14:paraId="05B97DC1" w14:textId="0AB1E25C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rPr>
          <w:rStyle w:val="CPKeyword"/>
        </w:rPr>
        <w:t>else</w:t>
      </w:r>
      <w:r>
        <w:t xml:space="preserve">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</w:p>
    <w:p w14:paraId="381A1002" w14:textId="39893EAC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proofErr w:type="spellStart"/>
      <w:proofErr w:type="gramStart"/>
      <w:r w:rsidR="00AA6FE6" w:rsidRPr="007E181A">
        <w:t>property.PropertyType</w:t>
      </w:r>
      <w:proofErr w:type="spellEnd"/>
      <w:proofErr w:type="gramEnd"/>
      <w:r>
        <w:t xml:space="preserve"> </w:t>
      </w:r>
      <w:r w:rsidR="00AA6FE6" w:rsidRPr="007E181A">
        <w:t>==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r w:rsidR="00AA6FE6" w:rsidRPr="007E181A">
        <w:rPr>
          <w:rStyle w:val="CPKeyword"/>
        </w:rPr>
        <w:t>string</w:t>
      </w:r>
      <w:r w:rsidR="00AA6FE6" w:rsidRPr="007E181A">
        <w:t>))</w:t>
      </w:r>
    </w:p>
    <w:p w14:paraId="5AE4EDB9" w14:textId="7C10283C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t>{</w:t>
      </w:r>
    </w:p>
    <w:p w14:paraId="1B80B99C" w14:textId="5075DCF6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proofErr w:type="spellStart"/>
      <w:proofErr w:type="gramStart"/>
      <w:r w:rsidR="00AA6FE6" w:rsidRPr="007E181A">
        <w:t>property.SetValue</w:t>
      </w:r>
      <w:proofErr w:type="spellEnd"/>
      <w:proofErr w:type="gramEnd"/>
      <w:r w:rsidR="00AA6FE6" w:rsidRPr="007E181A">
        <w:t>(</w:t>
      </w:r>
    </w:p>
    <w:p w14:paraId="345D62A0" w14:textId="659C87EA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1],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);</w:t>
      </w:r>
    </w:p>
    <w:p w14:paraId="7D9D5C81" w14:textId="24CB4450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18F2AC8A" w14:textId="6BEE3C35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t>}</w:t>
      </w:r>
    </w:p>
    <w:p w14:paraId="1A309A73" w14:textId="12196A14" w:rsidR="001F46D8" w:rsidRDefault="004C6DFB" w:rsidP="00A14E35">
      <w:pPr>
        <w:pStyle w:val="CDTMID"/>
        <w:shd w:val="clear" w:color="auto" w:fill="F2F2F2" w:themeFill="background1" w:themeFillShade="F2"/>
        <w:rPr>
          <w:ins w:id="46" w:author="Mark Michaelis" w:date="2020-04-08T15:40:00Z"/>
        </w:rPr>
      </w:pPr>
      <w:r>
        <w:t xml:space="preserve">                  </w:t>
      </w:r>
      <w:r w:rsidR="00AA6FE6" w:rsidRPr="007E181A">
        <w:rPr>
          <w:rStyle w:val="CPKeyword"/>
        </w:rPr>
        <w:t>else</w:t>
      </w:r>
      <w:r>
        <w:t xml:space="preserve">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</w:p>
    <w:p w14:paraId="74072ED2" w14:textId="20635F2F" w:rsidR="001F46D8" w:rsidRPr="006B04AD" w:rsidRDefault="001F46D8" w:rsidP="00A14E35">
      <w:pPr>
        <w:pStyle w:val="CDTMID"/>
        <w:shd w:val="clear" w:color="auto" w:fill="F2F2F2" w:themeFill="background1" w:themeFillShade="F2"/>
        <w:rPr>
          <w:ins w:id="47" w:author="Mark Michaelis" w:date="2020-04-08T15:40:00Z"/>
        </w:rPr>
      </w:pPr>
      <w:ins w:id="48" w:author="Mark Michaelis" w:date="2020-04-08T15:40:00Z">
        <w:r w:rsidRPr="006B04AD">
          <w:rPr>
            <w:rPrChange w:id="49" w:author="Mark Michaelis" w:date="2020-04-08T15:41:00Z">
              <w:rPr>
                <w:rStyle w:val="CPKeyword"/>
              </w:rPr>
            </w:rPrChange>
          </w:rPr>
          <w:t xml:space="preserve">                      </w:t>
        </w:r>
        <w:r w:rsidRPr="006B04AD">
          <w:rPr>
            <w:rStyle w:val="CPComment"/>
            <w:rPrChange w:id="50" w:author="Mark Michaelis" w:date="2020-04-08T15:41:00Z">
              <w:rPr>
                <w:rStyle w:val="CPKeyword"/>
              </w:rPr>
            </w:rPrChange>
          </w:rPr>
          <w:t xml:space="preserve">// </w:t>
        </w:r>
        <w:proofErr w:type="spellStart"/>
        <w:proofErr w:type="gramStart"/>
        <w:r w:rsidRPr="006B04AD">
          <w:rPr>
            <w:rStyle w:val="CPComment"/>
            <w:rPrChange w:id="51" w:author="Mark Michaelis" w:date="2020-04-08T15:41:00Z">
              <w:rPr/>
            </w:rPrChange>
          </w:rPr>
          <w:t>property.PropertyType.IsEnum</w:t>
        </w:r>
      </w:ins>
      <w:proofErr w:type="spellEnd"/>
      <w:proofErr w:type="gramEnd"/>
      <w:ins w:id="52" w:author="Mark Michaelis" w:date="2020-04-08T15:41:00Z">
        <w:r w:rsidR="006B04AD">
          <w:rPr>
            <w:rStyle w:val="CPComment"/>
          </w:rPr>
          <w:t xml:space="preserve"> also available</w:t>
        </w:r>
      </w:ins>
    </w:p>
    <w:p w14:paraId="4A2BC079" w14:textId="5F15004C" w:rsidR="001F46D8" w:rsidRDefault="001F46D8" w:rsidP="00A14E35">
      <w:pPr>
        <w:pStyle w:val="CDTMID"/>
        <w:shd w:val="clear" w:color="auto" w:fill="F2F2F2" w:themeFill="background1" w:themeFillShade="F2"/>
        <w:rPr>
          <w:ins w:id="53" w:author="Mark Michaelis" w:date="2020-04-08T15:40:00Z"/>
        </w:rPr>
      </w:pPr>
      <w:ins w:id="54" w:author="Mark Michaelis" w:date="2020-04-08T15:40:00Z">
        <w:r w:rsidRPr="001F46D8">
          <w:rPr>
            <w:rPrChange w:id="55" w:author="Mark Michaelis" w:date="2020-04-08T15:40:00Z">
              <w:rPr>
                <w:rStyle w:val="CPKeyword"/>
              </w:rPr>
            </w:rPrChange>
          </w:rPr>
          <w:t xml:space="preserve">                      </w:t>
        </w:r>
        <w:proofErr w:type="spellStart"/>
        <w:proofErr w:type="gramStart"/>
        <w:r w:rsidR="004F11DB" w:rsidRPr="001F46D8">
          <w:t>pr</w:t>
        </w:r>
        <w:r w:rsidR="004F11DB" w:rsidRPr="004F11DB">
          <w:t>operty.PropertyType</w:t>
        </w:r>
        <w:proofErr w:type="spellEnd"/>
        <w:proofErr w:type="gramEnd"/>
        <w:r w:rsidR="004F11DB" w:rsidRPr="004F11DB">
          <w:t xml:space="preserve"> ==</w:t>
        </w:r>
      </w:ins>
    </w:p>
    <w:p w14:paraId="30D1DE5C" w14:textId="1F30116E" w:rsidR="0079423A" w:rsidRPr="007E181A" w:rsidRDefault="001F46D8" w:rsidP="00A14E35">
      <w:pPr>
        <w:pStyle w:val="CDTMID"/>
        <w:shd w:val="clear" w:color="auto" w:fill="F2F2F2" w:themeFill="background1" w:themeFillShade="F2"/>
      </w:pPr>
      <w:ins w:id="56" w:author="Mark Michaelis" w:date="2020-04-08T15:40:00Z">
        <w:r w:rsidRPr="001F46D8">
          <w:rPr>
            <w:rPrChange w:id="57" w:author="Mark Michaelis" w:date="2020-04-08T15:40:00Z">
              <w:rPr>
                <w:rStyle w:val="CPKeyword"/>
              </w:rPr>
            </w:rPrChange>
          </w:rPr>
          <w:t xml:space="preserve">                      </w:t>
        </w:r>
        <w:r>
          <w:t xml:space="preserve">    </w:t>
        </w:r>
        <w:proofErr w:type="spellStart"/>
        <w:proofErr w:type="gramStart"/>
        <w:r w:rsidR="004F11DB" w:rsidRPr="00824496">
          <w:rPr>
            <w:rStyle w:val="CPKeyword"/>
            <w:rPrChange w:id="58" w:author="Mark Michaelis" w:date="2020-04-08T15:45:00Z">
              <w:rPr/>
            </w:rPrChange>
          </w:rPr>
          <w:t>typeof</w:t>
        </w:r>
        <w:proofErr w:type="spellEnd"/>
        <w:r w:rsidR="004F11DB" w:rsidRPr="004F11DB">
          <w:t>(</w:t>
        </w:r>
        <w:proofErr w:type="spellStart"/>
        <w:proofErr w:type="gramEnd"/>
        <w:r w:rsidR="004F11DB" w:rsidRPr="004F11DB">
          <w:t>ProcessPriorityClass</w:t>
        </w:r>
        <w:proofErr w:type="spellEnd"/>
        <w:r w:rsidR="004F11DB" w:rsidRPr="004F11DB">
          <w:t>)</w:t>
        </w:r>
      </w:ins>
      <w:del w:id="59" w:author="Mark Michaelis" w:date="2020-04-08T15:40:00Z">
        <w:r w:rsidR="00AA6FE6" w:rsidRPr="007E181A" w:rsidDel="004F11DB">
          <w:delText>property.PropertyType.IsEnum</w:delText>
        </w:r>
      </w:del>
      <w:r w:rsidR="00AA6FE6" w:rsidRPr="007E181A">
        <w:t>)</w:t>
      </w:r>
    </w:p>
    <w:p w14:paraId="7E4C3A0C" w14:textId="32328737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</w:t>
      </w:r>
      <w:r w:rsidR="00AA6FE6" w:rsidRPr="007E181A">
        <w:t>{</w:t>
      </w:r>
    </w:p>
    <w:p w14:paraId="4D5BDB44" w14:textId="6B7F3A80" w:rsidR="0079423A" w:rsidRPr="007E181A" w:rsidRDefault="004C6DFB" w:rsidP="00A14E35">
      <w:pPr>
        <w:pStyle w:val="CDTMID"/>
        <w:shd w:val="clear" w:color="auto" w:fill="F2F2F2" w:themeFill="background1" w:themeFillShade="F2"/>
        <w:rPr>
          <w:rStyle w:val="CPKeyword"/>
        </w:rPr>
      </w:pPr>
      <w:r>
        <w:t xml:space="preserve">                      </w:t>
      </w:r>
      <w:r w:rsidR="00AA6FE6" w:rsidRPr="007E181A">
        <w:rPr>
          <w:rStyle w:val="CPKeyword"/>
        </w:rPr>
        <w:t>try</w:t>
      </w:r>
    </w:p>
    <w:p w14:paraId="57F791C0" w14:textId="3F5F3217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rPr>
          <w:rStyle w:val="CPKeyword"/>
        </w:rPr>
        <w:t xml:space="preserve">  </w:t>
      </w:r>
      <w:r>
        <w:t xml:space="preserve">                    </w:t>
      </w:r>
      <w:r w:rsidR="00AA6FE6" w:rsidRPr="007E181A">
        <w:t>{</w:t>
      </w:r>
    </w:p>
    <w:p w14:paraId="4F9F489E" w14:textId="47C36BA3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</w:t>
      </w:r>
      <w:proofErr w:type="spellStart"/>
      <w:proofErr w:type="gramStart"/>
      <w:r w:rsidR="00AA6FE6" w:rsidRPr="007E181A">
        <w:t>property.SetValue</w:t>
      </w:r>
      <w:proofErr w:type="spellEnd"/>
      <w:proofErr w:type="gramEnd"/>
      <w:r w:rsidR="00AA6FE6" w:rsidRPr="007E181A">
        <w:t>(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</w:p>
    <w:p w14:paraId="2CB1B562" w14:textId="2108728F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    </w:t>
      </w:r>
      <w:proofErr w:type="spellStart"/>
      <w:r w:rsidR="00AA6FE6" w:rsidRPr="007E181A">
        <w:t>Enum.Parse</w:t>
      </w:r>
      <w:proofErr w:type="spellEnd"/>
      <w:r w:rsidR="00AA6FE6" w:rsidRPr="007E181A">
        <w:t>(</w:t>
      </w:r>
    </w:p>
    <w:p w14:paraId="38883E3A" w14:textId="2E631225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    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ProcessPriorityClass</w:t>
      </w:r>
      <w:proofErr w:type="spellEnd"/>
      <w:r w:rsidR="00AA6FE6" w:rsidRPr="007E181A">
        <w:t>),</w:t>
      </w:r>
    </w:p>
    <w:p w14:paraId="5DC817CD" w14:textId="5635E86B" w:rsidR="00E903D7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       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1],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),</w:t>
      </w:r>
    </w:p>
    <w:p w14:paraId="6046006B" w14:textId="1329C547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    </w:t>
      </w:r>
      <w:r w:rsidR="00AA6FE6" w:rsidRPr="007E181A">
        <w:rPr>
          <w:rStyle w:val="CPKeyword"/>
        </w:rPr>
        <w:t>null</w:t>
      </w:r>
      <w:r w:rsidR="00AA6FE6" w:rsidRPr="007E181A">
        <w:t>);</w:t>
      </w:r>
    </w:p>
    <w:p w14:paraId="788AE6C1" w14:textId="3B521DF1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03C36ACF" w14:textId="6B56E485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  </w:t>
      </w:r>
      <w:r w:rsidR="00AA6FE6" w:rsidRPr="007E181A">
        <w:t>}</w:t>
      </w:r>
    </w:p>
    <w:p w14:paraId="7AE541DD" w14:textId="26894F4A" w:rsidR="0079423A" w:rsidRPr="007E181A" w:rsidRDefault="004C6DFB" w:rsidP="00C172F0">
      <w:pPr>
        <w:pStyle w:val="CDTMID"/>
      </w:pPr>
      <w:r>
        <w:t xml:space="preserve">                      </w:t>
      </w:r>
      <w:r w:rsidR="00AA6FE6" w:rsidRPr="007E181A">
        <w:rPr>
          <w:rStyle w:val="CPKeyword"/>
        </w:rPr>
        <w:t>catch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ArgumentException</w:t>
      </w:r>
      <w:proofErr w:type="spellEnd"/>
      <w:r>
        <w:t xml:space="preserve"> </w:t>
      </w:r>
      <w:r w:rsidR="00AA6FE6" w:rsidRPr="007E181A">
        <w:t>)</w:t>
      </w:r>
      <w:proofErr w:type="gramEnd"/>
    </w:p>
    <w:p w14:paraId="481CC41B" w14:textId="782F4A71" w:rsidR="0079423A" w:rsidRPr="007E181A" w:rsidRDefault="004C6DFB" w:rsidP="00C172F0">
      <w:pPr>
        <w:pStyle w:val="CDTMID"/>
      </w:pPr>
      <w:r>
        <w:t xml:space="preserve">                      </w:t>
      </w:r>
      <w:r w:rsidR="00AA6FE6" w:rsidRPr="007E181A">
        <w:t>{</w:t>
      </w:r>
    </w:p>
    <w:p w14:paraId="129C0D5D" w14:textId="77C3ED15" w:rsidR="0079423A" w:rsidRPr="007E181A" w:rsidRDefault="004C6DFB" w:rsidP="00C172F0">
      <w:pPr>
        <w:pStyle w:val="CDTMID"/>
      </w:pPr>
      <w:r>
        <w:t xml:space="preserve">        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07B95C31" w14:textId="215F74C8" w:rsidR="0079423A" w:rsidRPr="007E181A" w:rsidRDefault="004C6DFB" w:rsidP="00C172F0">
      <w:pPr>
        <w:pStyle w:val="CDTMID"/>
      </w:pPr>
      <w:r>
        <w:t xml:space="preserve">                    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</w:p>
    <w:p w14:paraId="6D126823" w14:textId="73E12068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</w:t>
      </w:r>
      <w:proofErr w:type="spellStart"/>
      <w:r w:rsidR="002E55DC" w:rsidRPr="007E181A">
        <w:rPr>
          <w:highlight w:val="white"/>
        </w:rPr>
        <w:t>errorMessage</w:t>
      </w:r>
      <w:proofErr w:type="spellEnd"/>
      <w:r>
        <w:rPr>
          <w:highlight w:val="white"/>
        </w:rPr>
        <w:t xml:space="preserve"> </w:t>
      </w:r>
      <w:r w:rsidR="002E55DC" w:rsidRPr="007E181A">
        <w:rPr>
          <w:highlight w:val="white"/>
        </w:rPr>
        <w:t>=</w:t>
      </w:r>
    </w:p>
    <w:p w14:paraId="76320A96" w14:textId="44321225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lastRenderedPageBreak/>
        <w:t xml:space="preserve">                                    </w:t>
      </w:r>
      <w:r w:rsidR="002E55DC" w:rsidRPr="00582314">
        <w:rPr>
          <w:rStyle w:val="Maroon"/>
          <w:highlight w:val="white"/>
        </w:rPr>
        <w:t>$@"The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option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'</w:t>
      </w:r>
      <w:r w:rsidR="002E55DC" w:rsidRPr="007E181A">
        <w:rPr>
          <w:highlight w:val="white"/>
        </w:rPr>
        <w:t>{</w:t>
      </w:r>
    </w:p>
    <w:p w14:paraId="78CD10B4" w14:textId="06570D22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        </w:t>
      </w:r>
      <w:proofErr w:type="spellStart"/>
      <w:proofErr w:type="gramStart"/>
      <w:r w:rsidR="002E55DC" w:rsidRPr="007E181A">
        <w:rPr>
          <w:highlight w:val="white"/>
        </w:rPr>
        <w:t>optionParts</w:t>
      </w:r>
      <w:proofErr w:type="spellEnd"/>
      <w:r w:rsidR="002E55DC" w:rsidRPr="007E181A">
        <w:rPr>
          <w:highlight w:val="white"/>
        </w:rPr>
        <w:t>[</w:t>
      </w:r>
      <w:proofErr w:type="gramEnd"/>
      <w:r w:rsidR="002E55DC" w:rsidRPr="007E181A">
        <w:rPr>
          <w:highlight w:val="white"/>
        </w:rPr>
        <w:t>1]</w:t>
      </w:r>
    </w:p>
    <w:p w14:paraId="6E06BF1A" w14:textId="4D9E68E0" w:rsidR="00E903D7" w:rsidRDefault="004C6DFB" w:rsidP="008E7191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        </w:t>
      </w:r>
      <w:r w:rsidR="002E55DC" w:rsidRPr="007E181A">
        <w:rPr>
          <w:highlight w:val="white"/>
        </w:rPr>
        <w:t>}</w:t>
      </w:r>
      <w:r w:rsidR="002E55DC" w:rsidRPr="00582314">
        <w:rPr>
          <w:rStyle w:val="Maroon"/>
          <w:highlight w:val="white"/>
        </w:rPr>
        <w:t>'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is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invalid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for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'</w:t>
      </w:r>
      <w:r w:rsidR="002E55DC" w:rsidRPr="007E181A">
        <w:rPr>
          <w:highlight w:val="white"/>
        </w:rPr>
        <w:t>{</w:t>
      </w:r>
    </w:p>
    <w:p w14:paraId="13DE3013" w14:textId="00F15056" w:rsidR="002E55DC" w:rsidRPr="007E181A" w:rsidRDefault="004C6DFB" w:rsidP="00C172F0">
      <w:pPr>
        <w:pStyle w:val="CDTMID"/>
      </w:pPr>
      <w:r>
        <w:rPr>
          <w:highlight w:val="white"/>
        </w:rPr>
        <w:t xml:space="preserve">                                        </w:t>
      </w:r>
      <w:proofErr w:type="gramStart"/>
      <w:r w:rsidR="002E55DC" w:rsidRPr="007E181A">
        <w:rPr>
          <w:highlight w:val="white"/>
        </w:rPr>
        <w:t>option</w:t>
      </w:r>
      <w:r>
        <w:rPr>
          <w:highlight w:val="white"/>
        </w:rPr>
        <w:t xml:space="preserve"> </w:t>
      </w:r>
      <w:r w:rsidR="002E55DC" w:rsidRPr="007E181A">
        <w:rPr>
          <w:highlight w:val="white"/>
        </w:rPr>
        <w:t>}</w:t>
      </w:r>
      <w:proofErr w:type="gramEnd"/>
      <w:r w:rsidR="002E55DC" w:rsidRPr="00582314">
        <w:rPr>
          <w:rStyle w:val="Maroon"/>
          <w:highlight w:val="white"/>
        </w:rPr>
        <w:t>'"</w:t>
      </w:r>
      <w:r w:rsidR="002E55DC" w:rsidRPr="007E181A">
        <w:rPr>
          <w:highlight w:val="white"/>
        </w:rPr>
        <w:t>;</w:t>
      </w:r>
    </w:p>
    <w:p w14:paraId="4DE70478" w14:textId="42A5BD59" w:rsidR="0079423A" w:rsidRPr="007E181A" w:rsidRDefault="004C6DFB" w:rsidP="00C172F0">
      <w:pPr>
        <w:pStyle w:val="CDTMID"/>
      </w:pPr>
      <w:r>
        <w:t xml:space="preserve">                      </w:t>
      </w:r>
      <w:r w:rsidR="00AA6FE6" w:rsidRPr="007E181A">
        <w:t>}</w:t>
      </w:r>
    </w:p>
    <w:p w14:paraId="32A358F2" w14:textId="11C66451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}</w:t>
      </w:r>
    </w:p>
    <w:p w14:paraId="3F97FE3A" w14:textId="7FFD304C" w:rsidR="0079423A" w:rsidRPr="007E181A" w:rsidRDefault="004C6DFB" w:rsidP="00C172F0">
      <w:pPr>
        <w:pStyle w:val="CDTMID"/>
        <w:rPr>
          <w:rStyle w:val="CPKeyword"/>
        </w:rPr>
      </w:pPr>
      <w:r>
        <w:t xml:space="preserve">                  </w:t>
      </w:r>
      <w:r w:rsidR="00AA6FE6" w:rsidRPr="007E181A">
        <w:rPr>
          <w:rStyle w:val="CPKeyword"/>
        </w:rPr>
        <w:t>else</w:t>
      </w:r>
    </w:p>
    <w:p w14:paraId="4500C765" w14:textId="60F95614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{</w:t>
      </w:r>
    </w:p>
    <w:p w14:paraId="49EE3CBE" w14:textId="7B3B8093" w:rsidR="0079423A" w:rsidRPr="007E181A" w:rsidRDefault="004C6DFB" w:rsidP="00C172F0">
      <w:pPr>
        <w:pStyle w:val="CDTMID"/>
      </w:pPr>
      <w:r>
        <w:t xml:space="preserve">    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539D10B3" w14:textId="7ACB86C3" w:rsidR="00E903D7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</w:t>
      </w:r>
      <w:proofErr w:type="spellStart"/>
      <w:r w:rsidR="002E55DC" w:rsidRPr="007E181A">
        <w:rPr>
          <w:highlight w:val="white"/>
        </w:rPr>
        <w:t>errorMessage</w:t>
      </w:r>
      <w:proofErr w:type="spellEnd"/>
      <w:r>
        <w:rPr>
          <w:highlight w:val="white"/>
        </w:rPr>
        <w:t xml:space="preserve"> </w:t>
      </w:r>
      <w:r w:rsidR="002E55DC" w:rsidRPr="007E181A">
        <w:rPr>
          <w:highlight w:val="white"/>
        </w:rPr>
        <w:t>=</w:t>
      </w:r>
    </w:p>
    <w:p w14:paraId="4B968E66" w14:textId="20E24A45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</w:t>
      </w:r>
      <w:r w:rsidR="002E55DC" w:rsidRPr="00582314">
        <w:rPr>
          <w:rStyle w:val="Maroon"/>
          <w:highlight w:val="white"/>
        </w:rPr>
        <w:t>$@"Data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type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'</w:t>
      </w:r>
      <w:r w:rsidR="002E55DC" w:rsidRPr="007E181A">
        <w:rPr>
          <w:highlight w:val="white"/>
        </w:rPr>
        <w:t>{</w:t>
      </w:r>
    </w:p>
    <w:p w14:paraId="69E1C40E" w14:textId="090158A7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    </w:t>
      </w:r>
      <w:proofErr w:type="spellStart"/>
      <w:proofErr w:type="gramStart"/>
      <w:r w:rsidR="002E55DC" w:rsidRPr="007E181A">
        <w:rPr>
          <w:highlight w:val="white"/>
        </w:rPr>
        <w:t>property.PropertyType</w:t>
      </w:r>
      <w:proofErr w:type="spellEnd"/>
      <w:proofErr w:type="gramEnd"/>
      <w:ins w:id="60" w:author="Mark Michaelis [3]" w:date="2020-01-29T20:00:00Z">
        <w:r w:rsidR="00A5264A" w:rsidRPr="007E181A" w:rsidDel="00A5264A">
          <w:rPr>
            <w:highlight w:val="white"/>
          </w:rPr>
          <w:t xml:space="preserve"> </w:t>
        </w:r>
      </w:ins>
      <w:del w:id="61" w:author="Mark Michaelis [3]" w:date="2020-01-29T20:00:00Z">
        <w:r w:rsidR="002E55DC" w:rsidRPr="007E181A" w:rsidDel="00A5264A">
          <w:rPr>
            <w:highlight w:val="white"/>
          </w:rPr>
          <w:delText>.ToString()</w:delText>
        </w:r>
      </w:del>
    </w:p>
    <w:p w14:paraId="152B4799" w14:textId="56439C62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    </w:t>
      </w:r>
      <w:r w:rsidR="002E55DC" w:rsidRPr="007E181A">
        <w:rPr>
          <w:highlight w:val="white"/>
        </w:rPr>
        <w:t>}</w:t>
      </w:r>
      <w:r w:rsidR="002E55DC" w:rsidRPr="00582314">
        <w:rPr>
          <w:rStyle w:val="Maroon"/>
          <w:highlight w:val="white"/>
        </w:rPr>
        <w:t>'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on</w:t>
      </w:r>
      <w:r>
        <w:rPr>
          <w:rStyle w:val="Maroon"/>
          <w:highlight w:val="white"/>
        </w:rPr>
        <w:t xml:space="preserve"> </w:t>
      </w:r>
      <w:r w:rsidR="002E55DC" w:rsidRPr="007E181A">
        <w:rPr>
          <w:highlight w:val="white"/>
        </w:rPr>
        <w:t>{</w:t>
      </w:r>
    </w:p>
    <w:p w14:paraId="38666B62" w14:textId="2255ECDD" w:rsidR="002E55DC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            </w:t>
      </w:r>
      <w:proofErr w:type="spellStart"/>
      <w:r w:rsidR="002E55DC" w:rsidRPr="007E181A">
        <w:rPr>
          <w:highlight w:val="white"/>
        </w:rPr>
        <w:t>commandLine.GetType</w:t>
      </w:r>
      <w:proofErr w:type="spellEnd"/>
      <w:r w:rsidR="002E55DC" w:rsidRPr="007E181A">
        <w:rPr>
          <w:highlight w:val="white"/>
        </w:rPr>
        <w:t>()</w:t>
      </w:r>
      <w:del w:id="62" w:author="Mark Michaelis [3]" w:date="2020-01-29T20:00:00Z">
        <w:r w:rsidR="002E55DC" w:rsidRPr="007E181A" w:rsidDel="00394DC7">
          <w:rPr>
            <w:highlight w:val="white"/>
          </w:rPr>
          <w:delText>.ToString()</w:delText>
        </w:r>
      </w:del>
    </w:p>
    <w:p w14:paraId="4C326E49" w14:textId="67D8538A" w:rsidR="002E55DC" w:rsidRPr="00582314" w:rsidRDefault="004C6DFB" w:rsidP="00C172F0">
      <w:pPr>
        <w:pStyle w:val="CDTMID"/>
        <w:rPr>
          <w:rStyle w:val="Maroon"/>
        </w:rPr>
      </w:pPr>
      <w:r>
        <w:rPr>
          <w:highlight w:val="white"/>
        </w:rPr>
        <w:t xml:space="preserve">                                    </w:t>
      </w:r>
      <w:r w:rsidR="002E55DC" w:rsidRPr="007E181A">
        <w:rPr>
          <w:highlight w:val="white"/>
        </w:rPr>
        <w:t>}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is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not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supported."</w:t>
      </w:r>
    </w:p>
    <w:p w14:paraId="45BDBEA3" w14:textId="1BF911D1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}</w:t>
      </w:r>
    </w:p>
    <w:p w14:paraId="1B473E12" w14:textId="010A2C82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}</w:t>
      </w:r>
    </w:p>
    <w:p w14:paraId="1724FDA0" w14:textId="3BCFD2EF" w:rsidR="0079423A" w:rsidRPr="007E181A" w:rsidRDefault="004C6DFB" w:rsidP="00C172F0">
      <w:pPr>
        <w:pStyle w:val="CDTMID"/>
        <w:rPr>
          <w:rStyle w:val="CPKeyword"/>
        </w:rPr>
      </w:pPr>
      <w:r>
        <w:t xml:space="preserve">              </w:t>
      </w:r>
      <w:r w:rsidR="00AA6FE6" w:rsidRPr="007E181A">
        <w:rPr>
          <w:rStyle w:val="CPKeyword"/>
        </w:rPr>
        <w:t>else</w:t>
      </w:r>
    </w:p>
    <w:p w14:paraId="0122A8BD" w14:textId="39C77624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{</w:t>
      </w:r>
    </w:p>
    <w:p w14:paraId="29B00452" w14:textId="6274D2A5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60A29754" w14:textId="36790010" w:rsidR="00E903D7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    </w:t>
      </w:r>
      <w:proofErr w:type="spellStart"/>
      <w:r w:rsidR="002E55DC" w:rsidRPr="007E181A">
        <w:rPr>
          <w:highlight w:val="white"/>
        </w:rPr>
        <w:t>errorMessage</w:t>
      </w:r>
      <w:proofErr w:type="spellEnd"/>
      <w:r>
        <w:rPr>
          <w:highlight w:val="white"/>
        </w:rPr>
        <w:t xml:space="preserve"> </w:t>
      </w:r>
      <w:r w:rsidR="002E55DC" w:rsidRPr="007E181A">
        <w:rPr>
          <w:highlight w:val="white"/>
        </w:rPr>
        <w:t>=</w:t>
      </w:r>
    </w:p>
    <w:p w14:paraId="5894592E" w14:textId="73A27EFC" w:rsidR="002E55DC" w:rsidRPr="007E181A" w:rsidRDefault="004C6DFB" w:rsidP="00C172F0">
      <w:pPr>
        <w:pStyle w:val="CDTMID"/>
      </w:pPr>
      <w:r>
        <w:rPr>
          <w:highlight w:val="white"/>
        </w:rPr>
        <w:t xml:space="preserve">                           </w:t>
      </w:r>
      <w:r w:rsidR="002E55DC" w:rsidRPr="00582314">
        <w:rPr>
          <w:rStyle w:val="Maroon"/>
          <w:highlight w:val="white"/>
        </w:rPr>
        <w:t>$"Option</w:t>
      </w:r>
      <w:r>
        <w:rPr>
          <w:rStyle w:val="Maroon"/>
          <w:highlight w:val="white"/>
        </w:rPr>
        <w:t xml:space="preserve"> </w:t>
      </w:r>
      <w:proofErr w:type="gramStart"/>
      <w:r w:rsidR="002E55DC" w:rsidRPr="00582314">
        <w:rPr>
          <w:rStyle w:val="Maroon"/>
          <w:highlight w:val="white"/>
        </w:rPr>
        <w:t>'</w:t>
      </w:r>
      <w:r w:rsidR="002E55DC" w:rsidRPr="007E181A">
        <w:rPr>
          <w:highlight w:val="white"/>
        </w:rPr>
        <w:t>{</w:t>
      </w:r>
      <w:r>
        <w:rPr>
          <w:highlight w:val="white"/>
        </w:rPr>
        <w:t xml:space="preserve"> </w:t>
      </w:r>
      <w:r w:rsidR="002E55DC" w:rsidRPr="007E181A">
        <w:rPr>
          <w:highlight w:val="white"/>
        </w:rPr>
        <w:t>option</w:t>
      </w:r>
      <w:proofErr w:type="gramEnd"/>
      <w:r>
        <w:rPr>
          <w:highlight w:val="white"/>
        </w:rPr>
        <w:t xml:space="preserve"> </w:t>
      </w:r>
      <w:r w:rsidR="002E55DC" w:rsidRPr="007E181A">
        <w:rPr>
          <w:highlight w:val="white"/>
        </w:rPr>
        <w:t>}</w:t>
      </w:r>
      <w:r w:rsidR="002E55DC" w:rsidRPr="00582314">
        <w:rPr>
          <w:rStyle w:val="Maroon"/>
          <w:highlight w:val="white"/>
        </w:rPr>
        <w:t>'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is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not</w:t>
      </w:r>
      <w:r>
        <w:rPr>
          <w:rStyle w:val="Maroon"/>
          <w:highlight w:val="white"/>
        </w:rPr>
        <w:t xml:space="preserve"> </w:t>
      </w:r>
      <w:r w:rsidR="002E55DC" w:rsidRPr="00582314">
        <w:rPr>
          <w:rStyle w:val="Maroon"/>
          <w:highlight w:val="white"/>
        </w:rPr>
        <w:t>supported."</w:t>
      </w:r>
      <w:r w:rsidR="002E55DC" w:rsidRPr="007E181A">
        <w:rPr>
          <w:highlight w:val="white"/>
        </w:rPr>
        <w:t>;</w:t>
      </w:r>
    </w:p>
    <w:p w14:paraId="4E2E0BD5" w14:textId="5CF56E1B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}</w:t>
      </w:r>
    </w:p>
    <w:p w14:paraId="5788C737" w14:textId="275CBA37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354F64D8" w14:textId="7EBC73C1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41DC8078" w14:textId="7D0AECF2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success;</w:t>
      </w:r>
    </w:p>
    <w:p w14:paraId="433958CE" w14:textId="41838AEA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0A10AF2E" w14:textId="77777777" w:rsidR="0079423A" w:rsidRPr="007E181A" w:rsidRDefault="00AA6FE6" w:rsidP="00C172F0">
      <w:pPr>
        <w:pStyle w:val="CDTLAST"/>
      </w:pPr>
      <w:r w:rsidRPr="007E181A">
        <w:t>}</w:t>
      </w:r>
    </w:p>
    <w:p w14:paraId="3D1D311B" w14:textId="45D9EAB5" w:rsidR="0079423A" w:rsidRDefault="00AA6FE6" w:rsidP="00C172F0">
      <w:pPr>
        <w:pStyle w:val="CHAPBM"/>
      </w:pPr>
      <w:r w:rsidRPr="007E181A">
        <w:t>Although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18.3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long,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relatively</w:t>
      </w:r>
      <w:r w:rsidR="004C6DFB">
        <w:t xml:space="preserve"> </w:t>
      </w:r>
      <w:r w:rsidRPr="007E181A">
        <w:t>simple.</w:t>
      </w:r>
      <w:r w:rsidR="004C6DFB">
        <w:t xml:space="preserve"> </w:t>
      </w:r>
      <w:proofErr w:type="gramStart"/>
      <w:r w:rsidRPr="00A14E35">
        <w:rPr>
          <w:rStyle w:val="CITchapbm"/>
        </w:rPr>
        <w:t>Main(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begins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instantiating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class.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specifically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contain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program.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corresponds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program</w:t>
      </w:r>
      <w:r w:rsidR="00383F26">
        <w:t>,</w:t>
      </w:r>
      <w:r w:rsidR="004C6DFB">
        <w:t xml:space="preserve"> </w:t>
      </w:r>
      <w:r w:rsidRPr="007E181A">
        <w:t>where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</w:t>
      </w:r>
      <w:r w:rsidR="004C6DFB">
        <w:t xml:space="preserve"> </w:t>
      </w:r>
      <w:r w:rsidRPr="007E181A">
        <w:t>line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r w:rsidRPr="007E181A">
        <w:t>2.</w:t>
      </w:r>
    </w:p>
    <w:p w14:paraId="540DF333" w14:textId="77777777" w:rsidR="00A14E35" w:rsidRPr="007E181A" w:rsidRDefault="00A14E35" w:rsidP="00A14E35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A14E35" w14:paraId="16B6279B" w14:textId="77777777" w:rsidTr="00A14E35">
        <w:tc>
          <w:tcPr>
            <w:tcW w:w="7010" w:type="dxa"/>
            <w:shd w:val="clear" w:color="auto" w:fill="auto"/>
          </w:tcPr>
          <w:p w14:paraId="3C4DFB80" w14:textId="5E4296A7" w:rsidR="00A14E35" w:rsidRPr="00336E94" w:rsidRDefault="00A14E35" w:rsidP="00A14E35">
            <w:pPr>
              <w:pStyle w:val="OUTPUTTTLNUM"/>
              <w:rPr>
                <w:rFonts w:hint="eastAsia"/>
              </w:rPr>
            </w:pPr>
            <w:r>
              <w:t>Output 18.</w:t>
            </w:r>
            <w:r w:rsidRPr="007E181A">
              <w:t>2</w:t>
            </w:r>
          </w:p>
        </w:tc>
      </w:tr>
      <w:tr w:rsidR="00A14E35" w14:paraId="49CAD23C" w14:textId="77777777" w:rsidTr="00A14E35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741863E9" w14:textId="77777777" w:rsidR="00A14E35" w:rsidRDefault="00A14E35" w:rsidP="00A14E35">
            <w:pPr>
              <w:pStyle w:val="OUTPUTFIRST"/>
            </w:pPr>
            <w:r w:rsidRPr="007E181A">
              <w:t>Compress.exe</w:t>
            </w:r>
            <w:r>
              <w:t xml:space="preserve"> </w:t>
            </w:r>
            <w:r w:rsidRPr="007E181A">
              <w:t>/Out:&lt;file</w:t>
            </w:r>
            <w:r>
              <w:t xml:space="preserve"> </w:t>
            </w:r>
            <w:r w:rsidRPr="007E181A">
              <w:t>name&gt;</w:t>
            </w:r>
            <w:r>
              <w:t xml:space="preserve"> </w:t>
            </w:r>
            <w:r w:rsidRPr="007E181A">
              <w:t>/Help</w:t>
            </w:r>
          </w:p>
          <w:p w14:paraId="1F137DB9" w14:textId="66BDCA2B" w:rsidR="00A14E35" w:rsidRDefault="00A14E35" w:rsidP="00A14E35">
            <w:pPr>
              <w:pStyle w:val="OUTPUTLAST"/>
              <w:rPr>
                <w:rStyle w:val="E1"/>
              </w:rPr>
            </w:pPr>
            <w:del w:id="63" w:author="Kevin" w:date="2020-03-22T16:16:00Z">
              <w:r w:rsidDel="00BF3AD4">
                <w:delText xml:space="preserve">    </w:delText>
              </w:r>
            </w:del>
            <w:r w:rsidRPr="007E181A">
              <w:t>/</w:t>
            </w:r>
            <w:proofErr w:type="spellStart"/>
            <w:proofErr w:type="gramStart"/>
            <w:r w:rsidRPr="007E181A">
              <w:t>Priority:RealTime</w:t>
            </w:r>
            <w:proofErr w:type="gramEnd"/>
            <w:r w:rsidRPr="007E181A">
              <w:t>|High|AboveNormal|Normal|BelowNormal|Idle</w:t>
            </w:r>
            <w:proofErr w:type="spellEnd"/>
          </w:p>
        </w:tc>
      </w:tr>
    </w:tbl>
    <w:p w14:paraId="0E610D75" w14:textId="77777777" w:rsidR="00A14E35" w:rsidRPr="007E181A" w:rsidRDefault="00A14E35" w:rsidP="00A14E35">
      <w:pPr>
        <w:pStyle w:val="spacer"/>
      </w:pPr>
    </w:p>
    <w:p w14:paraId="4B275709" w14:textId="403D6539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passed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CommandLineHandler</w:t>
      </w:r>
      <w:r w:rsidRPr="007E181A">
        <w:t>’s</w:t>
      </w:r>
      <w:proofErr w:type="spellEnd"/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TryParse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method.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begins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enumerating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separating</w:t>
      </w:r>
      <w:r w:rsidR="004C6DFB">
        <w:t xml:space="preserve"> </w:t>
      </w:r>
      <w:r w:rsidRPr="007E181A">
        <w:t>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(</w:t>
      </w:r>
      <w:r w:rsidR="00390EFC">
        <w:t>e.g.</w:t>
      </w:r>
      <w:r w:rsidR="00390EFC" w:rsidRPr="007E181A">
        <w:t>,</w:t>
      </w:r>
      <w:r w:rsidR="004C6DFB">
        <w:t xml:space="preserve"> </w:t>
      </w:r>
      <w:r w:rsidRPr="00A14E35">
        <w:rPr>
          <w:rStyle w:val="CITchapbm"/>
        </w:rPr>
        <w:t>Help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A14E35">
        <w:rPr>
          <w:rStyle w:val="CITchapbm"/>
        </w:rPr>
        <w:t>Out</w:t>
      </w:r>
      <w:r w:rsidRPr="007E181A">
        <w:t>).</w:t>
      </w:r>
      <w:r w:rsidR="004C6DFB">
        <w:t xml:space="preserve"> </w:t>
      </w:r>
      <w:r w:rsidRPr="007E181A">
        <w:t>Once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determined,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reflects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object,</w:t>
      </w:r>
      <w:r w:rsidR="004C6DFB">
        <w:t xml:space="preserve"> </w:t>
      </w:r>
      <w:r w:rsidRPr="007E181A">
        <w:t>looking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name.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found,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assigns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SetValue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specifies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(For</w:t>
      </w:r>
      <w:r w:rsidR="004C6DFB">
        <w:t xml:space="preserve"> </w:t>
      </w:r>
      <w:r w:rsidRPr="007E181A">
        <w:t>arguments,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accepts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lastRenderedPageBreak/>
        <w:t>object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set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value,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new</w:t>
      </w:r>
      <w:r w:rsidR="004C6DFB">
        <w:t xml:space="preserve"> </w:t>
      </w:r>
      <w:r w:rsidRPr="007E181A">
        <w:t>value,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A14E35">
        <w:rPr>
          <w:rStyle w:val="CITchapbm"/>
        </w:rPr>
        <w:t>index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A14E35">
        <w:rPr>
          <w:rStyle w:val="CITchapbm"/>
        </w:rPr>
        <w:t>null</w:t>
      </w:r>
      <w:r w:rsidR="004C6DFB">
        <w:t xml:space="preserve"> </w:t>
      </w:r>
      <w:r w:rsidRPr="007E181A">
        <w:t>unless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indexer.)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listing</w:t>
      </w:r>
      <w:r w:rsidR="004C6DFB">
        <w:t xml:space="preserve"> </w:t>
      </w:r>
      <w:r w:rsidRPr="007E181A">
        <w:t>handles</w:t>
      </w:r>
      <w:r w:rsidR="004C6DFB">
        <w:t xml:space="preserve"> </w:t>
      </w:r>
      <w:r w:rsidRPr="007E181A">
        <w:t>three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types:</w:t>
      </w:r>
      <w:r w:rsidR="004C6DFB">
        <w:t xml:space="preserve"> </w:t>
      </w:r>
      <w:r w:rsidRPr="007E181A">
        <w:t>Boolean,</w:t>
      </w:r>
      <w:r w:rsidR="004C6DFB">
        <w:t xml:space="preserve"> </w:t>
      </w:r>
      <w:r w:rsidRPr="007E181A">
        <w:t>string,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7E181A">
        <w:t>enum</w:t>
      </w:r>
      <w:proofErr w:type="spellEnd"/>
      <w:r w:rsidRPr="007E181A">
        <w:t>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case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7E181A">
        <w:t>enums</w:t>
      </w:r>
      <w:proofErr w:type="spellEnd"/>
      <w:r w:rsidRPr="007E181A">
        <w:t>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parse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assign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text’s</w:t>
      </w:r>
      <w:r w:rsidR="004C6DFB">
        <w:t xml:space="preserve"> </w:t>
      </w:r>
      <w:proofErr w:type="spellStart"/>
      <w:r w:rsidRPr="007E181A">
        <w:t>enum</w:t>
      </w:r>
      <w:proofErr w:type="spellEnd"/>
      <w:r w:rsidR="004C6DFB">
        <w:t xml:space="preserve"> </w:t>
      </w:r>
      <w:r w:rsidRPr="007E181A">
        <w:t>equivalent.</w:t>
      </w:r>
      <w:r w:rsidR="004C6DFB">
        <w:t xml:space="preserve"> </w:t>
      </w:r>
      <w:r w:rsidRPr="007E181A">
        <w:t>Assuming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TryParse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successful,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exits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initialized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</w:t>
      </w:r>
      <w:r w:rsidR="004C6DFB">
        <w:t xml:space="preserve"> </w:t>
      </w:r>
      <w:r w:rsidRPr="007E181A">
        <w:t>line.</w:t>
      </w:r>
    </w:p>
    <w:p w14:paraId="3F42D60D" w14:textId="595A4F9C" w:rsidR="0079423A" w:rsidRPr="007E181A" w:rsidRDefault="00AA6FE6" w:rsidP="00C172F0">
      <w:pPr>
        <w:pStyle w:val="CHAPBM"/>
      </w:pPr>
      <w:r w:rsidRPr="007E181A">
        <w:t>Interestingly,</w:t>
      </w:r>
      <w:r w:rsidR="004C6DFB">
        <w:t xml:space="preserve"> </w:t>
      </w:r>
      <w:r w:rsidR="001A7AFE" w:rsidRPr="007E181A">
        <w:t>although</w:t>
      </w:r>
      <w:r w:rsidR="004C6DFB">
        <w:t xml:space="preserve"> </w:t>
      </w:r>
      <w:proofErr w:type="spellStart"/>
      <w:r w:rsidRPr="00E83798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private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nested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E83798">
        <w:rPr>
          <w:rStyle w:val="CITchapbm"/>
        </w:rPr>
        <w:t>Program</w:t>
      </w:r>
      <w:r w:rsidRPr="007E181A">
        <w:t>,</w:t>
      </w:r>
      <w:r w:rsidR="004C6DFB">
        <w:t xml:space="preserve"> </w:t>
      </w:r>
      <w:proofErr w:type="spellStart"/>
      <w:r w:rsidRPr="00E83798">
        <w:rPr>
          <w:rStyle w:val="CITchapbm"/>
        </w:rPr>
        <w:t>CommandLineHandler</w:t>
      </w:r>
      <w:proofErr w:type="spellEnd"/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trouble</w:t>
      </w:r>
      <w:r w:rsidR="004C6DFB">
        <w:t xml:space="preserve"> </w:t>
      </w:r>
      <w:r w:rsidRPr="007E181A">
        <w:t>reflecting</w:t>
      </w:r>
      <w:r w:rsidR="004C6DFB">
        <w:t xml:space="preserve"> </w:t>
      </w:r>
      <w:r w:rsidRPr="007E181A">
        <w:t>over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invoking</w:t>
      </w:r>
      <w:r w:rsidR="004C6DFB">
        <w:t xml:space="preserve"> </w:t>
      </w:r>
      <w:r w:rsidRPr="007E181A">
        <w:t>its</w:t>
      </w:r>
      <w:r w:rsidR="004C6DFB">
        <w:t xml:space="preserve"> </w:t>
      </w:r>
      <w:r w:rsidRPr="007E181A">
        <w:t>members.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words,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="004B4560" w:rsidRPr="007E181A">
        <w:t>can</w:t>
      </w:r>
      <w:r w:rsidR="004C6DFB">
        <w:t xml:space="preserve"> </w:t>
      </w:r>
      <w:r w:rsidRPr="007E181A">
        <w:t>circumvent</w:t>
      </w:r>
      <w:r w:rsidR="004C6DFB">
        <w:t xml:space="preserve"> </w:t>
      </w:r>
      <w:r w:rsidRPr="007E181A">
        <w:t>accessibility</w:t>
      </w:r>
      <w:r w:rsidR="004C6DFB">
        <w:t xml:space="preserve"> </w:t>
      </w:r>
      <w:r w:rsidRPr="007E181A">
        <w:t>rules</w:t>
      </w:r>
      <w:r w:rsidR="004C6DFB">
        <w:t xml:space="preserve"> </w:t>
      </w:r>
      <w:proofErr w:type="gramStart"/>
      <w:r w:rsidRPr="007E181A">
        <w:t>as</w:t>
      </w:r>
      <w:r w:rsidR="004C6DFB">
        <w:t xml:space="preserve"> </w:t>
      </w:r>
      <w:r w:rsidRPr="007E181A">
        <w:t>long</w:t>
      </w:r>
      <w:r w:rsidR="004C6DFB">
        <w:t xml:space="preserve"> </w:t>
      </w:r>
      <w:r w:rsidRPr="007E181A">
        <w:t>as</w:t>
      </w:r>
      <w:proofErr w:type="gramEnd"/>
      <w:r w:rsidR="004C6DFB">
        <w:t xml:space="preserve"> </w:t>
      </w:r>
      <w:r w:rsidRPr="007E181A">
        <w:t>appropriate</w:t>
      </w:r>
      <w:r w:rsidR="004C6DFB">
        <w:t xml:space="preserve"> </w:t>
      </w:r>
      <w:r w:rsidRPr="007E181A">
        <w:t>permissions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established.</w:t>
      </w:r>
      <w:r w:rsidR="004C6DFB">
        <w:t xml:space="preserve"> </w:t>
      </w:r>
      <w:r w:rsidRPr="007E181A">
        <w:t>If,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A14E35">
        <w:rPr>
          <w:rStyle w:val="CITchapbm"/>
        </w:rPr>
        <w:t>Out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private,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still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TryParse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assign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value.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this,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move</w:t>
      </w:r>
      <w:r w:rsidR="004C6DFB">
        <w:t xml:space="preserve"> </w:t>
      </w:r>
      <w:proofErr w:type="spellStart"/>
      <w:r w:rsidRPr="00A14E35">
        <w:rPr>
          <w:rStyle w:val="CITchapbm"/>
        </w:rPr>
        <w:t>CommandLineHandler</w:t>
      </w:r>
      <w:proofErr w:type="spellEnd"/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separate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share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across</w:t>
      </w:r>
      <w:r w:rsidR="004C6DFB">
        <w:t xml:space="preserve"> </w:t>
      </w:r>
      <w:r w:rsidRPr="007E181A">
        <w:t>multiple</w:t>
      </w:r>
      <w:r w:rsidR="004C6DFB">
        <w:t xml:space="preserve"> </w:t>
      </w:r>
      <w:r w:rsidRPr="007E181A">
        <w:t>programs,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="00383F26">
        <w:t>its</w:t>
      </w:r>
      <w:r w:rsidR="004C6DFB">
        <w:t xml:space="preserve"> </w:t>
      </w:r>
      <w:r w:rsidRPr="007E181A">
        <w:t>own</w:t>
      </w:r>
      <w:r w:rsidR="004C6DFB">
        <w:t xml:space="preserve"> </w:t>
      </w:r>
      <w:proofErr w:type="spellStart"/>
      <w:r w:rsidRPr="00A14E35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class.</w:t>
      </w:r>
    </w:p>
    <w:p w14:paraId="021A8C24" w14:textId="3AE51705" w:rsidR="0079423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on</w:t>
      </w:r>
      <w:r w:rsidR="004C6DFB">
        <w:t xml:space="preserve"> </w:t>
      </w:r>
      <w:proofErr w:type="spellStart"/>
      <w:r w:rsidRPr="00E83798">
        <w:rPr>
          <w:rStyle w:val="CITchapbm"/>
        </w:rPr>
        <w:t>CommandLineInfo</w:t>
      </w:r>
      <w:proofErr w:type="spellEnd"/>
      <w:r w:rsidR="004C6DFB">
        <w:t xml:space="preserve"> </w:t>
      </w:r>
      <w:r w:rsidRPr="007E181A">
        <w:t>using</w:t>
      </w:r>
      <w:r w:rsidR="004C6DFB">
        <w:t xml:space="preserve"> </w:t>
      </w:r>
      <w:proofErr w:type="spellStart"/>
      <w:r w:rsidRPr="00E83798">
        <w:rPr>
          <w:rStyle w:val="CITchapbm"/>
        </w:rPr>
        <w:t>PropertyInfo.SetValue</w:t>
      </w:r>
      <w:proofErr w:type="spellEnd"/>
      <w:r w:rsidRPr="00E83798">
        <w:rPr>
          <w:rStyle w:val="CITchapbm"/>
        </w:rPr>
        <w:t>()</w:t>
      </w:r>
      <w:r w:rsidRPr="007E181A">
        <w:t>.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surprisingly,</w:t>
      </w:r>
      <w:r w:rsidR="004C6DFB">
        <w:t xml:space="preserve"> </w:t>
      </w:r>
      <w:proofErr w:type="spellStart"/>
      <w:r w:rsidRPr="00A14E35">
        <w:rPr>
          <w:rStyle w:val="CITchapbm"/>
        </w:rPr>
        <w:t>PropertyInfo</w:t>
      </w:r>
      <w:proofErr w:type="spellEnd"/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GetValue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retrieving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method,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MethodInfo</w:t>
      </w:r>
      <w:proofErr w:type="spellEnd"/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an</w:t>
      </w:r>
      <w:r w:rsidR="004C6DFB">
        <w:t xml:space="preserve"> </w:t>
      </w:r>
      <w:proofErr w:type="gramStart"/>
      <w:r w:rsidRPr="00A14E35">
        <w:rPr>
          <w:rStyle w:val="CITchapbm"/>
        </w:rPr>
        <w:t>Invoke(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member.</w:t>
      </w:r>
      <w:r w:rsidR="004C6DFB">
        <w:t xml:space="preserve"> </w:t>
      </w:r>
      <w:r w:rsidRPr="007E181A">
        <w:t>Both</w:t>
      </w:r>
      <w:r w:rsidR="004C6DFB">
        <w:t xml:space="preserve"> </w:t>
      </w:r>
      <w:proofErr w:type="spellStart"/>
      <w:r w:rsidRPr="00A14E35">
        <w:rPr>
          <w:rStyle w:val="CITchapbm"/>
        </w:rPr>
        <w:t>MethodInfo</w:t>
      </w:r>
      <w:proofErr w:type="spellEnd"/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PropertyInfo</w:t>
      </w:r>
      <w:proofErr w:type="spellEnd"/>
      <w:r w:rsidR="004C6DFB">
        <w:t xml:space="preserve"> </w:t>
      </w:r>
      <w:r w:rsidRPr="007E181A">
        <w:t>derive</w:t>
      </w:r>
      <w:r w:rsidR="004C6DFB">
        <w:t xml:space="preserve"> </w:t>
      </w:r>
      <w:r w:rsidRPr="007E181A">
        <w:t>from</w:t>
      </w:r>
      <w:r w:rsidR="004C6DFB">
        <w:t xml:space="preserve"> </w:t>
      </w:r>
      <w:proofErr w:type="spellStart"/>
      <w:r w:rsidRPr="00A14E35">
        <w:rPr>
          <w:rStyle w:val="CITchapbm"/>
        </w:rPr>
        <w:t>MemberInfo</w:t>
      </w:r>
      <w:proofErr w:type="spellEnd"/>
      <w:r w:rsidR="004C6DFB">
        <w:t xml:space="preserve"> </w:t>
      </w:r>
      <w:r w:rsidRPr="007E181A">
        <w:t>(</w:t>
      </w:r>
      <w:r w:rsidR="00383F26">
        <w:t>albeit</w:t>
      </w:r>
      <w:r w:rsidR="004C6DFB">
        <w:t xml:space="preserve"> </w:t>
      </w:r>
      <w:r w:rsidRPr="007E181A">
        <w:t>indirectly),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8427C6">
        <w:t>Figure</w:t>
      </w:r>
      <w:r w:rsidR="004C6DFB">
        <w:t xml:space="preserve"> </w:t>
      </w:r>
      <w:r w:rsidR="008427C6">
        <w:t>18.</w:t>
      </w:r>
      <w:r w:rsidRPr="007E181A">
        <w:t>1.</w:t>
      </w:r>
    </w:p>
    <w:p w14:paraId="4F7EE545" w14:textId="302E2AE2" w:rsidR="00582314" w:rsidRDefault="00934C22" w:rsidP="004735DE">
      <w:pPr>
        <w:pStyle w:val="CHAPBMPD"/>
      </w:pPr>
      <w:r>
        <w:t>***COMP:</w:t>
      </w:r>
      <w:r w:rsidR="004C6DFB">
        <w:t xml:space="preserve"> </w:t>
      </w:r>
      <w:r>
        <w:t>Insert</w:t>
      </w:r>
      <w:r w:rsidR="004C6DFB">
        <w:t xml:space="preserve"> </w:t>
      </w:r>
      <w:r>
        <w:t>18fig01</w:t>
      </w:r>
    </w:p>
    <w:tbl>
      <w:tblPr>
        <w:tblW w:w="704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40"/>
      </w:tblGrid>
      <w:tr w:rsidR="00A14E35" w14:paraId="789AA476" w14:textId="77777777" w:rsidTr="00A14E35">
        <w:trPr>
          <w:trHeight w:val="4991"/>
        </w:trPr>
        <w:tc>
          <w:tcPr>
            <w:tcW w:w="7040" w:type="dxa"/>
          </w:tcPr>
          <w:p w14:paraId="73E6CEDB" w14:textId="7CE8BE98" w:rsidR="00A14E35" w:rsidRDefault="00A14E35" w:rsidP="00A14E35">
            <w:pPr>
              <w:pStyle w:val="artlist"/>
            </w:pPr>
            <w:r>
              <w:rPr>
                <w:noProof/>
              </w:rPr>
              <w:lastRenderedPageBreak/>
              <w:drawing>
                <wp:inline distT="0" distB="0" distL="0" distR="0" wp14:anchorId="07E4D764" wp14:editId="7127C8B4">
                  <wp:extent cx="4457700" cy="5994400"/>
                  <wp:effectExtent l="0" t="0" r="12700" b="0"/>
                  <wp:docPr id="3" name="Picture 3" descr="Macintosh HD:Users:annapopick:Desktop:Freelance:Pearson Freelance:Pearson_InProgress:9781509303588_Michaelis:Michaelis_Author:Michaelis_Word_AllEdits:Michaelis_Art:Michaelis_NumberedFigures:18fig01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nnapopick:Desktop:Freelance:Pearson Freelance:Pearson_InProgress:9781509303588_Michaelis:Michaelis_Author:Michaelis_Word_AllEdits:Michaelis_Art:Michaelis_NumberedFigures:18fig01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599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4E35" w14:paraId="3A82E8BD" w14:textId="77777777" w:rsidTr="00A14E35">
        <w:trPr>
          <w:trHeight w:val="747"/>
        </w:trPr>
        <w:tc>
          <w:tcPr>
            <w:tcW w:w="7040" w:type="dxa"/>
          </w:tcPr>
          <w:p w14:paraId="5FA43B46" w14:textId="74E35432" w:rsidR="00A14E35" w:rsidRPr="00A14E35" w:rsidRDefault="00A14E35" w:rsidP="00A14E35">
            <w:pPr>
              <w:pStyle w:val="FIGCAP"/>
              <w:rPr>
                <w:smallCaps/>
              </w:rPr>
            </w:pPr>
            <w:r w:rsidRPr="00582314">
              <w:rPr>
                <w:rStyle w:val="FigureNumber"/>
              </w:rPr>
              <w:t>Figure</w:t>
            </w:r>
            <w:r>
              <w:rPr>
                <w:rStyle w:val="FigureNumber"/>
              </w:rPr>
              <w:t xml:space="preserve"> </w:t>
            </w:r>
            <w:r w:rsidRPr="00582314">
              <w:rPr>
                <w:rStyle w:val="FigureNumber"/>
              </w:rPr>
              <w:t>18.1:</w:t>
            </w:r>
            <w:r w:rsidRPr="007E181A">
              <w:t> </w:t>
            </w:r>
            <w:proofErr w:type="spellStart"/>
            <w:r w:rsidRPr="00A14E35">
              <w:rPr>
                <w:rStyle w:val="CITchapbm"/>
              </w:rPr>
              <w:t>MemberInfo</w:t>
            </w:r>
            <w:proofErr w:type="spellEnd"/>
            <w:r>
              <w:t xml:space="preserve"> </w:t>
            </w:r>
            <w:r w:rsidRPr="007E181A">
              <w:t>Derived</w:t>
            </w:r>
            <w:r>
              <w:t xml:space="preserve"> </w:t>
            </w:r>
            <w:r w:rsidRPr="007E181A">
              <w:t>Classes</w:t>
            </w:r>
            <w:r>
              <w:rPr>
                <w:rStyle w:val="FIGNUM"/>
              </w:rPr>
              <w:t xml:space="preserve"> </w:t>
            </w:r>
          </w:p>
        </w:tc>
      </w:tr>
    </w:tbl>
    <w:p w14:paraId="1727FB77" w14:textId="77777777" w:rsidR="00A14E35" w:rsidRPr="007E181A" w:rsidDel="00A61FE4" w:rsidRDefault="00A14E35" w:rsidP="00C172F0">
      <w:pPr>
        <w:pStyle w:val="CHAPBM"/>
        <w:rPr>
          <w:del w:id="64" w:author="Mark Michaelis" w:date="2020-04-08T15:47:00Z"/>
        </w:rPr>
      </w:pPr>
    </w:p>
    <w:p w14:paraId="2E63814F" w14:textId="3637D660" w:rsidR="0079423A" w:rsidRPr="007E181A" w:rsidDel="00A61FE4" w:rsidRDefault="00AA6FE6" w:rsidP="00C172F0">
      <w:pPr>
        <w:pStyle w:val="CHAPBM"/>
        <w:rPr>
          <w:del w:id="65" w:author="Mark Michaelis" w:date="2020-04-08T15:47:00Z"/>
        </w:rPr>
      </w:pPr>
      <w:del w:id="66" w:author="Mark Michaelis" w:date="2020-04-08T15:47:00Z">
        <w:r w:rsidRPr="007E181A" w:rsidDel="00A61FE4">
          <w:delText>The</w:delText>
        </w:r>
        <w:r w:rsidR="004C6DFB" w:rsidDel="00A61FE4">
          <w:delText xml:space="preserve"> </w:delText>
        </w:r>
        <w:r w:rsidRPr="007E181A" w:rsidDel="00A61FE4">
          <w:delText>permissions</w:delText>
        </w:r>
        <w:r w:rsidR="004C6DFB" w:rsidDel="00A61FE4">
          <w:delText xml:space="preserve"> </w:delText>
        </w:r>
        <w:r w:rsidR="002D2638" w:rsidDel="00A61FE4">
          <w:delText>(which</w:delText>
        </w:r>
        <w:r w:rsidR="004C6DFB" w:rsidDel="00A61FE4">
          <w:delText xml:space="preserve"> </w:delText>
        </w:r>
        <w:r w:rsidR="002D2638" w:rsidDel="00A61FE4">
          <w:delText>are</w:delText>
        </w:r>
        <w:r w:rsidR="004C6DFB" w:rsidDel="00A61FE4">
          <w:delText xml:space="preserve"> </w:delText>
        </w:r>
        <w:r w:rsidR="002D2638" w:rsidDel="00A61FE4">
          <w:delText>managed</w:delText>
        </w:r>
        <w:r w:rsidR="004C6DFB" w:rsidDel="00A61FE4">
          <w:delText xml:space="preserve"> </w:delText>
        </w:r>
        <w:r w:rsidR="002D2638" w:rsidDel="00A61FE4">
          <w:delText>by</w:delText>
        </w:r>
        <w:r w:rsidR="004C6DFB" w:rsidDel="00A61FE4">
          <w:delText xml:space="preserve"> </w:delText>
        </w:r>
        <w:r w:rsidR="002D2638" w:rsidDel="00A61FE4">
          <w:delText>a</w:delText>
        </w:r>
        <w:r w:rsidR="004C6DFB" w:rsidDel="00A61FE4">
          <w:delText xml:space="preserve"> </w:delText>
        </w:r>
        <w:r w:rsidR="002D2638" w:rsidDel="00A61FE4">
          <w:delText>component</w:delText>
        </w:r>
        <w:r w:rsidR="004C6DFB" w:rsidDel="00A61FE4">
          <w:delText xml:space="preserve"> </w:delText>
        </w:r>
        <w:r w:rsidR="002D2638" w:rsidDel="00A61FE4">
          <w:delText>of</w:delText>
        </w:r>
        <w:r w:rsidR="004C6DFB" w:rsidDel="00A61FE4">
          <w:delText xml:space="preserve"> </w:delText>
        </w:r>
        <w:r w:rsidR="002D2638" w:rsidDel="00A61FE4">
          <w:delText>the</w:delText>
        </w:r>
        <w:r w:rsidR="004C6DFB" w:rsidDel="00A61FE4">
          <w:delText xml:space="preserve"> </w:delText>
        </w:r>
        <w:r w:rsidR="002D2638" w:rsidDel="00A61FE4">
          <w:delText>runtime</w:delText>
        </w:r>
        <w:r w:rsidR="004C6DFB" w:rsidDel="00A61FE4">
          <w:delText xml:space="preserve"> </w:delText>
        </w:r>
        <w:r w:rsidR="002D2638" w:rsidDel="00A61FE4">
          <w:delText>called</w:delText>
        </w:r>
        <w:r w:rsidR="004C6DFB" w:rsidDel="00A61FE4">
          <w:delText xml:space="preserve"> </w:delText>
        </w:r>
        <w:r w:rsidR="002D2638" w:rsidDel="00A61FE4">
          <w:delText>Code</w:delText>
        </w:r>
        <w:r w:rsidR="004C6DFB" w:rsidDel="00A61FE4">
          <w:delText xml:space="preserve"> </w:delText>
        </w:r>
        <w:r w:rsidR="002D2638" w:rsidDel="00A61FE4">
          <w:delText>Access</w:delText>
        </w:r>
        <w:r w:rsidR="004C6DFB" w:rsidDel="00A61FE4">
          <w:delText xml:space="preserve"> </w:delText>
        </w:r>
        <w:r w:rsidR="002D2638" w:rsidDel="00A61FE4">
          <w:delText>Sec</w:delText>
        </w:r>
        <w:r w:rsidR="002D5C16" w:rsidDel="00A61FE4">
          <w:delText>ur</w:delText>
        </w:r>
        <w:r w:rsidR="002D2638" w:rsidDel="00A61FE4">
          <w:delText>ity</w:delText>
        </w:r>
        <w:r w:rsidR="004C6DFB" w:rsidDel="00A61FE4">
          <w:delText xml:space="preserve"> </w:delText>
        </w:r>
        <w:r w:rsidR="002D5C16" w:rsidDel="00A61FE4">
          <w:delText>[</w:delText>
        </w:r>
        <w:r w:rsidR="002D2638" w:rsidDel="00A61FE4">
          <w:delText>CAS</w:delText>
        </w:r>
        <w:r w:rsidR="002D5C16" w:rsidDel="00A61FE4">
          <w:delText>]</w:delText>
        </w:r>
        <w:r w:rsidR="002D2638" w:rsidDel="00A61FE4">
          <w:delText>)</w:delText>
        </w:r>
        <w:r w:rsidR="004C6DFB" w:rsidDel="00A61FE4">
          <w:delText xml:space="preserve"> </w:delText>
        </w:r>
        <w:r w:rsidRPr="007E181A" w:rsidDel="00A61FE4">
          <w:delText>are</w:delText>
        </w:r>
        <w:r w:rsidR="004C6DFB" w:rsidDel="00A61FE4">
          <w:delText xml:space="preserve"> </w:delText>
        </w:r>
        <w:r w:rsidRPr="007E181A" w:rsidDel="00A61FE4">
          <w:delText>set</w:delText>
        </w:r>
        <w:r w:rsidR="004C6DFB" w:rsidDel="00A61FE4">
          <w:delText xml:space="preserve"> </w:delText>
        </w:r>
        <w:r w:rsidRPr="007E181A" w:rsidDel="00A61FE4">
          <w:delText>up</w:delText>
        </w:r>
        <w:r w:rsidR="004C6DFB" w:rsidDel="00A61FE4">
          <w:delText xml:space="preserve"> </w:delText>
        </w:r>
        <w:r w:rsidRPr="007E181A" w:rsidDel="00A61FE4">
          <w:delText>to</w:delText>
        </w:r>
        <w:r w:rsidR="004C6DFB" w:rsidDel="00A61FE4">
          <w:delText xml:space="preserve"> </w:delText>
        </w:r>
        <w:r w:rsidRPr="007E181A" w:rsidDel="00A61FE4">
          <w:delText>allow</w:delText>
        </w:r>
        <w:r w:rsidR="004C6DFB" w:rsidDel="00A61FE4">
          <w:delText xml:space="preserve"> </w:delText>
        </w:r>
        <w:r w:rsidRPr="007E181A" w:rsidDel="00A61FE4">
          <w:delText>private</w:delText>
        </w:r>
        <w:r w:rsidR="004C6DFB" w:rsidDel="00A61FE4">
          <w:delText xml:space="preserve"> </w:delText>
        </w:r>
        <w:r w:rsidRPr="007E181A" w:rsidDel="00A61FE4">
          <w:delText>member</w:delText>
        </w:r>
        <w:r w:rsidR="004C6DFB" w:rsidDel="00A61FE4">
          <w:delText xml:space="preserve"> </w:delText>
        </w:r>
        <w:r w:rsidRPr="007E181A" w:rsidDel="00A61FE4">
          <w:delText>invocation</w:delText>
        </w:r>
        <w:r w:rsidR="004C6DFB" w:rsidDel="00A61FE4">
          <w:delText xml:space="preserve"> </w:delText>
        </w:r>
        <w:r w:rsidRPr="007E181A" w:rsidDel="00A61FE4">
          <w:delText>in</w:delText>
        </w:r>
        <w:r w:rsidR="004C6DFB" w:rsidDel="00A61FE4">
          <w:delText xml:space="preserve"> </w:delText>
        </w:r>
        <w:r w:rsidRPr="007E181A" w:rsidDel="00A61FE4">
          <w:delText>this</w:delText>
        </w:r>
        <w:r w:rsidR="004C6DFB" w:rsidDel="00A61FE4">
          <w:delText xml:space="preserve"> </w:delText>
        </w:r>
        <w:r w:rsidRPr="007E181A" w:rsidDel="00A61FE4">
          <w:delText>case</w:delText>
        </w:r>
        <w:r w:rsidR="004C6DFB" w:rsidDel="00A61FE4">
          <w:delText xml:space="preserve"> </w:delText>
        </w:r>
        <w:r w:rsidRPr="007E181A" w:rsidDel="00A61FE4">
          <w:delText>because</w:delText>
        </w:r>
        <w:r w:rsidR="004C6DFB" w:rsidDel="00A61FE4">
          <w:delText xml:space="preserve"> </w:delText>
        </w:r>
        <w:r w:rsidRPr="007E181A" w:rsidDel="00A61FE4">
          <w:delText>the</w:delText>
        </w:r>
        <w:r w:rsidR="004C6DFB" w:rsidDel="00A61FE4">
          <w:delText xml:space="preserve"> </w:delText>
        </w:r>
        <w:r w:rsidRPr="007E181A" w:rsidDel="00A61FE4">
          <w:delText>program</w:delText>
        </w:r>
        <w:r w:rsidR="004C6DFB" w:rsidDel="00A61FE4">
          <w:delText xml:space="preserve"> </w:delText>
        </w:r>
        <w:r w:rsidRPr="007E181A" w:rsidDel="00A61FE4">
          <w:delText>runs</w:delText>
        </w:r>
        <w:r w:rsidR="004C6DFB" w:rsidDel="00A61FE4">
          <w:delText xml:space="preserve"> </w:delText>
        </w:r>
        <w:r w:rsidRPr="007E181A" w:rsidDel="00A61FE4">
          <w:delText>from</w:delText>
        </w:r>
        <w:r w:rsidR="004C6DFB" w:rsidDel="00A61FE4">
          <w:delText xml:space="preserve"> </w:delText>
        </w:r>
        <w:r w:rsidRPr="007E181A" w:rsidDel="00A61FE4">
          <w:delText>the</w:delText>
        </w:r>
        <w:r w:rsidR="004C6DFB" w:rsidDel="00A61FE4">
          <w:delText xml:space="preserve"> </w:delText>
        </w:r>
        <w:r w:rsidRPr="007E181A" w:rsidDel="00A61FE4">
          <w:delText>local</w:delText>
        </w:r>
        <w:r w:rsidR="004C6DFB" w:rsidDel="00A61FE4">
          <w:delText xml:space="preserve"> </w:delText>
        </w:r>
        <w:r w:rsidRPr="007E181A" w:rsidDel="00A61FE4">
          <w:delText>computer</w:delText>
        </w:r>
        <w:r w:rsidR="00383F26" w:rsidDel="00A61FE4">
          <w:delText>.</w:delText>
        </w:r>
        <w:r w:rsidR="004C6DFB" w:rsidDel="00A61FE4">
          <w:delText xml:space="preserve"> </w:delText>
        </w:r>
        <w:r w:rsidR="00383F26" w:rsidDel="00A61FE4">
          <w:delText>B</w:delText>
        </w:r>
        <w:r w:rsidRPr="007E181A" w:rsidDel="00A61FE4">
          <w:delText>y</w:delText>
        </w:r>
        <w:r w:rsidR="004C6DFB" w:rsidDel="00A61FE4">
          <w:delText xml:space="preserve"> </w:delText>
        </w:r>
        <w:r w:rsidRPr="007E181A" w:rsidDel="00A61FE4">
          <w:delText>default,</w:delText>
        </w:r>
        <w:r w:rsidR="004C6DFB" w:rsidDel="00A61FE4">
          <w:delText xml:space="preserve"> </w:delText>
        </w:r>
        <w:r w:rsidRPr="007E181A" w:rsidDel="00A61FE4">
          <w:delText>locally</w:delText>
        </w:r>
        <w:r w:rsidR="004C6DFB" w:rsidDel="00A61FE4">
          <w:delText xml:space="preserve"> </w:delText>
        </w:r>
        <w:r w:rsidRPr="007E181A" w:rsidDel="00A61FE4">
          <w:delText>installed</w:delText>
        </w:r>
        <w:r w:rsidR="004C6DFB" w:rsidDel="00A61FE4">
          <w:delText xml:space="preserve"> </w:delText>
        </w:r>
        <w:r w:rsidRPr="007E181A" w:rsidDel="00A61FE4">
          <w:delText>programs</w:delText>
        </w:r>
        <w:r w:rsidR="004C6DFB" w:rsidDel="00A61FE4">
          <w:delText xml:space="preserve"> </w:delText>
        </w:r>
        <w:r w:rsidRPr="007E181A" w:rsidDel="00A61FE4">
          <w:delText>are</w:delText>
        </w:r>
        <w:r w:rsidR="004C6DFB" w:rsidDel="00A61FE4">
          <w:delText xml:space="preserve"> </w:delText>
        </w:r>
        <w:r w:rsidRPr="007E181A" w:rsidDel="00A61FE4">
          <w:delText>part</w:delText>
        </w:r>
        <w:r w:rsidR="004C6DFB" w:rsidDel="00A61FE4">
          <w:delText xml:space="preserve"> </w:delText>
        </w:r>
        <w:r w:rsidRPr="007E181A" w:rsidDel="00A61FE4">
          <w:delText>of</w:delText>
        </w:r>
        <w:r w:rsidR="004C6DFB" w:rsidDel="00A61FE4">
          <w:delText xml:space="preserve"> </w:delText>
        </w:r>
        <w:r w:rsidRPr="007E181A" w:rsidDel="00A61FE4">
          <w:delText>the</w:delText>
        </w:r>
        <w:r w:rsidR="004C6DFB" w:rsidDel="00A61FE4">
          <w:delText xml:space="preserve"> </w:delText>
        </w:r>
        <w:r w:rsidRPr="007E181A" w:rsidDel="00A61FE4">
          <w:delText>trusted</w:delText>
        </w:r>
        <w:r w:rsidR="004C6DFB" w:rsidDel="00A61FE4">
          <w:delText xml:space="preserve"> </w:delText>
        </w:r>
        <w:r w:rsidRPr="007E181A" w:rsidDel="00A61FE4">
          <w:delText>zone</w:delText>
        </w:r>
        <w:r w:rsidR="004C6DFB" w:rsidDel="00A61FE4">
          <w:delText xml:space="preserve"> </w:delText>
        </w:r>
        <w:r w:rsidRPr="007E181A" w:rsidDel="00A61FE4">
          <w:delText>and</w:delText>
        </w:r>
        <w:r w:rsidR="004C6DFB" w:rsidDel="00A61FE4">
          <w:delText xml:space="preserve"> </w:delText>
        </w:r>
        <w:r w:rsidRPr="007E181A" w:rsidDel="00A61FE4">
          <w:delText>have</w:delText>
        </w:r>
        <w:r w:rsidR="004C6DFB" w:rsidDel="00A61FE4">
          <w:delText xml:space="preserve"> </w:delText>
        </w:r>
        <w:r w:rsidRPr="007E181A" w:rsidDel="00A61FE4">
          <w:delText>appropriate</w:delText>
        </w:r>
        <w:r w:rsidR="004C6DFB" w:rsidDel="00A61FE4">
          <w:delText xml:space="preserve"> </w:delText>
        </w:r>
        <w:r w:rsidRPr="007E181A" w:rsidDel="00A61FE4">
          <w:delText>permissions</w:delText>
        </w:r>
        <w:r w:rsidR="004C6DFB" w:rsidDel="00A61FE4">
          <w:delText xml:space="preserve"> </w:delText>
        </w:r>
        <w:r w:rsidRPr="007E181A" w:rsidDel="00A61FE4">
          <w:delText>granted.</w:delText>
        </w:r>
        <w:r w:rsidR="004C6DFB" w:rsidDel="00A61FE4">
          <w:delText xml:space="preserve"> </w:delText>
        </w:r>
        <w:r w:rsidRPr="007E181A" w:rsidDel="00A61FE4">
          <w:delText>Programs</w:delText>
        </w:r>
        <w:r w:rsidR="004C6DFB" w:rsidDel="00A61FE4">
          <w:delText xml:space="preserve"> </w:delText>
        </w:r>
        <w:r w:rsidRPr="007E181A" w:rsidDel="00A61FE4">
          <w:delText>run</w:delText>
        </w:r>
        <w:r w:rsidR="004C6DFB" w:rsidDel="00A61FE4">
          <w:delText xml:space="preserve"> </w:delText>
        </w:r>
        <w:r w:rsidRPr="007E181A" w:rsidDel="00A61FE4">
          <w:delText>from</w:delText>
        </w:r>
        <w:r w:rsidR="004C6DFB" w:rsidDel="00A61FE4">
          <w:delText xml:space="preserve"> </w:delText>
        </w:r>
        <w:r w:rsidRPr="007E181A" w:rsidDel="00A61FE4">
          <w:delText>a</w:delText>
        </w:r>
        <w:r w:rsidR="004C6DFB" w:rsidDel="00A61FE4">
          <w:delText xml:space="preserve"> </w:delText>
        </w:r>
        <w:r w:rsidRPr="007E181A" w:rsidDel="00A61FE4">
          <w:delText>remote</w:delText>
        </w:r>
        <w:r w:rsidR="004C6DFB" w:rsidDel="00A61FE4">
          <w:delText xml:space="preserve"> </w:delText>
        </w:r>
        <w:r w:rsidRPr="007E181A" w:rsidDel="00A61FE4">
          <w:delText>location</w:delText>
        </w:r>
        <w:r w:rsidR="004C6DFB" w:rsidDel="00A61FE4">
          <w:delText xml:space="preserve"> </w:delText>
        </w:r>
        <w:r w:rsidRPr="007E181A" w:rsidDel="00A61FE4">
          <w:delText>will</w:delText>
        </w:r>
        <w:r w:rsidR="004C6DFB" w:rsidDel="00A61FE4">
          <w:delText xml:space="preserve"> </w:delText>
        </w:r>
        <w:r w:rsidRPr="007E181A" w:rsidDel="00A61FE4">
          <w:delText>need</w:delText>
        </w:r>
        <w:r w:rsidR="004C6DFB" w:rsidDel="00A61FE4">
          <w:delText xml:space="preserve"> </w:delText>
        </w:r>
        <w:r w:rsidRPr="007E181A" w:rsidDel="00A61FE4">
          <w:delText>to</w:delText>
        </w:r>
        <w:r w:rsidR="004C6DFB" w:rsidDel="00A61FE4">
          <w:delText xml:space="preserve"> </w:delText>
        </w:r>
        <w:r w:rsidRPr="007E181A" w:rsidDel="00A61FE4">
          <w:delText>be</w:delText>
        </w:r>
        <w:r w:rsidR="004C6DFB" w:rsidDel="00A61FE4">
          <w:delText xml:space="preserve"> </w:delText>
        </w:r>
        <w:r w:rsidRPr="007E181A" w:rsidDel="00A61FE4">
          <w:delText>explicitly</w:delText>
        </w:r>
        <w:r w:rsidR="004C6DFB" w:rsidDel="00A61FE4">
          <w:delText xml:space="preserve"> </w:delText>
        </w:r>
        <w:r w:rsidRPr="007E181A" w:rsidDel="00A61FE4">
          <w:delText>granted</w:delText>
        </w:r>
        <w:r w:rsidR="004C6DFB" w:rsidDel="00A61FE4">
          <w:delText xml:space="preserve"> </w:delText>
        </w:r>
        <w:r w:rsidRPr="007E181A" w:rsidDel="00A61FE4">
          <w:delText>such</w:delText>
        </w:r>
        <w:r w:rsidR="004C6DFB" w:rsidDel="00A61FE4">
          <w:delText xml:space="preserve"> </w:delText>
        </w:r>
        <w:r w:rsidRPr="007E181A" w:rsidDel="00A61FE4">
          <w:delText>a</w:delText>
        </w:r>
        <w:r w:rsidR="004C6DFB" w:rsidDel="00A61FE4">
          <w:delText xml:space="preserve"> </w:delText>
        </w:r>
        <w:r w:rsidRPr="007E181A" w:rsidDel="00A61FE4">
          <w:delText>right.</w:delText>
        </w:r>
      </w:del>
    </w:p>
    <w:p w14:paraId="3A6475C9" w14:textId="4F274EDD" w:rsidR="00DE37D5" w:rsidRPr="007E181A" w:rsidRDefault="00DE37D5" w:rsidP="004735DE">
      <w:pPr>
        <w:pStyle w:val="CHAPBMPD"/>
      </w:pPr>
      <w:r w:rsidRPr="00DE37D5">
        <w:t>***</w:t>
      </w:r>
      <w:r w:rsidR="00480E4A">
        <w:t>COMP:</w:t>
      </w:r>
      <w:r w:rsidR="004C6DFB">
        <w:t xml:space="preserve"> </w:t>
      </w:r>
      <w:r w:rsidR="00480E4A">
        <w:t>Insert</w:t>
      </w:r>
      <w:r w:rsidR="004C6DFB">
        <w:t xml:space="preserve"> </w:t>
      </w:r>
      <w:r w:rsidR="00480E4A">
        <w:t>“Begin</w:t>
      </w:r>
      <w:r w:rsidR="004C6DFB">
        <w:t xml:space="preserve"> </w:t>
      </w:r>
      <w:r w:rsidR="00480E4A">
        <w:t>2.0”</w:t>
      </w:r>
      <w:r w:rsidR="004C6DFB">
        <w:t xml:space="preserve"> </w:t>
      </w:r>
      <w:r w:rsidR="007E3F3C">
        <w:t>tab</w:t>
      </w:r>
    </w:p>
    <w:p w14:paraId="3B0781CD" w14:textId="00EE7F19" w:rsidR="0079423A" w:rsidRPr="007E181A" w:rsidRDefault="00AA6FE6" w:rsidP="00C172F0">
      <w:pPr>
        <w:pStyle w:val="H2"/>
      </w:pPr>
      <w:bookmarkStart w:id="67" w:name="_Toc37532937"/>
      <w:r w:rsidRPr="007E181A">
        <w:lastRenderedPageBreak/>
        <w:t>Reflection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Types</w:t>
      </w:r>
      <w:bookmarkEnd w:id="67"/>
    </w:p>
    <w:p w14:paraId="2A0B70E3" w14:textId="40076E54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r w:rsidRPr="007E181A">
        <w:t>introduction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version</w:t>
      </w:r>
      <w:r w:rsidR="004C6DFB">
        <w:t xml:space="preserve"> </w:t>
      </w:r>
      <w:r w:rsidRPr="007E181A">
        <w:t>2.0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="00FB4C9B" w:rsidRPr="00FB4C9B">
        <w:t>Common</w:t>
      </w:r>
      <w:r w:rsidR="004C6DFB">
        <w:t xml:space="preserve"> </w:t>
      </w:r>
      <w:r w:rsidR="00FB4C9B" w:rsidRPr="00FB4C9B">
        <w:t>Language</w:t>
      </w:r>
      <w:r w:rsidR="004C6DFB">
        <w:t xml:space="preserve"> </w:t>
      </w:r>
      <w:r w:rsidR="00FB4C9B" w:rsidRPr="00FB4C9B">
        <w:t>Runtime</w:t>
      </w:r>
      <w:r w:rsidR="004C6DFB">
        <w:t xml:space="preserve"> </w:t>
      </w:r>
      <w:r w:rsidR="00FB4C9B">
        <w:t>(</w:t>
      </w:r>
      <w:r w:rsidRPr="007E181A">
        <w:t>CLR</w:t>
      </w:r>
      <w:r w:rsidR="00FB4C9B">
        <w:t>)</w:t>
      </w:r>
      <w:r w:rsidR="004C6DFB">
        <w:t xml:space="preserve"> </w:t>
      </w:r>
      <w:r w:rsidRPr="007E181A">
        <w:t>necessitated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features.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generics</w:t>
      </w:r>
      <w:r w:rsidR="004C6DFB">
        <w:t xml:space="preserve"> </w:t>
      </w:r>
      <w:r w:rsidRPr="007E181A">
        <w:t>determines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contains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arguments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may</w:t>
      </w:r>
      <w:r w:rsidR="004C6DFB">
        <w:t xml:space="preserve"> </w:t>
      </w:r>
      <w:r w:rsidRPr="007E181A">
        <w:t>include.</w:t>
      </w:r>
    </w:p>
    <w:p w14:paraId="13F67F06" w14:textId="779DC1E9" w:rsidR="0079423A" w:rsidRPr="007E181A" w:rsidRDefault="00AA6FE6" w:rsidP="00E83798">
      <w:pPr>
        <w:pStyle w:val="H3"/>
      </w:pPr>
      <w:bookmarkStart w:id="68" w:name="_Toc37532938"/>
      <w:r w:rsidRPr="007E181A">
        <w:t>Determining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</w:t>
      </w:r>
      <w:bookmarkEnd w:id="68"/>
    </w:p>
    <w:p w14:paraId="7273B263" w14:textId="2EBC26E3" w:rsidR="0079423A" w:rsidRPr="007E181A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way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typeof</w:t>
      </w:r>
      <w:proofErr w:type="spellEnd"/>
      <w:r w:rsidR="004C6DFB">
        <w:t xml:space="preserve"> </w:t>
      </w:r>
      <w:r w:rsidRPr="007E181A">
        <w:t>operator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non</w:t>
      </w:r>
      <w:ins w:id="69" w:author="Kevin" w:date="2020-03-22T16:21:00Z">
        <w:r w:rsidR="000754C1">
          <w:t>-</w:t>
        </w:r>
      </w:ins>
      <w:r w:rsidRPr="007E181A">
        <w:t>generic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retrieve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Pr="007E181A">
        <w:t>,</w:t>
      </w:r>
      <w:r w:rsidR="004C6DFB">
        <w:t xml:space="preserve"> </w:t>
      </w:r>
      <w:r w:rsidR="00383F26">
        <w:t>so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typeof</w:t>
      </w:r>
      <w:proofErr w:type="spellEnd"/>
      <w:r w:rsidR="004C6DFB">
        <w:t xml:space="preserve"> </w:t>
      </w:r>
      <w:r w:rsidRPr="007E181A">
        <w:t>operator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method.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18.4</w:t>
      </w:r>
      <w:r w:rsidR="004C6DFB">
        <w:t xml:space="preserve"> </w:t>
      </w:r>
      <w:r w:rsidRPr="007E181A">
        <w:t>applies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typeof</w:t>
      </w:r>
      <w:proofErr w:type="spellEnd"/>
      <w:r w:rsidR="004C6DFB">
        <w:t xml:space="preserve"> </w:t>
      </w:r>
      <w:r w:rsidRPr="007E181A">
        <w:t>operator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Add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Stack</w:t>
      </w:r>
      <w:r w:rsidR="004C6DFB">
        <w:t xml:space="preserve"> </w:t>
      </w:r>
      <w:r w:rsidRPr="007E181A">
        <w:t>class.</w:t>
      </w:r>
    </w:p>
    <w:p w14:paraId="5B8F7C6B" w14:textId="1F3CB635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18.4:</w:t>
      </w:r>
      <w:r w:rsidR="00AA6FE6" w:rsidRPr="007E181A">
        <w:t> </w:t>
      </w:r>
      <w:r w:rsidR="00AA6FE6" w:rsidRPr="007E181A">
        <w:t>Declaring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E83798">
        <w:rPr>
          <w:rStyle w:val="CITchapbm"/>
        </w:rPr>
        <w:t>Stack&lt;T&gt;</w:t>
      </w:r>
      <w:r w:rsidR="004C6DFB">
        <w:t xml:space="preserve"> </w:t>
      </w:r>
      <w:r w:rsidR="00AA6FE6" w:rsidRPr="007E181A">
        <w:t>Class</w:t>
      </w:r>
    </w:p>
    <w:p w14:paraId="2AA509D6" w14:textId="2357FE45" w:rsidR="0079423A" w:rsidRPr="007E181A" w:rsidRDefault="00AA6FE6" w:rsidP="00C172F0">
      <w:pPr>
        <w:pStyle w:val="CDTFIRST"/>
      </w:pPr>
      <w:r w:rsidRPr="007E181A">
        <w:rPr>
          <w:rStyle w:val="CPKeyword"/>
        </w:rPr>
        <w:t>public</w:t>
      </w:r>
      <w:r w:rsidR="004C6DFB">
        <w:rPr>
          <w:rStyle w:val="CPKeyword"/>
        </w:rPr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Stack&lt;T&gt;</w:t>
      </w:r>
    </w:p>
    <w:p w14:paraId="18771EFA" w14:textId="77777777" w:rsidR="0079423A" w:rsidRPr="007E181A" w:rsidRDefault="00AA6FE6" w:rsidP="00C172F0">
      <w:pPr>
        <w:pStyle w:val="CDTMID"/>
      </w:pPr>
      <w:r w:rsidRPr="007E181A">
        <w:t>{</w:t>
      </w:r>
    </w:p>
    <w:p w14:paraId="2CEC1432" w14:textId="0F11E68F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77CF7E8E" w14:textId="225C69C5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rPr>
          <w:rStyle w:val="CPKeyword"/>
        </w:rPr>
        <w:t>public</w:t>
      </w:r>
      <w:r>
        <w:rPr>
          <w:rStyle w:val="CPKeyword"/>
        </w:rP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gramStart"/>
      <w:r w:rsidR="00AA6FE6" w:rsidRPr="007E181A">
        <w:t>Add(</w:t>
      </w:r>
      <w:proofErr w:type="gramEnd"/>
      <w:r w:rsidR="00AA6FE6" w:rsidRPr="007E181A">
        <w:t>T</w:t>
      </w:r>
      <w:r>
        <w:t xml:space="preserve"> </w:t>
      </w:r>
      <w:proofErr w:type="spellStart"/>
      <w:r w:rsidR="00AA6FE6" w:rsidRPr="007E181A">
        <w:t>i</w:t>
      </w:r>
      <w:proofErr w:type="spellEnd"/>
      <w:r w:rsidR="00AA6FE6" w:rsidRPr="007E181A">
        <w:t>)</w:t>
      </w:r>
    </w:p>
    <w:p w14:paraId="6E36F6DC" w14:textId="6497850A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t>{</w:t>
      </w:r>
    </w:p>
    <w:p w14:paraId="4DA937B4" w14:textId="39E8E38A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6FCACFE0" w14:textId="4881BD62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t>Type</w:t>
      </w:r>
      <w:r>
        <w:t xml:space="preserve"> </w:t>
      </w:r>
      <w:r w:rsidR="00AA6FE6" w:rsidRPr="007E181A">
        <w:t>t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(T);</w:t>
      </w:r>
    </w:p>
    <w:p w14:paraId="5295BC42" w14:textId="08031A09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556421CB" w14:textId="0FA4D681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t>}</w:t>
      </w:r>
    </w:p>
    <w:p w14:paraId="7D713F36" w14:textId="66A1D730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7C92EBFB" w14:textId="77777777" w:rsidR="0079423A" w:rsidRPr="007E181A" w:rsidRDefault="00AA6FE6" w:rsidP="00C172F0">
      <w:pPr>
        <w:pStyle w:val="CDTLAST"/>
      </w:pPr>
      <w:r w:rsidRPr="007E181A">
        <w:t>}</w:t>
      </w:r>
    </w:p>
    <w:p w14:paraId="2B73F5A5" w14:textId="05BF42D6" w:rsidR="0079423A" w:rsidRPr="007E181A" w:rsidRDefault="00AA6FE6" w:rsidP="00C172F0">
      <w:pPr>
        <w:pStyle w:val="CHAPBM"/>
      </w:pPr>
      <w:r w:rsidRPr="007E181A">
        <w:t>Once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Type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may</w:t>
      </w:r>
      <w:r w:rsidR="004C6DFB">
        <w:t xml:space="preserve"> </w:t>
      </w:r>
      <w:r w:rsidRPr="007E181A">
        <w:t>then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itself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determine</w:t>
      </w:r>
      <w:r w:rsidR="004C6DFB">
        <w:t xml:space="preserve"> </w:t>
      </w:r>
      <w:r w:rsidRPr="007E181A">
        <w:t>its</w:t>
      </w:r>
      <w:r w:rsidR="004C6DFB">
        <w:t xml:space="preserve"> </w:t>
      </w:r>
      <w:r w:rsidRPr="007E181A">
        <w:t>behavior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tailor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Add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specific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effectively.</w:t>
      </w:r>
    </w:p>
    <w:p w14:paraId="1AA37F5B" w14:textId="0058B418" w:rsidR="0079423A" w:rsidRPr="007E181A" w:rsidRDefault="00AA6FE6" w:rsidP="00E83798">
      <w:pPr>
        <w:pStyle w:val="H3"/>
      </w:pPr>
      <w:bookmarkStart w:id="70" w:name="_Toc37532939"/>
      <w:r w:rsidRPr="007E181A">
        <w:t>Determining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Supports</w:t>
      </w:r>
      <w:r w:rsidR="004C6DFB">
        <w:t xml:space="preserve"> </w:t>
      </w:r>
      <w:r w:rsidRPr="007E181A">
        <w:t>Generics</w:t>
      </w:r>
      <w:bookmarkEnd w:id="70"/>
    </w:p>
    <w:p w14:paraId="0D597352" w14:textId="4C304B10" w:rsidR="0079423A" w:rsidRPr="007E181A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version</w:t>
      </w:r>
      <w:r w:rsidR="004C6DFB">
        <w:t xml:space="preserve"> </w:t>
      </w:r>
      <w:r w:rsidRPr="007E181A">
        <w:t>2.0</w:t>
      </w:r>
      <w:r w:rsidR="004C6DFB">
        <w:t xml:space="preserve"> </w:t>
      </w:r>
      <w:r w:rsidRPr="007E181A">
        <w:t>release</w:t>
      </w:r>
      <w:r w:rsidR="004C6DFB">
        <w:t xml:space="preserve"> </w:t>
      </w:r>
      <w:r w:rsidRPr="007E181A">
        <w:t>of</w:t>
      </w:r>
      <w:r w:rsidR="004C6DFB">
        <w:t xml:space="preserve"> </w:t>
      </w:r>
      <w:r w:rsidR="00443C19">
        <w:t>the</w:t>
      </w:r>
      <w:r w:rsidR="004C6DFB">
        <w:t xml:space="preserve"> </w:t>
      </w:r>
      <w:r w:rsidRPr="007E181A">
        <w:t>CLR,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handful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were</w:t>
      </w:r>
      <w:r w:rsidR="004C6DFB">
        <w:t xml:space="preserve"> </w:t>
      </w:r>
      <w:r w:rsidRPr="007E181A">
        <w:t>added</w:t>
      </w:r>
      <w:r w:rsidR="004C6DFB">
        <w:t xml:space="preserve"> </w:t>
      </w:r>
      <w:r w:rsidR="00383F26">
        <w:t>that</w:t>
      </w:r>
      <w:r w:rsidR="004C6DFB">
        <w:t xml:space="preserve"> </w:t>
      </w:r>
      <w:r w:rsidRPr="007E181A">
        <w:t>determine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given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supports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arguments.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argument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supplied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instantiated.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determine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contains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yet</w:t>
      </w:r>
      <w:r w:rsidR="004C6DFB">
        <w:t xml:space="preserve"> </w:t>
      </w:r>
      <w:r w:rsidRPr="007E181A">
        <w:t>been</w:t>
      </w:r>
      <w:r w:rsidR="004C6DFB">
        <w:t xml:space="preserve"> </w:t>
      </w:r>
      <w:r w:rsidRPr="007E181A">
        <w:t>set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querying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Type.ContainsGenericParameters</w:t>
      </w:r>
      <w:proofErr w:type="spellEnd"/>
      <w:r w:rsidR="004C6DFB">
        <w:t xml:space="preserve"> </w:t>
      </w:r>
      <w:r w:rsidRPr="007E181A">
        <w:t>property,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demonstrated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18.5</w:t>
      </w:r>
      <w:r w:rsidR="00160DC9" w:rsidRPr="007E181A">
        <w:t>.</w:t>
      </w:r>
    </w:p>
    <w:p w14:paraId="3BA9B92D" w14:textId="7C2EC47E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18.5:</w:t>
      </w:r>
      <w:r w:rsidR="00AA6FE6" w:rsidRPr="007E181A">
        <w:t> </w:t>
      </w:r>
      <w:r w:rsidR="00AA6FE6" w:rsidRPr="007E181A">
        <w:t>Reflection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Generics</w:t>
      </w:r>
    </w:p>
    <w:p w14:paraId="7931C983" w14:textId="73CFB29E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060CA273" w14:textId="77777777" w:rsidR="0079423A" w:rsidRPr="007E181A" w:rsidRDefault="0079423A" w:rsidP="00C172F0">
      <w:pPr>
        <w:pStyle w:val="CDTMID"/>
      </w:pPr>
    </w:p>
    <w:p w14:paraId="2DC0D2FF" w14:textId="243B8873" w:rsidR="0079423A" w:rsidRPr="007E181A" w:rsidRDefault="00AA6FE6" w:rsidP="00C172F0">
      <w:pPr>
        <w:pStyle w:val="CDTMID"/>
      </w:pPr>
      <w:r w:rsidRPr="007E181A">
        <w:rPr>
          <w:rStyle w:val="CPKeyword"/>
        </w:rPr>
        <w:lastRenderedPageBreak/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596B4379" w14:textId="77777777" w:rsidR="0079423A" w:rsidRPr="007E181A" w:rsidRDefault="00AA6FE6" w:rsidP="00C172F0">
      <w:pPr>
        <w:pStyle w:val="CDTMID"/>
      </w:pPr>
      <w:r w:rsidRPr="007E181A">
        <w:t>{</w:t>
      </w:r>
    </w:p>
    <w:p w14:paraId="030853B3" w14:textId="3F1E1F01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gramStart"/>
      <w:r w:rsidR="00AA6FE6" w:rsidRPr="007E181A">
        <w:t>Main(</w:t>
      </w:r>
      <w:proofErr w:type="gramEnd"/>
      <w:r w:rsidR="00AA6FE6" w:rsidRPr="007E181A">
        <w:t>)</w:t>
      </w:r>
    </w:p>
    <w:p w14:paraId="717FAC3A" w14:textId="67AE0A9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49FF21BC" w14:textId="5F9C6EE4" w:rsidR="0079423A" w:rsidRPr="007E181A" w:rsidDel="000754C1" w:rsidRDefault="004C6DFB" w:rsidP="00C172F0">
      <w:pPr>
        <w:pStyle w:val="CDTMID"/>
        <w:rPr>
          <w:del w:id="71" w:author="Kevin" w:date="2020-03-22T16:23:00Z"/>
        </w:rPr>
      </w:pPr>
      <w:r>
        <w:t xml:space="preserve">      </w:t>
      </w:r>
      <w:r w:rsidR="00AA6FE6" w:rsidRPr="007E181A">
        <w:t>Type</w:t>
      </w:r>
      <w:r>
        <w:t xml:space="preserve"> </w:t>
      </w:r>
      <w:proofErr w:type="spellStart"/>
      <w:r w:rsidR="00AA6FE6" w:rsidRPr="007E181A">
        <w:t>type</w:t>
      </w:r>
      <w:proofErr w:type="spellEnd"/>
      <w:del w:id="72" w:author="Kevin" w:date="2020-03-22T16:23:00Z">
        <w:r w:rsidR="00AA6FE6" w:rsidRPr="007E181A" w:rsidDel="000754C1">
          <w:delText>;</w:delText>
        </w:r>
      </w:del>
    </w:p>
    <w:p w14:paraId="5BBE1305" w14:textId="1A45337C" w:rsidR="0079423A" w:rsidRPr="007E181A" w:rsidRDefault="004C6DFB" w:rsidP="00C172F0">
      <w:pPr>
        <w:pStyle w:val="CDTMID"/>
      </w:pPr>
      <w:del w:id="73" w:author="Kevin" w:date="2020-03-22T16:23:00Z">
        <w:r w:rsidDel="000754C1">
          <w:delText xml:space="preserve">      </w:delText>
        </w:r>
        <w:r w:rsidR="00AA6FE6" w:rsidRPr="007E181A" w:rsidDel="000754C1">
          <w:delText>type</w:delText>
        </w:r>
      </w:del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System.Nullable</w:t>
      </w:r>
      <w:proofErr w:type="spellEnd"/>
      <w:r w:rsidR="00AA6FE6" w:rsidRPr="007E181A">
        <w:t>&lt;&gt;);</w:t>
      </w:r>
    </w:p>
    <w:p w14:paraId="25EC8BF9" w14:textId="4A1612E5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type.ContainsGenericParameters</w:t>
      </w:r>
      <w:proofErr w:type="spellEnd"/>
      <w:proofErr w:type="gramEnd"/>
      <w:r w:rsidR="00AA6FE6" w:rsidRPr="007E181A">
        <w:t>);</w:t>
      </w:r>
    </w:p>
    <w:p w14:paraId="7EC28B2C" w14:textId="6488DC13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type.IsGenericType</w:t>
      </w:r>
      <w:proofErr w:type="spellEnd"/>
      <w:proofErr w:type="gramEnd"/>
      <w:r w:rsidR="00AA6FE6" w:rsidRPr="007E181A">
        <w:t>);</w:t>
      </w:r>
    </w:p>
    <w:p w14:paraId="08620E46" w14:textId="77777777" w:rsidR="0079423A" w:rsidRPr="007E181A" w:rsidRDefault="0079423A" w:rsidP="00C172F0">
      <w:pPr>
        <w:pStyle w:val="CDTMID"/>
      </w:pPr>
    </w:p>
    <w:p w14:paraId="34CA4D80" w14:textId="200757C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type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System.Nullable</w:t>
      </w:r>
      <w:proofErr w:type="spellEnd"/>
      <w:r w:rsidR="00AA6FE6" w:rsidRPr="007E181A">
        <w:t>&lt;</w:t>
      </w:r>
      <w:proofErr w:type="spellStart"/>
      <w:r w:rsidR="00AA6FE6" w:rsidRPr="007E181A">
        <w:t>DateTime</w:t>
      </w:r>
      <w:proofErr w:type="spellEnd"/>
      <w:r w:rsidR="00AA6FE6" w:rsidRPr="007E181A">
        <w:t>&gt;);</w:t>
      </w:r>
    </w:p>
    <w:p w14:paraId="500BF892" w14:textId="5B676427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del w:id="74" w:author="Mark Michaelis" w:date="2020-04-08T15:51:00Z">
        <w:r w:rsidR="00AA6FE6" w:rsidRPr="007E181A" w:rsidDel="008F7A82">
          <w:delText>!</w:delText>
        </w:r>
      </w:del>
      <w:proofErr w:type="gramStart"/>
      <w:r w:rsidR="00AA6FE6" w:rsidRPr="007E181A">
        <w:t>type.ContainsGenericParameters</w:t>
      </w:r>
      <w:proofErr w:type="spellEnd"/>
      <w:proofErr w:type="gramEnd"/>
      <w:r w:rsidR="00AA6FE6" w:rsidRPr="007E181A">
        <w:t>);</w:t>
      </w:r>
    </w:p>
    <w:p w14:paraId="764BE768" w14:textId="2CB4B77C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type.IsGenericType</w:t>
      </w:r>
      <w:proofErr w:type="spellEnd"/>
      <w:proofErr w:type="gramEnd"/>
      <w:r w:rsidR="00AA6FE6" w:rsidRPr="007E181A">
        <w:t>);</w:t>
      </w:r>
    </w:p>
    <w:p w14:paraId="58F96FF9" w14:textId="064D9DA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74499293" w14:textId="77777777" w:rsidR="0079423A" w:rsidRPr="007E181A" w:rsidRDefault="00AA6FE6" w:rsidP="00C172F0">
      <w:pPr>
        <w:pStyle w:val="CDTLAST"/>
      </w:pPr>
      <w:r w:rsidRPr="007E181A">
        <w:t>}</w:t>
      </w:r>
    </w:p>
    <w:p w14:paraId="4588F98D" w14:textId="10F68F8D" w:rsidR="0079423A" w:rsidRPr="007E181A" w:rsidRDefault="00C24AD7" w:rsidP="00C172F0">
      <w:pPr>
        <w:pStyle w:val="HEADFIRST"/>
      </w:pPr>
      <w:r>
        <w:t>Output</w:t>
      </w:r>
      <w:r w:rsidR="004C6DFB">
        <w:t xml:space="preserve"> </w:t>
      </w:r>
      <w:r>
        <w:t>18.</w:t>
      </w:r>
      <w:r w:rsidR="00AA6FE6" w:rsidRPr="007E181A">
        <w:t>3</w:t>
      </w:r>
      <w:r w:rsidR="004C6DFB">
        <w:t xml:space="preserve"> </w:t>
      </w:r>
      <w:r w:rsidR="00AA6FE6" w:rsidRPr="007E181A">
        <w:t>shows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results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18.5</w:t>
      </w:r>
      <w:r w:rsidR="00160DC9" w:rsidRPr="007E181A">
        <w:t>.</w:t>
      </w:r>
    </w:p>
    <w:p w14:paraId="7D90DF45" w14:textId="18CD6716" w:rsidR="0079423A" w:rsidRPr="007E181A" w:rsidRDefault="0079423A" w:rsidP="00C172F0">
      <w:pPr>
        <w:pStyle w:val="OUTPUTLAS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EC2083" w14:paraId="65F8B7CE" w14:textId="77777777" w:rsidTr="00DC44F7">
        <w:tc>
          <w:tcPr>
            <w:tcW w:w="7010" w:type="dxa"/>
            <w:shd w:val="clear" w:color="auto" w:fill="auto"/>
          </w:tcPr>
          <w:p w14:paraId="6F1078D7" w14:textId="108DF21B" w:rsidR="00EC2083" w:rsidRPr="00336E94" w:rsidRDefault="00EC2083" w:rsidP="00DC44F7">
            <w:pPr>
              <w:pStyle w:val="OUTPUTTTLNUM"/>
              <w:rPr>
                <w:rFonts w:hint="eastAsia"/>
              </w:rPr>
            </w:pPr>
            <w:r>
              <w:t>Output 18.</w:t>
            </w:r>
            <w:r w:rsidRPr="007E181A">
              <w:t>3</w:t>
            </w:r>
          </w:p>
        </w:tc>
      </w:tr>
      <w:tr w:rsidR="00EC2083" w14:paraId="1E330E89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75AD196C" w14:textId="77777777" w:rsidR="00EC2083" w:rsidRPr="007E181A" w:rsidRDefault="00EC2083" w:rsidP="00EC2083">
            <w:pPr>
              <w:pStyle w:val="OUTPUTFIRST"/>
            </w:pPr>
            <w:r w:rsidRPr="007E181A">
              <w:t>True</w:t>
            </w:r>
          </w:p>
          <w:p w14:paraId="0CB52A84" w14:textId="77777777" w:rsidR="00EC2083" w:rsidRPr="007E181A" w:rsidRDefault="00EC2083" w:rsidP="00EC2083">
            <w:pPr>
              <w:pStyle w:val="OUTPUTMID"/>
            </w:pPr>
            <w:r w:rsidRPr="007E181A">
              <w:t>True</w:t>
            </w:r>
          </w:p>
          <w:p w14:paraId="1D2CBB2F" w14:textId="77777777" w:rsidR="00EC2083" w:rsidRPr="007E181A" w:rsidRDefault="00EC2083" w:rsidP="00EC2083">
            <w:pPr>
              <w:pStyle w:val="OUTPUTMID"/>
            </w:pPr>
            <w:del w:id="75" w:author="Mark Michaelis" w:date="2020-04-08T15:51:00Z">
              <w:r w:rsidRPr="007E181A" w:rsidDel="008F7A82">
                <w:delText>True</w:delText>
              </w:r>
            </w:del>
            <w:ins w:id="76" w:author="Mark Michaelis" w:date="2020-04-08T15:51:00Z">
              <w:r>
                <w:t>False</w:t>
              </w:r>
            </w:ins>
          </w:p>
          <w:p w14:paraId="656992D6" w14:textId="5815BA83" w:rsidR="00EC2083" w:rsidRDefault="00EC2083" w:rsidP="00EC2083">
            <w:pPr>
              <w:pStyle w:val="OUTPUTLAST"/>
              <w:rPr>
                <w:rStyle w:val="E1"/>
              </w:rPr>
            </w:pPr>
            <w:r w:rsidRPr="007E181A">
              <w:t>True</w:t>
            </w:r>
          </w:p>
        </w:tc>
      </w:tr>
    </w:tbl>
    <w:p w14:paraId="28E4DD74" w14:textId="77777777" w:rsidR="00EC2083" w:rsidRPr="007E181A" w:rsidRDefault="00EC2083" w:rsidP="00C172F0">
      <w:pPr>
        <w:pStyle w:val="CHAPBM"/>
      </w:pPr>
    </w:p>
    <w:p w14:paraId="39D2449D" w14:textId="07281CC8" w:rsidR="0079423A" w:rsidRPr="007E181A" w:rsidRDefault="00AA6FE6" w:rsidP="00C172F0">
      <w:pPr>
        <w:pStyle w:val="CHAPBM"/>
      </w:pPr>
      <w:proofErr w:type="spellStart"/>
      <w:r w:rsidRPr="00A14E35">
        <w:rPr>
          <w:rStyle w:val="CITchapbm"/>
        </w:rPr>
        <w:t>Type.IsGenericType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Boolean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evaluates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generic.</w:t>
      </w:r>
    </w:p>
    <w:p w14:paraId="529F2043" w14:textId="4D4A5D4E" w:rsidR="0079423A" w:rsidRPr="007E181A" w:rsidRDefault="00AA6FE6" w:rsidP="00E83798">
      <w:pPr>
        <w:pStyle w:val="H3"/>
      </w:pPr>
      <w:bookmarkStart w:id="77" w:name="_Toc37532940"/>
      <w:r w:rsidRPr="007E181A">
        <w:t>Obtaining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Method</w:t>
      </w:r>
      <w:bookmarkEnd w:id="77"/>
    </w:p>
    <w:p w14:paraId="3DA59364" w14:textId="01819590" w:rsidR="0079423A" w:rsidRPr="007E181A" w:rsidRDefault="00AA6FE6" w:rsidP="00C172F0">
      <w:pPr>
        <w:pStyle w:val="HEADFIRST"/>
      </w:pP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obtain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arguments,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parameters,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calling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GetGenericArguments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method.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array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="004C6DFB">
        <w:t xml:space="preserve"> </w:t>
      </w:r>
      <w:r w:rsidRPr="007E181A">
        <w:t>instances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corresponds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order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declared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class.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18.6</w:t>
      </w:r>
      <w:r w:rsidR="004C6DFB">
        <w:t xml:space="preserve"> </w:t>
      </w:r>
      <w:r w:rsidRPr="007E181A">
        <w:t>reflects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obtains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parameter</w:t>
      </w:r>
      <w:r w:rsidR="00383F26">
        <w:t>;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r w:rsidRPr="007E181A">
        <w:t>4</w:t>
      </w:r>
      <w:r w:rsidR="004C6DFB">
        <w:t xml:space="preserve"> </w:t>
      </w:r>
      <w:r w:rsidRPr="007E181A">
        <w:t>shows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results.</w:t>
      </w:r>
    </w:p>
    <w:p w14:paraId="14143022" w14:textId="3016E847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18.6:</w:t>
      </w:r>
      <w:r w:rsidR="00AA6FE6" w:rsidRPr="007E181A">
        <w:t> </w:t>
      </w:r>
      <w:r w:rsidR="00AA6FE6" w:rsidRPr="007E181A">
        <w:t>Using</w:t>
      </w:r>
      <w:r w:rsidR="004C6DFB">
        <w:t xml:space="preserve"> </w:t>
      </w:r>
      <w:r w:rsidR="00AA6FE6" w:rsidRPr="007E181A">
        <w:t>Reflection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Generic</w:t>
      </w:r>
      <w:r w:rsidR="004C6DFB">
        <w:t xml:space="preserve"> </w:t>
      </w:r>
      <w:r w:rsidR="00AA6FE6" w:rsidRPr="007E181A">
        <w:t>Types</w:t>
      </w:r>
    </w:p>
    <w:p w14:paraId="658742CB" w14:textId="2FB3E9BA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111A59AA" w14:textId="21238526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System.Collections.Generic</w:t>
      </w:r>
      <w:proofErr w:type="spellEnd"/>
      <w:proofErr w:type="gramEnd"/>
      <w:r w:rsidRPr="007E181A">
        <w:t>;</w:t>
      </w:r>
    </w:p>
    <w:p w14:paraId="3AEE8229" w14:textId="77777777" w:rsidR="0079423A" w:rsidRPr="007E181A" w:rsidRDefault="0079423A" w:rsidP="00C172F0">
      <w:pPr>
        <w:pStyle w:val="CDTMID"/>
      </w:pPr>
    </w:p>
    <w:p w14:paraId="6B042999" w14:textId="2E87CF53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partial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19BCB018" w14:textId="77777777" w:rsidR="0079423A" w:rsidRPr="007E181A" w:rsidRDefault="00AA6FE6" w:rsidP="00C172F0">
      <w:pPr>
        <w:pStyle w:val="CDTMID"/>
      </w:pPr>
      <w:r w:rsidRPr="007E181A">
        <w:t>{</w:t>
      </w:r>
    </w:p>
    <w:p w14:paraId="76BC5691" w14:textId="2B9EE1E8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gramStart"/>
      <w:r w:rsidR="00AA6FE6" w:rsidRPr="007E181A">
        <w:t>Main(</w:t>
      </w:r>
      <w:proofErr w:type="gramEnd"/>
      <w:r w:rsidR="00AA6FE6" w:rsidRPr="007E181A">
        <w:t>)</w:t>
      </w:r>
    </w:p>
    <w:p w14:paraId="3251EE50" w14:textId="2C634F5B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0C3053CC" w14:textId="77777777" w:rsidR="0079423A" w:rsidRPr="007E181A" w:rsidRDefault="0079423A" w:rsidP="00C172F0">
      <w:pPr>
        <w:pStyle w:val="CDTMID"/>
      </w:pPr>
    </w:p>
    <w:p w14:paraId="350B7FB1" w14:textId="05B4AFF9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Stack&lt;</w:t>
      </w:r>
      <w:r w:rsidR="00AA6FE6" w:rsidRPr="007E181A">
        <w:rPr>
          <w:rStyle w:val="CPKeyword"/>
        </w:rPr>
        <w:t>int</w:t>
      </w:r>
      <w:r w:rsidR="00AA6FE6" w:rsidRPr="007E181A">
        <w:t>&gt;</w:t>
      </w:r>
      <w:r>
        <w:t xml:space="preserve"> </w:t>
      </w:r>
      <w:r w:rsidR="00AA6FE6" w:rsidRPr="007E181A">
        <w:t>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r w:rsidR="00AA6FE6" w:rsidRPr="007E181A">
        <w:t>Stack&lt;</w:t>
      </w:r>
      <w:r w:rsidR="00AA6FE6" w:rsidRPr="007E181A">
        <w:rPr>
          <w:rStyle w:val="CPKeyword"/>
        </w:rPr>
        <w:t>int</w:t>
      </w:r>
      <w:proofErr w:type="gramStart"/>
      <w:r w:rsidR="00AA6FE6" w:rsidRPr="007E181A">
        <w:t>&gt;(</w:t>
      </w:r>
      <w:proofErr w:type="gramEnd"/>
      <w:r w:rsidR="00AA6FE6" w:rsidRPr="007E181A">
        <w:t>);</w:t>
      </w:r>
    </w:p>
    <w:p w14:paraId="152E8730" w14:textId="77777777" w:rsidR="0079423A" w:rsidRPr="007E181A" w:rsidRDefault="0079423A" w:rsidP="00C172F0">
      <w:pPr>
        <w:pStyle w:val="CDTMID"/>
      </w:pPr>
    </w:p>
    <w:p w14:paraId="350506C4" w14:textId="360B0294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Type</w:t>
      </w:r>
      <w:r>
        <w:t xml:space="preserve"> </w:t>
      </w:r>
      <w:r w:rsidR="00AA6FE6" w:rsidRPr="007E181A">
        <w:t>t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s.GetType</w:t>
      </w:r>
      <w:proofErr w:type="spellEnd"/>
      <w:proofErr w:type="gramEnd"/>
      <w:r w:rsidR="00AA6FE6" w:rsidRPr="007E181A">
        <w:t>();</w:t>
      </w:r>
    </w:p>
    <w:p w14:paraId="1CE16E3D" w14:textId="77777777" w:rsidR="0079423A" w:rsidRPr="007E181A" w:rsidRDefault="0079423A" w:rsidP="00C172F0">
      <w:pPr>
        <w:pStyle w:val="CDTMID"/>
      </w:pPr>
    </w:p>
    <w:p w14:paraId="0F4ED642" w14:textId="08B97495" w:rsidR="0079423A" w:rsidRPr="007E181A" w:rsidRDefault="004C6DFB" w:rsidP="00C172F0">
      <w:pPr>
        <w:pStyle w:val="CDTMID"/>
      </w:pPr>
      <w:r>
        <w:rPr>
          <w:rStyle w:val="CPKeyword"/>
        </w:rPr>
        <w:t xml:space="preserve">      </w:t>
      </w:r>
      <w:proofErr w:type="gramStart"/>
      <w:r w:rsidR="00AA6FE6" w:rsidRPr="007E181A">
        <w:rPr>
          <w:rStyle w:val="CPKeyword"/>
        </w:rPr>
        <w:t>foreach</w:t>
      </w:r>
      <w:r w:rsidR="00AA6FE6" w:rsidRPr="007E181A">
        <w:t>(</w:t>
      </w:r>
      <w:proofErr w:type="gramEnd"/>
      <w:r w:rsidR="00AA6FE6" w:rsidRPr="007E181A">
        <w:t>Type</w:t>
      </w:r>
      <w:r>
        <w:t xml:space="preserve"> </w:t>
      </w:r>
      <w:proofErr w:type="spellStart"/>
      <w:r w:rsidR="00AA6FE6" w:rsidRPr="007E181A">
        <w:t>type</w:t>
      </w:r>
      <w:proofErr w:type="spellEnd"/>
      <w:r>
        <w:t xml:space="preserve"> </w:t>
      </w:r>
      <w:r w:rsidR="00AA6FE6" w:rsidRPr="007E181A">
        <w:rPr>
          <w:rStyle w:val="CPKeyword"/>
        </w:rPr>
        <w:t>in</w:t>
      </w:r>
      <w:r>
        <w:t xml:space="preserve"> </w:t>
      </w:r>
      <w:proofErr w:type="spellStart"/>
      <w:r w:rsidR="00AA6FE6" w:rsidRPr="007E181A">
        <w:t>t.GetGenericArguments</w:t>
      </w:r>
      <w:proofErr w:type="spellEnd"/>
      <w:r w:rsidR="00AA6FE6" w:rsidRPr="007E181A">
        <w:t>())</w:t>
      </w:r>
    </w:p>
    <w:p w14:paraId="5E7E4903" w14:textId="2735FD51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2DC3EA48" w14:textId="69D70711" w:rsidR="0079423A" w:rsidRPr="007E181A" w:rsidRDefault="004C6DFB" w:rsidP="00C172F0">
      <w:pPr>
        <w:pStyle w:val="CDTMID"/>
      </w:pPr>
      <w:r>
        <w:t xml:space="preserve">          </w:t>
      </w:r>
      <w:proofErr w:type="spellStart"/>
      <w:proofErr w:type="gramStart"/>
      <w:r w:rsidR="00AA6FE6" w:rsidRPr="007E181A">
        <w:t>System.Console.WriteLine</w:t>
      </w:r>
      <w:proofErr w:type="spellEnd"/>
      <w:proofErr w:type="gramEnd"/>
      <w:r w:rsidR="00AA6FE6" w:rsidRPr="007E181A">
        <w:t>(</w:t>
      </w:r>
    </w:p>
    <w:p w14:paraId="4FFF9F1A" w14:textId="25ADAF2D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rPr>
          <w:rStyle w:val="Maroon"/>
        </w:rPr>
        <w:t>"Type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parameter: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"</w:t>
      </w:r>
      <w:r>
        <w:t xml:space="preserve"> </w:t>
      </w:r>
      <w:r w:rsidR="00AA6FE6" w:rsidRPr="007E181A">
        <w:t>+</w:t>
      </w:r>
      <w:r>
        <w:t xml:space="preserve"> </w:t>
      </w:r>
      <w:proofErr w:type="spellStart"/>
      <w:proofErr w:type="gramStart"/>
      <w:r w:rsidR="00AA6FE6" w:rsidRPr="007E181A">
        <w:t>type.FullName</w:t>
      </w:r>
      <w:proofErr w:type="spellEnd"/>
      <w:proofErr w:type="gramEnd"/>
      <w:r w:rsidR="00AA6FE6" w:rsidRPr="007E181A">
        <w:t>);</w:t>
      </w:r>
    </w:p>
    <w:p w14:paraId="1C878536" w14:textId="5F066090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160E1727" w14:textId="05D239E2" w:rsidR="0079423A" w:rsidRPr="007E181A" w:rsidRDefault="004C6DFB" w:rsidP="00C172F0">
      <w:pPr>
        <w:pStyle w:val="CDTMID"/>
        <w:rPr>
          <w:rStyle w:val="CPComment"/>
        </w:rPr>
      </w:pPr>
      <w:r>
        <w:t xml:space="preserve">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359ADEED" w14:textId="7754D10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116706F0" w14:textId="77777777" w:rsidR="0079423A" w:rsidRPr="007E181A" w:rsidRDefault="00AA6FE6" w:rsidP="00C172F0">
      <w:pPr>
        <w:pStyle w:val="CDTLAST"/>
      </w:pPr>
      <w:r w:rsidRPr="007E181A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E83798" w14:paraId="1F9E3FC4" w14:textId="77777777" w:rsidTr="00DC44F7">
        <w:tc>
          <w:tcPr>
            <w:tcW w:w="7010" w:type="dxa"/>
            <w:shd w:val="clear" w:color="auto" w:fill="auto"/>
          </w:tcPr>
          <w:p w14:paraId="73B270CC" w14:textId="7EC9F5C1" w:rsidR="00E83798" w:rsidRPr="00336E94" w:rsidRDefault="00E83798" w:rsidP="00DC44F7">
            <w:pPr>
              <w:pStyle w:val="OUTPUTTTLNUM"/>
              <w:rPr>
                <w:rFonts w:hint="eastAsia"/>
              </w:rPr>
            </w:pPr>
            <w:r>
              <w:t>Output 18.</w:t>
            </w:r>
            <w:r w:rsidRPr="00693DEA">
              <w:t>4</w:t>
            </w:r>
          </w:p>
        </w:tc>
      </w:tr>
      <w:tr w:rsidR="00E83798" w14:paraId="312657AB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7E26CA28" w14:textId="52DBAD20" w:rsidR="00E83798" w:rsidRDefault="00E83798" w:rsidP="00DC44F7">
            <w:pPr>
              <w:pStyle w:val="OUTPUTLAST"/>
              <w:rPr>
                <w:rStyle w:val="E1"/>
              </w:rPr>
            </w:pPr>
            <w:r w:rsidRPr="00693DEA">
              <w:t>Type</w:t>
            </w:r>
            <w:r>
              <w:t xml:space="preserve"> </w:t>
            </w:r>
            <w:r w:rsidRPr="00693DEA">
              <w:t>parameter:</w:t>
            </w:r>
            <w:r>
              <w:t xml:space="preserve"> </w:t>
            </w:r>
            <w:r w:rsidRPr="00693DEA">
              <w:t>System.Int32</w:t>
            </w:r>
          </w:p>
        </w:tc>
      </w:tr>
    </w:tbl>
    <w:p w14:paraId="074B6D72" w14:textId="77777777" w:rsidR="00E83798" w:rsidRPr="00DE37D5" w:rsidRDefault="00E83798" w:rsidP="00E83798">
      <w:pPr>
        <w:pStyle w:val="spacer"/>
      </w:pPr>
    </w:p>
    <w:p w14:paraId="2B005766" w14:textId="141F13E8" w:rsidR="00B57CAC" w:rsidRPr="00DE37D5" w:rsidRDefault="00C42F33" w:rsidP="004735DE">
      <w:pPr>
        <w:pStyle w:val="CHAPBMPD"/>
      </w:pPr>
      <w:r>
        <w:t>***COMP:</w:t>
      </w:r>
      <w:r w:rsidR="004C6DFB">
        <w:t xml:space="preserve"> </w:t>
      </w:r>
      <w:r>
        <w:t>Insert</w:t>
      </w:r>
      <w:r w:rsidR="004C6DFB">
        <w:t xml:space="preserve"> </w:t>
      </w:r>
      <w:r>
        <w:t>“End</w:t>
      </w:r>
      <w:r w:rsidR="004C6DFB">
        <w:t xml:space="preserve"> </w:t>
      </w:r>
      <w:r>
        <w:t>2.0”</w:t>
      </w:r>
      <w:r w:rsidR="004C6DFB">
        <w:t xml:space="preserve"> </w:t>
      </w:r>
      <w:r w:rsidR="007E3F3C">
        <w:t>tab</w:t>
      </w:r>
    </w:p>
    <w:p w14:paraId="4725BC65" w14:textId="4C178A4F" w:rsidR="008D3F5F" w:rsidRPr="007E181A" w:rsidRDefault="00FD28D9" w:rsidP="004735DE">
      <w:pPr>
        <w:pStyle w:val="CHAPBMPD"/>
      </w:pPr>
      <w:r w:rsidRPr="00703D44">
        <w:t>***</w:t>
      </w:r>
      <w:r w:rsidR="00C42F33">
        <w:t>COMP:</w:t>
      </w:r>
      <w:r w:rsidR="004C6DFB">
        <w:t xml:space="preserve"> </w:t>
      </w:r>
      <w:r w:rsidR="00C42F33">
        <w:t>Insert</w:t>
      </w:r>
      <w:r w:rsidR="004C6DFB">
        <w:t xml:space="preserve"> </w:t>
      </w:r>
      <w:r w:rsidR="00C42F33">
        <w:t>“Begin</w:t>
      </w:r>
      <w:r w:rsidR="004C6DFB">
        <w:t xml:space="preserve"> </w:t>
      </w:r>
      <w:r w:rsidR="00C42F33">
        <w:t>6.0”</w:t>
      </w:r>
      <w:r w:rsidR="004C6DFB">
        <w:t xml:space="preserve"> </w:t>
      </w:r>
      <w:r w:rsidR="007E3F3C">
        <w:t>tab</w:t>
      </w:r>
    </w:p>
    <w:p w14:paraId="0DB94E74" w14:textId="34E12F6C" w:rsidR="00B04E9E" w:rsidRPr="007E181A" w:rsidRDefault="00FD28D9" w:rsidP="00C172F0">
      <w:pPr>
        <w:pStyle w:val="H1"/>
      </w:pPr>
      <w:bookmarkStart w:id="78" w:name="_Toc37532941"/>
      <w:proofErr w:type="spellStart"/>
      <w:r w:rsidRPr="00A14E35">
        <w:rPr>
          <w:rStyle w:val="CITchapbm"/>
        </w:rPr>
        <w:t>nameof</w:t>
      </w:r>
      <w:proofErr w:type="spellEnd"/>
      <w:r w:rsidR="004C6DFB">
        <w:t xml:space="preserve"> </w:t>
      </w:r>
      <w:r w:rsidRPr="00B57CAC">
        <w:t>Operator</w:t>
      </w:r>
      <w:bookmarkEnd w:id="78"/>
    </w:p>
    <w:p w14:paraId="190370DD" w14:textId="266E1D3C" w:rsidR="00FD28D9" w:rsidRPr="007E181A" w:rsidRDefault="00FD28D9" w:rsidP="00C172F0">
      <w:pPr>
        <w:pStyle w:val="HEADFIRST"/>
      </w:pPr>
      <w:r w:rsidRPr="007E181A">
        <w:t>We</w:t>
      </w:r>
      <w:r w:rsidR="004C6DFB">
        <w:t xml:space="preserve"> </w:t>
      </w:r>
      <w:r w:rsidRPr="007E181A">
        <w:t>briefly</w:t>
      </w:r>
      <w:r w:rsidR="004C6DFB">
        <w:t xml:space="preserve"> </w:t>
      </w:r>
      <w:r w:rsidRPr="007E181A">
        <w:t>touched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="001D311E" w:rsidRPr="00E83798">
        <w:rPr>
          <w:rStyle w:val="CITchapbm"/>
        </w:rPr>
        <w:t>nameof</w:t>
      </w:r>
      <w:proofErr w:type="spellEnd"/>
      <w:r w:rsidR="004C6DFB">
        <w:t xml:space="preserve"> </w:t>
      </w:r>
      <w:r w:rsidRPr="007E181A">
        <w:t>operator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DE37D5">
        <w:t>Chapter</w:t>
      </w:r>
      <w:r w:rsidR="004C6DFB">
        <w:t xml:space="preserve"> </w:t>
      </w:r>
      <w:r w:rsidRPr="00DE37D5">
        <w:t>1</w:t>
      </w:r>
      <w:r w:rsidR="00DE37D5">
        <w:t>1</w:t>
      </w:r>
      <w:r w:rsidR="001D311E" w:rsidRPr="007E181A">
        <w:t>,</w:t>
      </w:r>
      <w:r w:rsidR="004C6DFB">
        <w:t xml:space="preserve"> </w:t>
      </w:r>
      <w:r w:rsidR="001D311E" w:rsidRPr="007E181A">
        <w:t>where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="001D311E" w:rsidRPr="007E181A">
        <w:t>to</w:t>
      </w:r>
      <w:r w:rsidR="004C6DFB">
        <w:t xml:space="preserve"> </w:t>
      </w:r>
      <w:r w:rsidR="001D311E" w:rsidRPr="007E181A">
        <w:t>provide</w:t>
      </w:r>
      <w:r w:rsidR="004C6DFB">
        <w:t xml:space="preserve"> </w:t>
      </w:r>
      <w:r w:rsidR="001D311E" w:rsidRPr="007E181A">
        <w:t>the</w:t>
      </w:r>
      <w:r w:rsidR="004C6DFB">
        <w:t xml:space="preserve"> </w:t>
      </w:r>
      <w:r w:rsidR="001D311E" w:rsidRPr="007E181A">
        <w:t>name</w:t>
      </w:r>
      <w:r w:rsidR="004C6DFB">
        <w:t xml:space="preserve"> </w:t>
      </w:r>
      <w:r w:rsidR="001D311E" w:rsidRPr="007E181A">
        <w:t>of</w:t>
      </w:r>
      <w:r w:rsidR="004C6DFB">
        <w:t xml:space="preserve"> </w:t>
      </w:r>
      <w:r w:rsidR="001D311E" w:rsidRPr="007E181A">
        <w:t>a</w:t>
      </w:r>
      <w:r w:rsidR="004C6DFB">
        <w:t xml:space="preserve"> </w:t>
      </w:r>
      <w:r w:rsidR="001D311E" w:rsidRPr="007E181A">
        <w:t>parameter</w:t>
      </w:r>
      <w:r w:rsidR="004C6DFB">
        <w:t xml:space="preserve"> </w:t>
      </w:r>
      <w:r w:rsidR="001D311E" w:rsidRPr="007E181A">
        <w:t>in</w:t>
      </w:r>
      <w:r w:rsidR="004C6DFB">
        <w:t xml:space="preserve"> </w:t>
      </w:r>
      <w:r w:rsidR="001D311E" w:rsidRPr="007E181A">
        <w:t>an</w:t>
      </w:r>
      <w:r w:rsidR="004C6DFB">
        <w:t xml:space="preserve"> </w:t>
      </w:r>
      <w:r w:rsidR="001D311E" w:rsidRPr="007E181A">
        <w:t>argument</w:t>
      </w:r>
      <w:r w:rsidR="004C6DFB">
        <w:t xml:space="preserve"> </w:t>
      </w:r>
      <w:r w:rsidR="001D311E" w:rsidRPr="007E181A">
        <w:t>exception</w:t>
      </w:r>
      <w:r w:rsidRPr="007E181A">
        <w:t>:</w:t>
      </w:r>
    </w:p>
    <w:p w14:paraId="340D9505" w14:textId="75543183" w:rsidR="00FD28D9" w:rsidRPr="007E181A" w:rsidRDefault="00FD28D9" w:rsidP="00E83798">
      <w:pPr>
        <w:pStyle w:val="DPGMFIRST"/>
        <w:rPr>
          <w:highlight w:val="white"/>
        </w:rPr>
      </w:pPr>
      <w:r w:rsidRPr="00C42F33">
        <w:rPr>
          <w:rStyle w:val="CPKeyword"/>
          <w:highlight w:val="white"/>
        </w:rPr>
        <w:t>throw</w:t>
      </w:r>
      <w:r w:rsidR="004C6DFB">
        <w:rPr>
          <w:highlight w:val="white"/>
        </w:rPr>
        <w:t xml:space="preserve"> </w:t>
      </w:r>
      <w:r w:rsidRPr="00C42F33">
        <w:rPr>
          <w:rStyle w:val="CPKeyword"/>
          <w:highlight w:val="white"/>
        </w:rPr>
        <w:t>new</w:t>
      </w:r>
      <w:r w:rsidR="004C6DFB">
        <w:rPr>
          <w:highlight w:val="white"/>
        </w:rPr>
        <w:t xml:space="preserve"> </w:t>
      </w:r>
      <w:proofErr w:type="spellStart"/>
      <w:proofErr w:type="gramStart"/>
      <w:r w:rsidRPr="007E181A">
        <w:rPr>
          <w:highlight w:val="white"/>
        </w:rPr>
        <w:t>ArgumentException</w:t>
      </w:r>
      <w:proofErr w:type="spellEnd"/>
      <w:r w:rsidRPr="007E181A">
        <w:rPr>
          <w:highlight w:val="white"/>
        </w:rPr>
        <w:t>(</w:t>
      </w:r>
      <w:proofErr w:type="gramEnd"/>
    </w:p>
    <w:p w14:paraId="081AA647" w14:textId="39FC6C3A" w:rsidR="00FD28D9" w:rsidRPr="007E181A" w:rsidRDefault="004C6DFB" w:rsidP="00E83798">
      <w:pPr>
        <w:pStyle w:val="DPGMLAST"/>
        <w:rPr>
          <w:highlight w:val="white"/>
        </w:rPr>
      </w:pPr>
      <w:r>
        <w:rPr>
          <w:highlight w:val="white"/>
        </w:rPr>
        <w:t xml:space="preserve">    </w:t>
      </w:r>
      <w:r w:rsidR="00FD28D9" w:rsidRPr="007E181A">
        <w:rPr>
          <w:highlight w:val="white"/>
        </w:rPr>
        <w:t>"The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argument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did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not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represent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a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digit",</w:t>
      </w:r>
      <w:r>
        <w:rPr>
          <w:highlight w:val="white"/>
        </w:rPr>
        <w:t xml:space="preserve"> </w:t>
      </w:r>
      <w:proofErr w:type="spellStart"/>
      <w:r w:rsidR="00FD28D9" w:rsidRPr="00C42F33">
        <w:rPr>
          <w:rStyle w:val="CPKeyword"/>
          <w:highlight w:val="white"/>
        </w:rPr>
        <w:t>nameof</w:t>
      </w:r>
      <w:proofErr w:type="spellEnd"/>
      <w:r w:rsidR="00FD28D9" w:rsidRPr="007E181A">
        <w:rPr>
          <w:highlight w:val="white"/>
        </w:rPr>
        <w:t>(</w:t>
      </w:r>
      <w:proofErr w:type="spellStart"/>
      <w:r w:rsidR="00FD28D9" w:rsidRPr="007E181A">
        <w:rPr>
          <w:highlight w:val="white"/>
        </w:rPr>
        <w:t>textDigit</w:t>
      </w:r>
      <w:proofErr w:type="spellEnd"/>
      <w:r w:rsidR="00FD28D9" w:rsidRPr="007E181A">
        <w:rPr>
          <w:highlight w:val="white"/>
        </w:rPr>
        <w:t>));</w:t>
      </w:r>
    </w:p>
    <w:p w14:paraId="0169B3E2" w14:textId="105349B0" w:rsidR="00FD28D9" w:rsidRPr="007E181A" w:rsidRDefault="00FD28D9" w:rsidP="00C172F0">
      <w:pPr>
        <w:pStyle w:val="HEADFIRST"/>
      </w:pPr>
      <w:r w:rsidRPr="007E181A">
        <w:t>Introduced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6.0,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contextual</w:t>
      </w:r>
      <w:r w:rsidR="004C6DFB">
        <w:t xml:space="preserve"> </w:t>
      </w:r>
      <w:r w:rsidRPr="007E181A">
        <w:t>keyword</w:t>
      </w:r>
      <w:r w:rsidR="004C6DFB">
        <w:t xml:space="preserve"> </w:t>
      </w:r>
      <w:r w:rsidR="001D311E" w:rsidRPr="007E181A">
        <w:t>produces</w:t>
      </w:r>
      <w:r w:rsidR="004C6DFB">
        <w:t xml:space="preserve"> </w:t>
      </w:r>
      <w:r w:rsidR="001D311E" w:rsidRPr="007E181A">
        <w:t>a</w:t>
      </w:r>
      <w:r w:rsidR="004C6DFB">
        <w:t xml:space="preserve"> </w:t>
      </w:r>
      <w:r w:rsidR="001D311E" w:rsidRPr="007E181A">
        <w:t>constant</w:t>
      </w:r>
      <w:r w:rsidR="004C6DFB">
        <w:t xml:space="preserve"> </w:t>
      </w:r>
      <w:r w:rsidR="001D311E" w:rsidRPr="007E181A">
        <w:t>string</w:t>
      </w:r>
      <w:r w:rsidR="004C6DFB">
        <w:t xml:space="preserve"> </w:t>
      </w:r>
      <w:r w:rsidR="001D311E" w:rsidRPr="007E181A">
        <w:t>containing</w:t>
      </w:r>
      <w:r w:rsidR="004C6DFB">
        <w:t xml:space="preserve"> </w:t>
      </w:r>
      <w:r w:rsidR="001D311E" w:rsidRPr="007E181A">
        <w:t>the</w:t>
      </w:r>
      <w:r w:rsidR="004C6DFB">
        <w:t xml:space="preserve"> </w:t>
      </w:r>
      <w:r w:rsidRPr="007E181A">
        <w:t>unqualified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whatever</w:t>
      </w:r>
      <w:r w:rsidR="004C6DFB">
        <w:t xml:space="preserve"> </w:t>
      </w:r>
      <w:r w:rsidR="001D311E" w:rsidRPr="007E181A">
        <w:t>program</w:t>
      </w:r>
      <w:r w:rsidR="004C6DFB">
        <w:t xml:space="preserve"> </w:t>
      </w:r>
      <w:r w:rsidR="001D311E" w:rsidRPr="007E181A">
        <w:t>element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specified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argument.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case,</w:t>
      </w:r>
      <w:r w:rsidR="004C6DFB">
        <w:t xml:space="preserve"> </w:t>
      </w:r>
      <w:proofErr w:type="spellStart"/>
      <w:r w:rsidRPr="00A14E35">
        <w:rPr>
          <w:rStyle w:val="CITchapbm"/>
        </w:rPr>
        <w:t>textDigit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method</w:t>
      </w:r>
      <w:r w:rsidR="00383F26">
        <w:t>,</w:t>
      </w:r>
      <w:r w:rsidR="004C6DFB">
        <w:t xml:space="preserve"> </w:t>
      </w:r>
      <w:r w:rsidRPr="007E181A">
        <w:t>so</w:t>
      </w:r>
      <w:r w:rsidR="004C6DFB">
        <w:t xml:space="preserve"> </w:t>
      </w:r>
      <w:proofErr w:type="spellStart"/>
      <w:r w:rsidRPr="00A14E35">
        <w:rPr>
          <w:rStyle w:val="CITchapbm"/>
        </w:rPr>
        <w:t>nameof</w:t>
      </w:r>
      <w:proofErr w:type="spellEnd"/>
      <w:r w:rsidRPr="00A14E35">
        <w:rPr>
          <w:rStyle w:val="CITchapbm"/>
        </w:rPr>
        <w:t>(</w:t>
      </w:r>
      <w:proofErr w:type="spellStart"/>
      <w:r w:rsidRPr="00A14E35">
        <w:rPr>
          <w:rStyle w:val="CITchapbm"/>
        </w:rPr>
        <w:t>textDigit</w:t>
      </w:r>
      <w:proofErr w:type="spellEnd"/>
      <w:r w:rsidRPr="00A14E35">
        <w:rPr>
          <w:rStyle w:val="CITchapbm"/>
        </w:rPr>
        <w:t>)</w:t>
      </w:r>
      <w:r w:rsidR="004C6DFB">
        <w:t xml:space="preserve"> </w:t>
      </w:r>
      <w:r w:rsidRPr="007E181A">
        <w:t>returns</w:t>
      </w:r>
      <w:r w:rsidR="004C6DFB">
        <w:t xml:space="preserve"> </w:t>
      </w:r>
      <w:r w:rsidRPr="007E181A">
        <w:t>“</w:t>
      </w:r>
      <w:proofErr w:type="spellStart"/>
      <w:r w:rsidRPr="007E181A">
        <w:t>textDigit</w:t>
      </w:r>
      <w:proofErr w:type="spellEnd"/>
      <w:r w:rsidR="00383F26">
        <w:t>.</w:t>
      </w:r>
      <w:r w:rsidRPr="007E181A">
        <w:t>”</w:t>
      </w:r>
      <w:r w:rsidR="004C6DFB">
        <w:t xml:space="preserve"> </w:t>
      </w:r>
      <w:r w:rsidRPr="007E181A">
        <w:t>(</w:t>
      </w:r>
      <w:r w:rsidR="00383F26">
        <w:t>Given</w:t>
      </w:r>
      <w:r w:rsidR="004C6DFB">
        <w:t xml:space="preserve"> </w:t>
      </w:r>
      <w:r w:rsidR="00383F26">
        <w:t>that</w:t>
      </w:r>
      <w:r w:rsidR="004C6DFB">
        <w:t xml:space="preserve"> </w:t>
      </w:r>
      <w:r w:rsidR="00383F26">
        <w:t>this</w:t>
      </w:r>
      <w:r w:rsidR="004C6DFB">
        <w:t xml:space="preserve"> </w:t>
      </w:r>
      <w:r w:rsidR="00383F26">
        <w:t>activity</w:t>
      </w:r>
      <w:r w:rsidR="004C6DFB">
        <w:t xml:space="preserve"> </w:t>
      </w:r>
      <w:r w:rsidRPr="007E181A">
        <w:t>happens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time,</w:t>
      </w:r>
      <w:r w:rsidR="004C6DFB">
        <w:t xml:space="preserve"> </w:t>
      </w:r>
      <w:proofErr w:type="spellStart"/>
      <w:r w:rsidRPr="00A14E35">
        <w:rPr>
          <w:rStyle w:val="CITchapbm"/>
        </w:rPr>
        <w:t>nameof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technically</w:t>
      </w:r>
      <w:r w:rsidR="004C6DFB">
        <w:t xml:space="preserve"> </w:t>
      </w:r>
      <w:r w:rsidRPr="007E181A">
        <w:t>reflection</w:t>
      </w:r>
      <w:r w:rsidR="00383F26">
        <w:t>.</w:t>
      </w:r>
      <w:r w:rsidR="004C6DFB">
        <w:t xml:space="preserve"> </w:t>
      </w:r>
      <w:r w:rsidR="00383F26">
        <w:t>W</w:t>
      </w:r>
      <w:r w:rsidRPr="007E181A">
        <w:t>e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here</w:t>
      </w:r>
      <w:r w:rsidR="004C6DFB">
        <w:t xml:space="preserve"> </w:t>
      </w:r>
      <w:r w:rsidR="00383F26">
        <w:t>because</w:t>
      </w:r>
      <w:r w:rsidR="004C6DFB">
        <w:t xml:space="preserve"> </w:t>
      </w:r>
      <w:r w:rsidRPr="007E181A">
        <w:t>ultimately</w:t>
      </w:r>
      <w:r w:rsidR="004C6DFB">
        <w:t xml:space="preserve"> </w:t>
      </w:r>
      <w:r w:rsidRPr="007E181A">
        <w:t>it</w:t>
      </w:r>
      <w:r w:rsidR="004C6DFB">
        <w:t xml:space="preserve"> </w:t>
      </w:r>
      <w:r w:rsidR="00383F26">
        <w:t>receives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it</w:t>
      </w:r>
      <w:r w:rsidR="008A357F">
        <w:t>s</w:t>
      </w:r>
      <w:r w:rsidR="004C6DFB">
        <w:t xml:space="preserve"> </w:t>
      </w:r>
      <w:r w:rsidRPr="007E181A">
        <w:t>structure.)</w:t>
      </w:r>
    </w:p>
    <w:p w14:paraId="4F26A085" w14:textId="075847B9" w:rsidR="00E903D7" w:rsidRDefault="00443C19" w:rsidP="00C172F0">
      <w:pPr>
        <w:pStyle w:val="CHAPBM"/>
      </w:pPr>
      <w:r>
        <w:t>You</w:t>
      </w:r>
      <w:r w:rsidR="004C6DFB">
        <w:t xml:space="preserve"> </w:t>
      </w:r>
      <w:r w:rsidR="00FD28D9" w:rsidRPr="007E181A">
        <w:t>might</w:t>
      </w:r>
      <w:r w:rsidR="004C6DFB">
        <w:t xml:space="preserve"> </w:t>
      </w:r>
      <w:r w:rsidR="00FD28D9" w:rsidRPr="007E181A">
        <w:t>ask</w:t>
      </w:r>
      <w:r w:rsidR="004C6DFB">
        <w:t xml:space="preserve"> </w:t>
      </w:r>
      <w:r w:rsidR="00FD28D9" w:rsidRPr="007E181A">
        <w:t>what</w:t>
      </w:r>
      <w:r w:rsidR="004C6DFB">
        <w:t xml:space="preserve"> </w:t>
      </w:r>
      <w:r w:rsidR="00FD28D9" w:rsidRPr="007E181A">
        <w:t>advantage</w:t>
      </w:r>
      <w:r w:rsidR="004C6DFB">
        <w:t xml:space="preserve"> </w:t>
      </w:r>
      <w:r w:rsidR="00FD28D9" w:rsidRPr="007E181A">
        <w:t>is</w:t>
      </w:r>
      <w:r w:rsidR="004C6DFB">
        <w:t xml:space="preserve"> </w:t>
      </w:r>
      <w:r w:rsidR="005100A1">
        <w:t>gained</w:t>
      </w:r>
      <w:r w:rsidR="004C6DFB">
        <w:t xml:space="preserve"> </w:t>
      </w:r>
      <w:r w:rsidR="005100A1">
        <w:t>by</w:t>
      </w:r>
      <w:r w:rsidR="004C6DFB">
        <w:t xml:space="preserve"> </w:t>
      </w:r>
      <w:r w:rsidR="00FD28D9" w:rsidRPr="007E181A">
        <w:t>using</w:t>
      </w:r>
      <w:r w:rsidR="004C6DFB">
        <w:t xml:space="preserve"> </w:t>
      </w:r>
      <w:proofErr w:type="spellStart"/>
      <w:r w:rsidR="00FD28D9" w:rsidRPr="00E83798">
        <w:rPr>
          <w:rStyle w:val="CITchapbm"/>
        </w:rPr>
        <w:t>nameof</w:t>
      </w:r>
      <w:proofErr w:type="spellEnd"/>
      <w:r w:rsidR="00FD28D9" w:rsidRPr="00E83798">
        <w:rPr>
          <w:rStyle w:val="CITchapbm"/>
        </w:rPr>
        <w:t>(</w:t>
      </w:r>
      <w:proofErr w:type="spellStart"/>
      <w:r w:rsidR="00FD28D9" w:rsidRPr="00E83798">
        <w:rPr>
          <w:rStyle w:val="CITchapbm"/>
        </w:rPr>
        <w:t>t</w:t>
      </w:r>
      <w:r w:rsidR="00FD28D9" w:rsidRPr="00A14E35">
        <w:rPr>
          <w:rStyle w:val="CITchapbm"/>
        </w:rPr>
        <w:t>extDigit</w:t>
      </w:r>
      <w:proofErr w:type="spellEnd"/>
      <w:r w:rsidR="00FD28D9" w:rsidRPr="00A14E35">
        <w:rPr>
          <w:rStyle w:val="CITchapbm"/>
        </w:rPr>
        <w:t>)</w:t>
      </w:r>
      <w:r w:rsidR="004C6DFB">
        <w:t xml:space="preserve"> </w:t>
      </w:r>
      <w:r w:rsidR="00FD28D9" w:rsidRPr="007E181A">
        <w:t>over</w:t>
      </w:r>
      <w:r w:rsidR="004C6DFB">
        <w:t xml:space="preserve"> </w:t>
      </w:r>
      <w:r w:rsidR="00FD28D9" w:rsidRPr="007E181A">
        <w:t>simply</w:t>
      </w:r>
      <w:r w:rsidR="004C6DFB">
        <w:t xml:space="preserve"> </w:t>
      </w:r>
      <w:r w:rsidR="001D311E" w:rsidRPr="00A14E35">
        <w:rPr>
          <w:rStyle w:val="CITchapbm"/>
        </w:rPr>
        <w:t>"</w:t>
      </w:r>
      <w:proofErr w:type="spellStart"/>
      <w:r w:rsidR="001D311E" w:rsidRPr="00A14E35">
        <w:rPr>
          <w:rStyle w:val="CITchapbm"/>
        </w:rPr>
        <w:t>textDigit</w:t>
      </w:r>
      <w:proofErr w:type="spellEnd"/>
      <w:r w:rsidR="001D311E" w:rsidRPr="00A14E35">
        <w:rPr>
          <w:rStyle w:val="CITchapbm"/>
        </w:rPr>
        <w:t>"</w:t>
      </w:r>
      <w:r w:rsidR="004C6DFB">
        <w:t xml:space="preserve"> </w:t>
      </w:r>
      <w:r w:rsidR="00FD28D9" w:rsidRPr="007E181A">
        <w:t>(especially</w:t>
      </w:r>
      <w:r w:rsidR="004C6DFB">
        <w:t xml:space="preserve"> </w:t>
      </w:r>
      <w:r w:rsidR="005100A1">
        <w:t>given</w:t>
      </w:r>
      <w:r w:rsidR="004C6DFB">
        <w:t xml:space="preserve"> </w:t>
      </w:r>
      <w:r w:rsidR="005100A1">
        <w:t>that</w:t>
      </w:r>
      <w:r w:rsidR="004C6DFB">
        <w:t xml:space="preserve"> </w:t>
      </w:r>
      <w:r w:rsidR="00FD28D9" w:rsidRPr="007E181A">
        <w:t>the</w:t>
      </w:r>
      <w:r w:rsidR="004C6DFB">
        <w:t xml:space="preserve"> </w:t>
      </w:r>
      <w:r w:rsidR="00FD28D9" w:rsidRPr="007E181A">
        <w:t>lat</w:t>
      </w:r>
      <w:r w:rsidR="005100A1">
        <w:t>t</w:t>
      </w:r>
      <w:r w:rsidR="00FD28D9" w:rsidRPr="007E181A">
        <w:t>er</w:t>
      </w:r>
      <w:r w:rsidR="004C6DFB">
        <w:t xml:space="preserve"> </w:t>
      </w:r>
      <w:r w:rsidR="00FD28D9" w:rsidRPr="007E181A">
        <w:t>might</w:t>
      </w:r>
      <w:r w:rsidR="004C6DFB">
        <w:t xml:space="preserve"> </w:t>
      </w:r>
      <w:r w:rsidR="00FD28D9" w:rsidRPr="007E181A">
        <w:t>even</w:t>
      </w:r>
      <w:r w:rsidR="004C6DFB">
        <w:t xml:space="preserve"> </w:t>
      </w:r>
      <w:r w:rsidR="00FD28D9" w:rsidRPr="007E181A">
        <w:t>seem</w:t>
      </w:r>
      <w:r w:rsidR="004C6DFB">
        <w:t xml:space="preserve"> </w:t>
      </w:r>
      <w:r w:rsidR="00FD28D9" w:rsidRPr="007E181A">
        <w:t>easier</w:t>
      </w:r>
      <w:r w:rsidR="004C6DFB">
        <w:t xml:space="preserve"> </w:t>
      </w:r>
      <w:r w:rsidR="00FD28D9" w:rsidRPr="007E181A">
        <w:t>to</w:t>
      </w:r>
      <w:r w:rsidR="004C6DFB">
        <w:t xml:space="preserve"> </w:t>
      </w:r>
      <w:r w:rsidR="005100A1">
        <w:t>use</w:t>
      </w:r>
      <w:r w:rsidR="004C6DFB">
        <w:t xml:space="preserve"> </w:t>
      </w:r>
      <w:r w:rsidR="005100A1">
        <w:t>to</w:t>
      </w:r>
      <w:r w:rsidR="004C6DFB">
        <w:t xml:space="preserve"> </w:t>
      </w:r>
      <w:r w:rsidR="00FD28D9" w:rsidRPr="007E181A">
        <w:t>some</w:t>
      </w:r>
      <w:r w:rsidR="004C6DFB">
        <w:t xml:space="preserve"> </w:t>
      </w:r>
      <w:r w:rsidR="005100A1">
        <w:t>programmers</w:t>
      </w:r>
      <w:r w:rsidR="00FD28D9" w:rsidRPr="007E181A">
        <w:t>)</w:t>
      </w:r>
      <w:r w:rsidR="007E181A">
        <w:t>.</w:t>
      </w:r>
      <w:r w:rsidR="004C6DFB">
        <w:t xml:space="preserve"> </w:t>
      </w:r>
      <w:r w:rsidR="00FD28D9" w:rsidRPr="007E181A">
        <w:t>The</w:t>
      </w:r>
      <w:r w:rsidR="004C6DFB">
        <w:t xml:space="preserve"> </w:t>
      </w:r>
      <w:r w:rsidR="001D311E" w:rsidRPr="007E181A">
        <w:t>advantages</w:t>
      </w:r>
      <w:r w:rsidR="004C6DFB">
        <w:t xml:space="preserve"> </w:t>
      </w:r>
      <w:r w:rsidR="001D311E" w:rsidRPr="007E181A">
        <w:t>are</w:t>
      </w:r>
      <w:r w:rsidR="004C6DFB">
        <w:t xml:space="preserve"> </w:t>
      </w:r>
      <w:r w:rsidR="005100A1">
        <w:t>twofold</w:t>
      </w:r>
      <w:r w:rsidR="00FD28D9" w:rsidRPr="007E181A">
        <w:t>:</w:t>
      </w:r>
    </w:p>
    <w:p w14:paraId="17E8E9BC" w14:textId="735D4141" w:rsidR="00E903D7" w:rsidRDefault="001D311E" w:rsidP="00C172F0">
      <w:pPr>
        <w:pStyle w:val="BLFIRST"/>
      </w:pPr>
      <w:r w:rsidRPr="007E181A">
        <w:t>The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Pr="007E181A">
        <w:t>ensures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argument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nameof</w:t>
      </w:r>
      <w:proofErr w:type="spellEnd"/>
      <w:r w:rsidR="004C6DFB">
        <w:t xml:space="preserve"> </w:t>
      </w:r>
      <w:r w:rsidRPr="007E181A">
        <w:t>operator</w:t>
      </w:r>
      <w:r w:rsidR="004C6DFB">
        <w:t xml:space="preserve"> </w:t>
      </w:r>
      <w:r w:rsidRPr="007E181A">
        <w:t>is</w:t>
      </w:r>
      <w:r w:rsidR="005100A1">
        <w:t>,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fact</w:t>
      </w:r>
      <w:r w:rsidR="005100A1">
        <w:t>,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valid</w:t>
      </w:r>
      <w:r w:rsidR="004C6DFB">
        <w:t xml:space="preserve"> </w:t>
      </w:r>
      <w:r w:rsidRPr="007E181A">
        <w:t>program</w:t>
      </w:r>
      <w:r w:rsidR="004C6DFB">
        <w:t xml:space="preserve"> </w:t>
      </w:r>
      <w:r w:rsidRPr="007E181A">
        <w:t>element.</w:t>
      </w:r>
      <w:r w:rsidR="004C6DFB">
        <w:t xml:space="preserve"> </w:t>
      </w:r>
      <w:r w:rsidR="00C53478" w:rsidRPr="007E181A">
        <w:t>This</w:t>
      </w:r>
      <w:r w:rsidR="004C6DFB">
        <w:t xml:space="preserve"> </w:t>
      </w:r>
      <w:r w:rsidR="00C53478" w:rsidRPr="007E181A">
        <w:t>helps</w:t>
      </w:r>
      <w:r w:rsidR="004C6DFB">
        <w:t xml:space="preserve"> </w:t>
      </w:r>
      <w:r w:rsidR="00C53478" w:rsidRPr="007E181A">
        <w:t>prevent</w:t>
      </w:r>
      <w:r w:rsidR="004C6DFB">
        <w:t xml:space="preserve"> </w:t>
      </w:r>
      <w:r w:rsidR="00C53478" w:rsidRPr="007E181A">
        <w:t>errors</w:t>
      </w:r>
      <w:r w:rsidR="004C6DFB">
        <w:t xml:space="preserve"> </w:t>
      </w:r>
      <w:r w:rsidR="00C53478" w:rsidRPr="007E181A">
        <w:t>when</w:t>
      </w:r>
      <w:r w:rsidR="004C6DFB">
        <w:t xml:space="preserve"> </w:t>
      </w:r>
      <w:r w:rsidR="00C53478" w:rsidRPr="007E181A">
        <w:t>a</w:t>
      </w:r>
      <w:r w:rsidR="004C6DFB">
        <w:t xml:space="preserve"> </w:t>
      </w:r>
      <w:r w:rsidR="00C53478" w:rsidRPr="007E181A">
        <w:t>program</w:t>
      </w:r>
      <w:r w:rsidR="004C6DFB">
        <w:t xml:space="preserve"> </w:t>
      </w:r>
      <w:r w:rsidR="00C53478" w:rsidRPr="007E181A">
        <w:t>element</w:t>
      </w:r>
      <w:r w:rsidR="004C6DFB">
        <w:t xml:space="preserve"> </w:t>
      </w:r>
      <w:r w:rsidR="00C53478" w:rsidRPr="007E181A">
        <w:t>name</w:t>
      </w:r>
      <w:r w:rsidR="004C6DFB">
        <w:t xml:space="preserve"> </w:t>
      </w:r>
      <w:r w:rsidR="00C53478" w:rsidRPr="007E181A">
        <w:t>is</w:t>
      </w:r>
      <w:r w:rsidR="004C6DFB">
        <w:t xml:space="preserve"> </w:t>
      </w:r>
      <w:r w:rsidR="00C53478" w:rsidRPr="007E181A">
        <w:t>changed,</w:t>
      </w:r>
      <w:r w:rsidR="004C6DFB">
        <w:t xml:space="preserve"> </w:t>
      </w:r>
      <w:r w:rsidR="00C53478" w:rsidRPr="007E181A">
        <w:t>helps</w:t>
      </w:r>
      <w:r w:rsidR="004C6DFB">
        <w:t xml:space="preserve"> </w:t>
      </w:r>
      <w:r w:rsidR="00C53478" w:rsidRPr="007E181A">
        <w:t>prevent</w:t>
      </w:r>
      <w:r w:rsidR="004C6DFB">
        <w:t xml:space="preserve"> </w:t>
      </w:r>
      <w:r w:rsidR="00C53478" w:rsidRPr="007E181A">
        <w:t>misspellings,</w:t>
      </w:r>
      <w:r w:rsidR="004C6DFB">
        <w:t xml:space="preserve"> </w:t>
      </w:r>
      <w:r w:rsidR="00C53478" w:rsidRPr="007E181A">
        <w:t>and</w:t>
      </w:r>
      <w:r w:rsidR="004C6DFB">
        <w:t xml:space="preserve"> </w:t>
      </w:r>
      <w:r w:rsidR="00C53478" w:rsidRPr="007E181A">
        <w:t>so</w:t>
      </w:r>
      <w:r w:rsidR="004C6DFB">
        <w:t xml:space="preserve"> </w:t>
      </w:r>
      <w:r w:rsidR="00C53478" w:rsidRPr="007E181A">
        <w:t>on.</w:t>
      </w:r>
    </w:p>
    <w:p w14:paraId="5D5B80F3" w14:textId="299C0F68" w:rsidR="00FD28D9" w:rsidRPr="007E181A" w:rsidRDefault="001D311E" w:rsidP="00C172F0">
      <w:pPr>
        <w:pStyle w:val="BLLAST"/>
      </w:pPr>
      <w:r w:rsidRPr="007E181A">
        <w:lastRenderedPageBreak/>
        <w:t>IDE</w:t>
      </w:r>
      <w:r w:rsidR="004C6DFB">
        <w:t xml:space="preserve"> </w:t>
      </w:r>
      <w:r w:rsidRPr="007E181A">
        <w:t>tools</w:t>
      </w:r>
      <w:r w:rsidR="004C6DFB">
        <w:t xml:space="preserve"> </w:t>
      </w:r>
      <w:r w:rsidR="00C53478" w:rsidRPr="007E181A">
        <w:t>work</w:t>
      </w:r>
      <w:r w:rsidR="004C6DFB">
        <w:t xml:space="preserve"> </w:t>
      </w:r>
      <w:r w:rsidR="00C53478" w:rsidRPr="007E181A">
        <w:t>better</w:t>
      </w:r>
      <w:r w:rsidR="004C6DFB">
        <w:t xml:space="preserve"> </w:t>
      </w:r>
      <w:r w:rsidR="00C53478" w:rsidRPr="007E181A">
        <w:t>with</w:t>
      </w:r>
      <w:r w:rsidR="004C6DFB">
        <w:t xml:space="preserve"> </w:t>
      </w:r>
      <w:r w:rsidR="00C53478" w:rsidRPr="007E181A">
        <w:t>the</w:t>
      </w:r>
      <w:r w:rsidR="004C6DFB">
        <w:t xml:space="preserve"> </w:t>
      </w:r>
      <w:proofErr w:type="spellStart"/>
      <w:r w:rsidR="00C53478" w:rsidRPr="00A14E35">
        <w:rPr>
          <w:rStyle w:val="CITchapbm"/>
        </w:rPr>
        <w:t>nameof</w:t>
      </w:r>
      <w:proofErr w:type="spellEnd"/>
      <w:r w:rsidR="004C6DFB">
        <w:t xml:space="preserve"> </w:t>
      </w:r>
      <w:r w:rsidR="00C53478" w:rsidRPr="007E181A">
        <w:t>operator</w:t>
      </w:r>
      <w:r w:rsidR="004C6DFB">
        <w:t xml:space="preserve"> </w:t>
      </w:r>
      <w:r w:rsidR="00C53478" w:rsidRPr="007E181A">
        <w:t>than</w:t>
      </w:r>
      <w:r w:rsidR="004C6DFB">
        <w:t xml:space="preserve"> </w:t>
      </w:r>
      <w:r w:rsidR="00C53478" w:rsidRPr="007E181A">
        <w:t>with</w:t>
      </w:r>
      <w:r w:rsidR="004C6DFB">
        <w:t xml:space="preserve"> </w:t>
      </w:r>
      <w:r w:rsidR="00C53478" w:rsidRPr="007E181A">
        <w:t>literal</w:t>
      </w:r>
      <w:r w:rsidR="004C6DFB">
        <w:t xml:space="preserve"> </w:t>
      </w:r>
      <w:r w:rsidR="00C53478" w:rsidRPr="007E181A">
        <w:t>strings.</w:t>
      </w:r>
      <w:r w:rsidR="004C6DFB">
        <w:t xml:space="preserve"> </w:t>
      </w:r>
      <w:r w:rsidR="00C53478" w:rsidRPr="007E181A">
        <w:t>For</w:t>
      </w:r>
      <w:r w:rsidR="004C6DFB">
        <w:t xml:space="preserve"> </w:t>
      </w:r>
      <w:r w:rsidR="00C53478" w:rsidRPr="007E181A">
        <w:t>example,</w:t>
      </w:r>
      <w:r w:rsidR="004C6DFB">
        <w:t xml:space="preserve"> </w:t>
      </w:r>
      <w:r w:rsidR="00C53478" w:rsidRPr="007E181A">
        <w:t>the</w:t>
      </w:r>
      <w:r w:rsidR="004C6DFB">
        <w:t xml:space="preserve"> </w:t>
      </w:r>
      <w:r w:rsidR="006645D3" w:rsidRPr="006645D3">
        <w:t>“</w:t>
      </w:r>
      <w:r w:rsidR="00C53478" w:rsidRPr="007E181A">
        <w:t>find</w:t>
      </w:r>
      <w:r w:rsidR="004C6DFB">
        <w:t xml:space="preserve"> </w:t>
      </w:r>
      <w:r w:rsidR="00C53478" w:rsidRPr="007E181A">
        <w:t>all</w:t>
      </w:r>
      <w:r w:rsidR="004C6DFB">
        <w:t xml:space="preserve"> </w:t>
      </w:r>
      <w:r w:rsidR="00C53478" w:rsidRPr="007E181A">
        <w:t>references</w:t>
      </w:r>
      <w:r w:rsidR="006645D3" w:rsidRPr="006645D3">
        <w:t>”</w:t>
      </w:r>
      <w:r w:rsidR="004C6DFB">
        <w:t xml:space="preserve"> </w:t>
      </w:r>
      <w:r w:rsidR="00C53478" w:rsidRPr="007E181A">
        <w:t>tool</w:t>
      </w:r>
      <w:r w:rsidR="004C6DFB">
        <w:t xml:space="preserve"> </w:t>
      </w:r>
      <w:r w:rsidR="00C53478" w:rsidRPr="007E181A">
        <w:t>will</w:t>
      </w:r>
      <w:r w:rsidR="004C6DFB">
        <w:t xml:space="preserve"> </w:t>
      </w:r>
      <w:r w:rsidR="00C53478" w:rsidRPr="007E181A">
        <w:t>find</w:t>
      </w:r>
      <w:r w:rsidR="004C6DFB">
        <w:t xml:space="preserve"> </w:t>
      </w:r>
      <w:r w:rsidR="00C53478" w:rsidRPr="007E181A">
        <w:t>program</w:t>
      </w:r>
      <w:r w:rsidR="004C6DFB">
        <w:t xml:space="preserve"> </w:t>
      </w:r>
      <w:r w:rsidR="00C53478" w:rsidRPr="007E181A">
        <w:t>elements</w:t>
      </w:r>
      <w:r w:rsidR="004C6DFB">
        <w:t xml:space="preserve"> </w:t>
      </w:r>
      <w:r w:rsidR="00C53478" w:rsidRPr="007E181A">
        <w:t>mentioned</w:t>
      </w:r>
      <w:r w:rsidR="004C6DFB">
        <w:t xml:space="preserve"> </w:t>
      </w:r>
      <w:r w:rsidR="00C53478" w:rsidRPr="007E181A">
        <w:t>in</w:t>
      </w:r>
      <w:r w:rsidR="004C6DFB">
        <w:t xml:space="preserve"> </w:t>
      </w:r>
      <w:r w:rsidR="00C53478" w:rsidRPr="007E181A">
        <w:t>a</w:t>
      </w:r>
      <w:r w:rsidR="004C6DFB">
        <w:t xml:space="preserve"> </w:t>
      </w:r>
      <w:proofErr w:type="spellStart"/>
      <w:r w:rsidR="00C53478" w:rsidRPr="00A14E35">
        <w:rPr>
          <w:rStyle w:val="CITchapbm"/>
        </w:rPr>
        <w:t>nameof</w:t>
      </w:r>
      <w:proofErr w:type="spellEnd"/>
      <w:r w:rsidR="004C6DFB">
        <w:t xml:space="preserve"> </w:t>
      </w:r>
      <w:r w:rsidR="00C53478" w:rsidRPr="007E181A">
        <w:t>expression</w:t>
      </w:r>
      <w:r w:rsidR="004C6DFB">
        <w:t xml:space="preserve"> </w:t>
      </w:r>
      <w:r w:rsidR="00C53478" w:rsidRPr="007E181A">
        <w:t>but</w:t>
      </w:r>
      <w:r w:rsidR="004C6DFB">
        <w:t xml:space="preserve"> </w:t>
      </w:r>
      <w:r w:rsidR="00C53478" w:rsidRPr="007E181A">
        <w:t>not</w:t>
      </w:r>
      <w:r w:rsidR="004C6DFB">
        <w:t xml:space="preserve"> </w:t>
      </w:r>
      <w:r w:rsidR="00C53478" w:rsidRPr="007E181A">
        <w:t>in</w:t>
      </w:r>
      <w:r w:rsidR="004C6DFB">
        <w:t xml:space="preserve"> </w:t>
      </w:r>
      <w:r w:rsidR="00C53478" w:rsidRPr="007E181A">
        <w:t>a</w:t>
      </w:r>
      <w:r w:rsidR="004C6DFB">
        <w:t xml:space="preserve"> </w:t>
      </w:r>
      <w:r w:rsidR="00C53478" w:rsidRPr="007E181A">
        <w:t>literal</w:t>
      </w:r>
      <w:r w:rsidR="004C6DFB">
        <w:t xml:space="preserve"> </w:t>
      </w:r>
      <w:r w:rsidR="00C53478" w:rsidRPr="007E181A">
        <w:t>string.</w:t>
      </w:r>
      <w:r w:rsidR="004C6DFB">
        <w:t xml:space="preserve"> </w:t>
      </w:r>
      <w:r w:rsidR="00C53478" w:rsidRPr="007E181A">
        <w:t>The</w:t>
      </w:r>
      <w:r w:rsidR="004C6DFB">
        <w:t xml:space="preserve"> </w:t>
      </w:r>
      <w:r w:rsidR="00C53478" w:rsidRPr="007E181A">
        <w:t>automatic</w:t>
      </w:r>
      <w:r w:rsidR="004C6DFB">
        <w:t xml:space="preserve"> </w:t>
      </w:r>
      <w:r w:rsidR="00C53478" w:rsidRPr="007E181A">
        <w:t>renaming</w:t>
      </w:r>
      <w:r w:rsidR="004C6DFB">
        <w:t xml:space="preserve"> </w:t>
      </w:r>
      <w:r w:rsidR="00C53478" w:rsidRPr="007E181A">
        <w:t>refactoring</w:t>
      </w:r>
      <w:r w:rsidR="004C6DFB">
        <w:t xml:space="preserve"> </w:t>
      </w:r>
      <w:r w:rsidR="00C53478" w:rsidRPr="007E181A">
        <w:t>also</w:t>
      </w:r>
      <w:r w:rsidR="004C6DFB">
        <w:t xml:space="preserve"> </w:t>
      </w:r>
      <w:r w:rsidR="00C53478" w:rsidRPr="007E181A">
        <w:t>works</w:t>
      </w:r>
      <w:r w:rsidR="004C6DFB">
        <w:t xml:space="preserve"> </w:t>
      </w:r>
      <w:r w:rsidR="00C53478" w:rsidRPr="007E181A">
        <w:t>better,</w:t>
      </w:r>
      <w:r w:rsidR="004C6DFB">
        <w:t xml:space="preserve"> </w:t>
      </w:r>
      <w:r w:rsidR="00C53478" w:rsidRPr="007E181A">
        <w:t>and</w:t>
      </w:r>
      <w:r w:rsidR="004C6DFB">
        <w:t xml:space="preserve"> </w:t>
      </w:r>
      <w:r w:rsidR="00C53478" w:rsidRPr="007E181A">
        <w:t>so</w:t>
      </w:r>
      <w:r w:rsidR="004C6DFB">
        <w:t xml:space="preserve"> </w:t>
      </w:r>
      <w:r w:rsidR="00C53478" w:rsidRPr="007E181A">
        <w:t>on.</w:t>
      </w:r>
    </w:p>
    <w:p w14:paraId="1A6ED833" w14:textId="51CD87D1" w:rsidR="00E903D7" w:rsidRDefault="00FD28D9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snippet</w:t>
      </w:r>
      <w:r w:rsidR="004C6DFB">
        <w:t xml:space="preserve"> </w:t>
      </w:r>
      <w:r w:rsidR="005100A1">
        <w:t>given</w:t>
      </w:r>
      <w:r w:rsidR="004C6DFB">
        <w:t xml:space="preserve"> </w:t>
      </w:r>
      <w:r w:rsidR="005100A1">
        <w:t>earlier</w:t>
      </w:r>
      <w:r w:rsidRPr="007E181A">
        <w:t>,</w:t>
      </w:r>
      <w:r w:rsidR="004C6DFB">
        <w:t xml:space="preserve"> </w:t>
      </w:r>
      <w:proofErr w:type="spellStart"/>
      <w:r w:rsidRPr="00E83798">
        <w:rPr>
          <w:rStyle w:val="CITchapbm"/>
        </w:rPr>
        <w:t>nameof</w:t>
      </w:r>
      <w:proofErr w:type="spellEnd"/>
      <w:r w:rsidRPr="00E83798">
        <w:rPr>
          <w:rStyle w:val="CITchapbm"/>
        </w:rPr>
        <w:t>(</w:t>
      </w:r>
      <w:proofErr w:type="spellStart"/>
      <w:r w:rsidRPr="00E83798">
        <w:rPr>
          <w:rStyle w:val="CITchapbm"/>
        </w:rPr>
        <w:t>textDigit</w:t>
      </w:r>
      <w:proofErr w:type="spellEnd"/>
      <w:r w:rsidRPr="00E83798">
        <w:rPr>
          <w:rStyle w:val="CITchapbm"/>
        </w:rPr>
        <w:t>)</w:t>
      </w:r>
      <w:r w:rsidR="004C6DFB">
        <w:t xml:space="preserve"> </w:t>
      </w:r>
      <w:r w:rsidR="00C53478" w:rsidRPr="007E181A">
        <w:t>produces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parameter</w:t>
      </w:r>
      <w:r w:rsidR="007E181A">
        <w:t>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="005100A1">
        <w:t>the</w:t>
      </w:r>
      <w:r w:rsidR="004C6DFB">
        <w:t xml:space="preserve"> </w:t>
      </w:r>
      <w:proofErr w:type="spellStart"/>
      <w:r w:rsidR="00C53478" w:rsidRPr="00E83798">
        <w:rPr>
          <w:rStyle w:val="CITchapbm"/>
        </w:rPr>
        <w:t>nameof</w:t>
      </w:r>
      <w:proofErr w:type="spellEnd"/>
      <w:r w:rsidR="004C6DFB">
        <w:t xml:space="preserve"> </w:t>
      </w:r>
      <w:r w:rsidR="005100A1">
        <w:t>operator</w:t>
      </w:r>
      <w:r w:rsidR="004C6DFB">
        <w:t xml:space="preserve"> </w:t>
      </w:r>
      <w:r w:rsidRPr="007E181A">
        <w:t>works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any</w:t>
      </w:r>
      <w:r w:rsidR="004C6DFB">
        <w:t xml:space="preserve"> </w:t>
      </w:r>
      <w:r w:rsidR="00C53478" w:rsidRPr="007E181A">
        <w:t>program</w:t>
      </w:r>
      <w:r w:rsidR="004C6DFB">
        <w:t xml:space="preserve"> </w:t>
      </w:r>
      <w:r w:rsidR="00C53478" w:rsidRPr="007E181A">
        <w:t>element</w:t>
      </w:r>
      <w:r w:rsidRPr="007E181A">
        <w:t>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proofErr w:type="gramStart"/>
      <w:r w:rsidR="00160DC9">
        <w:t>Listing</w:t>
      </w:r>
      <w:proofErr w:type="gramEnd"/>
      <w:r w:rsidR="004C6DFB">
        <w:t xml:space="preserve"> </w:t>
      </w:r>
      <w:r w:rsidR="00160DC9">
        <w:t>18.7</w:t>
      </w:r>
      <w:r w:rsidR="004C6DFB">
        <w:t xml:space="preserve"> </w:t>
      </w:r>
      <w:r w:rsidR="00C53478" w:rsidRPr="007E181A">
        <w:t>uses</w:t>
      </w:r>
      <w:r w:rsidR="004C6DFB">
        <w:t xml:space="preserve"> </w:t>
      </w:r>
      <w:proofErr w:type="spellStart"/>
      <w:r w:rsidR="00C53478" w:rsidRPr="00A14E35">
        <w:rPr>
          <w:rStyle w:val="CITchapbm"/>
        </w:rPr>
        <w:t>nameof</w:t>
      </w:r>
      <w:proofErr w:type="spellEnd"/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pass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to</w:t>
      </w:r>
      <w:r w:rsidR="004C6DFB">
        <w:t xml:space="preserve"> </w:t>
      </w:r>
      <w:proofErr w:type="spellStart"/>
      <w:r w:rsidRPr="00E83798">
        <w:rPr>
          <w:rStyle w:val="CITchapbm"/>
        </w:rPr>
        <w:t>INotifyPropertyChanged.PropertyChanged</w:t>
      </w:r>
      <w:proofErr w:type="spellEnd"/>
      <w:r w:rsidRPr="007E181A">
        <w:t>.</w:t>
      </w:r>
    </w:p>
    <w:p w14:paraId="2968E1EA" w14:textId="30004F78" w:rsidR="00FD28D9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18.7:</w:t>
      </w:r>
      <w:r w:rsidR="00FD28D9" w:rsidRPr="007E181A">
        <w:t> </w:t>
      </w:r>
      <w:r w:rsidR="00FD28D9" w:rsidRPr="007E181A">
        <w:t>Dynamically</w:t>
      </w:r>
      <w:r w:rsidR="004C6DFB">
        <w:t xml:space="preserve"> </w:t>
      </w:r>
      <w:r w:rsidR="00FD28D9" w:rsidRPr="007E181A">
        <w:t>Invoking</w:t>
      </w:r>
      <w:r w:rsidR="004C6DFB">
        <w:t xml:space="preserve"> </w:t>
      </w:r>
      <w:r w:rsidR="00FD28D9" w:rsidRPr="007E181A">
        <w:t>a</w:t>
      </w:r>
      <w:r w:rsidR="004C6DFB">
        <w:t xml:space="preserve"> </w:t>
      </w:r>
      <w:r w:rsidR="00FD28D9" w:rsidRPr="007E181A">
        <w:t>Member</w:t>
      </w:r>
    </w:p>
    <w:p w14:paraId="37AF8921" w14:textId="655A522A" w:rsidR="00FD28D9" w:rsidRPr="00C42F33" w:rsidRDefault="00FD28D9" w:rsidP="00C172F0">
      <w:pPr>
        <w:pStyle w:val="CDTFIRST"/>
      </w:pPr>
      <w:r w:rsidRPr="007E181A">
        <w:rPr>
          <w:rStyle w:val="CPKeyword"/>
        </w:rPr>
        <w:t>using</w:t>
      </w:r>
      <w:r w:rsidR="004C6DFB">
        <w:rPr>
          <w:rStyle w:val="CPKeyword"/>
        </w:rPr>
        <w:t xml:space="preserve"> </w:t>
      </w:r>
      <w:proofErr w:type="spellStart"/>
      <w:r w:rsidRPr="007E181A">
        <w:t>System.ComponentModel</w:t>
      </w:r>
      <w:proofErr w:type="spellEnd"/>
      <w:r w:rsidRPr="007E181A">
        <w:rPr>
          <w:rStyle w:val="CPKeyword"/>
        </w:rPr>
        <w:t>;</w:t>
      </w:r>
    </w:p>
    <w:p w14:paraId="642C7687" w14:textId="77777777" w:rsidR="00FD28D9" w:rsidRPr="007E181A" w:rsidRDefault="00FD28D9" w:rsidP="00C172F0">
      <w:pPr>
        <w:pStyle w:val="CDTMID"/>
        <w:rPr>
          <w:highlight w:val="white"/>
        </w:rPr>
      </w:pPr>
    </w:p>
    <w:p w14:paraId="18CBF415" w14:textId="39498F02" w:rsidR="00FD28D9" w:rsidRPr="007E181A" w:rsidRDefault="00FD28D9" w:rsidP="00C172F0">
      <w:pPr>
        <w:pStyle w:val="CDTMID"/>
        <w:rPr>
          <w:highlight w:val="white"/>
        </w:rPr>
      </w:pPr>
      <w:r w:rsidRPr="00C42F33">
        <w:rPr>
          <w:rStyle w:val="CPKeyword"/>
          <w:highlight w:val="white"/>
        </w:rPr>
        <w:t>public</w:t>
      </w:r>
      <w:r w:rsidR="004C6DFB">
        <w:rPr>
          <w:highlight w:val="white"/>
        </w:rPr>
        <w:t xml:space="preserve"> </w:t>
      </w:r>
      <w:r w:rsidRPr="00C42F33">
        <w:rPr>
          <w:rStyle w:val="CPKeyword"/>
          <w:highlight w:val="white"/>
        </w:rPr>
        <w:t>class</w:t>
      </w:r>
      <w:r w:rsidR="004C6DFB">
        <w:rPr>
          <w:highlight w:val="white"/>
        </w:rPr>
        <w:t xml:space="preserve"> </w:t>
      </w:r>
      <w:proofErr w:type="gramStart"/>
      <w:r w:rsidRPr="004C6DFB">
        <w:rPr>
          <w:rStyle w:val="LightBlue"/>
          <w:highlight w:val="white"/>
        </w:rPr>
        <w:t>Person</w:t>
      </w:r>
      <w:r w:rsidR="004C6DFB">
        <w:rPr>
          <w:highlight w:val="white"/>
        </w:rPr>
        <w:t xml:space="preserve"> </w:t>
      </w:r>
      <w:r w:rsidRPr="007E181A">
        <w:rPr>
          <w:highlight w:val="white"/>
        </w:rPr>
        <w:t>:</w:t>
      </w:r>
      <w:proofErr w:type="gramEnd"/>
      <w:r w:rsidR="004C6DFB">
        <w:rPr>
          <w:highlight w:val="white"/>
        </w:rPr>
        <w:t xml:space="preserve"> </w:t>
      </w:r>
      <w:proofErr w:type="spellStart"/>
      <w:r w:rsidRPr="004C6DFB">
        <w:rPr>
          <w:rStyle w:val="LightBlue"/>
          <w:highlight w:val="white"/>
        </w:rPr>
        <w:t>INotifyPropertyChanged</w:t>
      </w:r>
      <w:proofErr w:type="spellEnd"/>
    </w:p>
    <w:p w14:paraId="635F97B4" w14:textId="77777777" w:rsidR="00FD28D9" w:rsidRPr="007E181A" w:rsidRDefault="00FD28D9" w:rsidP="00C172F0">
      <w:pPr>
        <w:pStyle w:val="CDTMID"/>
        <w:rPr>
          <w:highlight w:val="white"/>
        </w:rPr>
      </w:pPr>
      <w:r w:rsidRPr="007E181A">
        <w:rPr>
          <w:highlight w:val="white"/>
        </w:rPr>
        <w:t>{</w:t>
      </w:r>
    </w:p>
    <w:p w14:paraId="654BB891" w14:textId="45C8DC34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C42F33">
        <w:rPr>
          <w:rStyle w:val="CPKeyword"/>
          <w:highlight w:val="white"/>
        </w:rPr>
        <w:t>public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event</w:t>
      </w:r>
      <w:r>
        <w:rPr>
          <w:highlight w:val="white"/>
        </w:rPr>
        <w:t xml:space="preserve"> </w:t>
      </w:r>
      <w:proofErr w:type="spellStart"/>
      <w:r w:rsidR="00FD28D9" w:rsidRPr="004C6DFB">
        <w:rPr>
          <w:rStyle w:val="LightBlue"/>
          <w:highlight w:val="white"/>
        </w:rPr>
        <w:t>PropertyChangedEventHandler</w:t>
      </w:r>
      <w:proofErr w:type="spellEnd"/>
      <w:r>
        <w:rPr>
          <w:highlight w:val="white"/>
        </w:rPr>
        <w:t xml:space="preserve"> </w:t>
      </w:r>
      <w:proofErr w:type="spellStart"/>
      <w:r w:rsidR="00FD28D9" w:rsidRPr="007E181A">
        <w:rPr>
          <w:highlight w:val="white"/>
        </w:rPr>
        <w:t>PropertyChanged</w:t>
      </w:r>
      <w:proofErr w:type="spellEnd"/>
      <w:r w:rsidR="00FD28D9" w:rsidRPr="007E181A">
        <w:rPr>
          <w:highlight w:val="white"/>
        </w:rPr>
        <w:t>;</w:t>
      </w:r>
    </w:p>
    <w:p w14:paraId="24F48D43" w14:textId="495E10A4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C42F33">
        <w:rPr>
          <w:rStyle w:val="CPKeyword"/>
          <w:highlight w:val="white"/>
        </w:rPr>
        <w:t>public</w:t>
      </w:r>
      <w:r>
        <w:rPr>
          <w:highlight w:val="white"/>
        </w:rPr>
        <w:t xml:space="preserve"> </w:t>
      </w:r>
      <w:proofErr w:type="gramStart"/>
      <w:r w:rsidR="00FD28D9" w:rsidRPr="007E181A">
        <w:rPr>
          <w:highlight w:val="white"/>
        </w:rPr>
        <w:t>Person(</w:t>
      </w:r>
      <w:proofErr w:type="gramEnd"/>
      <w:r w:rsidR="00FD28D9" w:rsidRPr="00C42F33">
        <w:rPr>
          <w:rStyle w:val="CPKeyword"/>
          <w:highlight w:val="white"/>
        </w:rPr>
        <w:t>string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name)</w:t>
      </w:r>
    </w:p>
    <w:p w14:paraId="54DBFD1C" w14:textId="4789F8BE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7E181A">
        <w:rPr>
          <w:highlight w:val="white"/>
        </w:rPr>
        <w:t>{</w:t>
      </w:r>
    </w:p>
    <w:p w14:paraId="1689F6BD" w14:textId="21CB2C63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</w:t>
      </w:r>
      <w:r w:rsidR="00FD28D9" w:rsidRPr="007E181A">
        <w:rPr>
          <w:highlight w:val="white"/>
        </w:rPr>
        <w:t>Name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=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name;</w:t>
      </w:r>
    </w:p>
    <w:p w14:paraId="45CB62CA" w14:textId="78034A5E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7E181A">
        <w:rPr>
          <w:highlight w:val="white"/>
        </w:rPr>
        <w:t>}</w:t>
      </w:r>
    </w:p>
    <w:p w14:paraId="2699A6B7" w14:textId="370095C8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C42F33">
        <w:rPr>
          <w:rStyle w:val="CPKeyword"/>
          <w:highlight w:val="white"/>
        </w:rPr>
        <w:t>private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string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_Name</w:t>
      </w:r>
      <w:ins w:id="79" w:author="Mark Michaelis [3]" w:date="2020-01-29T19:50:00Z">
        <w:r w:rsidR="002738C9">
          <w:rPr>
            <w:highlight w:val="white"/>
          </w:rPr>
          <w:t xml:space="preserve"> = </w:t>
        </w:r>
        <w:proofErr w:type="spellStart"/>
        <w:proofErr w:type="gramStart"/>
        <w:r w:rsidR="002738C9" w:rsidRPr="00DA7F66">
          <w:rPr>
            <w:rStyle w:val="CPKeyword"/>
            <w:rFonts w:eastAsiaTheme="minorHAnsi"/>
            <w:rPrChange w:id="80" w:author="Mark Michaelis [3]" w:date="2020-01-29T19:50:00Z">
              <w:rPr>
                <w:highlight w:val="white"/>
              </w:rPr>
            </w:rPrChange>
          </w:rPr>
          <w:t>string</w:t>
        </w:r>
        <w:r w:rsidR="002738C9">
          <w:rPr>
            <w:highlight w:val="white"/>
          </w:rPr>
          <w:t>.Empty</w:t>
        </w:r>
      </w:ins>
      <w:proofErr w:type="spellEnd"/>
      <w:proofErr w:type="gramEnd"/>
      <w:r w:rsidR="00FD28D9" w:rsidRPr="007E181A">
        <w:rPr>
          <w:highlight w:val="white"/>
        </w:rPr>
        <w:t>;</w:t>
      </w:r>
    </w:p>
    <w:p w14:paraId="6F9D9152" w14:textId="2D9AD32C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C42F33">
        <w:rPr>
          <w:rStyle w:val="CPKeyword"/>
          <w:highlight w:val="white"/>
        </w:rPr>
        <w:t>public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string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Name</w:t>
      </w:r>
    </w:p>
    <w:p w14:paraId="0ADCE4A3" w14:textId="56CBC5AC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7E181A">
        <w:rPr>
          <w:highlight w:val="white"/>
        </w:rPr>
        <w:t>{</w:t>
      </w:r>
    </w:p>
    <w:p w14:paraId="573BFFC7" w14:textId="1DA50901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</w:t>
      </w:r>
      <w:r w:rsidR="00FD28D9" w:rsidRPr="00C42F33">
        <w:rPr>
          <w:rStyle w:val="CPKeyword"/>
          <w:highlight w:val="white"/>
        </w:rPr>
        <w:t>get</w:t>
      </w:r>
      <w:r>
        <w:rPr>
          <w:highlight w:val="white"/>
        </w:rPr>
        <w:t xml:space="preserve"> </w:t>
      </w:r>
      <w:proofErr w:type="gramStart"/>
      <w:r w:rsidR="00FD28D9" w:rsidRPr="007E181A">
        <w:rPr>
          <w:highlight w:val="white"/>
        </w:rPr>
        <w:t>{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return</w:t>
      </w:r>
      <w:proofErr w:type="gramEnd"/>
      <w:r>
        <w:rPr>
          <w:highlight w:val="white"/>
        </w:rPr>
        <w:t xml:space="preserve"> </w:t>
      </w:r>
      <w:r w:rsidR="00FD28D9" w:rsidRPr="007E181A">
        <w:rPr>
          <w:highlight w:val="white"/>
        </w:rPr>
        <w:t>_Name;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}</w:t>
      </w:r>
    </w:p>
    <w:p w14:paraId="33D068D5" w14:textId="56483673" w:rsidR="00FD28D9" w:rsidRPr="00C42F33" w:rsidRDefault="004C6DFB" w:rsidP="00C172F0">
      <w:pPr>
        <w:pStyle w:val="CDTMID"/>
        <w:rPr>
          <w:rStyle w:val="CPKeyword"/>
          <w:highlight w:val="white"/>
        </w:rPr>
      </w:pPr>
      <w:r>
        <w:rPr>
          <w:highlight w:val="white"/>
        </w:rPr>
        <w:t xml:space="preserve">        </w:t>
      </w:r>
      <w:r w:rsidR="00FD28D9" w:rsidRPr="00C42F33">
        <w:rPr>
          <w:rStyle w:val="CPKeyword"/>
          <w:highlight w:val="white"/>
        </w:rPr>
        <w:t>set</w:t>
      </w:r>
    </w:p>
    <w:p w14:paraId="5D5290AA" w14:textId="0193EB38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</w:t>
      </w:r>
      <w:r w:rsidR="00FD28D9" w:rsidRPr="007E181A">
        <w:rPr>
          <w:highlight w:val="white"/>
        </w:rPr>
        <w:t>{</w:t>
      </w:r>
    </w:p>
    <w:p w14:paraId="4384A911" w14:textId="6805DC90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</w:t>
      </w:r>
      <w:r w:rsidR="00FD28D9" w:rsidRPr="00C42F33">
        <w:rPr>
          <w:rStyle w:val="CPKeyword"/>
          <w:highlight w:val="white"/>
        </w:rPr>
        <w:t>if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(_</w:t>
      </w:r>
      <w:proofErr w:type="gramStart"/>
      <w:r w:rsidR="00FD28D9" w:rsidRPr="007E181A">
        <w:rPr>
          <w:highlight w:val="white"/>
        </w:rPr>
        <w:t>Name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!</w:t>
      </w:r>
      <w:proofErr w:type="gramEnd"/>
      <w:r w:rsidR="00FD28D9" w:rsidRPr="007E181A">
        <w:rPr>
          <w:highlight w:val="white"/>
        </w:rPr>
        <w:t>=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value</w:t>
      </w:r>
      <w:r w:rsidR="00FD28D9" w:rsidRPr="007E181A">
        <w:rPr>
          <w:highlight w:val="white"/>
        </w:rPr>
        <w:t>)</w:t>
      </w:r>
    </w:p>
    <w:p w14:paraId="5356CCD0" w14:textId="2E812FE3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</w:t>
      </w:r>
      <w:r w:rsidR="00FD28D9" w:rsidRPr="007E181A">
        <w:rPr>
          <w:highlight w:val="white"/>
        </w:rPr>
        <w:t>{</w:t>
      </w:r>
    </w:p>
    <w:p w14:paraId="43FC2705" w14:textId="4F112F90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</w:t>
      </w:r>
      <w:r w:rsidR="00FD28D9" w:rsidRPr="007E181A">
        <w:rPr>
          <w:highlight w:val="white"/>
        </w:rPr>
        <w:t>_Name</w:t>
      </w:r>
      <w:r>
        <w:rPr>
          <w:highlight w:val="white"/>
        </w:rPr>
        <w:t xml:space="preserve"> </w:t>
      </w:r>
      <w:r w:rsidR="00FD28D9" w:rsidRPr="007E181A">
        <w:rPr>
          <w:highlight w:val="white"/>
        </w:rPr>
        <w:t>=</w:t>
      </w:r>
      <w:r>
        <w:rPr>
          <w:highlight w:val="white"/>
        </w:rPr>
        <w:t xml:space="preserve"> </w:t>
      </w:r>
      <w:r w:rsidR="00FD28D9" w:rsidRPr="00C42F33">
        <w:rPr>
          <w:rStyle w:val="CPKeyword"/>
          <w:highlight w:val="white"/>
        </w:rPr>
        <w:t>value</w:t>
      </w:r>
      <w:r w:rsidR="00FD28D9" w:rsidRPr="007E181A">
        <w:rPr>
          <w:highlight w:val="white"/>
        </w:rPr>
        <w:t>;</w:t>
      </w:r>
    </w:p>
    <w:p w14:paraId="3B71D464" w14:textId="5759AB6A" w:rsidR="00FD28D9" w:rsidRPr="0033162C" w:rsidRDefault="004C6DFB" w:rsidP="00C172F0">
      <w:pPr>
        <w:pStyle w:val="CDTMID"/>
        <w:rPr>
          <w:rStyle w:val="CPComment"/>
          <w:rFonts w:eastAsia="Cambria"/>
          <w:highlight w:val="white"/>
        </w:rPr>
      </w:pPr>
      <w:r>
        <w:rPr>
          <w:rStyle w:val="CPComment"/>
          <w:rFonts w:eastAsia="Cambria"/>
          <w:highlight w:val="white"/>
        </w:rPr>
        <w:t xml:space="preserve">                </w:t>
      </w:r>
      <w:r w:rsidR="00FD28D9" w:rsidRPr="0033162C">
        <w:rPr>
          <w:rStyle w:val="CPComment"/>
          <w:rFonts w:eastAsia="Cambria"/>
          <w:highlight w:val="white"/>
        </w:rPr>
        <w:t>//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Using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C#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6.0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conditional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null</w:t>
      </w:r>
      <w:r>
        <w:rPr>
          <w:rStyle w:val="CPComment"/>
          <w:rFonts w:eastAsia="Cambria"/>
          <w:highlight w:val="white"/>
        </w:rPr>
        <w:t xml:space="preserve"> </w:t>
      </w:r>
      <w:r w:rsidR="00FD28D9" w:rsidRPr="0033162C">
        <w:rPr>
          <w:rStyle w:val="CPComment"/>
          <w:rFonts w:eastAsia="Cambria"/>
          <w:highlight w:val="white"/>
        </w:rPr>
        <w:t>reference</w:t>
      </w:r>
    </w:p>
    <w:p w14:paraId="18EDD78C" w14:textId="06E79029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</w:t>
      </w:r>
      <w:proofErr w:type="spellStart"/>
      <w:proofErr w:type="gramStart"/>
      <w:r w:rsidR="00FD28D9" w:rsidRPr="007E181A">
        <w:rPr>
          <w:highlight w:val="white"/>
        </w:rPr>
        <w:t>PropertyChanged</w:t>
      </w:r>
      <w:proofErr w:type="spellEnd"/>
      <w:r w:rsidR="00FD28D9" w:rsidRPr="007E181A">
        <w:rPr>
          <w:highlight w:val="white"/>
        </w:rPr>
        <w:t>?.</w:t>
      </w:r>
      <w:proofErr w:type="gramEnd"/>
      <w:r w:rsidR="00FD28D9" w:rsidRPr="007E181A">
        <w:rPr>
          <w:highlight w:val="white"/>
        </w:rPr>
        <w:t>Invoke(</w:t>
      </w:r>
    </w:p>
    <w:p w14:paraId="7772D9D1" w14:textId="6DFA5D97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        </w:t>
      </w:r>
      <w:r w:rsidR="00FD28D9" w:rsidRPr="00C42F33">
        <w:rPr>
          <w:rStyle w:val="CPKeyword"/>
          <w:highlight w:val="white"/>
        </w:rPr>
        <w:t>this</w:t>
      </w:r>
      <w:r w:rsidR="00FD28D9" w:rsidRPr="007E181A">
        <w:rPr>
          <w:highlight w:val="white"/>
        </w:rPr>
        <w:t>,</w:t>
      </w:r>
    </w:p>
    <w:p w14:paraId="0C1B1D77" w14:textId="104DAB4C" w:rsidR="00FD28D9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      </w:t>
      </w:r>
      <w:r w:rsidR="00FD28D9" w:rsidRPr="00C42F33">
        <w:rPr>
          <w:rStyle w:val="CPKeyword"/>
        </w:rPr>
        <w:t>new</w:t>
      </w:r>
      <w:r>
        <w:t xml:space="preserve"> </w:t>
      </w:r>
      <w:proofErr w:type="spellStart"/>
      <w:proofErr w:type="gramStart"/>
      <w:r w:rsidR="00FD28D9" w:rsidRPr="007E181A">
        <w:t>PropertyChangedEventArgs</w:t>
      </w:r>
      <w:proofErr w:type="spellEnd"/>
      <w:r w:rsidR="00FD28D9" w:rsidRPr="007E181A">
        <w:t>(</w:t>
      </w:r>
      <w:proofErr w:type="gramEnd"/>
    </w:p>
    <w:p w14:paraId="07461F7F" w14:textId="7AA36099" w:rsidR="00FD28D9" w:rsidRPr="007E181A" w:rsidRDefault="004C6DFB" w:rsidP="00A14E35">
      <w:pPr>
        <w:pStyle w:val="CDTMID"/>
        <w:shd w:val="clear" w:color="auto" w:fill="F2F2F2" w:themeFill="background1" w:themeFillShade="F2"/>
        <w:rPr>
          <w:highlight w:val="white"/>
        </w:rPr>
      </w:pPr>
      <w:r>
        <w:t xml:space="preserve">                        </w:t>
      </w:r>
      <w:proofErr w:type="spellStart"/>
      <w:proofErr w:type="gramStart"/>
      <w:r w:rsidR="00FD28D9" w:rsidRPr="00C42F33">
        <w:rPr>
          <w:rStyle w:val="CPKeyword"/>
        </w:rPr>
        <w:t>nameof</w:t>
      </w:r>
      <w:proofErr w:type="spellEnd"/>
      <w:r w:rsidR="00FD28D9" w:rsidRPr="007E181A">
        <w:t>(</w:t>
      </w:r>
      <w:proofErr w:type="gramEnd"/>
      <w:r w:rsidR="00FD28D9" w:rsidRPr="007E181A">
        <w:t>Name)));</w:t>
      </w:r>
    </w:p>
    <w:p w14:paraId="283306A2" w14:textId="43ABCC9F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    </w:t>
      </w:r>
      <w:r w:rsidR="00FD28D9" w:rsidRPr="007E181A">
        <w:rPr>
          <w:highlight w:val="white"/>
        </w:rPr>
        <w:t>}</w:t>
      </w:r>
    </w:p>
    <w:p w14:paraId="489230DE" w14:textId="63752430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    </w:t>
      </w:r>
      <w:r w:rsidR="00FD28D9" w:rsidRPr="007E181A">
        <w:rPr>
          <w:highlight w:val="white"/>
        </w:rPr>
        <w:t>}</w:t>
      </w:r>
    </w:p>
    <w:p w14:paraId="2B69A172" w14:textId="1A23D602" w:rsidR="00FD28D9" w:rsidRPr="007E181A" w:rsidRDefault="004C6DFB" w:rsidP="00C172F0">
      <w:pPr>
        <w:pStyle w:val="CDTMID"/>
        <w:rPr>
          <w:highlight w:val="white"/>
        </w:rPr>
      </w:pPr>
      <w:r>
        <w:rPr>
          <w:highlight w:val="white"/>
        </w:rPr>
        <w:t xml:space="preserve">    </w:t>
      </w:r>
      <w:r w:rsidR="00FD28D9" w:rsidRPr="007E181A">
        <w:rPr>
          <w:highlight w:val="white"/>
        </w:rPr>
        <w:t>}</w:t>
      </w:r>
    </w:p>
    <w:p w14:paraId="0E63625E" w14:textId="636764B0" w:rsidR="00FD28D9" w:rsidRPr="00C42F33" w:rsidRDefault="004C6DFB" w:rsidP="00C172F0">
      <w:pPr>
        <w:pStyle w:val="CDTMID"/>
        <w:rPr>
          <w:rStyle w:val="CPComment"/>
          <w:highlight w:val="white"/>
        </w:rPr>
      </w:pPr>
      <w:r>
        <w:rPr>
          <w:highlight w:val="white"/>
        </w:rPr>
        <w:t xml:space="preserve">    </w:t>
      </w:r>
      <w:r w:rsidR="00FD28D9" w:rsidRPr="00C42F33">
        <w:rPr>
          <w:rStyle w:val="CPComment"/>
          <w:highlight w:val="white"/>
        </w:rPr>
        <w:t>//</w:t>
      </w:r>
      <w:r>
        <w:rPr>
          <w:rStyle w:val="CPComment"/>
          <w:highlight w:val="white"/>
        </w:rPr>
        <w:t xml:space="preserve"> </w:t>
      </w:r>
      <w:r w:rsidR="00FD28D9" w:rsidRPr="00C42F33">
        <w:rPr>
          <w:rStyle w:val="CPComment"/>
          <w:highlight w:val="white"/>
        </w:rPr>
        <w:t>...</w:t>
      </w:r>
    </w:p>
    <w:p w14:paraId="15C15C5C" w14:textId="77777777" w:rsidR="00FD28D9" w:rsidRPr="007E181A" w:rsidRDefault="00FD28D9" w:rsidP="00C172F0">
      <w:pPr>
        <w:pStyle w:val="CDTLAST"/>
      </w:pPr>
      <w:r w:rsidRPr="007E181A">
        <w:t>}</w:t>
      </w:r>
    </w:p>
    <w:p w14:paraId="3600EF58" w14:textId="46D0362E" w:rsidR="00E903D7" w:rsidRDefault="00FD28D9" w:rsidP="00C172F0">
      <w:pPr>
        <w:pStyle w:val="HEADFIRST"/>
      </w:pPr>
      <w:r w:rsidRPr="007E181A">
        <w:t>Notice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unqualified</w:t>
      </w:r>
      <w:r w:rsidR="004C6DFB">
        <w:t xml:space="preserve"> </w:t>
      </w:r>
      <w:r w:rsidRPr="007E181A">
        <w:t>“Name”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provided</w:t>
      </w:r>
      <w:r w:rsidR="004C6DFB">
        <w:t xml:space="preserve"> </w:t>
      </w:r>
      <w:r w:rsidRPr="007E181A">
        <w:t>(because</w:t>
      </w:r>
      <w:r w:rsidR="004C6DFB">
        <w:t xml:space="preserve"> </w:t>
      </w:r>
      <w:r w:rsidRPr="007E181A">
        <w:t>it’s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scope)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fully</w:t>
      </w:r>
      <w:r w:rsidR="004C6DFB">
        <w:t xml:space="preserve"> </w:t>
      </w:r>
      <w:r w:rsidRPr="007E181A">
        <w:t>(or</w:t>
      </w:r>
      <w:r w:rsidR="004C6DFB">
        <w:t xml:space="preserve"> </w:t>
      </w:r>
      <w:r w:rsidRPr="007E181A">
        <w:t>partially)</w:t>
      </w:r>
      <w:r w:rsidR="004C6DFB">
        <w:t xml:space="preserve"> </w:t>
      </w:r>
      <w:r w:rsidRPr="007E181A">
        <w:t>qualified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="006645D3">
        <w:t>such</w:t>
      </w:r>
      <w:r w:rsidR="004C6DFB">
        <w:t xml:space="preserve"> </w:t>
      </w:r>
      <w:r w:rsidR="006645D3">
        <w:t>as</w:t>
      </w:r>
      <w:r w:rsidR="004C6DFB">
        <w:t xml:space="preserve"> </w:t>
      </w:r>
      <w:proofErr w:type="spellStart"/>
      <w:r w:rsidRPr="00A14E35">
        <w:rPr>
          <w:rStyle w:val="CITchapbm"/>
        </w:rPr>
        <w:t>Person.Name</w:t>
      </w:r>
      <w:proofErr w:type="spellEnd"/>
      <w:r w:rsidR="004C6DFB">
        <w:t xml:space="preserve"> </w:t>
      </w:r>
      <w:r w:rsidR="005100A1">
        <w:t>is</w:t>
      </w:r>
      <w:r w:rsidR="004C6DFB">
        <w:t xml:space="preserve"> </w:t>
      </w:r>
      <w:r w:rsidR="005100A1">
        <w:t>used</w:t>
      </w:r>
      <w:r w:rsidRPr="007E181A">
        <w:t>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final</w:t>
      </w:r>
      <w:r w:rsidR="004C6DFB">
        <w:t xml:space="preserve"> </w:t>
      </w:r>
      <w:r w:rsidRPr="007E181A">
        <w:t>identifier</w:t>
      </w:r>
      <w:r w:rsidR="004C6DFB">
        <w:t xml:space="preserve"> </w:t>
      </w:r>
      <w:r w:rsidRPr="007E181A">
        <w:t>(the</w:t>
      </w:r>
      <w:r w:rsidR="004C6DFB">
        <w:t xml:space="preserve"> </w:t>
      </w:r>
      <w:r w:rsidRPr="007E181A">
        <w:t>last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dotted</w:t>
      </w:r>
      <w:r w:rsidR="004C6DFB">
        <w:t xml:space="preserve"> </w:t>
      </w:r>
      <w:r w:rsidRPr="007E181A">
        <w:t>name)</w:t>
      </w:r>
      <w:r w:rsidR="007E181A">
        <w:t>.</w:t>
      </w:r>
    </w:p>
    <w:p w14:paraId="5CEAC61A" w14:textId="5C4E8D6F" w:rsidR="00FD28D9" w:rsidRPr="007E181A" w:rsidRDefault="005100A1" w:rsidP="00C172F0">
      <w:pPr>
        <w:pStyle w:val="CHAPBM"/>
      </w:pPr>
      <w:r>
        <w:lastRenderedPageBreak/>
        <w:t>You</w:t>
      </w:r>
      <w:r w:rsidR="004C6DFB">
        <w:t xml:space="preserve"> </w:t>
      </w:r>
      <w:r>
        <w:t>can</w:t>
      </w:r>
      <w:r w:rsidR="004C6DFB">
        <w:t xml:space="preserve"> </w:t>
      </w:r>
      <w:r>
        <w:t>still</w:t>
      </w:r>
      <w:r w:rsidR="004C6DFB">
        <w:t xml:space="preserve"> </w:t>
      </w:r>
      <w:r>
        <w:t>use</w:t>
      </w:r>
      <w:r w:rsidR="004C6DFB">
        <w:t xml:space="preserve"> </w:t>
      </w:r>
      <w:r w:rsidR="00FD28D9" w:rsidRPr="007E181A">
        <w:t>C#</w:t>
      </w:r>
      <w:r w:rsidR="004C6DFB">
        <w:t xml:space="preserve"> </w:t>
      </w:r>
      <w:r w:rsidR="00FD28D9" w:rsidRPr="007E181A">
        <w:t>5.0</w:t>
      </w:r>
      <w:r w:rsidR="006645D3" w:rsidRPr="006645D3">
        <w:t>’</w:t>
      </w:r>
      <w:r w:rsidR="00FD28D9" w:rsidRPr="007E181A">
        <w:t>s</w:t>
      </w:r>
      <w:r w:rsidR="004C6DFB">
        <w:t xml:space="preserve"> </w:t>
      </w:r>
      <w:proofErr w:type="spellStart"/>
      <w:r w:rsidR="00C53478" w:rsidRPr="00A14E35">
        <w:rPr>
          <w:rStyle w:val="CITchapbm"/>
        </w:rPr>
        <w:t>CallerMemberName</w:t>
      </w:r>
      <w:proofErr w:type="spellEnd"/>
      <w:r w:rsidR="004C6DFB">
        <w:t xml:space="preserve"> </w:t>
      </w:r>
      <w:r w:rsidR="00FD28D9" w:rsidRPr="007E181A">
        <w:t>parameter</w:t>
      </w:r>
      <w:r w:rsidR="004C6DFB">
        <w:t xml:space="preserve"> </w:t>
      </w:r>
      <w:r w:rsidR="00FD28D9" w:rsidRPr="007E181A">
        <w:t>attribute</w:t>
      </w:r>
      <w:r w:rsidR="004C6DFB">
        <w:t xml:space="preserve"> </w:t>
      </w:r>
      <w:r w:rsidR="00C53478" w:rsidRPr="007E181A">
        <w:t>to</w:t>
      </w:r>
      <w:r w:rsidR="004C6DFB">
        <w:t xml:space="preserve"> </w:t>
      </w:r>
      <w:r w:rsidR="00C53478" w:rsidRPr="007E181A">
        <w:t>obtain</w:t>
      </w:r>
      <w:r w:rsidR="004C6DFB">
        <w:t xml:space="preserve"> </w:t>
      </w:r>
      <w:r w:rsidR="0048546E" w:rsidRPr="007E181A">
        <w:t>a</w:t>
      </w:r>
      <w:r w:rsidR="004C6DFB">
        <w:t xml:space="preserve"> </w:t>
      </w:r>
      <w:r w:rsidR="0048546E" w:rsidRPr="007E181A">
        <w:t>property</w:t>
      </w:r>
      <w:r w:rsidR="006645D3" w:rsidRPr="006645D3">
        <w:t>’</w:t>
      </w:r>
      <w:r w:rsidR="0048546E" w:rsidRPr="007E181A">
        <w:t>s</w:t>
      </w:r>
      <w:r w:rsidR="004C6DFB">
        <w:t xml:space="preserve"> </w:t>
      </w:r>
      <w:r w:rsidR="0048546E" w:rsidRPr="007E181A">
        <w:t>name</w:t>
      </w:r>
      <w:r w:rsidR="00FD28D9" w:rsidRPr="007E181A">
        <w:t>;</w:t>
      </w:r>
      <w:r w:rsidR="004C6DFB">
        <w:t xml:space="preserve"> </w:t>
      </w:r>
      <w:r w:rsidR="00FD28D9" w:rsidRPr="007E181A">
        <w:t>see</w:t>
      </w:r>
      <w:r w:rsidR="004C6DFB">
        <w:t xml:space="preserve"> </w:t>
      </w:r>
      <w:r w:rsidR="0048546E" w:rsidRPr="007E181A">
        <w:t>http://</w:t>
      </w:r>
      <w:r w:rsidR="00FD28D9" w:rsidRPr="007E181A">
        <w:t>itl.tc/</w:t>
      </w:r>
      <w:r w:rsidR="00771630">
        <w:t>CallerMemberName</w:t>
      </w:r>
      <w:r w:rsidR="004C6DFB">
        <w:t xml:space="preserve"> </w:t>
      </w:r>
      <w:r w:rsidR="0048546E" w:rsidRPr="007E181A">
        <w:t>for</w:t>
      </w:r>
      <w:r w:rsidR="004C6DFB">
        <w:t xml:space="preserve"> </w:t>
      </w:r>
      <w:r w:rsidR="0048546E" w:rsidRPr="007E181A">
        <w:t>an</w:t>
      </w:r>
      <w:r w:rsidR="004C6DFB">
        <w:t xml:space="preserve"> </w:t>
      </w:r>
      <w:r w:rsidR="0048546E" w:rsidRPr="007E181A">
        <w:t>example.</w:t>
      </w:r>
    </w:p>
    <w:p w14:paraId="35BECA0F" w14:textId="329C1111" w:rsidR="00FD28D9" w:rsidRPr="007E181A" w:rsidRDefault="00C42F33" w:rsidP="004735DE">
      <w:pPr>
        <w:pStyle w:val="CHAPBMPD"/>
      </w:pPr>
      <w:r>
        <w:t>***COMP:</w:t>
      </w:r>
      <w:r w:rsidR="004C6DFB">
        <w:t xml:space="preserve"> </w:t>
      </w:r>
      <w:r>
        <w:t>Insert</w:t>
      </w:r>
      <w:r w:rsidR="004C6DFB">
        <w:t xml:space="preserve"> </w:t>
      </w:r>
      <w:r>
        <w:t>“End</w:t>
      </w:r>
      <w:r w:rsidR="004C6DFB">
        <w:t xml:space="preserve"> </w:t>
      </w:r>
      <w:r>
        <w:t>6.0”</w:t>
      </w:r>
      <w:r w:rsidR="004C6DFB">
        <w:t xml:space="preserve"> </w:t>
      </w:r>
      <w:r w:rsidR="007E3F3C">
        <w:t>tab</w:t>
      </w:r>
    </w:p>
    <w:p w14:paraId="735A6987" w14:textId="77777777" w:rsidR="0079423A" w:rsidRPr="007E181A" w:rsidRDefault="00AA6FE6" w:rsidP="00C172F0">
      <w:pPr>
        <w:pStyle w:val="H1"/>
      </w:pPr>
      <w:bookmarkStart w:id="81" w:name="_Toc37532942"/>
      <w:r w:rsidRPr="007E181A">
        <w:t>Attributes</w:t>
      </w:r>
      <w:bookmarkEnd w:id="81"/>
    </w:p>
    <w:p w14:paraId="6E8F5634" w14:textId="2F6DBD93" w:rsidR="0079423A" w:rsidRPr="007E181A" w:rsidRDefault="00AA6FE6" w:rsidP="00C172F0">
      <w:pPr>
        <w:pStyle w:val="HEADFIRST"/>
      </w:pPr>
      <w:r w:rsidRPr="007E181A">
        <w:t>Before</w:t>
      </w:r>
      <w:r w:rsidR="004C6DFB">
        <w:t xml:space="preserve"> </w:t>
      </w:r>
      <w:r w:rsidRPr="007E181A">
        <w:t>delving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details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how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program</w:t>
      </w:r>
      <w:r w:rsidR="004C6DFB">
        <w:t xml:space="preserve"> </w:t>
      </w:r>
      <w:r w:rsidRPr="007E181A">
        <w:t>attributes,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should</w:t>
      </w:r>
      <w:r w:rsidR="004C6DFB">
        <w:t xml:space="preserve"> </w:t>
      </w:r>
      <w:r w:rsidRPr="007E181A">
        <w:t>consider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case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demonstrates</w:t>
      </w:r>
      <w:r w:rsidR="004C6DFB">
        <w:t xml:space="preserve"> </w:t>
      </w:r>
      <w:r w:rsidRPr="007E181A">
        <w:t>their</w:t>
      </w:r>
      <w:r w:rsidR="004C6DFB">
        <w:t xml:space="preserve"> </w:t>
      </w:r>
      <w:r w:rsidRPr="007E181A">
        <w:t>utility.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CommandLineHandler</w:t>
      </w:r>
      <w:proofErr w:type="spellEnd"/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18.3</w:t>
      </w:r>
      <w:r w:rsidR="00160DC9" w:rsidRPr="007E181A">
        <w:t>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dynamically</w:t>
      </w:r>
      <w:r w:rsidR="004C6DFB">
        <w:t xml:space="preserve"> </w:t>
      </w:r>
      <w:r w:rsidRPr="007E181A">
        <w:t>set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class’s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based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matching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approach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insufficient,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invalid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name.</w:t>
      </w:r>
      <w:r w:rsidR="004C6DFB">
        <w:t xml:space="preserve"> </w:t>
      </w:r>
      <w:proofErr w:type="gramStart"/>
      <w:r w:rsidRPr="00A14E35">
        <w:rPr>
          <w:rStyle w:val="CITchapbm"/>
        </w:rPr>
        <w:t>/?</w:t>
      </w:r>
      <w:r w:rsidRPr="007E181A">
        <w:t>,</w:t>
      </w:r>
      <w:proofErr w:type="gramEnd"/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cannot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supported.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mechanism</w:t>
      </w:r>
      <w:r w:rsidR="004C6DFB">
        <w:t xml:space="preserve"> </w:t>
      </w:r>
      <w:r w:rsidRPr="007E181A">
        <w:t>doesn’t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way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identifying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options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required</w:t>
      </w:r>
      <w:r w:rsidR="004C6DFB">
        <w:t xml:space="preserve"> </w:t>
      </w:r>
      <w:r w:rsidRPr="007E181A">
        <w:t>versus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optional.</w:t>
      </w:r>
    </w:p>
    <w:p w14:paraId="0BEAF3F7" w14:textId="4835DCB3" w:rsidR="0079423A" w:rsidRPr="007E181A" w:rsidRDefault="00AA6FE6" w:rsidP="00C172F0">
      <w:pPr>
        <w:pStyle w:val="CHAPBM"/>
      </w:pPr>
      <w:r w:rsidRPr="007E181A">
        <w:t>Instead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relying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exact</w:t>
      </w:r>
      <w:r w:rsidR="004C6DFB">
        <w:t xml:space="preserve"> </w:t>
      </w:r>
      <w:r w:rsidRPr="007E181A">
        <w:t>match</w:t>
      </w:r>
      <w:r w:rsidR="004C6DFB">
        <w:t xml:space="preserve"> </w:t>
      </w:r>
      <w:r w:rsidRPr="007E181A">
        <w:t>between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name,</w:t>
      </w:r>
      <w:r w:rsidR="004C6DFB">
        <w:t xml:space="preserve"> </w:t>
      </w:r>
      <w:r w:rsidR="001D70E2">
        <w:t>you</w:t>
      </w:r>
      <w:r w:rsidR="004C6DFB">
        <w:t xml:space="preserve"> </w:t>
      </w:r>
      <w:r w:rsidR="001D70E2">
        <w:t>can</w:t>
      </w:r>
      <w:r w:rsidR="004C6DFB">
        <w:t xml:space="preserve"> </w:t>
      </w:r>
      <w:r w:rsidR="001D70E2">
        <w:t>use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="001D70E2">
        <w:t>to</w:t>
      </w:r>
      <w:r w:rsidR="004C6DFB">
        <w:t xml:space="preserve"> </w:t>
      </w:r>
      <w:r w:rsidRPr="007E181A">
        <w:t>identify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decorated</w:t>
      </w:r>
      <w:r w:rsidR="004C6DFB">
        <w:t xml:space="preserve"> </w:t>
      </w:r>
      <w:r w:rsidRPr="007E181A">
        <w:t>construct—in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case,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decorates.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attributes,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decorate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A14E35">
        <w:rPr>
          <w:rStyle w:val="CITchapbm"/>
        </w:rPr>
        <w:t>Required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/?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alias.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words,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means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associating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(and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constructs).</w:t>
      </w:r>
    </w:p>
    <w:p w14:paraId="4F9E13EF" w14:textId="4BEB22A3" w:rsidR="0079423A" w:rsidRPr="007E181A" w:rsidRDefault="00AA6FE6" w:rsidP="00C172F0">
      <w:pPr>
        <w:pStyle w:val="CHAPBM"/>
      </w:pPr>
      <w:r w:rsidRPr="007E181A">
        <w:t>Attributes</w:t>
      </w:r>
      <w:r w:rsidR="004C6DFB">
        <w:t xml:space="preserve"> </w:t>
      </w:r>
      <w:r w:rsidRPr="007E181A">
        <w:t>appear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square</w:t>
      </w:r>
      <w:r w:rsidR="004C6DFB">
        <w:t xml:space="preserve"> </w:t>
      </w:r>
      <w:r w:rsidRPr="007E181A">
        <w:t>brackets</w:t>
      </w:r>
      <w:r w:rsidR="004C6DFB">
        <w:t xml:space="preserve"> </w:t>
      </w:r>
      <w:r w:rsidRPr="007E181A">
        <w:t>preceding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construct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Pr="007E181A">
        <w:t>decorate.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modify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Comman</w:t>
      </w:r>
      <w:r w:rsidRPr="00A14E35">
        <w:rPr>
          <w:rStyle w:val="CITchapbm"/>
        </w:rPr>
        <w:t>dLineInfo</w:t>
      </w:r>
      <w:proofErr w:type="spellEnd"/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attributes,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18.8</w:t>
      </w:r>
      <w:r w:rsidR="00160DC9" w:rsidRPr="007E181A">
        <w:t>.</w:t>
      </w:r>
    </w:p>
    <w:p w14:paraId="7E6FA36B" w14:textId="2EAC071D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18.8:</w:t>
      </w:r>
      <w:r w:rsidR="00AA6FE6" w:rsidRPr="007E181A">
        <w:t> </w:t>
      </w:r>
      <w:r w:rsidR="00AA6FE6" w:rsidRPr="007E181A">
        <w:t>Decorating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Property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</w:t>
      </w:r>
    </w:p>
    <w:p w14:paraId="1BDD39C8" w14:textId="5BC6ABC5" w:rsidR="0079423A" w:rsidRPr="007E181A" w:rsidRDefault="00AA6FE6" w:rsidP="00C172F0">
      <w:pPr>
        <w:pStyle w:val="CDTFIRST"/>
      </w:pPr>
      <w:bookmarkStart w:id="82" w:name="OLE_LINK1"/>
      <w:bookmarkStart w:id="83" w:name="OLE_LINK2"/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r w:rsidRPr="007E181A">
        <w:t>CommandLineInfo</w:t>
      </w:r>
      <w:proofErr w:type="spellEnd"/>
    </w:p>
    <w:p w14:paraId="10FE7584" w14:textId="77777777" w:rsidR="0079423A" w:rsidRPr="007E181A" w:rsidRDefault="00AA6FE6" w:rsidP="00C172F0">
      <w:pPr>
        <w:pStyle w:val="CDTMID"/>
      </w:pPr>
      <w:r w:rsidRPr="007E181A">
        <w:t>{</w:t>
      </w:r>
    </w:p>
    <w:p w14:paraId="0CEF03DA" w14:textId="0617C6EB" w:rsidR="0079423A" w:rsidRPr="007E181A" w:rsidRDefault="004C6DFB" w:rsidP="00A14E35">
      <w:pPr>
        <w:pStyle w:val="CDTMID"/>
        <w:shd w:val="clear" w:color="auto" w:fill="F2F2F2" w:themeFill="background1" w:themeFillShade="F2"/>
      </w:pPr>
      <w:bookmarkStart w:id="84" w:name="OLE_LINK3"/>
      <w:bookmarkStart w:id="85" w:name="OLE_LINK4"/>
      <w:r>
        <w:t xml:space="preserve">  </w:t>
      </w:r>
      <w:r w:rsidR="00AA6FE6" w:rsidRPr="007E181A">
        <w:t>[</w:t>
      </w:r>
      <w:proofErr w:type="spellStart"/>
      <w:proofErr w:type="gramStart"/>
      <w:r w:rsidR="00AA6FE6" w:rsidRPr="007E181A">
        <w:t>CommandLineSwitchAlias</w:t>
      </w:r>
      <w:proofErr w:type="spellEnd"/>
      <w:r w:rsidR="00AA6FE6" w:rsidRPr="007E181A">
        <w:t>(</w:t>
      </w:r>
      <w:proofErr w:type="gramEnd"/>
      <w:r w:rsidR="00AA6FE6" w:rsidRPr="007E181A">
        <w:rPr>
          <w:rStyle w:val="Maroon"/>
        </w:rPr>
        <w:t>"?"</w:t>
      </w:r>
      <w:r w:rsidR="00AA6FE6" w:rsidRPr="007E181A">
        <w:t>)]</w:t>
      </w:r>
    </w:p>
    <w:p w14:paraId="48736CD4" w14:textId="4F8214DA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Help</w:t>
      </w:r>
      <w:r>
        <w:t xml:space="preserve"> </w:t>
      </w:r>
      <w:proofErr w:type="gramStart"/>
      <w:r w:rsidR="00AA6FE6" w:rsidRPr="007E181A">
        <w:t>{</w:t>
      </w:r>
      <w:r>
        <w:t xml:space="preserve"> </w:t>
      </w:r>
      <w:r w:rsidR="00AA6FE6" w:rsidRPr="007E181A">
        <w:rPr>
          <w:rStyle w:val="CPKeyword"/>
        </w:rPr>
        <w:t>get</w:t>
      </w:r>
      <w:proofErr w:type="gramEnd"/>
      <w:r w:rsidR="00AA6FE6" w:rsidRPr="007E181A">
        <w:t>;</w:t>
      </w:r>
      <w:r>
        <w:t xml:space="preserve"> </w:t>
      </w:r>
      <w:r w:rsidR="00AA6FE6" w:rsidRPr="007E181A">
        <w:rPr>
          <w:rStyle w:val="CPKeyword"/>
        </w:rPr>
        <w:t>set</w:t>
      </w:r>
      <w:r w:rsidR="00AA6FE6" w:rsidRPr="007E181A">
        <w:t>;</w:t>
      </w:r>
      <w:r>
        <w:t xml:space="preserve"> </w:t>
      </w:r>
      <w:r w:rsidR="00AA6FE6" w:rsidRPr="007E181A">
        <w:t>}</w:t>
      </w:r>
    </w:p>
    <w:p w14:paraId="0F22E86C" w14:textId="77777777" w:rsidR="0079423A" w:rsidRPr="007E181A" w:rsidRDefault="0079423A" w:rsidP="00C172F0">
      <w:pPr>
        <w:pStyle w:val="CDTMID"/>
      </w:pPr>
    </w:p>
    <w:p w14:paraId="493B1DD2" w14:textId="2FF71056" w:rsidR="0079423A" w:rsidRPr="007E181A" w:rsidRDefault="004C6DFB" w:rsidP="008E4755">
      <w:pPr>
        <w:pStyle w:val="CDTMID"/>
        <w:shd w:val="clear" w:color="auto" w:fill="F2F2F2" w:themeFill="background1" w:themeFillShade="F2"/>
      </w:pPr>
      <w:r>
        <w:t xml:space="preserve">  </w:t>
      </w:r>
      <w:r w:rsidR="00AA6FE6" w:rsidRPr="007E181A">
        <w:t>[</w:t>
      </w:r>
      <w:proofErr w:type="spellStart"/>
      <w:r w:rsidR="00AA6FE6" w:rsidRPr="007E181A">
        <w:t>CommandLineSwitchRequired</w:t>
      </w:r>
      <w:proofErr w:type="spellEnd"/>
      <w:r w:rsidR="00AA6FE6" w:rsidRPr="007E181A">
        <w:t>]</w:t>
      </w:r>
    </w:p>
    <w:p w14:paraId="7BF3F008" w14:textId="7601875C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string</w:t>
      </w:r>
      <w:ins w:id="86" w:author="Mark Michaelis [3]" w:date="2020-01-29T20:03:00Z">
        <w:r w:rsidR="00ED3254" w:rsidRPr="00ED3254">
          <w:rPr>
            <w:rPrChange w:id="87" w:author="Mark Michaelis [3]" w:date="2020-01-29T20:03:00Z">
              <w:rPr>
                <w:rStyle w:val="CPKeyword"/>
              </w:rPr>
            </w:rPrChange>
          </w:rPr>
          <w:t>?</w:t>
        </w:r>
      </w:ins>
      <w:r>
        <w:t xml:space="preserve"> </w:t>
      </w:r>
      <w:r w:rsidR="00AA6FE6" w:rsidRPr="007E181A">
        <w:t>Out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</w:p>
    <w:p w14:paraId="584C4E94" w14:textId="77777777" w:rsidR="0079423A" w:rsidRPr="007E181A" w:rsidRDefault="0079423A" w:rsidP="00C172F0">
      <w:pPr>
        <w:pStyle w:val="CDTMID"/>
      </w:pPr>
    </w:p>
    <w:p w14:paraId="026F5E5C" w14:textId="05CF3271" w:rsidR="00E903D7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proofErr w:type="spellStart"/>
      <w:proofErr w:type="gramStart"/>
      <w:r w:rsidR="00AA6FE6" w:rsidRPr="007E181A">
        <w:t>System.Diagnostics.ProcessPriorityClass</w:t>
      </w:r>
      <w:proofErr w:type="spellEnd"/>
      <w:proofErr w:type="gramEnd"/>
      <w:r>
        <w:t xml:space="preserve"> </w:t>
      </w:r>
      <w:r w:rsidR="00AA6FE6" w:rsidRPr="007E181A">
        <w:t>Priority</w:t>
      </w:r>
    </w:p>
    <w:p w14:paraId="058393B1" w14:textId="5E1B1F5B" w:rsidR="00E903D7" w:rsidRDefault="004C6DFB" w:rsidP="00C172F0">
      <w:pPr>
        <w:pStyle w:val="CDTMID"/>
      </w:pPr>
      <w:r>
        <w:rPr>
          <w:rStyle w:val="CPKeyword"/>
        </w:rPr>
        <w:t xml:space="preserve">     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  <w:r>
        <w:t xml:space="preserve"> </w:t>
      </w:r>
      <w:r w:rsidR="00AA6FE6" w:rsidRPr="007E181A">
        <w:t>=</w:t>
      </w:r>
    </w:p>
    <w:p w14:paraId="23C59D7C" w14:textId="264467A8" w:rsidR="0079423A" w:rsidRPr="007E181A" w:rsidRDefault="004C6DFB" w:rsidP="00C172F0">
      <w:pPr>
        <w:pStyle w:val="CDTMID"/>
      </w:pPr>
      <w:r>
        <w:t xml:space="preserve">          </w:t>
      </w:r>
      <w:proofErr w:type="spellStart"/>
      <w:proofErr w:type="gramStart"/>
      <w:r w:rsidR="00AA6FE6" w:rsidRPr="007E181A">
        <w:t>System.Diagnostics.ProcessPriorityClass.Normal</w:t>
      </w:r>
      <w:proofErr w:type="spellEnd"/>
      <w:proofErr w:type="gramEnd"/>
      <w:r w:rsidR="00AA6FE6" w:rsidRPr="007E181A">
        <w:t>;</w:t>
      </w:r>
    </w:p>
    <w:bookmarkEnd w:id="84"/>
    <w:bookmarkEnd w:id="85"/>
    <w:p w14:paraId="6F3760A5" w14:textId="77777777" w:rsidR="0079423A" w:rsidRPr="007E181A" w:rsidRDefault="00AA6FE6" w:rsidP="00C172F0">
      <w:pPr>
        <w:pStyle w:val="CDTLAST"/>
      </w:pPr>
      <w:r w:rsidRPr="007E181A">
        <w:t>}</w:t>
      </w:r>
    </w:p>
    <w:bookmarkEnd w:id="82"/>
    <w:bookmarkEnd w:id="83"/>
    <w:p w14:paraId="3A839D41" w14:textId="7F19F856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18.8</w:t>
      </w:r>
      <w:r w:rsidR="00160DC9" w:rsidRPr="007E181A">
        <w:t>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Help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A14E35">
        <w:rPr>
          <w:rStyle w:val="CITchapbm"/>
        </w:rPr>
        <w:t>Out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decorated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attributes.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purpose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these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allow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alias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A14E35">
        <w:rPr>
          <w:rStyle w:val="CITchapbm"/>
        </w:rPr>
        <w:t>/?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A14E35">
        <w:rPr>
          <w:rStyle w:val="CITchapbm"/>
        </w:rPr>
        <w:t>/Help</w:t>
      </w:r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indicate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A14E35">
        <w:rPr>
          <w:rStyle w:val="CITchapbm"/>
        </w:rPr>
        <w:t>/Out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required</w:t>
      </w:r>
      <w:r w:rsidR="004C6DFB">
        <w:t xml:space="preserve"> </w:t>
      </w:r>
      <w:r w:rsidRPr="007E181A">
        <w:t>parameter.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idea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</w:t>
      </w:r>
      <w:r w:rsidRPr="00A14E35">
        <w:rPr>
          <w:rStyle w:val="CITchapbm"/>
        </w:rPr>
        <w:lastRenderedPageBreak/>
        <w:t>LineHandler.TryParse</w:t>
      </w:r>
      <w:proofErr w:type="spell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method,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enable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option</w:t>
      </w:r>
      <w:r w:rsidR="004C6DFB">
        <w:t xml:space="preserve"> </w:t>
      </w:r>
      <w:r w:rsidRPr="007E181A">
        <w:t>aliases</w:t>
      </w:r>
      <w:r w:rsidR="004C6DFB">
        <w:t xml:space="preserve"> </w:t>
      </w:r>
      <w:r w:rsidRPr="007E181A">
        <w:t>and,</w:t>
      </w:r>
      <w:r w:rsidR="004C6DFB">
        <w:t xml:space="preserve"> </w:t>
      </w:r>
      <w:r w:rsidRPr="007E181A">
        <w:t>assuming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parsing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successful,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check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required</w:t>
      </w:r>
      <w:r w:rsidR="004C6DFB">
        <w:t xml:space="preserve"> </w:t>
      </w:r>
      <w:r w:rsidRPr="007E181A">
        <w:t>switches</w:t>
      </w:r>
      <w:r w:rsidR="004C6DFB">
        <w:t xml:space="preserve"> </w:t>
      </w:r>
      <w:r w:rsidRPr="007E181A">
        <w:t>were</w:t>
      </w:r>
      <w:r w:rsidR="004C6DFB">
        <w:t xml:space="preserve"> </w:t>
      </w:r>
      <w:r w:rsidRPr="007E181A">
        <w:t>specified.</w:t>
      </w:r>
    </w:p>
    <w:p w14:paraId="663499DB" w14:textId="274909A6" w:rsidR="0079423A" w:rsidRPr="007E181A" w:rsidRDefault="00AA6FE6" w:rsidP="00C172F0">
      <w:pPr>
        <w:pStyle w:val="CHAPBM"/>
      </w:pP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two</w:t>
      </w:r>
      <w:r w:rsidR="004C6DFB">
        <w:t xml:space="preserve"> </w:t>
      </w:r>
      <w:r w:rsidRPr="007E181A">
        <w:t>ways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combine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construct.</w:t>
      </w:r>
      <w:r w:rsidR="004C6DFB">
        <w:t xml:space="preserve"> </w:t>
      </w:r>
      <w:r w:rsidR="00FA3DCB">
        <w:t>First,</w:t>
      </w:r>
      <w:r w:rsidR="004C6DFB">
        <w:t xml:space="preserve"> </w:t>
      </w:r>
      <w:r w:rsidR="00FA3DCB">
        <w:t>y</w:t>
      </w:r>
      <w:r w:rsidRPr="007E181A">
        <w:t>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separate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commas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square</w:t>
      </w:r>
      <w:r w:rsidR="004C6DFB">
        <w:t xml:space="preserve"> </w:t>
      </w:r>
      <w:r w:rsidRPr="007E181A">
        <w:t>brackets</w:t>
      </w:r>
      <w:r w:rsidR="00FA3DCB">
        <w:t>.</w:t>
      </w:r>
      <w:r w:rsidR="004C6DFB">
        <w:t xml:space="preserve"> </w:t>
      </w:r>
      <w:r w:rsidR="00FA3DCB">
        <w:t>Alternatively</w:t>
      </w:r>
      <w:r w:rsidRPr="007E181A">
        <w:t>,</w:t>
      </w:r>
      <w:r w:rsidR="004C6DFB">
        <w:t xml:space="preserve"> </w:t>
      </w:r>
      <w:r w:rsidR="00FA3DCB">
        <w:t>you</w:t>
      </w:r>
      <w:r w:rsidR="004C6DFB">
        <w:t xml:space="preserve"> </w:t>
      </w:r>
      <w:r w:rsidR="00FA3DCB">
        <w:t>can</w:t>
      </w:r>
      <w:r w:rsidR="004C6DFB">
        <w:t xml:space="preserve"> </w:t>
      </w:r>
      <w:r w:rsidRPr="007E181A">
        <w:t>place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its</w:t>
      </w:r>
      <w:r w:rsidR="004C6DFB">
        <w:t xml:space="preserve"> </w:t>
      </w:r>
      <w:r w:rsidRPr="007E181A">
        <w:t>own</w:t>
      </w:r>
      <w:r w:rsidR="004C6DFB">
        <w:t xml:space="preserve"> </w:t>
      </w:r>
      <w:r w:rsidRPr="007E181A">
        <w:t>square</w:t>
      </w:r>
      <w:r w:rsidR="004C6DFB">
        <w:t xml:space="preserve"> </w:t>
      </w:r>
      <w:r w:rsidRPr="007E181A">
        <w:t>brackets</w:t>
      </w:r>
      <w:r w:rsidR="00FA3DCB">
        <w:t>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18.9</w:t>
      </w:r>
      <w:r w:rsidR="004C6DFB">
        <w:t xml:space="preserve"> </w:t>
      </w:r>
      <w:r w:rsidR="00FA3DCB">
        <w:t>provides</w:t>
      </w:r>
      <w:r w:rsidR="004C6DFB">
        <w:t xml:space="preserve"> </w:t>
      </w:r>
      <w:r w:rsidR="00FA3DCB">
        <w:t>examples</w:t>
      </w:r>
      <w:r w:rsidRPr="007E181A">
        <w:t>.</w:t>
      </w:r>
    </w:p>
    <w:p w14:paraId="0AFF5F32" w14:textId="52A1FD2A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18.9:</w:t>
      </w:r>
      <w:r w:rsidR="00AA6FE6" w:rsidRPr="007E181A">
        <w:t> </w:t>
      </w:r>
      <w:r w:rsidR="00AA6FE6" w:rsidRPr="007E181A">
        <w:t>Decorating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Property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Multiple</w:t>
      </w:r>
      <w:r w:rsidR="004C6DFB">
        <w:t xml:space="preserve"> </w:t>
      </w:r>
      <w:r w:rsidR="00AA6FE6" w:rsidRPr="007E181A">
        <w:t>Attributes</w:t>
      </w:r>
    </w:p>
    <w:p w14:paraId="01F3C594" w14:textId="6B4D9245" w:rsidR="0079423A" w:rsidRPr="007E181A" w:rsidRDefault="004C6DFB" w:rsidP="00C172F0">
      <w:pPr>
        <w:pStyle w:val="CDTFIRST"/>
      </w:pPr>
      <w:r>
        <w:t xml:space="preserve">  </w:t>
      </w:r>
      <w:r w:rsidR="00AA6FE6" w:rsidRPr="007E181A">
        <w:t>[</w:t>
      </w:r>
      <w:proofErr w:type="spellStart"/>
      <w:r w:rsidR="00AA6FE6" w:rsidRPr="007E181A">
        <w:t>CommandLineSwitchRequired</w:t>
      </w:r>
      <w:proofErr w:type="spellEnd"/>
      <w:r w:rsidR="00AA6FE6" w:rsidRPr="007E181A">
        <w:t>]</w:t>
      </w:r>
    </w:p>
    <w:p w14:paraId="7FEF6C05" w14:textId="72DFEEF8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[</w:t>
      </w:r>
      <w:proofErr w:type="spellStart"/>
      <w:r w:rsidR="00AA6FE6" w:rsidRPr="007E181A">
        <w:t>CommandLineSwitchAlias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</w:t>
      </w:r>
      <w:proofErr w:type="spellStart"/>
      <w:r w:rsidR="00AA6FE6" w:rsidRPr="007E181A">
        <w:rPr>
          <w:rStyle w:val="Maroon"/>
        </w:rPr>
        <w:t>FileName</w:t>
      </w:r>
      <w:proofErr w:type="spellEnd"/>
      <w:r w:rsidR="00AA6FE6" w:rsidRPr="007E181A">
        <w:rPr>
          <w:rStyle w:val="Maroon"/>
        </w:rPr>
        <w:t>"</w:t>
      </w:r>
      <w:r w:rsidR="00AA6FE6" w:rsidRPr="007E181A">
        <w:t>)]</w:t>
      </w:r>
    </w:p>
    <w:p w14:paraId="1F0FF0EF" w14:textId="3F09425B" w:rsidR="00B04E9E" w:rsidRPr="007E181A" w:rsidRDefault="004C6DFB" w:rsidP="00C172F0">
      <w:pPr>
        <w:pStyle w:val="CDTMID"/>
      </w:pPr>
      <w:r>
        <w:t xml:space="preserve">  </w:t>
      </w:r>
      <w:del w:id="88" w:author="Kevin" w:date="2020-03-22T16:27:00Z">
        <w:r w:rsidDel="00595AC7">
          <w:delText xml:space="preserve">   </w:delText>
        </w:r>
      </w:del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string</w:t>
      </w:r>
      <w:ins w:id="89" w:author="Mark Michaelis [3]" w:date="2020-01-29T20:04:00Z">
        <w:r w:rsidR="0069418C" w:rsidRPr="0069418C">
          <w:rPr>
            <w:rPrChange w:id="90" w:author="Mark Michaelis [3]" w:date="2020-01-29T20:04:00Z">
              <w:rPr>
                <w:rStyle w:val="CPKeyword"/>
              </w:rPr>
            </w:rPrChange>
          </w:rPr>
          <w:t>?</w:t>
        </w:r>
      </w:ins>
      <w:r>
        <w:t xml:space="preserve"> </w:t>
      </w:r>
      <w:r w:rsidR="00AA6FE6" w:rsidRPr="007E181A">
        <w:t>Out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</w:p>
    <w:p w14:paraId="419AC7A2" w14:textId="77777777" w:rsidR="0079423A" w:rsidRPr="007E181A" w:rsidRDefault="0079423A" w:rsidP="00C172F0">
      <w:pPr>
        <w:pStyle w:val="CDTLAST"/>
      </w:pPr>
    </w:p>
    <w:p w14:paraId="69E95E47" w14:textId="35102D80" w:rsidR="0079423A" w:rsidRPr="007E181A" w:rsidRDefault="004C6DFB" w:rsidP="00C172F0">
      <w:pPr>
        <w:pStyle w:val="CDTFIRST"/>
      </w:pPr>
      <w:r>
        <w:t xml:space="preserve">  </w:t>
      </w:r>
      <w:r w:rsidR="00AA6FE6" w:rsidRPr="007E181A">
        <w:t>[</w:t>
      </w:r>
      <w:proofErr w:type="spellStart"/>
      <w:r w:rsidR="00AA6FE6" w:rsidRPr="007E181A">
        <w:t>CommandLineSwitchRequired</w:t>
      </w:r>
      <w:proofErr w:type="spellEnd"/>
      <w:r w:rsidR="00AA6FE6" w:rsidRPr="007E181A">
        <w:t>,</w:t>
      </w:r>
    </w:p>
    <w:p w14:paraId="38D2AE1F" w14:textId="69B3603C" w:rsidR="0079423A" w:rsidRPr="007E181A" w:rsidRDefault="004C6DFB" w:rsidP="00C172F0">
      <w:pPr>
        <w:pStyle w:val="CDTMID"/>
      </w:pPr>
      <w:r>
        <w:t xml:space="preserve">  </w:t>
      </w:r>
      <w:proofErr w:type="spellStart"/>
      <w:r w:rsidR="00AA6FE6" w:rsidRPr="007E181A">
        <w:t>CommandLineSwitchAlias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</w:t>
      </w:r>
      <w:proofErr w:type="spellStart"/>
      <w:r w:rsidR="00AA6FE6" w:rsidRPr="007E181A">
        <w:rPr>
          <w:rStyle w:val="Maroon"/>
        </w:rPr>
        <w:t>FileName</w:t>
      </w:r>
      <w:proofErr w:type="spellEnd"/>
      <w:r w:rsidR="00AA6FE6" w:rsidRPr="007E181A">
        <w:rPr>
          <w:rStyle w:val="Maroon"/>
        </w:rPr>
        <w:t>"</w:t>
      </w:r>
      <w:r w:rsidR="00AA6FE6" w:rsidRPr="007E181A">
        <w:t>)]</w:t>
      </w:r>
    </w:p>
    <w:p w14:paraId="056EBD6C" w14:textId="61436ECE" w:rsidR="00B04E9E" w:rsidRPr="007E181A" w:rsidRDefault="004C6DFB" w:rsidP="00C172F0">
      <w:pPr>
        <w:pStyle w:val="CDTMID"/>
      </w:pPr>
      <w:r>
        <w:t xml:space="preserve">  </w:t>
      </w:r>
      <w:del w:id="91" w:author="Kevin" w:date="2020-03-22T16:28:00Z">
        <w:r w:rsidDel="00595AC7">
          <w:delText xml:space="preserve">   </w:delText>
        </w:r>
      </w:del>
      <w:r w:rsidR="009757A1" w:rsidRPr="007E181A">
        <w:rPr>
          <w:rStyle w:val="CPKeyword"/>
        </w:rPr>
        <w:t>public</w:t>
      </w:r>
      <w:r>
        <w:t xml:space="preserve"> </w:t>
      </w:r>
      <w:r w:rsidR="009757A1" w:rsidRPr="007E181A">
        <w:rPr>
          <w:rStyle w:val="CPKeyword"/>
        </w:rPr>
        <w:t>string</w:t>
      </w:r>
      <w:r>
        <w:t xml:space="preserve"> </w:t>
      </w:r>
      <w:r w:rsidR="009757A1" w:rsidRPr="007E181A">
        <w:t>Out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</w:p>
    <w:p w14:paraId="046589C4" w14:textId="77777777" w:rsidR="0079423A" w:rsidRPr="007E181A" w:rsidRDefault="0079423A" w:rsidP="00C172F0">
      <w:pPr>
        <w:pStyle w:val="CDTLAST"/>
      </w:pPr>
    </w:p>
    <w:p w14:paraId="4662DA27" w14:textId="240A4C24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decorating</w:t>
      </w:r>
      <w:r w:rsidR="004C6DFB">
        <w:t xml:space="preserve"> </w:t>
      </w:r>
      <w:r w:rsidRPr="007E181A">
        <w:t>properties,</w:t>
      </w:r>
      <w:r w:rsidR="004C6DFB">
        <w:t xml:space="preserve"> </w:t>
      </w:r>
      <w:r w:rsidRPr="007E181A">
        <w:t>developers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decorate</w:t>
      </w:r>
      <w:r w:rsidR="004C6DFB">
        <w:t xml:space="preserve"> </w:t>
      </w:r>
      <w:ins w:id="92" w:author="Kevin" w:date="2020-03-22T16:29:00Z">
        <w:r w:rsidR="00595AC7">
          <w:t xml:space="preserve">assemblies, </w:t>
        </w:r>
      </w:ins>
      <w:r w:rsidRPr="007E181A">
        <w:t>classes,</w:t>
      </w:r>
      <w:ins w:id="93" w:author="Kevin" w:date="2020-03-22T16:30:00Z">
        <w:r w:rsidR="00595AC7">
          <w:t xml:space="preserve"> constructors, delegates, </w:t>
        </w:r>
        <w:proofErr w:type="spellStart"/>
        <w:r w:rsidR="00595AC7">
          <w:t>enums</w:t>
        </w:r>
        <w:proofErr w:type="spellEnd"/>
        <w:r w:rsidR="00595AC7">
          <w:t>, events, fields,</w:t>
        </w:r>
      </w:ins>
      <w:ins w:id="94" w:author="Kevin" w:date="2020-03-22T16:31:00Z">
        <w:r w:rsidR="00595AC7">
          <w:t xml:space="preserve"> generic parameters,</w:t>
        </w:r>
      </w:ins>
      <w:r w:rsidR="004C6DFB">
        <w:t xml:space="preserve"> </w:t>
      </w:r>
      <w:r w:rsidRPr="007E181A">
        <w:t>interfaces,</w:t>
      </w:r>
      <w:ins w:id="95" w:author="Kevin" w:date="2020-03-22T16:31:00Z">
        <w:r w:rsidR="00595AC7">
          <w:t xml:space="preserve"> methods, modules, parameters, properties, return values</w:t>
        </w:r>
      </w:ins>
      <w:ins w:id="96" w:author="Kevin" w:date="2020-03-22T16:32:00Z">
        <w:r w:rsidR="00595AC7">
          <w:t>, and</w:t>
        </w:r>
      </w:ins>
      <w:ins w:id="97" w:author="Kevin" w:date="2020-03-22T16:31:00Z">
        <w:r w:rsidR="00595AC7">
          <w:t xml:space="preserve"> </w:t>
        </w:r>
      </w:ins>
      <w:r w:rsidR="004C6DFB">
        <w:t xml:space="preserve"> </w:t>
      </w:r>
      <w:r w:rsidRPr="007E181A">
        <w:t>structs</w:t>
      </w:r>
      <w:ins w:id="98" w:author="Kevin" w:date="2020-03-22T16:32:00Z">
        <w:r w:rsidR="00595AC7">
          <w:t>.</w:t>
        </w:r>
      </w:ins>
      <w:del w:id="99" w:author="Kevin" w:date="2020-03-22T16:32:00Z">
        <w:r w:rsidRPr="007E181A" w:rsidDel="00595AC7">
          <w:delText>,</w:delText>
        </w:r>
        <w:r w:rsidR="004C6DFB" w:rsidDel="00595AC7">
          <w:delText xml:space="preserve"> </w:delText>
        </w:r>
      </w:del>
      <w:del w:id="100" w:author="Kevin" w:date="2020-03-22T16:30:00Z">
        <w:r w:rsidRPr="007E181A" w:rsidDel="00595AC7">
          <w:delText>enums,</w:delText>
        </w:r>
        <w:r w:rsidR="004C6DFB" w:rsidDel="00595AC7">
          <w:delText xml:space="preserve"> </w:delText>
        </w:r>
        <w:r w:rsidRPr="007E181A" w:rsidDel="00595AC7">
          <w:delText>delegates,</w:delText>
        </w:r>
        <w:r w:rsidR="004C6DFB" w:rsidDel="00595AC7">
          <w:delText xml:space="preserve"> </w:delText>
        </w:r>
        <w:r w:rsidRPr="007E181A" w:rsidDel="00595AC7">
          <w:delText>events,</w:delText>
        </w:r>
      </w:del>
      <w:del w:id="101" w:author="Kevin" w:date="2020-03-22T16:31:00Z">
        <w:r w:rsidR="004C6DFB" w:rsidDel="00595AC7">
          <w:delText xml:space="preserve"> </w:delText>
        </w:r>
        <w:r w:rsidRPr="007E181A" w:rsidDel="00595AC7">
          <w:delText>methods,</w:delText>
        </w:r>
      </w:del>
      <w:del w:id="102" w:author="Kevin" w:date="2020-03-22T16:30:00Z">
        <w:r w:rsidR="004C6DFB" w:rsidDel="00595AC7">
          <w:delText xml:space="preserve"> </w:delText>
        </w:r>
        <w:r w:rsidRPr="007E181A" w:rsidDel="00595AC7">
          <w:delText>constructors,</w:delText>
        </w:r>
      </w:del>
      <w:r w:rsidR="004C6DFB">
        <w:t xml:space="preserve"> </w:t>
      </w:r>
      <w:del w:id="103" w:author="Kevin" w:date="2020-03-22T16:30:00Z">
        <w:r w:rsidRPr="007E181A" w:rsidDel="00595AC7">
          <w:delText>fields,</w:delText>
        </w:r>
        <w:r w:rsidR="004C6DFB" w:rsidDel="00595AC7">
          <w:delText xml:space="preserve"> </w:delText>
        </w:r>
      </w:del>
      <w:del w:id="104" w:author="Kevin" w:date="2020-03-22T16:31:00Z">
        <w:r w:rsidRPr="007E181A" w:rsidDel="00595AC7">
          <w:delText>parameters,</w:delText>
        </w:r>
        <w:r w:rsidR="004C6DFB" w:rsidDel="00595AC7">
          <w:delText xml:space="preserve"> </w:delText>
        </w:r>
      </w:del>
      <w:del w:id="105" w:author="Kevin" w:date="2020-03-22T16:32:00Z">
        <w:r w:rsidRPr="007E181A" w:rsidDel="00595AC7">
          <w:delText>return</w:delText>
        </w:r>
        <w:r w:rsidR="004C6DFB" w:rsidDel="00595AC7">
          <w:delText xml:space="preserve"> </w:delText>
        </w:r>
        <w:r w:rsidRPr="007E181A" w:rsidDel="00595AC7">
          <w:delText>values,</w:delText>
        </w:r>
        <w:r w:rsidR="004C6DFB" w:rsidDel="00595AC7">
          <w:delText xml:space="preserve"> </w:delText>
        </w:r>
        <w:r w:rsidRPr="007E181A" w:rsidDel="00595AC7">
          <w:delText>assemblies,</w:delText>
        </w:r>
        <w:r w:rsidR="004C6DFB" w:rsidDel="00595AC7">
          <w:delText xml:space="preserve"> </w:delText>
        </w:r>
        <w:r w:rsidRPr="007E181A" w:rsidDel="00595AC7">
          <w:delText>type</w:delText>
        </w:r>
        <w:r w:rsidR="004C6DFB" w:rsidDel="00595AC7">
          <w:delText xml:space="preserve"> </w:delText>
        </w:r>
        <w:r w:rsidRPr="007E181A" w:rsidDel="00595AC7">
          <w:delText>parameters,</w:delText>
        </w:r>
        <w:r w:rsidR="004C6DFB" w:rsidDel="00595AC7">
          <w:delText xml:space="preserve"> </w:delText>
        </w:r>
        <w:r w:rsidRPr="007E181A" w:rsidDel="00595AC7">
          <w:delText>and</w:delText>
        </w:r>
        <w:r w:rsidR="004C6DFB" w:rsidDel="00595AC7">
          <w:delText xml:space="preserve"> </w:delText>
        </w:r>
        <w:r w:rsidRPr="007E181A" w:rsidDel="00595AC7">
          <w:delText>modules.</w:delText>
        </w:r>
        <w:r w:rsidR="004C6DFB" w:rsidDel="00595AC7">
          <w:delText xml:space="preserve"> </w:delText>
        </w:r>
      </w:del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majority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these</w:t>
      </w:r>
      <w:r w:rsidR="004C6DFB">
        <w:t xml:space="preserve"> </w:t>
      </w:r>
      <w:r w:rsidR="00FA3DCB">
        <w:t>cases</w:t>
      </w:r>
      <w:r w:rsidRPr="007E181A">
        <w:t>,</w:t>
      </w:r>
      <w:r w:rsidR="004C6DFB">
        <w:t xml:space="preserve"> </w:t>
      </w:r>
      <w:r w:rsidRPr="007E181A">
        <w:t>applying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involves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square</w:t>
      </w:r>
      <w:r w:rsidR="004C6DFB">
        <w:t xml:space="preserve"> </w:t>
      </w:r>
      <w:r w:rsidRPr="007E181A">
        <w:t>bracket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18.9</w:t>
      </w:r>
      <w:r w:rsidR="00160DC9" w:rsidRPr="007E181A">
        <w:t>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doesn’t</w:t>
      </w:r>
      <w:r w:rsidR="004C6DFB">
        <w:t xml:space="preserve"> </w:t>
      </w:r>
      <w:r w:rsidRPr="007E181A">
        <w:t>work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values,</w:t>
      </w:r>
      <w:r w:rsidR="004C6DFB">
        <w:t xml:space="preserve"> </w:t>
      </w:r>
      <w:r w:rsidRPr="007E181A">
        <w:t>assemblies,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modules.</w:t>
      </w:r>
    </w:p>
    <w:p w14:paraId="5957DB9D" w14:textId="57946A1A" w:rsidR="0079423A" w:rsidRPr="007E181A" w:rsidRDefault="00AA6FE6" w:rsidP="00C172F0">
      <w:pPr>
        <w:pStyle w:val="CHAPBM"/>
      </w:pPr>
      <w:r w:rsidRPr="007E181A">
        <w:t>Assembly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add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Pr="007E181A">
        <w:t>Visual</w:t>
      </w:r>
      <w:r w:rsidR="004C6DFB">
        <w:t xml:space="preserve"> </w:t>
      </w:r>
      <w:r w:rsidRPr="007E181A">
        <w:t>Studio’s</w:t>
      </w:r>
      <w:r w:rsidR="004C6DFB">
        <w:t xml:space="preserve"> </w:t>
      </w:r>
      <w:r w:rsidRPr="007E181A">
        <w:t>Project</w:t>
      </w:r>
      <w:r w:rsidR="004C6DFB">
        <w:t xml:space="preserve"> </w:t>
      </w:r>
      <w:r w:rsidRPr="007E181A">
        <w:t>Wizard</w:t>
      </w:r>
      <w:ins w:id="106" w:author="Mark Michaelis" w:date="2020-04-08T15:55:00Z">
        <w:r w:rsidR="00457F9E">
          <w:t xml:space="preserve"> </w:t>
        </w:r>
      </w:ins>
      <w:ins w:id="107" w:author="Mark Michaelis" w:date="2020-04-08T16:04:00Z">
        <w:r w:rsidR="008F0B8A">
          <w:t xml:space="preserve">for .NET Framework </w:t>
        </w:r>
        <w:r w:rsidR="004A517B">
          <w:t xml:space="preserve">projects </w:t>
        </w:r>
      </w:ins>
      <w:ins w:id="108" w:author="Mark Michaelis" w:date="2020-04-08T15:55:00Z">
        <w:r w:rsidR="00457F9E">
          <w:t>(</w:t>
        </w:r>
      </w:ins>
      <w:ins w:id="109" w:author="Mark Michaelis" w:date="2020-04-08T16:05:00Z">
        <w:r w:rsidR="00ED338C">
          <w:t xml:space="preserve">though not </w:t>
        </w:r>
      </w:ins>
      <w:ins w:id="110" w:author="Mark Michaelis" w:date="2020-04-08T16:04:00Z">
        <w:r w:rsidR="004A517B">
          <w:t>.NET Core generated pro</w:t>
        </w:r>
      </w:ins>
      <w:ins w:id="111" w:author="Mark Michaelis" w:date="2020-04-08T16:05:00Z">
        <w:r w:rsidR="00ED338C">
          <w:t>j</w:t>
        </w:r>
      </w:ins>
      <w:ins w:id="112" w:author="Mark Michaelis" w:date="2020-04-08T16:04:00Z">
        <w:r w:rsidR="004A517B">
          <w:t>ect</w:t>
        </w:r>
      </w:ins>
      <w:ins w:id="113" w:author="Mark Michaelis" w:date="2020-04-08T16:05:00Z">
        <w:r w:rsidR="004A517B">
          <w:t>s</w:t>
        </w:r>
      </w:ins>
      <w:ins w:id="114" w:author="Mark Michaelis" w:date="2020-04-08T15:55:00Z">
        <w:r w:rsidR="00457F9E">
          <w:t>)</w:t>
        </w:r>
      </w:ins>
      <w:r w:rsidRPr="007E181A">
        <w:t>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generates</w:t>
      </w:r>
      <w:r w:rsidR="004C6DFB">
        <w:t xml:space="preserve"> </w:t>
      </w:r>
      <w:r w:rsidRPr="007E181A">
        <w:t>an</w:t>
      </w:r>
      <w:r w:rsidR="004C6DFB">
        <w:t xml:space="preserve"> </w:t>
      </w:r>
      <w:proofErr w:type="spellStart"/>
      <w:r w:rsidRPr="00A14E35">
        <w:rPr>
          <w:rStyle w:val="CITchapbm"/>
        </w:rPr>
        <w:t>AssemblyInfo.cs</w:t>
      </w:r>
      <w:proofErr w:type="spellEnd"/>
      <w:r w:rsidR="004C6DFB">
        <w:t xml:space="preserve"> </w:t>
      </w:r>
      <w:r w:rsidRPr="007E181A">
        <w:t>file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numerous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18.10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file.</w:t>
      </w:r>
    </w:p>
    <w:p w14:paraId="1A9100E3" w14:textId="0C2C120D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18.10:</w:t>
      </w:r>
      <w:r w:rsidR="00AA6FE6" w:rsidRPr="007E181A">
        <w:t> </w:t>
      </w:r>
      <w:r w:rsidR="00AA6FE6" w:rsidRPr="007E181A">
        <w:t>Assembly</w:t>
      </w:r>
      <w:r w:rsidR="004C6DFB">
        <w:t xml:space="preserve"> </w:t>
      </w:r>
      <w:r w:rsidR="00AA6FE6" w:rsidRPr="007E181A">
        <w:t>Attributes</w:t>
      </w:r>
      <w:r w:rsidR="004C6DFB">
        <w:t xml:space="preserve"> </w:t>
      </w:r>
      <w:r w:rsidR="00AA6FE6" w:rsidRPr="007E181A">
        <w:t>within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AssemblyInfo.cs</w:t>
      </w:r>
      <w:proofErr w:type="spellEnd"/>
    </w:p>
    <w:p w14:paraId="47DBB8B1" w14:textId="1FD55E63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System.Reflection</w:t>
      </w:r>
      <w:proofErr w:type="spellEnd"/>
      <w:r w:rsidRPr="007E181A">
        <w:t>;</w:t>
      </w:r>
    </w:p>
    <w:p w14:paraId="534928EE" w14:textId="31D16EAE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System.Runtime.CompilerServices</w:t>
      </w:r>
      <w:proofErr w:type="spellEnd"/>
      <w:proofErr w:type="gramEnd"/>
      <w:r w:rsidRPr="007E181A">
        <w:t>;</w:t>
      </w:r>
    </w:p>
    <w:p w14:paraId="38B40901" w14:textId="0BDE28B8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System.Runtime.InteropServices</w:t>
      </w:r>
      <w:proofErr w:type="spellEnd"/>
      <w:proofErr w:type="gramEnd"/>
      <w:r w:rsidRPr="007E181A">
        <w:t>;</w:t>
      </w:r>
    </w:p>
    <w:p w14:paraId="6DCA3D55" w14:textId="77777777" w:rsidR="0079423A" w:rsidRPr="007E181A" w:rsidRDefault="0079423A" w:rsidP="00C172F0">
      <w:pPr>
        <w:pStyle w:val="CDTMID"/>
      </w:pPr>
    </w:p>
    <w:p w14:paraId="029FDB25" w14:textId="55913D14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General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information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about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assembly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controlled</w:t>
      </w:r>
    </w:p>
    <w:p w14:paraId="49A6D842" w14:textId="4A30E8D1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through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following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set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of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attributes.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Change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these</w:t>
      </w:r>
    </w:p>
    <w:p w14:paraId="20C33033" w14:textId="7A165466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attribute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values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modify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information</w:t>
      </w:r>
    </w:p>
    <w:p w14:paraId="7B1CE54C" w14:textId="1C69B820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associated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with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assembly.</w:t>
      </w:r>
    </w:p>
    <w:p w14:paraId="1E958D79" w14:textId="2E642381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r w:rsidRPr="007E181A">
        <w:t>AssemblyTitle</w:t>
      </w:r>
      <w:proofErr w:type="spellEnd"/>
      <w:r w:rsidRPr="007E181A">
        <w:t>(</w:t>
      </w:r>
      <w:r w:rsidRPr="007E181A">
        <w:rPr>
          <w:rStyle w:val="Maroon"/>
        </w:rPr>
        <w:t>"</w:t>
      </w:r>
      <w:proofErr w:type="spellStart"/>
      <w:r w:rsidRPr="007E181A">
        <w:rPr>
          <w:rStyle w:val="Maroon"/>
        </w:rPr>
        <w:t>CompressionLibrary</w:t>
      </w:r>
      <w:proofErr w:type="spellEnd"/>
      <w:r w:rsidRPr="007E181A">
        <w:rPr>
          <w:rStyle w:val="Maroon"/>
        </w:rPr>
        <w:t>"</w:t>
      </w:r>
      <w:r w:rsidRPr="007E181A">
        <w:t>)]</w:t>
      </w:r>
      <w:bookmarkStart w:id="115" w:name="_GoBack"/>
      <w:bookmarkEnd w:id="115"/>
    </w:p>
    <w:p w14:paraId="6A610DFB" w14:textId="3345A606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AssemblyDescription</w:t>
      </w:r>
      <w:proofErr w:type="spellEnd"/>
      <w:r w:rsidRPr="007E181A">
        <w:t>(</w:t>
      </w:r>
      <w:proofErr w:type="gramEnd"/>
      <w:r w:rsidRPr="007E181A">
        <w:rPr>
          <w:rStyle w:val="Maroon"/>
        </w:rPr>
        <w:t>""</w:t>
      </w:r>
      <w:r w:rsidRPr="007E181A">
        <w:t>)]</w:t>
      </w:r>
    </w:p>
    <w:p w14:paraId="28624AC6" w14:textId="7C883880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AssemblyConfiguration</w:t>
      </w:r>
      <w:proofErr w:type="spellEnd"/>
      <w:r w:rsidRPr="007E181A">
        <w:t>(</w:t>
      </w:r>
      <w:proofErr w:type="gramEnd"/>
      <w:r w:rsidRPr="007E181A">
        <w:rPr>
          <w:rStyle w:val="Maroon"/>
        </w:rPr>
        <w:t>""</w:t>
      </w:r>
      <w:r w:rsidRPr="007E181A">
        <w:t>)]</w:t>
      </w:r>
    </w:p>
    <w:p w14:paraId="5DDB59AE" w14:textId="5B40ACFF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r w:rsidRPr="007E181A">
        <w:t>AssemblyCompany</w:t>
      </w:r>
      <w:proofErr w:type="spellEnd"/>
      <w:r w:rsidRPr="007E181A">
        <w:t>(</w:t>
      </w:r>
      <w:r w:rsidRPr="007E181A">
        <w:rPr>
          <w:rStyle w:val="Maroon"/>
        </w:rPr>
        <w:t>"</w:t>
      </w:r>
      <w:proofErr w:type="spellStart"/>
      <w:r w:rsidR="00C546B8" w:rsidRPr="007E181A">
        <w:rPr>
          <w:rStyle w:val="Maroon"/>
        </w:rPr>
        <w:t>IntelliTect</w:t>
      </w:r>
      <w:proofErr w:type="spellEnd"/>
      <w:r w:rsidRPr="007E181A">
        <w:rPr>
          <w:rStyle w:val="Maroon"/>
        </w:rPr>
        <w:t>"</w:t>
      </w:r>
      <w:r w:rsidRPr="007E181A">
        <w:t>)]</w:t>
      </w:r>
    </w:p>
    <w:p w14:paraId="430C5A8D" w14:textId="45BC8BB3" w:rsidR="0079423A" w:rsidRPr="007E181A" w:rsidRDefault="00AA6FE6" w:rsidP="00C172F0">
      <w:pPr>
        <w:pStyle w:val="CDTMID"/>
      </w:pPr>
      <w:r w:rsidRPr="007E181A">
        <w:lastRenderedPageBreak/>
        <w:t>[assembly:</w:t>
      </w:r>
      <w:r w:rsidR="004C6DFB">
        <w:t xml:space="preserve"> </w:t>
      </w:r>
      <w:proofErr w:type="spellStart"/>
      <w:proofErr w:type="gramStart"/>
      <w:r w:rsidRPr="007E181A">
        <w:t>AssemblyProduct</w:t>
      </w:r>
      <w:proofErr w:type="spellEnd"/>
      <w:r w:rsidRPr="007E181A">
        <w:t>(</w:t>
      </w:r>
      <w:proofErr w:type="gramEnd"/>
      <w:r w:rsidRPr="007E181A">
        <w:rPr>
          <w:rStyle w:val="Maroon"/>
        </w:rPr>
        <w:t>"Compression</w:t>
      </w:r>
      <w:r w:rsidR="004C6DFB">
        <w:rPr>
          <w:rStyle w:val="Maroon"/>
        </w:rPr>
        <w:t xml:space="preserve"> </w:t>
      </w:r>
      <w:r w:rsidRPr="007E181A">
        <w:rPr>
          <w:rStyle w:val="Maroon"/>
        </w:rPr>
        <w:t>Library"</w:t>
      </w:r>
      <w:r w:rsidRPr="007E181A">
        <w:t>)]</w:t>
      </w:r>
    </w:p>
    <w:p w14:paraId="4BFAB41B" w14:textId="6D200855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AssemblyCopyright</w:t>
      </w:r>
      <w:proofErr w:type="spellEnd"/>
      <w:r w:rsidRPr="007E181A">
        <w:t>(</w:t>
      </w:r>
      <w:proofErr w:type="gramEnd"/>
      <w:r w:rsidRPr="007E181A">
        <w:rPr>
          <w:rStyle w:val="Maroon"/>
        </w:rPr>
        <w:t>"Copyright©</w:t>
      </w:r>
      <w:r w:rsidR="004C6DFB">
        <w:rPr>
          <w:rStyle w:val="Maroon"/>
        </w:rPr>
        <w:t xml:space="preserve"> </w:t>
      </w:r>
      <w:proofErr w:type="spellStart"/>
      <w:r w:rsidR="00C546B8" w:rsidRPr="007E181A">
        <w:rPr>
          <w:rStyle w:val="Maroon"/>
        </w:rPr>
        <w:t>IntelliTect</w:t>
      </w:r>
      <w:proofErr w:type="spellEnd"/>
      <w:r w:rsidR="004C6DFB">
        <w:rPr>
          <w:rStyle w:val="Maroon"/>
        </w:rPr>
        <w:t xml:space="preserve"> </w:t>
      </w:r>
      <w:r w:rsidRPr="007E181A">
        <w:rPr>
          <w:rStyle w:val="Maroon"/>
        </w:rPr>
        <w:t>2006-201</w:t>
      </w:r>
      <w:r w:rsidR="00C62534">
        <w:rPr>
          <w:rStyle w:val="Maroon"/>
        </w:rPr>
        <w:t>8</w:t>
      </w:r>
      <w:r w:rsidRPr="007E181A">
        <w:rPr>
          <w:rStyle w:val="Maroon"/>
        </w:rPr>
        <w:t>"</w:t>
      </w:r>
      <w:r w:rsidRPr="007E181A">
        <w:t>)]</w:t>
      </w:r>
    </w:p>
    <w:p w14:paraId="6BDC4453" w14:textId="11FBC300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AssemblyTrademark</w:t>
      </w:r>
      <w:proofErr w:type="spellEnd"/>
      <w:r w:rsidRPr="007E181A">
        <w:t>(</w:t>
      </w:r>
      <w:proofErr w:type="gramEnd"/>
      <w:r w:rsidRPr="007E181A">
        <w:rPr>
          <w:rStyle w:val="Maroon"/>
        </w:rPr>
        <w:t>""</w:t>
      </w:r>
      <w:r w:rsidRPr="007E181A">
        <w:t>)]</w:t>
      </w:r>
    </w:p>
    <w:p w14:paraId="7C362028" w14:textId="4F4CC0D3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AssemblyCulture</w:t>
      </w:r>
      <w:proofErr w:type="spellEnd"/>
      <w:r w:rsidRPr="007E181A">
        <w:t>(</w:t>
      </w:r>
      <w:proofErr w:type="gramEnd"/>
      <w:r w:rsidRPr="007E181A">
        <w:rPr>
          <w:rStyle w:val="Maroon"/>
        </w:rPr>
        <w:t>""</w:t>
      </w:r>
      <w:r w:rsidRPr="007E181A">
        <w:t>)]</w:t>
      </w:r>
    </w:p>
    <w:p w14:paraId="437C900C" w14:textId="77777777" w:rsidR="0079423A" w:rsidRPr="007E181A" w:rsidRDefault="0079423A" w:rsidP="00C172F0">
      <w:pPr>
        <w:pStyle w:val="CDTMID"/>
      </w:pPr>
    </w:p>
    <w:p w14:paraId="1CAEFD65" w14:textId="286D8B82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Setting</w:t>
      </w:r>
      <w:r w:rsidR="004C6DFB">
        <w:rPr>
          <w:rStyle w:val="CPComment"/>
        </w:rPr>
        <w:t xml:space="preserve"> </w:t>
      </w:r>
      <w:proofErr w:type="spellStart"/>
      <w:r w:rsidRPr="007E181A">
        <w:rPr>
          <w:rStyle w:val="CPComment"/>
        </w:rPr>
        <w:t>ComVisible</w:t>
      </w:r>
      <w:proofErr w:type="spellEnd"/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false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makes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types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this</w:t>
      </w:r>
    </w:p>
    <w:p w14:paraId="003BC7CA" w14:textId="5B4CBA0F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assembly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not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visible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COM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components.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If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you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need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</w:p>
    <w:p w14:paraId="106C376C" w14:textId="1E6F713C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access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type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this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assembly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from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COM,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set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proofErr w:type="spellStart"/>
      <w:r w:rsidRPr="007E181A">
        <w:rPr>
          <w:rStyle w:val="CPComment"/>
        </w:rPr>
        <w:t>ComVisible</w:t>
      </w:r>
      <w:proofErr w:type="spellEnd"/>
    </w:p>
    <w:p w14:paraId="2296F611" w14:textId="1E4A2D89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attribute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true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on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that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type.</w:t>
      </w:r>
    </w:p>
    <w:p w14:paraId="146AA521" w14:textId="073AFA34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r w:rsidRPr="007E181A">
        <w:t>ComVisible</w:t>
      </w:r>
      <w:proofErr w:type="spellEnd"/>
      <w:r w:rsidRPr="007E181A">
        <w:t>(</w:t>
      </w:r>
      <w:r w:rsidRPr="007E181A">
        <w:rPr>
          <w:rStyle w:val="CPKeyword"/>
        </w:rPr>
        <w:t>false</w:t>
      </w:r>
      <w:r w:rsidRPr="007E181A">
        <w:t>)]</w:t>
      </w:r>
    </w:p>
    <w:p w14:paraId="5A4D9C75" w14:textId="77777777" w:rsidR="0079423A" w:rsidRPr="007E181A" w:rsidRDefault="0079423A" w:rsidP="00C172F0">
      <w:pPr>
        <w:pStyle w:val="CDTMID"/>
      </w:pPr>
    </w:p>
    <w:p w14:paraId="6E781A8E" w14:textId="1D569172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following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GUID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of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proofErr w:type="spellStart"/>
      <w:r w:rsidRPr="007E181A">
        <w:rPr>
          <w:rStyle w:val="CPComment"/>
        </w:rPr>
        <w:t>typelib</w:t>
      </w:r>
      <w:proofErr w:type="spellEnd"/>
    </w:p>
    <w:p w14:paraId="109FA290" w14:textId="35B1F452" w:rsidR="0079423A" w:rsidRPr="007E181A" w:rsidRDefault="00FA3DCB" w:rsidP="00C172F0">
      <w:pPr>
        <w:pStyle w:val="CDTMID"/>
        <w:rPr>
          <w:rStyle w:val="CPComment"/>
        </w:rPr>
      </w:pPr>
      <w:r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if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this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project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is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exposed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="00AA6FE6" w:rsidRPr="007E181A">
        <w:rPr>
          <w:rStyle w:val="CPComment"/>
        </w:rPr>
        <w:t>COM</w:t>
      </w:r>
    </w:p>
    <w:p w14:paraId="572C3438" w14:textId="4377E71E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r w:rsidRPr="007E181A">
        <w:t>Guid</w:t>
      </w:r>
      <w:proofErr w:type="spellEnd"/>
      <w:r w:rsidRPr="007E181A">
        <w:t>(</w:t>
      </w:r>
      <w:r w:rsidRPr="007E181A">
        <w:rPr>
          <w:rStyle w:val="Maroon"/>
        </w:rPr>
        <w:t>"417a9609-24ae-4323-b1d6-cef0f87a42c3"</w:t>
      </w:r>
      <w:r w:rsidRPr="007E181A">
        <w:t>)]</w:t>
      </w:r>
    </w:p>
    <w:p w14:paraId="55DC343D" w14:textId="77777777" w:rsidR="0079423A" w:rsidRPr="007E181A" w:rsidRDefault="0079423A" w:rsidP="00C172F0">
      <w:pPr>
        <w:pStyle w:val="CDTMID"/>
      </w:pPr>
    </w:p>
    <w:p w14:paraId="7BCCF793" w14:textId="6CFE6AAD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Version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information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assembly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consists</w:t>
      </w:r>
    </w:p>
    <w:p w14:paraId="0142C66E" w14:textId="2DAC4CF4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of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following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four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values:</w:t>
      </w:r>
    </w:p>
    <w:p w14:paraId="79C31F88" w14:textId="77777777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</w:p>
    <w:p w14:paraId="4D9D9FBD" w14:textId="78459E4E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     </w:t>
      </w:r>
      <w:r w:rsidRPr="007E181A">
        <w:rPr>
          <w:rStyle w:val="CPComment"/>
        </w:rPr>
        <w:t>Major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Version</w:t>
      </w:r>
    </w:p>
    <w:p w14:paraId="3305FA4A" w14:textId="7A004DE6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     </w:t>
      </w:r>
      <w:r w:rsidRPr="007E181A">
        <w:rPr>
          <w:rStyle w:val="CPComment"/>
        </w:rPr>
        <w:t>Minor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Version</w:t>
      </w:r>
    </w:p>
    <w:p w14:paraId="075FC08D" w14:textId="6D8AA2E0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     </w:t>
      </w:r>
      <w:r w:rsidRPr="007E181A">
        <w:rPr>
          <w:rStyle w:val="CPComment"/>
        </w:rPr>
        <w:t>Build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Number</w:t>
      </w:r>
    </w:p>
    <w:p w14:paraId="7F6AA8A0" w14:textId="4A43B4CF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     </w:t>
      </w:r>
      <w:r w:rsidRPr="007E181A">
        <w:rPr>
          <w:rStyle w:val="CPComment"/>
        </w:rPr>
        <w:t>Revision</w:t>
      </w:r>
    </w:p>
    <w:p w14:paraId="39D4064D" w14:textId="77777777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</w:p>
    <w:p w14:paraId="16027B56" w14:textId="53A2D565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You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can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specify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all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proofErr w:type="gramStart"/>
      <w:r w:rsidRPr="007E181A">
        <w:rPr>
          <w:rStyle w:val="CPComment"/>
        </w:rPr>
        <w:t>values</w:t>
      </w:r>
      <w:proofErr w:type="gramEnd"/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or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you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can</w:t>
      </w:r>
    </w:p>
    <w:p w14:paraId="78425107" w14:textId="5938494F" w:rsidR="00E903D7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default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Revision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and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Build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Numbers</w:t>
      </w:r>
    </w:p>
    <w:p w14:paraId="232B81FD" w14:textId="6FB0A26A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by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using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807A38">
        <w:rPr>
          <w:rStyle w:val="CPComment"/>
        </w:rPr>
        <w:t>'*'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shown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below:</w:t>
      </w:r>
    </w:p>
    <w:p w14:paraId="572697E8" w14:textId="728A38D7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807A38">
        <w:t>[assembly:</w:t>
      </w:r>
      <w:r w:rsidR="004C6DFB" w:rsidRPr="00807A38">
        <w:t xml:space="preserve"> </w:t>
      </w:r>
      <w:proofErr w:type="spellStart"/>
      <w:proofErr w:type="gramStart"/>
      <w:r w:rsidRPr="00807A38">
        <w:t>AssemblyVersion</w:t>
      </w:r>
      <w:proofErr w:type="spellEnd"/>
      <w:r w:rsidRPr="00807A38">
        <w:t>(</w:t>
      </w:r>
      <w:proofErr w:type="gramEnd"/>
      <w:r w:rsidRPr="00807A38">
        <w:rPr>
          <w:rStyle w:val="Maroon"/>
        </w:rPr>
        <w:t>"1.0.*"</w:t>
      </w:r>
      <w:r w:rsidRPr="00807A38">
        <w:t>)]</w:t>
      </w:r>
    </w:p>
    <w:p w14:paraId="7E9E86AE" w14:textId="70BA0F34" w:rsidR="0079423A" w:rsidRPr="007E181A" w:rsidRDefault="00AA6FE6" w:rsidP="00C172F0">
      <w:pPr>
        <w:pStyle w:val="CDTMID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AssemblyVersion</w:t>
      </w:r>
      <w:proofErr w:type="spellEnd"/>
      <w:r w:rsidRPr="007E181A">
        <w:t>(</w:t>
      </w:r>
      <w:proofErr w:type="gramEnd"/>
      <w:r w:rsidRPr="007E181A">
        <w:rPr>
          <w:rStyle w:val="Maroon"/>
        </w:rPr>
        <w:t>"1.0.0.0"</w:t>
      </w:r>
      <w:r w:rsidRPr="007E181A">
        <w:t>)]</w:t>
      </w:r>
    </w:p>
    <w:p w14:paraId="22A1B487" w14:textId="18590B80" w:rsidR="0079423A" w:rsidRPr="007E181A" w:rsidRDefault="00AA6FE6" w:rsidP="00C172F0">
      <w:pPr>
        <w:pStyle w:val="CDTLAST"/>
      </w:pPr>
      <w:r w:rsidRPr="007E181A">
        <w:t>[assembly:</w:t>
      </w:r>
      <w:r w:rsidR="004C6DFB">
        <w:t xml:space="preserve"> </w:t>
      </w:r>
      <w:proofErr w:type="spellStart"/>
      <w:proofErr w:type="gramStart"/>
      <w:r w:rsidRPr="007E181A">
        <w:t>AssemblyFileVersion</w:t>
      </w:r>
      <w:proofErr w:type="spellEnd"/>
      <w:r w:rsidRPr="007E181A">
        <w:t>(</w:t>
      </w:r>
      <w:proofErr w:type="gramEnd"/>
      <w:r w:rsidRPr="007E181A">
        <w:rPr>
          <w:rStyle w:val="Maroon"/>
        </w:rPr>
        <w:t>"1.0.0.0"</w:t>
      </w:r>
      <w:r w:rsidRPr="007E181A">
        <w:t>)]</w:t>
      </w:r>
    </w:p>
    <w:p w14:paraId="30976780" w14:textId="099B45B1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A14E35">
        <w:rPr>
          <w:rStyle w:val="CITchapbm"/>
        </w:rPr>
        <w:t>assembly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define</w:t>
      </w:r>
      <w:r w:rsidR="004C6DFB">
        <w:t xml:space="preserve"> </w:t>
      </w:r>
      <w:r w:rsidRPr="007E181A">
        <w:t>things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="00FA3DCB">
        <w:t>the</w:t>
      </w:r>
      <w:r w:rsidR="004C6DFB">
        <w:t xml:space="preserve"> </w:t>
      </w:r>
      <w:r w:rsidRPr="007E181A">
        <w:t>company,</w:t>
      </w:r>
      <w:r w:rsidR="004C6DFB">
        <w:t xml:space="preserve"> </w:t>
      </w:r>
      <w:r w:rsidRPr="007E181A">
        <w:t>product,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version</w:t>
      </w:r>
      <w:r w:rsidR="004C6DFB">
        <w:t xml:space="preserve"> </w:t>
      </w:r>
      <w:r w:rsidRPr="007E181A">
        <w:t>number.</w:t>
      </w:r>
      <w:r w:rsidR="004C6DFB">
        <w:t xml:space="preserve"> </w:t>
      </w:r>
      <w:r w:rsidRPr="007E181A">
        <w:t>Similar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assembly</w:t>
      </w:r>
      <w:r w:rsidRPr="007E181A">
        <w:t>,</w:t>
      </w:r>
      <w:r w:rsidR="004C6DFB">
        <w:t xml:space="preserve"> </w:t>
      </w:r>
      <w:r w:rsidRPr="007E181A">
        <w:t>identifying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usage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A14E35">
        <w:rPr>
          <w:rStyle w:val="CITchapbm"/>
        </w:rPr>
        <w:t>module</w:t>
      </w:r>
      <w:r w:rsidR="004C6DFB">
        <w:t xml:space="preserve"> </w:t>
      </w:r>
      <w:r w:rsidRPr="007E181A">
        <w:t>requires</w:t>
      </w:r>
      <w:r w:rsidR="004C6DFB">
        <w:t xml:space="preserve"> </w:t>
      </w:r>
      <w:r w:rsidRPr="007E181A">
        <w:t>prefixing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with</w:t>
      </w:r>
      <w:r w:rsidR="004C6DFB">
        <w:t xml:space="preserve"> </w:t>
      </w:r>
      <w:proofErr w:type="gramStart"/>
      <w:r w:rsidRPr="00A14E35">
        <w:rPr>
          <w:rStyle w:val="CITchapbm"/>
        </w:rPr>
        <w:t>module:</w:t>
      </w:r>
      <w:r w:rsidRPr="007E181A">
        <w:t>.</w:t>
      </w:r>
      <w:proofErr w:type="gramEnd"/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restriction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A14E35">
        <w:rPr>
          <w:rStyle w:val="CITchapbm"/>
        </w:rPr>
        <w:t>assembly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A14E35">
        <w:rPr>
          <w:rStyle w:val="CITchapbm"/>
        </w:rPr>
        <w:t>module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="00FA3DCB">
        <w:t>must</w:t>
      </w:r>
      <w:r w:rsidR="004C6DFB">
        <w:t xml:space="preserve"> </w:t>
      </w:r>
      <w:r w:rsidRPr="007E181A">
        <w:t>appear</w:t>
      </w:r>
      <w:r w:rsidR="004C6DFB">
        <w:t xml:space="preserve"> </w:t>
      </w:r>
      <w:r w:rsidRPr="007E181A">
        <w:t>after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using</w:t>
      </w:r>
      <w:r w:rsidR="004C6DFB">
        <w:t xml:space="preserve"> </w:t>
      </w:r>
      <w:r w:rsidRPr="007E181A">
        <w:t>directive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before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namespace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declarations.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="00FA3DCB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18.10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generated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Visual</w:t>
      </w:r>
      <w:r w:rsidR="004C6DFB">
        <w:t xml:space="preserve"> </w:t>
      </w:r>
      <w:r w:rsidRPr="007E181A">
        <w:t>Studio</w:t>
      </w:r>
      <w:r w:rsidR="004C6DFB">
        <w:t xml:space="preserve"> </w:t>
      </w:r>
      <w:r w:rsidRPr="007E181A">
        <w:t>Project</w:t>
      </w:r>
      <w:r w:rsidR="004C6DFB">
        <w:t xml:space="preserve"> </w:t>
      </w:r>
      <w:r w:rsidRPr="007E181A">
        <w:t>Wizard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should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included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projects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mark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resultant</w:t>
      </w:r>
      <w:r w:rsidR="004C6DFB">
        <w:t xml:space="preserve"> </w:t>
      </w:r>
      <w:r w:rsidRPr="007E181A">
        <w:t>binaries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information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contents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executable</w:t>
      </w:r>
      <w:r w:rsidR="004C6DFB">
        <w:t xml:space="preserve"> </w:t>
      </w:r>
      <w:r w:rsidRPr="007E181A">
        <w:t>or</w:t>
      </w:r>
      <w:r w:rsidR="004C6DFB">
        <w:t xml:space="preserve"> </w:t>
      </w:r>
      <w:r w:rsidR="00F77EDA">
        <w:t>dynamic</w:t>
      </w:r>
      <w:r w:rsidR="004C6DFB">
        <w:t xml:space="preserve"> </w:t>
      </w:r>
      <w:r w:rsidR="00F77EDA">
        <w:t>link</w:t>
      </w:r>
      <w:r w:rsidR="004C6DFB">
        <w:t xml:space="preserve"> </w:t>
      </w:r>
      <w:r w:rsidR="00F77EDA">
        <w:t>library</w:t>
      </w:r>
      <w:r w:rsidR="004C6DFB">
        <w:t xml:space="preserve"> </w:t>
      </w:r>
      <w:r w:rsidR="00F77EDA">
        <w:t>(</w:t>
      </w:r>
      <w:r w:rsidRPr="007E181A">
        <w:t>DLL</w:t>
      </w:r>
      <w:r w:rsidR="00F77EDA">
        <w:t>)</w:t>
      </w:r>
      <w:r w:rsidRPr="007E181A">
        <w:t>.</w:t>
      </w:r>
    </w:p>
    <w:p w14:paraId="3B6A65C7" w14:textId="0E33C4C5" w:rsidR="0079423A" w:rsidRPr="007E181A" w:rsidRDefault="00AA6FE6" w:rsidP="00C172F0">
      <w:pPr>
        <w:pStyle w:val="CHAPBM"/>
      </w:pPr>
      <w:r w:rsidRPr="007E181A">
        <w:t>Return</w:t>
      </w:r>
      <w:r w:rsidR="004C6DFB">
        <w:t xml:space="preserve"> </w:t>
      </w:r>
      <w:r w:rsidRPr="007E181A">
        <w:t>attributes,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one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18.11</w:t>
      </w:r>
      <w:r w:rsidR="00160DC9" w:rsidRPr="007E181A">
        <w:t>,</w:t>
      </w:r>
      <w:r w:rsidR="004C6DFB">
        <w:t xml:space="preserve"> </w:t>
      </w:r>
      <w:r w:rsidRPr="007E181A">
        <w:t>appear</w:t>
      </w:r>
      <w:r w:rsidR="004C6DFB">
        <w:t xml:space="preserve"> </w:t>
      </w:r>
      <w:r w:rsidRPr="007E181A">
        <w:t>before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declaration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structure.</w:t>
      </w:r>
    </w:p>
    <w:p w14:paraId="7BCF59AF" w14:textId="2880540C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18.11:</w:t>
      </w:r>
      <w:r w:rsidR="00AA6FE6" w:rsidRPr="007E181A">
        <w:t> </w:t>
      </w:r>
      <w:r w:rsidR="00AA6FE6" w:rsidRPr="007E181A">
        <w:t>Specifying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Return</w:t>
      </w:r>
      <w:r w:rsidR="004C6DFB">
        <w:t xml:space="preserve"> </w:t>
      </w:r>
      <w:r w:rsidR="00AA6FE6" w:rsidRPr="007E181A">
        <w:t>Attribute</w:t>
      </w:r>
    </w:p>
    <w:p w14:paraId="5CB078F9" w14:textId="23D0BFDE" w:rsidR="0079423A" w:rsidRPr="007E181A" w:rsidRDefault="00AA6FE6" w:rsidP="00C172F0">
      <w:pPr>
        <w:pStyle w:val="CDTFIRST"/>
      </w:pPr>
      <w:r w:rsidRPr="007E181A">
        <w:t>[</w:t>
      </w:r>
      <w:r w:rsidRPr="007E181A">
        <w:rPr>
          <w:rStyle w:val="CPKeyword"/>
        </w:rPr>
        <w:t>return</w:t>
      </w:r>
      <w:r w:rsidRPr="007E181A">
        <w:t>:</w:t>
      </w:r>
      <w:r w:rsidR="004C6DFB">
        <w:t xml:space="preserve"> </w:t>
      </w:r>
      <w:proofErr w:type="gramStart"/>
      <w:r w:rsidRPr="007E181A">
        <w:t>Description(</w:t>
      </w:r>
      <w:proofErr w:type="gramEnd"/>
    </w:p>
    <w:p w14:paraId="791DBF98" w14:textId="1A5D767A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rPr>
          <w:rStyle w:val="Maroon"/>
        </w:rPr>
        <w:t>"Returns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true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if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the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object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is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in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a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valid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state."</w:t>
      </w:r>
      <w:r w:rsidR="00AA6FE6" w:rsidRPr="007E181A">
        <w:t>)]</w:t>
      </w:r>
    </w:p>
    <w:p w14:paraId="054C33F1" w14:textId="0E96DD19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bool</w:t>
      </w:r>
      <w:r w:rsidR="004C6DFB">
        <w:t xml:space="preserve"> </w:t>
      </w:r>
      <w:proofErr w:type="spellStart"/>
      <w:proofErr w:type="gramStart"/>
      <w:r w:rsidRPr="007E181A">
        <w:t>IsValid</w:t>
      </w:r>
      <w:proofErr w:type="spellEnd"/>
      <w:r w:rsidRPr="007E181A">
        <w:t>(</w:t>
      </w:r>
      <w:proofErr w:type="gramEnd"/>
      <w:r w:rsidRPr="007E181A">
        <w:t>)</w:t>
      </w:r>
    </w:p>
    <w:p w14:paraId="577152A1" w14:textId="4CACB317" w:rsidR="0079423A" w:rsidRPr="007E181A" w:rsidRDefault="00AA6FE6" w:rsidP="00C172F0">
      <w:pPr>
        <w:pStyle w:val="CDTMID"/>
      </w:pPr>
      <w:r w:rsidRPr="007E181A">
        <w:t>{</w:t>
      </w:r>
    </w:p>
    <w:p w14:paraId="317BDF87" w14:textId="185F5D3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783B0D3D" w14:textId="1D88A582" w:rsidR="0079423A" w:rsidRPr="007E181A" w:rsidRDefault="004C6DFB" w:rsidP="00C172F0">
      <w:pPr>
        <w:pStyle w:val="CDTMID"/>
      </w:pPr>
      <w:r>
        <w:lastRenderedPageBreak/>
        <w:t xml:space="preserve">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0C77DD24" w14:textId="1E42367C" w:rsidR="0079423A" w:rsidRPr="007E181A" w:rsidRDefault="00AA6FE6" w:rsidP="00C172F0">
      <w:pPr>
        <w:pStyle w:val="CDTLAST"/>
      </w:pPr>
      <w:r w:rsidRPr="007E181A">
        <w:t>}</w:t>
      </w:r>
    </w:p>
    <w:p w14:paraId="6D6B6AD8" w14:textId="5B032560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assembly: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gramStart"/>
      <w:r w:rsidRPr="00A14E35">
        <w:rPr>
          <w:rStyle w:val="CITchapbm"/>
        </w:rPr>
        <w:t>return:</w:t>
      </w:r>
      <w:r w:rsidRPr="007E181A">
        <w:t>,</w:t>
      </w:r>
      <w:proofErr w:type="gramEnd"/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explicit</w:t>
      </w:r>
      <w:r w:rsidR="004C6DFB">
        <w:t xml:space="preserve"> </w:t>
      </w:r>
      <w:r w:rsidRPr="007E181A">
        <w:t>target</w:t>
      </w:r>
      <w:r w:rsidR="004C6DFB">
        <w:t xml:space="preserve"> </w:t>
      </w:r>
      <w:r w:rsidRPr="007E181A">
        <w:t>identifications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A14E35">
        <w:rPr>
          <w:rStyle w:val="CITchapbm"/>
        </w:rPr>
        <w:t>module:</w:t>
      </w:r>
      <w:r w:rsidRPr="007E181A">
        <w:t>,</w:t>
      </w:r>
      <w:r w:rsidR="004C6DFB">
        <w:t xml:space="preserve"> </w:t>
      </w:r>
      <w:r w:rsidRPr="00A14E35">
        <w:rPr>
          <w:rStyle w:val="CITchapbm"/>
        </w:rPr>
        <w:t>class:</w:t>
      </w:r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A14E35">
        <w:rPr>
          <w:rStyle w:val="CITchapbm"/>
        </w:rPr>
        <w:t>method:</w:t>
      </w:r>
      <w:r w:rsidRPr="007E181A">
        <w:t>,</w:t>
      </w:r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decorate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module,</w:t>
      </w:r>
      <w:r w:rsidR="004C6DFB">
        <w:t xml:space="preserve"> </w:t>
      </w:r>
      <w:r w:rsidRPr="007E181A">
        <w:t>class,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method</w:t>
      </w:r>
      <w:r w:rsidR="00FA3DCB">
        <w:t>,</w:t>
      </w:r>
      <w:r w:rsidR="004C6DFB">
        <w:t xml:space="preserve"> </w:t>
      </w:r>
      <w:r w:rsidR="00FA3DCB">
        <w:t>respectively</w:t>
      </w:r>
      <w:r w:rsidRPr="007E181A">
        <w:t>.</w:t>
      </w:r>
      <w:r w:rsidR="004C6DFB">
        <w:t xml:space="preserve"> </w:t>
      </w:r>
      <w:r w:rsidRPr="00A14E35">
        <w:rPr>
          <w:rStyle w:val="CITchapbm"/>
        </w:rPr>
        <w:t>class: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gramStart"/>
      <w:r w:rsidRPr="00A14E35">
        <w:rPr>
          <w:rStyle w:val="CITchapbm"/>
        </w:rPr>
        <w:t>method:</w:t>
      </w:r>
      <w:r w:rsidRPr="007E181A">
        <w:t>,</w:t>
      </w:r>
      <w:proofErr w:type="gramEnd"/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optional,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demonstrated</w:t>
      </w:r>
      <w:r w:rsidR="004C6DFB">
        <w:t xml:space="preserve"> </w:t>
      </w:r>
      <w:r w:rsidRPr="007E181A">
        <w:t>earlier.</w:t>
      </w:r>
    </w:p>
    <w:p w14:paraId="4CEEC639" w14:textId="56302C75" w:rsidR="0079423A" w:rsidRDefault="00AA6FE6" w:rsidP="00C172F0">
      <w:pPr>
        <w:pStyle w:val="CHAPBM"/>
        <w:rPr>
          <w:ins w:id="116" w:author="Mark Michaelis" w:date="2020-04-08T16:00:00Z"/>
        </w:rPr>
      </w:pPr>
      <w:r w:rsidRPr="007E181A">
        <w:t>One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conveniences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language</w:t>
      </w:r>
      <w:r w:rsidR="004C6DFB">
        <w:t xml:space="preserve"> </w:t>
      </w:r>
      <w:r w:rsidRPr="007E181A">
        <w:t>takes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consideration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naming</w:t>
      </w:r>
      <w:r w:rsidR="004C6DFB">
        <w:t xml:space="preserve"> </w:t>
      </w:r>
      <w:r w:rsidRPr="007E181A">
        <w:t>convention,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="00FA3DCB">
        <w:t>calls</w:t>
      </w:r>
      <w:r w:rsidR="004C6DFB">
        <w:t xml:space="preserve"> </w:t>
      </w:r>
      <w:r w:rsidR="00FA3DCB">
        <w:t>for</w:t>
      </w:r>
      <w:r w:rsidR="004C6DFB">
        <w:t xml:space="preserve"> </w:t>
      </w:r>
      <w:r w:rsidRPr="00A14E35">
        <w:rPr>
          <w:rStyle w:val="CITchapbm"/>
        </w:rPr>
        <w:t>Attribute</w:t>
      </w:r>
      <w:r w:rsidR="004C6DFB">
        <w:t xml:space="preserve"> </w:t>
      </w:r>
      <w:r w:rsidR="00FA3DCB">
        <w:t>to</w:t>
      </w:r>
      <w:r w:rsidR="004C6DFB">
        <w:t xml:space="preserve"> </w:t>
      </w:r>
      <w:r w:rsidR="00FA3DCB">
        <w:t>appear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end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name.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5B7F83">
        <w:rPr>
          <w:rStyle w:val="Italic"/>
        </w:rPr>
        <w:t>uses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preceding</w:t>
      </w:r>
      <w:r w:rsidR="004C6DFB">
        <w:t xml:space="preserve"> </w:t>
      </w:r>
      <w:r w:rsidRPr="007E181A">
        <w:t>listings,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suffix</w:t>
      </w:r>
      <w:r w:rsidR="004C6DFB">
        <w:t xml:space="preserve"> </w:t>
      </w:r>
      <w:r w:rsidRPr="007E181A">
        <w:t>appears,</w:t>
      </w:r>
      <w:r w:rsidR="004C6DFB">
        <w:t xml:space="preserve"> </w:t>
      </w:r>
      <w:del w:id="117" w:author="Mark Michaelis" w:date="2020-04-08T16:10:00Z">
        <w:r w:rsidRPr="007E181A" w:rsidDel="00E85A5C">
          <w:delText>despite</w:delText>
        </w:r>
        <w:r w:rsidR="004C6DFB" w:rsidDel="00E85A5C">
          <w:delText xml:space="preserve"> </w:delText>
        </w:r>
        <w:r w:rsidRPr="007E181A" w:rsidDel="00E85A5C">
          <w:delText>the</w:delText>
        </w:r>
        <w:r w:rsidR="004C6DFB" w:rsidDel="00E85A5C">
          <w:delText xml:space="preserve"> </w:delText>
        </w:r>
        <w:r w:rsidRPr="007E181A" w:rsidDel="00E85A5C">
          <w:delText>fact</w:delText>
        </w:r>
        <w:r w:rsidR="004C6DFB" w:rsidDel="00E85A5C">
          <w:delText xml:space="preserve"> </w:delText>
        </w:r>
        <w:r w:rsidRPr="007E181A" w:rsidDel="00E85A5C">
          <w:delText>that</w:delText>
        </w:r>
      </w:del>
      <w:ins w:id="118" w:author="Mark Michaelis" w:date="2020-04-08T16:10:00Z">
        <w:r w:rsidR="00E85A5C" w:rsidRPr="007E181A">
          <w:t>even though</w:t>
        </w:r>
      </w:ins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follows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naming</w:t>
      </w:r>
      <w:r w:rsidR="004C6DFB">
        <w:t xml:space="preserve"> </w:t>
      </w:r>
      <w:r w:rsidRPr="007E181A">
        <w:t>convention.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Pr="007E181A">
        <w:t>although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full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(</w:t>
      </w:r>
      <w:proofErr w:type="spellStart"/>
      <w:r w:rsidRPr="00A14E35">
        <w:rPr>
          <w:rStyle w:val="CITchapbm"/>
        </w:rPr>
        <w:t>DescriptionAttribute</w:t>
      </w:r>
      <w:proofErr w:type="spellEnd"/>
      <w:r w:rsidRPr="007E181A">
        <w:t>,</w:t>
      </w:r>
      <w:r w:rsidR="004C6DFB">
        <w:t xml:space="preserve"> </w:t>
      </w:r>
      <w:proofErr w:type="spellStart"/>
      <w:r w:rsidRPr="00A14E35">
        <w:rPr>
          <w:rStyle w:val="CITchapbm"/>
        </w:rPr>
        <w:t>AssemblyVersionAttribute</w:t>
      </w:r>
      <w:proofErr w:type="spellEnd"/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on)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allowed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applying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attribute,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makes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suffix</w:t>
      </w:r>
      <w:r w:rsidR="004C6DFB">
        <w:t xml:space="preserve"> </w:t>
      </w:r>
      <w:r w:rsidRPr="007E181A">
        <w:t>optional.</w:t>
      </w:r>
      <w:r w:rsidR="004C6DFB">
        <w:t xml:space="preserve"> </w:t>
      </w:r>
      <w:r w:rsidRPr="007E181A">
        <w:t>Generally,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suffix</w:t>
      </w:r>
      <w:r w:rsidR="004C6DFB">
        <w:t xml:space="preserve"> </w:t>
      </w:r>
      <w:r w:rsidRPr="007E181A">
        <w:t>appears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5B7F83">
        <w:rPr>
          <w:rStyle w:val="Italic"/>
        </w:rPr>
        <w:t>applying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attribute;</w:t>
      </w:r>
      <w:r w:rsidR="004C6DFB">
        <w:t xml:space="preserve"> </w:t>
      </w:r>
      <w:r w:rsidR="0032642C">
        <w:t>rather,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appears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defining</w:t>
      </w:r>
      <w:r w:rsidR="004C6DFB">
        <w:t xml:space="preserve"> </w:t>
      </w:r>
      <w:r w:rsidRPr="007E181A">
        <w:t>one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inline</w:t>
      </w:r>
      <w:r w:rsidR="004C6DFB">
        <w:t xml:space="preserve"> </w:t>
      </w:r>
      <w:r w:rsidRPr="007E181A">
        <w:t>(such</w:t>
      </w:r>
      <w:r w:rsidR="004C6DFB">
        <w:t xml:space="preserve"> </w:t>
      </w:r>
      <w:r w:rsidRPr="007E181A">
        <w:t>as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typeof</w:t>
      </w:r>
      <w:proofErr w:type="spellEnd"/>
      <w:r w:rsidRPr="00A14E35">
        <w:rPr>
          <w:rStyle w:val="CITchapbm"/>
        </w:rPr>
        <w:t>(</w:t>
      </w:r>
      <w:proofErr w:type="spellStart"/>
      <w:proofErr w:type="gramEnd"/>
      <w:r w:rsidRPr="00A14E35">
        <w:rPr>
          <w:rStyle w:val="CITchapbm"/>
        </w:rPr>
        <w:t>DescriptionAttribute</w:t>
      </w:r>
      <w:proofErr w:type="spellEnd"/>
      <w:r w:rsidRPr="00A14E35">
        <w:rPr>
          <w:rStyle w:val="CITchapbm"/>
        </w:rPr>
        <w:t>)</w:t>
      </w:r>
      <w:r w:rsidRPr="007E181A">
        <w:t>).</w:t>
      </w:r>
    </w:p>
    <w:p w14:paraId="4E02B2DD" w14:textId="02301F05" w:rsidR="00672522" w:rsidRDefault="00672522" w:rsidP="00C172F0">
      <w:pPr>
        <w:pStyle w:val="CHAPBM"/>
        <w:rPr>
          <w:ins w:id="119" w:author="Mark Michaelis" w:date="2020-04-08T16:29:00Z"/>
        </w:rPr>
      </w:pPr>
      <w:ins w:id="120" w:author="Mark Michaelis" w:date="2020-04-08T16:00:00Z">
        <w:r>
          <w:t xml:space="preserve">Note that </w:t>
        </w:r>
      </w:ins>
      <w:ins w:id="121" w:author="Mark Michaelis" w:date="2020-04-08T16:05:00Z">
        <w:r w:rsidR="00867CE4">
          <w:t xml:space="preserve">instead of generating an </w:t>
        </w:r>
        <w:proofErr w:type="spellStart"/>
        <w:r w:rsidR="00867CE4">
          <w:t>AssemblyInfo.cs</w:t>
        </w:r>
        <w:proofErr w:type="spellEnd"/>
        <w:r w:rsidR="00867CE4">
          <w:t xml:space="preserve"> file, .NET Core based projects </w:t>
        </w:r>
      </w:ins>
      <w:ins w:id="122" w:author="Mark Michaelis" w:date="2020-04-08T16:06:00Z">
        <w:r w:rsidR="00867CE4">
          <w:t>allow specification for the assembly information in the *.CSPROJ file.</w:t>
        </w:r>
      </w:ins>
      <w:ins w:id="123" w:author="Mark Michaelis" w:date="2020-04-08T16:27:00Z">
        <w:r w:rsidR="00822497">
          <w:t xml:space="preserve">  </w:t>
        </w:r>
      </w:ins>
      <w:ins w:id="124" w:author="Mark Michaelis" w:date="2020-04-08T17:06:00Z">
        <w:r w:rsidR="00E14B0C">
          <w:t xml:space="preserve">Listing </w:t>
        </w:r>
        <w:r w:rsidR="00327853" w:rsidRPr="00327853">
          <w:rPr>
            <w:highlight w:val="yellow"/>
            <w:rPrChange w:id="125" w:author="Mark Michaelis" w:date="2020-04-08T17:06:00Z">
              <w:rPr/>
            </w:rPrChange>
          </w:rPr>
          <w:t>18.</w:t>
        </w:r>
        <w:del w:id="126" w:author="Chris" w:date="2020-04-11T22:01:00Z">
          <w:r w:rsidR="00327853" w:rsidRPr="00327853" w:rsidDel="008E7191">
            <w:rPr>
              <w:highlight w:val="yellow"/>
              <w:rPrChange w:id="127" w:author="Mark Michaelis" w:date="2020-04-08T17:06:00Z">
                <w:rPr/>
              </w:rPrChange>
            </w:rPr>
            <w:delText>11B</w:delText>
          </w:r>
        </w:del>
      </w:ins>
      <w:ins w:id="128" w:author="Chris" w:date="2020-04-11T22:01:00Z">
        <w:r w:rsidR="008E7191">
          <w:t>12</w:t>
        </w:r>
      </w:ins>
      <w:ins w:id="129" w:author="Mark Michaelis" w:date="2020-04-08T16:27:00Z">
        <w:r w:rsidR="00822497">
          <w:t xml:space="preserve">, for example, injects </w:t>
        </w:r>
        <w:r w:rsidR="006C6704">
          <w:t xml:space="preserve">corresponding </w:t>
        </w:r>
        <w:r w:rsidR="00822497">
          <w:t>assembly attrib</w:t>
        </w:r>
        <w:r w:rsidR="006C6704">
          <w:t>utes into the assembly at compile time</w:t>
        </w:r>
      </w:ins>
      <w:ins w:id="130" w:author="Mark Michaelis" w:date="2020-04-08T16:29:00Z">
        <w:r w:rsidR="00D8603A">
          <w:t>:</w:t>
        </w:r>
      </w:ins>
    </w:p>
    <w:p w14:paraId="780AF61A" w14:textId="3996842E" w:rsidR="001A6057" w:rsidRPr="007E181A" w:rsidRDefault="001A6057" w:rsidP="00C172F0">
      <w:pPr>
        <w:pStyle w:val="CDTTTL"/>
        <w:rPr>
          <w:ins w:id="131" w:author="Mark Michaelis" w:date="2020-04-08T17:04:00Z"/>
        </w:rPr>
      </w:pPr>
      <w:ins w:id="132" w:author="Mark Michaelis" w:date="2020-04-08T17:04:00Z">
        <w:r w:rsidRPr="00C172F0">
          <w:rPr>
            <w:rStyle w:val="CDTNUM"/>
          </w:rPr>
          <w:t xml:space="preserve">Listing </w:t>
        </w:r>
        <w:r w:rsidRPr="00C172F0">
          <w:rPr>
            <w:rStyle w:val="CDTNUM"/>
            <w:highlight w:val="yellow"/>
            <w:rPrChange w:id="133" w:author="Mark Michaelis" w:date="2020-04-08T17:06:00Z">
              <w:rPr>
                <w:rStyle w:val="ListingNumber"/>
              </w:rPr>
            </w:rPrChange>
          </w:rPr>
          <w:t>18.</w:t>
        </w:r>
        <w:del w:id="134" w:author="Chris" w:date="2020-04-11T22:01:00Z">
          <w:r w:rsidRPr="00C172F0" w:rsidDel="008E7191">
            <w:rPr>
              <w:rStyle w:val="CDTNUM"/>
              <w:highlight w:val="yellow"/>
              <w:rPrChange w:id="135" w:author="Mark Michaelis" w:date="2020-04-08T17:06:00Z">
                <w:rPr>
                  <w:rStyle w:val="ListingNumber"/>
                </w:rPr>
              </w:rPrChange>
            </w:rPr>
            <w:delText>1</w:delText>
          </w:r>
        </w:del>
      </w:ins>
      <w:ins w:id="136" w:author="Mark Michaelis" w:date="2020-04-08T17:05:00Z">
        <w:del w:id="137" w:author="Chris" w:date="2020-04-11T22:01:00Z">
          <w:r w:rsidR="00E14B0C" w:rsidRPr="00C172F0" w:rsidDel="008E7191">
            <w:rPr>
              <w:rStyle w:val="CDTNUM"/>
              <w:highlight w:val="yellow"/>
              <w:rPrChange w:id="138" w:author="Mark Michaelis" w:date="2020-04-08T17:06:00Z">
                <w:rPr>
                  <w:rStyle w:val="ListingNumber"/>
                </w:rPr>
              </w:rPrChange>
            </w:rPr>
            <w:delText>1B</w:delText>
          </w:r>
        </w:del>
      </w:ins>
      <w:ins w:id="139" w:author="Chris" w:date="2020-04-11T22:01:00Z">
        <w:r w:rsidR="008E7191">
          <w:rPr>
            <w:rStyle w:val="CDTNUM"/>
          </w:rPr>
          <w:t>12</w:t>
        </w:r>
      </w:ins>
      <w:ins w:id="140" w:author="Mark Michaelis" w:date="2020-04-08T17:04:00Z">
        <w:r w:rsidRPr="00C172F0">
          <w:rPr>
            <w:rStyle w:val="CDTNUM"/>
          </w:rPr>
          <w:t>:</w:t>
        </w:r>
        <w:r w:rsidRPr="007E181A">
          <w:t> </w:t>
        </w:r>
        <w:r w:rsidRPr="007E181A">
          <w:t>Defining</w:t>
        </w:r>
        <w:r>
          <w:t xml:space="preserve"> </w:t>
        </w:r>
        <w:r w:rsidRPr="007E181A">
          <w:t>a</w:t>
        </w:r>
        <w:r>
          <w:t xml:space="preserve"> </w:t>
        </w:r>
        <w:r w:rsidRPr="007E181A">
          <w:t>Custom</w:t>
        </w:r>
        <w:r>
          <w:t xml:space="preserve"> </w:t>
        </w:r>
        <w:r w:rsidRPr="007E181A">
          <w:t>Attribute</w:t>
        </w:r>
      </w:ins>
    </w:p>
    <w:p w14:paraId="57904765" w14:textId="36833468" w:rsidR="001A6057" w:rsidRPr="007E181A" w:rsidRDefault="00E14B0C" w:rsidP="00C172F0">
      <w:pPr>
        <w:pStyle w:val="CDTFIRST"/>
        <w:rPr>
          <w:ins w:id="141" w:author="Mark Michaelis" w:date="2020-04-08T17:04:00Z"/>
        </w:rPr>
      </w:pPr>
      <w:ins w:id="142" w:author="Mark Michaelis" w:date="2020-04-08T17:05:00Z">
        <w:r>
          <w:t>&lt;Project&gt;</w:t>
        </w:r>
      </w:ins>
    </w:p>
    <w:p w14:paraId="22093F67" w14:textId="73987180" w:rsidR="00EB2F19" w:rsidRDefault="00A0655E">
      <w:pPr>
        <w:pStyle w:val="CDTMID"/>
        <w:rPr>
          <w:ins w:id="143" w:author="Mark Michaelis" w:date="2020-04-08T16:40:00Z"/>
        </w:rPr>
        <w:pPrChange w:id="144" w:author="Mark Michaelis" w:date="2020-04-08T17:05:00Z">
          <w:pPr>
            <w:pStyle w:val="Snippet"/>
          </w:pPr>
        </w:pPrChange>
      </w:pPr>
      <w:ins w:id="145" w:author="Mark Michaelis" w:date="2020-04-08T16:40:00Z">
        <w:r>
          <w:t xml:space="preserve">  &lt;</w:t>
        </w:r>
        <w:proofErr w:type="spellStart"/>
        <w:r>
          <w:t>PropertyGroup</w:t>
        </w:r>
        <w:proofErr w:type="spellEnd"/>
        <w:r>
          <w:t>&gt;</w:t>
        </w:r>
      </w:ins>
    </w:p>
    <w:p w14:paraId="62BDCB7C" w14:textId="01010AA3" w:rsidR="00A0655E" w:rsidRDefault="00826688">
      <w:pPr>
        <w:pStyle w:val="CDTMID"/>
        <w:rPr>
          <w:ins w:id="146" w:author="Mark Michaelis" w:date="2020-04-08T16:40:00Z"/>
        </w:rPr>
        <w:pPrChange w:id="147" w:author="Mark Michaelis" w:date="2020-04-08T17:05:00Z">
          <w:pPr>
            <w:pStyle w:val="Snippet"/>
          </w:pPr>
        </w:pPrChange>
      </w:pPr>
      <w:ins w:id="148" w:author="Mark Michaelis" w:date="2020-04-08T16:41:00Z">
        <w:r>
          <w:t xml:space="preserve">  </w:t>
        </w:r>
      </w:ins>
      <w:ins w:id="149" w:author="Mark Michaelis" w:date="2020-04-08T16:40:00Z">
        <w:r w:rsidR="00A0655E">
          <w:t xml:space="preserve">    &lt;Company&gt;Addison Wesley&lt;/Company&gt;</w:t>
        </w:r>
      </w:ins>
    </w:p>
    <w:p w14:paraId="263437A1" w14:textId="7CAE27F5" w:rsidR="00A0655E" w:rsidRDefault="00A0655E">
      <w:pPr>
        <w:pStyle w:val="CDTMID"/>
        <w:rPr>
          <w:ins w:id="150" w:author="Mark Michaelis" w:date="2020-04-08T16:40:00Z"/>
        </w:rPr>
        <w:pPrChange w:id="151" w:author="Mark Michaelis" w:date="2020-04-08T17:05:00Z">
          <w:pPr>
            <w:pStyle w:val="Snippet"/>
          </w:pPr>
        </w:pPrChange>
      </w:pPr>
      <w:ins w:id="152" w:author="Mark Michaelis" w:date="2020-04-08T16:40:00Z">
        <w:r>
          <w:t xml:space="preserve"> </w:t>
        </w:r>
      </w:ins>
      <w:ins w:id="153" w:author="Mark Michaelis" w:date="2020-04-08T16:41:00Z">
        <w:r w:rsidR="00826688">
          <w:t xml:space="preserve">  </w:t>
        </w:r>
      </w:ins>
      <w:ins w:id="154" w:author="Mark Michaelis" w:date="2020-04-08T16:40:00Z">
        <w:r>
          <w:t xml:space="preserve">   &lt;Copyright&gt;Copyright © Addison Wesley 2020&lt;/Copyright&gt;</w:t>
        </w:r>
      </w:ins>
    </w:p>
    <w:p w14:paraId="05CBF0E5" w14:textId="3FCA3AC4" w:rsidR="00A0655E" w:rsidRDefault="00A0655E">
      <w:pPr>
        <w:pStyle w:val="CDTMID"/>
        <w:rPr>
          <w:ins w:id="155" w:author="Mark Michaelis" w:date="2020-04-08T16:40:00Z"/>
        </w:rPr>
        <w:pPrChange w:id="156" w:author="Mark Michaelis" w:date="2020-04-08T17:05:00Z">
          <w:pPr>
            <w:pStyle w:val="Snippet"/>
          </w:pPr>
        </w:pPrChange>
      </w:pPr>
      <w:ins w:id="157" w:author="Mark Michaelis" w:date="2020-04-08T16:40:00Z">
        <w:r>
          <w:t xml:space="preserve">  </w:t>
        </w:r>
      </w:ins>
      <w:ins w:id="158" w:author="Mark Michaelis" w:date="2020-04-08T16:41:00Z">
        <w:r w:rsidR="00826688">
          <w:t xml:space="preserve">  </w:t>
        </w:r>
      </w:ins>
      <w:ins w:id="159" w:author="Mark Michaelis" w:date="2020-04-08T16:40:00Z">
        <w:r>
          <w:t xml:space="preserve">  &lt;Product&gt;Essential C# 8.0&lt;/Product&gt;</w:t>
        </w:r>
      </w:ins>
    </w:p>
    <w:p w14:paraId="3A473DF3" w14:textId="2E1304D8" w:rsidR="00A0655E" w:rsidRDefault="00A0655E">
      <w:pPr>
        <w:pStyle w:val="CDTMID"/>
        <w:rPr>
          <w:ins w:id="160" w:author="Mark Michaelis" w:date="2020-04-08T16:40:00Z"/>
        </w:rPr>
        <w:pPrChange w:id="161" w:author="Mark Michaelis" w:date="2020-04-08T17:05:00Z">
          <w:pPr>
            <w:pStyle w:val="Snippet"/>
          </w:pPr>
        </w:pPrChange>
      </w:pPr>
      <w:ins w:id="162" w:author="Mark Michaelis" w:date="2020-04-08T16:40:00Z">
        <w:r>
          <w:t xml:space="preserve">    </w:t>
        </w:r>
      </w:ins>
      <w:ins w:id="163" w:author="Mark Michaelis" w:date="2020-04-08T16:41:00Z">
        <w:r w:rsidR="00826688">
          <w:t xml:space="preserve">  </w:t>
        </w:r>
      </w:ins>
      <w:ins w:id="164" w:author="Mark Michaelis" w:date="2020-04-08T16:40:00Z">
        <w:r>
          <w:t>&lt;Version&gt;8.0&lt;/Version&gt;</w:t>
        </w:r>
      </w:ins>
    </w:p>
    <w:p w14:paraId="5304E186" w14:textId="41B5B974" w:rsidR="00A0655E" w:rsidRDefault="00A0655E">
      <w:pPr>
        <w:pStyle w:val="CDTMID"/>
        <w:rPr>
          <w:ins w:id="165" w:author="Mark Michaelis" w:date="2020-04-08T16:35:00Z"/>
        </w:rPr>
        <w:pPrChange w:id="166" w:author="Mark Michaelis" w:date="2020-04-08T17:05:00Z">
          <w:pPr>
            <w:pStyle w:val="Snippet1"/>
          </w:pPr>
        </w:pPrChange>
      </w:pPr>
      <w:ins w:id="167" w:author="Mark Michaelis" w:date="2020-04-08T16:40:00Z">
        <w:r>
          <w:t xml:space="preserve">  &lt;/</w:t>
        </w:r>
        <w:proofErr w:type="spellStart"/>
        <w:r>
          <w:t>PropertyGroup</w:t>
        </w:r>
        <w:proofErr w:type="spellEnd"/>
        <w:r>
          <w:t>&gt;</w:t>
        </w:r>
      </w:ins>
    </w:p>
    <w:p w14:paraId="029EACE7" w14:textId="003497E7" w:rsidR="00E14B0C" w:rsidRPr="007E181A" w:rsidRDefault="00E14B0C" w:rsidP="00C172F0">
      <w:pPr>
        <w:pStyle w:val="CDTLAST"/>
        <w:rPr>
          <w:ins w:id="168" w:author="Mark Michaelis" w:date="2020-04-08T17:05:00Z"/>
        </w:rPr>
      </w:pPr>
      <w:ins w:id="169" w:author="Mark Michaelis" w:date="2020-04-08T17:05:00Z">
        <w:r>
          <w:t>&lt;/Project&gt;</w:t>
        </w:r>
      </w:ins>
    </w:p>
    <w:p w14:paraId="6111C2E4" w14:textId="24560D8C" w:rsidR="00826688" w:rsidRDefault="00826688" w:rsidP="00C172F0">
      <w:pPr>
        <w:pStyle w:val="HEADFIRST"/>
        <w:rPr>
          <w:ins w:id="170" w:author="Mark Michaelis" w:date="2020-04-08T16:44:00Z"/>
        </w:rPr>
      </w:pPr>
      <w:ins w:id="171" w:author="Mark Michaelis" w:date="2020-04-08T16:41:00Z">
        <w:r w:rsidRPr="005E1FB0">
          <w:t xml:space="preserve">These in turn, get converted into generated IL </w:t>
        </w:r>
      </w:ins>
      <w:ins w:id="172" w:author="Mark Michaelis" w:date="2020-04-08T16:42:00Z">
        <w:r w:rsidR="005E1FB0">
          <w:t xml:space="preserve">as shown in </w:t>
        </w:r>
        <w:r w:rsidR="00754602">
          <w:t xml:space="preserve">Output </w:t>
        </w:r>
      </w:ins>
      <w:ins w:id="173" w:author="Mark Michaelis" w:date="2020-04-08T16:44:00Z">
        <w:r w:rsidR="00CA5F82" w:rsidRPr="001A6057">
          <w:rPr>
            <w:highlight w:val="yellow"/>
            <w:rPrChange w:id="174" w:author="Mark Michaelis" w:date="2020-04-08T17:04:00Z">
              <w:rPr/>
            </w:rPrChange>
          </w:rPr>
          <w:t>18.</w:t>
        </w:r>
        <w:del w:id="175" w:author="Chris" w:date="2020-04-11T22:14:00Z">
          <w:r w:rsidR="00CA5F82" w:rsidRPr="001A6057" w:rsidDel="00C80BD1">
            <w:rPr>
              <w:highlight w:val="yellow"/>
              <w:rPrChange w:id="176" w:author="Mark Michaelis" w:date="2020-04-08T17:04:00Z">
                <w:rPr/>
              </w:rPrChange>
            </w:rPr>
            <w:delText>4B</w:delText>
          </w:r>
        </w:del>
      </w:ins>
      <w:ins w:id="177" w:author="Chris" w:date="2020-04-11T22:14:00Z">
        <w:r w:rsidR="00C80BD1">
          <w:t>5</w:t>
        </w:r>
      </w:ins>
      <w:ins w:id="178" w:author="Mark Michaelis" w:date="2020-04-08T16:44:00Z">
        <w:r w:rsidR="00CA5F82">
          <w:t>.</w:t>
        </w:r>
      </w:ins>
    </w:p>
    <w:p w14:paraId="71462925" w14:textId="4CB12E3B" w:rsidR="00CA5F82" w:rsidRDefault="00CA5F82" w:rsidP="00A14E35">
      <w:pPr>
        <w:pStyle w:val="OUTPUTMID"/>
      </w:pPr>
      <w:ins w:id="179" w:author="Mark Michaelis" w:date="2020-04-08T16:44:00Z">
        <w:r>
          <w:t xml:space="preserve">[assembly: </w:t>
        </w:r>
        <w:proofErr w:type="spellStart"/>
        <w:r>
          <w:t>AssemblyCompany</w:t>
        </w:r>
        <w:proofErr w:type="spellEnd"/>
        <w:r w:rsidRPr="00027A5E">
          <w:t>(</w:t>
        </w:r>
        <w:r w:rsidRPr="00246AED">
          <w:rPr>
            <w:rStyle w:val="Maroon"/>
            <w:rPrChange w:id="180" w:author="Mark Michaelis" w:date="2020-04-08T16:45:00Z">
              <w:rPr>
                <w:color w:val="0000FF"/>
                <w:sz w:val="22"/>
                <w:szCs w:val="22"/>
              </w:rPr>
            </w:rPrChange>
          </w:rPr>
          <w:t>"Addison Wesley"</w:t>
        </w:r>
        <w:r w:rsidRPr="00027A5E">
          <w:t>)]</w:t>
        </w:r>
        <w:r w:rsidRPr="00027A5E">
          <w:br/>
          <w:t xml:space="preserve">[assembly: </w:t>
        </w:r>
        <w:proofErr w:type="spellStart"/>
        <w:r w:rsidRPr="00027A5E">
          <w:t>AssemblyCopyright</w:t>
        </w:r>
        <w:proofErr w:type="spellEnd"/>
        <w:r w:rsidRPr="00027A5E">
          <w:t>(</w:t>
        </w:r>
        <w:r w:rsidRPr="00246AED">
          <w:rPr>
            <w:rStyle w:val="Maroon"/>
            <w:rPrChange w:id="181" w:author="Mark Michaelis" w:date="2020-04-08T16:45:00Z">
              <w:rPr>
                <w:color w:val="0000FF"/>
                <w:sz w:val="22"/>
                <w:szCs w:val="22"/>
              </w:rPr>
            </w:rPrChange>
          </w:rPr>
          <w:t>"Copyright © Addison Wesley 2020"</w:t>
        </w:r>
        <w:r w:rsidRPr="00027A5E">
          <w:t>)]</w:t>
        </w:r>
        <w:r w:rsidRPr="00027A5E">
          <w:br/>
          <w:t xml:space="preserve">[assembly: </w:t>
        </w:r>
        <w:proofErr w:type="spellStart"/>
        <w:r w:rsidRPr="00027A5E">
          <w:t>AssemblyFileVersion</w:t>
        </w:r>
        <w:proofErr w:type="spellEnd"/>
        <w:r w:rsidRPr="00027A5E">
          <w:t>(</w:t>
        </w:r>
        <w:r w:rsidRPr="00246AED">
          <w:rPr>
            <w:rStyle w:val="Maroon"/>
            <w:rPrChange w:id="182" w:author="Mark Michaelis" w:date="2020-04-08T16:45:00Z">
              <w:rPr>
                <w:color w:val="0000FF"/>
                <w:sz w:val="22"/>
                <w:szCs w:val="22"/>
              </w:rPr>
            </w:rPrChange>
          </w:rPr>
          <w:t>"8.0.0.0"</w:t>
        </w:r>
        <w:r w:rsidRPr="00027A5E">
          <w:t>)]</w:t>
        </w:r>
        <w:r w:rsidRPr="00027A5E">
          <w:br/>
        </w:r>
        <w:r w:rsidRPr="00CA5F82">
          <w:rPr>
            <w:szCs w:val="14"/>
            <w:rPrChange w:id="183" w:author="Mark Michaelis" w:date="2020-04-08T16:45:00Z">
              <w:rPr>
                <w:sz w:val="22"/>
                <w:szCs w:val="22"/>
              </w:rPr>
            </w:rPrChange>
          </w:rPr>
          <w:t xml:space="preserve">[assembly: </w:t>
        </w:r>
        <w:proofErr w:type="spellStart"/>
        <w:r w:rsidRPr="00CA5F82">
          <w:rPr>
            <w:szCs w:val="14"/>
            <w:rPrChange w:id="184" w:author="Mark Michaelis" w:date="2020-04-08T16:45:00Z">
              <w:rPr>
                <w:sz w:val="22"/>
                <w:szCs w:val="22"/>
              </w:rPr>
            </w:rPrChange>
          </w:rPr>
          <w:t>AssemblyInformationalVersion</w:t>
        </w:r>
        <w:proofErr w:type="spellEnd"/>
        <w:r w:rsidRPr="00CA5F82">
          <w:rPr>
            <w:szCs w:val="14"/>
            <w:rPrChange w:id="185" w:author="Mark Michaelis" w:date="2020-04-08T16:45:00Z">
              <w:rPr>
                <w:sz w:val="22"/>
                <w:szCs w:val="22"/>
              </w:rPr>
            </w:rPrChange>
          </w:rPr>
          <w:t>(</w:t>
        </w:r>
        <w:r w:rsidRPr="00246AED">
          <w:rPr>
            <w:rStyle w:val="Maroon"/>
            <w:rPrChange w:id="186" w:author="Mark Michaelis" w:date="2020-04-08T16:45:00Z">
              <w:rPr>
                <w:color w:val="0000FF"/>
                <w:sz w:val="22"/>
                <w:szCs w:val="22"/>
              </w:rPr>
            </w:rPrChange>
          </w:rPr>
          <w:t>"8.0"</w:t>
        </w:r>
        <w:r w:rsidRPr="00246AED">
          <w:rPr>
            <w:rStyle w:val="Maroon"/>
            <w:rPrChange w:id="187" w:author="Mark Michaelis" w:date="2020-04-08T16:45:00Z">
              <w:rPr>
                <w:sz w:val="22"/>
                <w:szCs w:val="22"/>
              </w:rPr>
            </w:rPrChange>
          </w:rPr>
          <w:t>)]</w:t>
        </w:r>
        <w:r w:rsidRPr="00027A5E">
          <w:br/>
          <w:t xml:space="preserve">[assembly: </w:t>
        </w:r>
        <w:proofErr w:type="spellStart"/>
        <w:r w:rsidRPr="00027A5E">
          <w:t>AssemblyProduct</w:t>
        </w:r>
        <w:proofErr w:type="spellEnd"/>
        <w:r w:rsidRPr="00027A5E">
          <w:t>(</w:t>
        </w:r>
        <w:r w:rsidRPr="00246AED">
          <w:rPr>
            <w:rStyle w:val="Maroon"/>
            <w:rPrChange w:id="188" w:author="Mark Michaelis" w:date="2020-04-08T16:45:00Z">
              <w:rPr>
                <w:color w:val="0000FF"/>
                <w:sz w:val="22"/>
                <w:szCs w:val="22"/>
              </w:rPr>
            </w:rPrChange>
          </w:rPr>
          <w:t>"Essential C# 8.0"</w:t>
        </w:r>
        <w:r w:rsidRPr="00027A5E">
          <w:t>)]</w:t>
        </w:r>
        <w:r w:rsidRPr="00027A5E">
          <w:br/>
          <w:t xml:space="preserve">[assembly: </w:t>
        </w:r>
        <w:proofErr w:type="spellStart"/>
        <w:r w:rsidRPr="00027A5E">
          <w:t>AssemblyVersion</w:t>
        </w:r>
        <w:proofErr w:type="spellEnd"/>
        <w:r w:rsidRPr="00027A5E">
          <w:t>(</w:t>
        </w:r>
        <w:r w:rsidRPr="00246AED">
          <w:rPr>
            <w:rStyle w:val="Maroon"/>
            <w:rPrChange w:id="189" w:author="Mark Michaelis" w:date="2020-04-08T16:46:00Z">
              <w:rPr>
                <w:color w:val="0000FF"/>
                <w:sz w:val="22"/>
                <w:szCs w:val="22"/>
              </w:rPr>
            </w:rPrChange>
          </w:rPr>
          <w:t>"8.0.0.0"</w:t>
        </w:r>
        <w:r w:rsidRPr="00027A5E">
          <w:t>)]</w:t>
        </w:r>
      </w:ins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DC44F7" w14:paraId="1B330CD1" w14:textId="77777777" w:rsidTr="00DC44F7">
        <w:tc>
          <w:tcPr>
            <w:tcW w:w="7010" w:type="dxa"/>
            <w:shd w:val="clear" w:color="auto" w:fill="auto"/>
          </w:tcPr>
          <w:p w14:paraId="21B4411F" w14:textId="3D1E9FB2" w:rsidR="00DC44F7" w:rsidRPr="00336E94" w:rsidRDefault="00DC44F7" w:rsidP="00DC44F7">
            <w:pPr>
              <w:pStyle w:val="OUTPUTTTLNUM"/>
              <w:rPr>
                <w:rFonts w:hint="eastAsia"/>
              </w:rPr>
            </w:pPr>
            <w:ins w:id="190" w:author="Mark Michaelis" w:date="2020-04-08T17:04:00Z">
              <w:r>
                <w:t xml:space="preserve">Output </w:t>
              </w:r>
              <w:r w:rsidRPr="001A6057">
                <w:rPr>
                  <w:rFonts w:hint="eastAsia"/>
                  <w:highlight w:val="yellow"/>
                  <w:rPrChange w:id="191" w:author="Mark Michaelis" w:date="2020-04-08T17:04:00Z">
                    <w:rPr>
                      <w:rFonts w:hint="eastAsia"/>
                    </w:rPr>
                  </w:rPrChange>
                </w:rPr>
                <w:t>18.</w:t>
              </w:r>
              <w:del w:id="192" w:author="Chris" w:date="2020-04-11T22:14:00Z">
                <w:r w:rsidRPr="001A6057" w:rsidDel="00C80BD1">
                  <w:rPr>
                    <w:rFonts w:hint="eastAsia"/>
                    <w:highlight w:val="yellow"/>
                    <w:rPrChange w:id="193" w:author="Mark Michaelis" w:date="2020-04-08T17:04:00Z">
                      <w:rPr>
                        <w:rFonts w:hint="eastAsia"/>
                      </w:rPr>
                    </w:rPrChange>
                  </w:rPr>
                  <w:delText>4B</w:delText>
                </w:r>
              </w:del>
            </w:ins>
            <w:ins w:id="194" w:author="Chris" w:date="2020-04-11T22:14:00Z">
              <w:r w:rsidR="00C80BD1">
                <w:t>5</w:t>
              </w:r>
            </w:ins>
          </w:p>
        </w:tc>
      </w:tr>
      <w:tr w:rsidR="00DC44F7" w14:paraId="1D7116A7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496158AE" w14:textId="77777777" w:rsidR="00DC44F7" w:rsidRDefault="00DC44F7" w:rsidP="00DC44F7">
            <w:pPr>
              <w:pStyle w:val="OUTPUTFIRST"/>
            </w:pPr>
            <w:ins w:id="195" w:author="Mark Michaelis" w:date="2020-04-08T16:44:00Z">
              <w:r>
                <w:t xml:space="preserve">[assembly: </w:t>
              </w:r>
              <w:proofErr w:type="spellStart"/>
              <w:proofErr w:type="gramStart"/>
              <w:r>
                <w:t>AssemblyCompany</w:t>
              </w:r>
              <w:proofErr w:type="spellEnd"/>
              <w:r w:rsidRPr="00027A5E">
                <w:t>(</w:t>
              </w:r>
              <w:proofErr w:type="gramEnd"/>
              <w:r w:rsidRPr="00246AED">
                <w:rPr>
                  <w:rStyle w:val="Maroon"/>
                  <w:rPrChange w:id="196" w:author="Mark Michaelis" w:date="2020-04-08T16:45:00Z">
                    <w:rPr>
                      <w:color w:val="0000FF"/>
                      <w:sz w:val="22"/>
                      <w:szCs w:val="22"/>
                    </w:rPr>
                  </w:rPrChange>
                </w:rPr>
                <w:t>"Addison Wesley"</w:t>
              </w:r>
              <w:r w:rsidRPr="00027A5E">
                <w:t>)]</w:t>
              </w:r>
            </w:ins>
          </w:p>
          <w:p w14:paraId="6FDC4785" w14:textId="77777777" w:rsidR="00DC44F7" w:rsidRDefault="00DC44F7" w:rsidP="00DC44F7">
            <w:pPr>
              <w:pStyle w:val="OUTPUTMID"/>
            </w:pPr>
            <w:ins w:id="197" w:author="Mark Michaelis" w:date="2020-04-08T16:44:00Z">
              <w:r w:rsidRPr="00027A5E">
                <w:lastRenderedPageBreak/>
                <w:t xml:space="preserve">[assembly: </w:t>
              </w:r>
              <w:proofErr w:type="spellStart"/>
              <w:proofErr w:type="gramStart"/>
              <w:r w:rsidRPr="00027A5E">
                <w:t>AssemblyCopyright</w:t>
              </w:r>
              <w:proofErr w:type="spellEnd"/>
              <w:r w:rsidRPr="00027A5E">
                <w:t>(</w:t>
              </w:r>
              <w:proofErr w:type="gramEnd"/>
              <w:r w:rsidRPr="00246AED">
                <w:rPr>
                  <w:rStyle w:val="Maroon"/>
                  <w:rPrChange w:id="198" w:author="Mark Michaelis" w:date="2020-04-08T16:45:00Z">
                    <w:rPr>
                      <w:color w:val="0000FF"/>
                      <w:sz w:val="22"/>
                      <w:szCs w:val="22"/>
                    </w:rPr>
                  </w:rPrChange>
                </w:rPr>
                <w:t>"Copyright © Addison Wesley 2020"</w:t>
              </w:r>
              <w:r w:rsidRPr="00027A5E">
                <w:t>)]</w:t>
              </w:r>
            </w:ins>
          </w:p>
          <w:p w14:paraId="0DDAF684" w14:textId="77777777" w:rsidR="00DC44F7" w:rsidRDefault="00DC44F7" w:rsidP="00DC44F7">
            <w:pPr>
              <w:pStyle w:val="OUTPUTMID"/>
            </w:pPr>
            <w:ins w:id="199" w:author="Mark Michaelis" w:date="2020-04-08T16:44:00Z">
              <w:r w:rsidRPr="00027A5E">
                <w:t xml:space="preserve">[assembly: </w:t>
              </w:r>
              <w:proofErr w:type="spellStart"/>
              <w:proofErr w:type="gramStart"/>
              <w:r w:rsidRPr="00027A5E">
                <w:t>AssemblyFileVersion</w:t>
              </w:r>
              <w:proofErr w:type="spellEnd"/>
              <w:r w:rsidRPr="00027A5E">
                <w:t>(</w:t>
              </w:r>
              <w:proofErr w:type="gramEnd"/>
              <w:r w:rsidRPr="00246AED">
                <w:rPr>
                  <w:rStyle w:val="Maroon"/>
                  <w:rPrChange w:id="200" w:author="Mark Michaelis" w:date="2020-04-08T16:45:00Z">
                    <w:rPr>
                      <w:color w:val="0000FF"/>
                      <w:sz w:val="22"/>
                      <w:szCs w:val="22"/>
                    </w:rPr>
                  </w:rPrChange>
                </w:rPr>
                <w:t>"8.0.0.0"</w:t>
              </w:r>
              <w:r w:rsidRPr="00027A5E">
                <w:t>)]</w:t>
              </w:r>
            </w:ins>
          </w:p>
          <w:p w14:paraId="0F2168BD" w14:textId="77777777" w:rsidR="00DC44F7" w:rsidRDefault="00DC44F7" w:rsidP="00DC44F7">
            <w:pPr>
              <w:pStyle w:val="OUTPUTMID"/>
              <w:rPr>
                <w:rStyle w:val="Maroon"/>
              </w:rPr>
            </w:pPr>
            <w:ins w:id="201" w:author="Mark Michaelis" w:date="2020-04-08T16:44:00Z">
              <w:r w:rsidRPr="00CA5F82">
                <w:rPr>
                  <w:szCs w:val="14"/>
                  <w:rPrChange w:id="202" w:author="Mark Michaelis" w:date="2020-04-08T16:45:00Z">
                    <w:rPr>
                      <w:sz w:val="22"/>
                      <w:szCs w:val="22"/>
                    </w:rPr>
                  </w:rPrChange>
                </w:rPr>
                <w:t xml:space="preserve">[assembly: </w:t>
              </w:r>
              <w:proofErr w:type="spellStart"/>
              <w:proofErr w:type="gramStart"/>
              <w:r w:rsidRPr="00CA5F82">
                <w:rPr>
                  <w:szCs w:val="14"/>
                  <w:rPrChange w:id="203" w:author="Mark Michaelis" w:date="2020-04-08T16:45:00Z">
                    <w:rPr>
                      <w:sz w:val="22"/>
                      <w:szCs w:val="22"/>
                    </w:rPr>
                  </w:rPrChange>
                </w:rPr>
                <w:t>AssemblyInformationalVersion</w:t>
              </w:r>
              <w:proofErr w:type="spellEnd"/>
              <w:r w:rsidRPr="00CA5F82">
                <w:rPr>
                  <w:szCs w:val="14"/>
                  <w:rPrChange w:id="204" w:author="Mark Michaelis" w:date="2020-04-08T16:45:00Z">
                    <w:rPr>
                      <w:sz w:val="22"/>
                      <w:szCs w:val="22"/>
                    </w:rPr>
                  </w:rPrChange>
                </w:rPr>
                <w:t>(</w:t>
              </w:r>
              <w:proofErr w:type="gramEnd"/>
              <w:r w:rsidRPr="00246AED">
                <w:rPr>
                  <w:rStyle w:val="Maroon"/>
                  <w:rPrChange w:id="205" w:author="Mark Michaelis" w:date="2020-04-08T16:45:00Z">
                    <w:rPr>
                      <w:color w:val="0000FF"/>
                      <w:sz w:val="22"/>
                      <w:szCs w:val="22"/>
                    </w:rPr>
                  </w:rPrChange>
                </w:rPr>
                <w:t>"8.0"</w:t>
              </w:r>
              <w:r w:rsidRPr="00246AED">
                <w:rPr>
                  <w:rStyle w:val="Maroon"/>
                  <w:rPrChange w:id="206" w:author="Mark Michaelis" w:date="2020-04-08T16:45:00Z">
                    <w:rPr>
                      <w:sz w:val="22"/>
                      <w:szCs w:val="22"/>
                    </w:rPr>
                  </w:rPrChange>
                </w:rPr>
                <w:t>)]</w:t>
              </w:r>
            </w:ins>
          </w:p>
          <w:p w14:paraId="05FB38BB" w14:textId="77777777" w:rsidR="00DC44F7" w:rsidRDefault="00DC44F7" w:rsidP="00DC44F7">
            <w:pPr>
              <w:pStyle w:val="OUTPUTMID"/>
            </w:pPr>
            <w:ins w:id="207" w:author="Mark Michaelis" w:date="2020-04-08T16:44:00Z">
              <w:r w:rsidRPr="00027A5E">
                <w:t xml:space="preserve">[assembly: </w:t>
              </w:r>
              <w:proofErr w:type="spellStart"/>
              <w:proofErr w:type="gramStart"/>
              <w:r w:rsidRPr="00027A5E">
                <w:t>AssemblyProduct</w:t>
              </w:r>
              <w:proofErr w:type="spellEnd"/>
              <w:r w:rsidRPr="00027A5E">
                <w:t>(</w:t>
              </w:r>
              <w:proofErr w:type="gramEnd"/>
              <w:r w:rsidRPr="00246AED">
                <w:rPr>
                  <w:rStyle w:val="Maroon"/>
                  <w:rPrChange w:id="208" w:author="Mark Michaelis" w:date="2020-04-08T16:45:00Z">
                    <w:rPr>
                      <w:color w:val="0000FF"/>
                      <w:sz w:val="22"/>
                      <w:szCs w:val="22"/>
                    </w:rPr>
                  </w:rPrChange>
                </w:rPr>
                <w:t>"Essential C# 8.0"</w:t>
              </w:r>
              <w:r w:rsidRPr="00027A5E">
                <w:t>)]</w:t>
              </w:r>
            </w:ins>
          </w:p>
          <w:p w14:paraId="0CBF2EBF" w14:textId="11BC0533" w:rsidR="00DC44F7" w:rsidRPr="00DC44F7" w:rsidRDefault="00DC44F7" w:rsidP="00DC44F7">
            <w:pPr>
              <w:pStyle w:val="OUTPUTLAST"/>
              <w:rPr>
                <w:rStyle w:val="E1"/>
                <w:shd w:val="clear" w:color="auto" w:fill="auto"/>
              </w:rPr>
            </w:pPr>
            <w:ins w:id="209" w:author="Mark Michaelis" w:date="2020-04-08T16:44:00Z">
              <w:r w:rsidRPr="00027A5E">
                <w:t xml:space="preserve">[assembly: </w:t>
              </w:r>
              <w:proofErr w:type="spellStart"/>
              <w:proofErr w:type="gramStart"/>
              <w:r w:rsidRPr="00027A5E">
                <w:t>AssemblyVersion</w:t>
              </w:r>
              <w:proofErr w:type="spellEnd"/>
              <w:r w:rsidRPr="00027A5E">
                <w:t>(</w:t>
              </w:r>
              <w:proofErr w:type="gramEnd"/>
              <w:r w:rsidRPr="00246AED">
                <w:rPr>
                  <w:rStyle w:val="Maroon"/>
                  <w:rPrChange w:id="210" w:author="Mark Michaelis" w:date="2020-04-08T16:46:00Z">
                    <w:rPr>
                      <w:color w:val="0000FF"/>
                      <w:sz w:val="22"/>
                      <w:szCs w:val="22"/>
                    </w:rPr>
                  </w:rPrChange>
                </w:rPr>
                <w:t>"8.0.0.0"</w:t>
              </w:r>
              <w:r w:rsidRPr="00027A5E">
                <w:t>)]</w:t>
              </w:r>
            </w:ins>
          </w:p>
        </w:tc>
      </w:tr>
    </w:tbl>
    <w:p w14:paraId="77853035" w14:textId="77777777" w:rsidR="00DC44F7" w:rsidRPr="00DE1694" w:rsidRDefault="00DC44F7" w:rsidP="00DC44F7">
      <w:pPr>
        <w:pStyle w:val="OUTPUTMID"/>
      </w:pPr>
    </w:p>
    <w:p w14:paraId="7A145602" w14:textId="5414A9C1" w:rsidR="0079423A" w:rsidRPr="007E181A" w:rsidRDefault="0079423A" w:rsidP="00E83798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E83798" w14:paraId="5361E3E1" w14:textId="77777777" w:rsidTr="00DC44F7">
        <w:trPr>
          <w:trHeight w:val="1892"/>
        </w:trPr>
        <w:tc>
          <w:tcPr>
            <w:tcW w:w="5940" w:type="dxa"/>
            <w:shd w:val="clear" w:color="auto" w:fill="EAEAEA"/>
          </w:tcPr>
          <w:p w14:paraId="0EA3A7CC" w14:textId="77777777" w:rsidR="00E83798" w:rsidRPr="00FF28E6" w:rsidRDefault="00E83798" w:rsidP="00DC44F7">
            <w:pPr>
              <w:pStyle w:val="SF2TTL"/>
            </w:pPr>
            <w:r w:rsidRPr="008E47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6D70098D" wp14:editId="7E2B45C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11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BDD95D" id="Rectangle 18" o:spid="_x0000_s1026" style="position:absolute;margin-left:0;margin-top:.5pt;width:8.65pt;height:8.6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z+AgIAAO8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CQxwz+AgIAAO8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0A824E55" w14:textId="77777777" w:rsidR="00E83798" w:rsidRPr="007E181A" w:rsidRDefault="00E83798" w:rsidP="00E83798">
            <w:pPr>
              <w:pStyle w:val="SF21"/>
            </w:pPr>
            <w:r w:rsidRPr="004803E3">
              <w:rPr>
                <w:rStyle w:val="BOLD"/>
              </w:rPr>
              <w:t>DO</w:t>
            </w:r>
            <w:r>
              <w:t xml:space="preserve"> </w:t>
            </w:r>
            <w:r w:rsidRPr="007E181A">
              <w:t>apply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AssemblyVersionAttribute</w:t>
            </w:r>
            <w:proofErr w:type="spellEnd"/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assemblies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public</w:t>
            </w:r>
            <w:r>
              <w:t xml:space="preserve"> </w:t>
            </w:r>
            <w:r w:rsidRPr="007E181A">
              <w:t>types.</w:t>
            </w:r>
          </w:p>
          <w:p w14:paraId="4403BBDD" w14:textId="77777777" w:rsidR="00E83798" w:rsidRPr="007E181A" w:rsidRDefault="00E83798" w:rsidP="00E83798">
            <w:pPr>
              <w:pStyle w:val="SF21"/>
            </w:pPr>
            <w:r w:rsidRPr="008E4755">
              <w:rPr>
                <w:rStyle w:val="BOLD"/>
              </w:rPr>
              <w:t>CONSIDER</w:t>
            </w:r>
            <w:r>
              <w:t xml:space="preserve"> </w:t>
            </w:r>
            <w:r w:rsidRPr="007E181A">
              <w:t>applying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AssemblyFileVersionAttribute</w:t>
            </w:r>
            <w:proofErr w:type="spellEnd"/>
            <w:r>
              <w:t xml:space="preserve"> </w:t>
            </w:r>
            <w:r w:rsidRPr="007E181A">
              <w:t>and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AssemblyCopyrightAt</w:t>
            </w:r>
            <w:r w:rsidRPr="00A14E35">
              <w:rPr>
                <w:rStyle w:val="CITchapbm"/>
              </w:rPr>
              <w:t>tribute</w:t>
            </w:r>
            <w:proofErr w:type="spellEnd"/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provide</w:t>
            </w:r>
            <w:r>
              <w:t xml:space="preserve"> </w:t>
            </w:r>
            <w:r w:rsidRPr="007E181A">
              <w:t>additional</w:t>
            </w:r>
            <w:r>
              <w:t xml:space="preserve"> </w:t>
            </w:r>
            <w:r w:rsidRPr="007E181A">
              <w:t>information</w:t>
            </w:r>
            <w:r>
              <w:t xml:space="preserve"> </w:t>
            </w:r>
            <w:r w:rsidRPr="007E181A">
              <w:t>about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assembly.</w:t>
            </w:r>
          </w:p>
          <w:p w14:paraId="6F72D459" w14:textId="77777777" w:rsidR="00E83798" w:rsidRDefault="00E83798" w:rsidP="00E83798">
            <w:pPr>
              <w:pStyle w:val="SF21"/>
            </w:pPr>
            <w:r w:rsidRPr="004803E3">
              <w:rPr>
                <w:rStyle w:val="BOLD"/>
              </w:rPr>
              <w:t>DO</w:t>
            </w:r>
            <w:r>
              <w:t xml:space="preserve"> </w:t>
            </w:r>
            <w:r w:rsidRPr="007E181A">
              <w:t>apply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following</w:t>
            </w:r>
            <w:r>
              <w:t xml:space="preserve"> </w:t>
            </w:r>
            <w:r w:rsidRPr="007E181A">
              <w:t>information</w:t>
            </w:r>
            <w:r>
              <w:t xml:space="preserve"> </w:t>
            </w:r>
            <w:r w:rsidRPr="007E181A">
              <w:t>assembly</w:t>
            </w:r>
            <w:r>
              <w:t xml:space="preserve"> </w:t>
            </w:r>
            <w:r w:rsidRPr="007E181A">
              <w:t>attributes:</w:t>
            </w:r>
            <w:r>
              <w:t xml:space="preserve"> </w:t>
            </w:r>
          </w:p>
          <w:p w14:paraId="376907ED" w14:textId="23494183" w:rsidR="00E83798" w:rsidRPr="00E83798" w:rsidRDefault="00E83798" w:rsidP="008C6B9B">
            <w:pPr>
              <w:pStyle w:val="SF2DPGMLAST"/>
            </w:pPr>
            <w:del w:id="211" w:author="Mark Michaelis" w:date="2020-04-08T16:37:00Z">
              <w:r w:rsidRPr="00E83798" w:rsidDel="00113F10">
                <w:delText xml:space="preserve">System.Reflection.AssemblyTitleAttribute, </w:delText>
              </w:r>
            </w:del>
            <w:proofErr w:type="spellStart"/>
            <w:ins w:id="212" w:author="Mark Michaelis" w:date="2020-04-08T16:39:00Z">
              <w:r w:rsidRPr="00E83798">
                <w:t>System.Reflection.AssemblyCompanyAttribute</w:t>
              </w:r>
              <w:proofErr w:type="spellEnd"/>
              <w:r w:rsidRPr="00E83798">
                <w:rPr>
                  <w:rPrChange w:id="213" w:author="Mark Michaelis" w:date="2020-04-08T16:39:00Z">
                    <w:rPr>
                      <w:rStyle w:val="C1"/>
                    </w:rPr>
                  </w:rPrChange>
                </w:rPr>
                <w:t xml:space="preserve">, </w:t>
              </w:r>
              <w:proofErr w:type="spellStart"/>
              <w:r w:rsidRPr="00E83798">
                <w:t>System.Reflection.AssemblyCopyrightAttribute</w:t>
              </w:r>
              <w:proofErr w:type="spellEnd"/>
              <w:r w:rsidRPr="00E83798">
                <w:rPr>
                  <w:rPrChange w:id="214" w:author="Mark Michaelis" w:date="2020-04-08T16:39:00Z">
                    <w:rPr>
                      <w:rStyle w:val="C1"/>
                    </w:rPr>
                  </w:rPrChange>
                </w:rPr>
                <w:t xml:space="preserve">, </w:t>
              </w:r>
              <w:proofErr w:type="spellStart"/>
              <w:r w:rsidRPr="00E83798">
                <w:t>System.Reflection.AssemblyDescriptionAttribute</w:t>
              </w:r>
              <w:proofErr w:type="spellEnd"/>
              <w:r w:rsidRPr="00E83798">
                <w:rPr>
                  <w:rPrChange w:id="215" w:author="Mark Michaelis" w:date="2020-04-08T16:39:00Z">
                    <w:rPr>
                      <w:rStyle w:val="C1"/>
                    </w:rPr>
                  </w:rPrChange>
                </w:rPr>
                <w:t>,</w:t>
              </w:r>
            </w:ins>
            <w:ins w:id="216" w:author="Mark Michaelis" w:date="2020-04-08T17:02:00Z">
              <w:r w:rsidRPr="00E83798">
                <w:t xml:space="preserve"> and</w:t>
              </w:r>
            </w:ins>
            <w:ins w:id="217" w:author="Mark Michaelis" w:date="2020-04-08T16:39:00Z">
              <w:r w:rsidRPr="00E83798">
                <w:rPr>
                  <w:rPrChange w:id="218" w:author="Mark Michaelis" w:date="2020-04-08T16:39:00Z">
                    <w:rPr>
                      <w:rStyle w:val="C1"/>
                    </w:rPr>
                  </w:rPrChange>
                </w:rPr>
                <w:t xml:space="preserve"> </w:t>
              </w:r>
              <w:proofErr w:type="spellStart"/>
              <w:r w:rsidRPr="00E83798">
                <w:t>System.Reflection.AssemblyProductAttribute</w:t>
              </w:r>
            </w:ins>
            <w:proofErr w:type="spellEnd"/>
            <w:ins w:id="219" w:author="Mark Michaelis" w:date="2020-04-08T17:02:00Z">
              <w:r w:rsidRPr="00E83798" w:rsidDel="00EB7E50">
                <w:t xml:space="preserve"> </w:t>
              </w:r>
            </w:ins>
            <w:del w:id="220" w:author="Mark Michaelis" w:date="2020-04-08T16:39:00Z">
              <w:r w:rsidRPr="00E83798" w:rsidDel="00EB7E50">
                <w:rPr>
                  <w:rPrChange w:id="221" w:author="Mark Michaelis" w:date="2020-04-08T16:39:00Z">
                    <w:rPr>
                      <w:rStyle w:val="C1"/>
                    </w:rPr>
                  </w:rPrChange>
                </w:rPr>
                <w:delText>System.Reflection.AssemblyCompanyAttribute</w:delText>
              </w:r>
              <w:r w:rsidRPr="00E83798" w:rsidDel="00EB7E50">
                <w:delText xml:space="preserve">, </w:delText>
              </w:r>
              <w:r w:rsidRPr="00E83798" w:rsidDel="00EB7E50">
                <w:rPr>
                  <w:rPrChange w:id="222" w:author="Mark Michaelis" w:date="2020-04-08T16:39:00Z">
                    <w:rPr>
                      <w:rStyle w:val="C1"/>
                    </w:rPr>
                  </w:rPrChange>
                </w:rPr>
                <w:delText>System.Reflection.AssemblyProductAttribute</w:delText>
              </w:r>
              <w:r w:rsidRPr="00E83798" w:rsidDel="00EB7E50">
                <w:delText xml:space="preserve">, </w:delText>
              </w:r>
              <w:r w:rsidRPr="00E83798" w:rsidDel="00EB7E50">
                <w:rPr>
                  <w:rPrChange w:id="223" w:author="Mark Michaelis" w:date="2020-04-08T16:39:00Z">
                    <w:rPr>
                      <w:rStyle w:val="C1"/>
                    </w:rPr>
                  </w:rPrChange>
                </w:rPr>
                <w:delText>System.Reflection.AssemblyDescriptionAttribute</w:delText>
              </w:r>
            </w:del>
            <w:del w:id="224" w:author="Mark Michaelis" w:date="2020-04-08T16:17:00Z">
              <w:r w:rsidRPr="00E83798" w:rsidDel="00FE4C95">
                <w:delText xml:space="preserve">, </w:delText>
              </w:r>
              <w:r w:rsidRPr="00E83798" w:rsidDel="00FE4C95">
                <w:rPr>
                  <w:rPrChange w:id="225" w:author="Mark Michaelis" w:date="2020-04-08T16:39:00Z">
                    <w:rPr>
                      <w:rStyle w:val="C1"/>
                    </w:rPr>
                  </w:rPrChange>
                </w:rPr>
                <w:delText>System.Reflection.AssemblyFileVersionAttribute</w:delText>
              </w:r>
            </w:del>
            <w:del w:id="226" w:author="Mark Michaelis" w:date="2020-04-08T16:39:00Z">
              <w:r w:rsidRPr="00E83798" w:rsidDel="00EB7E50">
                <w:delText xml:space="preserve">, and </w:delText>
              </w:r>
              <w:r w:rsidRPr="00E83798" w:rsidDel="00EB7E50">
                <w:rPr>
                  <w:rPrChange w:id="227" w:author="Mark Michaelis" w:date="2020-04-08T16:39:00Z">
                    <w:rPr>
                      <w:rStyle w:val="C1"/>
                    </w:rPr>
                  </w:rPrChange>
                </w:rPr>
                <w:delText>System.Reflection.AssemblyCopyrightAttribute</w:delText>
              </w:r>
            </w:del>
          </w:p>
        </w:tc>
      </w:tr>
    </w:tbl>
    <w:p w14:paraId="1B5107C4" w14:textId="77777777" w:rsidR="00E83798" w:rsidRPr="007E181A" w:rsidRDefault="00E83798" w:rsidP="008C6B9B">
      <w:pPr>
        <w:pStyle w:val="spacer"/>
      </w:pPr>
    </w:p>
    <w:p w14:paraId="793484C8" w14:textId="014A52A4" w:rsidR="0079423A" w:rsidRPr="007E181A" w:rsidRDefault="00AA6FE6" w:rsidP="00C172F0">
      <w:pPr>
        <w:pStyle w:val="H2"/>
      </w:pPr>
      <w:bookmarkStart w:id="228" w:name="_Toc37532943"/>
      <w:r w:rsidRPr="007E181A">
        <w:t>Custom</w:t>
      </w:r>
      <w:r w:rsidR="004C6DFB">
        <w:t xml:space="preserve"> </w:t>
      </w:r>
      <w:r w:rsidRPr="007E181A">
        <w:t>Attributes</w:t>
      </w:r>
      <w:bookmarkEnd w:id="228"/>
    </w:p>
    <w:p w14:paraId="6ED6E8CF" w14:textId="3193E35D" w:rsidR="0079423A" w:rsidRPr="007E181A" w:rsidRDefault="00AA6FE6" w:rsidP="00C172F0">
      <w:pPr>
        <w:pStyle w:val="HEADFIRST"/>
      </w:pPr>
      <w:r w:rsidRPr="007E181A">
        <w:t>Defining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relatively</w:t>
      </w:r>
      <w:r w:rsidR="004C6DFB">
        <w:t xml:space="preserve"> </w:t>
      </w:r>
      <w:r w:rsidRPr="007E181A">
        <w:t>trivial.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objects;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define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define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characteristic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turns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general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derives</w:t>
      </w:r>
      <w:r w:rsidR="004C6DFB">
        <w:t xml:space="preserve"> </w:t>
      </w:r>
      <w:r w:rsidRPr="007E181A">
        <w:t>from</w:t>
      </w:r>
      <w:r w:rsidR="004C6DFB">
        <w:t xml:space="preserve"> </w:t>
      </w:r>
      <w:proofErr w:type="spellStart"/>
      <w:r w:rsidRPr="00A14E35">
        <w:rPr>
          <w:rStyle w:val="CITchapbm"/>
        </w:rPr>
        <w:t>System.Attribute</w:t>
      </w:r>
      <w:proofErr w:type="spellEnd"/>
      <w:r w:rsidRPr="007E181A">
        <w:t>.</w:t>
      </w:r>
      <w:r w:rsidR="004C6DFB">
        <w:t xml:space="preserve"> </w:t>
      </w:r>
      <w:r w:rsidRPr="007E181A">
        <w:t>Consequently,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create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CommandLineSwitchRequiredAttribute</w:t>
      </w:r>
      <w:proofErr w:type="spellEnd"/>
      <w:r w:rsidR="004C6DFB">
        <w:t xml:space="preserve"> </w:t>
      </w:r>
      <w:r w:rsidRPr="007E181A">
        <w:t>class,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ins w:id="229" w:author="Chris" w:date="2020-04-11T22:02:00Z">
        <w:r w:rsidR="008E7191">
          <w:t>3</w:t>
        </w:r>
      </w:ins>
      <w:del w:id="230" w:author="Chris" w:date="2020-04-11T22:02:00Z">
        <w:r w:rsidR="00160DC9" w:rsidDel="008E7191">
          <w:delText>2</w:delText>
        </w:r>
      </w:del>
      <w:r w:rsidR="00160DC9" w:rsidRPr="007E181A">
        <w:t>.</w:t>
      </w:r>
    </w:p>
    <w:p w14:paraId="45AE4CA7" w14:textId="62BB3637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31" w:author="Chris" w:date="2020-04-11T22:02:00Z">
        <w:r w:rsidR="008E7191">
          <w:rPr>
            <w:rStyle w:val="CDTNUM"/>
          </w:rPr>
          <w:t>3</w:t>
        </w:r>
      </w:ins>
      <w:del w:id="232" w:author="Chris" w:date="2020-04-11T22:02:00Z">
        <w:r w:rsidRPr="00C172F0" w:rsidDel="008E7191">
          <w:rPr>
            <w:rStyle w:val="CDTNUM"/>
          </w:rPr>
          <w:delText>2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Defining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Attribute</w:t>
      </w:r>
    </w:p>
    <w:p w14:paraId="4ABF7B75" w14:textId="4B0FCC60" w:rsidR="0079423A" w:rsidRPr="007E181A" w:rsidRDefault="00AA6FE6" w:rsidP="00C172F0">
      <w:pPr>
        <w:pStyle w:val="CDTFIRST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CommandLineSwitchRequiredAttribute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2EF01AB6" w14:textId="77777777" w:rsidR="0079423A" w:rsidRPr="007E181A" w:rsidRDefault="00AA6FE6" w:rsidP="00C172F0">
      <w:pPr>
        <w:pStyle w:val="CDTMID"/>
      </w:pPr>
      <w:r w:rsidRPr="007E181A">
        <w:t>{</w:t>
      </w:r>
    </w:p>
    <w:p w14:paraId="4C3D7E79" w14:textId="77777777" w:rsidR="0079423A" w:rsidRPr="007E181A" w:rsidRDefault="00AA6FE6" w:rsidP="00C172F0">
      <w:pPr>
        <w:pStyle w:val="CDTLAST"/>
      </w:pPr>
      <w:r w:rsidRPr="007E181A">
        <w:t>}</w:t>
      </w:r>
    </w:p>
    <w:p w14:paraId="6E29D74C" w14:textId="50FA55BB" w:rsidR="0079423A" w:rsidRPr="007E181A" w:rsidRDefault="00AA6FE6" w:rsidP="00C172F0">
      <w:pPr>
        <w:pStyle w:val="CHAPBM"/>
      </w:pPr>
      <w:r w:rsidRPr="007E181A">
        <w:t>With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simple</w:t>
      </w:r>
      <w:r w:rsidR="004C6DFB">
        <w:t xml:space="preserve"> </w:t>
      </w:r>
      <w:r w:rsidRPr="007E181A">
        <w:t>definition,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now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demonstrated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18.8</w:t>
      </w:r>
      <w:r w:rsidR="00160DC9" w:rsidRPr="007E181A">
        <w:t>.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far,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responds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attribute;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Out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effect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parsing.</w:t>
      </w:r>
    </w:p>
    <w:p w14:paraId="5CD608BD" w14:textId="49581936" w:rsidR="0079423A" w:rsidRPr="007E181A" w:rsidRDefault="0079423A" w:rsidP="008C6B9B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8C6B9B" w14:paraId="5521A550" w14:textId="77777777" w:rsidTr="008C6B9B">
        <w:trPr>
          <w:trHeight w:val="270"/>
        </w:trPr>
        <w:tc>
          <w:tcPr>
            <w:tcW w:w="5940" w:type="dxa"/>
            <w:shd w:val="clear" w:color="auto" w:fill="EAEAEA"/>
          </w:tcPr>
          <w:p w14:paraId="4CD67D9E" w14:textId="77777777" w:rsidR="008C6B9B" w:rsidRPr="00FF28E6" w:rsidRDefault="008C6B9B" w:rsidP="00DC44F7">
            <w:pPr>
              <w:pStyle w:val="SF2TTL"/>
            </w:pPr>
            <w:r w:rsidRPr="008E47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6CFDD56" wp14:editId="6F6AD5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2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F6756E" id="Rectangle 18" o:spid="_x0000_s1026" style="position:absolute;margin-left:0;margin-top:.5pt;width:8.65pt;height:8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AE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BRPPAE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5B9DF089" w14:textId="43EC0ECB" w:rsidR="008C6B9B" w:rsidRDefault="008C6B9B" w:rsidP="00DC44F7">
            <w:pPr>
              <w:pStyle w:val="SF2"/>
            </w:pPr>
            <w:r w:rsidRPr="00484149">
              <w:rPr>
                <w:rStyle w:val="Strong"/>
              </w:rPr>
              <w:t>DO</w:t>
            </w:r>
            <w:r>
              <w:t xml:space="preserve"> </w:t>
            </w:r>
            <w:r w:rsidRPr="007E181A">
              <w:t>name</w:t>
            </w:r>
            <w:r>
              <w:t xml:space="preserve"> </w:t>
            </w:r>
            <w:r w:rsidRPr="007E181A">
              <w:t>custom</w:t>
            </w:r>
            <w:r>
              <w:t xml:space="preserve"> </w:t>
            </w:r>
            <w:r w:rsidRPr="007E181A">
              <w:t>attribute</w:t>
            </w:r>
            <w:r>
              <w:t xml:space="preserve"> </w:t>
            </w:r>
            <w:r w:rsidRPr="007E181A">
              <w:t>classes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suffix</w:t>
            </w:r>
            <w:r>
              <w:t xml:space="preserve"> </w:t>
            </w:r>
            <w:r w:rsidRPr="00A14E35">
              <w:rPr>
                <w:rStyle w:val="CITchapbm"/>
              </w:rPr>
              <w:t>Attribute</w:t>
            </w:r>
            <w:r w:rsidRPr="007E181A">
              <w:t>.</w:t>
            </w:r>
          </w:p>
        </w:tc>
      </w:tr>
    </w:tbl>
    <w:p w14:paraId="1A1A2EA7" w14:textId="29AEDFA7" w:rsidR="0079423A" w:rsidRPr="007E181A" w:rsidRDefault="00AA6FE6" w:rsidP="00C172F0">
      <w:pPr>
        <w:pStyle w:val="H2"/>
      </w:pPr>
      <w:bookmarkStart w:id="233" w:name="_Toc37532944"/>
      <w:r w:rsidRPr="007E181A">
        <w:lastRenderedPageBreak/>
        <w:t>Looking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Attributes</w:t>
      </w:r>
      <w:bookmarkEnd w:id="233"/>
    </w:p>
    <w:p w14:paraId="797C7709" w14:textId="0F0A386F" w:rsidR="0079423A" w:rsidRPr="007E181A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providing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reflecting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members,</w:t>
      </w:r>
      <w:r w:rsidR="004C6DFB">
        <w:t xml:space="preserve"> </w:t>
      </w:r>
      <w:r w:rsidRPr="00E83798">
        <w:rPr>
          <w:rStyle w:val="CITchapbm"/>
        </w:rPr>
        <w:t>Type</w:t>
      </w:r>
      <w:r w:rsidR="004C6DFB">
        <w:t xml:space="preserve"> </w:t>
      </w:r>
      <w:r w:rsidRPr="007E181A">
        <w:t>includes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retrieve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E83798">
        <w:rPr>
          <w:rStyle w:val="CITchapbm"/>
        </w:rPr>
        <w:t>Attribute</w:t>
      </w:r>
      <w:r w:rsidRPr="007E181A">
        <w:t>s</w:t>
      </w:r>
      <w:r w:rsidR="004C6DFB">
        <w:t xml:space="preserve"> </w:t>
      </w:r>
      <w:r w:rsidRPr="007E181A">
        <w:t>decorating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Similarly,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(</w:t>
      </w:r>
      <w:r w:rsidR="00F77EDA">
        <w:t>e.g.</w:t>
      </w:r>
      <w:r w:rsidR="00F77EDA" w:rsidRPr="007E181A">
        <w:t>,</w:t>
      </w:r>
      <w:r w:rsidR="004C6DFB">
        <w:t xml:space="preserve"> </w:t>
      </w:r>
      <w:proofErr w:type="spellStart"/>
      <w:r w:rsidRPr="00A14E35">
        <w:rPr>
          <w:rStyle w:val="CITchapbm"/>
        </w:rPr>
        <w:t>PropertyInfo</w:t>
      </w:r>
      <w:proofErr w:type="spellEnd"/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MethodInfo</w:t>
      </w:r>
      <w:proofErr w:type="spellEnd"/>
      <w:r w:rsidRPr="007E181A">
        <w:t>)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retrieving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decorate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ins w:id="234" w:author="Chris" w:date="2020-04-11T22:03:00Z">
        <w:r w:rsidR="006A42C5">
          <w:t>4</w:t>
        </w:r>
      </w:ins>
      <w:del w:id="235" w:author="Chris" w:date="2020-04-11T22:03:00Z">
        <w:r w:rsidR="00160DC9" w:rsidDel="006A42C5">
          <w:delText>3</w:delText>
        </w:r>
      </w:del>
      <w:r w:rsidR="004C6DFB">
        <w:t xml:space="preserve"> </w:t>
      </w:r>
      <w:r w:rsidRPr="007E181A">
        <w:t>defines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required</w:t>
      </w:r>
      <w:r w:rsidR="004C6DFB">
        <w:t xml:space="preserve"> </w:t>
      </w:r>
      <w:r w:rsidRPr="007E181A">
        <w:t>switches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missing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</w:t>
      </w:r>
      <w:r w:rsidR="004C6DFB">
        <w:t xml:space="preserve"> </w:t>
      </w:r>
      <w:r w:rsidRPr="007E181A">
        <w:t>line.</w:t>
      </w:r>
    </w:p>
    <w:p w14:paraId="36EF8137" w14:textId="731154A8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36" w:author="Chris" w:date="2020-04-11T22:03:00Z">
        <w:r w:rsidR="006A42C5">
          <w:rPr>
            <w:rStyle w:val="CDTNUM"/>
          </w:rPr>
          <w:t>4</w:t>
        </w:r>
      </w:ins>
      <w:del w:id="237" w:author="Chris" w:date="2020-04-11T22:03:00Z">
        <w:r w:rsidRPr="00C172F0" w:rsidDel="006A42C5">
          <w:rPr>
            <w:rStyle w:val="CDTNUM"/>
          </w:rPr>
          <w:delText>3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Retrieving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Attribute</w:t>
      </w:r>
    </w:p>
    <w:p w14:paraId="1D3CF905" w14:textId="0E400E86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4729E6B8" w14:textId="427FDCDB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System.Collections.Specialized</w:t>
      </w:r>
      <w:proofErr w:type="spellEnd"/>
      <w:proofErr w:type="gramEnd"/>
      <w:r w:rsidRPr="007E181A">
        <w:t>;</w:t>
      </w:r>
    </w:p>
    <w:p w14:paraId="2D84F9A3" w14:textId="01833A21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System.Reflection</w:t>
      </w:r>
      <w:proofErr w:type="spellEnd"/>
      <w:r w:rsidRPr="007E181A">
        <w:t>;</w:t>
      </w:r>
    </w:p>
    <w:p w14:paraId="61699F0E" w14:textId="77777777" w:rsidR="0079423A" w:rsidRPr="007E181A" w:rsidRDefault="0079423A" w:rsidP="00C172F0">
      <w:pPr>
        <w:pStyle w:val="CDTMID"/>
      </w:pPr>
    </w:p>
    <w:p w14:paraId="2C07C8CF" w14:textId="1ECCF2E2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CommandLineSwitchRequiredAttribute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41AF762E" w14:textId="77777777" w:rsidR="0079423A" w:rsidRPr="007E181A" w:rsidRDefault="00AA6FE6" w:rsidP="00C172F0">
      <w:pPr>
        <w:pStyle w:val="CDTMID"/>
      </w:pPr>
      <w:r w:rsidRPr="007E181A">
        <w:t>{</w:t>
      </w:r>
    </w:p>
    <w:p w14:paraId="03559968" w14:textId="0E979B3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GetMissingRequiredOptions</w:t>
      </w:r>
      <w:proofErr w:type="spellEnd"/>
      <w:r w:rsidR="00AA6FE6" w:rsidRPr="007E181A">
        <w:t>(</w:t>
      </w:r>
    </w:p>
    <w:p w14:paraId="05EAE454" w14:textId="47ABEF40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)</w:t>
      </w:r>
    </w:p>
    <w:p w14:paraId="1F46312D" w14:textId="14F33D82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62D949D6" w14:textId="403EEB79" w:rsidR="0079423A" w:rsidRPr="007E181A" w:rsidRDefault="004C6DFB" w:rsidP="00C172F0">
      <w:pPr>
        <w:pStyle w:val="CDTMID"/>
      </w:pPr>
      <w:r>
        <w:t xml:space="preserve">      </w:t>
      </w:r>
      <w:r w:rsidR="00CD7FC0" w:rsidRPr="007E181A">
        <w:t>List&lt;string&gt;</w:t>
      </w:r>
      <w:r>
        <w:t xml:space="preserve"> </w:t>
      </w:r>
      <w:proofErr w:type="spellStart"/>
      <w:r w:rsidR="00AA6FE6" w:rsidRPr="007E181A">
        <w:t>missingOptions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r w:rsidR="00CD7FC0" w:rsidRPr="007E181A">
        <w:t>List&lt;string</w:t>
      </w:r>
      <w:proofErr w:type="gramStart"/>
      <w:r w:rsidR="00CD7FC0" w:rsidRPr="007E181A">
        <w:t>&gt;</w:t>
      </w:r>
      <w:r w:rsidR="00AA6FE6" w:rsidRPr="007E181A">
        <w:t>(</w:t>
      </w:r>
      <w:proofErr w:type="gramEnd"/>
      <w:r w:rsidR="00AA6FE6" w:rsidRPr="007E181A">
        <w:t>);</w:t>
      </w:r>
    </w:p>
    <w:p w14:paraId="44F28350" w14:textId="43F51F14" w:rsidR="00E903D7" w:rsidRDefault="004C6DFB" w:rsidP="00C172F0">
      <w:pPr>
        <w:pStyle w:val="CDTMID"/>
      </w:pPr>
      <w:r>
        <w:t xml:space="preserve">      </w:t>
      </w:r>
      <w:proofErr w:type="spellStart"/>
      <w:proofErr w:type="gramStart"/>
      <w:r w:rsidR="00AA6FE6" w:rsidRPr="007E181A">
        <w:t>PropertyInfo</w:t>
      </w:r>
      <w:proofErr w:type="spellEnd"/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properties</w:t>
      </w:r>
      <w:r>
        <w:t xml:space="preserve"> </w:t>
      </w:r>
      <w:r w:rsidR="00AA6FE6" w:rsidRPr="007E181A">
        <w:t>=</w:t>
      </w:r>
    </w:p>
    <w:p w14:paraId="26A47579" w14:textId="16427E99" w:rsidR="0079423A" w:rsidRPr="007E181A" w:rsidRDefault="004C6DFB" w:rsidP="00C172F0">
      <w:pPr>
        <w:pStyle w:val="CDTMID"/>
      </w:pPr>
      <w:r>
        <w:t xml:space="preserve">          </w:t>
      </w:r>
      <w:proofErr w:type="spellStart"/>
      <w:r w:rsidR="00AA6FE6" w:rsidRPr="007E181A">
        <w:t>commandLine.GetType</w:t>
      </w:r>
      <w:proofErr w:type="spellEnd"/>
      <w:r w:rsidR="00AA6FE6" w:rsidRPr="007E181A">
        <w:t>(</w:t>
      </w:r>
      <w:proofErr w:type="gramStart"/>
      <w:r w:rsidR="00AA6FE6" w:rsidRPr="007E181A">
        <w:t>).</w:t>
      </w:r>
      <w:proofErr w:type="spellStart"/>
      <w:r w:rsidR="00AA6FE6" w:rsidRPr="007E181A">
        <w:t>GetProperties</w:t>
      </w:r>
      <w:proofErr w:type="spellEnd"/>
      <w:proofErr w:type="gramEnd"/>
      <w:r w:rsidR="00AA6FE6" w:rsidRPr="007E181A">
        <w:t>();</w:t>
      </w:r>
    </w:p>
    <w:p w14:paraId="0E3B5B88" w14:textId="77777777" w:rsidR="0079423A" w:rsidRPr="007E181A" w:rsidRDefault="0079423A" w:rsidP="00C172F0">
      <w:pPr>
        <w:pStyle w:val="CDTMID"/>
      </w:pPr>
    </w:p>
    <w:p w14:paraId="16332934" w14:textId="78C3DAF6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foreach</w:t>
      </w:r>
      <w:r>
        <w:t xml:space="preserve"> </w:t>
      </w:r>
      <w:r w:rsidR="00AA6FE6" w:rsidRPr="007E181A">
        <w:t>(</w:t>
      </w:r>
      <w:proofErr w:type="spellStart"/>
      <w:r w:rsidR="00AA6FE6" w:rsidRPr="007E181A">
        <w:t>PropertyInfo</w:t>
      </w:r>
      <w:proofErr w:type="spellEnd"/>
      <w:r>
        <w:t xml:space="preserve"> </w:t>
      </w:r>
      <w:r w:rsidR="00AA6FE6" w:rsidRPr="007E181A">
        <w:t>property</w:t>
      </w:r>
      <w:r>
        <w:t xml:space="preserve"> </w:t>
      </w:r>
      <w:r w:rsidR="00AA6FE6" w:rsidRPr="007E181A">
        <w:rPr>
          <w:rStyle w:val="CPKeyword"/>
        </w:rPr>
        <w:t>in</w:t>
      </w:r>
      <w:r>
        <w:t xml:space="preserve"> </w:t>
      </w:r>
      <w:r w:rsidR="00AA6FE6" w:rsidRPr="007E181A">
        <w:t>properties)</w:t>
      </w:r>
    </w:p>
    <w:p w14:paraId="43C07D97" w14:textId="1ED62134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4A9EF18E" w14:textId="35A52708" w:rsidR="00E903D7" w:rsidRDefault="004C6DFB" w:rsidP="00C172F0">
      <w:pPr>
        <w:pStyle w:val="CDTMID"/>
      </w:pPr>
      <w:r>
        <w:t xml:space="preserve">          </w:t>
      </w:r>
      <w:proofErr w:type="gramStart"/>
      <w:r w:rsidR="00AA6FE6" w:rsidRPr="007E181A">
        <w:t>Attribute[</w:t>
      </w:r>
      <w:proofErr w:type="gramEnd"/>
      <w:r w:rsidR="00AA6FE6" w:rsidRPr="007E181A">
        <w:t>]</w:t>
      </w:r>
      <w:r>
        <w:t xml:space="preserve"> </w:t>
      </w:r>
      <w:r w:rsidR="00AA6FE6" w:rsidRPr="007E181A">
        <w:t>attributes</w:t>
      </w:r>
      <w:r>
        <w:t xml:space="preserve"> </w:t>
      </w:r>
      <w:r w:rsidR="00AA6FE6" w:rsidRPr="007E181A">
        <w:t>=</w:t>
      </w:r>
    </w:p>
    <w:p w14:paraId="4EA5BD69" w14:textId="55289500" w:rsidR="0079423A" w:rsidRPr="007E181A" w:rsidRDefault="004C6DFB" w:rsidP="00C172F0">
      <w:pPr>
        <w:pStyle w:val="CDTMID"/>
      </w:pPr>
      <w:r>
        <w:t xml:space="preserve">               </w:t>
      </w:r>
      <w:r w:rsidR="00AA6FE6" w:rsidRPr="007E181A">
        <w:t>(</w:t>
      </w:r>
      <w:proofErr w:type="gramStart"/>
      <w:r w:rsidR="00AA6FE6" w:rsidRPr="007E181A">
        <w:t>Attribute[</w:t>
      </w:r>
      <w:proofErr w:type="gramEnd"/>
      <w:r w:rsidR="00AA6FE6" w:rsidRPr="007E181A">
        <w:t>])</w:t>
      </w:r>
      <w:proofErr w:type="spellStart"/>
      <w:r w:rsidR="00AA6FE6" w:rsidRPr="007E181A">
        <w:t>property.GetCustomAttributes</w:t>
      </w:r>
      <w:proofErr w:type="spellEnd"/>
      <w:r w:rsidR="00AA6FE6" w:rsidRPr="007E181A">
        <w:t>(</w:t>
      </w:r>
    </w:p>
    <w:p w14:paraId="47604367" w14:textId="0C9FAB3E" w:rsidR="0079423A" w:rsidRPr="007E181A" w:rsidRDefault="004C6DFB" w:rsidP="00C172F0">
      <w:pPr>
        <w:pStyle w:val="CDTMID"/>
      </w:pPr>
      <w:r>
        <w:t xml:space="preserve">              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CommandLineSwitchRequiredAttribute</w:t>
      </w:r>
      <w:proofErr w:type="spellEnd"/>
      <w:r w:rsidR="00AA6FE6" w:rsidRPr="007E181A">
        <w:t>),</w:t>
      </w:r>
    </w:p>
    <w:p w14:paraId="5306B396" w14:textId="598BAF3F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rPr>
          <w:rStyle w:val="CPKeyword"/>
        </w:rPr>
        <w:t>false</w:t>
      </w:r>
      <w:r w:rsidR="00AA6FE6" w:rsidRPr="007E181A">
        <w:t>);</w:t>
      </w:r>
    </w:p>
    <w:p w14:paraId="43247448" w14:textId="144D2905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del w:id="238" w:author="Kevin" w:date="2020-03-22T17:03:00Z">
        <w:r w:rsidR="00AA6FE6" w:rsidRPr="007E181A" w:rsidDel="008C0E85">
          <w:delText>(</w:delText>
        </w:r>
      </w:del>
      <w:proofErr w:type="gramStart"/>
      <w:r w:rsidR="00AA6FE6" w:rsidRPr="007E181A">
        <w:t>attributes.Length</w:t>
      </w:r>
      <w:proofErr w:type="spellEnd"/>
      <w:proofErr w:type="gramEnd"/>
      <w:r>
        <w:t xml:space="preserve"> </w:t>
      </w:r>
      <w:r w:rsidR="00AA6FE6" w:rsidRPr="007E181A">
        <w:t>&gt;</w:t>
      </w:r>
      <w:r>
        <w:t xml:space="preserve"> </w:t>
      </w:r>
      <w:r w:rsidR="00AA6FE6" w:rsidRPr="007E181A">
        <w:t>0</w:t>
      </w:r>
      <w:del w:id="239" w:author="Kevin" w:date="2020-03-22T17:04:00Z">
        <w:r w:rsidR="00AA6FE6" w:rsidRPr="007E181A" w:rsidDel="008C0E85">
          <w:delText>)</w:delText>
        </w:r>
      </w:del>
      <w:r>
        <w:t xml:space="preserve"> </w:t>
      </w:r>
      <w:r w:rsidR="00AA6FE6" w:rsidRPr="007E181A">
        <w:t>&amp;&amp;</w:t>
      </w:r>
    </w:p>
    <w:p w14:paraId="688DD27C" w14:textId="470F0EFC" w:rsidR="0079423A" w:rsidRPr="007E181A" w:rsidRDefault="004C6DFB" w:rsidP="00C172F0">
      <w:pPr>
        <w:pStyle w:val="CDTMID"/>
      </w:pPr>
      <w:r>
        <w:t xml:space="preserve">              </w:t>
      </w:r>
      <w:del w:id="240" w:author="Kevin" w:date="2020-03-22T17:04:00Z">
        <w:r w:rsidR="00AA6FE6" w:rsidRPr="007E181A" w:rsidDel="008C0E85">
          <w:delText>(</w:delText>
        </w:r>
      </w:del>
      <w:proofErr w:type="spellStart"/>
      <w:proofErr w:type="gramStart"/>
      <w:r w:rsidR="00AA6FE6" w:rsidRPr="007E181A">
        <w:t>property.GetValue</w:t>
      </w:r>
      <w:proofErr w:type="spellEnd"/>
      <w:proofErr w:type="gramEnd"/>
      <w:r w:rsidR="00AA6FE6" w:rsidRPr="007E181A">
        <w:t>(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CPKeyword"/>
        </w:rPr>
        <w:t>null</w:t>
      </w:r>
      <w:del w:id="241" w:author="Kevin" w:date="2020-03-22T17:04:00Z">
        <w:r w:rsidR="00AA6FE6" w:rsidRPr="007E181A" w:rsidDel="008C0E85">
          <w:delText>)</w:delText>
        </w:r>
      </w:del>
      <w:r w:rsidR="00AA6FE6" w:rsidRPr="007E181A">
        <w:t>)</w:t>
      </w:r>
    </w:p>
    <w:p w14:paraId="23D0C134" w14:textId="461355B8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1A90BFC9" w14:textId="17CF47E6" w:rsidR="0079423A" w:rsidRPr="007E181A" w:rsidRDefault="004C6DFB" w:rsidP="00C172F0">
      <w:pPr>
        <w:pStyle w:val="CDTMID"/>
      </w:pPr>
      <w:r>
        <w:t xml:space="preserve">              </w:t>
      </w:r>
      <w:proofErr w:type="spellStart"/>
      <w:r w:rsidR="00AA6FE6" w:rsidRPr="007E181A">
        <w:t>missingOptions.Add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property.Name</w:t>
      </w:r>
      <w:proofErr w:type="spellEnd"/>
      <w:proofErr w:type="gramEnd"/>
      <w:r w:rsidR="00AA6FE6" w:rsidRPr="007E181A">
        <w:t>);</w:t>
      </w:r>
    </w:p>
    <w:p w14:paraId="3E1A37F8" w14:textId="388211B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0EE1F68B" w14:textId="2015E36C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0DBBF6FC" w14:textId="4E09535D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proofErr w:type="spellStart"/>
      <w:r w:rsidR="00AA6FE6" w:rsidRPr="007E181A">
        <w:t>missingOptions.ToArray</w:t>
      </w:r>
      <w:proofErr w:type="spellEnd"/>
      <w:r w:rsidR="00AA6FE6" w:rsidRPr="007E181A">
        <w:t>();</w:t>
      </w:r>
    </w:p>
    <w:p w14:paraId="7EFED5C5" w14:textId="0207A10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115BD790" w14:textId="77777777" w:rsidR="0079423A" w:rsidRPr="007E181A" w:rsidRDefault="00AA6FE6" w:rsidP="00C172F0">
      <w:pPr>
        <w:pStyle w:val="CDTLAST"/>
      </w:pPr>
      <w:r w:rsidRPr="007E181A">
        <w:t>}</w:t>
      </w:r>
    </w:p>
    <w:p w14:paraId="0B695F7F" w14:textId="6FF39DAE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checks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relatively</w:t>
      </w:r>
      <w:r w:rsidR="004C6DFB">
        <w:t xml:space="preserve"> </w:t>
      </w:r>
      <w:r w:rsidRPr="007E181A">
        <w:t>simple.</w:t>
      </w:r>
      <w:r w:rsidR="004C6DFB">
        <w:t xml:space="preserve"> </w:t>
      </w:r>
      <w:r w:rsidRPr="007E181A">
        <w:t>Given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PropertyInfo</w:t>
      </w:r>
      <w:proofErr w:type="spellEnd"/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(obtained</w:t>
      </w:r>
      <w:r w:rsidR="004C6DFB">
        <w:t xml:space="preserve"> </w:t>
      </w:r>
      <w:r w:rsidRPr="007E181A">
        <w:t>via</w:t>
      </w:r>
      <w:r w:rsidR="004C6DFB">
        <w:t xml:space="preserve"> </w:t>
      </w:r>
      <w:r w:rsidRPr="007E181A">
        <w:t>reflection),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call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GetCustomAttributes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specify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sought,</w:t>
      </w:r>
      <w:r w:rsidR="004C6DFB">
        <w:t xml:space="preserve"> </w:t>
      </w:r>
      <w:r w:rsidR="00AF3610">
        <w:t>then</w:t>
      </w:r>
      <w:r w:rsidR="004C6DFB">
        <w:t xml:space="preserve"> </w:t>
      </w:r>
      <w:r w:rsidR="00AF3610">
        <w:t>indicate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check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overloaded</w:t>
      </w:r>
      <w:r w:rsidR="004C6DFB">
        <w:t xml:space="preserve"> </w:t>
      </w:r>
      <w:r w:rsidRPr="007E181A">
        <w:t>methods.</w:t>
      </w:r>
      <w:r w:rsidR="004C6DFB">
        <w:t xml:space="preserve"> </w:t>
      </w:r>
      <w:r w:rsidRPr="007E181A">
        <w:t>(Alternatively,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GetCustomAttributes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without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attributes.)</w:t>
      </w:r>
    </w:p>
    <w:p w14:paraId="648136BE" w14:textId="6718F756" w:rsidR="0079423A" w:rsidRPr="007E181A" w:rsidRDefault="00AA6FE6" w:rsidP="00C172F0">
      <w:pPr>
        <w:pStyle w:val="CHAPBM"/>
      </w:pPr>
      <w:r w:rsidRPr="007E181A">
        <w:t>Although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place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finding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E83798">
        <w:rPr>
          <w:rStyle w:val="CITchapbm"/>
        </w:rPr>
        <w:t>Command</w:t>
      </w:r>
      <w:r w:rsidRPr="00A14E35">
        <w:rPr>
          <w:rStyle w:val="CITchapbm"/>
        </w:rPr>
        <w:t>LineSwitchRequiredAttribute</w:t>
      </w:r>
      <w:proofErr w:type="spellEnd"/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CommandLineHandler</w:t>
      </w:r>
      <w:r w:rsidRPr="007E181A">
        <w:t>’s</w:t>
      </w:r>
      <w:proofErr w:type="spellEnd"/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directly,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makes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lastRenderedPageBreak/>
        <w:t>better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encapsulation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place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CommandLineSwitchRequiredAttribute</w:t>
      </w:r>
      <w:proofErr w:type="spellEnd"/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itself.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frequently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pattern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attributes.</w:t>
      </w:r>
      <w:r w:rsidR="004C6DFB">
        <w:t xml:space="preserve"> </w:t>
      </w:r>
      <w:r w:rsidRPr="007E181A">
        <w:t>What</w:t>
      </w:r>
      <w:r w:rsidR="004C6DFB">
        <w:t xml:space="preserve"> </w:t>
      </w:r>
      <w:r w:rsidRPr="007E181A">
        <w:t>better</w:t>
      </w:r>
      <w:r w:rsidR="004C6DFB">
        <w:t xml:space="preserve"> </w:t>
      </w:r>
      <w:r w:rsidRPr="007E181A">
        <w:t>location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place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finding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static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class?</w:t>
      </w:r>
    </w:p>
    <w:p w14:paraId="4C1E0C49" w14:textId="35792B64" w:rsidR="0079423A" w:rsidRPr="007E181A" w:rsidRDefault="00AA6FE6" w:rsidP="00C172F0">
      <w:pPr>
        <w:pStyle w:val="H2"/>
      </w:pPr>
      <w:bookmarkStart w:id="242" w:name="_Toc37532945"/>
      <w:r w:rsidRPr="007E181A">
        <w:t>Initializing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Constructor</w:t>
      </w:r>
      <w:bookmarkEnd w:id="242"/>
    </w:p>
    <w:p w14:paraId="37CA30A0" w14:textId="7201DF63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GetCustomAttributes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returns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array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="00AF3610">
        <w:t>that</w:t>
      </w:r>
      <w:r w:rsidR="004C6DFB">
        <w:t xml:space="preserve"> </w:t>
      </w:r>
      <w:r w:rsidR="00B04E9E" w:rsidRPr="007E181A">
        <w:t>can</w:t>
      </w:r>
      <w:r w:rsidR="004C6DFB">
        <w:t xml:space="preserve"> </w:t>
      </w:r>
      <w:r w:rsidR="00B04E9E" w:rsidRPr="007E181A">
        <w:t>be</w:t>
      </w:r>
      <w:r w:rsidR="004C6DFB">
        <w:t xml:space="preserve"> </w:t>
      </w:r>
      <w:r w:rsidRPr="007E181A">
        <w:t>cast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A14E35">
        <w:rPr>
          <w:rStyle w:val="CITchapbm"/>
        </w:rPr>
        <w:t>Attribute</w:t>
      </w:r>
      <w:r w:rsidR="004C6DFB">
        <w:t xml:space="preserve"> </w:t>
      </w:r>
      <w:r w:rsidRPr="007E181A">
        <w:t>array.</w:t>
      </w:r>
      <w:r w:rsidR="004C6DFB">
        <w:t xml:space="preserve"> </w:t>
      </w:r>
      <w:r w:rsidR="00F77EDA">
        <w:t>B</w:t>
      </w:r>
      <w:r w:rsidR="00AF3610">
        <w:t>ecause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F77EDA">
        <w:t>our</w:t>
      </w:r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didn’t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members,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information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provided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returned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appeared.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encapsulate</w:t>
      </w:r>
      <w:r w:rsidR="004C6DFB">
        <w:t xml:space="preserve"> </w:t>
      </w:r>
      <w:r w:rsidRPr="007E181A">
        <w:t>data,</w:t>
      </w:r>
      <w:r w:rsidR="004C6DFB">
        <w:t xml:space="preserve"> </w:t>
      </w:r>
      <w:r w:rsidRPr="007E181A">
        <w:t>however.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ins w:id="243" w:author="Chris" w:date="2020-04-11T22:03:00Z">
        <w:r w:rsidR="006A42C5">
          <w:t>5</w:t>
        </w:r>
      </w:ins>
      <w:del w:id="244" w:author="Chris" w:date="2020-04-11T22:03:00Z">
        <w:r w:rsidR="00160DC9" w:rsidDel="006A42C5">
          <w:delText>4</w:delText>
        </w:r>
      </w:del>
      <w:r w:rsidR="004C6DFB">
        <w:t xml:space="preserve"> </w:t>
      </w:r>
      <w:r w:rsidRPr="007E181A">
        <w:t>defines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CommandLineAliasAttribute</w:t>
      </w:r>
      <w:proofErr w:type="spellEnd"/>
      <w:r w:rsidR="004C6DFB">
        <w:t xml:space="preserve"> </w:t>
      </w:r>
      <w:r w:rsidRPr="007E181A">
        <w:t>attribute</w:t>
      </w:r>
      <w:r w:rsidR="00AF3610">
        <w:t>—a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="00AF3610">
        <w:t>that</w:t>
      </w:r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alias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options.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A14E35">
        <w:rPr>
          <w:rStyle w:val="CITchapbm"/>
        </w:rPr>
        <w:t>/Help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A14E35">
        <w:rPr>
          <w:rStyle w:val="CITchapbm"/>
        </w:rPr>
        <w:t>/?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abbreviation.</w:t>
      </w:r>
      <w:r w:rsidR="004C6DFB">
        <w:t xml:space="preserve"> </w:t>
      </w:r>
      <w:r w:rsidRPr="007E181A">
        <w:t>Similarly,</w:t>
      </w:r>
      <w:r w:rsidR="004C6DFB">
        <w:t xml:space="preserve"> </w:t>
      </w:r>
      <w:r w:rsidRPr="00A14E35">
        <w:rPr>
          <w:rStyle w:val="CITchapbm"/>
        </w:rPr>
        <w:t>/S</w:t>
      </w:r>
      <w:r w:rsidR="004C6DFB">
        <w:t xml:space="preserve"> </w:t>
      </w:r>
      <w:r w:rsidRPr="007E181A">
        <w:t>could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alias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/Subfolders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indicates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</w:t>
      </w:r>
      <w:r w:rsidR="004C6DFB">
        <w:t xml:space="preserve"> </w:t>
      </w:r>
      <w:r w:rsidRPr="007E181A">
        <w:t>should</w:t>
      </w:r>
      <w:r w:rsidR="004C6DFB">
        <w:t xml:space="preserve"> </w:t>
      </w:r>
      <w:r w:rsidRPr="007E181A">
        <w:t>traverse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subdirectories.</w:t>
      </w:r>
    </w:p>
    <w:p w14:paraId="62B83760" w14:textId="6831E81F" w:rsidR="0079423A" w:rsidRPr="007E181A" w:rsidRDefault="00AA6FE6" w:rsidP="00C172F0">
      <w:pPr>
        <w:pStyle w:val="CHAPBM"/>
      </w:pPr>
      <w:r w:rsidRPr="007E181A">
        <w:t>To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AF3610">
        <w:t>functionality</w:t>
      </w:r>
      <w:r w:rsidRPr="007E181A">
        <w:t>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constructor</w:t>
      </w:r>
      <w:r w:rsidR="004C6DFB">
        <w:t xml:space="preserve"> </w:t>
      </w:r>
      <w:r w:rsidR="00AF3610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attribute.</w:t>
      </w:r>
      <w:r w:rsidR="004C6DFB">
        <w:t xml:space="preserve"> </w:t>
      </w:r>
      <w:r w:rsidRPr="007E181A">
        <w:t>Specifically,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alias</w:t>
      </w:r>
      <w:r w:rsidR="00F77EDA">
        <w:t>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constructor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takes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string</w:t>
      </w:r>
      <w:r w:rsidR="004C6DFB">
        <w:t xml:space="preserve"> </w:t>
      </w:r>
      <w:r w:rsidRPr="007E181A">
        <w:t>argument.</w:t>
      </w:r>
      <w:r w:rsidR="004C6DFB">
        <w:t xml:space="preserve"> </w:t>
      </w:r>
      <w:r w:rsidRPr="007E181A">
        <w:t>(Similarly,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want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allow</w:t>
      </w:r>
      <w:r w:rsidR="004C6DFB">
        <w:t xml:space="preserve"> </w:t>
      </w:r>
      <w:r w:rsidRPr="007E181A">
        <w:t>multiple</w:t>
      </w:r>
      <w:r w:rsidR="004C6DFB">
        <w:t xml:space="preserve"> </w:t>
      </w:r>
      <w:r w:rsidRPr="007E181A">
        <w:t>aliases,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define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params</w:t>
      </w:r>
      <w:r w:rsidR="004C6DFB">
        <w:t xml:space="preserve"> </w:t>
      </w:r>
      <w:r w:rsidRPr="00A14E35">
        <w:rPr>
          <w:rStyle w:val="CITchapbm"/>
        </w:rPr>
        <w:t>string</w:t>
      </w:r>
      <w:r w:rsidR="004C6DFB">
        <w:t xml:space="preserve"> </w:t>
      </w:r>
      <w:r w:rsidRPr="007E181A">
        <w:t>array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parameter.)</w:t>
      </w:r>
    </w:p>
    <w:p w14:paraId="50314221" w14:textId="5962F725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45" w:author="Chris" w:date="2020-04-11T22:03:00Z">
        <w:r w:rsidR="006A42C5">
          <w:rPr>
            <w:rStyle w:val="CDTNUM"/>
          </w:rPr>
          <w:t>5</w:t>
        </w:r>
      </w:ins>
      <w:del w:id="246" w:author="Chris" w:date="2020-04-11T22:03:00Z">
        <w:r w:rsidRPr="00C172F0" w:rsidDel="006A42C5">
          <w:rPr>
            <w:rStyle w:val="CDTNUM"/>
          </w:rPr>
          <w:delText>4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Providing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Constructor</w:t>
      </w:r>
    </w:p>
    <w:p w14:paraId="0CC2C72E" w14:textId="3A64403F" w:rsidR="0079423A" w:rsidRPr="007E181A" w:rsidRDefault="00AA6FE6" w:rsidP="00C172F0">
      <w:pPr>
        <w:pStyle w:val="CDTFIRST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CommandLineSwitchAliasAttribute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275FE55D" w14:textId="77777777" w:rsidR="0079423A" w:rsidRPr="007E181A" w:rsidRDefault="00AA6FE6" w:rsidP="00C172F0">
      <w:pPr>
        <w:pStyle w:val="CDTMID"/>
      </w:pPr>
      <w:r w:rsidRPr="007E181A">
        <w:t>{</w:t>
      </w:r>
    </w:p>
    <w:p w14:paraId="24EED65C" w14:textId="0FF43B6E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proofErr w:type="spellStart"/>
      <w:proofErr w:type="gramStart"/>
      <w:r w:rsidR="00AA6FE6" w:rsidRPr="007E181A">
        <w:t>CommandLineSwitchAliasAttribute</w:t>
      </w:r>
      <w:proofErr w:type="spellEnd"/>
      <w:r w:rsidR="00AA6FE6" w:rsidRPr="007E181A">
        <w:t>(</w:t>
      </w:r>
      <w:proofErr w:type="gramEnd"/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alias)</w:t>
      </w:r>
    </w:p>
    <w:p w14:paraId="79A25C63" w14:textId="5D37A732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</w:t>
      </w:r>
      <w:r w:rsidR="00AA6FE6" w:rsidRPr="007E181A">
        <w:t>{</w:t>
      </w:r>
    </w:p>
    <w:p w14:paraId="64BF416A" w14:textId="2303A1F5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</w:t>
      </w:r>
      <w:r w:rsidR="00AA6FE6" w:rsidRPr="007E181A">
        <w:t>Alias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t>alias;</w:t>
      </w:r>
    </w:p>
    <w:p w14:paraId="183D7EAA" w14:textId="583CEA20" w:rsidR="00B04E9E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</w:t>
      </w:r>
      <w:r w:rsidR="00AA6FE6" w:rsidRPr="007E181A">
        <w:t>}</w:t>
      </w:r>
    </w:p>
    <w:p w14:paraId="0A30FC9A" w14:textId="77777777" w:rsidR="0079423A" w:rsidRPr="007E181A" w:rsidRDefault="0079423A" w:rsidP="00C172F0">
      <w:pPr>
        <w:pStyle w:val="CDTMID"/>
      </w:pPr>
    </w:p>
    <w:p w14:paraId="1457664E" w14:textId="0AB2795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Alias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del w:id="247" w:author="Kevin" w:date="2020-03-22T17:23:00Z">
        <w:r w:rsidR="009E5872" w:rsidRPr="007E181A" w:rsidDel="00F84D31">
          <w:rPr>
            <w:rStyle w:val="CPKeyword"/>
          </w:rPr>
          <w:delText>private</w:delText>
        </w:r>
        <w:r w:rsidDel="00F84D31">
          <w:delText xml:space="preserve"> </w:delText>
        </w:r>
        <w:r w:rsidR="009757A1" w:rsidRPr="007E181A" w:rsidDel="00F84D31">
          <w:rPr>
            <w:rStyle w:val="CPKeyword"/>
          </w:rPr>
          <w:delText>set</w:delText>
        </w:r>
        <w:r w:rsidR="009757A1" w:rsidRPr="007E181A" w:rsidDel="00F84D31">
          <w:delText>;</w:delText>
        </w:r>
        <w:r w:rsidDel="00F84D31">
          <w:delText xml:space="preserve"> </w:delText>
        </w:r>
      </w:del>
      <w:r w:rsidR="009757A1" w:rsidRPr="007E181A">
        <w:t>}</w:t>
      </w:r>
    </w:p>
    <w:p w14:paraId="77FC8750" w14:textId="77777777" w:rsidR="0079423A" w:rsidRPr="007E181A" w:rsidRDefault="0079423A" w:rsidP="00C172F0">
      <w:pPr>
        <w:pStyle w:val="CDTMID"/>
      </w:pPr>
    </w:p>
    <w:p w14:paraId="2DE0051F" w14:textId="77777777" w:rsidR="0079423A" w:rsidRPr="007E181A" w:rsidRDefault="00AA6FE6" w:rsidP="00C172F0">
      <w:pPr>
        <w:pStyle w:val="CDTLAST"/>
      </w:pPr>
      <w:r w:rsidRPr="007E181A">
        <w:t>}</w:t>
      </w:r>
    </w:p>
    <w:p w14:paraId="06312FE3" w14:textId="5B264E8E" w:rsidR="0079423A" w:rsidRPr="007E181A" w:rsidRDefault="00AA6FE6" w:rsidP="00C172F0">
      <w:pPr>
        <w:pStyle w:val="CDTFIRST"/>
      </w:pP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r w:rsidRPr="007E181A">
        <w:t>CommandLineInfo</w:t>
      </w:r>
      <w:proofErr w:type="spellEnd"/>
    </w:p>
    <w:p w14:paraId="2806BEBB" w14:textId="77777777" w:rsidR="0079423A" w:rsidRPr="007E181A" w:rsidRDefault="00AA6FE6" w:rsidP="00C172F0">
      <w:pPr>
        <w:pStyle w:val="CDTMID"/>
      </w:pPr>
      <w:r w:rsidRPr="007E181A">
        <w:t>{</w:t>
      </w:r>
    </w:p>
    <w:p w14:paraId="25CFC64E" w14:textId="7C2E9AD9" w:rsidR="0079423A" w:rsidRPr="007E181A" w:rsidRDefault="004C6DFB" w:rsidP="008E4755">
      <w:pPr>
        <w:pStyle w:val="CDTMID"/>
        <w:shd w:val="clear" w:color="auto" w:fill="F2F2F2" w:themeFill="background1" w:themeFillShade="F2"/>
      </w:pPr>
      <w:r>
        <w:t xml:space="preserve">  </w:t>
      </w:r>
      <w:r w:rsidR="00AA6FE6" w:rsidRPr="007E181A">
        <w:t>[</w:t>
      </w:r>
      <w:proofErr w:type="spellStart"/>
      <w:proofErr w:type="gramStart"/>
      <w:r w:rsidR="00AA6FE6" w:rsidRPr="007E181A">
        <w:t>CommandLineSwitchAlias</w:t>
      </w:r>
      <w:proofErr w:type="spellEnd"/>
      <w:r w:rsidR="00AA6FE6" w:rsidRPr="007E181A">
        <w:t>(</w:t>
      </w:r>
      <w:proofErr w:type="gramEnd"/>
      <w:r w:rsidR="00AA6FE6" w:rsidRPr="007E181A">
        <w:rPr>
          <w:rStyle w:val="Maroon"/>
        </w:rPr>
        <w:t>"?"</w:t>
      </w:r>
      <w:r w:rsidR="00AA6FE6" w:rsidRPr="007E181A">
        <w:t>)]</w:t>
      </w:r>
    </w:p>
    <w:p w14:paraId="2EF764EB" w14:textId="2A048D2C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Help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</w:p>
    <w:p w14:paraId="63E76941" w14:textId="77777777" w:rsidR="0079423A" w:rsidRPr="007E181A" w:rsidRDefault="0079423A" w:rsidP="00C172F0">
      <w:pPr>
        <w:pStyle w:val="CDTMID"/>
      </w:pPr>
    </w:p>
    <w:p w14:paraId="3FBDD34E" w14:textId="3BAB7D5F" w:rsidR="0079423A" w:rsidRPr="007E181A" w:rsidRDefault="004C6DFB" w:rsidP="00C172F0">
      <w:pPr>
        <w:pStyle w:val="CDTMID"/>
        <w:rPr>
          <w:rStyle w:val="CPComment"/>
        </w:rPr>
      </w:pPr>
      <w: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7060385E" w14:textId="77777777" w:rsidR="0079423A" w:rsidRPr="007E181A" w:rsidRDefault="00AA6FE6" w:rsidP="00C172F0">
      <w:pPr>
        <w:pStyle w:val="CDTLAST"/>
      </w:pPr>
      <w:r w:rsidRPr="007E181A">
        <w:t>}</w:t>
      </w:r>
    </w:p>
    <w:p w14:paraId="365F509B" w14:textId="677CAFD5" w:rsidR="0079423A" w:rsidRPr="007E181A" w:rsidRDefault="008229A3" w:rsidP="00C172F0">
      <w:pPr>
        <w:pStyle w:val="CHAPBM"/>
      </w:pPr>
      <w:r w:rsidRPr="007E181A">
        <w:t>W</w:t>
      </w:r>
      <w:r w:rsidR="00AA6FE6" w:rsidRPr="007E181A">
        <w:t>hen</w:t>
      </w:r>
      <w:r w:rsidR="004C6DFB">
        <w:t xml:space="preserve"> </w:t>
      </w:r>
      <w:r w:rsidR="00AA6FE6" w:rsidRPr="007E181A">
        <w:t>applying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construct,</w:t>
      </w:r>
      <w:r w:rsidR="004C6DFB">
        <w:t xml:space="preserve"> </w:t>
      </w:r>
      <w:r w:rsidR="00AA6FE6" w:rsidRPr="007E181A">
        <w:t>only</w:t>
      </w:r>
      <w:r w:rsidR="004C6DFB">
        <w:t xml:space="preserve"> </w:t>
      </w:r>
      <w:r w:rsidRPr="007E181A">
        <w:t>constant</w:t>
      </w:r>
      <w:r w:rsidR="004C6DFB">
        <w:t xml:space="preserve"> </w:t>
      </w:r>
      <w:r w:rsidR="00AA6FE6" w:rsidRPr="007E181A">
        <w:t>values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proofErr w:type="spellStart"/>
      <w:proofErr w:type="gramStart"/>
      <w:r w:rsidR="00AA6FE6" w:rsidRPr="00A14E35">
        <w:rPr>
          <w:rStyle w:val="CITchapbm"/>
        </w:rPr>
        <w:t>typeof</w:t>
      </w:r>
      <w:proofErr w:type="spellEnd"/>
      <w:r w:rsidR="00AA6FE6" w:rsidRPr="00A14E35">
        <w:rPr>
          <w:rStyle w:val="CITchapbm"/>
        </w:rPr>
        <w:t>(</w:t>
      </w:r>
      <w:proofErr w:type="gramEnd"/>
      <w:r w:rsidR="00AA6FE6" w:rsidRPr="00A14E35">
        <w:rPr>
          <w:rStyle w:val="CITchapbm"/>
        </w:rPr>
        <w:t>)</w:t>
      </w:r>
      <w:r w:rsidR="004C6DFB">
        <w:t xml:space="preserve"> </w:t>
      </w:r>
      <w:r w:rsidRPr="007E181A">
        <w:t>expressions</w:t>
      </w:r>
      <w:r w:rsidR="004C6DFB">
        <w:t xml:space="preserve"> </w:t>
      </w:r>
      <w:r w:rsidR="00AA6FE6" w:rsidRPr="007E181A">
        <w:t>are</w:t>
      </w:r>
      <w:r w:rsidR="004C6DFB">
        <w:t xml:space="preserve"> </w:t>
      </w:r>
      <w:r w:rsidR="00AA6FE6" w:rsidRPr="007E181A">
        <w:t>allowed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r w:rsidR="00AA6FE6" w:rsidRPr="007E181A">
        <w:t>arguments.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4C5676">
        <w:t>constraint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del w:id="248" w:author="Kevin" w:date="2020-03-22T17:07:00Z">
        <w:r w:rsidR="004C5676" w:rsidDel="001470D4">
          <w:delText>intended</w:delText>
        </w:r>
        <w:r w:rsidR="004C6DFB" w:rsidDel="001470D4">
          <w:delText xml:space="preserve"> </w:delText>
        </w:r>
      </w:del>
      <w:ins w:id="249" w:author="Kevin" w:date="2020-03-22T17:07:00Z">
        <w:r w:rsidR="001470D4">
          <w:t xml:space="preserve">required </w:t>
        </w:r>
      </w:ins>
      <w:r w:rsidR="00AA6FE6" w:rsidRPr="007E181A">
        <w:t>to</w:t>
      </w:r>
      <w:r w:rsidR="004C6DFB">
        <w:t xml:space="preserve"> </w:t>
      </w:r>
      <w:r w:rsidR="00AA6FE6" w:rsidRPr="007E181A">
        <w:t>enable</w:t>
      </w:r>
      <w:r w:rsidR="004C6DFB">
        <w:t xml:space="preserve"> </w:t>
      </w:r>
      <w:r w:rsidR="00AA6FE6" w:rsidRPr="007E181A">
        <w:t>their</w:t>
      </w:r>
      <w:r w:rsidR="004C6DFB">
        <w:t xml:space="preserve"> </w:t>
      </w:r>
      <w:r w:rsidR="00AA6FE6" w:rsidRPr="007E181A">
        <w:t>seriali</w:t>
      </w:r>
      <w:r w:rsidR="00AA6FE6" w:rsidRPr="007E181A">
        <w:lastRenderedPageBreak/>
        <w:t>zation</w:t>
      </w:r>
      <w:r w:rsidR="004C6DFB">
        <w:t xml:space="preserve"> </w:t>
      </w:r>
      <w:r w:rsidR="00AA6FE6" w:rsidRPr="007E181A">
        <w:t>into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resultant</w:t>
      </w:r>
      <w:r w:rsidR="004C6DFB">
        <w:t xml:space="preserve"> </w:t>
      </w:r>
      <w:r w:rsidR="00AA6FE6" w:rsidRPr="007E181A">
        <w:t>CIL.</w:t>
      </w:r>
      <w:r w:rsidR="004C6DFB">
        <w:t xml:space="preserve"> </w:t>
      </w:r>
      <w:r w:rsidR="004C5676">
        <w:t>It</w:t>
      </w:r>
      <w:r w:rsidR="004C6DFB">
        <w:t xml:space="preserve"> </w:t>
      </w:r>
      <w:r w:rsidRPr="007E181A">
        <w:t>implies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constructor</w:t>
      </w:r>
      <w:r w:rsidR="004C6DFB">
        <w:t xml:space="preserve"> </w:t>
      </w:r>
      <w:r w:rsidRPr="007E181A">
        <w:t>should</w:t>
      </w:r>
      <w:r w:rsidR="004C6DFB">
        <w:t xml:space="preserve"> </w:t>
      </w:r>
      <w:r w:rsidRPr="007E181A">
        <w:t>require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appropriate</w:t>
      </w:r>
      <w:r w:rsidR="004C6DFB">
        <w:t xml:space="preserve"> </w:t>
      </w:r>
      <w:r w:rsidRPr="007E181A">
        <w:t>types;</w:t>
      </w:r>
      <w:r w:rsidR="004C6DFB">
        <w:t xml:space="preserve"> </w:t>
      </w:r>
      <w:r w:rsidRPr="007E181A">
        <w:t>creating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that</w:t>
      </w:r>
      <w:r w:rsidR="004C6DFB">
        <w:t xml:space="preserve"> </w:t>
      </w:r>
      <w:r w:rsidR="00AA6FE6" w:rsidRPr="007E181A">
        <w:t>takes</w:t>
      </w:r>
      <w:r w:rsidR="004C6DFB">
        <w:t xml:space="preserve"> </w:t>
      </w:r>
      <w:r w:rsidR="00AA6FE6" w:rsidRPr="007E181A">
        <w:t>arguments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type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System.DateTime</w:t>
      </w:r>
      <w:proofErr w:type="spellEnd"/>
      <w:r w:rsidR="004C6DFB">
        <w:t xml:space="preserve"> </w:t>
      </w:r>
      <w:r w:rsidR="00AA6FE6" w:rsidRPr="007E181A">
        <w:t>would</w:t>
      </w:r>
      <w:r w:rsidR="004C6DFB">
        <w:t xml:space="preserve"> </w:t>
      </w:r>
      <w:r w:rsidR="00AA6FE6" w:rsidRPr="007E181A">
        <w:t>be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little</w:t>
      </w:r>
      <w:r w:rsidR="004C6DFB">
        <w:t xml:space="preserve"> </w:t>
      </w:r>
      <w:r w:rsidR="00AA6FE6" w:rsidRPr="007E181A">
        <w:t>value,</w:t>
      </w:r>
      <w:r w:rsidR="004C6DFB">
        <w:t xml:space="preserve"> </w:t>
      </w:r>
      <w:r w:rsidR="004C5676">
        <w:t>as</w:t>
      </w:r>
      <w:r w:rsidR="004C6DFB">
        <w:t xml:space="preserve"> </w:t>
      </w:r>
      <w:r w:rsidR="00AA6FE6"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="00AA6FE6" w:rsidRPr="007E181A">
        <w:t>no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System.DateTime</w:t>
      </w:r>
      <w:proofErr w:type="spellEnd"/>
      <w:r w:rsidR="004C6DFB">
        <w:t xml:space="preserve"> </w:t>
      </w:r>
      <w:r w:rsidRPr="007E181A">
        <w:t>constants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AA6FE6" w:rsidRPr="007E181A">
        <w:t>.</w:t>
      </w:r>
    </w:p>
    <w:p w14:paraId="01A417DD" w14:textId="380EEB13" w:rsidR="0079423A" w:rsidRPr="007E181A" w:rsidRDefault="008229A3" w:rsidP="00C172F0">
      <w:pPr>
        <w:pStyle w:val="CHAPBM"/>
      </w:pPr>
      <w:r w:rsidRPr="007E181A">
        <w:t>T</w:t>
      </w:r>
      <w:r w:rsidR="00AA6FE6" w:rsidRPr="007E181A">
        <w:t>he</w:t>
      </w:r>
      <w:r w:rsidR="004C6DFB">
        <w:t xml:space="preserve"> </w:t>
      </w:r>
      <w:r w:rsidR="00AA6FE6" w:rsidRPr="007E181A">
        <w:t>objects</w:t>
      </w:r>
      <w:r w:rsidR="004C6DFB">
        <w:t xml:space="preserve"> </w:t>
      </w:r>
      <w:r w:rsidR="00AA6FE6" w:rsidRPr="007E181A">
        <w:t>returned</w:t>
      </w:r>
      <w:r w:rsidR="004C6DFB">
        <w:t xml:space="preserve"> </w:t>
      </w:r>
      <w:r w:rsidR="00AA6FE6" w:rsidRPr="007E181A">
        <w:t>from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PropertyInfo.GetCustomAttributes</w:t>
      </w:r>
      <w:proofErr w:type="spellEnd"/>
      <w:r w:rsidR="00AA6FE6" w:rsidRPr="00E83798">
        <w:rPr>
          <w:rStyle w:val="CITchapbm"/>
        </w:rPr>
        <w:t>()</w:t>
      </w:r>
      <w:r w:rsidR="004C6DFB">
        <w:t xml:space="preserve"> </w:t>
      </w:r>
      <w:r w:rsidR="00AA6FE6" w:rsidRPr="007E181A">
        <w:t>will</w:t>
      </w:r>
      <w:r w:rsidR="004C6DFB">
        <w:t xml:space="preserve"> </w:t>
      </w:r>
      <w:r w:rsidR="00AA6FE6" w:rsidRPr="007E181A">
        <w:t>be</w:t>
      </w:r>
      <w:r w:rsidR="004C6DFB">
        <w:t xml:space="preserve"> </w:t>
      </w:r>
      <w:r w:rsidR="00AA6FE6" w:rsidRPr="007E181A">
        <w:t>initialized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specified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arguments,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r w:rsidR="00AA6FE6" w:rsidRPr="007E181A">
        <w:t>demonstrated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ins w:id="250" w:author="Chris" w:date="2020-04-11T22:04:00Z">
        <w:r w:rsidR="006A42C5">
          <w:t>6</w:t>
        </w:r>
      </w:ins>
      <w:del w:id="251" w:author="Chris" w:date="2020-04-11T22:04:00Z">
        <w:r w:rsidR="00160DC9" w:rsidDel="006A42C5">
          <w:delText>5</w:delText>
        </w:r>
      </w:del>
      <w:r w:rsidR="00160DC9" w:rsidRPr="007E181A">
        <w:t>.</w:t>
      </w:r>
    </w:p>
    <w:p w14:paraId="0F342CB0" w14:textId="1D903974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52" w:author="Chris" w:date="2020-04-11T22:04:00Z">
        <w:r w:rsidR="006A42C5">
          <w:rPr>
            <w:rStyle w:val="CDTNUM"/>
          </w:rPr>
          <w:t>6</w:t>
        </w:r>
      </w:ins>
      <w:del w:id="253" w:author="Chris" w:date="2020-04-11T22:04:00Z">
        <w:r w:rsidRPr="00C172F0" w:rsidDel="006A42C5">
          <w:rPr>
            <w:rStyle w:val="CDTNUM"/>
          </w:rPr>
          <w:delText>5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Retrieving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Specific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Checking</w:t>
      </w:r>
      <w:r w:rsidR="004C6DFB">
        <w:t xml:space="preserve"> </w:t>
      </w:r>
      <w:r w:rsidR="00AA6FE6" w:rsidRPr="007E181A">
        <w:t>Its</w:t>
      </w:r>
      <w:r w:rsidR="004C6DFB">
        <w:t xml:space="preserve"> </w:t>
      </w:r>
      <w:r w:rsidR="00AA6FE6" w:rsidRPr="007E181A">
        <w:t>Initialization</w:t>
      </w:r>
    </w:p>
    <w:p w14:paraId="5FA326A4" w14:textId="2B6BBABD" w:rsidR="00E903D7" w:rsidRDefault="00AA6FE6" w:rsidP="00C172F0">
      <w:pPr>
        <w:pStyle w:val="CDTFIRST"/>
      </w:pPr>
      <w:proofErr w:type="spellStart"/>
      <w:r w:rsidRPr="007E181A">
        <w:t>PropertyInfo</w:t>
      </w:r>
      <w:proofErr w:type="spellEnd"/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=</w:t>
      </w:r>
    </w:p>
    <w:p w14:paraId="110E4A98" w14:textId="414A765E" w:rsidR="0079423A" w:rsidRPr="007E181A" w:rsidRDefault="004C6DFB" w:rsidP="00C172F0">
      <w:pPr>
        <w:pStyle w:val="CDTMID"/>
      </w:pPr>
      <w:r>
        <w:t xml:space="preserve">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CommandLineInfo</w:t>
      </w:r>
      <w:proofErr w:type="spellEnd"/>
      <w:r w:rsidR="00AA6FE6" w:rsidRPr="007E181A">
        <w:t>).</w:t>
      </w:r>
      <w:proofErr w:type="spellStart"/>
      <w:r w:rsidR="00AA6FE6" w:rsidRPr="007E181A">
        <w:t>GetProperty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"Help"</w:t>
      </w:r>
      <w:r w:rsidR="00AA6FE6" w:rsidRPr="007E181A">
        <w:t>);</w:t>
      </w:r>
    </w:p>
    <w:p w14:paraId="6C505F51" w14:textId="4815D47E" w:rsidR="0079423A" w:rsidRPr="007E181A" w:rsidRDefault="00AA6FE6" w:rsidP="00C172F0">
      <w:pPr>
        <w:pStyle w:val="CDTMID"/>
      </w:pPr>
      <w:proofErr w:type="spellStart"/>
      <w:r w:rsidRPr="007E181A">
        <w:t>CommandLineSwitchAliasAttribute</w:t>
      </w:r>
      <w:proofErr w:type="spellEnd"/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=</w:t>
      </w:r>
    </w:p>
    <w:p w14:paraId="626585CF" w14:textId="307F90E6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t>(</w:t>
      </w:r>
      <w:proofErr w:type="spellStart"/>
      <w:r w:rsidR="00AA6FE6" w:rsidRPr="007E181A">
        <w:t>CommandLineSwitchAliasAttribute</w:t>
      </w:r>
      <w:proofErr w:type="spellEnd"/>
      <w:r w:rsidR="00AA6FE6" w:rsidRPr="007E181A">
        <w:t>)</w:t>
      </w:r>
    </w:p>
    <w:p w14:paraId="6BCB38E1" w14:textId="7F20A907" w:rsidR="0079423A" w:rsidRPr="007E181A" w:rsidRDefault="004C6DFB" w:rsidP="00C172F0">
      <w:pPr>
        <w:pStyle w:val="CDTMID"/>
      </w:pPr>
      <w:r>
        <w:t xml:space="preserve">        </w:t>
      </w:r>
      <w:proofErr w:type="spellStart"/>
      <w:proofErr w:type="gramStart"/>
      <w:r w:rsidR="00AA6FE6" w:rsidRPr="007E181A">
        <w:t>property.GetCustomAttribute</w:t>
      </w:r>
      <w:proofErr w:type="spellEnd"/>
      <w:proofErr w:type="gramEnd"/>
      <w:del w:id="254" w:author="Kevin" w:date="2020-03-22T17:08:00Z">
        <w:r w:rsidR="00AA6FE6" w:rsidRPr="007E181A" w:rsidDel="001470D4">
          <w:delText>s</w:delText>
        </w:r>
      </w:del>
      <w:r w:rsidR="00AA6FE6" w:rsidRPr="007E181A">
        <w:t>(</w:t>
      </w:r>
    </w:p>
    <w:p w14:paraId="6E51F20B" w14:textId="2AC3086A" w:rsidR="0079423A" w:rsidRPr="007E181A" w:rsidRDefault="004C6DFB" w:rsidP="00C172F0">
      <w:pPr>
        <w:pStyle w:val="CDTMID"/>
      </w:pPr>
      <w:r>
        <w:t xml:space="preserve">    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CommandLineSwitchAliasAttribute</w:t>
      </w:r>
      <w:proofErr w:type="spellEnd"/>
      <w:r w:rsidR="00AA6FE6" w:rsidRPr="007E181A">
        <w:t>),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)</w:t>
      </w:r>
      <w:del w:id="255" w:author="Kevin" w:date="2020-03-22T17:08:00Z">
        <w:r w:rsidR="00AA6FE6" w:rsidRPr="007E181A" w:rsidDel="001470D4">
          <w:delText>[0]</w:delText>
        </w:r>
      </w:del>
      <w:r w:rsidR="00AA6FE6" w:rsidRPr="007E181A">
        <w:t>;</w:t>
      </w:r>
    </w:p>
    <w:p w14:paraId="58BF75D3" w14:textId="35725A04" w:rsidR="0079423A" w:rsidRPr="007E181A" w:rsidRDefault="00AA6FE6" w:rsidP="00C172F0">
      <w:pPr>
        <w:pStyle w:val="CDTMID"/>
      </w:pPr>
      <w:proofErr w:type="gramStart"/>
      <w:r w:rsidRPr="007E181A">
        <w:rPr>
          <w:rStyle w:val="CPKeyword"/>
        </w:rPr>
        <w:t>if</w:t>
      </w:r>
      <w:r w:rsidRPr="007E181A">
        <w:t>(</w:t>
      </w:r>
      <w:proofErr w:type="spellStart"/>
      <w:proofErr w:type="gramEnd"/>
      <w:r w:rsidRPr="007E181A">
        <w:t>attribute</w:t>
      </w:r>
      <w:ins w:id="256" w:author="Kevin" w:date="2020-03-22T17:08:00Z">
        <w:r w:rsidR="001470D4">
          <w:t>?</w:t>
        </w:r>
      </w:ins>
      <w:r w:rsidRPr="007E181A">
        <w:t>.Alias</w:t>
      </w:r>
      <w:proofErr w:type="spellEnd"/>
      <w:r w:rsidR="004C6DFB">
        <w:t xml:space="preserve"> </w:t>
      </w:r>
      <w:r w:rsidRPr="007E181A">
        <w:t>==</w:t>
      </w:r>
      <w:r w:rsidR="004C6DFB">
        <w:t xml:space="preserve"> </w:t>
      </w:r>
      <w:r w:rsidRPr="007E181A">
        <w:rPr>
          <w:rStyle w:val="Maroon"/>
        </w:rPr>
        <w:t>"?"</w:t>
      </w:r>
      <w:r w:rsidRPr="007E181A">
        <w:t>)</w:t>
      </w:r>
    </w:p>
    <w:p w14:paraId="4417F3CC" w14:textId="77777777" w:rsidR="0079423A" w:rsidRPr="007E181A" w:rsidRDefault="00AA6FE6" w:rsidP="00C172F0">
      <w:pPr>
        <w:pStyle w:val="CDTMID"/>
      </w:pPr>
      <w:r w:rsidRPr="007E181A">
        <w:t>{</w:t>
      </w:r>
    </w:p>
    <w:p w14:paraId="65F0B246" w14:textId="08EFE0F1" w:rsidR="0079423A" w:rsidRPr="007E181A" w:rsidRDefault="004C6DFB" w:rsidP="00C172F0">
      <w:pPr>
        <w:pStyle w:val="CDTMID"/>
      </w:pPr>
      <w:r>
        <w:t xml:space="preserve">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"Help(?)"</w:t>
      </w:r>
      <w:r w:rsidR="00AA6FE6" w:rsidRPr="007E181A">
        <w:t>);</w:t>
      </w:r>
    </w:p>
    <w:p w14:paraId="5DF4071D" w14:textId="77777777" w:rsidR="0079423A" w:rsidRPr="007E181A" w:rsidRDefault="00AA6FE6" w:rsidP="00C172F0">
      <w:pPr>
        <w:pStyle w:val="CDTLAST"/>
      </w:pPr>
      <w:r w:rsidRPr="007E181A">
        <w:t>};</w:t>
      </w:r>
    </w:p>
    <w:p w14:paraId="75C1BBA6" w14:textId="0C6EB353" w:rsidR="0079423A" w:rsidRPr="007E181A" w:rsidRDefault="00AA6FE6" w:rsidP="00C172F0">
      <w:pPr>
        <w:pStyle w:val="CHAPBM"/>
      </w:pPr>
      <w:r w:rsidRPr="007E181A">
        <w:t>Furthermore,</w:t>
      </w:r>
      <w:r w:rsidR="004C6DFB">
        <w:t xml:space="preserve"> </w:t>
      </w:r>
      <w:r w:rsidRPr="007E181A">
        <w:t>as</w:t>
      </w:r>
      <w:r w:rsidR="004C6DFB">
        <w:t xml:space="preserve"> </w:t>
      </w:r>
      <w:r w:rsidR="00160DC9">
        <w:t>Listing</w:t>
      </w:r>
      <w:r w:rsidR="003A2D17">
        <w:t>s</w:t>
      </w:r>
      <w:r w:rsidR="004C6DFB">
        <w:t xml:space="preserve"> </w:t>
      </w:r>
      <w:r w:rsidR="00160DC9">
        <w:t>18.1</w:t>
      </w:r>
      <w:ins w:id="257" w:author="Chris" w:date="2020-04-11T22:04:00Z">
        <w:r w:rsidR="006A42C5">
          <w:t>7</w:t>
        </w:r>
      </w:ins>
      <w:del w:id="258" w:author="Chris" w:date="2020-04-11T22:04:00Z">
        <w:r w:rsidR="00160DC9" w:rsidDel="006A42C5">
          <w:delText>6</w:delText>
        </w:r>
      </w:del>
      <w:r w:rsidR="004C6DFB">
        <w:t xml:space="preserve"> </w:t>
      </w:r>
      <w:r w:rsidRPr="007E181A">
        <w:t>and</w:t>
      </w:r>
      <w:r w:rsidR="004C6DFB">
        <w:t xml:space="preserve"> </w:t>
      </w:r>
      <w:r w:rsidR="00160DC9">
        <w:t>18.1</w:t>
      </w:r>
      <w:ins w:id="259" w:author="Chris" w:date="2020-04-11T22:04:00Z">
        <w:r w:rsidR="006A42C5">
          <w:t>8</w:t>
        </w:r>
      </w:ins>
      <w:del w:id="260" w:author="Chris" w:date="2020-04-11T22:04:00Z">
        <w:r w:rsidR="00160DC9" w:rsidDel="006A42C5">
          <w:delText>7</w:delText>
        </w:r>
      </w:del>
      <w:r w:rsidR="004C6DFB">
        <w:t xml:space="preserve"> </w:t>
      </w:r>
      <w:r w:rsidRPr="007E181A">
        <w:t>demonstrate,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similar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GetSwitches</w:t>
      </w:r>
      <w:proofErr w:type="spell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on</w:t>
      </w:r>
      <w:r w:rsidR="004C6DFB">
        <w:t xml:space="preserve"> </w:t>
      </w:r>
      <w:proofErr w:type="spellStart"/>
      <w:r w:rsidRPr="00A14E35">
        <w:rPr>
          <w:rStyle w:val="CITchapbm"/>
        </w:rPr>
        <w:t>CommandLineAliasAttribute</w:t>
      </w:r>
      <w:proofErr w:type="spellEnd"/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returns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dictionary</w:t>
      </w:r>
      <w:r w:rsidR="004C6DFB">
        <w:t xml:space="preserve"> </w:t>
      </w:r>
      <w:r w:rsidRPr="007E181A">
        <w:t>collection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switches,</w:t>
      </w:r>
      <w:r w:rsidR="004C6DFB">
        <w:t xml:space="preserve"> </w:t>
      </w:r>
      <w:r w:rsidRPr="007E181A">
        <w:t>including</w:t>
      </w:r>
      <w:r w:rsidR="004C6DFB">
        <w:t xml:space="preserve"> </w:t>
      </w:r>
      <w:r w:rsidRPr="007E181A">
        <w:t>those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property</w:t>
      </w:r>
      <w:r w:rsidR="004C6DFB">
        <w:t xml:space="preserve"> </w:t>
      </w:r>
      <w:r w:rsidRPr="007E181A">
        <w:t>names,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associate</w:t>
      </w:r>
      <w:r w:rsidR="004C6DFB">
        <w:t xml:space="preserve"> </w:t>
      </w:r>
      <w:r w:rsidRPr="007E181A">
        <w:t>each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object.</w:t>
      </w:r>
    </w:p>
    <w:p w14:paraId="2448C086" w14:textId="3B10F710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61" w:author="Chris" w:date="2020-04-11T22:04:00Z">
        <w:r w:rsidR="006A42C5">
          <w:rPr>
            <w:rStyle w:val="CDTNUM"/>
          </w:rPr>
          <w:t>7</w:t>
        </w:r>
      </w:ins>
      <w:del w:id="262" w:author="Chris" w:date="2020-04-11T22:04:00Z">
        <w:r w:rsidRPr="00C172F0" w:rsidDel="006A42C5">
          <w:rPr>
            <w:rStyle w:val="CDTNUM"/>
          </w:rPr>
          <w:delText>6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Retrieving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Instances</w:t>
      </w:r>
    </w:p>
    <w:p w14:paraId="160E99D7" w14:textId="195428CA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493099AF" w14:textId="39DBAB13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System.Reflection</w:t>
      </w:r>
      <w:proofErr w:type="spellEnd"/>
      <w:r w:rsidRPr="007E181A">
        <w:t>;</w:t>
      </w:r>
    </w:p>
    <w:p w14:paraId="68849A79" w14:textId="71EA8FBF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System.Collections.Generic</w:t>
      </w:r>
      <w:proofErr w:type="spellEnd"/>
      <w:proofErr w:type="gramEnd"/>
      <w:r w:rsidRPr="007E181A">
        <w:t>;</w:t>
      </w:r>
    </w:p>
    <w:p w14:paraId="4227143C" w14:textId="77777777" w:rsidR="0079423A" w:rsidRPr="007E181A" w:rsidRDefault="0079423A" w:rsidP="00C172F0">
      <w:pPr>
        <w:pStyle w:val="CDTMID"/>
      </w:pPr>
    </w:p>
    <w:p w14:paraId="70401A6F" w14:textId="5F312091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CommandLineSwitchAliasAttribute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66430FF4" w14:textId="77777777" w:rsidR="0079423A" w:rsidRPr="007E181A" w:rsidRDefault="00AA6FE6" w:rsidP="00C172F0">
      <w:pPr>
        <w:pStyle w:val="CDTMID"/>
      </w:pPr>
      <w:r w:rsidRPr="007E181A">
        <w:t>{</w:t>
      </w:r>
    </w:p>
    <w:p w14:paraId="35C7F8C1" w14:textId="629983B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proofErr w:type="spellStart"/>
      <w:proofErr w:type="gramStart"/>
      <w:r w:rsidR="00AA6FE6" w:rsidRPr="007E181A">
        <w:t>CommandLineSwitchAliasAttribute</w:t>
      </w:r>
      <w:proofErr w:type="spellEnd"/>
      <w:r w:rsidR="00AA6FE6" w:rsidRPr="007E181A">
        <w:t>(</w:t>
      </w:r>
      <w:proofErr w:type="gramEnd"/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alias)</w:t>
      </w:r>
    </w:p>
    <w:p w14:paraId="539EDA48" w14:textId="1EFA682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1028D1A7" w14:textId="2EEE4FF7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Alias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t>alias;</w:t>
      </w:r>
    </w:p>
    <w:p w14:paraId="08FFB0D0" w14:textId="53D49E6A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542ED76E" w14:textId="77777777" w:rsidR="0079423A" w:rsidRPr="007E181A" w:rsidRDefault="0079423A" w:rsidP="00C172F0">
      <w:pPr>
        <w:pStyle w:val="CDTMID"/>
      </w:pPr>
    </w:p>
    <w:p w14:paraId="240B75D2" w14:textId="68BD7CF2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Alias</w:t>
      </w:r>
      <w:r>
        <w:t xml:space="preserve"> </w:t>
      </w:r>
      <w:proofErr w:type="gramStart"/>
      <w:r w:rsidR="009757A1" w:rsidRPr="007E181A">
        <w:t>{</w:t>
      </w:r>
      <w:r>
        <w:t xml:space="preserve"> </w:t>
      </w:r>
      <w:r w:rsidR="009757A1" w:rsidRPr="007E181A">
        <w:rPr>
          <w:rStyle w:val="CPKeyword"/>
        </w:rPr>
        <w:t>get</w:t>
      </w:r>
      <w:proofErr w:type="gramEnd"/>
      <w:r w:rsidR="009757A1" w:rsidRPr="007E181A">
        <w:t>;</w:t>
      </w:r>
      <w:r>
        <w:t xml:space="preserve"> </w:t>
      </w:r>
      <w:r w:rsidR="009757A1" w:rsidRPr="007E181A">
        <w:rPr>
          <w:rStyle w:val="CPKeyword"/>
        </w:rPr>
        <w:t>set</w:t>
      </w:r>
      <w:r w:rsidR="009757A1" w:rsidRPr="007E181A">
        <w:t>;</w:t>
      </w:r>
      <w:r>
        <w:t xml:space="preserve"> </w:t>
      </w:r>
      <w:r w:rsidR="009757A1" w:rsidRPr="007E181A">
        <w:t>}</w:t>
      </w:r>
    </w:p>
    <w:p w14:paraId="66B3D17A" w14:textId="77777777" w:rsidR="0079423A" w:rsidRPr="007E181A" w:rsidRDefault="0079423A" w:rsidP="00C172F0">
      <w:pPr>
        <w:pStyle w:val="CDTMID"/>
      </w:pPr>
    </w:p>
    <w:p w14:paraId="1B782D82" w14:textId="7761A7C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t>Dictionary&lt;</w:t>
      </w:r>
      <w:r w:rsidR="00AA6FE6" w:rsidRPr="007E181A">
        <w:rPr>
          <w:rStyle w:val="CPKeyword"/>
        </w:rPr>
        <w:t>string</w:t>
      </w:r>
      <w:r w:rsidR="00AA6FE6" w:rsidRPr="007E181A">
        <w:t>,</w:t>
      </w:r>
      <w:r>
        <w:t xml:space="preserve"> </w:t>
      </w:r>
      <w:proofErr w:type="spellStart"/>
      <w:r w:rsidR="00AA6FE6" w:rsidRPr="007E181A">
        <w:t>PropertyInfo</w:t>
      </w:r>
      <w:proofErr w:type="spellEnd"/>
      <w:r w:rsidR="00AA6FE6" w:rsidRPr="007E181A">
        <w:t>&gt;</w:t>
      </w:r>
      <w:r>
        <w:t xml:space="preserve"> </w:t>
      </w:r>
      <w:proofErr w:type="spellStart"/>
      <w:proofErr w:type="gramStart"/>
      <w:r w:rsidR="00AA6FE6" w:rsidRPr="007E181A">
        <w:t>GetSwitches</w:t>
      </w:r>
      <w:proofErr w:type="spellEnd"/>
      <w:r w:rsidR="00AA6FE6" w:rsidRPr="007E181A">
        <w:t>(</w:t>
      </w:r>
      <w:proofErr w:type="gramEnd"/>
    </w:p>
    <w:p w14:paraId="6C769530" w14:textId="2B450F49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)</w:t>
      </w:r>
    </w:p>
    <w:p w14:paraId="1C463EC9" w14:textId="63D23471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4DE371AC" w14:textId="6C67806F" w:rsidR="0079423A" w:rsidRPr="007E181A" w:rsidRDefault="004C6DFB" w:rsidP="00C172F0">
      <w:pPr>
        <w:pStyle w:val="CDTMID"/>
      </w:pPr>
      <w:r>
        <w:t xml:space="preserve">      </w:t>
      </w:r>
      <w:proofErr w:type="spellStart"/>
      <w:proofErr w:type="gramStart"/>
      <w:r w:rsidR="00AA6FE6" w:rsidRPr="007E181A">
        <w:t>PropertyInfo</w:t>
      </w:r>
      <w:proofErr w:type="spellEnd"/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properties</w:t>
      </w:r>
      <w:del w:id="263" w:author="Mark Michaelis [3]" w:date="2020-01-29T20:06:00Z">
        <w:r w:rsidDel="00685650">
          <w:delText xml:space="preserve"> </w:delText>
        </w:r>
        <w:r w:rsidR="00AA6FE6" w:rsidRPr="007E181A" w:rsidDel="00685650">
          <w:delText>=</w:delText>
        </w:r>
        <w:r w:rsidDel="00685650">
          <w:delText xml:space="preserve"> </w:delText>
        </w:r>
        <w:r w:rsidR="00AA6FE6" w:rsidRPr="007E181A" w:rsidDel="00685650">
          <w:rPr>
            <w:rStyle w:val="CPKeyword"/>
          </w:rPr>
          <w:delText>null</w:delText>
        </w:r>
      </w:del>
      <w:r w:rsidR="00AA6FE6" w:rsidRPr="007E181A">
        <w:t>;</w:t>
      </w:r>
    </w:p>
    <w:p w14:paraId="298CA65B" w14:textId="49DC2719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Dictionary&lt;</w:t>
      </w:r>
      <w:r w:rsidR="00AA6FE6" w:rsidRPr="007E181A">
        <w:rPr>
          <w:rStyle w:val="CPKeyword"/>
        </w:rPr>
        <w:t>string</w:t>
      </w:r>
      <w:r w:rsidR="00AA6FE6" w:rsidRPr="007E181A">
        <w:t>,</w:t>
      </w:r>
      <w:r>
        <w:t xml:space="preserve"> </w:t>
      </w:r>
      <w:proofErr w:type="spellStart"/>
      <w:r w:rsidR="00AA6FE6" w:rsidRPr="007E181A">
        <w:t>PropertyInfo</w:t>
      </w:r>
      <w:proofErr w:type="spellEnd"/>
      <w:r w:rsidR="00AA6FE6" w:rsidRPr="007E181A">
        <w:t>&gt;</w:t>
      </w:r>
      <w:r>
        <w:t xml:space="preserve"> </w:t>
      </w:r>
      <w:r w:rsidR="00AA6FE6" w:rsidRPr="007E181A">
        <w:t>options</w:t>
      </w:r>
      <w:r>
        <w:t xml:space="preserve"> </w:t>
      </w:r>
      <w:r w:rsidR="00AA6FE6" w:rsidRPr="007E181A">
        <w:t>=</w:t>
      </w:r>
    </w:p>
    <w:p w14:paraId="13D6C6DB" w14:textId="2C2CFD55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new</w:t>
      </w:r>
      <w:r>
        <w:t xml:space="preserve"> </w:t>
      </w:r>
      <w:r w:rsidR="00AA6FE6" w:rsidRPr="007E181A">
        <w:t>Dictionary&lt;</w:t>
      </w:r>
      <w:r w:rsidR="00AA6FE6" w:rsidRPr="007E181A">
        <w:rPr>
          <w:rStyle w:val="CPKeyword"/>
        </w:rPr>
        <w:t>string</w:t>
      </w:r>
      <w:r w:rsidR="00AA6FE6" w:rsidRPr="007E181A">
        <w:t>,</w:t>
      </w:r>
      <w:r>
        <w:t xml:space="preserve"> </w:t>
      </w:r>
      <w:proofErr w:type="spellStart"/>
      <w:r w:rsidR="00AA6FE6" w:rsidRPr="007E181A">
        <w:t>PropertyInfo</w:t>
      </w:r>
      <w:proofErr w:type="spellEnd"/>
      <w:proofErr w:type="gramStart"/>
      <w:r w:rsidR="00AA6FE6" w:rsidRPr="007E181A">
        <w:t>&gt;(</w:t>
      </w:r>
      <w:proofErr w:type="gramEnd"/>
      <w:r w:rsidR="00AA6FE6" w:rsidRPr="007E181A">
        <w:t>);</w:t>
      </w:r>
    </w:p>
    <w:p w14:paraId="31977236" w14:textId="77777777" w:rsidR="0079423A" w:rsidRPr="007E181A" w:rsidRDefault="0079423A" w:rsidP="00C172F0">
      <w:pPr>
        <w:pStyle w:val="CDTMID"/>
      </w:pPr>
    </w:p>
    <w:p w14:paraId="1A05535E" w14:textId="61437689" w:rsidR="0079423A" w:rsidRPr="007E181A" w:rsidRDefault="004C6DFB" w:rsidP="00C172F0">
      <w:pPr>
        <w:pStyle w:val="CDTMID"/>
      </w:pPr>
      <w:r>
        <w:lastRenderedPageBreak/>
        <w:t xml:space="preserve">      </w:t>
      </w:r>
      <w:r w:rsidR="00AA6FE6" w:rsidRPr="007E181A">
        <w:t>properties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r w:rsidR="00AA6FE6" w:rsidRPr="007E181A">
        <w:t>commandLine.GetType</w:t>
      </w:r>
      <w:proofErr w:type="spellEnd"/>
      <w:r w:rsidR="00AA6FE6" w:rsidRPr="007E181A">
        <w:t>(</w:t>
      </w:r>
      <w:proofErr w:type="gramStart"/>
      <w:r w:rsidR="00AA6FE6" w:rsidRPr="007E181A">
        <w:t>).</w:t>
      </w:r>
      <w:proofErr w:type="spellStart"/>
      <w:r w:rsidR="00AA6FE6" w:rsidRPr="007E181A">
        <w:t>GetProperties</w:t>
      </w:r>
      <w:proofErr w:type="spellEnd"/>
      <w:proofErr w:type="gramEnd"/>
      <w:r w:rsidR="00AA6FE6" w:rsidRPr="007E181A">
        <w:t>(</w:t>
      </w:r>
    </w:p>
    <w:p w14:paraId="595BF724" w14:textId="27C51130" w:rsidR="0079423A" w:rsidRPr="007E181A" w:rsidDel="00FC6D77" w:rsidRDefault="004C6DFB" w:rsidP="00C172F0">
      <w:pPr>
        <w:pStyle w:val="CDTMID"/>
        <w:rPr>
          <w:del w:id="264" w:author="Mark Michaelis" w:date="2020-04-09T10:18:00Z"/>
        </w:rPr>
      </w:pPr>
      <w:r>
        <w:t xml:space="preserve">          </w:t>
      </w:r>
      <w:proofErr w:type="spellStart"/>
      <w:r w:rsidR="00AA6FE6" w:rsidRPr="007E181A">
        <w:t>BindingFlags.Public</w:t>
      </w:r>
      <w:proofErr w:type="spellEnd"/>
      <w:r>
        <w:t xml:space="preserve"> </w:t>
      </w:r>
      <w:r w:rsidR="00AA6FE6" w:rsidRPr="007E181A">
        <w:t>|</w:t>
      </w:r>
      <w:r>
        <w:t xml:space="preserve"> </w:t>
      </w:r>
      <w:del w:id="265" w:author="Mark Michaelis" w:date="2020-04-09T10:18:00Z">
        <w:r w:rsidR="00AA6FE6" w:rsidRPr="007E181A" w:rsidDel="00FC6D77">
          <w:delText>BindingFlags.NonPublic</w:delText>
        </w:r>
        <w:r w:rsidDel="00FC6D77">
          <w:delText xml:space="preserve"> </w:delText>
        </w:r>
        <w:r w:rsidR="00AA6FE6" w:rsidRPr="007E181A" w:rsidDel="00FC6D77">
          <w:delText>|</w:delText>
        </w:r>
      </w:del>
    </w:p>
    <w:p w14:paraId="3825108C" w14:textId="3C19308F" w:rsidR="0079423A" w:rsidRPr="007E181A" w:rsidRDefault="004C6DFB" w:rsidP="00C172F0">
      <w:pPr>
        <w:pStyle w:val="CDTMID"/>
      </w:pPr>
      <w:del w:id="266" w:author="Mark Michaelis" w:date="2020-04-09T10:18:00Z">
        <w:r w:rsidDel="00FC6D77">
          <w:delText xml:space="preserve">          </w:delText>
        </w:r>
      </w:del>
      <w:proofErr w:type="spellStart"/>
      <w:r w:rsidR="00AA6FE6" w:rsidRPr="007E181A">
        <w:t>BindingFlags.Instance</w:t>
      </w:r>
      <w:proofErr w:type="spellEnd"/>
      <w:r w:rsidR="00AA6FE6" w:rsidRPr="007E181A">
        <w:t>);</w:t>
      </w:r>
    </w:p>
    <w:p w14:paraId="00F896FE" w14:textId="7E200438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foreach</w:t>
      </w:r>
      <w:r>
        <w:t xml:space="preserve"> </w:t>
      </w:r>
      <w:r w:rsidR="00AA6FE6" w:rsidRPr="007E181A">
        <w:t>(</w:t>
      </w:r>
      <w:proofErr w:type="spellStart"/>
      <w:r w:rsidR="00AA6FE6" w:rsidRPr="007E181A">
        <w:t>PropertyInfo</w:t>
      </w:r>
      <w:proofErr w:type="spellEnd"/>
      <w:r>
        <w:t xml:space="preserve"> </w:t>
      </w:r>
      <w:r w:rsidR="00AA6FE6" w:rsidRPr="007E181A">
        <w:t>property</w:t>
      </w:r>
      <w:r>
        <w:t xml:space="preserve"> </w:t>
      </w:r>
      <w:r w:rsidR="00AA6FE6" w:rsidRPr="007E181A">
        <w:rPr>
          <w:rStyle w:val="CPKeyword"/>
        </w:rPr>
        <w:t>in</w:t>
      </w:r>
      <w:r>
        <w:t xml:space="preserve"> </w:t>
      </w:r>
      <w:r w:rsidR="00AA6FE6" w:rsidRPr="007E181A">
        <w:t>properties)</w:t>
      </w:r>
    </w:p>
    <w:p w14:paraId="5BC5305D" w14:textId="5CEE2677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36DD526D" w14:textId="358655C5" w:rsidR="0079423A" w:rsidRPr="007E181A" w:rsidRDefault="004C6DFB" w:rsidP="00C172F0">
      <w:pPr>
        <w:pStyle w:val="CDTMID"/>
      </w:pPr>
      <w:r>
        <w:t xml:space="preserve">          </w:t>
      </w:r>
      <w:proofErr w:type="spellStart"/>
      <w:proofErr w:type="gramStart"/>
      <w:r w:rsidR="00AA6FE6" w:rsidRPr="007E181A">
        <w:t>options.Add</w:t>
      </w:r>
      <w:proofErr w:type="spellEnd"/>
      <w:proofErr w:type="gramEnd"/>
      <w:r w:rsidR="00AA6FE6" w:rsidRPr="007E181A">
        <w:t>(</w:t>
      </w:r>
      <w:proofErr w:type="spellStart"/>
      <w:r w:rsidR="00AA6FE6" w:rsidRPr="007E181A">
        <w:t>property.Name</w:t>
      </w:r>
      <w:proofErr w:type="spellEnd"/>
      <w:del w:id="267" w:author="Mark Michaelis" w:date="2020-04-09T14:28:00Z">
        <w:r w:rsidR="00AA6FE6" w:rsidRPr="007E181A" w:rsidDel="008E65A4">
          <w:delText>.ToLower()</w:delText>
        </w:r>
      </w:del>
      <w:r w:rsidR="00AA6FE6" w:rsidRPr="007E181A">
        <w:t>,</w:t>
      </w:r>
      <w:r>
        <w:t xml:space="preserve"> </w:t>
      </w:r>
      <w:r w:rsidR="00AA6FE6" w:rsidRPr="007E181A">
        <w:t>property);</w:t>
      </w:r>
    </w:p>
    <w:p w14:paraId="63B00174" w14:textId="391EDD6A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</w:t>
      </w:r>
      <w:r w:rsidR="00AA6FE6" w:rsidRPr="007E181A">
        <w:rPr>
          <w:rStyle w:val="CPKeyword"/>
        </w:rPr>
        <w:t>foreach</w:t>
      </w:r>
      <w:r>
        <w:t xml:space="preserve"> </w:t>
      </w:r>
      <w:r w:rsidR="00AA6FE6" w:rsidRPr="007E181A">
        <w:t>(</w:t>
      </w:r>
      <w:proofErr w:type="spellStart"/>
      <w:r w:rsidR="00AA6FE6" w:rsidRPr="007E181A">
        <w:t>CommandLineSwitchAliasAttribute</w:t>
      </w:r>
      <w:proofErr w:type="spellEnd"/>
      <w:r>
        <w:t xml:space="preserve"> </w:t>
      </w:r>
      <w:r w:rsidR="00AA6FE6" w:rsidRPr="007E181A">
        <w:t>attribute</w:t>
      </w:r>
      <w:r>
        <w:t xml:space="preserve"> </w:t>
      </w:r>
      <w:r w:rsidR="00AA6FE6" w:rsidRPr="007E181A">
        <w:rPr>
          <w:rStyle w:val="CPKeyword"/>
        </w:rPr>
        <w:t>in</w:t>
      </w:r>
    </w:p>
    <w:p w14:paraId="7234A185" w14:textId="6E7B0F09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</w:t>
      </w:r>
      <w:proofErr w:type="spellStart"/>
      <w:proofErr w:type="gramStart"/>
      <w:r w:rsidR="00AA6FE6" w:rsidRPr="007E181A">
        <w:t>property.GetCustomAttributes</w:t>
      </w:r>
      <w:proofErr w:type="spellEnd"/>
      <w:proofErr w:type="gramEnd"/>
      <w:r w:rsidR="00AA6FE6" w:rsidRPr="007E181A">
        <w:t>(</w:t>
      </w:r>
    </w:p>
    <w:p w14:paraId="6825581C" w14:textId="0A4F46CF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</w:t>
      </w:r>
      <w:proofErr w:type="spellStart"/>
      <w:proofErr w:type="gram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CommandLineSwitchAliasAttribute</w:t>
      </w:r>
      <w:proofErr w:type="spellEnd"/>
      <w:r w:rsidR="00AA6FE6" w:rsidRPr="007E181A">
        <w:t>),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))</w:t>
      </w:r>
    </w:p>
    <w:p w14:paraId="7BB2207B" w14:textId="500894FD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7B95079D" w14:textId="1C1BDE7E" w:rsidR="0079423A" w:rsidRPr="007E181A" w:rsidRDefault="004C6DFB" w:rsidP="00C172F0">
      <w:pPr>
        <w:pStyle w:val="CDTMID"/>
      </w:pPr>
      <w:r>
        <w:t xml:space="preserve">              </w:t>
      </w:r>
      <w:proofErr w:type="spellStart"/>
      <w:proofErr w:type="gramStart"/>
      <w:r w:rsidR="00AA6FE6" w:rsidRPr="007E181A">
        <w:t>options.Add</w:t>
      </w:r>
      <w:proofErr w:type="spellEnd"/>
      <w:proofErr w:type="gramEnd"/>
      <w:r w:rsidR="00AA6FE6" w:rsidRPr="007E181A">
        <w:t>(</w:t>
      </w:r>
      <w:proofErr w:type="spellStart"/>
      <w:r w:rsidR="00AA6FE6" w:rsidRPr="007E181A">
        <w:t>attribute.Alias.ToLower</w:t>
      </w:r>
      <w:proofErr w:type="spellEnd"/>
      <w:r w:rsidR="00AA6FE6" w:rsidRPr="007E181A">
        <w:t>(),</w:t>
      </w:r>
      <w:r>
        <w:t xml:space="preserve"> </w:t>
      </w:r>
      <w:r w:rsidR="00AA6FE6" w:rsidRPr="007E181A">
        <w:t>property);</w:t>
      </w:r>
    </w:p>
    <w:p w14:paraId="1F5218D5" w14:textId="174B86A2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2B8F7487" w14:textId="7174986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39762E05" w14:textId="0C17ED91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options;</w:t>
      </w:r>
    </w:p>
    <w:p w14:paraId="05D03A88" w14:textId="224B417C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2062162D" w14:textId="77777777" w:rsidR="0079423A" w:rsidRPr="007E181A" w:rsidRDefault="00AA6FE6" w:rsidP="00C172F0">
      <w:pPr>
        <w:pStyle w:val="CDTLAST"/>
      </w:pPr>
      <w:r w:rsidRPr="007E181A">
        <w:t>}</w:t>
      </w:r>
    </w:p>
    <w:p w14:paraId="6DF97A9C" w14:textId="61AB565E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268" w:author="Chris" w:date="2020-04-11T22:04:00Z">
        <w:r w:rsidR="006A42C5">
          <w:rPr>
            <w:rStyle w:val="CDTNUM"/>
          </w:rPr>
          <w:t>8</w:t>
        </w:r>
      </w:ins>
      <w:del w:id="269" w:author="Chris" w:date="2020-04-11T22:04:00Z">
        <w:r w:rsidRPr="00C172F0" w:rsidDel="006A42C5">
          <w:rPr>
            <w:rStyle w:val="CDTNUM"/>
          </w:rPr>
          <w:delText>7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Updating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CommandLineHandler.TryParse</w:t>
      </w:r>
      <w:proofErr w:type="spellEnd"/>
      <w:r w:rsidR="00AA6FE6" w:rsidRPr="00A14E35">
        <w:rPr>
          <w:rStyle w:val="CITchapbm"/>
        </w:rPr>
        <w:t>()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Handle</w:t>
      </w:r>
      <w:r w:rsidR="004C6DFB">
        <w:t xml:space="preserve"> </w:t>
      </w:r>
      <w:r w:rsidR="00AA6FE6" w:rsidRPr="007E181A">
        <w:t>Aliases</w:t>
      </w:r>
    </w:p>
    <w:p w14:paraId="16E1B0B4" w14:textId="451048A0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6B44B0F2" w14:textId="66679DCE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System.Reflection</w:t>
      </w:r>
      <w:proofErr w:type="spellEnd"/>
      <w:r w:rsidRPr="007E181A">
        <w:t>;</w:t>
      </w:r>
    </w:p>
    <w:p w14:paraId="45451FA9" w14:textId="038A19C5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System.Collections.Generic</w:t>
      </w:r>
      <w:proofErr w:type="spellEnd"/>
      <w:proofErr w:type="gramEnd"/>
      <w:r w:rsidRPr="007E181A">
        <w:t>;</w:t>
      </w:r>
    </w:p>
    <w:p w14:paraId="07DC7808" w14:textId="77777777" w:rsidR="0079423A" w:rsidRPr="007E181A" w:rsidRDefault="0079423A" w:rsidP="00C172F0">
      <w:pPr>
        <w:pStyle w:val="CDTMID"/>
      </w:pPr>
    </w:p>
    <w:p w14:paraId="2FF57205" w14:textId="23FB84BF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r w:rsidRPr="007E181A">
        <w:t>CommandLineHandler</w:t>
      </w:r>
      <w:proofErr w:type="spellEnd"/>
    </w:p>
    <w:p w14:paraId="7623FC9C" w14:textId="77777777" w:rsidR="0079423A" w:rsidRPr="007E181A" w:rsidRDefault="00AA6FE6" w:rsidP="00C172F0">
      <w:pPr>
        <w:pStyle w:val="CDTMID"/>
      </w:pPr>
      <w:r w:rsidRPr="007E181A">
        <w:t>{</w:t>
      </w:r>
    </w:p>
    <w:p w14:paraId="5D9EE1DC" w14:textId="51B2BC69" w:rsidR="0079423A" w:rsidRPr="007E181A" w:rsidRDefault="004C6DFB" w:rsidP="00C172F0">
      <w:pPr>
        <w:pStyle w:val="CDTMID"/>
        <w:rPr>
          <w:rStyle w:val="CPComment"/>
        </w:rPr>
      </w:pPr>
      <w: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334B920F" w14:textId="77777777" w:rsidR="0079423A" w:rsidRPr="007E181A" w:rsidRDefault="0079423A" w:rsidP="00C172F0">
      <w:pPr>
        <w:pStyle w:val="CDTMID"/>
      </w:pPr>
    </w:p>
    <w:p w14:paraId="752F1AD2" w14:textId="55590EA5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TryParse</w:t>
      </w:r>
      <w:proofErr w:type="spellEnd"/>
      <w:r w:rsidR="00AA6FE6" w:rsidRPr="007E181A">
        <w:t>(</w:t>
      </w:r>
      <w:proofErr w:type="gramEnd"/>
    </w:p>
    <w:p w14:paraId="2B24CE2C" w14:textId="788975CF" w:rsidR="0079423A" w:rsidRPr="007E181A" w:rsidRDefault="004C6DFB" w:rsidP="00C172F0">
      <w:pPr>
        <w:pStyle w:val="CDTMID"/>
      </w:pPr>
      <w:r>
        <w:t xml:space="preserve">      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</w:p>
    <w:p w14:paraId="3E062668" w14:textId="1889E189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string</w:t>
      </w:r>
      <w:ins w:id="270" w:author="Mark Michaelis [3]" w:date="2020-01-29T19:44:00Z">
        <w:r w:rsidR="00B119CA" w:rsidRPr="00B119CA">
          <w:rPr>
            <w:rPrChange w:id="271" w:author="Mark Michaelis [3]" w:date="2020-01-29T19:44:00Z">
              <w:rPr>
                <w:rStyle w:val="CPKeyword"/>
              </w:rPr>
            </w:rPrChange>
          </w:rPr>
          <w:t>?</w:t>
        </w:r>
      </w:ins>
      <w:r>
        <w:t xml:space="preserve"> </w:t>
      </w:r>
      <w:proofErr w:type="spellStart"/>
      <w:r w:rsidR="00AA6FE6" w:rsidRPr="007E181A">
        <w:t>errorMessage</w:t>
      </w:r>
      <w:proofErr w:type="spellEnd"/>
      <w:r w:rsidR="00AA6FE6" w:rsidRPr="007E181A">
        <w:t>)</w:t>
      </w:r>
    </w:p>
    <w:p w14:paraId="0CFC3502" w14:textId="598002F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428A3D4E" w14:textId="2377406F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4C5EC049" w14:textId="2D8F44CD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;</w:t>
      </w:r>
    </w:p>
    <w:p w14:paraId="6A03A063" w14:textId="77777777" w:rsidR="0079423A" w:rsidRPr="007E181A" w:rsidRDefault="0079423A" w:rsidP="00C172F0">
      <w:pPr>
        <w:pStyle w:val="CDTMID"/>
      </w:pPr>
    </w:p>
    <w:p w14:paraId="282CD713" w14:textId="1DAB495E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</w:t>
      </w:r>
      <w:r w:rsidR="00AA6FE6" w:rsidRPr="007E181A">
        <w:t>Dictionary&lt;</w:t>
      </w:r>
      <w:r w:rsidR="00AA6FE6" w:rsidRPr="007E181A">
        <w:rPr>
          <w:rStyle w:val="CPKeyword"/>
        </w:rPr>
        <w:t>string</w:t>
      </w:r>
      <w:r w:rsidR="00AA6FE6" w:rsidRPr="007E181A">
        <w:t>,</w:t>
      </w:r>
      <w:r>
        <w:t xml:space="preserve"> </w:t>
      </w:r>
      <w:proofErr w:type="spellStart"/>
      <w:r w:rsidR="00AA6FE6" w:rsidRPr="007E181A">
        <w:t>PropertyInfo</w:t>
      </w:r>
      <w:proofErr w:type="spellEnd"/>
      <w:r w:rsidR="00AA6FE6" w:rsidRPr="007E181A">
        <w:t>&gt;</w:t>
      </w:r>
      <w:r>
        <w:t xml:space="preserve"> </w:t>
      </w:r>
      <w:r w:rsidR="00AA6FE6" w:rsidRPr="007E181A">
        <w:t>options</w:t>
      </w:r>
      <w:r>
        <w:t xml:space="preserve"> </w:t>
      </w:r>
      <w:r w:rsidR="00AA6FE6" w:rsidRPr="007E181A">
        <w:t>=</w:t>
      </w:r>
    </w:p>
    <w:p w14:paraId="5B43B6F6" w14:textId="4E41E139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</w:t>
      </w:r>
      <w:proofErr w:type="spellStart"/>
      <w:r w:rsidR="00AA6FE6" w:rsidRPr="007E181A">
        <w:t>CommandLineSwitchAliasAttribute.GetSwitches</w:t>
      </w:r>
      <w:proofErr w:type="spellEnd"/>
      <w:r w:rsidR="00AA6FE6" w:rsidRPr="007E181A">
        <w:t>(</w:t>
      </w:r>
    </w:p>
    <w:p w14:paraId="4FCEEB02" w14:textId="2A8DD66B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</w:t>
      </w:r>
      <w:proofErr w:type="spellStart"/>
      <w:r w:rsidR="00AA6FE6" w:rsidRPr="007E181A">
        <w:t>commandLine</w:t>
      </w:r>
      <w:proofErr w:type="spellEnd"/>
      <w:r w:rsidR="00AA6FE6" w:rsidRPr="007E181A">
        <w:t>);</w:t>
      </w:r>
    </w:p>
    <w:p w14:paraId="501A9E4B" w14:textId="77777777" w:rsidR="0079423A" w:rsidRPr="007E181A" w:rsidRDefault="0079423A" w:rsidP="00C172F0">
      <w:pPr>
        <w:pStyle w:val="CDTMID"/>
      </w:pPr>
    </w:p>
    <w:p w14:paraId="283772AC" w14:textId="1926865C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foreach</w:t>
      </w:r>
      <w:r>
        <w:t xml:space="preserve"> </w:t>
      </w:r>
      <w:r w:rsidR="00AA6FE6" w:rsidRPr="007E181A">
        <w:t>(</w:t>
      </w:r>
      <w:r w:rsidR="00AA6FE6" w:rsidRPr="007E181A">
        <w:rPr>
          <w:rStyle w:val="CPKeyword"/>
        </w:rPr>
        <w:t>string</w:t>
      </w:r>
      <w:r>
        <w:t xml:space="preserve"> </w:t>
      </w:r>
      <w:proofErr w:type="spellStart"/>
      <w:r w:rsidR="00AA6FE6" w:rsidRPr="007E181A">
        <w:t>arg</w:t>
      </w:r>
      <w:proofErr w:type="spellEnd"/>
      <w:r>
        <w:t xml:space="preserve"> </w:t>
      </w:r>
      <w:r w:rsidR="00AA6FE6" w:rsidRPr="007E181A">
        <w:rPr>
          <w:rStyle w:val="CPKeyword"/>
        </w:rPr>
        <w:t>in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)</w:t>
      </w:r>
    </w:p>
    <w:p w14:paraId="7236F8A3" w14:textId="1F19A07A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41ED8258" w14:textId="31724B66" w:rsidR="0079423A" w:rsidRPr="007E181A" w:rsidDel="00512F7A" w:rsidRDefault="004C6DFB" w:rsidP="00C172F0">
      <w:pPr>
        <w:pStyle w:val="CDTMID"/>
        <w:rPr>
          <w:del w:id="272" w:author="Mark Michaelis [3]" w:date="2020-01-29T19:53:00Z"/>
        </w:rPr>
      </w:pPr>
      <w:del w:id="273" w:author="Mark Michaelis [3]" w:date="2020-01-29T19:53:00Z">
        <w:r w:rsidDel="00512F7A">
          <w:delText xml:space="preserve">          </w:delText>
        </w:r>
        <w:r w:rsidR="00AA6FE6" w:rsidRPr="007E181A" w:rsidDel="00512F7A">
          <w:delText>PropertyInfo</w:delText>
        </w:r>
        <w:r w:rsidDel="00512F7A">
          <w:delText xml:space="preserve"> </w:delText>
        </w:r>
        <w:r w:rsidR="00AA6FE6" w:rsidRPr="007E181A" w:rsidDel="00512F7A">
          <w:delText>property;</w:delText>
        </w:r>
      </w:del>
    </w:p>
    <w:p w14:paraId="4FAE50FF" w14:textId="2781847D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option;</w:t>
      </w:r>
    </w:p>
    <w:p w14:paraId="6D66171B" w14:textId="150E9B6E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arg</w:t>
      </w:r>
      <w:proofErr w:type="spellEnd"/>
      <w:r w:rsidR="00AA6FE6" w:rsidRPr="007E181A">
        <w:t>[</w:t>
      </w:r>
      <w:proofErr w:type="gramEnd"/>
      <w:r w:rsidR="00AA6FE6" w:rsidRPr="007E181A">
        <w:t>0]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Maroon"/>
        </w:rPr>
        <w:t>'/'</w:t>
      </w:r>
      <w:r>
        <w:t xml:space="preserve"> </w:t>
      </w:r>
      <w:r w:rsidR="00AA6FE6" w:rsidRPr="007E181A">
        <w:t>||</w:t>
      </w:r>
      <w:r>
        <w:t xml:space="preserve"> </w:t>
      </w:r>
      <w:proofErr w:type="spellStart"/>
      <w:r w:rsidR="00AA6FE6" w:rsidRPr="007E181A">
        <w:t>arg</w:t>
      </w:r>
      <w:proofErr w:type="spellEnd"/>
      <w:r w:rsidR="00AA6FE6" w:rsidRPr="007E181A">
        <w:t>[0]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Maroon"/>
        </w:rPr>
        <w:t>'-'</w:t>
      </w:r>
      <w:r w:rsidR="00AA6FE6" w:rsidRPr="007E181A">
        <w:t>)</w:t>
      </w:r>
    </w:p>
    <w:p w14:paraId="00916A29" w14:textId="0D52714D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65A26A67" w14:textId="798FA301" w:rsidR="0079423A" w:rsidRPr="007E181A" w:rsidRDefault="004C6DFB" w:rsidP="00C172F0">
      <w:pPr>
        <w:pStyle w:val="CDTMID"/>
      </w:pPr>
      <w:r>
        <w:t xml:space="preserve">              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optionParts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proofErr w:type="spellStart"/>
      <w:r w:rsidR="00AA6FE6" w:rsidRPr="007E181A">
        <w:t>arg.Split</w:t>
      </w:r>
      <w:proofErr w:type="spellEnd"/>
      <w:r w:rsidR="00AA6FE6" w:rsidRPr="007E181A">
        <w:t>(</w:t>
      </w:r>
    </w:p>
    <w:p w14:paraId="22D8E483" w14:textId="2B681F1F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rPr>
          <w:rStyle w:val="CPKeyword"/>
        </w:rPr>
        <w:t>new</w:t>
      </w:r>
      <w:r>
        <w:t xml:space="preserve"> </w:t>
      </w:r>
      <w:proofErr w:type="gramStart"/>
      <w:r w:rsidR="00AA6FE6" w:rsidRPr="007E181A">
        <w:rPr>
          <w:rStyle w:val="CPKeyword"/>
        </w:rPr>
        <w:t>char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{</w:t>
      </w:r>
      <w:r>
        <w:t xml:space="preserve"> </w:t>
      </w:r>
      <w:r w:rsidR="00AA6FE6" w:rsidRPr="007E181A">
        <w:rPr>
          <w:rStyle w:val="Maroon"/>
        </w:rPr>
        <w:t>':'</w:t>
      </w:r>
      <w:r>
        <w:t xml:space="preserve"> </w:t>
      </w:r>
      <w:r w:rsidR="00AA6FE6" w:rsidRPr="007E181A">
        <w:t>},</w:t>
      </w:r>
      <w:r>
        <w:t xml:space="preserve"> </w:t>
      </w:r>
      <w:r w:rsidR="00AA6FE6" w:rsidRPr="007E181A">
        <w:t>2);</w:t>
      </w:r>
    </w:p>
    <w:p w14:paraId="75C33487" w14:textId="0724936E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option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0].Remove(0,</w:t>
      </w:r>
      <w:r>
        <w:t xml:space="preserve"> </w:t>
      </w:r>
      <w:r w:rsidR="00AA6FE6" w:rsidRPr="007E181A">
        <w:t>1).</w:t>
      </w:r>
      <w:proofErr w:type="spellStart"/>
      <w:r w:rsidR="00AA6FE6" w:rsidRPr="007E181A">
        <w:t>ToLower</w:t>
      </w:r>
      <w:proofErr w:type="spellEnd"/>
      <w:r w:rsidR="00AA6FE6" w:rsidRPr="007E181A">
        <w:t>();</w:t>
      </w:r>
    </w:p>
    <w:p w14:paraId="5CC30F0F" w14:textId="77777777" w:rsidR="0079423A" w:rsidRPr="007E181A" w:rsidRDefault="0079423A" w:rsidP="00C172F0">
      <w:pPr>
        <w:pStyle w:val="CDTMID"/>
      </w:pPr>
    </w:p>
    <w:p w14:paraId="4225A191" w14:textId="5FBA202F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  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options.TryGetValue</w:t>
      </w:r>
      <w:proofErr w:type="spellEnd"/>
      <w:proofErr w:type="gramEnd"/>
      <w:r w:rsidR="00AA6FE6" w:rsidRPr="007E181A">
        <w:t>(option,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proofErr w:type="spellStart"/>
      <w:ins w:id="274" w:author="Mark Michaelis [3]" w:date="2020-01-29T19:53:00Z">
        <w:r w:rsidR="00512F7A" w:rsidRPr="00512F7A">
          <w:t>PropertyInfo</w:t>
        </w:r>
        <w:proofErr w:type="spellEnd"/>
        <w:r w:rsidR="00512F7A" w:rsidRPr="00512F7A">
          <w:t xml:space="preserve">? </w:t>
        </w:r>
      </w:ins>
      <w:r w:rsidR="00AA6FE6" w:rsidRPr="007E181A">
        <w:t>property))</w:t>
      </w:r>
    </w:p>
    <w:p w14:paraId="38B41FD4" w14:textId="77179C9C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{</w:t>
      </w:r>
    </w:p>
    <w:p w14:paraId="7135CDEC" w14:textId="395E218C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SetOption</w:t>
      </w:r>
      <w:proofErr w:type="spellEnd"/>
      <w:r w:rsidR="00AA6FE6" w:rsidRPr="007E181A">
        <w:t>(</w:t>
      </w:r>
      <w:proofErr w:type="gramEnd"/>
    </w:p>
    <w:p w14:paraId="3829C2A2" w14:textId="2E217F7E" w:rsidR="0079423A" w:rsidRPr="007E181A" w:rsidRDefault="004C6DFB" w:rsidP="00C172F0">
      <w:pPr>
        <w:pStyle w:val="CDTMID"/>
      </w:pPr>
      <w:r>
        <w:t xml:space="preserve">      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t>property,</w:t>
      </w:r>
    </w:p>
    <w:p w14:paraId="351C89E8" w14:textId="16BAAE59" w:rsidR="0079423A" w:rsidRPr="007E181A" w:rsidRDefault="004C6DFB" w:rsidP="00C172F0">
      <w:pPr>
        <w:pStyle w:val="CDTMID"/>
      </w:pPr>
      <w:r>
        <w:lastRenderedPageBreak/>
        <w:t xml:space="preserve">                      </w:t>
      </w:r>
      <w:proofErr w:type="spellStart"/>
      <w:r w:rsidR="00AA6FE6" w:rsidRPr="007E181A">
        <w:t>optionParts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ref</w:t>
      </w:r>
      <w:r>
        <w:t xml:space="preserve"> </w:t>
      </w:r>
      <w:proofErr w:type="spellStart"/>
      <w:r w:rsidR="00AA6FE6" w:rsidRPr="007E181A">
        <w:t>errorMessage</w:t>
      </w:r>
      <w:proofErr w:type="spellEnd"/>
      <w:r w:rsidR="00AA6FE6" w:rsidRPr="007E181A">
        <w:t>);</w:t>
      </w:r>
    </w:p>
    <w:p w14:paraId="22E366F2" w14:textId="5556690A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}</w:t>
      </w:r>
    </w:p>
    <w:p w14:paraId="08F10757" w14:textId="15E059B5" w:rsidR="0079423A" w:rsidRPr="007E181A" w:rsidRDefault="004C6DFB" w:rsidP="00C172F0">
      <w:pPr>
        <w:pStyle w:val="CDTMID"/>
        <w:rPr>
          <w:rStyle w:val="CPKeyword"/>
        </w:rPr>
      </w:pPr>
      <w:r>
        <w:t xml:space="preserve">              </w:t>
      </w:r>
      <w:r w:rsidR="00AA6FE6" w:rsidRPr="007E181A">
        <w:rPr>
          <w:rStyle w:val="CPKeyword"/>
        </w:rPr>
        <w:t>else</w:t>
      </w:r>
    </w:p>
    <w:p w14:paraId="21B35BA4" w14:textId="446CE5D0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{</w:t>
      </w:r>
    </w:p>
    <w:p w14:paraId="78CF5D8B" w14:textId="50F9F505" w:rsidR="0079423A" w:rsidRPr="007E181A" w:rsidRDefault="004C6DFB" w:rsidP="00C172F0">
      <w:pPr>
        <w:pStyle w:val="CDTMID"/>
      </w:pPr>
      <w:r>
        <w:t xml:space="preserve">  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46449BD3" w14:textId="1F7B05E3" w:rsidR="00E903D7" w:rsidRDefault="004C6DFB" w:rsidP="00C172F0">
      <w:pPr>
        <w:pStyle w:val="CDTMID"/>
      </w:pPr>
      <w:r>
        <w:t xml:space="preserve">            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</w:p>
    <w:p w14:paraId="511AD115" w14:textId="615A7897" w:rsidR="0079423A" w:rsidRPr="007E181A" w:rsidRDefault="004C6DFB" w:rsidP="00C172F0">
      <w:pPr>
        <w:pStyle w:val="CDTMID"/>
      </w:pPr>
      <w:r>
        <w:t xml:space="preserve">                      </w:t>
      </w:r>
      <w:r w:rsidR="005D1BE1" w:rsidRPr="00582314">
        <w:rPr>
          <w:rStyle w:val="Maroon"/>
          <w:highlight w:val="white"/>
        </w:rPr>
        <w:t>$"Option</w:t>
      </w:r>
      <w:r>
        <w:rPr>
          <w:rStyle w:val="Maroon"/>
          <w:highlight w:val="white"/>
        </w:rPr>
        <w:t xml:space="preserve"> </w:t>
      </w:r>
      <w:proofErr w:type="gramStart"/>
      <w:r w:rsidR="005D1BE1" w:rsidRPr="00582314">
        <w:rPr>
          <w:rStyle w:val="Maroon"/>
          <w:highlight w:val="white"/>
        </w:rPr>
        <w:t>'</w:t>
      </w:r>
      <w:r w:rsidR="005D1BE1" w:rsidRPr="007E181A">
        <w:rPr>
          <w:highlight w:val="white"/>
        </w:rPr>
        <w:t>{</w:t>
      </w:r>
      <w:r>
        <w:rPr>
          <w:highlight w:val="white"/>
        </w:rPr>
        <w:t xml:space="preserve"> </w:t>
      </w:r>
      <w:r w:rsidR="005D1BE1" w:rsidRPr="007E181A">
        <w:rPr>
          <w:highlight w:val="white"/>
        </w:rPr>
        <w:t>option</w:t>
      </w:r>
      <w:proofErr w:type="gramEnd"/>
      <w:r>
        <w:rPr>
          <w:highlight w:val="white"/>
        </w:rPr>
        <w:t xml:space="preserve"> </w:t>
      </w:r>
      <w:r w:rsidR="005D1BE1" w:rsidRPr="007E181A">
        <w:rPr>
          <w:highlight w:val="white"/>
        </w:rPr>
        <w:t>}</w:t>
      </w:r>
      <w:r w:rsidR="005D1BE1" w:rsidRPr="00582314">
        <w:rPr>
          <w:rStyle w:val="Maroon"/>
          <w:highlight w:val="white"/>
        </w:rPr>
        <w:t>'</w:t>
      </w:r>
      <w:r>
        <w:rPr>
          <w:rStyle w:val="Maroon"/>
          <w:highlight w:val="white"/>
        </w:rPr>
        <w:t xml:space="preserve"> </w:t>
      </w:r>
      <w:r w:rsidR="005D1BE1" w:rsidRPr="00582314">
        <w:rPr>
          <w:rStyle w:val="Maroon"/>
          <w:highlight w:val="white"/>
        </w:rPr>
        <w:t>is</w:t>
      </w:r>
      <w:r>
        <w:rPr>
          <w:rStyle w:val="Maroon"/>
          <w:highlight w:val="white"/>
        </w:rPr>
        <w:t xml:space="preserve"> </w:t>
      </w:r>
      <w:r w:rsidR="005D1BE1" w:rsidRPr="00582314">
        <w:rPr>
          <w:rStyle w:val="Maroon"/>
          <w:highlight w:val="white"/>
        </w:rPr>
        <w:t>not</w:t>
      </w:r>
      <w:r>
        <w:rPr>
          <w:rStyle w:val="Maroon"/>
          <w:highlight w:val="white"/>
        </w:rPr>
        <w:t xml:space="preserve"> </w:t>
      </w:r>
      <w:r w:rsidR="005D1BE1" w:rsidRPr="00582314">
        <w:rPr>
          <w:rStyle w:val="Maroon"/>
          <w:highlight w:val="white"/>
        </w:rPr>
        <w:t>supported."</w:t>
      </w:r>
      <w:r w:rsidR="005D1BE1" w:rsidRPr="007E181A">
        <w:rPr>
          <w:highlight w:val="white"/>
        </w:rPr>
        <w:t>;</w:t>
      </w:r>
    </w:p>
    <w:p w14:paraId="0CD3EDE5" w14:textId="3D168D39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}</w:t>
      </w:r>
    </w:p>
    <w:p w14:paraId="395A26CF" w14:textId="0E90D27E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528FAB04" w14:textId="44057BA6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6CA08DCB" w14:textId="77777777" w:rsidR="0079423A" w:rsidRPr="007E181A" w:rsidRDefault="0079423A" w:rsidP="00C172F0">
      <w:pPr>
        <w:pStyle w:val="CDTMID"/>
      </w:pPr>
    </w:p>
    <w:p w14:paraId="666CA0AD" w14:textId="0B0782C7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success;</w:t>
      </w:r>
    </w:p>
    <w:p w14:paraId="705CF778" w14:textId="19C746F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398EA2A4" w14:textId="77777777" w:rsidR="0079423A" w:rsidRPr="007E181A" w:rsidRDefault="0079423A" w:rsidP="00C172F0">
      <w:pPr>
        <w:pStyle w:val="CDTMID"/>
      </w:pPr>
    </w:p>
    <w:p w14:paraId="300244B9" w14:textId="1CE2AFA5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rPr>
          <w:rStyle w:val="CPKeyword"/>
        </w:rPr>
        <w:t>private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SetOption</w:t>
      </w:r>
      <w:proofErr w:type="spellEnd"/>
      <w:r w:rsidR="00AA6FE6" w:rsidRPr="007E181A">
        <w:t>(</w:t>
      </w:r>
      <w:proofErr w:type="gramEnd"/>
    </w:p>
    <w:p w14:paraId="62132A32" w14:textId="56E2C80D" w:rsidR="00E903D7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proofErr w:type="spellStart"/>
      <w:r w:rsidR="00AA6FE6" w:rsidRPr="007E181A">
        <w:t>PropertyInfo</w:t>
      </w:r>
      <w:proofErr w:type="spellEnd"/>
      <w:r>
        <w:t xml:space="preserve"> </w:t>
      </w:r>
      <w:r w:rsidR="00AA6FE6" w:rsidRPr="007E181A">
        <w:t>property,</w:t>
      </w:r>
    </w:p>
    <w:p w14:paraId="1446BAD3" w14:textId="26A1B4EC" w:rsidR="0079423A" w:rsidRPr="007E181A" w:rsidRDefault="004C6DFB" w:rsidP="00C172F0">
      <w:pPr>
        <w:pStyle w:val="CDTMID"/>
      </w:pPr>
      <w:r>
        <w:t xml:space="preserve">        </w:t>
      </w:r>
      <w:proofErr w:type="gramStart"/>
      <w:r w:rsidR="00AA6FE6" w:rsidRPr="007E181A">
        <w:rPr>
          <w:rStyle w:val="CPKeyword"/>
        </w:rPr>
        <w:t>string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optionParts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ref</w:t>
      </w:r>
      <w:r>
        <w:t xml:space="preserve"> </w:t>
      </w:r>
      <w:r w:rsidR="00AA6FE6" w:rsidRPr="007E181A">
        <w:rPr>
          <w:rStyle w:val="CPKeyword"/>
        </w:rPr>
        <w:t>string</w:t>
      </w:r>
      <w:ins w:id="275" w:author="Mark Michaelis [3]" w:date="2020-01-29T19:53:00Z">
        <w:r w:rsidR="00537054" w:rsidRPr="00537054">
          <w:rPr>
            <w:rPrChange w:id="276" w:author="Mark Michaelis [3]" w:date="2020-01-29T19:53:00Z">
              <w:rPr>
                <w:rStyle w:val="CPKeyword"/>
              </w:rPr>
            </w:rPrChange>
          </w:rPr>
          <w:t>?</w:t>
        </w:r>
      </w:ins>
      <w:r>
        <w:t xml:space="preserve"> </w:t>
      </w:r>
      <w:proofErr w:type="spellStart"/>
      <w:r w:rsidR="00AA6FE6" w:rsidRPr="007E181A">
        <w:t>errorMessage</w:t>
      </w:r>
      <w:proofErr w:type="spellEnd"/>
      <w:r w:rsidR="00AA6FE6" w:rsidRPr="007E181A">
        <w:t>)</w:t>
      </w:r>
    </w:p>
    <w:p w14:paraId="7879F163" w14:textId="49BFECB7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792E60C4" w14:textId="32DDFC6A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success;</w:t>
      </w:r>
    </w:p>
    <w:p w14:paraId="03433E83" w14:textId="77777777" w:rsidR="0079423A" w:rsidRPr="007E181A" w:rsidRDefault="0079423A" w:rsidP="00C172F0">
      <w:pPr>
        <w:pStyle w:val="CDTMID"/>
      </w:pPr>
    </w:p>
    <w:p w14:paraId="45C1CC14" w14:textId="5C2D49DF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property.PropertyType</w:t>
      </w:r>
      <w:proofErr w:type="spellEnd"/>
      <w:proofErr w:type="gramEnd"/>
      <w:r>
        <w:t xml:space="preserve"> </w:t>
      </w:r>
      <w:r w:rsidR="00AA6FE6" w:rsidRPr="007E181A">
        <w:t>==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r w:rsidR="00AA6FE6" w:rsidRPr="007E181A">
        <w:rPr>
          <w:rStyle w:val="CPKeyword"/>
        </w:rPr>
        <w:t>bool</w:t>
      </w:r>
      <w:r w:rsidR="00AA6FE6" w:rsidRPr="007E181A">
        <w:t>))</w:t>
      </w:r>
    </w:p>
    <w:p w14:paraId="36BF06B7" w14:textId="4B3B9D3D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t>{</w:t>
      </w:r>
    </w:p>
    <w:p w14:paraId="59717717" w14:textId="630EA01A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Last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parameters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for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handling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indexers</w:t>
      </w:r>
    </w:p>
    <w:p w14:paraId="70F29AAC" w14:textId="2347A8DE" w:rsidR="0079423A" w:rsidRPr="007E181A" w:rsidRDefault="004C6DFB" w:rsidP="00C172F0">
      <w:pPr>
        <w:pStyle w:val="CDTMID"/>
      </w:pPr>
      <w:r>
        <w:t xml:space="preserve">            </w:t>
      </w:r>
      <w:proofErr w:type="spellStart"/>
      <w:proofErr w:type="gramStart"/>
      <w:r w:rsidR="00AA6FE6" w:rsidRPr="007E181A">
        <w:t>property.SetValue</w:t>
      </w:r>
      <w:proofErr w:type="spellEnd"/>
      <w:proofErr w:type="gramEnd"/>
      <w:r w:rsidR="00AA6FE6" w:rsidRPr="007E181A">
        <w:t>(</w:t>
      </w:r>
    </w:p>
    <w:p w14:paraId="2624B937" w14:textId="528201AB" w:rsidR="0079423A" w:rsidRPr="007E181A" w:rsidRDefault="004C6DFB" w:rsidP="00C172F0">
      <w:pPr>
        <w:pStyle w:val="CDTMID"/>
      </w:pPr>
      <w:r>
        <w:t xml:space="preserve">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);</w:t>
      </w:r>
    </w:p>
    <w:p w14:paraId="69E228DA" w14:textId="5454DA12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2446240A" w14:textId="146F6C32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t>}</w:t>
      </w:r>
    </w:p>
    <w:p w14:paraId="31E15C3D" w14:textId="306A4AE6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Keyword"/>
        </w:rPr>
        <w:t>else</w:t>
      </w:r>
    </w:p>
    <w:p w14:paraId="2D9C6A60" w14:textId="47896231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t>{</w:t>
      </w:r>
    </w:p>
    <w:p w14:paraId="64A9B306" w14:textId="77777777" w:rsidR="0079423A" w:rsidRPr="007E181A" w:rsidRDefault="0079423A" w:rsidP="00C172F0">
      <w:pPr>
        <w:pStyle w:val="CDTMID"/>
      </w:pPr>
    </w:p>
    <w:p w14:paraId="5D45D853" w14:textId="45AE25A5" w:rsidR="00E903D7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del w:id="277" w:author="Kevin" w:date="2020-03-22T17:17:00Z">
        <w:r w:rsidR="00AA6FE6" w:rsidRPr="007E181A" w:rsidDel="00886D6A">
          <w:delText>(</w:delText>
        </w:r>
      </w:del>
      <w:r w:rsidR="00AA6FE6" w:rsidRPr="007E181A">
        <w:t>optionParts.Length</w:t>
      </w:r>
      <w:proofErr w:type="spellEnd"/>
      <w:r>
        <w:t xml:space="preserve"> </w:t>
      </w:r>
      <w:r w:rsidR="00AA6FE6" w:rsidRPr="007E181A">
        <w:t>&lt;</w:t>
      </w:r>
      <w:r>
        <w:t xml:space="preserve"> </w:t>
      </w:r>
      <w:r w:rsidR="00AA6FE6" w:rsidRPr="007E181A">
        <w:t>2</w:t>
      </w:r>
      <w:del w:id="278" w:author="Kevin" w:date="2020-03-22T17:17:00Z">
        <w:r w:rsidR="00AA6FE6" w:rsidRPr="007E181A" w:rsidDel="00886D6A">
          <w:delText>)</w:delText>
        </w:r>
      </w:del>
    </w:p>
    <w:p w14:paraId="5B88DE9D" w14:textId="1C43E6F4" w:rsidR="0079423A" w:rsidRPr="007E181A" w:rsidDel="00E86EC3" w:rsidRDefault="004C6DFB" w:rsidP="00C172F0">
      <w:pPr>
        <w:pStyle w:val="CDTMID"/>
        <w:rPr>
          <w:del w:id="279" w:author="Mark Michaelis" w:date="2020-04-09T14:30:00Z"/>
        </w:rPr>
      </w:pPr>
      <w:r>
        <w:t xml:space="preserve">                </w:t>
      </w:r>
      <w:r w:rsidR="00AA6FE6" w:rsidRPr="007E181A">
        <w:t>||</w:t>
      </w:r>
      <w:r>
        <w:t xml:space="preserve">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1]</w:t>
      </w:r>
      <w:r>
        <w:t xml:space="preserve"> </w:t>
      </w:r>
      <w:r w:rsidR="00AA6FE6" w:rsidRPr="007E181A">
        <w:t>==</w:t>
      </w:r>
      <w:r>
        <w:t xml:space="preserve"> </w:t>
      </w:r>
      <w:r w:rsidR="00AA6FE6" w:rsidRPr="007E181A">
        <w:rPr>
          <w:rStyle w:val="Maroon"/>
        </w:rPr>
        <w:t>""</w:t>
      </w:r>
    </w:p>
    <w:p w14:paraId="2CD10D8B" w14:textId="2C186074" w:rsidR="0079423A" w:rsidRPr="007E181A" w:rsidRDefault="004C6DFB" w:rsidP="00C172F0">
      <w:pPr>
        <w:pStyle w:val="CDTMID"/>
      </w:pPr>
      <w:del w:id="280" w:author="Mark Michaelis" w:date="2020-04-09T14:30:00Z">
        <w:r w:rsidDel="00E86EC3">
          <w:delText xml:space="preserve">                </w:delText>
        </w:r>
        <w:r w:rsidR="00AA6FE6" w:rsidRPr="007E181A" w:rsidDel="00E86EC3">
          <w:delText>||</w:delText>
        </w:r>
        <w:r w:rsidDel="00E86EC3">
          <w:delText xml:space="preserve"> </w:delText>
        </w:r>
        <w:r w:rsidR="00AA6FE6" w:rsidRPr="007E181A" w:rsidDel="00E86EC3">
          <w:delText>optionParts[1]</w:delText>
        </w:r>
        <w:r w:rsidDel="00E86EC3">
          <w:delText xml:space="preserve"> </w:delText>
        </w:r>
        <w:r w:rsidR="00AA6FE6" w:rsidRPr="007E181A" w:rsidDel="00E86EC3">
          <w:delText>==</w:delText>
        </w:r>
        <w:r w:rsidDel="00E86EC3">
          <w:delText xml:space="preserve"> </w:delText>
        </w:r>
        <w:r w:rsidR="00AA6FE6" w:rsidRPr="007E181A" w:rsidDel="00E86EC3">
          <w:rPr>
            <w:rStyle w:val="Maroon"/>
          </w:rPr>
          <w:delText>":"</w:delText>
        </w:r>
      </w:del>
      <w:r w:rsidR="00AA6FE6" w:rsidRPr="007E181A">
        <w:t>)</w:t>
      </w:r>
    </w:p>
    <w:p w14:paraId="6B016589" w14:textId="263984AF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{</w:t>
      </w:r>
    </w:p>
    <w:p w14:paraId="2FA12305" w14:textId="5C524C10" w:rsidR="0079423A" w:rsidRPr="007E181A" w:rsidRDefault="004C6DFB" w:rsidP="00C172F0">
      <w:pPr>
        <w:pStyle w:val="CDTMID"/>
        <w:rPr>
          <w:rStyle w:val="CPComment"/>
        </w:rPr>
      </w:pPr>
      <w:r>
        <w:t xml:space="preserve">              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No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setting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was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provided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for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the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switch</w:t>
      </w:r>
    </w:p>
    <w:p w14:paraId="53C9402C" w14:textId="48BED450" w:rsidR="0079423A" w:rsidRPr="007E181A" w:rsidRDefault="004C6DFB" w:rsidP="00C172F0">
      <w:pPr>
        <w:pStyle w:val="CDTMID"/>
      </w:pPr>
      <w:r>
        <w:t xml:space="preserve">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6AAFAB27" w14:textId="7FAD1D64" w:rsidR="00E903D7" w:rsidRDefault="004C6DFB" w:rsidP="00C172F0">
      <w:pPr>
        <w:pStyle w:val="CDTMID"/>
      </w:pPr>
      <w:r>
        <w:t xml:space="preserve">          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</w:p>
    <w:p w14:paraId="7045E8D5" w14:textId="4382DC6F" w:rsidR="0079423A" w:rsidRPr="007E181A" w:rsidRDefault="004C6DFB" w:rsidP="00C172F0">
      <w:pPr>
        <w:pStyle w:val="CDTMID"/>
      </w:pPr>
      <w:r>
        <w:t xml:space="preserve">                    </w:t>
      </w:r>
      <w:r w:rsidR="0092678C" w:rsidRPr="00021774">
        <w:rPr>
          <w:rStyle w:val="Maroon"/>
        </w:rPr>
        <w:t>$</w:t>
      </w:r>
      <w:r w:rsidR="00AA6FE6" w:rsidRPr="007E181A">
        <w:rPr>
          <w:rStyle w:val="Maroon"/>
        </w:rPr>
        <w:t>"You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must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specify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the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value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for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the</w:t>
      </w:r>
      <w:r>
        <w:rPr>
          <w:rStyle w:val="Maroon"/>
        </w:rPr>
        <w:t xml:space="preserve"> </w:t>
      </w:r>
      <w:proofErr w:type="gramStart"/>
      <w:r w:rsidR="00AA6FE6" w:rsidRPr="007E181A">
        <w:rPr>
          <w:rStyle w:val="Maroon"/>
        </w:rPr>
        <w:t>{</w:t>
      </w:r>
      <w:r>
        <w:rPr>
          <w:rStyle w:val="Maroon"/>
        </w:rPr>
        <w:t xml:space="preserve"> </w:t>
      </w:r>
      <w:proofErr w:type="spellStart"/>
      <w:r w:rsidR="0092678C" w:rsidRPr="007E181A">
        <w:t>property</w:t>
      </w:r>
      <w:proofErr w:type="gramEnd"/>
      <w:r w:rsidR="0092678C" w:rsidRPr="007E181A">
        <w:t>.Name</w:t>
      </w:r>
      <w:proofErr w:type="spellEnd"/>
      <w:r>
        <w:rPr>
          <w:rStyle w:val="Maroon"/>
        </w:rPr>
        <w:t xml:space="preserve"> </w:t>
      </w:r>
      <w:r w:rsidR="00AA6FE6" w:rsidRPr="007E181A">
        <w:rPr>
          <w:rStyle w:val="Maroon"/>
        </w:rPr>
        <w:t>}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option."</w:t>
      </w:r>
      <w:r w:rsidR="00AA6FE6" w:rsidRPr="007E181A">
        <w:t>;</w:t>
      </w:r>
    </w:p>
    <w:p w14:paraId="45022246" w14:textId="77F8F032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}</w:t>
      </w:r>
    </w:p>
    <w:p w14:paraId="7DE9AAAC" w14:textId="0C66C973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Keyword"/>
        </w:rPr>
        <w:t>else</w:t>
      </w:r>
      <w:r>
        <w:t xml:space="preserve">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</w:p>
    <w:p w14:paraId="0845811F" w14:textId="1FB9CDB2" w:rsidR="0079423A" w:rsidRPr="007E181A" w:rsidRDefault="004C6DFB" w:rsidP="00C172F0">
      <w:pPr>
        <w:pStyle w:val="CDTMID"/>
      </w:pPr>
      <w:r>
        <w:t xml:space="preserve">                </w:t>
      </w:r>
      <w:proofErr w:type="spellStart"/>
      <w:proofErr w:type="gramStart"/>
      <w:r w:rsidR="00AA6FE6" w:rsidRPr="007E181A">
        <w:t>property.PropertyType</w:t>
      </w:r>
      <w:proofErr w:type="spellEnd"/>
      <w:proofErr w:type="gramEnd"/>
      <w:r>
        <w:t xml:space="preserve"> </w:t>
      </w:r>
      <w:r w:rsidR="00AA6FE6" w:rsidRPr="007E181A">
        <w:t>==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r w:rsidR="00AA6FE6" w:rsidRPr="007E181A">
        <w:rPr>
          <w:rStyle w:val="CPKeyword"/>
        </w:rPr>
        <w:t>string</w:t>
      </w:r>
      <w:r w:rsidR="00AA6FE6" w:rsidRPr="007E181A">
        <w:t>))</w:t>
      </w:r>
    </w:p>
    <w:p w14:paraId="6D7746D2" w14:textId="1DA54D95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{</w:t>
      </w:r>
    </w:p>
    <w:p w14:paraId="13E4C7D9" w14:textId="180E16A5" w:rsidR="0079423A" w:rsidRPr="007E181A" w:rsidRDefault="004C6DFB" w:rsidP="00C172F0">
      <w:pPr>
        <w:pStyle w:val="CDTMID"/>
      </w:pPr>
      <w:r>
        <w:t xml:space="preserve">                </w:t>
      </w:r>
      <w:proofErr w:type="spellStart"/>
      <w:proofErr w:type="gramStart"/>
      <w:r w:rsidR="00AA6FE6" w:rsidRPr="007E181A">
        <w:t>property.SetValue</w:t>
      </w:r>
      <w:proofErr w:type="spellEnd"/>
      <w:proofErr w:type="gramEnd"/>
      <w:r w:rsidR="00AA6FE6" w:rsidRPr="007E181A">
        <w:t>(</w:t>
      </w:r>
    </w:p>
    <w:p w14:paraId="4AD3967D" w14:textId="12054F9A" w:rsidR="0079423A" w:rsidRPr="007E181A" w:rsidRDefault="004C6DFB" w:rsidP="00C172F0">
      <w:pPr>
        <w:pStyle w:val="CDTMID"/>
      </w:pPr>
      <w:r>
        <w:t xml:space="preserve">    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proofErr w:type="spellStart"/>
      <w:proofErr w:type="gramStart"/>
      <w:r w:rsidR="00AA6FE6" w:rsidRPr="007E181A">
        <w:t>optionParts</w:t>
      </w:r>
      <w:proofErr w:type="spellEnd"/>
      <w:r w:rsidR="00AA6FE6" w:rsidRPr="007E181A">
        <w:t>[</w:t>
      </w:r>
      <w:proofErr w:type="gramEnd"/>
      <w:r w:rsidR="00AA6FE6" w:rsidRPr="007E181A">
        <w:t>1],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);</w:t>
      </w:r>
    </w:p>
    <w:p w14:paraId="32411E44" w14:textId="11B06C05" w:rsidR="0079423A" w:rsidRPr="007E181A" w:rsidRDefault="004C6DFB" w:rsidP="00C172F0">
      <w:pPr>
        <w:pStyle w:val="CDTMID"/>
      </w:pPr>
      <w:r>
        <w:t xml:space="preserve">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0732DCEA" w14:textId="19D06BB7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}</w:t>
      </w:r>
    </w:p>
    <w:p w14:paraId="79ABA07A" w14:textId="77777777" w:rsidR="001C6207" w:rsidRDefault="001C6207">
      <w:pPr>
        <w:pStyle w:val="CDTMID"/>
        <w:rPr>
          <w:ins w:id="281" w:author="Mark Michaelis" w:date="2020-04-08T15:44:00Z"/>
        </w:rPr>
        <w:pPrChange w:id="282" w:author="Mark Michaelis" w:date="2020-04-08T15:44:00Z">
          <w:pPr>
            <w:pStyle w:val="CDTGrayline"/>
          </w:pPr>
        </w:pPrChange>
      </w:pPr>
      <w:ins w:id="283" w:author="Mark Michaelis" w:date="2020-04-08T15:44:00Z">
        <w:r>
          <w:t xml:space="preserve">                  </w:t>
        </w:r>
        <w:r w:rsidRPr="007E181A">
          <w:rPr>
            <w:rStyle w:val="CPKeyword"/>
          </w:rPr>
          <w:t>else</w:t>
        </w:r>
        <w:r>
          <w:t xml:space="preserve"> </w:t>
        </w:r>
        <w:r w:rsidRPr="007E181A">
          <w:rPr>
            <w:rStyle w:val="CPKeyword"/>
          </w:rPr>
          <w:t>if</w:t>
        </w:r>
        <w:r>
          <w:t xml:space="preserve"> </w:t>
        </w:r>
        <w:r w:rsidRPr="007E181A">
          <w:t>(</w:t>
        </w:r>
      </w:ins>
    </w:p>
    <w:p w14:paraId="4838702A" w14:textId="77777777" w:rsidR="001C6207" w:rsidRPr="00296748" w:rsidRDefault="001C6207">
      <w:pPr>
        <w:pStyle w:val="CDTMID"/>
        <w:rPr>
          <w:ins w:id="284" w:author="Mark Michaelis" w:date="2020-04-08T15:44:00Z"/>
        </w:rPr>
        <w:pPrChange w:id="285" w:author="Mark Michaelis" w:date="2020-04-08T15:44:00Z">
          <w:pPr>
            <w:pStyle w:val="CDTGrayline"/>
          </w:pPr>
        </w:pPrChange>
      </w:pPr>
      <w:ins w:id="286" w:author="Mark Michaelis" w:date="2020-04-08T15:44:00Z">
        <w:r w:rsidRPr="00296748">
          <w:t xml:space="preserve">                      </w:t>
        </w:r>
        <w:r w:rsidRPr="00296748">
          <w:rPr>
            <w:rStyle w:val="CPComment"/>
          </w:rPr>
          <w:t xml:space="preserve">// </w:t>
        </w:r>
        <w:proofErr w:type="spellStart"/>
        <w:proofErr w:type="gramStart"/>
        <w:r w:rsidRPr="00296748">
          <w:rPr>
            <w:rStyle w:val="CPComment"/>
          </w:rPr>
          <w:t>property.PropertyType.IsEnum</w:t>
        </w:r>
        <w:proofErr w:type="spellEnd"/>
        <w:proofErr w:type="gramEnd"/>
        <w:r>
          <w:rPr>
            <w:rStyle w:val="CPComment"/>
          </w:rPr>
          <w:t xml:space="preserve"> also available</w:t>
        </w:r>
      </w:ins>
    </w:p>
    <w:p w14:paraId="3833E13C" w14:textId="77777777" w:rsidR="001C6207" w:rsidRDefault="001C6207">
      <w:pPr>
        <w:pStyle w:val="CDTMID"/>
        <w:rPr>
          <w:ins w:id="287" w:author="Mark Michaelis" w:date="2020-04-08T15:44:00Z"/>
        </w:rPr>
        <w:pPrChange w:id="288" w:author="Mark Michaelis" w:date="2020-04-08T15:44:00Z">
          <w:pPr>
            <w:pStyle w:val="CDTGrayline"/>
          </w:pPr>
        </w:pPrChange>
      </w:pPr>
      <w:ins w:id="289" w:author="Mark Michaelis" w:date="2020-04-08T15:44:00Z">
        <w:r w:rsidRPr="00296748">
          <w:t xml:space="preserve">                      </w:t>
        </w:r>
        <w:proofErr w:type="spellStart"/>
        <w:proofErr w:type="gramStart"/>
        <w:r w:rsidRPr="00296748">
          <w:t>pr</w:t>
        </w:r>
        <w:r w:rsidRPr="004F11DB">
          <w:t>operty.PropertyType</w:t>
        </w:r>
        <w:proofErr w:type="spellEnd"/>
        <w:proofErr w:type="gramEnd"/>
        <w:r w:rsidRPr="004F11DB">
          <w:t xml:space="preserve"> ==</w:t>
        </w:r>
      </w:ins>
    </w:p>
    <w:p w14:paraId="39549CCE" w14:textId="77777777" w:rsidR="001C6207" w:rsidRPr="007E181A" w:rsidRDefault="001C6207">
      <w:pPr>
        <w:pStyle w:val="CDTMID"/>
        <w:rPr>
          <w:ins w:id="290" w:author="Mark Michaelis" w:date="2020-04-08T15:44:00Z"/>
        </w:rPr>
        <w:pPrChange w:id="291" w:author="Mark Michaelis" w:date="2020-04-08T15:45:00Z">
          <w:pPr>
            <w:pStyle w:val="CDTGrayline"/>
          </w:pPr>
        </w:pPrChange>
      </w:pPr>
      <w:ins w:id="292" w:author="Mark Michaelis" w:date="2020-04-08T15:44:00Z">
        <w:r w:rsidRPr="00296748">
          <w:t xml:space="preserve">                      </w:t>
        </w:r>
        <w:r>
          <w:t xml:space="preserve">    </w:t>
        </w:r>
        <w:proofErr w:type="spellStart"/>
        <w:proofErr w:type="gramStart"/>
        <w:r w:rsidRPr="001C6207">
          <w:rPr>
            <w:rStyle w:val="CPKeyword"/>
            <w:rPrChange w:id="293" w:author="Mark Michaelis" w:date="2020-04-08T15:45:00Z">
              <w:rPr/>
            </w:rPrChange>
          </w:rPr>
          <w:t>typeof</w:t>
        </w:r>
        <w:proofErr w:type="spellEnd"/>
        <w:r w:rsidRPr="004F11DB">
          <w:t>(</w:t>
        </w:r>
        <w:proofErr w:type="spellStart"/>
        <w:proofErr w:type="gramEnd"/>
        <w:r w:rsidRPr="004F11DB">
          <w:t>ProcessPriorityClass</w:t>
        </w:r>
        <w:proofErr w:type="spellEnd"/>
        <w:r w:rsidRPr="004F11DB">
          <w:t>)</w:t>
        </w:r>
        <w:r w:rsidRPr="007E181A">
          <w:t>)</w:t>
        </w:r>
      </w:ins>
    </w:p>
    <w:p w14:paraId="4551B80D" w14:textId="5D2543EC" w:rsidR="0079423A" w:rsidRPr="007E181A" w:rsidDel="001C6207" w:rsidRDefault="004C6DFB" w:rsidP="00C172F0">
      <w:pPr>
        <w:pStyle w:val="CDTMID"/>
        <w:rPr>
          <w:del w:id="294" w:author="Mark Michaelis" w:date="2020-04-08T15:44:00Z"/>
        </w:rPr>
      </w:pPr>
      <w:del w:id="295" w:author="Mark Michaelis" w:date="2020-04-08T15:44:00Z">
        <w:r w:rsidDel="001C6207">
          <w:delText xml:space="preserve">            </w:delText>
        </w:r>
        <w:r w:rsidR="00AA6FE6" w:rsidRPr="007E181A" w:rsidDel="001C6207">
          <w:rPr>
            <w:rStyle w:val="CPKeyword"/>
          </w:rPr>
          <w:delText>else</w:delText>
        </w:r>
        <w:r w:rsidDel="001C6207">
          <w:delText xml:space="preserve"> </w:delText>
        </w:r>
        <w:r w:rsidR="00AA6FE6" w:rsidRPr="007E181A" w:rsidDel="001C6207">
          <w:rPr>
            <w:rStyle w:val="CPKeyword"/>
          </w:rPr>
          <w:delText>if</w:delText>
        </w:r>
        <w:r w:rsidDel="001C6207">
          <w:delText xml:space="preserve"> </w:delText>
        </w:r>
        <w:r w:rsidR="00AA6FE6" w:rsidRPr="007E181A" w:rsidDel="001C6207">
          <w:delText>(property.PropertyType.IsEnum)</w:delText>
        </w:r>
      </w:del>
    </w:p>
    <w:p w14:paraId="6B0EA9A8" w14:textId="7123980A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{</w:t>
      </w:r>
    </w:p>
    <w:p w14:paraId="2C8F7131" w14:textId="502087E1" w:rsidR="0079423A" w:rsidRPr="007E181A" w:rsidRDefault="004C6DFB" w:rsidP="00C172F0">
      <w:pPr>
        <w:pStyle w:val="CDTMID"/>
      </w:pPr>
      <w:r>
        <w:lastRenderedPageBreak/>
        <w:t xml:space="preserve">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TryParseEnumSwitch</w:t>
      </w:r>
      <w:proofErr w:type="spellEnd"/>
      <w:r w:rsidR="00AA6FE6" w:rsidRPr="007E181A">
        <w:t>(</w:t>
      </w:r>
      <w:proofErr w:type="gramEnd"/>
    </w:p>
    <w:p w14:paraId="15F632A7" w14:textId="3344D8A4" w:rsidR="00E903D7" w:rsidRDefault="004C6DFB" w:rsidP="00C172F0">
      <w:pPr>
        <w:pStyle w:val="CDTMID"/>
      </w:pPr>
      <w:r>
        <w:t xml:space="preserve">                    </w:t>
      </w:r>
      <w:proofErr w:type="spellStart"/>
      <w:r w:rsidR="00AA6FE6" w:rsidRPr="007E181A">
        <w:t>commandLine</w:t>
      </w:r>
      <w:proofErr w:type="spellEnd"/>
      <w:r w:rsidR="00AA6FE6" w:rsidRPr="007E181A">
        <w:t>,</w:t>
      </w:r>
      <w:r>
        <w:t xml:space="preserve"> </w:t>
      </w:r>
      <w:proofErr w:type="spellStart"/>
      <w:r w:rsidR="00AA6FE6" w:rsidRPr="007E181A">
        <w:t>optionParts</w:t>
      </w:r>
      <w:proofErr w:type="spellEnd"/>
      <w:r w:rsidR="00AA6FE6" w:rsidRPr="007E181A">
        <w:t>,</w:t>
      </w:r>
    </w:p>
    <w:p w14:paraId="2101FFF2" w14:textId="571A04F2" w:rsidR="0079423A" w:rsidRPr="007E181A" w:rsidRDefault="004C6DFB" w:rsidP="00C172F0">
      <w:pPr>
        <w:pStyle w:val="CDTMID"/>
      </w:pPr>
      <w:r>
        <w:t xml:space="preserve">                    </w:t>
      </w:r>
      <w:r w:rsidR="00AA6FE6" w:rsidRPr="007E181A">
        <w:t>property,</w:t>
      </w:r>
      <w:r>
        <w:t xml:space="preserve"> </w:t>
      </w:r>
      <w:r w:rsidR="00AA6FE6" w:rsidRPr="007E181A">
        <w:rPr>
          <w:rStyle w:val="CPKeyword"/>
        </w:rPr>
        <w:t>ref</w:t>
      </w:r>
      <w:r>
        <w:t xml:space="preserve"> </w:t>
      </w:r>
      <w:proofErr w:type="spellStart"/>
      <w:r w:rsidR="00AA6FE6" w:rsidRPr="007E181A">
        <w:t>errorMessage</w:t>
      </w:r>
      <w:proofErr w:type="spellEnd"/>
      <w:r w:rsidR="00AA6FE6" w:rsidRPr="007E181A">
        <w:t>);</w:t>
      </w:r>
    </w:p>
    <w:p w14:paraId="64C4A122" w14:textId="07F42A79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}</w:t>
      </w:r>
    </w:p>
    <w:p w14:paraId="6666745C" w14:textId="03453591" w:rsidR="0079423A" w:rsidRPr="007E181A" w:rsidRDefault="004C6DFB" w:rsidP="00C172F0">
      <w:pPr>
        <w:pStyle w:val="CDTMID"/>
        <w:rPr>
          <w:rStyle w:val="CPKeyword"/>
        </w:rPr>
      </w:pPr>
      <w:r>
        <w:t xml:space="preserve">            </w:t>
      </w:r>
      <w:r w:rsidR="00AA6FE6" w:rsidRPr="007E181A">
        <w:rPr>
          <w:rStyle w:val="CPKeyword"/>
        </w:rPr>
        <w:t>else</w:t>
      </w:r>
    </w:p>
    <w:p w14:paraId="038AD38E" w14:textId="340CA75A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{</w:t>
      </w:r>
    </w:p>
    <w:p w14:paraId="7FE291CC" w14:textId="5230C665" w:rsidR="0079423A" w:rsidRPr="007E181A" w:rsidRDefault="004C6DFB" w:rsidP="00C172F0">
      <w:pPr>
        <w:pStyle w:val="CDTMID"/>
      </w:pPr>
      <w:r>
        <w:t xml:space="preserve">      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32004D8D" w14:textId="1A7F09CE" w:rsidR="00E903D7" w:rsidRDefault="004C6DFB" w:rsidP="00C172F0">
      <w:pPr>
        <w:pStyle w:val="CDTMID"/>
      </w:pPr>
      <w:r>
        <w:t xml:space="preserve">                </w:t>
      </w:r>
      <w:proofErr w:type="spellStart"/>
      <w:r w:rsidR="00AA6FE6" w:rsidRPr="007E181A">
        <w:t>errorMessage</w:t>
      </w:r>
      <w:proofErr w:type="spellEnd"/>
      <w:r>
        <w:t xml:space="preserve"> </w:t>
      </w:r>
      <w:r w:rsidR="00AA6FE6" w:rsidRPr="007E181A">
        <w:t>=</w:t>
      </w:r>
    </w:p>
    <w:p w14:paraId="50ABD93D" w14:textId="748F510D" w:rsidR="00E903D7" w:rsidRDefault="004C6DFB" w:rsidP="00C172F0">
      <w:pPr>
        <w:pStyle w:val="CDTMID"/>
      </w:pPr>
      <w:r>
        <w:t xml:space="preserve">                    </w:t>
      </w:r>
      <w:r w:rsidR="0092678C" w:rsidRPr="00021774">
        <w:rPr>
          <w:rStyle w:val="Maroon"/>
        </w:rPr>
        <w:t>$</w:t>
      </w:r>
      <w:r w:rsidR="0092678C">
        <w:rPr>
          <w:rStyle w:val="Maroon"/>
        </w:rPr>
        <w:t>@</w:t>
      </w:r>
      <w:r w:rsidR="00AA6FE6" w:rsidRPr="007E181A">
        <w:rPr>
          <w:rStyle w:val="Maroon"/>
        </w:rPr>
        <w:t>"Data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type</w:t>
      </w:r>
      <w:r>
        <w:rPr>
          <w:rStyle w:val="Maroon"/>
        </w:rPr>
        <w:t xml:space="preserve"> </w:t>
      </w:r>
      <w:proofErr w:type="gramStart"/>
      <w:r w:rsidR="00AA6FE6" w:rsidRPr="007E181A">
        <w:rPr>
          <w:rStyle w:val="Maroon"/>
        </w:rPr>
        <w:t>'</w:t>
      </w:r>
      <w:r w:rsidR="00AA6FE6" w:rsidRPr="00021774">
        <w:t>{</w:t>
      </w:r>
      <w:r>
        <w:t xml:space="preserve"> </w:t>
      </w:r>
      <w:proofErr w:type="spellStart"/>
      <w:r w:rsidR="0092678C" w:rsidRPr="007E181A">
        <w:t>property</w:t>
      </w:r>
      <w:proofErr w:type="gramEnd"/>
      <w:r w:rsidR="0092678C" w:rsidRPr="007E181A">
        <w:t>.PropertyType.ToString</w:t>
      </w:r>
      <w:proofErr w:type="spellEnd"/>
      <w:r w:rsidR="0092678C" w:rsidRPr="007E181A">
        <w:t>()</w:t>
      </w:r>
      <w:r>
        <w:t xml:space="preserve"> </w:t>
      </w:r>
      <w:r w:rsidR="00AA6FE6" w:rsidRPr="00021774">
        <w:t>}</w:t>
      </w:r>
      <w:r w:rsidR="00AA6FE6" w:rsidRPr="007E181A">
        <w:rPr>
          <w:rStyle w:val="Maroon"/>
        </w:rPr>
        <w:t>'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on</w:t>
      </w:r>
      <w:r>
        <w:rPr>
          <w:rStyle w:val="Maroon"/>
        </w:rPr>
        <w:t xml:space="preserve"> </w:t>
      </w:r>
      <w:r w:rsidR="00AA6FE6" w:rsidRPr="00021774">
        <w:t>{</w:t>
      </w:r>
    </w:p>
    <w:p w14:paraId="6BB9C9C8" w14:textId="0F46C447" w:rsidR="0079423A" w:rsidRPr="007E181A" w:rsidRDefault="004C6DFB" w:rsidP="00C172F0">
      <w:pPr>
        <w:pStyle w:val="CDTMID"/>
      </w:pPr>
      <w:r>
        <w:rPr>
          <w:rStyle w:val="Maroon"/>
        </w:rPr>
        <w:t xml:space="preserve">                        </w:t>
      </w:r>
      <w:proofErr w:type="spellStart"/>
      <w:r w:rsidR="0092678C" w:rsidRPr="007E181A">
        <w:t>commandLine.GetType</w:t>
      </w:r>
      <w:proofErr w:type="spellEnd"/>
      <w:r w:rsidR="0092678C" w:rsidRPr="007E181A">
        <w:t>(</w:t>
      </w:r>
      <w:proofErr w:type="gramStart"/>
      <w:r w:rsidR="0092678C" w:rsidRPr="007E181A">
        <w:t>).</w:t>
      </w:r>
      <w:proofErr w:type="spellStart"/>
      <w:r w:rsidR="0092678C" w:rsidRPr="007E181A">
        <w:t>ToString</w:t>
      </w:r>
      <w:proofErr w:type="spellEnd"/>
      <w:proofErr w:type="gramEnd"/>
      <w:r w:rsidR="0092678C" w:rsidRPr="007E181A">
        <w:t>()</w:t>
      </w:r>
      <w:r>
        <w:t xml:space="preserve"> </w:t>
      </w:r>
      <w:r w:rsidR="00AA6FE6" w:rsidRPr="00021774">
        <w:t>}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is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not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supported."</w:t>
      </w:r>
      <w:r w:rsidR="00AA6FE6" w:rsidRPr="007E181A">
        <w:t>;</w:t>
      </w:r>
    </w:p>
    <w:p w14:paraId="517EE894" w14:textId="078EAF92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t>}</w:t>
      </w:r>
    </w:p>
    <w:p w14:paraId="0CAD5767" w14:textId="1B81E845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t>}</w:t>
      </w:r>
    </w:p>
    <w:p w14:paraId="70FEB187" w14:textId="06D01889" w:rsidR="0079423A" w:rsidRPr="007E181A" w:rsidRDefault="004C6DFB" w:rsidP="00C172F0">
      <w:pPr>
        <w:pStyle w:val="CDTMID"/>
      </w:pPr>
      <w:r>
        <w:t xml:space="preserve">  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success;</w:t>
      </w:r>
    </w:p>
    <w:p w14:paraId="75ED8133" w14:textId="6828BDA5" w:rsidR="0079423A" w:rsidRPr="007E181A" w:rsidRDefault="004C6DFB" w:rsidP="00C172F0">
      <w:pPr>
        <w:pStyle w:val="CDTMID"/>
      </w:pPr>
      <w:r>
        <w:t xml:space="preserve">    </w:t>
      </w:r>
      <w:r w:rsidR="00AA6FE6" w:rsidRPr="007E181A">
        <w:t>}</w:t>
      </w:r>
    </w:p>
    <w:p w14:paraId="338276CB" w14:textId="77777777" w:rsidR="0079423A" w:rsidRPr="007E181A" w:rsidRDefault="00AA6FE6" w:rsidP="00C172F0">
      <w:pPr>
        <w:pStyle w:val="CDTLAST"/>
      </w:pPr>
      <w:r w:rsidRPr="007E181A">
        <w:t>}</w:t>
      </w:r>
    </w:p>
    <w:p w14:paraId="0883F1B3" w14:textId="34BD76A5" w:rsidR="0079423A" w:rsidRPr="007E181A" w:rsidRDefault="0079423A" w:rsidP="008C6B9B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8C6B9B" w14:paraId="02B5938F" w14:textId="77777777" w:rsidTr="00DC44F7">
        <w:trPr>
          <w:trHeight w:val="1892"/>
        </w:trPr>
        <w:tc>
          <w:tcPr>
            <w:tcW w:w="5940" w:type="dxa"/>
            <w:shd w:val="clear" w:color="auto" w:fill="EAEAEA"/>
          </w:tcPr>
          <w:p w14:paraId="1EBE9D08" w14:textId="77777777" w:rsidR="008C6B9B" w:rsidRPr="00FF28E6" w:rsidRDefault="008C6B9B" w:rsidP="00DC44F7">
            <w:pPr>
              <w:pStyle w:val="SF2TTL"/>
            </w:pPr>
            <w:r w:rsidRPr="008E475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AEA8129" wp14:editId="6169BB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4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6C760" id="Rectangle 18" o:spid="_x0000_s1026" style="position:absolute;margin-left:0;margin-top:.5pt;width:8.65pt;height: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8/d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Cb18/d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5E8E56CF" w14:textId="77777777" w:rsidR="008C6B9B" w:rsidRPr="007E181A" w:rsidRDefault="008C6B9B" w:rsidP="008C6B9B">
            <w:pPr>
              <w:pStyle w:val="SF21"/>
            </w:pPr>
            <w:r w:rsidRPr="00484149">
              <w:rPr>
                <w:rStyle w:val="Strong"/>
              </w:rPr>
              <w:t>DO</w:t>
            </w:r>
            <w:r>
              <w:t xml:space="preserve"> </w:t>
            </w:r>
            <w:r w:rsidRPr="007E181A">
              <w:t>provide</w:t>
            </w:r>
            <w:r>
              <w:t xml:space="preserve"> </w:t>
            </w:r>
            <w:r w:rsidRPr="007E181A">
              <w:t>get-only</w:t>
            </w:r>
            <w:r>
              <w:t xml:space="preserve"> </w:t>
            </w:r>
            <w:r w:rsidRPr="007E181A">
              <w:t>properties</w:t>
            </w:r>
            <w:r>
              <w:t xml:space="preserve"> </w:t>
            </w:r>
            <w:r w:rsidRPr="007E181A">
              <w:t>(with</w:t>
            </w:r>
            <w:ins w:id="296" w:author="Kevin" w:date="2020-03-22T17:23:00Z">
              <w:r>
                <w:t>out</w:t>
              </w:r>
            </w:ins>
            <w:r>
              <w:t xml:space="preserve"> </w:t>
            </w:r>
            <w:del w:id="297" w:author="Kevin" w:date="2020-03-22T17:23:00Z">
              <w:r w:rsidRPr="007E181A" w:rsidDel="00F84D31">
                <w:delText>private</w:delText>
              </w:r>
              <w:r w:rsidDel="00F84D31">
                <w:delText xml:space="preserve"> </w:delText>
              </w:r>
            </w:del>
            <w:ins w:id="298" w:author="Kevin" w:date="2020-03-22T17:23:00Z">
              <w:r>
                <w:t xml:space="preserve">public </w:t>
              </w:r>
            </w:ins>
            <w:r w:rsidRPr="007E181A">
              <w:t>setters)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attributes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required</w:t>
            </w:r>
            <w:r>
              <w:t xml:space="preserve"> </w:t>
            </w:r>
            <w:r w:rsidRPr="007E181A">
              <w:t>property</w:t>
            </w:r>
            <w:r>
              <w:t xml:space="preserve"> </w:t>
            </w:r>
            <w:r w:rsidRPr="007E181A">
              <w:t>values.</w:t>
            </w:r>
          </w:p>
          <w:p w14:paraId="15A53278" w14:textId="77777777" w:rsidR="008C6B9B" w:rsidRPr="007E181A" w:rsidRDefault="008C6B9B" w:rsidP="008C6B9B">
            <w:pPr>
              <w:pStyle w:val="SF21"/>
            </w:pPr>
            <w:r w:rsidRPr="00484149">
              <w:rPr>
                <w:rStyle w:val="Strong"/>
              </w:rPr>
              <w:t>DO</w:t>
            </w:r>
            <w:r>
              <w:t xml:space="preserve"> </w:t>
            </w:r>
            <w:r w:rsidRPr="007E181A">
              <w:t>provide</w:t>
            </w:r>
            <w:r>
              <w:t xml:space="preserve"> </w:t>
            </w:r>
            <w:r w:rsidRPr="007E181A">
              <w:t>constructor</w:t>
            </w:r>
            <w:r>
              <w:t xml:space="preserve"> </w:t>
            </w:r>
            <w:r w:rsidRPr="007E181A">
              <w:t>parameters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initialize</w:t>
            </w:r>
            <w:r>
              <w:t xml:space="preserve"> </w:t>
            </w:r>
            <w:r w:rsidRPr="007E181A">
              <w:t>properties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attributes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required</w:t>
            </w:r>
            <w:r>
              <w:t xml:space="preserve"> </w:t>
            </w:r>
            <w:r w:rsidRPr="007E181A">
              <w:t>properties.</w:t>
            </w:r>
            <w:r>
              <w:t xml:space="preserve"> </w:t>
            </w:r>
            <w:r w:rsidRPr="007E181A">
              <w:t>Each</w:t>
            </w:r>
            <w:r>
              <w:t xml:space="preserve"> </w:t>
            </w:r>
            <w:r w:rsidRPr="007E181A">
              <w:t>parameter</w:t>
            </w:r>
            <w:r>
              <w:t xml:space="preserve"> </w:t>
            </w:r>
            <w:r w:rsidRPr="007E181A">
              <w:t>should</w:t>
            </w:r>
            <w:r>
              <w:t xml:space="preserve"> </w:t>
            </w:r>
            <w:r w:rsidRPr="007E181A">
              <w:t>have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same</w:t>
            </w:r>
            <w:r>
              <w:t xml:space="preserve"> </w:t>
            </w:r>
            <w:r w:rsidRPr="007E181A">
              <w:t>name</w:t>
            </w:r>
            <w:r>
              <w:t xml:space="preserve"> </w:t>
            </w:r>
            <w:r w:rsidRPr="007E181A">
              <w:t>(</w:t>
            </w:r>
            <w:r>
              <w:t xml:space="preserve">albeit </w:t>
            </w:r>
            <w:r w:rsidRPr="007E181A">
              <w:t>with</w:t>
            </w:r>
            <w:r>
              <w:t xml:space="preserve"> </w:t>
            </w:r>
            <w:r w:rsidRPr="007E181A">
              <w:t>different</w:t>
            </w:r>
            <w:r>
              <w:t xml:space="preserve"> </w:t>
            </w:r>
            <w:r w:rsidRPr="007E181A">
              <w:t>casing)</w:t>
            </w:r>
            <w:r>
              <w:t xml:space="preserve"> </w:t>
            </w:r>
            <w:r w:rsidRPr="007E181A">
              <w:t>as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corresponding</w:t>
            </w:r>
            <w:r>
              <w:t xml:space="preserve"> </w:t>
            </w:r>
            <w:r w:rsidRPr="007E181A">
              <w:t>property.</w:t>
            </w:r>
          </w:p>
          <w:p w14:paraId="119B0258" w14:textId="7D8DF550" w:rsidR="008C6B9B" w:rsidRDefault="008C6B9B" w:rsidP="008C6B9B">
            <w:pPr>
              <w:pStyle w:val="SF2"/>
            </w:pPr>
            <w:r w:rsidRPr="004803E3">
              <w:rPr>
                <w:rStyle w:val="BOLD"/>
              </w:rPr>
              <w:t>AVOID</w:t>
            </w:r>
            <w:r>
              <w:t xml:space="preserve"> </w:t>
            </w:r>
            <w:r w:rsidRPr="007E181A">
              <w:t>providing</w:t>
            </w:r>
            <w:r>
              <w:t xml:space="preserve"> </w:t>
            </w:r>
            <w:r w:rsidRPr="007E181A">
              <w:t>constructor</w:t>
            </w:r>
            <w:r>
              <w:t xml:space="preserve"> </w:t>
            </w:r>
            <w:r w:rsidRPr="007E181A">
              <w:t>parameters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initialize</w:t>
            </w:r>
            <w:r>
              <w:t xml:space="preserve"> </w:t>
            </w:r>
            <w:r w:rsidRPr="007E181A">
              <w:t>attribute</w:t>
            </w:r>
            <w:r>
              <w:t xml:space="preserve"> </w:t>
            </w:r>
            <w:r w:rsidRPr="007E181A">
              <w:t>properties</w:t>
            </w:r>
            <w:r>
              <w:t xml:space="preserve"> </w:t>
            </w:r>
            <w:r w:rsidRPr="007E181A">
              <w:t>corresponding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optional</w:t>
            </w:r>
            <w:r>
              <w:t xml:space="preserve"> </w:t>
            </w:r>
            <w:r w:rsidRPr="007E181A">
              <w:t>arguments</w:t>
            </w:r>
            <w:r>
              <w:t xml:space="preserve"> </w:t>
            </w:r>
            <w:r w:rsidRPr="007E181A">
              <w:t>(and</w:t>
            </w:r>
            <w:r>
              <w:t xml:space="preserve"> </w:t>
            </w:r>
            <w:r w:rsidRPr="007E181A">
              <w:t>therefore,</w:t>
            </w:r>
            <w:r>
              <w:t xml:space="preserve"> </w:t>
            </w:r>
            <w:r w:rsidRPr="007E181A">
              <w:t>avoid</w:t>
            </w:r>
            <w:r>
              <w:t xml:space="preserve"> </w:t>
            </w:r>
            <w:r w:rsidRPr="007E181A">
              <w:t>overloading</w:t>
            </w:r>
            <w:r>
              <w:t xml:space="preserve"> </w:t>
            </w:r>
            <w:r w:rsidRPr="007E181A">
              <w:t>custom</w:t>
            </w:r>
            <w:r>
              <w:t xml:space="preserve"> </w:t>
            </w:r>
            <w:r w:rsidRPr="007E181A">
              <w:t>attribute</w:t>
            </w:r>
            <w:r>
              <w:t xml:space="preserve"> </w:t>
            </w:r>
            <w:r w:rsidRPr="007E181A">
              <w:t>constructors).</w:t>
            </w:r>
          </w:p>
        </w:tc>
      </w:tr>
    </w:tbl>
    <w:p w14:paraId="551EEEDE" w14:textId="77777777" w:rsidR="008C6B9B" w:rsidRPr="00EC2083" w:rsidRDefault="008C6B9B" w:rsidP="00EC2083">
      <w:pPr>
        <w:pStyle w:val="spacer"/>
      </w:pPr>
    </w:p>
    <w:p w14:paraId="48DC1227" w14:textId="11250AE0" w:rsidR="0079423A" w:rsidRPr="00A14E35" w:rsidRDefault="00AA6FE6" w:rsidP="00C172F0">
      <w:pPr>
        <w:pStyle w:val="H2"/>
        <w:rPr>
          <w:rStyle w:val="CITchapbm"/>
        </w:rPr>
      </w:pPr>
      <w:bookmarkStart w:id="299" w:name="_Toc37532946"/>
      <w:proofErr w:type="spellStart"/>
      <w:r w:rsidRPr="00A14E35">
        <w:rPr>
          <w:rStyle w:val="CITchapbm"/>
        </w:rPr>
        <w:t>System.AttributeUsageAttribute</w:t>
      </w:r>
      <w:bookmarkEnd w:id="299"/>
      <w:proofErr w:type="spellEnd"/>
    </w:p>
    <w:p w14:paraId="3DB14FDD" w14:textId="4B5A7601" w:rsidR="0079423A" w:rsidRPr="007E181A" w:rsidRDefault="00AA6FE6" w:rsidP="00C172F0">
      <w:pPr>
        <w:pStyle w:val="HEADFIRST"/>
      </w:pPr>
      <w:r w:rsidRPr="007E181A">
        <w:t>Most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intended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decorate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particular</w:t>
      </w:r>
      <w:r w:rsidR="004C6DFB">
        <w:t xml:space="preserve"> </w:t>
      </w:r>
      <w:r w:rsidRPr="007E181A">
        <w:t>constructs.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makes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sense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allow</w:t>
      </w:r>
      <w:r w:rsidR="004C6DFB">
        <w:t xml:space="preserve"> </w:t>
      </w:r>
      <w:proofErr w:type="spellStart"/>
      <w:r w:rsidRPr="00A14E35">
        <w:rPr>
          <w:rStyle w:val="CITchapbm"/>
        </w:rPr>
        <w:t>CommandLineOptionAttribute</w:t>
      </w:r>
      <w:proofErr w:type="spellEnd"/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decorate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those</w:t>
      </w:r>
      <w:r w:rsidR="004C6DFB">
        <w:t xml:space="preserve"> </w:t>
      </w:r>
      <w:r w:rsidRPr="007E181A">
        <w:t>contexts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meaningless.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avoid</w:t>
      </w:r>
      <w:r w:rsidR="004C6DFB">
        <w:t xml:space="preserve"> </w:t>
      </w:r>
      <w:r w:rsidRPr="007E181A">
        <w:t>inappropriate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attribute,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decorated</w:t>
      </w:r>
      <w:r w:rsidR="004C6DFB">
        <w:t xml:space="preserve"> </w:t>
      </w:r>
      <w:r w:rsidRPr="007E181A">
        <w:t>with</w:t>
      </w:r>
      <w:r w:rsidR="004C6DFB">
        <w:t xml:space="preserve"> </w:t>
      </w:r>
      <w:proofErr w:type="spellStart"/>
      <w:r w:rsidRPr="00A14E35">
        <w:rPr>
          <w:rStyle w:val="CITchapbm"/>
        </w:rPr>
        <w:t>System.AttributeUsageAttribute</w:t>
      </w:r>
      <w:proofErr w:type="spellEnd"/>
      <w:r w:rsidR="004C6DFB">
        <w:t xml:space="preserve"> </w:t>
      </w:r>
      <w:r w:rsidR="004260AA" w:rsidRPr="00E0586B">
        <w:t>(yes,</w:t>
      </w:r>
      <w:r w:rsidR="004C6DFB">
        <w:t xml:space="preserve"> </w:t>
      </w:r>
      <w:r w:rsidR="004260AA" w:rsidRPr="00E0586B">
        <w:t>an</w:t>
      </w:r>
      <w:r w:rsidR="004C6DFB">
        <w:t xml:space="preserve"> </w:t>
      </w:r>
      <w:r w:rsidR="004260AA" w:rsidRPr="00E0586B">
        <w:t>attribute</w:t>
      </w:r>
      <w:r w:rsidR="004C6DFB">
        <w:t xml:space="preserve"> </w:t>
      </w:r>
      <w:r w:rsidR="004260AA" w:rsidRPr="00E0586B">
        <w:t>is</w:t>
      </w:r>
      <w:r w:rsidR="004C6DFB">
        <w:t xml:space="preserve"> </w:t>
      </w:r>
      <w:r w:rsidR="004260AA" w:rsidRPr="00E0586B">
        <w:t>decorating</w:t>
      </w:r>
      <w:r w:rsidR="004C6DFB">
        <w:t xml:space="preserve"> </w:t>
      </w:r>
      <w:r w:rsidR="004260AA" w:rsidRPr="00E0586B">
        <w:t>a</w:t>
      </w:r>
      <w:r w:rsidR="004C6DFB">
        <w:t xml:space="preserve"> </w:t>
      </w:r>
      <w:r w:rsidR="004260AA" w:rsidRPr="00E0586B">
        <w:t>custom</w:t>
      </w:r>
      <w:r w:rsidR="004C6DFB">
        <w:t xml:space="preserve"> </w:t>
      </w:r>
      <w:r w:rsidR="004260AA" w:rsidRPr="00E0586B">
        <w:t>attribute</w:t>
      </w:r>
      <w:r w:rsidR="004C6DFB">
        <w:t xml:space="preserve"> </w:t>
      </w:r>
      <w:r w:rsidR="004260AA" w:rsidRPr="00E0586B">
        <w:t>declaration)</w:t>
      </w:r>
      <w:r w:rsidRPr="007E181A">
        <w:t>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18.1</w:t>
      </w:r>
      <w:ins w:id="300" w:author="Chris" w:date="2020-04-11T22:05:00Z">
        <w:r w:rsidR="006A42C5">
          <w:t>9</w:t>
        </w:r>
      </w:ins>
      <w:del w:id="301" w:author="Chris" w:date="2020-04-11T22:05:00Z">
        <w:r w:rsidR="00160DC9" w:rsidDel="006A42C5">
          <w:delText>8</w:delText>
        </w:r>
      </w:del>
      <w:r w:rsidR="004C6DFB">
        <w:t xml:space="preserve"> </w:t>
      </w:r>
      <w:r w:rsidRPr="007E181A">
        <w:t>(for</w:t>
      </w:r>
      <w:r w:rsidR="004C6DFB">
        <w:t xml:space="preserve"> </w:t>
      </w:r>
      <w:proofErr w:type="spellStart"/>
      <w:r w:rsidRPr="00A14E35">
        <w:rPr>
          <w:rStyle w:val="CITchapbm"/>
        </w:rPr>
        <w:t>CommandLineOptionAttribute</w:t>
      </w:r>
      <w:proofErr w:type="spellEnd"/>
      <w:r w:rsidRPr="007E181A">
        <w:t>)</w:t>
      </w:r>
      <w:r w:rsidR="004C6DFB">
        <w:t xml:space="preserve"> </w:t>
      </w:r>
      <w:r w:rsidRPr="007E181A">
        <w:t>demonstrates</w:t>
      </w:r>
      <w:r w:rsidR="004C6DFB">
        <w:t xml:space="preserve"> </w:t>
      </w:r>
      <w:r w:rsidRPr="007E181A">
        <w:t>how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do</w:t>
      </w:r>
      <w:r w:rsidR="004C6DFB">
        <w:t xml:space="preserve"> </w:t>
      </w:r>
      <w:r w:rsidRPr="007E181A">
        <w:t>this.</w:t>
      </w:r>
    </w:p>
    <w:p w14:paraId="5651A820" w14:textId="5AEC574F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18.1</w:t>
      </w:r>
      <w:ins w:id="302" w:author="Chris" w:date="2020-04-11T22:05:00Z">
        <w:r w:rsidR="006A42C5">
          <w:rPr>
            <w:rStyle w:val="CDTNUM"/>
          </w:rPr>
          <w:t>9</w:t>
        </w:r>
      </w:ins>
      <w:del w:id="303" w:author="Chris" w:date="2020-04-11T22:05:00Z">
        <w:r w:rsidRPr="00C172F0" w:rsidDel="006A42C5">
          <w:rPr>
            <w:rStyle w:val="CDTNUM"/>
          </w:rPr>
          <w:delText>8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Restricting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Constructs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Can</w:t>
      </w:r>
      <w:r w:rsidR="004C6DFB">
        <w:t xml:space="preserve"> </w:t>
      </w:r>
      <w:r w:rsidR="00AA6FE6" w:rsidRPr="007E181A">
        <w:t>Decorate</w:t>
      </w:r>
    </w:p>
    <w:p w14:paraId="15ABC179" w14:textId="77777777" w:rsidR="0079423A" w:rsidRPr="007E181A" w:rsidRDefault="00AA6FE6" w:rsidP="00C172F0">
      <w:pPr>
        <w:pStyle w:val="CDTFIRST"/>
      </w:pPr>
      <w:r w:rsidRPr="007E181A">
        <w:t>[</w:t>
      </w:r>
      <w:proofErr w:type="spellStart"/>
      <w:proofErr w:type="gramStart"/>
      <w:r w:rsidRPr="007E181A">
        <w:t>AttributeUsage</w:t>
      </w:r>
      <w:proofErr w:type="spellEnd"/>
      <w:r w:rsidRPr="007E181A">
        <w:t>(</w:t>
      </w:r>
      <w:proofErr w:type="spellStart"/>
      <w:proofErr w:type="gramEnd"/>
      <w:r w:rsidRPr="007E181A">
        <w:t>AttributeTargets.Property</w:t>
      </w:r>
      <w:proofErr w:type="spellEnd"/>
      <w:r w:rsidRPr="007E181A">
        <w:t>)]</w:t>
      </w:r>
    </w:p>
    <w:p w14:paraId="7929FD5E" w14:textId="6E835C2B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CommandLineSwitchAliasAttribute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5AEA0B1D" w14:textId="77777777" w:rsidR="0079423A" w:rsidRPr="007E181A" w:rsidRDefault="00AA6FE6" w:rsidP="00C172F0">
      <w:pPr>
        <w:pStyle w:val="CDTMID"/>
      </w:pPr>
      <w:r w:rsidRPr="007E181A">
        <w:lastRenderedPageBreak/>
        <w:t>{</w:t>
      </w:r>
    </w:p>
    <w:p w14:paraId="5FB93D10" w14:textId="76C1427E" w:rsidR="0079423A" w:rsidRPr="007E181A" w:rsidRDefault="004C6DFB" w:rsidP="00C172F0">
      <w:pPr>
        <w:pStyle w:val="CDTMID"/>
        <w:rPr>
          <w:rStyle w:val="CPComment"/>
        </w:rPr>
      </w:pPr>
      <w: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60686D5F" w14:textId="77777777" w:rsidR="0079423A" w:rsidRPr="007E181A" w:rsidRDefault="00AA6FE6" w:rsidP="00C172F0">
      <w:pPr>
        <w:pStyle w:val="CDTLAST"/>
      </w:pPr>
      <w:r w:rsidRPr="007E181A">
        <w:t>}</w:t>
      </w:r>
    </w:p>
    <w:p w14:paraId="2138B832" w14:textId="0F21334C" w:rsidR="0079423A" w:rsidRPr="007E181A" w:rsidRDefault="00AA6FE6" w:rsidP="00C172F0">
      <w:pPr>
        <w:pStyle w:val="CHAPBM"/>
      </w:pP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inappropriately,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304" w:author="Chris" w:date="2020-04-11T22:05:00Z">
        <w:r w:rsidR="00160DC9" w:rsidDel="006A42C5">
          <w:delText>19</w:delText>
        </w:r>
      </w:del>
      <w:ins w:id="305" w:author="Chris" w:date="2020-04-11T22:05:00Z">
        <w:r w:rsidR="006A42C5">
          <w:t>20</w:t>
        </w:r>
      </w:ins>
      <w:r w:rsidR="00160DC9" w:rsidRPr="007E181A">
        <w:t>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cause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error,</w:t>
      </w:r>
      <w:r w:rsidR="004C6DFB">
        <w:t xml:space="preserve"> </w:t>
      </w:r>
      <w:r w:rsidRPr="007E181A">
        <w:t>as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ins w:id="306" w:author="Chris" w:date="2020-04-11T22:14:00Z">
        <w:r w:rsidR="00C80BD1">
          <w:t>6</w:t>
        </w:r>
      </w:ins>
      <w:del w:id="307" w:author="Chris" w:date="2020-04-11T22:14:00Z">
        <w:r w:rsidRPr="007E181A" w:rsidDel="00C80BD1">
          <w:delText>5</w:delText>
        </w:r>
      </w:del>
      <w:r w:rsidR="004C6DFB">
        <w:t xml:space="preserve"> </w:t>
      </w:r>
      <w:r w:rsidRPr="007E181A">
        <w:t>demonstrates.</w:t>
      </w:r>
    </w:p>
    <w:p w14:paraId="17FF121C" w14:textId="5B7B18B2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</w:t>
      </w:r>
      <w:del w:id="308" w:author="Chris" w:date="2020-04-11T22:05:00Z">
        <w:r w:rsidRPr="00C172F0" w:rsidDel="006A42C5">
          <w:rPr>
            <w:rStyle w:val="CDTNUM"/>
          </w:rPr>
          <w:delText>19</w:delText>
        </w:r>
      </w:del>
      <w:ins w:id="309" w:author="Chris" w:date="2020-04-11T22:05:00Z">
        <w:r w:rsidR="006A42C5">
          <w:rPr>
            <w:rStyle w:val="CDTNUM"/>
          </w:rPr>
          <w:t>20</w:t>
        </w:r>
      </w:ins>
      <w:r w:rsidRPr="00C172F0">
        <w:rPr>
          <w:rStyle w:val="CDTNUM"/>
        </w:rPr>
        <w:t>:</w:t>
      </w:r>
      <w:r w:rsidR="00AA6FE6" w:rsidRPr="007E181A">
        <w:t> </w:t>
      </w:r>
      <w:proofErr w:type="spellStart"/>
      <w:r w:rsidR="00AA6FE6"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="00AA6FE6" w:rsidRPr="007E181A">
        <w:t>Restricting</w:t>
      </w:r>
      <w:r w:rsidR="004C6DFB">
        <w:t xml:space="preserve"> </w:t>
      </w:r>
      <w:r w:rsidR="00AA6FE6" w:rsidRPr="007E181A">
        <w:t>Where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Apply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</w:t>
      </w:r>
    </w:p>
    <w:p w14:paraId="2F667BA3" w14:textId="178965D9" w:rsidR="0079423A" w:rsidRPr="007E181A" w:rsidRDefault="00AA6FE6" w:rsidP="00C172F0">
      <w:pPr>
        <w:pStyle w:val="CDTFIRST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ERROR: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attribute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usage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is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restricted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properties</w:t>
      </w:r>
    </w:p>
    <w:p w14:paraId="09A1F04A" w14:textId="77777777" w:rsidR="0079423A" w:rsidRPr="007E181A" w:rsidRDefault="00AA6FE6" w:rsidP="00C172F0">
      <w:pPr>
        <w:pStyle w:val="CDTMID"/>
      </w:pPr>
      <w:r w:rsidRPr="007E181A">
        <w:t>[</w:t>
      </w:r>
      <w:proofErr w:type="spellStart"/>
      <w:proofErr w:type="gramStart"/>
      <w:r w:rsidRPr="007E181A">
        <w:t>CommandLineSwitchAlias</w:t>
      </w:r>
      <w:proofErr w:type="spellEnd"/>
      <w:r w:rsidRPr="007E181A">
        <w:t>(</w:t>
      </w:r>
      <w:proofErr w:type="gramEnd"/>
      <w:r w:rsidRPr="007E181A">
        <w:rPr>
          <w:rStyle w:val="Maroon"/>
        </w:rPr>
        <w:t>"?"</w:t>
      </w:r>
      <w:r w:rsidRPr="007E181A">
        <w:t>)]</w:t>
      </w:r>
    </w:p>
    <w:p w14:paraId="248BF2B8" w14:textId="7A8B9C39" w:rsidR="0079423A" w:rsidRPr="007E181A" w:rsidRDefault="00AA6FE6" w:rsidP="00C172F0">
      <w:pPr>
        <w:pStyle w:val="CDTMID"/>
      </w:pP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r w:rsidRPr="007E181A">
        <w:t>CommandLineInfo</w:t>
      </w:r>
      <w:proofErr w:type="spellEnd"/>
    </w:p>
    <w:p w14:paraId="27EB3A49" w14:textId="77777777" w:rsidR="0079423A" w:rsidRPr="007E181A" w:rsidRDefault="00AA6FE6" w:rsidP="00C172F0">
      <w:pPr>
        <w:pStyle w:val="CDTMID"/>
      </w:pPr>
      <w:r w:rsidRPr="007E181A">
        <w:t>{</w:t>
      </w:r>
    </w:p>
    <w:p w14:paraId="0627DA44" w14:textId="77777777" w:rsidR="0079423A" w:rsidRPr="007E181A" w:rsidRDefault="00AA6FE6" w:rsidP="00C172F0">
      <w:pPr>
        <w:pStyle w:val="CDTLAST"/>
      </w:pPr>
      <w:r w:rsidRPr="007E181A">
        <w:t>}</w:t>
      </w:r>
    </w:p>
    <w:p w14:paraId="3DC0E82C" w14:textId="49D86D0F" w:rsidR="0079423A" w:rsidRPr="007E181A" w:rsidRDefault="00AA6FE6" w:rsidP="00C172F0">
      <w:pPr>
        <w:pStyle w:val="OUTPUTFIRST"/>
      </w:pPr>
      <w:r w:rsidRPr="007E181A">
        <w:t>...</w:t>
      </w:r>
      <w:proofErr w:type="spellStart"/>
      <w:proofErr w:type="gramStart"/>
      <w:r w:rsidRPr="007E181A">
        <w:t>Program+CommandLineInfo.cs</w:t>
      </w:r>
      <w:proofErr w:type="spellEnd"/>
      <w:r w:rsidRPr="007E181A">
        <w:t>(</w:t>
      </w:r>
      <w:proofErr w:type="gramEnd"/>
      <w:r w:rsidRPr="007E181A">
        <w:t>24,17):</w:t>
      </w:r>
      <w:r w:rsidR="004C6DFB">
        <w:t xml:space="preserve"> </w:t>
      </w:r>
      <w:r w:rsidRPr="007E181A">
        <w:t>error</w:t>
      </w:r>
      <w:r w:rsidR="004C6DFB">
        <w:t xml:space="preserve"> </w:t>
      </w:r>
      <w:r w:rsidRPr="007E181A">
        <w:t>CS0592:</w:t>
      </w:r>
      <w:r w:rsidR="004C6DFB">
        <w:t xml:space="preserve"> </w:t>
      </w:r>
      <w:r w:rsidRPr="007E181A">
        <w:t>Attribute</w:t>
      </w:r>
    </w:p>
    <w:p w14:paraId="2C97A3B9" w14:textId="6279A75C" w:rsidR="00E903D7" w:rsidRDefault="00AA6FE6" w:rsidP="00A14E35">
      <w:pPr>
        <w:pStyle w:val="OUTPUTMID"/>
      </w:pPr>
      <w:r w:rsidRPr="007E181A">
        <w:t>'</w:t>
      </w:r>
      <w:proofErr w:type="spellStart"/>
      <w:r w:rsidRPr="007E181A">
        <w:t>CommandLineSwitchAlias</w:t>
      </w:r>
      <w:proofErr w:type="spellEnd"/>
      <w:r w:rsidRPr="007E181A">
        <w:t>'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valid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declaration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</w:p>
    <w:p w14:paraId="5070AB7A" w14:textId="51657B12" w:rsidR="0079423A" w:rsidRPr="007E181A" w:rsidRDefault="00AA6FE6" w:rsidP="00C172F0">
      <w:pPr>
        <w:pStyle w:val="OUTPUTLAST"/>
      </w:pPr>
      <w:r w:rsidRPr="007E181A">
        <w:t>valid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'property,</w:t>
      </w:r>
      <w:r w:rsidR="004C6DFB">
        <w:t xml:space="preserve"> </w:t>
      </w:r>
      <w:r w:rsidRPr="007E181A">
        <w:t>indexer'</w:t>
      </w:r>
      <w:r w:rsidR="004C6DFB">
        <w:t xml:space="preserve"> </w:t>
      </w:r>
      <w:r w:rsidRPr="007E181A">
        <w:t>declarations</w:t>
      </w:r>
      <w:r w:rsidR="004C6DFB">
        <w:t xml:space="preserve"> </w:t>
      </w:r>
      <w:r w:rsidRPr="007E181A">
        <w:t>only.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EC2083" w14:paraId="3EC4B056" w14:textId="77777777" w:rsidTr="00DC44F7">
        <w:tc>
          <w:tcPr>
            <w:tcW w:w="7010" w:type="dxa"/>
            <w:shd w:val="clear" w:color="auto" w:fill="auto"/>
          </w:tcPr>
          <w:p w14:paraId="68707EFD" w14:textId="07B9AEB9" w:rsidR="00EC2083" w:rsidRPr="00336E94" w:rsidRDefault="00EC2083" w:rsidP="00DC44F7">
            <w:pPr>
              <w:pStyle w:val="OUTPUTTTLNUM"/>
              <w:rPr>
                <w:rFonts w:hint="eastAsia"/>
              </w:rPr>
            </w:pPr>
            <w:r>
              <w:t>Output 18.</w:t>
            </w:r>
            <w:ins w:id="310" w:author="Chris" w:date="2020-04-11T22:14:00Z">
              <w:r w:rsidR="00C80BD1">
                <w:t>6</w:t>
              </w:r>
            </w:ins>
            <w:del w:id="311" w:author="Chris" w:date="2020-04-11T22:14:00Z">
              <w:r w:rsidRPr="007E181A" w:rsidDel="00C80BD1">
                <w:delText>5</w:delText>
              </w:r>
            </w:del>
          </w:p>
        </w:tc>
      </w:tr>
      <w:tr w:rsidR="00EC2083" w14:paraId="5FC6477B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4910C3E6" w14:textId="77777777" w:rsidR="00EC2083" w:rsidRPr="007E181A" w:rsidRDefault="00EC2083" w:rsidP="00EC2083">
            <w:pPr>
              <w:pStyle w:val="OUTPUTFIRST"/>
            </w:pPr>
            <w:r w:rsidRPr="007E181A">
              <w:t>...</w:t>
            </w:r>
            <w:proofErr w:type="spellStart"/>
            <w:proofErr w:type="gramStart"/>
            <w:r w:rsidRPr="007E181A">
              <w:t>Program+CommandLineInfo.cs</w:t>
            </w:r>
            <w:proofErr w:type="spellEnd"/>
            <w:r w:rsidRPr="007E181A">
              <w:t>(</w:t>
            </w:r>
            <w:proofErr w:type="gramEnd"/>
            <w:r w:rsidRPr="007E181A">
              <w:t>24,17):</w:t>
            </w:r>
            <w:r>
              <w:t xml:space="preserve"> </w:t>
            </w:r>
            <w:r w:rsidRPr="007E181A">
              <w:t>error</w:t>
            </w:r>
            <w:r>
              <w:t xml:space="preserve"> </w:t>
            </w:r>
            <w:r w:rsidRPr="007E181A">
              <w:t>CS0592:</w:t>
            </w:r>
            <w:r>
              <w:t xml:space="preserve"> </w:t>
            </w:r>
            <w:r w:rsidRPr="007E181A">
              <w:t>Attribute</w:t>
            </w:r>
          </w:p>
          <w:p w14:paraId="23382134" w14:textId="77777777" w:rsidR="00EC2083" w:rsidRDefault="00EC2083" w:rsidP="00EC2083">
            <w:pPr>
              <w:pStyle w:val="OUTPUTMID"/>
            </w:pPr>
            <w:r w:rsidRPr="007E181A">
              <w:t>'</w:t>
            </w:r>
            <w:proofErr w:type="spellStart"/>
            <w:r w:rsidRPr="007E181A">
              <w:t>CommandLineSwitchAlias</w:t>
            </w:r>
            <w:proofErr w:type="spellEnd"/>
            <w:r w:rsidRPr="007E181A">
              <w:t>'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not</w:t>
            </w:r>
            <w:r>
              <w:t xml:space="preserve"> </w:t>
            </w:r>
            <w:r w:rsidRPr="007E181A">
              <w:t>valid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this</w:t>
            </w:r>
            <w:r>
              <w:t xml:space="preserve"> </w:t>
            </w:r>
            <w:r w:rsidRPr="007E181A">
              <w:t>declaration</w:t>
            </w:r>
            <w:r>
              <w:t xml:space="preserve"> </w:t>
            </w:r>
            <w:r w:rsidRPr="007E181A">
              <w:t>type.</w:t>
            </w:r>
            <w:r>
              <w:t xml:space="preserve"> </w:t>
            </w:r>
            <w:r w:rsidRPr="007E181A">
              <w:t>It</w:t>
            </w:r>
            <w:r>
              <w:t xml:space="preserve"> </w:t>
            </w:r>
            <w:r w:rsidRPr="007E181A">
              <w:t>is</w:t>
            </w:r>
          </w:p>
          <w:p w14:paraId="476744C6" w14:textId="343D28BB" w:rsidR="00EC2083" w:rsidRPr="00EC2083" w:rsidRDefault="00EC2083" w:rsidP="00DC44F7">
            <w:pPr>
              <w:pStyle w:val="OUTPUTLAST"/>
              <w:rPr>
                <w:rStyle w:val="E1"/>
                <w:shd w:val="clear" w:color="auto" w:fill="auto"/>
              </w:rPr>
            </w:pPr>
            <w:r w:rsidRPr="007E181A">
              <w:t>valid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'property,</w:t>
            </w:r>
            <w:r>
              <w:t xml:space="preserve"> </w:t>
            </w:r>
            <w:r w:rsidRPr="007E181A">
              <w:t>indexer'</w:t>
            </w:r>
            <w:r>
              <w:t xml:space="preserve"> </w:t>
            </w:r>
            <w:r w:rsidRPr="007E181A">
              <w:t>declarations</w:t>
            </w:r>
            <w:r>
              <w:t xml:space="preserve"> </w:t>
            </w:r>
            <w:r w:rsidRPr="007E181A">
              <w:t>only.</w:t>
            </w:r>
          </w:p>
        </w:tc>
      </w:tr>
    </w:tbl>
    <w:p w14:paraId="449021E1" w14:textId="77777777" w:rsidR="00EC2083" w:rsidRPr="007E181A" w:rsidRDefault="00EC2083" w:rsidP="00EC2083">
      <w:pPr>
        <w:pStyle w:val="spacer"/>
      </w:pPr>
    </w:p>
    <w:p w14:paraId="0D6F34CD" w14:textId="75418F90" w:rsidR="0079423A" w:rsidRPr="007E181A" w:rsidRDefault="00AA6FE6" w:rsidP="00C172F0">
      <w:pPr>
        <w:pStyle w:val="CHAPBM"/>
      </w:pPr>
      <w:proofErr w:type="spellStart"/>
      <w:r w:rsidRPr="00A14E35">
        <w:rPr>
          <w:rStyle w:val="CITchapbm"/>
        </w:rPr>
        <w:t>AttributeUsageAttribute</w:t>
      </w:r>
      <w:r w:rsidRPr="007E181A">
        <w:t>’s</w:t>
      </w:r>
      <w:proofErr w:type="spellEnd"/>
      <w:r w:rsidR="004C6DFB">
        <w:t xml:space="preserve"> </w:t>
      </w:r>
      <w:r w:rsidRPr="007E181A">
        <w:t>constructor</w:t>
      </w:r>
      <w:r w:rsidR="004C6DFB">
        <w:t xml:space="preserve"> </w:t>
      </w:r>
      <w:r w:rsidRPr="007E181A">
        <w:t>takes</w:t>
      </w:r>
      <w:r w:rsidR="004C6DFB">
        <w:t xml:space="preserve"> </w:t>
      </w:r>
      <w:r w:rsidRPr="007E181A">
        <w:t>an</w:t>
      </w:r>
      <w:r w:rsidR="004C6DFB">
        <w:t xml:space="preserve"> </w:t>
      </w:r>
      <w:proofErr w:type="spellStart"/>
      <w:r w:rsidRPr="00A14E35">
        <w:rPr>
          <w:rStyle w:val="CITchapbm"/>
        </w:rPr>
        <w:t>AttributeTargets</w:t>
      </w:r>
      <w:proofErr w:type="spellEnd"/>
      <w:r w:rsidR="004C6DFB">
        <w:t xml:space="preserve"> </w:t>
      </w:r>
      <w:r w:rsidRPr="007E181A">
        <w:t>flag.</w:t>
      </w:r>
      <w:r w:rsidR="004C6DFB">
        <w:t xml:space="preserve"> </w:t>
      </w:r>
      <w:r w:rsidRPr="007E181A">
        <w:t>This</w:t>
      </w:r>
      <w:r w:rsidR="004C6DFB">
        <w:t xml:space="preserve"> </w:t>
      </w:r>
      <w:proofErr w:type="spellStart"/>
      <w:r w:rsidRPr="007E181A">
        <w:t>enum</w:t>
      </w:r>
      <w:proofErr w:type="spellEnd"/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targets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decorate.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allowed</w:t>
      </w:r>
      <w:r w:rsidR="004C6DFB">
        <w:t xml:space="preserve"> </w:t>
      </w:r>
      <w:proofErr w:type="spellStart"/>
      <w:r w:rsidRPr="00A14E35">
        <w:rPr>
          <w:rStyle w:val="CITchapbm"/>
        </w:rPr>
        <w:t>CommandLineSwitchAliasAttribute</w:t>
      </w:r>
      <w:proofErr w:type="spellEnd"/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field,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update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Pr="007E181A">
        <w:t>class</w:t>
      </w:r>
      <w:r w:rsidR="00D375C6">
        <w:t>,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shown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312" w:author="Chris" w:date="2020-04-11T22:05:00Z">
        <w:r w:rsidR="006A42C5">
          <w:t>1</w:t>
        </w:r>
      </w:ins>
      <w:del w:id="313" w:author="Chris" w:date="2020-04-11T22:05:00Z">
        <w:r w:rsidR="00160DC9" w:rsidDel="006A42C5">
          <w:delText>0</w:delText>
        </w:r>
      </w:del>
      <w:r w:rsidR="00160DC9" w:rsidRPr="007E181A">
        <w:t>.</w:t>
      </w:r>
    </w:p>
    <w:p w14:paraId="7E4948E7" w14:textId="4047699D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</w:t>
      </w:r>
      <w:ins w:id="314" w:author="Chris" w:date="2020-04-11T22:05:00Z">
        <w:r w:rsidR="006A42C5">
          <w:rPr>
            <w:rStyle w:val="CDTNUM"/>
          </w:rPr>
          <w:t>1</w:t>
        </w:r>
      </w:ins>
      <w:del w:id="315" w:author="Chris" w:date="2020-04-11T22:05:00Z">
        <w:r w:rsidRPr="00C172F0" w:rsidDel="006A42C5">
          <w:rPr>
            <w:rStyle w:val="CDTNUM"/>
          </w:rPr>
          <w:delText>0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Limiting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Attribute’s</w:t>
      </w:r>
      <w:r w:rsidR="004C6DFB">
        <w:t xml:space="preserve"> </w:t>
      </w:r>
      <w:r w:rsidR="00AA6FE6" w:rsidRPr="007E181A">
        <w:t>Usage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AttributeUsageAttribute</w:t>
      </w:r>
      <w:proofErr w:type="spellEnd"/>
    </w:p>
    <w:p w14:paraId="5C7EBB1B" w14:textId="10D8B4FA" w:rsidR="0079423A" w:rsidRPr="007E181A" w:rsidRDefault="00AA6FE6" w:rsidP="00C172F0">
      <w:pPr>
        <w:pStyle w:val="CDTFIRST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Restrict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the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attribute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to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properties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and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methods</w:t>
      </w:r>
    </w:p>
    <w:p w14:paraId="04DCD7F3" w14:textId="77777777" w:rsidR="0079423A" w:rsidRPr="007E181A" w:rsidRDefault="00AA6FE6" w:rsidP="00A14E35">
      <w:pPr>
        <w:pStyle w:val="CDTMID"/>
        <w:shd w:val="clear" w:color="auto" w:fill="F2F2F2" w:themeFill="background1" w:themeFillShade="F2"/>
      </w:pPr>
      <w:r w:rsidRPr="007E181A">
        <w:t>[</w:t>
      </w:r>
      <w:proofErr w:type="spellStart"/>
      <w:proofErr w:type="gramStart"/>
      <w:r w:rsidRPr="007E181A">
        <w:t>AttributeUsage</w:t>
      </w:r>
      <w:proofErr w:type="spellEnd"/>
      <w:r w:rsidRPr="007E181A">
        <w:t>(</w:t>
      </w:r>
      <w:proofErr w:type="gramEnd"/>
    </w:p>
    <w:p w14:paraId="2755304A" w14:textId="7B9E8A79" w:rsidR="0079423A" w:rsidRPr="007E181A" w:rsidRDefault="004C6DFB" w:rsidP="00A14E35">
      <w:pPr>
        <w:pStyle w:val="CDTMID"/>
        <w:shd w:val="clear" w:color="auto" w:fill="F2F2F2" w:themeFill="background1" w:themeFillShade="F2"/>
      </w:pPr>
      <w:r>
        <w:t xml:space="preserve">  </w:t>
      </w:r>
      <w:proofErr w:type="spellStart"/>
      <w:r w:rsidR="00AA6FE6" w:rsidRPr="007E181A">
        <w:t>AttributeTargets.Field</w:t>
      </w:r>
      <w:proofErr w:type="spellEnd"/>
      <w:r>
        <w:t xml:space="preserve"> </w:t>
      </w:r>
      <w:r w:rsidR="00AA6FE6" w:rsidRPr="007E181A">
        <w:t>|</w:t>
      </w:r>
      <w:r>
        <w:t xml:space="preserve"> </w:t>
      </w:r>
      <w:proofErr w:type="spellStart"/>
      <w:r w:rsidR="00AA6FE6" w:rsidRPr="007E181A">
        <w:t>AttributeTargets.Property</w:t>
      </w:r>
      <w:proofErr w:type="spellEnd"/>
      <w:r w:rsidR="00AA6FE6" w:rsidRPr="007E181A">
        <w:t>)]</w:t>
      </w:r>
    </w:p>
    <w:p w14:paraId="0A2A4467" w14:textId="2885F32D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CommandLineSwitchAliasAttribute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128EDBC4" w14:textId="77777777" w:rsidR="0079423A" w:rsidRPr="007E181A" w:rsidRDefault="00AA6FE6" w:rsidP="00C172F0">
      <w:pPr>
        <w:pStyle w:val="CDTMID"/>
      </w:pPr>
      <w:r w:rsidRPr="007E181A">
        <w:t>{</w:t>
      </w:r>
    </w:p>
    <w:p w14:paraId="0D91B876" w14:textId="4B3245DA" w:rsidR="0079423A" w:rsidRPr="007E181A" w:rsidRDefault="004C6DFB" w:rsidP="00C172F0">
      <w:pPr>
        <w:pStyle w:val="CDTMID"/>
        <w:rPr>
          <w:rStyle w:val="CPComment"/>
        </w:rPr>
      </w:pPr>
      <w: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2A5E3A92" w14:textId="77777777" w:rsidR="0079423A" w:rsidRPr="007E181A" w:rsidRDefault="00AA6FE6" w:rsidP="00C172F0">
      <w:pPr>
        <w:pStyle w:val="CDTLAST"/>
      </w:pPr>
      <w:r w:rsidRPr="007E181A">
        <w:t>}</w:t>
      </w:r>
    </w:p>
    <w:p w14:paraId="355E91A4" w14:textId="0B3A824A" w:rsidR="0079423A" w:rsidRPr="007E181A" w:rsidRDefault="0079423A" w:rsidP="00EC2083">
      <w:pPr>
        <w:pStyle w:val="spacer"/>
      </w:pPr>
    </w:p>
    <w:tbl>
      <w:tblPr>
        <w:tblW w:w="0" w:type="auto"/>
        <w:tblInd w:w="540" w:type="dxa"/>
        <w:shd w:val="clear" w:color="auto" w:fill="EAEAE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0"/>
      </w:tblGrid>
      <w:tr w:rsidR="00EC2083" w14:paraId="4B30585A" w14:textId="77777777" w:rsidTr="00EC2083">
        <w:trPr>
          <w:trHeight w:val="351"/>
        </w:trPr>
        <w:tc>
          <w:tcPr>
            <w:tcW w:w="5940" w:type="dxa"/>
            <w:shd w:val="clear" w:color="auto" w:fill="EAEAEA"/>
          </w:tcPr>
          <w:p w14:paraId="4BA1D013" w14:textId="77777777" w:rsidR="00EC2083" w:rsidRPr="00FF28E6" w:rsidRDefault="00EC2083" w:rsidP="00DC44F7">
            <w:pPr>
              <w:pStyle w:val="SF2TTL"/>
            </w:pPr>
            <w:r>
              <w:rPr>
                <w:noProof/>
                <w:w w:val="1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BA5AAD" wp14:editId="40355A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6350</wp:posOffset>
                      </wp:positionV>
                      <wp:extent cx="109855" cy="109855"/>
                      <wp:effectExtent l="0" t="0" r="4445" b="4445"/>
                      <wp:wrapNone/>
                      <wp:docPr id="5" name="Rectangl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6787A"/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CAFD3" id="Rectangle 18" o:spid="_x0000_s1026" style="position:absolute;margin-left:0;margin-top:.5pt;width:8.65pt;height: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" fillcolor="#76787a" stroked="f">
                      <o:lock v:ext="edit" aspectratio="t"/>
                    </v:rect>
                  </w:pict>
                </mc:Fallback>
              </mc:AlternateContent>
            </w:r>
            <w:r>
              <w:t>Guidelines</w:t>
            </w:r>
          </w:p>
          <w:p w14:paraId="19B8375B" w14:textId="746831E4" w:rsidR="00EC2083" w:rsidRDefault="00EC2083" w:rsidP="00DC44F7">
            <w:pPr>
              <w:pStyle w:val="SF2"/>
            </w:pPr>
            <w:r w:rsidRPr="004803E3">
              <w:rPr>
                <w:rStyle w:val="BOLD"/>
              </w:rPr>
              <w:t>DO</w:t>
            </w:r>
            <w:r>
              <w:t xml:space="preserve"> </w:t>
            </w:r>
            <w:r w:rsidRPr="007E181A">
              <w:t>apply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AttributeUsag</w:t>
            </w:r>
            <w:r w:rsidRPr="00A14E35">
              <w:rPr>
                <w:rStyle w:val="CITchapbm"/>
              </w:rPr>
              <w:t>eAttribute</w:t>
            </w:r>
            <w:proofErr w:type="spellEnd"/>
            <w:r>
              <w:t xml:space="preserve"> </w:t>
            </w:r>
            <w:r w:rsidRPr="007E181A">
              <w:t>class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custom</w:t>
            </w:r>
            <w:r>
              <w:t xml:space="preserve"> </w:t>
            </w:r>
            <w:r w:rsidRPr="007E181A">
              <w:t>attributes.</w:t>
            </w:r>
          </w:p>
        </w:tc>
      </w:tr>
    </w:tbl>
    <w:p w14:paraId="0DD1FB49" w14:textId="77777777" w:rsidR="00EC2083" w:rsidRPr="007E181A" w:rsidRDefault="00EC2083" w:rsidP="00EC2083">
      <w:pPr>
        <w:pStyle w:val="spacer"/>
      </w:pPr>
    </w:p>
    <w:p w14:paraId="08060FEE" w14:textId="29506F7E" w:rsidR="0079423A" w:rsidRPr="007E181A" w:rsidRDefault="00AA6FE6" w:rsidP="00C172F0">
      <w:pPr>
        <w:pStyle w:val="H2"/>
      </w:pPr>
      <w:bookmarkStart w:id="316" w:name="_Toc37532947"/>
      <w:r w:rsidRPr="007E181A">
        <w:t>Named</w:t>
      </w:r>
      <w:r w:rsidR="004C6DFB">
        <w:t xml:space="preserve"> </w:t>
      </w:r>
      <w:r w:rsidRPr="007E181A">
        <w:t>Parameters</w:t>
      </w:r>
      <w:bookmarkEnd w:id="316"/>
    </w:p>
    <w:p w14:paraId="6B9DDEA5" w14:textId="66B1633C" w:rsidR="0079423A" w:rsidRPr="007E181A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restricting</w:t>
      </w:r>
      <w:r w:rsidR="004C6DFB">
        <w:t xml:space="preserve"> </w:t>
      </w:r>
      <w:r w:rsidRPr="007E181A">
        <w:t>what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decorate,</w:t>
      </w:r>
      <w:r w:rsidR="004C6DFB">
        <w:t xml:space="preserve"> </w:t>
      </w:r>
      <w:proofErr w:type="spellStart"/>
      <w:r w:rsidRPr="00E83798">
        <w:rPr>
          <w:rStyle w:val="CITchapbm"/>
        </w:rPr>
        <w:t>AttributeUsageAttribute</w:t>
      </w:r>
      <w:proofErr w:type="spellEnd"/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mechanism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allowing</w:t>
      </w:r>
      <w:r w:rsidR="004C6DFB">
        <w:t xml:space="preserve"> </w:t>
      </w:r>
      <w:r w:rsidRPr="007E181A">
        <w:t>duplicates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single</w:t>
      </w:r>
      <w:r w:rsidR="004C6DFB">
        <w:t xml:space="preserve"> </w:t>
      </w:r>
      <w:r w:rsidRPr="007E181A">
        <w:t>construct.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appears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317" w:author="Chris" w:date="2020-04-11T22:05:00Z">
        <w:r w:rsidR="006A42C5">
          <w:t>2</w:t>
        </w:r>
      </w:ins>
      <w:del w:id="318" w:author="Chris" w:date="2020-04-11T22:05:00Z">
        <w:r w:rsidR="00160DC9" w:rsidDel="006A42C5">
          <w:delText>1</w:delText>
        </w:r>
      </w:del>
      <w:r w:rsidR="00160DC9" w:rsidRPr="007E181A">
        <w:t>.</w:t>
      </w:r>
    </w:p>
    <w:p w14:paraId="22736132" w14:textId="247E9356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</w:t>
      </w:r>
      <w:ins w:id="319" w:author="Chris" w:date="2020-04-11T22:05:00Z">
        <w:r w:rsidR="006A42C5">
          <w:rPr>
            <w:rStyle w:val="CDTNUM"/>
          </w:rPr>
          <w:t>2</w:t>
        </w:r>
      </w:ins>
      <w:del w:id="320" w:author="Chris" w:date="2020-04-11T22:06:00Z">
        <w:r w:rsidRPr="00C172F0" w:rsidDel="006A42C5">
          <w:rPr>
            <w:rStyle w:val="CDTNUM"/>
          </w:rPr>
          <w:delText>1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Using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Parameter</w:t>
      </w:r>
    </w:p>
    <w:p w14:paraId="3F647B61" w14:textId="6095099F" w:rsidR="0079423A" w:rsidRPr="007E181A" w:rsidRDefault="00AA6FE6" w:rsidP="00C172F0">
      <w:pPr>
        <w:pStyle w:val="CDTFIRST"/>
      </w:pPr>
      <w:r w:rsidRPr="007E181A">
        <w:t>[</w:t>
      </w:r>
      <w:proofErr w:type="spellStart"/>
      <w:proofErr w:type="gramStart"/>
      <w:r w:rsidRPr="007E181A">
        <w:t>AttributeUsage</w:t>
      </w:r>
      <w:proofErr w:type="spellEnd"/>
      <w:r w:rsidRPr="007E181A">
        <w:t>(</w:t>
      </w:r>
      <w:proofErr w:type="spellStart"/>
      <w:proofErr w:type="gramEnd"/>
      <w:r w:rsidRPr="007E181A">
        <w:t>AttributeTargets.Property</w:t>
      </w:r>
      <w:proofErr w:type="spellEnd"/>
      <w:r w:rsidRPr="007E181A">
        <w:t>,</w:t>
      </w:r>
      <w:r w:rsidR="004C6DFB">
        <w:t xml:space="preserve"> </w:t>
      </w:r>
      <w:proofErr w:type="spellStart"/>
      <w:r w:rsidR="009E5872" w:rsidRPr="007E181A">
        <w:t>AllowMultiple</w:t>
      </w:r>
      <w:proofErr w:type="spellEnd"/>
      <w:r w:rsidR="009E5872" w:rsidRPr="007E181A">
        <w:t>=</w:t>
      </w:r>
      <w:r w:rsidRPr="007E181A">
        <w:rPr>
          <w:rStyle w:val="CPKeyword"/>
        </w:rPr>
        <w:t>true</w:t>
      </w:r>
      <w:r w:rsidRPr="007E181A">
        <w:t>)]</w:t>
      </w:r>
    </w:p>
    <w:p w14:paraId="0CDE0545" w14:textId="35A22DB7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CommandLineSwitchAliasAttribute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r w:rsidRPr="007E181A">
        <w:t>Attribute</w:t>
      </w:r>
    </w:p>
    <w:p w14:paraId="3C7CD10D" w14:textId="77777777" w:rsidR="0079423A" w:rsidRPr="007E181A" w:rsidRDefault="00AA6FE6" w:rsidP="00C172F0">
      <w:pPr>
        <w:pStyle w:val="CDTMID"/>
      </w:pPr>
      <w:r w:rsidRPr="007E181A">
        <w:t>{</w:t>
      </w:r>
    </w:p>
    <w:p w14:paraId="1B6CC747" w14:textId="7D0AF4C0" w:rsidR="0079423A" w:rsidRPr="007E181A" w:rsidRDefault="004C6DFB" w:rsidP="00C172F0">
      <w:pPr>
        <w:pStyle w:val="CDTMID"/>
        <w:rPr>
          <w:rStyle w:val="CPComment"/>
        </w:rPr>
      </w:pPr>
      <w:r>
        <w:rPr>
          <w:rStyle w:val="CPComment"/>
        </w:rPr>
        <w:t xml:space="preserve">  </w:t>
      </w:r>
      <w:r w:rsidR="00AA6FE6" w:rsidRPr="007E181A">
        <w:rPr>
          <w:rStyle w:val="CPComment"/>
        </w:rPr>
        <w:t>//</w:t>
      </w:r>
      <w:r>
        <w:rPr>
          <w:rStyle w:val="CPComment"/>
        </w:rPr>
        <w:t xml:space="preserve"> </w:t>
      </w:r>
      <w:r w:rsidR="00AA6FE6" w:rsidRPr="007E181A">
        <w:rPr>
          <w:rStyle w:val="CPComment"/>
        </w:rPr>
        <w:t>...</w:t>
      </w:r>
    </w:p>
    <w:p w14:paraId="3725A352" w14:textId="77777777" w:rsidR="0079423A" w:rsidRPr="007E181A" w:rsidRDefault="00AA6FE6" w:rsidP="00C172F0">
      <w:pPr>
        <w:pStyle w:val="CDTLAST"/>
      </w:pPr>
      <w:r w:rsidRPr="007E181A">
        <w:t>}</w:t>
      </w:r>
    </w:p>
    <w:p w14:paraId="39F740EE" w14:textId="404C548E" w:rsidR="0079423A" w:rsidRPr="007E181A" w:rsidRDefault="00553059" w:rsidP="00C172F0">
      <w:pPr>
        <w:pStyle w:val="CHAPBM"/>
      </w:pPr>
      <w:r>
        <w:t>This</w:t>
      </w:r>
      <w:r w:rsidR="004C6DFB">
        <w:t xml:space="preserve"> </w:t>
      </w:r>
      <w:r w:rsidR="00AA6FE6" w:rsidRPr="007E181A">
        <w:t>syntax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different</w:t>
      </w:r>
      <w:r w:rsidR="004C6DFB">
        <w:t xml:space="preserve"> </w:t>
      </w:r>
      <w:r w:rsidR="00AA6FE6" w:rsidRPr="007E181A">
        <w:t>from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initialization</w:t>
      </w:r>
      <w:r w:rsidR="004C6DFB">
        <w:t xml:space="preserve"> </w:t>
      </w:r>
      <w:r w:rsidR="00AA6FE6" w:rsidRPr="007E181A">
        <w:t>syntax</w:t>
      </w:r>
      <w:r w:rsidR="004C6DFB">
        <w:t xml:space="preserve"> </w:t>
      </w:r>
      <w:r w:rsidR="00AA6FE6" w:rsidRPr="007E181A">
        <w:t>discussed</w:t>
      </w:r>
      <w:r w:rsidR="004C6DFB">
        <w:t xml:space="preserve"> </w:t>
      </w:r>
      <w:r w:rsidR="00AA6FE6" w:rsidRPr="007E181A">
        <w:t>earlier.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AllowMultiple</w:t>
      </w:r>
      <w:proofErr w:type="spellEnd"/>
      <w:r w:rsidR="004C6DFB">
        <w:t xml:space="preserve"> </w:t>
      </w:r>
      <w:r w:rsidR="00AA6FE6" w:rsidRPr="007E181A">
        <w:t>parameter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4803E3">
        <w:rPr>
          <w:rStyle w:val="BOLD"/>
        </w:rPr>
        <w:t>named</w:t>
      </w:r>
      <w:r w:rsidR="004C6DFB" w:rsidRPr="004803E3">
        <w:rPr>
          <w:rStyle w:val="BOLD"/>
        </w:rPr>
        <w:t xml:space="preserve"> </w:t>
      </w:r>
      <w:r w:rsidR="00AA6FE6" w:rsidRPr="004803E3">
        <w:rPr>
          <w:rStyle w:val="BOLD"/>
        </w:rPr>
        <w:t>parameter</w:t>
      </w:r>
      <w:r w:rsidR="00AA6FE6" w:rsidRPr="007E181A">
        <w:t>,</w:t>
      </w:r>
      <w:r w:rsidR="004C6DFB">
        <w:t xml:space="preserve"> </w:t>
      </w:r>
      <w:proofErr w:type="gramStart"/>
      <w:r w:rsidR="00AA6FE6" w:rsidRPr="007E181A">
        <w:t>similar</w:t>
      </w:r>
      <w:r w:rsidR="004C6DFB">
        <w:t xml:space="preserve"> </w:t>
      </w:r>
      <w:r w:rsidR="00AA6FE6" w:rsidRPr="007E181A">
        <w:t>to</w:t>
      </w:r>
      <w:proofErr w:type="gramEnd"/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parameter</w:t>
      </w:r>
      <w:r w:rsidR="004C6DFB">
        <w:t xml:space="preserve"> </w:t>
      </w:r>
      <w:r w:rsidR="00AA6FE6" w:rsidRPr="007E181A">
        <w:t>syntax</w:t>
      </w:r>
      <w:r w:rsidR="004C6DFB">
        <w:t xml:space="preserve"> </w:t>
      </w:r>
      <w:r w:rsidR="00AA6FE6" w:rsidRPr="007E181A">
        <w:t>used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r w:rsidR="00AA6FE6" w:rsidRPr="007E181A">
        <w:t>optional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parameters</w:t>
      </w:r>
      <w:r w:rsidR="004C6DFB">
        <w:t xml:space="preserve"> </w:t>
      </w:r>
      <w:r w:rsidR="00AA6FE6" w:rsidRPr="007E181A">
        <w:t>(added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C#</w:t>
      </w:r>
      <w:r w:rsidR="004C6DFB">
        <w:t xml:space="preserve"> </w:t>
      </w:r>
      <w:r w:rsidR="00AA6FE6" w:rsidRPr="007E181A">
        <w:t>4.0).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parameters</w:t>
      </w:r>
      <w:r w:rsidR="004C6DFB">
        <w:t xml:space="preserve"> </w:t>
      </w:r>
      <w:r w:rsidR="00AA6FE6" w:rsidRPr="007E181A">
        <w:t>provide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mechanism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r w:rsidR="00AA6FE6" w:rsidRPr="007E181A">
        <w:t>setting</w:t>
      </w:r>
      <w:r w:rsidR="004C6DFB">
        <w:t xml:space="preserve"> </w:t>
      </w:r>
      <w:r w:rsidR="00AA6FE6" w:rsidRPr="007E181A">
        <w:t>specific</w:t>
      </w:r>
      <w:r w:rsidR="004C6DFB">
        <w:t xml:space="preserve"> </w:t>
      </w:r>
      <w:r w:rsidR="00AA6FE6" w:rsidRPr="007E181A">
        <w:t>public</w:t>
      </w:r>
      <w:r w:rsidR="004C6DFB">
        <w:t xml:space="preserve"> </w:t>
      </w:r>
      <w:r w:rsidR="00AA6FE6" w:rsidRPr="007E181A">
        <w:t>properties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fields</w:t>
      </w:r>
      <w:r w:rsidR="004C6DFB">
        <w:t xml:space="preserve"> </w:t>
      </w:r>
      <w:r w:rsidR="00AA6FE6" w:rsidRPr="007E181A">
        <w:t>within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call,</w:t>
      </w:r>
      <w:r w:rsidR="004C6DFB">
        <w:t xml:space="preserve"> </w:t>
      </w:r>
      <w:r w:rsidR="00AA6FE6" w:rsidRPr="007E181A">
        <w:t>even</w:t>
      </w:r>
      <w:r w:rsidR="004C6DFB">
        <w:t xml:space="preserve"> </w:t>
      </w:r>
      <w:r w:rsidR="00AA6FE6" w:rsidRPr="007E181A">
        <w:t>though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includes</w:t>
      </w:r>
      <w:r w:rsidR="004C6DFB">
        <w:t xml:space="preserve"> </w:t>
      </w:r>
      <w:r w:rsidR="00AA6FE6" w:rsidRPr="007E181A">
        <w:t>no</w:t>
      </w:r>
      <w:r w:rsidR="004C6DFB">
        <w:t xml:space="preserve"> </w:t>
      </w:r>
      <w:r w:rsidR="00AA6FE6" w:rsidRPr="007E181A">
        <w:t>corresponding</w:t>
      </w:r>
      <w:r w:rsidR="004C6DFB">
        <w:t xml:space="preserve"> </w:t>
      </w:r>
      <w:r w:rsidR="00AA6FE6" w:rsidRPr="007E181A">
        <w:t>parameters.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attributes</w:t>
      </w:r>
      <w:r w:rsidR="004C6DFB">
        <w:t xml:space="preserve"> </w:t>
      </w:r>
      <w:r w:rsidR="00AA6FE6" w:rsidRPr="007E181A">
        <w:t>are</w:t>
      </w:r>
      <w:r w:rsidR="004C6DFB">
        <w:t xml:space="preserve"> </w:t>
      </w:r>
      <w:r w:rsidR="00AA6FE6" w:rsidRPr="007E181A">
        <w:t>optional</w:t>
      </w:r>
      <w:r w:rsidR="004C6DFB">
        <w:t xml:space="preserve"> </w:t>
      </w:r>
      <w:r w:rsidR="00AA6FE6" w:rsidRPr="007E181A">
        <w:t>designations,</w:t>
      </w:r>
      <w:r w:rsidR="004C6DFB">
        <w:t xml:space="preserve"> </w:t>
      </w:r>
      <w:r w:rsidR="00AA6FE6" w:rsidRPr="007E181A">
        <w:t>but</w:t>
      </w:r>
      <w:r w:rsidR="004C6DFB">
        <w:t xml:space="preserve"> </w:t>
      </w:r>
      <w:r w:rsidR="00AA6FE6" w:rsidRPr="007E181A">
        <w:t>they</w:t>
      </w:r>
      <w:r w:rsidR="004C6DFB">
        <w:t xml:space="preserve"> </w:t>
      </w:r>
      <w:r w:rsidR="00AA6FE6" w:rsidRPr="007E181A">
        <w:t>provide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means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setting</w:t>
      </w:r>
      <w:r w:rsidR="004C6DFB">
        <w:t xml:space="preserve"> </w:t>
      </w:r>
      <w:r w:rsidR="00AA6FE6" w:rsidRPr="007E181A">
        <w:t>additional</w:t>
      </w:r>
      <w:r w:rsidR="004C6DFB">
        <w:t xml:space="preserve"> </w:t>
      </w:r>
      <w:r w:rsidR="00AA6FE6" w:rsidRPr="007E181A">
        <w:t>instance</w:t>
      </w:r>
      <w:r w:rsidR="004C6DFB">
        <w:t xml:space="preserve"> </w:t>
      </w:r>
      <w:r w:rsidR="00AA6FE6" w:rsidRPr="007E181A">
        <w:t>data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without</w:t>
      </w:r>
      <w:r w:rsidR="004C6DFB">
        <w:t xml:space="preserve"> </w:t>
      </w:r>
      <w:r w:rsidR="00AA6FE6" w:rsidRPr="007E181A">
        <w:t>providing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parameter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purpose.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case,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="00AA6FE6" w:rsidRPr="007E181A">
        <w:t>includes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public</w:t>
      </w:r>
      <w:r w:rsidR="004C6DFB">
        <w:t xml:space="preserve"> </w:t>
      </w:r>
      <w:r w:rsidR="00AA6FE6" w:rsidRPr="007E181A">
        <w:t>member</w:t>
      </w:r>
      <w:r w:rsidR="004C6DFB">
        <w:t xml:space="preserve"> </w:t>
      </w:r>
      <w:r w:rsidR="00AA6FE6" w:rsidRPr="007E181A">
        <w:t>called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AllowMultiple</w:t>
      </w:r>
      <w:proofErr w:type="spellEnd"/>
      <w:r w:rsidR="00AA6FE6" w:rsidRPr="007E181A">
        <w:t>.</w:t>
      </w:r>
      <w:r w:rsidR="004C6DFB">
        <w:t xml:space="preserve"> </w:t>
      </w:r>
      <w:r w:rsidR="00AA6FE6" w:rsidRPr="007E181A">
        <w:t>Therefore,</w:t>
      </w:r>
      <w:r w:rsidR="004C6DFB">
        <w:t xml:space="preserve"> </w:t>
      </w:r>
      <w:r w:rsidR="00AA6FE6" w:rsidRPr="007E181A">
        <w:t>you</w:t>
      </w:r>
      <w:r w:rsidR="004C6DFB">
        <w:t xml:space="preserve"> </w:t>
      </w:r>
      <w:r w:rsidR="00AA6FE6" w:rsidRPr="007E181A">
        <w:t>can</w:t>
      </w:r>
      <w:r w:rsidR="004C6DFB">
        <w:t xml:space="preserve"> </w:t>
      </w:r>
      <w:r w:rsidR="00AA6FE6" w:rsidRPr="007E181A">
        <w:t>set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member</w:t>
      </w:r>
      <w:r w:rsidR="004C6DFB">
        <w:t xml:space="preserve"> </w:t>
      </w:r>
      <w:r w:rsidR="00AA6FE6" w:rsidRPr="007E181A">
        <w:t>using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parameter</w:t>
      </w:r>
      <w:r w:rsidR="004C6DFB">
        <w:t xml:space="preserve"> </w:t>
      </w:r>
      <w:r w:rsidR="00AA6FE6" w:rsidRPr="007E181A">
        <w:t>assignment</w:t>
      </w:r>
      <w:r w:rsidR="004C6DFB">
        <w:t xml:space="preserve"> </w:t>
      </w:r>
      <w:r w:rsidR="00AA6FE6" w:rsidRPr="007E181A">
        <w:t>when</w:t>
      </w:r>
      <w:r w:rsidR="004C6DFB">
        <w:t xml:space="preserve"> </w:t>
      </w:r>
      <w:r w:rsidR="00AA6FE6" w:rsidRPr="007E181A">
        <w:t>you</w:t>
      </w:r>
      <w:r w:rsidR="004C6DFB">
        <w:t xml:space="preserve"> </w:t>
      </w:r>
      <w:r w:rsidR="00AA6FE6" w:rsidRPr="007E181A">
        <w:t>use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attribute.</w:t>
      </w:r>
      <w:r w:rsidR="004C6DFB">
        <w:t xml:space="preserve"> </w:t>
      </w:r>
      <w:r w:rsidR="00AA6FE6" w:rsidRPr="007E181A">
        <w:t>Assigning</w:t>
      </w:r>
      <w:r w:rsidR="004C6DFB">
        <w:t xml:space="preserve"> </w:t>
      </w:r>
      <w:r w:rsidR="00AA6FE6" w:rsidRPr="007E181A">
        <w:t>named</w:t>
      </w:r>
      <w:r w:rsidR="004C6DFB">
        <w:t xml:space="preserve"> </w:t>
      </w:r>
      <w:r w:rsidR="00AA6FE6" w:rsidRPr="007E181A">
        <w:t>parameters</w:t>
      </w:r>
      <w:r w:rsidR="004C6DFB">
        <w:t xml:space="preserve"> </w:t>
      </w:r>
      <w:r w:rsidR="00AA6FE6" w:rsidRPr="007E181A">
        <w:t>must</w:t>
      </w:r>
      <w:r w:rsidR="004C6DFB">
        <w:t xml:space="preserve"> </w:t>
      </w:r>
      <w:r w:rsidR="00AA6FE6" w:rsidRPr="007E181A">
        <w:t>occur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last</w:t>
      </w:r>
      <w:r w:rsidR="004C6DFB">
        <w:t xml:space="preserve"> </w:t>
      </w:r>
      <w:r w:rsidR="00AA6FE6" w:rsidRPr="007E181A">
        <w:t>portion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constructor,</w:t>
      </w:r>
      <w:r w:rsidR="004C6DFB">
        <w:t xml:space="preserve"> </w:t>
      </w:r>
      <w:r w:rsidR="00AA6FE6" w:rsidRPr="007E181A">
        <w:t>following</w:t>
      </w:r>
      <w:r w:rsidR="004C6DFB">
        <w:t xml:space="preserve"> </w:t>
      </w:r>
      <w:r w:rsidR="00AA6FE6" w:rsidRPr="007E181A">
        <w:t>any</w:t>
      </w:r>
      <w:r w:rsidR="004C6DFB">
        <w:t xml:space="preserve"> </w:t>
      </w:r>
      <w:r w:rsidR="00AA6FE6" w:rsidRPr="007E181A">
        <w:t>explicitly</w:t>
      </w:r>
      <w:r w:rsidR="004C6DFB">
        <w:t xml:space="preserve"> </w:t>
      </w:r>
      <w:r w:rsidR="00AA6FE6" w:rsidRPr="007E181A">
        <w:t>declared</w:t>
      </w:r>
      <w:r w:rsidR="004C6DFB">
        <w:t xml:space="preserve"> </w:t>
      </w:r>
      <w:r w:rsidR="00AA6FE6" w:rsidRPr="007E181A">
        <w:t>constructor</w:t>
      </w:r>
      <w:r w:rsidR="004C6DFB">
        <w:t xml:space="preserve"> </w:t>
      </w:r>
      <w:r w:rsidR="00AA6FE6" w:rsidRPr="007E181A">
        <w:t>parameters.</w:t>
      </w:r>
    </w:p>
    <w:p w14:paraId="2F4D0683" w14:textId="6A2BCCA9" w:rsidR="0079423A" w:rsidRPr="007E181A" w:rsidRDefault="00AA6FE6" w:rsidP="004803E3">
      <w:pPr>
        <w:pStyle w:val="CHAPBM"/>
      </w:pPr>
      <w:r w:rsidRPr="007E181A">
        <w:t>Named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allow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assigning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without</w:t>
      </w:r>
      <w:r w:rsidR="004C6DFB">
        <w:t xml:space="preserve"> </w:t>
      </w:r>
      <w:r w:rsidRPr="007E181A">
        <w:t>providing</w:t>
      </w:r>
      <w:r w:rsidR="004C6DFB">
        <w:t xml:space="preserve"> </w:t>
      </w:r>
      <w:r w:rsidRPr="007E181A">
        <w:t>constructors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every</w:t>
      </w:r>
      <w:r w:rsidR="004C6DFB">
        <w:t xml:space="preserve"> </w:t>
      </w:r>
      <w:r w:rsidRPr="007E181A">
        <w:t>conceivable</w:t>
      </w:r>
      <w:r w:rsidR="004C6DFB">
        <w:t xml:space="preserve"> </w:t>
      </w:r>
      <w:r w:rsidRPr="007E181A">
        <w:t>combination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attribute</w:t>
      </w:r>
      <w:r w:rsidR="004C6DFB">
        <w:t xml:space="preserve"> </w:t>
      </w:r>
      <w:proofErr w:type="gramStart"/>
      <w:r w:rsidRPr="007E181A">
        <w:t>properties</w:t>
      </w:r>
      <w:proofErr w:type="gramEnd"/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specified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not.</w:t>
      </w:r>
      <w:r w:rsidR="004C6DFB">
        <w:t xml:space="preserve"> </w:t>
      </w:r>
      <w:r w:rsidR="00553059">
        <w:t>Given</w:t>
      </w:r>
      <w:r w:rsidR="004C6DFB">
        <w:t xml:space="preserve"> </w:t>
      </w:r>
      <w:r w:rsidR="00553059">
        <w:t>that</w:t>
      </w:r>
      <w:r w:rsidR="004C6DFB">
        <w:t xml:space="preserve"> </w:t>
      </w:r>
      <w:r w:rsidRPr="007E181A">
        <w:t>many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attribute’s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may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optional,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useful</w:t>
      </w:r>
      <w:r w:rsidR="004C6DFB">
        <w:t xml:space="preserve"> </w:t>
      </w:r>
      <w:r w:rsidRPr="007E181A">
        <w:t>construct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many</w:t>
      </w:r>
      <w:r w:rsidR="004C6DFB">
        <w:t xml:space="preserve"> </w:t>
      </w:r>
      <w:r w:rsidRPr="007E181A">
        <w:t>cases.</w:t>
      </w: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4803E3" w14:paraId="0DA35426" w14:textId="77777777" w:rsidTr="00DC44F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B699C71" w14:textId="77777777" w:rsidR="004803E3" w:rsidRDefault="004803E3" w:rsidP="00DC44F7">
            <w:pPr>
              <w:pStyle w:val="SF1TTL"/>
              <w:rPr>
                <w:noProof/>
              </w:rPr>
            </w:pPr>
          </w:p>
        </w:tc>
      </w:tr>
      <w:tr w:rsidR="004803E3" w14:paraId="47EE65F8" w14:textId="77777777" w:rsidTr="00DC44F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4DDFF904" w14:textId="77777777" w:rsidR="004803E3" w:rsidRPr="005F4DC0" w:rsidRDefault="004803E3" w:rsidP="00DC44F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2460E5AC" w14:textId="36454FC5" w:rsidR="004803E3" w:rsidRDefault="004803E3" w:rsidP="00DC44F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27622B" wp14:editId="22EDBC40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112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5E1B6" id="Rectangle 216" o:spid="_x0000_s1026" style="position:absolute;margin-left:.75pt;margin-top:.45pt;width:5.75pt;height: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c4ggIAAA8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Ad8Mc4ggIAAA8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155BB8AC" wp14:editId="7AC854A7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9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E5A30D" id="Rectangle 215" o:spid="_x0000_s1026" style="position:absolute;margin-left:6.65pt;margin-top:6pt;width:5.75pt;height: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x9s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kaMfbI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>
              <w:t>Beginner</w:t>
            </w:r>
            <w:r w:rsidRPr="005F4DC0">
              <w:t xml:space="preserve"> Topic</w:t>
            </w:r>
          </w:p>
          <w:p w14:paraId="34550F7A" w14:textId="77777777" w:rsidR="004803E3" w:rsidRPr="00A14E35" w:rsidRDefault="004803E3" w:rsidP="004803E3">
            <w:pPr>
              <w:pStyle w:val="SF1SUBTTL"/>
              <w:rPr>
                <w:rStyle w:val="CITchapbm"/>
              </w:rPr>
            </w:pPr>
            <w:proofErr w:type="spellStart"/>
            <w:r w:rsidRPr="00A14E35">
              <w:rPr>
                <w:rStyle w:val="CITchapbm"/>
              </w:rPr>
              <w:t>FlagsAttribute</w:t>
            </w:r>
            <w:proofErr w:type="spellEnd"/>
          </w:p>
          <w:p w14:paraId="3E3F8F04" w14:textId="0AA55F38" w:rsidR="004803E3" w:rsidRPr="007E181A" w:rsidRDefault="004803E3" w:rsidP="004803E3">
            <w:pPr>
              <w:pStyle w:val="SF1FIRST"/>
            </w:pPr>
            <w:r w:rsidRPr="00820CA4">
              <w:t>Chapter</w:t>
            </w:r>
            <w:r>
              <w:t xml:space="preserve"> </w:t>
            </w:r>
            <w:r w:rsidRPr="00820CA4">
              <w:t>9</w:t>
            </w:r>
            <w:r>
              <w:t xml:space="preserve"> </w:t>
            </w:r>
            <w:r w:rsidRPr="00820CA4">
              <w:t>introduced</w:t>
            </w:r>
            <w:r>
              <w:t xml:space="preserve"> </w:t>
            </w:r>
            <w:proofErr w:type="spellStart"/>
            <w:r w:rsidRPr="00820CA4">
              <w:t>enums</w:t>
            </w:r>
            <w:proofErr w:type="spellEnd"/>
            <w:r>
              <w:t xml:space="preserve"> </w:t>
            </w:r>
            <w:r w:rsidRPr="00820CA4">
              <w:t>and</w:t>
            </w:r>
            <w:r>
              <w:t xml:space="preserve"> </w:t>
            </w:r>
            <w:r w:rsidRPr="00820CA4">
              <w:t>included</w:t>
            </w:r>
            <w:r>
              <w:t xml:space="preserve"> </w:t>
            </w:r>
            <w:r w:rsidRPr="00820CA4">
              <w:t>an</w:t>
            </w:r>
            <w:r>
              <w:t xml:space="preserve"> </w:t>
            </w:r>
            <w:r w:rsidRPr="00820CA4">
              <w:t>Advanced</w:t>
            </w:r>
            <w:r>
              <w:t xml:space="preserve"> </w:t>
            </w:r>
            <w:r w:rsidRPr="00820CA4">
              <w:t>Topic</w:t>
            </w:r>
            <w:r>
              <w:t xml:space="preserve"> </w:t>
            </w:r>
            <w:r w:rsidRPr="00820CA4">
              <w:t>covering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FlagsAttribute</w:t>
            </w:r>
            <w:proofErr w:type="spellEnd"/>
            <w:r w:rsidRPr="00820CA4">
              <w:t>.</w:t>
            </w:r>
            <w:r>
              <w:t xml:space="preserve"> </w:t>
            </w:r>
            <w:r w:rsidRPr="00820CA4">
              <w:t>This</w:t>
            </w:r>
            <w:r>
              <w:t xml:space="preserve"> </w:t>
            </w:r>
            <w:r w:rsidRPr="00820CA4">
              <w:t>framework</w:t>
            </w:r>
            <w:r w:rsidRPr="007E181A">
              <w:t>-defined</w:t>
            </w:r>
            <w:r>
              <w:t xml:space="preserve"> </w:t>
            </w:r>
            <w:r w:rsidRPr="007E181A">
              <w:t>attribute</w:t>
            </w:r>
            <w:r>
              <w:t xml:space="preserve"> </w:t>
            </w:r>
            <w:r w:rsidRPr="007E181A">
              <w:t>targets</w:t>
            </w:r>
            <w:r>
              <w:t xml:space="preserve"> </w:t>
            </w:r>
            <w:proofErr w:type="spellStart"/>
            <w:r w:rsidRPr="007E181A">
              <w:t>enums</w:t>
            </w:r>
            <w:proofErr w:type="spellEnd"/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represent</w:t>
            </w:r>
            <w:r>
              <w:t xml:space="preserve"> </w:t>
            </w:r>
            <w:r w:rsidRPr="007E181A">
              <w:t>flag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r w:rsidRPr="007E181A">
              <w:t>values.</w:t>
            </w:r>
            <w:r>
              <w:t xml:space="preserve"> The </w:t>
            </w:r>
            <w:r w:rsidRPr="007E181A">
              <w:t>Beginner</w:t>
            </w:r>
            <w:r>
              <w:t xml:space="preserve"> </w:t>
            </w:r>
            <w:r w:rsidRPr="007E181A">
              <w:t>Topic</w:t>
            </w:r>
            <w:r>
              <w:t xml:space="preserve"> here also addresses </w:t>
            </w:r>
            <w:proofErr w:type="spellStart"/>
            <w:r w:rsidRPr="00A14E35">
              <w:rPr>
                <w:rStyle w:val="CITchapbm"/>
              </w:rPr>
              <w:t>FlagsAttribute</w:t>
            </w:r>
            <w:proofErr w:type="spellEnd"/>
            <w:r w:rsidRPr="007E181A">
              <w:t>,</w:t>
            </w:r>
            <w:r>
              <w:t xml:space="preserve"> </w:t>
            </w:r>
            <w:r w:rsidRPr="007E181A">
              <w:t>starting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sample</w:t>
            </w:r>
            <w:r>
              <w:t xml:space="preserve"> </w:t>
            </w:r>
            <w:r w:rsidRPr="007E181A">
              <w:t>code</w:t>
            </w:r>
            <w:r>
              <w:t xml:space="preserve"> </w:t>
            </w:r>
            <w:r w:rsidRPr="007E181A">
              <w:t>shown</w:t>
            </w:r>
            <w:r>
              <w:t xml:space="preserve"> </w:t>
            </w:r>
            <w:r w:rsidRPr="007E181A">
              <w:t>in</w:t>
            </w:r>
            <w:r>
              <w:t xml:space="preserve"> Listing 18.2</w:t>
            </w:r>
            <w:ins w:id="321" w:author="Chris" w:date="2020-04-11T22:06:00Z">
              <w:r w:rsidR="006A42C5">
                <w:t>3</w:t>
              </w:r>
            </w:ins>
            <w:del w:id="322" w:author="Chris" w:date="2020-04-11T22:06:00Z">
              <w:r w:rsidDel="006A42C5">
                <w:delText>2</w:delText>
              </w:r>
            </w:del>
            <w:r w:rsidRPr="007E181A">
              <w:t>.</w:t>
            </w:r>
          </w:p>
          <w:p w14:paraId="275E622C" w14:textId="6A4818C8" w:rsidR="004803E3" w:rsidRPr="007E181A" w:rsidRDefault="004803E3" w:rsidP="004803E3">
            <w:pPr>
              <w:pStyle w:val="CDTTTL"/>
            </w:pPr>
            <w:r w:rsidRPr="00C172F0">
              <w:rPr>
                <w:rStyle w:val="CDTNUM"/>
              </w:rPr>
              <w:lastRenderedPageBreak/>
              <w:t>Listing 18.2</w:t>
            </w:r>
            <w:ins w:id="323" w:author="Chris" w:date="2020-04-11T22:06:00Z">
              <w:r w:rsidR="006A42C5">
                <w:rPr>
                  <w:rStyle w:val="CDTNUM"/>
                </w:rPr>
                <w:t>3</w:t>
              </w:r>
            </w:ins>
            <w:del w:id="324" w:author="Chris" w:date="2020-04-11T22:06:00Z">
              <w:r w:rsidRPr="00C172F0" w:rsidDel="006A42C5">
                <w:rPr>
                  <w:rStyle w:val="CDTNUM"/>
                </w:rPr>
                <w:delText>2</w:delText>
              </w:r>
            </w:del>
            <w:r w:rsidRPr="00C172F0">
              <w:rPr>
                <w:rStyle w:val="CDTNUM"/>
              </w:rPr>
              <w:t>:</w:t>
            </w:r>
            <w:r w:rsidRPr="007E181A">
              <w:t> </w:t>
            </w:r>
            <w:r w:rsidRPr="007E181A">
              <w:t>Using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FlagsAttribute</w:t>
            </w:r>
            <w:proofErr w:type="spellEnd"/>
          </w:p>
          <w:p w14:paraId="6AE90407" w14:textId="77777777" w:rsidR="004803E3" w:rsidRPr="007E181A" w:rsidRDefault="004803E3" w:rsidP="004803E3">
            <w:pPr>
              <w:pStyle w:val="CDTFIRST"/>
              <w:rPr>
                <w:rStyle w:val="CPComment"/>
              </w:rPr>
            </w:pP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proofErr w:type="spellStart"/>
            <w:r w:rsidRPr="007E181A">
              <w:rPr>
                <w:rStyle w:val="CPComment"/>
              </w:rPr>
              <w:t>FileAttributes</w:t>
            </w:r>
            <w:proofErr w:type="spellEnd"/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defined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in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System.IO</w:t>
            </w:r>
          </w:p>
          <w:p w14:paraId="084C7CC7" w14:textId="77777777" w:rsidR="004803E3" w:rsidRPr="007E181A" w:rsidRDefault="004803E3" w:rsidP="004803E3">
            <w:pPr>
              <w:pStyle w:val="CDTMID"/>
            </w:pPr>
          </w:p>
          <w:p w14:paraId="795B980F" w14:textId="77777777" w:rsidR="004803E3" w:rsidRPr="007E181A" w:rsidRDefault="004803E3" w:rsidP="004803E3">
            <w:pPr>
              <w:pStyle w:val="CDTMID"/>
              <w:shd w:val="clear" w:color="auto" w:fill="F2F2F2" w:themeFill="background1" w:themeFillShade="F2"/>
            </w:pPr>
            <w:r w:rsidRPr="007E181A">
              <w:t>[</w:t>
            </w:r>
            <w:proofErr w:type="gramStart"/>
            <w:r w:rsidRPr="007E181A">
              <w:t>Flags]</w:t>
            </w:r>
            <w:r>
              <w:t xml:space="preserve">  </w:t>
            </w:r>
            <w:r w:rsidRPr="007E181A">
              <w:rPr>
                <w:rStyle w:val="CPComment"/>
              </w:rPr>
              <w:t>/</w:t>
            </w:r>
            <w:proofErr w:type="gramEnd"/>
            <w:r w:rsidRPr="007E181A">
              <w:rPr>
                <w:rStyle w:val="CPComment"/>
              </w:rPr>
              <w:t>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Decorating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an</w:t>
            </w:r>
            <w:r>
              <w:rPr>
                <w:rStyle w:val="CPComment"/>
              </w:rPr>
              <w:t xml:space="preserve"> </w:t>
            </w:r>
            <w:proofErr w:type="spellStart"/>
            <w:r w:rsidRPr="007E181A">
              <w:rPr>
                <w:rStyle w:val="CPComment"/>
              </w:rPr>
              <w:t>enum</w:t>
            </w:r>
            <w:proofErr w:type="spellEnd"/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with</w:t>
            </w:r>
            <w:r>
              <w:rPr>
                <w:rStyle w:val="CPComment"/>
              </w:rPr>
              <w:t xml:space="preserve"> </w:t>
            </w:r>
            <w:proofErr w:type="spellStart"/>
            <w:r w:rsidRPr="007E181A">
              <w:rPr>
                <w:rStyle w:val="CPComment"/>
              </w:rPr>
              <w:t>FlagsAttribute</w:t>
            </w:r>
            <w:proofErr w:type="spellEnd"/>
          </w:p>
          <w:p w14:paraId="49E57960" w14:textId="77777777" w:rsidR="004803E3" w:rsidRPr="007E181A" w:rsidRDefault="004803E3" w:rsidP="004803E3">
            <w:pPr>
              <w:pStyle w:val="CDTMID"/>
            </w:pPr>
            <w:r w:rsidRPr="007E181A">
              <w:rPr>
                <w:rStyle w:val="CPKeyword"/>
              </w:rPr>
              <w:t>public</w:t>
            </w:r>
            <w:r>
              <w:t xml:space="preserve"> </w:t>
            </w:r>
            <w:proofErr w:type="spellStart"/>
            <w:r w:rsidRPr="007E181A">
              <w:rPr>
                <w:rStyle w:val="CPKeyword"/>
              </w:rPr>
              <w:t>enum</w:t>
            </w:r>
            <w:proofErr w:type="spellEnd"/>
            <w:r>
              <w:t xml:space="preserve"> </w:t>
            </w:r>
            <w:proofErr w:type="spellStart"/>
            <w:r w:rsidRPr="007E181A">
              <w:t>FileAttributes</w:t>
            </w:r>
            <w:proofErr w:type="spellEnd"/>
          </w:p>
          <w:p w14:paraId="036E3085" w14:textId="77777777" w:rsidR="004803E3" w:rsidRPr="007E181A" w:rsidRDefault="004803E3" w:rsidP="004803E3">
            <w:pPr>
              <w:pStyle w:val="CDTMID"/>
            </w:pPr>
            <w:r w:rsidRPr="007E181A">
              <w:t>{</w:t>
            </w:r>
          </w:p>
          <w:p w14:paraId="35480D39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proofErr w:type="spellStart"/>
            <w:r w:rsidRPr="007E181A">
              <w:t>ReadOnly</w:t>
            </w:r>
            <w:proofErr w:type="spellEnd"/>
            <w:r>
              <w:t xml:space="preserve"> </w:t>
            </w:r>
            <w:r w:rsidRPr="007E181A">
              <w:t>=</w:t>
            </w:r>
            <w:r>
              <w:t xml:space="preserve">          </w:t>
            </w:r>
            <w:r w:rsidRPr="007E181A">
              <w:t>1&lt;&lt;</w:t>
            </w:r>
            <w:proofErr w:type="gramStart"/>
            <w:r w:rsidRPr="007E181A">
              <w:t>0,</w:t>
            </w:r>
            <w:r>
              <w:t xml:space="preserve">   </w:t>
            </w:r>
            <w:proofErr w:type="gramEnd"/>
            <w:r>
              <w:t xml:space="preserve">   </w:t>
            </w: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000000000000001</w:t>
            </w:r>
          </w:p>
          <w:p w14:paraId="2830124F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r w:rsidRPr="007E181A">
              <w:t>Hidden</w:t>
            </w:r>
            <w:r>
              <w:t xml:space="preserve"> </w:t>
            </w:r>
            <w:r w:rsidRPr="007E181A">
              <w:t>=</w:t>
            </w:r>
            <w:r>
              <w:t xml:space="preserve">            </w:t>
            </w:r>
            <w:r w:rsidRPr="007E181A">
              <w:t>1&lt;&lt;</w:t>
            </w:r>
            <w:proofErr w:type="gramStart"/>
            <w:r w:rsidRPr="007E181A">
              <w:t>1,</w:t>
            </w:r>
            <w:r>
              <w:t xml:space="preserve">   </w:t>
            </w:r>
            <w:proofErr w:type="gramEnd"/>
            <w:r>
              <w:t xml:space="preserve">   </w:t>
            </w: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000000000000010</w:t>
            </w:r>
          </w:p>
          <w:p w14:paraId="573B28EE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...</w:t>
            </w:r>
          </w:p>
          <w:p w14:paraId="139E1033" w14:textId="77777777" w:rsidR="004803E3" w:rsidRPr="007E181A" w:rsidRDefault="004803E3" w:rsidP="004803E3">
            <w:pPr>
              <w:pStyle w:val="CDTLAST"/>
            </w:pPr>
            <w:r w:rsidRPr="007E181A">
              <w:t>}</w:t>
            </w:r>
          </w:p>
          <w:p w14:paraId="31E030EC" w14:textId="77777777" w:rsidR="004803E3" w:rsidRPr="007E181A" w:rsidRDefault="004803E3" w:rsidP="004803E3">
            <w:pPr>
              <w:pStyle w:val="CDTFIRST"/>
            </w:pPr>
            <w:r w:rsidRPr="007E181A">
              <w:rPr>
                <w:rStyle w:val="CPKeyword"/>
              </w:rPr>
              <w:t>using</w:t>
            </w:r>
            <w:r>
              <w:t xml:space="preserve"> </w:t>
            </w:r>
            <w:r w:rsidRPr="007E181A">
              <w:t>System;</w:t>
            </w:r>
          </w:p>
          <w:p w14:paraId="00C190A6" w14:textId="77777777" w:rsidR="004803E3" w:rsidRPr="007E181A" w:rsidRDefault="004803E3" w:rsidP="004803E3">
            <w:pPr>
              <w:pStyle w:val="CDTMID"/>
            </w:pPr>
            <w:r w:rsidRPr="007E181A">
              <w:rPr>
                <w:rStyle w:val="CPKeyword"/>
              </w:rPr>
              <w:t>using</w:t>
            </w:r>
            <w:r>
              <w:t xml:space="preserve"> </w:t>
            </w:r>
            <w:proofErr w:type="spellStart"/>
            <w:r w:rsidRPr="007E181A">
              <w:t>System.Diagnostics</w:t>
            </w:r>
            <w:proofErr w:type="spellEnd"/>
            <w:r w:rsidRPr="007E181A">
              <w:t>;</w:t>
            </w:r>
          </w:p>
          <w:p w14:paraId="1CD6EBA6" w14:textId="77777777" w:rsidR="004803E3" w:rsidRPr="007E181A" w:rsidRDefault="004803E3" w:rsidP="004803E3">
            <w:pPr>
              <w:pStyle w:val="CDTMID"/>
            </w:pPr>
            <w:r w:rsidRPr="007E181A">
              <w:rPr>
                <w:rStyle w:val="CPKeyword"/>
              </w:rPr>
              <w:t>using</w:t>
            </w:r>
            <w:r>
              <w:t xml:space="preserve"> </w:t>
            </w:r>
            <w:r w:rsidRPr="007E181A">
              <w:t>System.IO;</w:t>
            </w:r>
          </w:p>
          <w:p w14:paraId="7C1B13BF" w14:textId="77777777" w:rsidR="004803E3" w:rsidRPr="007E181A" w:rsidRDefault="004803E3" w:rsidP="004803E3">
            <w:pPr>
              <w:pStyle w:val="CDTMID"/>
            </w:pPr>
          </w:p>
          <w:p w14:paraId="35D186ED" w14:textId="77777777" w:rsidR="004803E3" w:rsidRPr="007E181A" w:rsidRDefault="004803E3" w:rsidP="004803E3">
            <w:pPr>
              <w:pStyle w:val="CDTMID"/>
            </w:pPr>
            <w:r w:rsidRPr="007E181A">
              <w:rPr>
                <w:rStyle w:val="CPKeyword"/>
              </w:rPr>
              <w:t>class</w:t>
            </w:r>
            <w:r>
              <w:t xml:space="preserve"> </w:t>
            </w:r>
            <w:r w:rsidRPr="007E181A">
              <w:t>Program</w:t>
            </w:r>
          </w:p>
          <w:p w14:paraId="42320FFC" w14:textId="77777777" w:rsidR="004803E3" w:rsidRPr="007E181A" w:rsidRDefault="004803E3" w:rsidP="004803E3">
            <w:pPr>
              <w:pStyle w:val="CDTMID"/>
            </w:pPr>
            <w:r w:rsidRPr="007E181A">
              <w:t>{</w:t>
            </w:r>
          </w:p>
          <w:p w14:paraId="159C00E1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r w:rsidRPr="007E181A">
              <w:rPr>
                <w:rStyle w:val="CPKeyword"/>
              </w:rPr>
              <w:t>public</w:t>
            </w:r>
            <w:r>
              <w:t xml:space="preserve"> </w:t>
            </w:r>
            <w:r w:rsidRPr="007E181A">
              <w:rPr>
                <w:rStyle w:val="CPKeyword"/>
              </w:rPr>
              <w:t>static</w:t>
            </w:r>
            <w:r>
              <w:t xml:space="preserve"> </w:t>
            </w:r>
            <w:r w:rsidRPr="007E181A">
              <w:rPr>
                <w:rStyle w:val="CPKeyword"/>
              </w:rPr>
              <w:t>void</w:t>
            </w:r>
            <w:r>
              <w:t xml:space="preserve"> </w:t>
            </w:r>
            <w:proofErr w:type="gramStart"/>
            <w:r w:rsidRPr="007E181A">
              <w:t>Main(</w:t>
            </w:r>
            <w:proofErr w:type="gramEnd"/>
            <w:r w:rsidRPr="007E181A">
              <w:t>)</w:t>
            </w:r>
          </w:p>
          <w:p w14:paraId="1CDA7269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r w:rsidRPr="007E181A">
              <w:t>{</w:t>
            </w:r>
          </w:p>
          <w:p w14:paraId="0363E23E" w14:textId="77777777" w:rsidR="004803E3" w:rsidRPr="007E181A" w:rsidRDefault="004803E3" w:rsidP="004803E3">
            <w:pPr>
              <w:pStyle w:val="CDTMID"/>
              <w:rPr>
                <w:rStyle w:val="CPComment"/>
              </w:rPr>
            </w:pPr>
            <w:r>
              <w:rPr>
                <w:rStyle w:val="CPComment"/>
              </w:rPr>
              <w:t xml:space="preserve">      </w:t>
            </w: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...</w:t>
            </w:r>
          </w:p>
          <w:p w14:paraId="29EB0B90" w14:textId="77777777" w:rsidR="004803E3" w:rsidRPr="007E181A" w:rsidRDefault="004803E3" w:rsidP="004803E3">
            <w:pPr>
              <w:pStyle w:val="CDTMID"/>
            </w:pPr>
          </w:p>
          <w:p w14:paraId="39275F24" w14:textId="77777777" w:rsidR="004803E3" w:rsidRPr="007E181A" w:rsidRDefault="004803E3" w:rsidP="004803E3">
            <w:pPr>
              <w:pStyle w:val="CDTMID"/>
            </w:pPr>
            <w:r>
              <w:t xml:space="preserve">      </w:t>
            </w:r>
            <w:r w:rsidRPr="007E181A">
              <w:rPr>
                <w:rStyle w:val="CPKeyword"/>
              </w:rPr>
              <w:t>string</w:t>
            </w:r>
            <w:r>
              <w:t xml:space="preserve"> </w:t>
            </w:r>
            <w:proofErr w:type="spellStart"/>
            <w:r w:rsidRPr="007E181A">
              <w:t>fileName</w:t>
            </w:r>
            <w:proofErr w:type="spellEnd"/>
            <w:r>
              <w:t xml:space="preserve"> </w:t>
            </w:r>
            <w:r w:rsidRPr="007E181A">
              <w:t>=</w:t>
            </w:r>
            <w:r>
              <w:t xml:space="preserve"> </w:t>
            </w:r>
            <w:r w:rsidRPr="007E181A">
              <w:rPr>
                <w:rStyle w:val="Maroon"/>
              </w:rPr>
              <w:t>@"enumtest.txt"</w:t>
            </w:r>
            <w:r w:rsidRPr="007E181A">
              <w:t>;</w:t>
            </w:r>
          </w:p>
          <w:p w14:paraId="3679BB06" w14:textId="77777777" w:rsidR="004803E3" w:rsidRPr="007E181A" w:rsidRDefault="004803E3" w:rsidP="004803E3">
            <w:pPr>
              <w:pStyle w:val="CDTMID"/>
            </w:pPr>
            <w:r>
              <w:t xml:space="preserve">      </w:t>
            </w:r>
            <w:proofErr w:type="spellStart"/>
            <w:r w:rsidRPr="007E181A">
              <w:t>FileInfo</w:t>
            </w:r>
            <w:proofErr w:type="spellEnd"/>
            <w:r>
              <w:t xml:space="preserve"> </w:t>
            </w:r>
            <w:r w:rsidRPr="007E181A">
              <w:t>file</w:t>
            </w:r>
            <w:r>
              <w:t xml:space="preserve"> </w:t>
            </w:r>
            <w:r w:rsidRPr="007E181A">
              <w:t>=</w:t>
            </w:r>
            <w:r>
              <w:t xml:space="preserve"> </w:t>
            </w:r>
            <w:r w:rsidRPr="007E181A">
              <w:rPr>
                <w:rStyle w:val="CPKeyword"/>
              </w:rPr>
              <w:t>new</w:t>
            </w:r>
            <w:r>
              <w:t xml:space="preserve"> </w:t>
            </w:r>
            <w:proofErr w:type="spellStart"/>
            <w:r w:rsidRPr="007E181A">
              <w:t>FileInfo</w:t>
            </w:r>
            <w:proofErr w:type="spellEnd"/>
            <w:r w:rsidRPr="007E181A">
              <w:t>(</w:t>
            </w:r>
            <w:proofErr w:type="spellStart"/>
            <w:r w:rsidRPr="007E181A">
              <w:t>fileName</w:t>
            </w:r>
            <w:proofErr w:type="spellEnd"/>
            <w:r w:rsidRPr="007E181A">
              <w:t>);</w:t>
            </w:r>
          </w:p>
          <w:p w14:paraId="7708B1F0" w14:textId="77777777" w:rsidR="004803E3" w:rsidRPr="007E181A" w:rsidRDefault="004803E3" w:rsidP="004803E3">
            <w:pPr>
              <w:pStyle w:val="CDTMID"/>
            </w:pPr>
          </w:p>
          <w:p w14:paraId="239F3F72" w14:textId="77777777" w:rsidR="004803E3" w:rsidRPr="007E181A" w:rsidRDefault="004803E3" w:rsidP="004803E3">
            <w:pPr>
              <w:pStyle w:val="CDTMID"/>
            </w:pPr>
            <w:r>
              <w:t xml:space="preserve">      </w:t>
            </w:r>
            <w:proofErr w:type="spellStart"/>
            <w:proofErr w:type="gramStart"/>
            <w:r w:rsidRPr="007E181A">
              <w:t>file.Attributes</w:t>
            </w:r>
            <w:proofErr w:type="spellEnd"/>
            <w:proofErr w:type="gramEnd"/>
            <w:r>
              <w:t xml:space="preserve"> </w:t>
            </w:r>
            <w:r w:rsidRPr="007E181A">
              <w:t>=</w:t>
            </w:r>
            <w:r>
              <w:t xml:space="preserve"> </w:t>
            </w:r>
            <w:proofErr w:type="spellStart"/>
            <w:r w:rsidRPr="007E181A">
              <w:t>FileAttributes.Hidden</w:t>
            </w:r>
            <w:proofErr w:type="spellEnd"/>
            <w:r>
              <w:t xml:space="preserve"> </w:t>
            </w:r>
            <w:r w:rsidRPr="007E181A">
              <w:t>|</w:t>
            </w:r>
          </w:p>
          <w:p w14:paraId="2F51CA9D" w14:textId="77777777" w:rsidR="004803E3" w:rsidRPr="007E181A" w:rsidRDefault="004803E3" w:rsidP="004803E3">
            <w:pPr>
              <w:pStyle w:val="CDTMID"/>
            </w:pPr>
            <w:r>
              <w:t xml:space="preserve">          </w:t>
            </w:r>
            <w:proofErr w:type="spellStart"/>
            <w:r w:rsidRPr="007E181A">
              <w:t>FileAttributes.ReadOnly</w:t>
            </w:r>
            <w:proofErr w:type="spellEnd"/>
            <w:r w:rsidRPr="007E181A">
              <w:t>;</w:t>
            </w:r>
          </w:p>
          <w:p w14:paraId="6FD6A679" w14:textId="77777777" w:rsidR="004803E3" w:rsidRPr="007E181A" w:rsidRDefault="004803E3" w:rsidP="004803E3">
            <w:pPr>
              <w:pStyle w:val="CDTMID"/>
            </w:pPr>
          </w:p>
          <w:p w14:paraId="18BD6E10" w14:textId="77777777" w:rsidR="004803E3" w:rsidRPr="007E181A" w:rsidRDefault="004803E3" w:rsidP="004803E3">
            <w:pPr>
              <w:pStyle w:val="CDTMID"/>
            </w:pPr>
            <w:r>
              <w:t xml:space="preserve">      </w:t>
            </w:r>
            <w:proofErr w:type="spellStart"/>
            <w:r w:rsidRPr="007E181A">
              <w:t>Console.WriteLine</w:t>
            </w:r>
            <w:proofErr w:type="spellEnd"/>
            <w:r w:rsidRPr="007E181A">
              <w:t>("\"{</w:t>
            </w:r>
            <w:proofErr w:type="gramStart"/>
            <w:r w:rsidRPr="007E181A">
              <w:t>0}\</w:t>
            </w:r>
            <w:proofErr w:type="gramEnd"/>
            <w:r w:rsidRPr="007E181A">
              <w:t>"</w:t>
            </w:r>
            <w:r>
              <w:t xml:space="preserve"> </w:t>
            </w:r>
            <w:r w:rsidRPr="007E181A">
              <w:t>outputs</w:t>
            </w:r>
            <w:r>
              <w:t xml:space="preserve"> </w:t>
            </w:r>
            <w:r w:rsidRPr="007E181A">
              <w:t>as</w:t>
            </w:r>
            <w:r>
              <w:t xml:space="preserve"> </w:t>
            </w:r>
            <w:r w:rsidRPr="007E181A">
              <w:t>\"{1}\"",</w:t>
            </w:r>
          </w:p>
          <w:p w14:paraId="36342A43" w14:textId="77777777" w:rsidR="004803E3" w:rsidRPr="007E181A" w:rsidRDefault="004803E3" w:rsidP="004803E3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7E181A">
              <w:t>file.Attributes.ToString</w:t>
            </w:r>
            <w:proofErr w:type="spellEnd"/>
            <w:proofErr w:type="gramEnd"/>
            <w:r w:rsidRPr="007E181A">
              <w:t>().Replace(",",</w:t>
            </w:r>
            <w:r>
              <w:t xml:space="preserve"> </w:t>
            </w:r>
            <w:r w:rsidRPr="007E181A">
              <w:t>"</w:t>
            </w:r>
            <w:r>
              <w:t xml:space="preserve"> </w:t>
            </w:r>
            <w:r w:rsidRPr="007E181A">
              <w:t>|"),</w:t>
            </w:r>
          </w:p>
          <w:p w14:paraId="0A462D00" w14:textId="77777777" w:rsidR="004803E3" w:rsidRPr="007E181A" w:rsidRDefault="004803E3" w:rsidP="004803E3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7E181A">
              <w:t>file.Attributes</w:t>
            </w:r>
            <w:proofErr w:type="spellEnd"/>
            <w:proofErr w:type="gramEnd"/>
            <w:r w:rsidRPr="007E181A">
              <w:t>);</w:t>
            </w:r>
          </w:p>
          <w:p w14:paraId="4139189D" w14:textId="77777777" w:rsidR="004803E3" w:rsidRPr="007E181A" w:rsidRDefault="004803E3" w:rsidP="004803E3">
            <w:pPr>
              <w:pStyle w:val="CDTMID"/>
            </w:pPr>
          </w:p>
          <w:p w14:paraId="4672210B" w14:textId="77777777" w:rsidR="004803E3" w:rsidRDefault="004803E3" w:rsidP="004803E3">
            <w:pPr>
              <w:pStyle w:val="CDTMID"/>
            </w:pPr>
            <w:r>
              <w:t xml:space="preserve">      </w:t>
            </w:r>
            <w:proofErr w:type="spellStart"/>
            <w:r w:rsidRPr="007E181A">
              <w:t>FileAttributes</w:t>
            </w:r>
            <w:proofErr w:type="spellEnd"/>
            <w:r>
              <w:t xml:space="preserve"> </w:t>
            </w:r>
            <w:r w:rsidRPr="007E181A">
              <w:t>attributes</w:t>
            </w:r>
            <w:r>
              <w:t xml:space="preserve"> </w:t>
            </w:r>
            <w:r w:rsidRPr="007E181A">
              <w:t>=</w:t>
            </w:r>
          </w:p>
          <w:p w14:paraId="236A6CF4" w14:textId="77777777" w:rsidR="004803E3" w:rsidRDefault="004803E3" w:rsidP="004803E3">
            <w:pPr>
              <w:pStyle w:val="CDTMID"/>
            </w:pPr>
            <w:r>
              <w:t xml:space="preserve">          </w:t>
            </w:r>
            <w:r w:rsidRPr="007E181A">
              <w:t>(</w:t>
            </w:r>
            <w:proofErr w:type="spellStart"/>
            <w:r w:rsidRPr="007E181A">
              <w:t>FileAttributes</w:t>
            </w:r>
            <w:proofErr w:type="spellEnd"/>
            <w:r w:rsidRPr="007E181A">
              <w:t>)</w:t>
            </w:r>
            <w:proofErr w:type="spellStart"/>
            <w:r w:rsidRPr="007E181A">
              <w:t>Enum.Parse</w:t>
            </w:r>
            <w:proofErr w:type="spellEnd"/>
            <w:r w:rsidRPr="007E181A">
              <w:t>(</w:t>
            </w:r>
            <w:proofErr w:type="spellStart"/>
            <w:proofErr w:type="gramStart"/>
            <w:r w:rsidRPr="007E181A">
              <w:rPr>
                <w:rStyle w:val="CPKeyword"/>
              </w:rPr>
              <w:t>typeof</w:t>
            </w:r>
            <w:proofErr w:type="spellEnd"/>
            <w:r w:rsidRPr="007E181A">
              <w:t>(</w:t>
            </w:r>
            <w:proofErr w:type="spellStart"/>
            <w:proofErr w:type="gramEnd"/>
            <w:r w:rsidRPr="007E181A">
              <w:t>FileAttributes</w:t>
            </w:r>
            <w:proofErr w:type="spellEnd"/>
            <w:r w:rsidRPr="007E181A">
              <w:t>),</w:t>
            </w:r>
          </w:p>
          <w:p w14:paraId="44E28AD5" w14:textId="77777777" w:rsidR="004803E3" w:rsidRPr="007E181A" w:rsidRDefault="004803E3" w:rsidP="004803E3">
            <w:pPr>
              <w:pStyle w:val="CDTMID"/>
            </w:pPr>
            <w:r>
              <w:t xml:space="preserve">          </w:t>
            </w:r>
            <w:proofErr w:type="spellStart"/>
            <w:proofErr w:type="gramStart"/>
            <w:r w:rsidRPr="007E181A">
              <w:t>file.Attributes.ToString</w:t>
            </w:r>
            <w:proofErr w:type="spellEnd"/>
            <w:proofErr w:type="gramEnd"/>
            <w:r w:rsidRPr="007E181A">
              <w:t>());</w:t>
            </w:r>
          </w:p>
          <w:p w14:paraId="41F4DE14" w14:textId="77777777" w:rsidR="004803E3" w:rsidRPr="007E181A" w:rsidRDefault="004803E3" w:rsidP="004803E3">
            <w:pPr>
              <w:pStyle w:val="CDTMID"/>
            </w:pPr>
          </w:p>
          <w:p w14:paraId="69F870CB" w14:textId="77777777" w:rsidR="004803E3" w:rsidRPr="007E181A" w:rsidRDefault="004803E3" w:rsidP="004803E3">
            <w:pPr>
              <w:pStyle w:val="CDTMID"/>
            </w:pPr>
            <w:r>
              <w:t xml:space="preserve">      </w:t>
            </w:r>
            <w:proofErr w:type="spellStart"/>
            <w:r w:rsidRPr="007E181A">
              <w:t>Console.WriteLine</w:t>
            </w:r>
            <w:proofErr w:type="spellEnd"/>
            <w:r w:rsidRPr="007E181A">
              <w:t>(attributes);</w:t>
            </w:r>
          </w:p>
          <w:p w14:paraId="7B0BF92E" w14:textId="77777777" w:rsidR="004803E3" w:rsidRPr="007E181A" w:rsidRDefault="004803E3" w:rsidP="004803E3">
            <w:pPr>
              <w:pStyle w:val="CDTMID"/>
            </w:pPr>
          </w:p>
          <w:p w14:paraId="156346F6" w14:textId="77777777" w:rsidR="004803E3" w:rsidRPr="007E181A" w:rsidRDefault="004803E3" w:rsidP="004803E3">
            <w:pPr>
              <w:pStyle w:val="CDTMID"/>
              <w:rPr>
                <w:rStyle w:val="CPComment"/>
              </w:rPr>
            </w:pPr>
            <w:r>
              <w:rPr>
                <w:rStyle w:val="CPComment"/>
              </w:rPr>
              <w:t xml:space="preserve">       </w:t>
            </w:r>
            <w:r w:rsidRPr="007E181A">
              <w:rPr>
                <w:rStyle w:val="CPComment"/>
              </w:rPr>
              <w:t>//</w:t>
            </w:r>
            <w:r>
              <w:rPr>
                <w:rStyle w:val="CPComment"/>
              </w:rPr>
              <w:t xml:space="preserve"> </w:t>
            </w:r>
            <w:r w:rsidRPr="007E181A">
              <w:rPr>
                <w:rStyle w:val="CPComment"/>
              </w:rPr>
              <w:t>...</w:t>
            </w:r>
          </w:p>
          <w:p w14:paraId="1CA5F88D" w14:textId="77777777" w:rsidR="004803E3" w:rsidRPr="007E181A" w:rsidRDefault="004803E3" w:rsidP="004803E3">
            <w:pPr>
              <w:pStyle w:val="CDTMID"/>
            </w:pPr>
            <w:r>
              <w:t xml:space="preserve">  </w:t>
            </w:r>
            <w:r w:rsidRPr="007E181A">
              <w:t>}</w:t>
            </w:r>
          </w:p>
          <w:p w14:paraId="263D0102" w14:textId="77777777" w:rsidR="004803E3" w:rsidRPr="007E181A" w:rsidRDefault="004803E3" w:rsidP="004803E3">
            <w:pPr>
              <w:pStyle w:val="CDTLAST"/>
            </w:pPr>
            <w:r w:rsidRPr="007E181A">
              <w:t>}</w:t>
            </w:r>
          </w:p>
          <w:p w14:paraId="0D5C5DA8" w14:textId="7970A6F3" w:rsidR="004803E3" w:rsidRPr="007E181A" w:rsidRDefault="004803E3" w:rsidP="004803E3">
            <w:pPr>
              <w:pStyle w:val="SF1MID"/>
            </w:pPr>
            <w:r>
              <w:t>Output 18.</w:t>
            </w:r>
            <w:ins w:id="325" w:author="Chris" w:date="2020-04-11T22:14:00Z">
              <w:r w:rsidR="00C80BD1">
                <w:t>7</w:t>
              </w:r>
            </w:ins>
            <w:del w:id="326" w:author="Chris" w:date="2020-04-11T22:14:00Z">
              <w:r w:rsidRPr="007E181A" w:rsidDel="00C80BD1">
                <w:delText>6</w:delText>
              </w:r>
            </w:del>
            <w:r>
              <w:t xml:space="preserve"> </w:t>
            </w:r>
            <w:r w:rsidRPr="007E181A">
              <w:t>shows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results</w:t>
            </w:r>
            <w:r>
              <w:t xml:space="preserve"> </w:t>
            </w:r>
            <w:r w:rsidRPr="007E181A">
              <w:t>of</w:t>
            </w:r>
            <w:r>
              <w:t xml:space="preserve"> Listing 18.2</w:t>
            </w:r>
            <w:ins w:id="327" w:author="Chris" w:date="2020-04-11T22:06:00Z">
              <w:r w:rsidR="006A42C5">
                <w:t>3</w:t>
              </w:r>
            </w:ins>
            <w:del w:id="328" w:author="Chris" w:date="2020-04-11T22:06:00Z">
              <w:r w:rsidDel="006A42C5">
                <w:delText>2</w:delText>
              </w:r>
            </w:del>
            <w:r w:rsidRPr="007E181A">
              <w:t>.</w:t>
            </w:r>
          </w:p>
          <w:p w14:paraId="2B81A4CA" w14:textId="77777777" w:rsidR="004803E3" w:rsidRPr="00693DEA" w:rsidRDefault="004803E3" w:rsidP="004803E3">
            <w:pPr>
              <w:pStyle w:val="spacer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E6E6E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36"/>
            </w:tblGrid>
            <w:tr w:rsidR="004803E3" w14:paraId="17718ED6" w14:textId="77777777" w:rsidTr="00DC44F7">
              <w:tc>
                <w:tcPr>
                  <w:tcW w:w="7010" w:type="dxa"/>
                  <w:shd w:val="clear" w:color="auto" w:fill="auto"/>
                </w:tcPr>
                <w:p w14:paraId="279B9A0C" w14:textId="71C1BDDF" w:rsidR="004803E3" w:rsidRPr="00336E94" w:rsidRDefault="004803E3" w:rsidP="004803E3">
                  <w:pPr>
                    <w:pStyle w:val="OUTPUTTTLNUM"/>
                    <w:rPr>
                      <w:rFonts w:hint="eastAsia"/>
                    </w:rPr>
                  </w:pPr>
                  <w:r>
                    <w:t>Output 18.</w:t>
                  </w:r>
                  <w:ins w:id="329" w:author="Chris" w:date="2020-04-11T22:14:00Z">
                    <w:r w:rsidR="00C80BD1">
                      <w:t>7</w:t>
                    </w:r>
                  </w:ins>
                  <w:del w:id="330" w:author="Chris" w:date="2020-04-11T22:14:00Z">
                    <w:r w:rsidRPr="00693DEA" w:rsidDel="00C80BD1">
                      <w:delText>6</w:delText>
                    </w:r>
                  </w:del>
                </w:p>
              </w:tc>
            </w:tr>
            <w:tr w:rsidR="004803E3" w14:paraId="500DFF95" w14:textId="77777777" w:rsidTr="00DC44F7">
              <w:tc>
                <w:tcPr>
                  <w:tcW w:w="7010" w:type="dxa"/>
                  <w:shd w:val="clear" w:color="auto" w:fill="E6E6E6"/>
                  <w:tcMar>
                    <w:left w:w="115" w:type="dxa"/>
                  </w:tcMar>
                </w:tcPr>
                <w:p w14:paraId="7A815E5D" w14:textId="77777777" w:rsidR="004803E3" w:rsidRDefault="004803E3" w:rsidP="004803E3">
                  <w:pPr>
                    <w:pStyle w:val="OUTPUTLAST"/>
                    <w:rPr>
                      <w:rStyle w:val="E1"/>
                    </w:rPr>
                  </w:pPr>
                  <w:r w:rsidRPr="00693DEA">
                    <w:t>"</w:t>
                  </w:r>
                  <w:proofErr w:type="spellStart"/>
                  <w:r w:rsidRPr="00693DEA">
                    <w:t>ReadOnly</w:t>
                  </w:r>
                  <w:proofErr w:type="spellEnd"/>
                  <w:r>
                    <w:t xml:space="preserve"> </w:t>
                  </w:r>
                  <w:r w:rsidRPr="00693DEA">
                    <w:t>|</w:t>
                  </w:r>
                  <w:r>
                    <w:t xml:space="preserve"> </w:t>
                  </w:r>
                  <w:r w:rsidRPr="00693DEA">
                    <w:t>Hidden"</w:t>
                  </w:r>
                  <w:r>
                    <w:t xml:space="preserve"> </w:t>
                  </w:r>
                  <w:r w:rsidRPr="00693DEA">
                    <w:t>outputs</w:t>
                  </w:r>
                  <w:r>
                    <w:t xml:space="preserve"> </w:t>
                  </w:r>
                  <w:r w:rsidRPr="00693DEA">
                    <w:t>as</w:t>
                  </w:r>
                  <w:r>
                    <w:t xml:space="preserve"> </w:t>
                  </w:r>
                  <w:r w:rsidRPr="00693DEA">
                    <w:t>"</w:t>
                  </w:r>
                  <w:proofErr w:type="spellStart"/>
                  <w:r w:rsidRPr="00693DEA">
                    <w:t>ReadOnly</w:t>
                  </w:r>
                  <w:proofErr w:type="spellEnd"/>
                  <w:r w:rsidRPr="00693DEA">
                    <w:t>,</w:t>
                  </w:r>
                  <w:r>
                    <w:t xml:space="preserve"> </w:t>
                  </w:r>
                  <w:r w:rsidRPr="00693DEA">
                    <w:t>Hidden"</w:t>
                  </w:r>
                </w:p>
              </w:tc>
            </w:tr>
          </w:tbl>
          <w:p w14:paraId="0C16ACA4" w14:textId="77777777" w:rsidR="004803E3" w:rsidRDefault="004803E3" w:rsidP="004803E3">
            <w:pPr>
              <w:pStyle w:val="spacer"/>
            </w:pPr>
          </w:p>
          <w:p w14:paraId="4412E340" w14:textId="36240683" w:rsidR="004803E3" w:rsidRDefault="004803E3" w:rsidP="004803E3">
            <w:pPr>
              <w:pStyle w:val="SF1MID"/>
            </w:pPr>
            <w:r w:rsidRPr="007E181A">
              <w:lastRenderedPageBreak/>
              <w:t>The</w:t>
            </w:r>
            <w:r>
              <w:t xml:space="preserve"> </w:t>
            </w:r>
            <w:r w:rsidRPr="007E181A">
              <w:t>flag</w:t>
            </w:r>
            <w:r>
              <w:t xml:space="preserve"> </w:t>
            </w:r>
            <w:r w:rsidRPr="007E181A">
              <w:t>documents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values</w:t>
            </w:r>
            <w:r>
              <w:t xml:space="preserve"> </w:t>
            </w:r>
            <w:r w:rsidRPr="007E181A">
              <w:t>can</w:t>
            </w:r>
            <w:r>
              <w:t xml:space="preserve"> </w:t>
            </w:r>
            <w:r w:rsidRPr="007E181A">
              <w:t>be</w:t>
            </w:r>
            <w:r>
              <w:t xml:space="preserve"> </w:t>
            </w:r>
            <w:r w:rsidRPr="007E181A">
              <w:t>combined.</w:t>
            </w:r>
            <w:r>
              <w:t xml:space="preserve"> </w:t>
            </w:r>
            <w:r w:rsidRPr="007E181A">
              <w:t>Furthermore,</w:t>
            </w:r>
            <w:r>
              <w:t xml:space="preserve"> </w:t>
            </w:r>
            <w:r w:rsidRPr="007E181A">
              <w:t>it</w:t>
            </w:r>
            <w:r>
              <w:t xml:space="preserve"> </w:t>
            </w:r>
            <w:r w:rsidRPr="007E181A">
              <w:t>changes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behavior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proofErr w:type="gramStart"/>
            <w:r w:rsidRPr="00A14E35">
              <w:rPr>
                <w:rStyle w:val="CITchapbm"/>
              </w:rPr>
              <w:t>ToString</w:t>
            </w:r>
            <w:proofErr w:type="spellEnd"/>
            <w:r w:rsidRPr="00A14E35">
              <w:rPr>
                <w:rStyle w:val="CITchapbm"/>
              </w:rPr>
              <w:t>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and</w:t>
            </w:r>
            <w:r>
              <w:t xml:space="preserve"> </w:t>
            </w:r>
            <w:r w:rsidRPr="00A14E35">
              <w:rPr>
                <w:rStyle w:val="CITchapbm"/>
              </w:rPr>
              <w:t>Parse()</w:t>
            </w:r>
            <w:r>
              <w:t xml:space="preserve"> </w:t>
            </w:r>
            <w:r w:rsidRPr="007E181A">
              <w:t>methods.</w:t>
            </w:r>
            <w:r>
              <w:t xml:space="preserve"> </w:t>
            </w:r>
            <w:r w:rsidRPr="007E181A">
              <w:t>For</w:t>
            </w:r>
            <w:r>
              <w:t xml:space="preserve"> </w:t>
            </w:r>
            <w:r w:rsidRPr="007E181A">
              <w:t>example,</w:t>
            </w:r>
            <w:r>
              <w:t xml:space="preserve"> </w:t>
            </w:r>
            <w:r w:rsidRPr="007E181A">
              <w:t>calling</w:t>
            </w:r>
            <w:r>
              <w:t xml:space="preserve"> </w:t>
            </w:r>
            <w:proofErr w:type="spellStart"/>
            <w:proofErr w:type="gramStart"/>
            <w:r w:rsidRPr="00A14E35">
              <w:rPr>
                <w:rStyle w:val="CITchapbm"/>
              </w:rPr>
              <w:t>ToString</w:t>
            </w:r>
            <w:proofErr w:type="spellEnd"/>
            <w:r w:rsidRPr="00A14E35">
              <w:rPr>
                <w:rStyle w:val="CITchapbm"/>
              </w:rPr>
              <w:t>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an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decorated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7E181A">
              <w:t>writes</w:t>
            </w:r>
            <w:r>
              <w:t xml:space="preserve"> </w:t>
            </w:r>
            <w:r w:rsidRPr="007E181A">
              <w:t>out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strings</w:t>
            </w:r>
            <w:r>
              <w:t xml:space="preserve"> </w:t>
            </w:r>
            <w:r w:rsidRPr="007E181A">
              <w:t>for</w:t>
            </w:r>
            <w:r>
              <w:t xml:space="preserve"> </w:t>
            </w:r>
            <w:r w:rsidRPr="007E181A">
              <w:t>each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flag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set.</w:t>
            </w:r>
            <w:r>
              <w:t xml:space="preserve"> </w:t>
            </w:r>
            <w:r w:rsidRPr="007E181A">
              <w:t>In</w:t>
            </w:r>
            <w:r>
              <w:t xml:space="preserve"> Listing 18.2</w:t>
            </w:r>
            <w:ins w:id="331" w:author="Chris" w:date="2020-04-11T22:06:00Z">
              <w:r w:rsidR="006A42C5">
                <w:t>3</w:t>
              </w:r>
            </w:ins>
            <w:del w:id="332" w:author="Chris" w:date="2020-04-11T22:06:00Z">
              <w:r w:rsidDel="006A42C5">
                <w:delText>2</w:delText>
              </w:r>
            </w:del>
            <w:r w:rsidRPr="007E181A">
              <w:t>,</w:t>
            </w:r>
            <w:r>
              <w:t xml:space="preserve"> </w:t>
            </w:r>
            <w:proofErr w:type="spellStart"/>
            <w:proofErr w:type="gramStart"/>
            <w:r w:rsidRPr="00E83798">
              <w:rPr>
                <w:rStyle w:val="CITchapbm"/>
              </w:rPr>
              <w:t>file.Attributes.ToString</w:t>
            </w:r>
            <w:proofErr w:type="spellEnd"/>
            <w:proofErr w:type="gramEnd"/>
            <w:r w:rsidRPr="00E83798">
              <w:rPr>
                <w:rStyle w:val="CITchapbm"/>
              </w:rPr>
              <w:t>()</w:t>
            </w:r>
            <w:r>
              <w:t xml:space="preserve"> </w:t>
            </w:r>
            <w:r w:rsidRPr="007E181A">
              <w:t>returns</w:t>
            </w:r>
            <w:r>
              <w:t xml:space="preserve"> </w:t>
            </w:r>
            <w:r w:rsidRPr="00E83798">
              <w:rPr>
                <w:rStyle w:val="CITchapbm"/>
              </w:rPr>
              <w:t>"</w:t>
            </w:r>
            <w:proofErr w:type="spellStart"/>
            <w:r w:rsidRPr="00E83798">
              <w:rPr>
                <w:rStyle w:val="CITchapbm"/>
              </w:rPr>
              <w:t>ReadOnly</w:t>
            </w:r>
            <w:proofErr w:type="spellEnd"/>
            <w:r w:rsidRPr="00E83798">
              <w:rPr>
                <w:rStyle w:val="CITchapbm"/>
              </w:rPr>
              <w:t>, Hidden"</w:t>
            </w:r>
            <w:r>
              <w:t xml:space="preserve"> </w:t>
            </w:r>
            <w:r w:rsidRPr="007E181A">
              <w:t>rather</w:t>
            </w:r>
            <w:r>
              <w:t xml:space="preserve"> </w:t>
            </w:r>
            <w:r w:rsidRPr="007E181A">
              <w:t>than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A14E35">
              <w:rPr>
                <w:rStyle w:val="CITchapbm"/>
              </w:rPr>
              <w:t>3</w:t>
            </w:r>
            <w:r>
              <w:t xml:space="preserve"> </w:t>
            </w:r>
            <w:r w:rsidRPr="007E181A">
              <w:t>it</w:t>
            </w:r>
            <w:r>
              <w:t xml:space="preserve"> </w:t>
            </w:r>
            <w:r w:rsidRPr="007E181A">
              <w:t>would</w:t>
            </w:r>
            <w:r>
              <w:t xml:space="preserve"> </w:t>
            </w:r>
            <w:r w:rsidRPr="007E181A">
              <w:t>have</w:t>
            </w:r>
            <w:r>
              <w:t xml:space="preserve"> </w:t>
            </w:r>
            <w:r w:rsidRPr="007E181A">
              <w:t>returned</w:t>
            </w:r>
            <w:r>
              <w:t xml:space="preserve"> </w:t>
            </w:r>
            <w:r w:rsidRPr="007E181A">
              <w:t>without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7E181A">
              <w:t>flag.</w:t>
            </w:r>
            <w:r>
              <w:t xml:space="preserve"> </w:t>
            </w:r>
            <w:r w:rsidRPr="007E181A">
              <w:t>If</w:t>
            </w:r>
            <w:r>
              <w:t xml:space="preserve"> </w:t>
            </w:r>
            <w:r w:rsidRPr="007E181A">
              <w:t>two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values</w:t>
            </w:r>
            <w:r>
              <w:t xml:space="preserve"> </w:t>
            </w:r>
            <w:r w:rsidRPr="007E181A">
              <w:t>are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same,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proofErr w:type="gramStart"/>
            <w:r w:rsidRPr="00A14E35">
              <w:rPr>
                <w:rStyle w:val="CITchapbm"/>
              </w:rPr>
              <w:t>ToString</w:t>
            </w:r>
            <w:proofErr w:type="spellEnd"/>
            <w:r w:rsidRPr="00A14E35">
              <w:rPr>
                <w:rStyle w:val="CITchapbm"/>
              </w:rPr>
              <w:t>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would</w:t>
            </w:r>
            <w:r>
              <w:t xml:space="preserve"> </w:t>
            </w:r>
            <w:r w:rsidRPr="007E181A">
              <w:t>return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first</w:t>
            </w:r>
            <w:r>
              <w:t xml:space="preserve"> </w:t>
            </w:r>
            <w:r w:rsidRPr="007E181A">
              <w:t>one.</w:t>
            </w:r>
            <w:r>
              <w:t xml:space="preserve"> </w:t>
            </w:r>
            <w:r w:rsidRPr="007E181A">
              <w:t>As</w:t>
            </w:r>
            <w:r>
              <w:t xml:space="preserve"> </w:t>
            </w:r>
            <w:r w:rsidRPr="007E181A">
              <w:t>mentioned</w:t>
            </w:r>
            <w:r>
              <w:t xml:space="preserve"> </w:t>
            </w:r>
            <w:r w:rsidRPr="007E181A">
              <w:t>earlier,</w:t>
            </w:r>
            <w:r>
              <w:t xml:space="preserve"> </w:t>
            </w:r>
            <w:r w:rsidRPr="007E181A">
              <w:t>however,</w:t>
            </w:r>
            <w:r>
              <w:t xml:space="preserve"> </w:t>
            </w:r>
            <w:r w:rsidRPr="007E181A">
              <w:t>you</w:t>
            </w:r>
            <w:r>
              <w:t xml:space="preserve"> </w:t>
            </w:r>
            <w:r w:rsidRPr="007E181A">
              <w:t>should</w:t>
            </w:r>
            <w:r>
              <w:t xml:space="preserve"> </w:t>
            </w:r>
            <w:r w:rsidRPr="007E181A">
              <w:t>use</w:t>
            </w:r>
            <w:r>
              <w:t xml:space="preserve"> </w:t>
            </w:r>
            <w:r w:rsidRPr="007E181A">
              <w:t>caution</w:t>
            </w:r>
            <w:r>
              <w:t xml:space="preserve"> when relying on this outcome </w:t>
            </w:r>
            <w:r w:rsidRPr="007E181A">
              <w:t>because</w:t>
            </w:r>
            <w:r>
              <w:t xml:space="preserve"> </w:t>
            </w:r>
            <w:r w:rsidRPr="007E181A">
              <w:t>it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not</w:t>
            </w:r>
            <w:r>
              <w:t xml:space="preserve"> </w:t>
            </w:r>
            <w:r w:rsidRPr="007E181A">
              <w:t>localizable.</w:t>
            </w:r>
          </w:p>
          <w:p w14:paraId="23A4EC36" w14:textId="77777777" w:rsidR="004803E3" w:rsidRPr="007E181A" w:rsidRDefault="004803E3" w:rsidP="004803E3">
            <w:pPr>
              <w:pStyle w:val="SF1MID"/>
            </w:pPr>
            <w:r w:rsidRPr="007E181A">
              <w:t>Parsing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value</w:t>
            </w:r>
            <w:r>
              <w:t xml:space="preserve"> </w:t>
            </w:r>
            <w:r w:rsidRPr="007E181A">
              <w:t>from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string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also</w:t>
            </w:r>
            <w:r>
              <w:t xml:space="preserve"> </w:t>
            </w:r>
            <w:r w:rsidRPr="007E181A">
              <w:t>works,</w:t>
            </w:r>
            <w:r>
              <w:t xml:space="preserve"> </w:t>
            </w:r>
            <w:r w:rsidRPr="007E181A">
              <w:t>provided</w:t>
            </w:r>
            <w:r>
              <w:t xml:space="preserve"> </w:t>
            </w:r>
            <w:r w:rsidRPr="007E181A">
              <w:t>each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value</w:t>
            </w:r>
            <w:r>
              <w:t xml:space="preserve"> </w:t>
            </w:r>
            <w:r w:rsidRPr="007E181A">
              <w:t>identifier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separated</w:t>
            </w:r>
            <w:r>
              <w:t xml:space="preserve"> </w:t>
            </w:r>
            <w:r w:rsidRPr="007E181A">
              <w:t>by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comma.</w:t>
            </w:r>
          </w:p>
          <w:p w14:paraId="24BED497" w14:textId="0906A4EB" w:rsidR="004803E3" w:rsidRDefault="004803E3" w:rsidP="004803E3">
            <w:pPr>
              <w:pStyle w:val="SF1FIRST"/>
            </w:pPr>
            <w:r>
              <w:t>N</w:t>
            </w:r>
            <w:r w:rsidRPr="007E181A">
              <w:t>ote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FlagsAttribute</w:t>
            </w:r>
            <w:proofErr w:type="spellEnd"/>
            <w:r>
              <w:t xml:space="preserve"> </w:t>
            </w:r>
            <w:r w:rsidRPr="007E181A">
              <w:t>does</w:t>
            </w:r>
            <w:r>
              <w:t xml:space="preserve"> </w:t>
            </w:r>
            <w:r w:rsidRPr="007E181A">
              <w:t>not</w:t>
            </w:r>
            <w:r>
              <w:t xml:space="preserve"> </w:t>
            </w:r>
            <w:r w:rsidRPr="007E181A">
              <w:t>automatically</w:t>
            </w:r>
            <w:r>
              <w:t xml:space="preserve"> </w:t>
            </w:r>
            <w:r w:rsidRPr="007E181A">
              <w:t>assign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unique</w:t>
            </w:r>
            <w:r>
              <w:t xml:space="preserve"> </w:t>
            </w:r>
            <w:r w:rsidRPr="007E181A">
              <w:t>flag</w:t>
            </w:r>
            <w:r>
              <w:t xml:space="preserve"> </w:t>
            </w:r>
            <w:r w:rsidRPr="007E181A">
              <w:t>values</w:t>
            </w:r>
            <w:r>
              <w:t xml:space="preserve"> </w:t>
            </w:r>
            <w:r w:rsidRPr="007E181A">
              <w:t>or</w:t>
            </w:r>
            <w:r>
              <w:t xml:space="preserve"> </w:t>
            </w:r>
            <w:r w:rsidRPr="007E181A">
              <w:t>check</w:t>
            </w:r>
            <w:r>
              <w:t xml:space="preserve"> </w:t>
            </w:r>
            <w:r w:rsidRPr="007E181A">
              <w:t>that</w:t>
            </w:r>
            <w:r>
              <w:t xml:space="preserve"> flags </w:t>
            </w:r>
            <w:r w:rsidRPr="007E181A">
              <w:t>have</w:t>
            </w:r>
            <w:r>
              <w:t xml:space="preserve"> </w:t>
            </w:r>
            <w:r w:rsidRPr="007E181A">
              <w:t>unique</w:t>
            </w:r>
            <w:r>
              <w:t xml:space="preserve"> </w:t>
            </w:r>
            <w:r w:rsidRPr="007E181A">
              <w:t>values.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values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each</w:t>
            </w:r>
            <w:r>
              <w:t xml:space="preserve"> </w:t>
            </w:r>
            <w:r w:rsidRPr="007E181A">
              <w:t>enumeration</w:t>
            </w:r>
            <w:r>
              <w:t xml:space="preserve"> </w:t>
            </w:r>
            <w:r w:rsidRPr="007E181A">
              <w:t>item</w:t>
            </w:r>
            <w:r>
              <w:t xml:space="preserve"> </w:t>
            </w:r>
            <w:r w:rsidRPr="007E181A">
              <w:t>still</w:t>
            </w:r>
            <w:r>
              <w:t xml:space="preserve"> </w:t>
            </w:r>
            <w:r w:rsidRPr="007E181A">
              <w:t>must</w:t>
            </w:r>
            <w:r>
              <w:t xml:space="preserve"> </w:t>
            </w:r>
            <w:r w:rsidRPr="007E181A">
              <w:t>be</w:t>
            </w:r>
            <w:r>
              <w:t xml:space="preserve"> </w:t>
            </w:r>
            <w:r w:rsidRPr="007E181A">
              <w:t>assigned</w:t>
            </w:r>
            <w:r>
              <w:t xml:space="preserve"> </w:t>
            </w:r>
            <w:r w:rsidRPr="007E181A">
              <w:t>explicitly.</w:t>
            </w:r>
          </w:p>
        </w:tc>
      </w:tr>
      <w:tr w:rsidR="004803E3" w14:paraId="3DA8F0B7" w14:textId="77777777" w:rsidTr="00DC44F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1FCAAF04" w14:textId="77777777" w:rsidR="004803E3" w:rsidRDefault="004803E3" w:rsidP="00DC44F7">
            <w:pPr>
              <w:pStyle w:val="SF1TTL"/>
              <w:rPr>
                <w:noProof/>
              </w:rPr>
            </w:pPr>
          </w:p>
        </w:tc>
      </w:tr>
    </w:tbl>
    <w:p w14:paraId="38FFA695" w14:textId="7D6853C4" w:rsidR="0079423A" w:rsidRPr="007E181A" w:rsidRDefault="00AA6FE6" w:rsidP="00E83798">
      <w:pPr>
        <w:pStyle w:val="H3"/>
      </w:pPr>
      <w:bookmarkStart w:id="333" w:name="_Toc37532948"/>
      <w:r w:rsidRPr="004C2910">
        <w:t>Prede</w:t>
      </w:r>
      <w:r w:rsidRPr="00784A8E">
        <w:t>fined</w:t>
      </w:r>
      <w:r w:rsidR="004C6DFB">
        <w:t xml:space="preserve"> </w:t>
      </w:r>
      <w:r w:rsidRPr="00784A8E">
        <w:t>Attributes</w:t>
      </w:r>
      <w:bookmarkEnd w:id="333"/>
    </w:p>
    <w:p w14:paraId="42A6778C" w14:textId="77CF7BAF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special</w:t>
      </w:r>
      <w:r w:rsidR="004C6DFB">
        <w:t xml:space="preserve"> </w:t>
      </w:r>
      <w:r w:rsidRPr="007E181A">
        <w:t>characteristic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you</w:t>
      </w:r>
      <w:r w:rsidR="004C6DFB">
        <w:t xml:space="preserve"> </w:t>
      </w:r>
      <w:r w:rsidR="00A86870">
        <w:t>haven</w:t>
      </w:r>
      <w:r w:rsidR="004B732D" w:rsidRPr="004B732D">
        <w:t>’</w:t>
      </w:r>
      <w:r w:rsidR="00A86870">
        <w:t>t</w:t>
      </w:r>
      <w:r w:rsidR="004C6DFB">
        <w:t xml:space="preserve"> </w:t>
      </w:r>
      <w:r w:rsidR="00A86870">
        <w:t>seen</w:t>
      </w:r>
      <w:r w:rsidR="004C6DFB">
        <w:t xml:space="preserve"> </w:t>
      </w:r>
      <w:r w:rsidR="00A86870">
        <w:t>yet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created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book.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affects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behavior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compiler,</w:t>
      </w:r>
      <w:r w:rsidR="004C6DFB">
        <w:t xml:space="preserve"> </w:t>
      </w:r>
      <w:r w:rsidRPr="007E181A">
        <w:t>causing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sometimes</w:t>
      </w:r>
      <w:r w:rsidR="004C6DFB">
        <w:t xml:space="preserve"> </w:t>
      </w:r>
      <w:r w:rsidRPr="007E181A">
        <w:t>report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error.</w:t>
      </w:r>
      <w:r w:rsidR="004C6DFB">
        <w:t xml:space="preserve"> </w:t>
      </w:r>
      <w:r w:rsidRPr="007E181A">
        <w:t>Unlike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wrote</w:t>
      </w:r>
      <w:r w:rsidR="004C6DFB">
        <w:t xml:space="preserve"> </w:t>
      </w:r>
      <w:r w:rsidRPr="007E181A">
        <w:t>earlier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retrieving</w:t>
      </w:r>
      <w:r w:rsidR="004C6DFB">
        <w:t xml:space="preserve"> </w:t>
      </w:r>
      <w:proofErr w:type="spellStart"/>
      <w:r w:rsidRPr="00A14E35">
        <w:rPr>
          <w:rStyle w:val="CITchapbm"/>
        </w:rPr>
        <w:t>CommandLineRequiredAttribute</w:t>
      </w:r>
      <w:proofErr w:type="spellEnd"/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CommandLineSwitchAliasAttribute</w:t>
      </w:r>
      <w:proofErr w:type="spellEnd"/>
      <w:r w:rsidRPr="007E181A">
        <w:t>,</w:t>
      </w:r>
      <w:r w:rsidR="004C6DFB">
        <w:t xml:space="preserve"> </w:t>
      </w:r>
      <w:proofErr w:type="spellStart"/>
      <w:r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code;</w:t>
      </w:r>
      <w:r w:rsidR="004C6DFB">
        <w:t xml:space="preserve"> </w:t>
      </w:r>
      <w:r w:rsidRPr="007E181A">
        <w:t>instead,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built-in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Pr="007E181A">
        <w:t>support.</w:t>
      </w:r>
    </w:p>
    <w:p w14:paraId="07451266" w14:textId="5A47D0A3" w:rsidR="00784A8E" w:rsidRPr="007E181A" w:rsidRDefault="00AA6FE6" w:rsidP="00C172F0">
      <w:pPr>
        <w:pStyle w:val="CHAPBM"/>
      </w:pPr>
      <w:proofErr w:type="spellStart"/>
      <w:r w:rsidRPr="00A14E35">
        <w:rPr>
          <w:rStyle w:val="CITchapbm"/>
        </w:rPr>
        <w:t>AttributeUsageAttribute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predefined</w:t>
      </w:r>
      <w:r w:rsidR="004C6DFB">
        <w:t xml:space="preserve"> </w:t>
      </w:r>
      <w:r w:rsidRPr="007E181A">
        <w:t>attribute.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do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about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constructs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Pr="007E181A">
        <w:t>decorate,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="00A86870">
        <w:t>also</w:t>
      </w:r>
      <w:r w:rsidR="004C6DFB">
        <w:t xml:space="preserve"> </w:t>
      </w:r>
      <w:r w:rsidRPr="007E181A">
        <w:t>behave</w:t>
      </w:r>
      <w:r w:rsidR="004C6DFB">
        <w:t xml:space="preserve"> </w:t>
      </w:r>
      <w:r w:rsidRPr="007E181A">
        <w:t>differently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facilitate</w:t>
      </w:r>
      <w:r w:rsidR="004C6DFB">
        <w:t xml:space="preserve"> </w:t>
      </w:r>
      <w:r w:rsidRPr="007E181A">
        <w:t>these</w:t>
      </w:r>
      <w:r w:rsidR="004C6DFB">
        <w:t xml:space="preserve"> </w:t>
      </w:r>
      <w:r w:rsidRPr="007E181A">
        <w:t>attributes’</w:t>
      </w:r>
      <w:r w:rsidR="004C6DFB">
        <w:t xml:space="preserve"> </w:t>
      </w:r>
      <w:r w:rsidRPr="007E181A">
        <w:t>functionality.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proofErr w:type="spellStart"/>
      <w:r w:rsidRPr="00A14E35">
        <w:rPr>
          <w:rStyle w:val="CITchapbm"/>
        </w:rPr>
        <w:t>AttributeUsageAttribute</w:t>
      </w:r>
      <w:proofErr w:type="spellEnd"/>
      <w:r w:rsidRPr="007E181A">
        <w:t>,</w:t>
      </w:r>
      <w:r w:rsidR="004C6DFB">
        <w:t xml:space="preserve"> </w:t>
      </w:r>
      <w:proofErr w:type="spellStart"/>
      <w:r w:rsidRPr="00A14E35">
        <w:rPr>
          <w:rStyle w:val="CITchapbm"/>
        </w:rPr>
        <w:t>FlagsAttribute</w:t>
      </w:r>
      <w:proofErr w:type="spellEnd"/>
      <w:r w:rsidRPr="007E181A">
        <w:t>,</w:t>
      </w:r>
      <w:r w:rsidR="004C6DFB">
        <w:t xml:space="preserve"> </w:t>
      </w:r>
      <w:proofErr w:type="spellStart"/>
      <w:r w:rsidRPr="00A14E35">
        <w:rPr>
          <w:rStyle w:val="CITchapbm"/>
        </w:rPr>
        <w:t>ObsoleteAttribute</w:t>
      </w:r>
      <w:proofErr w:type="spellEnd"/>
      <w:r w:rsidRPr="007E181A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examples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predefined</w:t>
      </w:r>
      <w:r w:rsidR="004C6DFB">
        <w:t xml:space="preserve"> </w:t>
      </w:r>
      <w:r w:rsidRPr="007E181A">
        <w:t>attributes.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="00A86870">
        <w:t>implement</w:t>
      </w:r>
      <w:r w:rsidR="004C6DFB">
        <w:t xml:space="preserve"> </w:t>
      </w:r>
      <w:r w:rsidRPr="007E181A">
        <w:t>special</w:t>
      </w:r>
      <w:r w:rsidR="004C6DFB">
        <w:t xml:space="preserve"> </w:t>
      </w:r>
      <w:r w:rsidRPr="007E181A">
        <w:t>behavior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CLI</w:t>
      </w:r>
      <w:r w:rsidR="004C6DFB">
        <w:t xml:space="preserve"> </w:t>
      </w:r>
      <w:r w:rsidRPr="007E181A">
        <w:t>provider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offer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extension</w:t>
      </w:r>
      <w:r w:rsidR="004C6DFB">
        <w:t xml:space="preserve"> </w:t>
      </w:r>
      <w:r w:rsidRPr="007E181A">
        <w:t>points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non</w:t>
      </w:r>
      <w:ins w:id="334" w:author="Kevin" w:date="2020-03-22T17:31:00Z">
        <w:r w:rsidR="00B70C74">
          <w:t>-</w:t>
        </w:r>
      </w:ins>
      <w:r w:rsidRPr="007E181A">
        <w:t>custom</w:t>
      </w:r>
      <w:r w:rsidR="004C6DFB">
        <w:t xml:space="preserve"> </w:t>
      </w:r>
      <w:r w:rsidRPr="007E181A">
        <w:t>attributes.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contrast,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entirely</w:t>
      </w:r>
      <w:r w:rsidR="004C6DFB">
        <w:t xml:space="preserve"> </w:t>
      </w:r>
      <w:r w:rsidRPr="007E181A">
        <w:t>passive</w:t>
      </w:r>
      <w:r w:rsidRPr="00820CA4">
        <w:t>.</w:t>
      </w:r>
      <w:r w:rsidR="004C6DFB">
        <w:t xml:space="preserve"> </w:t>
      </w:r>
      <w:r w:rsidR="00160DC9" w:rsidRPr="00820CA4">
        <w:t>Listing</w:t>
      </w:r>
      <w:r w:rsidR="004C6DFB">
        <w:t xml:space="preserve"> </w:t>
      </w:r>
      <w:r w:rsidR="00160DC9" w:rsidRPr="00820CA4">
        <w:t>18.2</w:t>
      </w:r>
      <w:ins w:id="335" w:author="Chris" w:date="2020-04-11T22:06:00Z">
        <w:r w:rsidR="006A42C5">
          <w:t>3</w:t>
        </w:r>
      </w:ins>
      <w:del w:id="336" w:author="Chris" w:date="2020-04-11T22:06:00Z">
        <w:r w:rsidR="00160DC9" w:rsidRPr="00820CA4" w:rsidDel="006A42C5">
          <w:delText>2</w:delText>
        </w:r>
      </w:del>
      <w:r w:rsidR="004C6DFB">
        <w:t xml:space="preserve"> </w:t>
      </w:r>
      <w:r w:rsidRPr="00820CA4">
        <w:t>includes</w:t>
      </w:r>
      <w:r w:rsidR="004C6DFB">
        <w:t xml:space="preserve"> </w:t>
      </w:r>
      <w:r w:rsidRPr="00820CA4">
        <w:t>a</w:t>
      </w:r>
      <w:r w:rsidR="004C6DFB">
        <w:t xml:space="preserve"> </w:t>
      </w:r>
      <w:r w:rsidRPr="00820CA4">
        <w:t>couple</w:t>
      </w:r>
      <w:r w:rsidR="004C6DFB">
        <w:t xml:space="preserve"> </w:t>
      </w:r>
      <w:r w:rsidRPr="00820CA4">
        <w:t>of</w:t>
      </w:r>
      <w:r w:rsidR="004C6DFB">
        <w:t xml:space="preserve"> </w:t>
      </w:r>
      <w:r w:rsidRPr="00820CA4">
        <w:t>predefined</w:t>
      </w:r>
      <w:r w:rsidR="004C6DFB">
        <w:t xml:space="preserve"> </w:t>
      </w:r>
      <w:r w:rsidRPr="00820CA4">
        <w:t>attributes;</w:t>
      </w:r>
      <w:r w:rsidR="004C6DFB">
        <w:t xml:space="preserve"> </w:t>
      </w:r>
      <w:r w:rsidRPr="00820CA4">
        <w:t>Chapter</w:t>
      </w:r>
      <w:r w:rsidR="004C6DFB">
        <w:t xml:space="preserve"> </w:t>
      </w:r>
      <w:r w:rsidRPr="00820CA4">
        <w:t>1</w:t>
      </w:r>
      <w:r w:rsidR="00820CA4">
        <w:t>9</w:t>
      </w:r>
      <w:r w:rsidR="004C6DFB">
        <w:t xml:space="preserve"> </w:t>
      </w:r>
      <w:r w:rsidRPr="00820CA4">
        <w:t>includes</w:t>
      </w:r>
      <w:r w:rsidR="004C6DFB">
        <w:t xml:space="preserve"> </w:t>
      </w:r>
      <w:r w:rsidRPr="00820CA4">
        <w:t>a</w:t>
      </w:r>
      <w:r w:rsidR="004C6DFB">
        <w:t xml:space="preserve"> </w:t>
      </w:r>
      <w:r w:rsidRPr="00820CA4">
        <w:t>few</w:t>
      </w:r>
      <w:r w:rsidR="004C6DFB">
        <w:t xml:space="preserve"> </w:t>
      </w:r>
      <w:r w:rsidRPr="00820CA4">
        <w:t>more.</w:t>
      </w:r>
    </w:p>
    <w:p w14:paraId="7FDF930A" w14:textId="77777777" w:rsidR="0079423A" w:rsidRPr="00A14E35" w:rsidRDefault="00AA6FE6" w:rsidP="00E83798">
      <w:pPr>
        <w:pStyle w:val="H3"/>
        <w:rPr>
          <w:rStyle w:val="CITchapbm"/>
        </w:rPr>
      </w:pPr>
      <w:bookmarkStart w:id="337" w:name="_Toc37532949"/>
      <w:proofErr w:type="spellStart"/>
      <w:r w:rsidRPr="00A14E35">
        <w:rPr>
          <w:rStyle w:val="CITchapbm"/>
        </w:rPr>
        <w:lastRenderedPageBreak/>
        <w:t>System.ConditionalAttribute</w:t>
      </w:r>
      <w:bookmarkEnd w:id="337"/>
      <w:proofErr w:type="spellEnd"/>
    </w:p>
    <w:p w14:paraId="3F18EB7B" w14:textId="3AB6DC86" w:rsidR="0079423A" w:rsidRPr="007E181A" w:rsidRDefault="00AA6FE6" w:rsidP="00C172F0">
      <w:pPr>
        <w:pStyle w:val="HEADFIRST"/>
      </w:pPr>
      <w:r w:rsidRPr="007E181A">
        <w:t>Within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single</w:t>
      </w:r>
      <w:r w:rsidR="004C6DFB">
        <w:t xml:space="preserve"> </w:t>
      </w:r>
      <w:r w:rsidRPr="007E181A">
        <w:t>assembly,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System.Diagnostics.ConditionalAttribute</w:t>
      </w:r>
      <w:proofErr w:type="spellEnd"/>
      <w:proofErr w:type="gramEnd"/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behaves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little</w:t>
      </w:r>
      <w:r w:rsidR="004C6DFB">
        <w:t xml:space="preserve"> </w:t>
      </w:r>
      <w:r w:rsidRPr="007E181A">
        <w:t>like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#if</w:t>
      </w:r>
      <w:r w:rsidRPr="007E181A">
        <w:t>/</w:t>
      </w:r>
      <w:r w:rsidRPr="00A14E35">
        <w:rPr>
          <w:rStyle w:val="CITchapbm"/>
        </w:rPr>
        <w:t>#endif</w:t>
      </w:r>
      <w:r w:rsidR="004C6DFB">
        <w:t xml:space="preserve"> </w:t>
      </w:r>
      <w:r w:rsidRPr="007E181A">
        <w:t>preprocessor</w:t>
      </w:r>
      <w:r w:rsidR="004C6DFB">
        <w:t xml:space="preserve"> </w:t>
      </w:r>
      <w:r w:rsidRPr="007E181A">
        <w:t>identifier.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instead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eliminating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CIL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assembly,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System.Diagnostics.ConditionalAttribute</w:t>
      </w:r>
      <w:proofErr w:type="spellEnd"/>
      <w:proofErr w:type="gramEnd"/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optionally</w:t>
      </w:r>
      <w:r w:rsidR="004C6DFB">
        <w:t xml:space="preserve"> </w:t>
      </w:r>
      <w:r w:rsidRPr="007E181A">
        <w:t>cause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behave</w:t>
      </w:r>
      <w:r w:rsidR="004C6DFB">
        <w:t xml:space="preserve"> </w:t>
      </w:r>
      <w:r w:rsidRPr="007E181A">
        <w:t>like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4803E3">
        <w:rPr>
          <w:rStyle w:val="BOLD"/>
        </w:rPr>
        <w:t>no-op</w:t>
      </w:r>
      <w:r w:rsidRPr="007E181A">
        <w:t>,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instruction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nothing.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338" w:author="Chris" w:date="2020-04-11T22:06:00Z">
        <w:r w:rsidR="006A42C5">
          <w:t>4</w:t>
        </w:r>
      </w:ins>
      <w:del w:id="339" w:author="Chris" w:date="2020-04-11T22:06:00Z">
        <w:r w:rsidR="00160DC9" w:rsidDel="006A42C5">
          <w:delText>3</w:delText>
        </w:r>
      </w:del>
      <w:r w:rsidR="004C6DFB">
        <w:t xml:space="preserve"> </w:t>
      </w:r>
      <w:r w:rsidRPr="007E181A">
        <w:t>demonstrates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concept,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ins w:id="340" w:author="Chris" w:date="2020-04-11T22:14:00Z">
        <w:r w:rsidR="00C80BD1">
          <w:t>8</w:t>
        </w:r>
      </w:ins>
      <w:del w:id="341" w:author="Chris" w:date="2020-04-11T22:14:00Z">
        <w:r w:rsidRPr="007E181A" w:rsidDel="00C80BD1">
          <w:delText>7</w:delText>
        </w:r>
      </w:del>
      <w:r w:rsidR="004C6DFB">
        <w:t xml:space="preserve"> </w:t>
      </w:r>
      <w:r w:rsidRPr="007E181A">
        <w:t>shows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results.</w:t>
      </w:r>
    </w:p>
    <w:p w14:paraId="3A0EA979" w14:textId="378EF58C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</w:t>
      </w:r>
      <w:ins w:id="342" w:author="Chris" w:date="2020-04-11T22:06:00Z">
        <w:r w:rsidR="006A42C5">
          <w:rPr>
            <w:rStyle w:val="CDTNUM"/>
          </w:rPr>
          <w:t>4</w:t>
        </w:r>
      </w:ins>
      <w:del w:id="343" w:author="Chris" w:date="2020-04-11T22:07:00Z">
        <w:r w:rsidRPr="00C172F0" w:rsidDel="006A42C5">
          <w:rPr>
            <w:rStyle w:val="CDTNUM"/>
          </w:rPr>
          <w:delText>3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Using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ConditionalAttribute</w:t>
      </w:r>
      <w:proofErr w:type="spellEnd"/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Eliminate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Call</w:t>
      </w:r>
    </w:p>
    <w:p w14:paraId="5F884DFD" w14:textId="7688287C" w:rsidR="0079423A" w:rsidRPr="007E181A" w:rsidRDefault="00AA6FE6" w:rsidP="00C172F0">
      <w:pPr>
        <w:pStyle w:val="CDTFIRST"/>
      </w:pPr>
      <w:r w:rsidRPr="007E181A">
        <w:rPr>
          <w:rStyle w:val="CPKeyword"/>
        </w:rPr>
        <w:t>#define</w:t>
      </w:r>
      <w:r w:rsidR="004C6DFB">
        <w:t xml:space="preserve"> </w:t>
      </w:r>
      <w:r w:rsidRPr="007E181A">
        <w:t>CONDITION_A</w:t>
      </w:r>
    </w:p>
    <w:p w14:paraId="0B24C43F" w14:textId="77777777" w:rsidR="0079423A" w:rsidRPr="007E181A" w:rsidRDefault="0079423A" w:rsidP="00C172F0">
      <w:pPr>
        <w:pStyle w:val="CDTMID"/>
      </w:pPr>
    </w:p>
    <w:p w14:paraId="1C89567E" w14:textId="11CFAC96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5BC7DCB0" w14:textId="53D66810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System.Diagnostics</w:t>
      </w:r>
      <w:proofErr w:type="spellEnd"/>
      <w:r w:rsidRPr="007E181A">
        <w:t>;</w:t>
      </w:r>
    </w:p>
    <w:p w14:paraId="1D6A3FA1" w14:textId="77777777" w:rsidR="0079423A" w:rsidRPr="007E181A" w:rsidRDefault="0079423A" w:rsidP="00C172F0">
      <w:pPr>
        <w:pStyle w:val="CDTMID"/>
      </w:pPr>
    </w:p>
    <w:p w14:paraId="1017C85A" w14:textId="62935AE0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7B6DD565" w14:textId="77777777" w:rsidR="0079423A" w:rsidRPr="007E181A" w:rsidRDefault="00AA6FE6" w:rsidP="00C172F0">
      <w:pPr>
        <w:pStyle w:val="CDTMID"/>
      </w:pPr>
      <w:r w:rsidRPr="007E181A">
        <w:t>{</w:t>
      </w:r>
    </w:p>
    <w:p w14:paraId="3FA08671" w14:textId="20B64931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gramStart"/>
      <w:r w:rsidR="00AA6FE6" w:rsidRPr="007E181A">
        <w:t>Main(</w:t>
      </w:r>
      <w:proofErr w:type="gramEnd"/>
      <w:r w:rsidR="00AA6FE6" w:rsidRPr="007E181A">
        <w:t>)</w:t>
      </w:r>
    </w:p>
    <w:p w14:paraId="0C52758B" w14:textId="5D10ACB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52741CD4" w14:textId="78A8E8DE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"Begin..."</w:t>
      </w:r>
      <w:r w:rsidR="00AA6FE6" w:rsidRPr="007E181A">
        <w:t>);</w:t>
      </w:r>
    </w:p>
    <w:p w14:paraId="4B82C7DB" w14:textId="3AD7E412" w:rsidR="0079423A" w:rsidRPr="007E181A" w:rsidRDefault="004C6DFB" w:rsidP="00C172F0">
      <w:pPr>
        <w:pStyle w:val="CDTMID"/>
      </w:pPr>
      <w:r>
        <w:t xml:space="preserve">      </w:t>
      </w:r>
      <w:proofErr w:type="spellStart"/>
      <w:proofErr w:type="gramStart"/>
      <w:r w:rsidR="00AA6FE6" w:rsidRPr="007E181A">
        <w:t>MethodA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733A0A67" w14:textId="0B696B91" w:rsidR="0079423A" w:rsidRPr="007E181A" w:rsidRDefault="004C6DFB" w:rsidP="00C172F0">
      <w:pPr>
        <w:pStyle w:val="CDTMID"/>
      </w:pPr>
      <w:r>
        <w:t xml:space="preserve">      </w:t>
      </w:r>
      <w:proofErr w:type="spellStart"/>
      <w:proofErr w:type="gramStart"/>
      <w:r w:rsidR="00AA6FE6" w:rsidRPr="007E181A">
        <w:t>MethodB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14ADF633" w14:textId="5D457429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"End..."</w:t>
      </w:r>
      <w:r w:rsidR="00AA6FE6" w:rsidRPr="007E181A">
        <w:t>);</w:t>
      </w:r>
    </w:p>
    <w:p w14:paraId="70CAC1D7" w14:textId="240C7295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2D7B419A" w14:textId="77777777" w:rsidR="0079423A" w:rsidRPr="007E181A" w:rsidRDefault="0079423A" w:rsidP="00C172F0">
      <w:pPr>
        <w:pStyle w:val="CDTMID"/>
      </w:pPr>
    </w:p>
    <w:p w14:paraId="6C908B62" w14:textId="52A3C05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[Conditional(</w:t>
      </w:r>
      <w:r w:rsidR="00AA6FE6" w:rsidRPr="007E181A">
        <w:rPr>
          <w:rStyle w:val="Maroon"/>
        </w:rPr>
        <w:t>"CONDITION_A"</w:t>
      </w:r>
      <w:r w:rsidR="00AA6FE6" w:rsidRPr="007E181A">
        <w:t>)]</w:t>
      </w:r>
    </w:p>
    <w:p w14:paraId="004011A9" w14:textId="167898BC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spellStart"/>
      <w:proofErr w:type="gramStart"/>
      <w:r w:rsidR="00AA6FE6" w:rsidRPr="007E181A">
        <w:t>MethodA</w:t>
      </w:r>
      <w:proofErr w:type="spellEnd"/>
      <w:r w:rsidR="00AA6FE6" w:rsidRPr="007E181A">
        <w:t>(</w:t>
      </w:r>
      <w:proofErr w:type="gramEnd"/>
      <w:r w:rsidR="00AA6FE6" w:rsidRPr="007E181A">
        <w:t>)</w:t>
      </w:r>
    </w:p>
    <w:p w14:paraId="34F238F7" w14:textId="76D942E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4B803AE4" w14:textId="364B29AE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</w:t>
      </w:r>
      <w:proofErr w:type="spellStart"/>
      <w:proofErr w:type="gramStart"/>
      <w:r w:rsidR="00AA6FE6" w:rsidRPr="007E181A">
        <w:rPr>
          <w:rStyle w:val="Maroon"/>
        </w:rPr>
        <w:t>MethodA</w:t>
      </w:r>
      <w:proofErr w:type="spellEnd"/>
      <w:r w:rsidR="00AA6FE6" w:rsidRPr="007E181A">
        <w:rPr>
          <w:rStyle w:val="Maroon"/>
        </w:rPr>
        <w:t>(</w:t>
      </w:r>
      <w:proofErr w:type="gramEnd"/>
      <w:r w:rsidR="00AA6FE6" w:rsidRPr="007E181A">
        <w:rPr>
          <w:rStyle w:val="Maroon"/>
        </w:rPr>
        <w:t>)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executing..."</w:t>
      </w:r>
      <w:r w:rsidR="00AA6FE6" w:rsidRPr="007E181A">
        <w:t>);</w:t>
      </w:r>
    </w:p>
    <w:p w14:paraId="116018EB" w14:textId="2AD5B23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2EA8ABEA" w14:textId="77777777" w:rsidR="0079423A" w:rsidRPr="007E181A" w:rsidRDefault="0079423A" w:rsidP="00C172F0">
      <w:pPr>
        <w:pStyle w:val="CDTMID"/>
      </w:pPr>
    </w:p>
    <w:p w14:paraId="17D800DC" w14:textId="084B814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[Conditional(</w:t>
      </w:r>
      <w:r w:rsidR="00AA6FE6" w:rsidRPr="007E181A">
        <w:rPr>
          <w:rStyle w:val="Maroon"/>
        </w:rPr>
        <w:t>"CONDITION_B"</w:t>
      </w:r>
      <w:r w:rsidR="00AA6FE6" w:rsidRPr="007E181A">
        <w:t>)]</w:t>
      </w:r>
    </w:p>
    <w:p w14:paraId="54A5AB06" w14:textId="7E1683DC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spellStart"/>
      <w:proofErr w:type="gramStart"/>
      <w:r w:rsidR="00AA6FE6" w:rsidRPr="007E181A">
        <w:t>MethodB</w:t>
      </w:r>
      <w:proofErr w:type="spellEnd"/>
      <w:r w:rsidR="00AA6FE6" w:rsidRPr="007E181A">
        <w:t>(</w:t>
      </w:r>
      <w:proofErr w:type="gramEnd"/>
      <w:r w:rsidR="00AA6FE6" w:rsidRPr="007E181A">
        <w:t>)</w:t>
      </w:r>
    </w:p>
    <w:p w14:paraId="729EDA5F" w14:textId="05236A7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532C5C81" w14:textId="20B59B8C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  <w:r w:rsidR="00AA6FE6" w:rsidRPr="007E181A">
        <w:rPr>
          <w:rStyle w:val="Maroon"/>
        </w:rPr>
        <w:t>"</w:t>
      </w:r>
      <w:proofErr w:type="spellStart"/>
      <w:proofErr w:type="gramStart"/>
      <w:r w:rsidR="00AA6FE6" w:rsidRPr="007E181A">
        <w:rPr>
          <w:rStyle w:val="Maroon"/>
        </w:rPr>
        <w:t>MethodB</w:t>
      </w:r>
      <w:proofErr w:type="spellEnd"/>
      <w:r w:rsidR="00AA6FE6" w:rsidRPr="007E181A">
        <w:rPr>
          <w:rStyle w:val="Maroon"/>
        </w:rPr>
        <w:t>(</w:t>
      </w:r>
      <w:proofErr w:type="gramEnd"/>
      <w:r w:rsidR="00AA6FE6" w:rsidRPr="007E181A">
        <w:rPr>
          <w:rStyle w:val="Maroon"/>
        </w:rPr>
        <w:t>)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executing..."</w:t>
      </w:r>
      <w:r w:rsidR="00AA6FE6" w:rsidRPr="007E181A">
        <w:t>);</w:t>
      </w:r>
    </w:p>
    <w:p w14:paraId="67E5B394" w14:textId="761B2482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72271220" w14:textId="77777777" w:rsidR="0079423A" w:rsidRPr="007E181A" w:rsidRDefault="00AA6FE6" w:rsidP="00C172F0">
      <w:pPr>
        <w:pStyle w:val="CDTLAST"/>
      </w:pPr>
      <w:r w:rsidRPr="007E181A"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4803E3" w14:paraId="0EC350BD" w14:textId="77777777" w:rsidTr="00DC44F7">
        <w:tc>
          <w:tcPr>
            <w:tcW w:w="7010" w:type="dxa"/>
            <w:shd w:val="clear" w:color="auto" w:fill="auto"/>
          </w:tcPr>
          <w:p w14:paraId="22115A56" w14:textId="1464B4C8" w:rsidR="004803E3" w:rsidRPr="00336E94" w:rsidRDefault="004803E3" w:rsidP="00DC44F7">
            <w:pPr>
              <w:pStyle w:val="OUTPUTTTLNUM"/>
              <w:rPr>
                <w:rFonts w:hint="eastAsia"/>
              </w:rPr>
            </w:pPr>
            <w:r>
              <w:t>Output 18.</w:t>
            </w:r>
            <w:ins w:id="344" w:author="Chris" w:date="2020-04-11T22:15:00Z">
              <w:r w:rsidR="00C80BD1">
                <w:t>8</w:t>
              </w:r>
            </w:ins>
            <w:del w:id="345" w:author="Chris" w:date="2020-04-11T22:15:00Z">
              <w:r w:rsidRPr="007E181A" w:rsidDel="00C80BD1">
                <w:delText>7</w:delText>
              </w:r>
            </w:del>
          </w:p>
        </w:tc>
      </w:tr>
      <w:tr w:rsidR="004803E3" w14:paraId="383EB966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526BC16D" w14:textId="77777777" w:rsidR="004803E3" w:rsidRPr="007E181A" w:rsidRDefault="004803E3" w:rsidP="004803E3">
            <w:pPr>
              <w:pStyle w:val="OUTPUTFIRST"/>
            </w:pPr>
            <w:r w:rsidRPr="007E181A">
              <w:t>Begin...</w:t>
            </w:r>
          </w:p>
          <w:p w14:paraId="0AE863F8" w14:textId="77777777" w:rsidR="004803E3" w:rsidRPr="007E181A" w:rsidRDefault="004803E3" w:rsidP="004803E3">
            <w:pPr>
              <w:pStyle w:val="OUTPUTMID"/>
            </w:pPr>
            <w:proofErr w:type="spellStart"/>
            <w:proofErr w:type="gramStart"/>
            <w:r w:rsidRPr="007E181A">
              <w:t>MethodA</w:t>
            </w:r>
            <w:proofErr w:type="spellEnd"/>
            <w:r w:rsidRPr="007E181A">
              <w:t>(</w:t>
            </w:r>
            <w:proofErr w:type="gramEnd"/>
            <w:r w:rsidRPr="007E181A">
              <w:t>)</w:t>
            </w:r>
            <w:r>
              <w:t xml:space="preserve"> </w:t>
            </w:r>
            <w:r w:rsidRPr="007E181A">
              <w:t>executing...</w:t>
            </w:r>
          </w:p>
          <w:p w14:paraId="215AECE4" w14:textId="104FCDC1" w:rsidR="004803E3" w:rsidRDefault="004803E3" w:rsidP="004803E3">
            <w:pPr>
              <w:pStyle w:val="OUTPUTLAST"/>
              <w:rPr>
                <w:rStyle w:val="E1"/>
              </w:rPr>
            </w:pPr>
            <w:r w:rsidRPr="007E181A">
              <w:t>End...</w:t>
            </w:r>
          </w:p>
        </w:tc>
      </w:tr>
    </w:tbl>
    <w:p w14:paraId="0E5D083A" w14:textId="77777777" w:rsidR="004803E3" w:rsidRPr="007E181A" w:rsidRDefault="004803E3" w:rsidP="004803E3">
      <w:pPr>
        <w:pStyle w:val="spacer"/>
      </w:pPr>
    </w:p>
    <w:p w14:paraId="50AAE761" w14:textId="5CE9BF4E" w:rsidR="0079423A" w:rsidRPr="007E181A" w:rsidRDefault="00AA6FE6" w:rsidP="00C172F0">
      <w:pPr>
        <w:pStyle w:val="CHAPBM"/>
      </w:pPr>
      <w:r w:rsidRPr="007E181A">
        <w:t>This</w:t>
      </w:r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A14E35">
        <w:rPr>
          <w:rStyle w:val="CITchapbm"/>
        </w:rPr>
        <w:t>CONDITION_A</w:t>
      </w:r>
      <w:r w:rsidRPr="007E181A">
        <w:t>,</w:t>
      </w:r>
      <w:r w:rsidR="004C6DFB">
        <w:t xml:space="preserve"> </w:t>
      </w:r>
      <w:r w:rsidRPr="007E181A">
        <w:t>so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MethodA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executed</w:t>
      </w:r>
      <w:r w:rsidR="004C6DFB">
        <w:t xml:space="preserve"> </w:t>
      </w:r>
      <w:r w:rsidRPr="007E181A">
        <w:t>normally.</w:t>
      </w:r>
      <w:r w:rsidR="004C6DFB">
        <w:t xml:space="preserve"> </w:t>
      </w:r>
      <w:r w:rsidRPr="00A14E35">
        <w:rPr>
          <w:rStyle w:val="CITchapbm"/>
        </w:rPr>
        <w:t>CONDITION_B</w:t>
      </w:r>
      <w:r w:rsidRPr="007E181A">
        <w:t>,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either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A14E35">
        <w:rPr>
          <w:rStyle w:val="CITchapbm"/>
        </w:rPr>
        <w:t>#define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csc.exe</w:t>
      </w:r>
      <w:r w:rsidR="004C6DFB">
        <w:t xml:space="preserve"> </w:t>
      </w:r>
      <w:r w:rsidRPr="00A14E35">
        <w:rPr>
          <w:rStyle w:val="CITchapbm"/>
        </w:rPr>
        <w:lastRenderedPageBreak/>
        <w:t>/Define</w:t>
      </w:r>
      <w:r w:rsidR="004C6DFB">
        <w:t xml:space="preserve"> </w:t>
      </w:r>
      <w:r w:rsidRPr="007E181A">
        <w:t>option.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result,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calls</w:t>
      </w:r>
      <w:r w:rsidR="004C6DFB">
        <w:t xml:space="preserve"> </w:t>
      </w:r>
      <w:r w:rsidRPr="007E181A">
        <w:t>to</w:t>
      </w:r>
      <w:r w:rsidR="004C6DFB">
        <w:t xml:space="preserve"> </w:t>
      </w:r>
      <w:proofErr w:type="spellStart"/>
      <w:r w:rsidRPr="00A14E35">
        <w:rPr>
          <w:rStyle w:val="CITchapbm"/>
        </w:rPr>
        <w:t>Program.MethodB</w:t>
      </w:r>
      <w:proofErr w:type="spell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assembly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do</w:t>
      </w:r>
      <w:r w:rsidR="004C6DFB">
        <w:t xml:space="preserve"> </w:t>
      </w:r>
      <w:r w:rsidRPr="007E181A">
        <w:t>nothing.</w:t>
      </w:r>
    </w:p>
    <w:p w14:paraId="477B63E2" w14:textId="02479F89" w:rsidR="00E903D7" w:rsidRDefault="00AA6FE6" w:rsidP="00C172F0">
      <w:pPr>
        <w:pStyle w:val="CHAPBM"/>
      </w:pPr>
      <w:r w:rsidRPr="007E181A">
        <w:t>Functionally,</w:t>
      </w:r>
      <w:r w:rsidR="004C6DFB">
        <w:t xml:space="preserve"> </w:t>
      </w:r>
      <w:proofErr w:type="spellStart"/>
      <w:r w:rsidRPr="00E83798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proofErr w:type="gramStart"/>
      <w:r w:rsidRPr="007E181A">
        <w:t>similar</w:t>
      </w:r>
      <w:r w:rsidR="004C6DFB">
        <w:t xml:space="preserve"> </w:t>
      </w:r>
      <w:r w:rsidRPr="007E181A">
        <w:t>to</w:t>
      </w:r>
      <w:proofErr w:type="gramEnd"/>
      <w:r w:rsidR="004C6DFB">
        <w:t xml:space="preserve"> </w:t>
      </w:r>
      <w:r w:rsidRPr="007E181A">
        <w:t>placing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A14E35">
        <w:rPr>
          <w:rStyle w:val="CITchapbm"/>
        </w:rPr>
        <w:t>#if</w:t>
      </w:r>
      <w:r w:rsidRPr="007E181A">
        <w:t>/</w:t>
      </w:r>
      <w:r w:rsidRPr="00A14E35">
        <w:rPr>
          <w:rStyle w:val="CITchapbm"/>
        </w:rPr>
        <w:t>#endif</w:t>
      </w:r>
      <w:r w:rsidR="004C6DFB">
        <w:t xml:space="preserve"> </w:t>
      </w:r>
      <w:r w:rsidRPr="007E181A">
        <w:t>around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invocation.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cleaner,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Pr="007E181A">
        <w:t>developers</w:t>
      </w:r>
      <w:r w:rsidR="004C6DFB">
        <w:t xml:space="preserve"> </w:t>
      </w:r>
      <w:r w:rsidRPr="007E181A">
        <w:t>create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effect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adding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target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without</w:t>
      </w:r>
      <w:r w:rsidR="004C6DFB">
        <w:t xml:space="preserve"> </w:t>
      </w:r>
      <w:r w:rsidRPr="007E181A">
        <w:t>making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changes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caller</w:t>
      </w:r>
      <w:r w:rsidR="004C6DFB">
        <w:t xml:space="preserve"> </w:t>
      </w:r>
      <w:r w:rsidRPr="007E181A">
        <w:t>itself.</w:t>
      </w:r>
    </w:p>
    <w:p w14:paraId="63B3A14D" w14:textId="215EB837" w:rsidR="0079423A" w:rsidRPr="007E181A" w:rsidRDefault="00A86870" w:rsidP="00C172F0">
      <w:pPr>
        <w:pStyle w:val="CHAPBM"/>
      </w:pPr>
      <w:r>
        <w:t>T</w:t>
      </w:r>
      <w:r w:rsidR="00AA6FE6" w:rsidRPr="007E181A">
        <w:t>he</w:t>
      </w:r>
      <w:r w:rsidR="004C6DFB">
        <w:t xml:space="preserve"> </w:t>
      </w:r>
      <w:r w:rsidR="00AA6FE6" w:rsidRPr="007E181A">
        <w:t>C#</w:t>
      </w:r>
      <w:r w:rsidR="004C6DFB">
        <w:t xml:space="preserve"> </w:t>
      </w:r>
      <w:r w:rsidR="00AA6FE6" w:rsidRPr="007E181A">
        <w:t>compiler</w:t>
      </w:r>
      <w:r w:rsidR="004C6DFB">
        <w:t xml:space="preserve"> </w:t>
      </w:r>
      <w:r w:rsidR="00AA6FE6" w:rsidRPr="007E181A">
        <w:t>notices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called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during</w:t>
      </w:r>
      <w:r w:rsidR="004C6DFB">
        <w:t xml:space="preserve"> </w:t>
      </w:r>
      <w:r w:rsidR="00AA6FE6" w:rsidRPr="007E181A">
        <w:t>compilation,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assuming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preprocessor</w:t>
      </w:r>
      <w:r w:rsidR="004C6DFB">
        <w:t xml:space="preserve"> </w:t>
      </w:r>
      <w:r w:rsidR="00AA6FE6" w:rsidRPr="007E181A">
        <w:t>identifier</w:t>
      </w:r>
      <w:r w:rsidR="004C6DFB">
        <w:t xml:space="preserve"> </w:t>
      </w:r>
      <w:r w:rsidR="00AA6FE6" w:rsidRPr="007E181A">
        <w:t>exists,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eliminates</w:t>
      </w:r>
      <w:r w:rsidR="004C6DFB">
        <w:t xml:space="preserve"> </w:t>
      </w:r>
      <w:r w:rsidR="00AA6FE6" w:rsidRPr="007E181A">
        <w:t>any</w:t>
      </w:r>
      <w:r w:rsidR="004C6DFB">
        <w:t xml:space="preserve"> </w:t>
      </w:r>
      <w:r w:rsidR="00AA6FE6" w:rsidRPr="007E181A">
        <w:t>calls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method.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ConditionalAttibute</w:t>
      </w:r>
      <w:proofErr w:type="spellEnd"/>
      <w:r>
        <w:t>,</w:t>
      </w:r>
      <w:r w:rsidR="004C6DFB">
        <w:t xml:space="preserve"> </w:t>
      </w:r>
      <w:r>
        <w:t>however,</w:t>
      </w:r>
      <w:r w:rsidR="004C6DFB">
        <w:t xml:space="preserve"> </w:t>
      </w:r>
      <w:r w:rsidR="00AA6FE6" w:rsidRPr="007E181A">
        <w:t>does</w:t>
      </w:r>
      <w:r w:rsidR="004C6DFB">
        <w:t xml:space="preserve"> </w:t>
      </w:r>
      <w:r w:rsidR="00AA6FE6" w:rsidRPr="007E181A">
        <w:t>not</w:t>
      </w:r>
      <w:r w:rsidR="004C6DFB">
        <w:t xml:space="preserve"> </w:t>
      </w:r>
      <w:r w:rsidR="00AA6FE6" w:rsidRPr="007E181A">
        <w:t>affect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compiled</w:t>
      </w:r>
      <w:r w:rsidR="004C6DFB">
        <w:t xml:space="preserve"> </w:t>
      </w:r>
      <w:r w:rsidR="00AA6FE6" w:rsidRPr="007E181A">
        <w:t>CIL</w:t>
      </w:r>
      <w:r w:rsidR="004C6DFB">
        <w:t xml:space="preserve"> </w:t>
      </w:r>
      <w:r w:rsidR="00AA6FE6" w:rsidRPr="007E181A">
        <w:t>code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target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itself</w:t>
      </w:r>
      <w:r w:rsidR="004C6DFB">
        <w:t xml:space="preserve"> </w:t>
      </w:r>
      <w:r w:rsidR="00AA6FE6" w:rsidRPr="007E181A">
        <w:t>(besides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addition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attribute</w:t>
      </w:r>
      <w:r w:rsidR="004C6DFB">
        <w:t xml:space="preserve"> </w:t>
      </w:r>
      <w:r w:rsidR="00AA6FE6" w:rsidRPr="007E181A">
        <w:t>metadata).</w:t>
      </w:r>
      <w:r w:rsidR="004C6DFB">
        <w:t xml:space="preserve"> </w:t>
      </w:r>
      <w:r w:rsidR="00AA6FE6" w:rsidRPr="007E181A">
        <w:t>Instead,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affects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site</w:t>
      </w:r>
      <w:r w:rsidR="004C6DFB">
        <w:t xml:space="preserve"> </w:t>
      </w:r>
      <w:r w:rsidR="00AA6FE6" w:rsidRPr="007E181A">
        <w:t>during</w:t>
      </w:r>
      <w:r w:rsidR="004C6DFB">
        <w:t xml:space="preserve"> </w:t>
      </w:r>
      <w:r w:rsidR="00AA6FE6" w:rsidRPr="007E181A">
        <w:t>compilation</w:t>
      </w:r>
      <w:r w:rsidR="004C6DFB">
        <w:t xml:space="preserve"> </w:t>
      </w:r>
      <w:r w:rsidR="00AA6FE6" w:rsidRPr="007E181A">
        <w:t>by</w:t>
      </w:r>
      <w:r w:rsidR="004C6DFB">
        <w:t xml:space="preserve"> </w:t>
      </w:r>
      <w:r w:rsidR="00AA6FE6" w:rsidRPr="007E181A">
        <w:t>removing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calls.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further</w:t>
      </w:r>
      <w:r w:rsidR="004C6DFB">
        <w:t xml:space="preserve"> </w:t>
      </w:r>
      <w:r w:rsidR="00AA6FE6" w:rsidRPr="007E181A">
        <w:t>distinguishes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ConditionalAttribute</w:t>
      </w:r>
      <w:proofErr w:type="spellEnd"/>
      <w:r w:rsidR="004C6DFB">
        <w:t xml:space="preserve"> </w:t>
      </w:r>
      <w:r w:rsidR="00AA6FE6" w:rsidRPr="007E181A">
        <w:t>from</w:t>
      </w:r>
      <w:r w:rsidR="004C6DFB">
        <w:t xml:space="preserve"> </w:t>
      </w:r>
      <w:r w:rsidR="00AA6FE6" w:rsidRPr="00A14E35">
        <w:rPr>
          <w:rStyle w:val="CITchapbm"/>
        </w:rPr>
        <w:t>#if</w:t>
      </w:r>
      <w:r w:rsidR="00AA6FE6" w:rsidRPr="007E181A">
        <w:t>/</w:t>
      </w:r>
      <w:r w:rsidR="00AA6FE6" w:rsidRPr="00A14E35">
        <w:rPr>
          <w:rStyle w:val="CITchapbm"/>
        </w:rPr>
        <w:t>#endif</w:t>
      </w:r>
      <w:r w:rsidR="004C6DFB">
        <w:t xml:space="preserve"> </w:t>
      </w:r>
      <w:r w:rsidR="00AA6FE6" w:rsidRPr="007E181A">
        <w:t>when</w:t>
      </w:r>
      <w:r w:rsidR="004C6DFB">
        <w:t xml:space="preserve"> </w:t>
      </w:r>
      <w:r w:rsidR="00AA6FE6" w:rsidRPr="007E181A">
        <w:t>calling</w:t>
      </w:r>
      <w:r w:rsidR="004C6DFB">
        <w:t xml:space="preserve"> </w:t>
      </w:r>
      <w:r w:rsidR="00AA6FE6" w:rsidRPr="007E181A">
        <w:t>across</w:t>
      </w:r>
      <w:r w:rsidR="004C6DFB">
        <w:t xml:space="preserve"> </w:t>
      </w:r>
      <w:r w:rsidR="00AA6FE6" w:rsidRPr="007E181A">
        <w:t>assemblies.</w:t>
      </w:r>
      <w:r w:rsidR="004C6DFB">
        <w:t xml:space="preserve"> </w:t>
      </w:r>
      <w:r w:rsidR="00AA6FE6" w:rsidRPr="007E181A">
        <w:t>Because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decorated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still</w:t>
      </w:r>
      <w:r w:rsidR="004C6DFB">
        <w:t xml:space="preserve"> </w:t>
      </w:r>
      <w:r w:rsidR="00AA6FE6" w:rsidRPr="007E181A">
        <w:t>compiled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included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target</w:t>
      </w:r>
      <w:r w:rsidR="004C6DFB">
        <w:t xml:space="preserve"> </w:t>
      </w:r>
      <w:r w:rsidR="00AA6FE6" w:rsidRPr="007E181A">
        <w:t>assembly,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determination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whether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based</w:t>
      </w:r>
      <w:r w:rsidR="004C6DFB">
        <w:t xml:space="preserve"> </w:t>
      </w:r>
      <w:r w:rsidR="00AA6FE6" w:rsidRPr="007E181A">
        <w:t>not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preprocessor</w:t>
      </w:r>
      <w:r w:rsidR="004C6DFB">
        <w:t xml:space="preserve"> </w:t>
      </w:r>
      <w:r w:rsidR="00AA6FE6" w:rsidRPr="007E181A">
        <w:t>identifier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proofErr w:type="spellStart"/>
      <w:r w:rsidR="00AA6FE6" w:rsidRPr="007E181A">
        <w:t>callee’s</w:t>
      </w:r>
      <w:proofErr w:type="spellEnd"/>
      <w:r w:rsidR="004C6DFB">
        <w:t xml:space="preserve"> </w:t>
      </w:r>
      <w:r w:rsidR="00AA6FE6" w:rsidRPr="007E181A">
        <w:t>assembly</w:t>
      </w:r>
      <w:r w:rsidR="004C6DFB">
        <w:t xml:space="preserve"> </w:t>
      </w:r>
      <w:r w:rsidR="00AA6FE6" w:rsidRPr="007E181A">
        <w:t>but</w:t>
      </w:r>
      <w:r w:rsidR="004C6DFB">
        <w:t xml:space="preserve"> </w:t>
      </w:r>
      <w:r w:rsidR="00AA6FE6" w:rsidRPr="007E181A">
        <w:t>rather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caller’s</w:t>
      </w:r>
      <w:r w:rsidR="004C6DFB">
        <w:t xml:space="preserve"> </w:t>
      </w:r>
      <w:r w:rsidR="00AA6FE6" w:rsidRPr="007E181A">
        <w:t>assembly.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other</w:t>
      </w:r>
      <w:r w:rsidR="004C6DFB">
        <w:t xml:space="preserve"> </w:t>
      </w:r>
      <w:r w:rsidR="00AA6FE6" w:rsidRPr="007E181A">
        <w:t>words,</w:t>
      </w:r>
      <w:r w:rsidR="004C6DFB">
        <w:t xml:space="preserve"> </w:t>
      </w:r>
      <w:r w:rsidR="00AA6FE6" w:rsidRPr="007E181A">
        <w:t>if</w:t>
      </w:r>
      <w:r w:rsidR="004C6DFB">
        <w:t xml:space="preserve"> </w:t>
      </w:r>
      <w:r w:rsidR="00AA6FE6" w:rsidRPr="007E181A">
        <w:t>you</w:t>
      </w:r>
      <w:r w:rsidR="004C6DFB">
        <w:t xml:space="preserve"> </w:t>
      </w:r>
      <w:r w:rsidR="00AA6FE6" w:rsidRPr="007E181A">
        <w:t>create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second</w:t>
      </w:r>
      <w:r w:rsidR="004C6DFB">
        <w:t xml:space="preserve"> </w:t>
      </w:r>
      <w:r w:rsidR="00AA6FE6" w:rsidRPr="007E181A">
        <w:t>assembly</w:t>
      </w:r>
      <w:r w:rsidR="004C6DFB">
        <w:t xml:space="preserve"> </w:t>
      </w:r>
      <w:r w:rsidR="00AA6FE6" w:rsidRPr="007E181A">
        <w:t>that</w:t>
      </w:r>
      <w:r w:rsidR="004C6DFB">
        <w:t xml:space="preserve"> </w:t>
      </w:r>
      <w:r w:rsidR="00AA6FE6" w:rsidRPr="007E181A">
        <w:t>defines</w:t>
      </w:r>
      <w:r w:rsidR="004C6DFB">
        <w:t xml:space="preserve"> </w:t>
      </w:r>
      <w:r w:rsidR="00AA6FE6" w:rsidRPr="00A14E35">
        <w:rPr>
          <w:rStyle w:val="CITchapbm"/>
        </w:rPr>
        <w:t>CONDITION_B</w:t>
      </w:r>
      <w:r w:rsidR="00AA6FE6" w:rsidRPr="007E181A">
        <w:t>,</w:t>
      </w:r>
      <w:r w:rsidR="004C6DFB">
        <w:t xml:space="preserve"> </w:t>
      </w:r>
      <w:r w:rsidR="00AA6FE6" w:rsidRPr="007E181A">
        <w:t>any</w:t>
      </w:r>
      <w:r w:rsidR="004C6DFB">
        <w:t xml:space="preserve"> </w:t>
      </w:r>
      <w:r w:rsidR="00AA6FE6" w:rsidRPr="007E181A">
        <w:t>calls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Program.MethodB</w:t>
      </w:r>
      <w:proofErr w:type="spellEnd"/>
      <w:r w:rsidR="00AA6FE6" w:rsidRPr="00A14E35">
        <w:rPr>
          <w:rStyle w:val="CITchapbm"/>
        </w:rPr>
        <w:t>()</w:t>
      </w:r>
      <w:r w:rsidR="004C6DFB">
        <w:t xml:space="preserve"> </w:t>
      </w:r>
      <w:r w:rsidR="00AA6FE6" w:rsidRPr="007E181A">
        <w:t>from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second</w:t>
      </w:r>
      <w:r w:rsidR="004C6DFB">
        <w:t xml:space="preserve"> </w:t>
      </w:r>
      <w:r w:rsidR="00AA6FE6" w:rsidRPr="007E181A">
        <w:t>assembly</w:t>
      </w:r>
      <w:r w:rsidR="004C6DFB">
        <w:t xml:space="preserve"> </w:t>
      </w:r>
      <w:r w:rsidR="00AA6FE6" w:rsidRPr="007E181A">
        <w:t>will</w:t>
      </w:r>
      <w:r w:rsidR="004C6DFB">
        <w:t xml:space="preserve"> </w:t>
      </w:r>
      <w:r w:rsidR="00AA6FE6" w:rsidRPr="007E181A">
        <w:t>execute.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useful</w:t>
      </w:r>
      <w:r w:rsidR="004C6DFB">
        <w:t xml:space="preserve"> </w:t>
      </w:r>
      <w:r w:rsidR="00AA6FE6" w:rsidRPr="007E181A">
        <w:t>characteristic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many</w:t>
      </w:r>
      <w:r w:rsidR="004C6DFB">
        <w:t xml:space="preserve"> </w:t>
      </w:r>
      <w:r w:rsidR="00AA6FE6" w:rsidRPr="007E181A">
        <w:t>tracing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testing</w:t>
      </w:r>
      <w:r w:rsidR="004C6DFB">
        <w:t xml:space="preserve"> </w:t>
      </w:r>
      <w:r w:rsidR="00AA6FE6" w:rsidRPr="007E181A">
        <w:t>scenarios.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fact,</w:t>
      </w:r>
      <w:r w:rsidR="004C6DFB">
        <w:t xml:space="preserve"> </w:t>
      </w:r>
      <w:r w:rsidR="00AA6FE6" w:rsidRPr="007E181A">
        <w:t>calls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proofErr w:type="spellStart"/>
      <w:proofErr w:type="gramStart"/>
      <w:r w:rsidR="00AA6FE6" w:rsidRPr="00A14E35">
        <w:rPr>
          <w:rStyle w:val="CITchapbm"/>
        </w:rPr>
        <w:t>System.Diagnostics.Trace</w:t>
      </w:r>
      <w:proofErr w:type="spellEnd"/>
      <w:proofErr w:type="gramEnd"/>
      <w:r w:rsidR="004C6DFB">
        <w:t xml:space="preserve"> </w:t>
      </w:r>
      <w:r w:rsidR="00AA6FE6" w:rsidRPr="007E181A">
        <w:t>and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System.Diagnostics.Debug</w:t>
      </w:r>
      <w:proofErr w:type="spellEnd"/>
      <w:r w:rsidR="004C6DFB">
        <w:t xml:space="preserve"> </w:t>
      </w:r>
      <w:r w:rsidR="00AA6FE6" w:rsidRPr="007E181A">
        <w:t>use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AA6FE6" w:rsidRPr="007E181A">
        <w:t>trait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ConditionalAttribute</w:t>
      </w:r>
      <w:r w:rsidR="00AA6FE6" w:rsidRPr="007E181A">
        <w:t>s</w:t>
      </w:r>
      <w:proofErr w:type="spellEnd"/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A14E35">
        <w:rPr>
          <w:rStyle w:val="CITchapbm"/>
        </w:rPr>
        <w:t>TRACE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A14E35">
        <w:rPr>
          <w:rStyle w:val="CITchapbm"/>
        </w:rPr>
        <w:t>DEBUG</w:t>
      </w:r>
      <w:r w:rsidR="004C6DFB">
        <w:t xml:space="preserve"> </w:t>
      </w:r>
      <w:r w:rsidR="00AA6FE6" w:rsidRPr="007E181A">
        <w:t>preprocessor</w:t>
      </w:r>
      <w:r w:rsidR="004C6DFB">
        <w:t xml:space="preserve"> </w:t>
      </w:r>
      <w:r w:rsidR="00AA6FE6" w:rsidRPr="007E181A">
        <w:t>identifiers.</w:t>
      </w:r>
    </w:p>
    <w:p w14:paraId="7D3FFCC2" w14:textId="44684F31" w:rsidR="0079423A" w:rsidRPr="007E181A" w:rsidRDefault="00AA6FE6" w:rsidP="00C172F0">
      <w:pPr>
        <w:pStyle w:val="CHAPBM"/>
      </w:pPr>
      <w:r w:rsidRPr="007E181A">
        <w:t>Because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don’t</w:t>
      </w:r>
      <w:r w:rsidR="004C6DFB">
        <w:t xml:space="preserve"> </w:t>
      </w:r>
      <w:r w:rsidRPr="007E181A">
        <w:t>execute</w:t>
      </w:r>
      <w:r w:rsidR="004C6DFB">
        <w:t xml:space="preserve"> </w:t>
      </w:r>
      <w:r w:rsidRPr="007E181A">
        <w:t>whenever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preprocessor</w:t>
      </w:r>
      <w:r w:rsidR="004C6DFB">
        <w:t xml:space="preserve"> </w:t>
      </w:r>
      <w:r w:rsidRPr="007E181A">
        <w:t>identifier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defined,</w:t>
      </w:r>
      <w:r w:rsidR="004C6DFB">
        <w:t xml:space="preserve"> </w:t>
      </w:r>
      <w:proofErr w:type="spellStart"/>
      <w:r w:rsidRPr="00E83798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may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E83798">
        <w:rPr>
          <w:rStyle w:val="CITchapbm"/>
        </w:rPr>
        <w:t>out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specify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E83798">
        <w:rPr>
          <w:rStyle w:val="CITchapbm"/>
        </w:rPr>
        <w:t>void</w:t>
      </w:r>
      <w:r w:rsidRPr="007E181A">
        <w:t>.</w:t>
      </w:r>
      <w:r w:rsidR="004C6DFB">
        <w:t xml:space="preserve"> </w:t>
      </w:r>
      <w:r w:rsidRPr="007E181A">
        <w:t>Doing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causes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error.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makes</w:t>
      </w:r>
      <w:r w:rsidR="004C6DFB">
        <w:t xml:space="preserve"> </w:t>
      </w:r>
      <w:r w:rsidRPr="007E181A">
        <w:t>sense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="00B27940">
        <w:t>potentially</w:t>
      </w:r>
      <w:r w:rsidR="004C6DFB">
        <w:t xml:space="preserve"> </w:t>
      </w:r>
      <w:r w:rsidRPr="007E181A">
        <w:t>none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decorated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execute,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unknown</w:t>
      </w:r>
      <w:r w:rsidR="004C6DFB">
        <w:t xml:space="preserve"> </w:t>
      </w:r>
      <w:r w:rsidRPr="007E181A">
        <w:t>what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caller.</w:t>
      </w:r>
      <w:r w:rsidR="004C6DFB">
        <w:t xml:space="preserve"> </w:t>
      </w:r>
      <w:r w:rsidRPr="007E181A">
        <w:t>Similarly,</w:t>
      </w:r>
      <w:r w:rsidR="004C6DFB">
        <w:t xml:space="preserve"> </w:t>
      </w:r>
      <w:r w:rsidRPr="007E181A">
        <w:t>properties</w:t>
      </w:r>
      <w:r w:rsidR="004C6DFB">
        <w:t xml:space="preserve"> </w:t>
      </w:r>
      <w:r w:rsidRPr="007E181A">
        <w:t>cannot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decorated</w:t>
      </w:r>
      <w:r w:rsidR="004C6DFB">
        <w:t xml:space="preserve"> </w:t>
      </w:r>
      <w:r w:rsidRPr="007E181A">
        <w:t>with</w:t>
      </w:r>
      <w:r w:rsidR="004C6DFB">
        <w:t xml:space="preserve"> </w:t>
      </w:r>
      <w:proofErr w:type="spellStart"/>
      <w:r w:rsidRPr="00A14E35">
        <w:rPr>
          <w:rStyle w:val="CITchapbm"/>
        </w:rPr>
        <w:t>ConditionalAttribute</w:t>
      </w:r>
      <w:proofErr w:type="spellEnd"/>
      <w:r w:rsidRPr="007E181A">
        <w:t>.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AttributeUsage</w:t>
      </w:r>
      <w:proofErr w:type="spellEnd"/>
      <w:r w:rsidR="004C6DFB">
        <w:t xml:space="preserve"> </w:t>
      </w:r>
      <w:r w:rsidRPr="007E181A">
        <w:t>(see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section</w:t>
      </w:r>
      <w:r w:rsidR="004C6DFB">
        <w:t xml:space="preserve"> </w:t>
      </w:r>
      <w:r w:rsidRPr="007E181A">
        <w:t>titled</w:t>
      </w:r>
      <w:r w:rsidR="004C6DFB">
        <w:t xml:space="preserve"> </w:t>
      </w:r>
      <w:r w:rsidR="002112FF" w:rsidRPr="002112FF">
        <w:t>“</w:t>
      </w:r>
      <w:proofErr w:type="spellStart"/>
      <w:r w:rsidRPr="00A14E35">
        <w:rPr>
          <w:rStyle w:val="CITchapbm"/>
        </w:rPr>
        <w:t>System.AttributeUsageAttribute</w:t>
      </w:r>
      <w:proofErr w:type="spellEnd"/>
      <w:r w:rsidR="002112FF" w:rsidRPr="002112FF">
        <w:t>”</w:t>
      </w:r>
      <w:r w:rsidR="004C6DFB">
        <w:t xml:space="preserve"> </w:t>
      </w:r>
      <w:r w:rsidRPr="007E181A">
        <w:t>earlier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chapter)</w:t>
      </w:r>
      <w:r w:rsidR="004C6DFB">
        <w:t xml:space="preserve"> </w:t>
      </w:r>
      <w:r w:rsidRPr="007E181A">
        <w:t>for</w:t>
      </w:r>
      <w:r w:rsidR="004C6DFB">
        <w:t xml:space="preserve"> </w:t>
      </w:r>
      <w:proofErr w:type="spellStart"/>
      <w:r w:rsidRPr="00A14E35">
        <w:rPr>
          <w:rStyle w:val="CITchapbm"/>
        </w:rPr>
        <w:t>ConditionalAttribute</w:t>
      </w:r>
      <w:proofErr w:type="spellEnd"/>
      <w:r w:rsidR="002E7403" w:rsidRPr="005B7F83">
        <w:rPr>
          <w:rStyle w:val="Superscript"/>
        </w:rPr>
        <w:footnoteReference w:id="2"/>
      </w:r>
      <w:r w:rsidR="004C6DFB">
        <w:t xml:space="preserve"> </w:t>
      </w:r>
      <w:r w:rsidRPr="007E181A">
        <w:t>is</w:t>
      </w:r>
      <w:r w:rsidR="004C6DFB">
        <w:t xml:space="preserve"> </w:t>
      </w:r>
      <w:proofErr w:type="spellStart"/>
      <w:r w:rsidRPr="00A14E35">
        <w:rPr>
          <w:rStyle w:val="CITchapbm"/>
        </w:rPr>
        <w:t>AttributeTargets.Class</w:t>
      </w:r>
      <w:proofErr w:type="spellEnd"/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AttributeTargets.Method</w:t>
      </w:r>
      <w:proofErr w:type="spellEnd"/>
      <w:r w:rsidR="00B27940">
        <w:t>,</w:t>
      </w:r>
      <w:r w:rsidR="004C6DFB">
        <w:t xml:space="preserve"> </w:t>
      </w:r>
      <w:r w:rsidR="00B27940">
        <w:t>which</w:t>
      </w:r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either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class.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class</w:t>
      </w:r>
      <w:r w:rsidR="004C6DFB">
        <w:t xml:space="preserve"> </w:t>
      </w:r>
      <w:r w:rsidRPr="007E181A">
        <w:t>usage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special</w:t>
      </w:r>
      <w:r w:rsidR="004C6DFB">
        <w:t xml:space="preserve"> </w:t>
      </w:r>
      <w:r w:rsidRPr="007E181A">
        <w:t>because</w:t>
      </w:r>
      <w:r w:rsidR="004C6DFB">
        <w:t xml:space="preserve"> </w:t>
      </w:r>
      <w:proofErr w:type="spellStart"/>
      <w:r w:rsidRPr="00A14E35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allowed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on</w:t>
      </w:r>
      <w:r w:rsidR="004C6DFB">
        <w:t xml:space="preserve"> </w:t>
      </w:r>
      <w:proofErr w:type="spellStart"/>
      <w:r w:rsidRPr="00A14E35">
        <w:rPr>
          <w:rStyle w:val="CITchapbm"/>
        </w:rPr>
        <w:t>System.Attribute</w:t>
      </w:r>
      <w:proofErr w:type="spellEnd"/>
      <w:r w:rsidRPr="007E181A">
        <w:t>-derived</w:t>
      </w:r>
      <w:r w:rsidR="004C6DFB">
        <w:t xml:space="preserve"> </w:t>
      </w:r>
      <w:r w:rsidRPr="007E181A">
        <w:t>classes.</w:t>
      </w:r>
    </w:p>
    <w:p w14:paraId="1AD08D00" w14:textId="2F47ABBE" w:rsidR="0079423A" w:rsidRPr="007E181A" w:rsidRDefault="00AA6FE6" w:rsidP="00C172F0">
      <w:pPr>
        <w:pStyle w:val="CHAPBM"/>
      </w:pPr>
      <w:r w:rsidRPr="007E181A">
        <w:t>When</w:t>
      </w:r>
      <w:r w:rsidR="004C6DFB">
        <w:t xml:space="preserve"> </w:t>
      </w:r>
      <w:proofErr w:type="spellStart"/>
      <w:r w:rsidRPr="00E83798">
        <w:rPr>
          <w:rStyle w:val="CITchapbm"/>
        </w:rPr>
        <w:t>ConditionalAttribute</w:t>
      </w:r>
      <w:proofErr w:type="spellEnd"/>
      <w:r w:rsidR="004C6DFB">
        <w:t xml:space="preserve"> </w:t>
      </w:r>
      <w:r w:rsidRPr="007E181A">
        <w:t>decorates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latter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retrieved</w:t>
      </w:r>
      <w:r w:rsidR="004C6DFB">
        <w:t xml:space="preserve"> </w:t>
      </w:r>
      <w:r w:rsidRPr="007E181A">
        <w:t>via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conditional</w:t>
      </w:r>
      <w:r w:rsidR="004C6DFB">
        <w:t xml:space="preserve"> </w:t>
      </w:r>
      <w:r w:rsidRPr="007E181A">
        <w:t>string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calling</w:t>
      </w:r>
      <w:r w:rsidR="004C6DFB">
        <w:t xml:space="preserve"> </w:t>
      </w:r>
      <w:r w:rsidRPr="007E181A">
        <w:t>assembly.</w:t>
      </w:r>
      <w:r w:rsidR="004C6DFB">
        <w:t xml:space="preserve"> </w:t>
      </w:r>
      <w:r w:rsidRPr="007E181A">
        <w:t>Without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conditional</w:t>
      </w:r>
      <w:r w:rsidR="004C6DFB">
        <w:t xml:space="preserve"> </w:t>
      </w:r>
      <w:r w:rsidRPr="007E181A">
        <w:t>string,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looks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fail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find</w:t>
      </w:r>
      <w:r w:rsidR="004C6DFB">
        <w:t xml:space="preserve"> </w:t>
      </w:r>
      <w:r w:rsidRPr="007E181A">
        <w:t>it.</w:t>
      </w:r>
    </w:p>
    <w:p w14:paraId="4DBDE97A" w14:textId="77777777" w:rsidR="0079423A" w:rsidRPr="00A14E35" w:rsidRDefault="00AA6FE6" w:rsidP="00E83798">
      <w:pPr>
        <w:pStyle w:val="H3"/>
        <w:rPr>
          <w:rStyle w:val="CITchapbm"/>
        </w:rPr>
      </w:pPr>
      <w:bookmarkStart w:id="346" w:name="_Toc37532950"/>
      <w:proofErr w:type="spellStart"/>
      <w:r w:rsidRPr="00A14E35">
        <w:rPr>
          <w:rStyle w:val="CITchapbm"/>
        </w:rPr>
        <w:lastRenderedPageBreak/>
        <w:t>System.ObsoleteAttribute</w:t>
      </w:r>
      <w:bookmarkEnd w:id="346"/>
      <w:proofErr w:type="spellEnd"/>
    </w:p>
    <w:p w14:paraId="09B2DB2B" w14:textId="766621A7" w:rsidR="0079423A" w:rsidRPr="007E181A" w:rsidRDefault="00AA6FE6" w:rsidP="00C172F0">
      <w:pPr>
        <w:pStyle w:val="HEADFIRST"/>
      </w:pPr>
      <w:r w:rsidRPr="007E181A">
        <w:t>As</w:t>
      </w:r>
      <w:r w:rsidR="004C6DFB">
        <w:t xml:space="preserve"> </w:t>
      </w:r>
      <w:r w:rsidRPr="007E181A">
        <w:t>mentioned</w:t>
      </w:r>
      <w:r w:rsidR="004C6DFB">
        <w:t xml:space="preserve"> </w:t>
      </w:r>
      <w:r w:rsidRPr="007E181A">
        <w:t>earlier,</w:t>
      </w:r>
      <w:r w:rsidR="004C6DFB">
        <w:t xml:space="preserve"> </w:t>
      </w:r>
      <w:r w:rsidRPr="007E181A">
        <w:t>predefined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affect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compiler’s</w:t>
      </w:r>
      <w:r w:rsidR="004C6DFB">
        <w:t xml:space="preserve"> </w:t>
      </w:r>
      <w:r w:rsidRPr="007E181A">
        <w:t>and/or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runtime’s</w:t>
      </w:r>
      <w:r w:rsidR="004C6DFB">
        <w:t xml:space="preserve"> </w:t>
      </w:r>
      <w:r w:rsidRPr="007E181A">
        <w:t>behavior.</w:t>
      </w:r>
      <w:r w:rsidR="004C6DFB">
        <w:t xml:space="preserve"> </w:t>
      </w:r>
      <w:proofErr w:type="spellStart"/>
      <w:r w:rsidRPr="00A14E35">
        <w:rPr>
          <w:rStyle w:val="CITchapbm"/>
        </w:rPr>
        <w:t>ObsoleteAttribute</w:t>
      </w:r>
      <w:proofErr w:type="spellEnd"/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another</w:t>
      </w:r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affecting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compiler’s</w:t>
      </w:r>
      <w:r w:rsidR="004C6DFB">
        <w:t xml:space="preserve"> </w:t>
      </w:r>
      <w:r w:rsidRPr="007E181A">
        <w:t>behavior.</w:t>
      </w:r>
      <w:r w:rsidR="004C6DFB">
        <w:t xml:space="preserve"> </w:t>
      </w:r>
      <w:r w:rsidR="00B27940">
        <w:t>Its</w:t>
      </w:r>
      <w:r w:rsidR="004C6DFB">
        <w:t xml:space="preserve"> </w:t>
      </w:r>
      <w:r w:rsidRPr="007E181A">
        <w:t>purpose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help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versioning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code,</w:t>
      </w:r>
      <w:r w:rsidR="004C6DFB">
        <w:t xml:space="preserve"> </w:t>
      </w:r>
      <w:r w:rsidRPr="007E181A">
        <w:t>providing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means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indicating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callers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longer</w:t>
      </w:r>
      <w:r w:rsidR="004C6DFB">
        <w:t xml:space="preserve"> </w:t>
      </w:r>
      <w:r w:rsidRPr="007E181A">
        <w:t>current.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347" w:author="Chris" w:date="2020-04-11T22:07:00Z">
        <w:r w:rsidR="006A42C5">
          <w:t>5</w:t>
        </w:r>
      </w:ins>
      <w:del w:id="348" w:author="Chris" w:date="2020-04-11T22:07:00Z">
        <w:r w:rsidR="00160DC9" w:rsidDel="006A42C5">
          <w:delText>4</w:delText>
        </w:r>
      </w:del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example</w:t>
      </w:r>
      <w:r w:rsidR="004C6DFB">
        <w:t xml:space="preserve"> </w:t>
      </w:r>
      <w:r w:rsidRPr="007E181A">
        <w:t>of</w:t>
      </w:r>
      <w:r w:rsidR="004C6DFB">
        <w:t xml:space="preserve"> </w:t>
      </w:r>
      <w:proofErr w:type="spellStart"/>
      <w:r w:rsidRPr="00E83798">
        <w:rPr>
          <w:rStyle w:val="CITchapbm"/>
        </w:rPr>
        <w:t>ObsoleteAttribute</w:t>
      </w:r>
      <w:proofErr w:type="spellEnd"/>
      <w:r w:rsidR="004C6DFB">
        <w:t xml:space="preserve"> </w:t>
      </w:r>
      <w:r w:rsidRPr="007E181A">
        <w:t>usage.</w:t>
      </w:r>
      <w:r w:rsidR="004C6DFB">
        <w:t xml:space="preserve"> </w:t>
      </w:r>
      <w:r w:rsidRPr="007E181A">
        <w:t>As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ins w:id="349" w:author="Chris" w:date="2020-04-11T22:15:00Z">
        <w:r w:rsidR="00C80BD1">
          <w:t>9</w:t>
        </w:r>
      </w:ins>
      <w:del w:id="350" w:author="Chris" w:date="2020-04-11T22:15:00Z">
        <w:r w:rsidRPr="007E181A" w:rsidDel="00C80BD1">
          <w:delText>8</w:delText>
        </w:r>
      </w:del>
      <w:r w:rsidR="004C6DFB">
        <w:t xml:space="preserve"> </w:t>
      </w:r>
      <w:r w:rsidRPr="007E181A">
        <w:t>shows,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callers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invokes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marked</w:t>
      </w:r>
      <w:r w:rsidR="004C6DFB">
        <w:t xml:space="preserve"> </w:t>
      </w:r>
      <w:r w:rsidRPr="007E181A">
        <w:t>with</w:t>
      </w:r>
      <w:r w:rsidR="004C6DFB">
        <w:t xml:space="preserve"> </w:t>
      </w:r>
      <w:proofErr w:type="spellStart"/>
      <w:r w:rsidRPr="00A14E35">
        <w:rPr>
          <w:rStyle w:val="CITchapbm"/>
        </w:rPr>
        <w:t>ObsoleteAttribute</w:t>
      </w:r>
      <w:proofErr w:type="spellEnd"/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cause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warning,</w:t>
      </w:r>
      <w:r w:rsidR="004C6DFB">
        <w:t xml:space="preserve"> </w:t>
      </w:r>
      <w:r w:rsidRPr="007E181A">
        <w:t>optionally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error.</w:t>
      </w:r>
    </w:p>
    <w:p w14:paraId="2D8EBF0A" w14:textId="125DC881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</w:t>
      </w:r>
      <w:ins w:id="351" w:author="Chris" w:date="2020-04-11T22:07:00Z">
        <w:r w:rsidR="006A42C5">
          <w:rPr>
            <w:rStyle w:val="CDTNUM"/>
          </w:rPr>
          <w:t>5</w:t>
        </w:r>
      </w:ins>
      <w:del w:id="352" w:author="Chris" w:date="2020-04-11T22:07:00Z">
        <w:r w:rsidRPr="00C172F0" w:rsidDel="006A42C5">
          <w:rPr>
            <w:rStyle w:val="CDTNUM"/>
          </w:rPr>
          <w:delText>4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Using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ObsoleteAttribute</w:t>
      </w:r>
      <w:proofErr w:type="spellEnd"/>
    </w:p>
    <w:p w14:paraId="5843A1DF" w14:textId="3E3C205B" w:rsidR="0079423A" w:rsidRPr="007E181A" w:rsidRDefault="00AA6FE6" w:rsidP="00C172F0">
      <w:pPr>
        <w:pStyle w:val="CDTFIRST"/>
      </w:pPr>
      <w:r w:rsidRPr="007E181A">
        <w:rPr>
          <w:rStyle w:val="CPKeyword"/>
        </w:rPr>
        <w:t>class</w:t>
      </w:r>
      <w:r w:rsidR="004C6DFB">
        <w:t xml:space="preserve"> </w:t>
      </w:r>
      <w:r w:rsidRPr="007E181A">
        <w:t>Program</w:t>
      </w:r>
    </w:p>
    <w:p w14:paraId="35A5CD8A" w14:textId="77777777" w:rsidR="0079423A" w:rsidRPr="007E181A" w:rsidRDefault="00AA6FE6" w:rsidP="00C172F0">
      <w:pPr>
        <w:pStyle w:val="CDTMID"/>
      </w:pPr>
      <w:r w:rsidRPr="007E181A">
        <w:t>{</w:t>
      </w:r>
    </w:p>
    <w:p w14:paraId="34CB05B1" w14:textId="040CB28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gramStart"/>
      <w:r w:rsidR="00AA6FE6" w:rsidRPr="007E181A">
        <w:t>Main(</w:t>
      </w:r>
      <w:proofErr w:type="gramEnd"/>
      <w:r w:rsidR="00AA6FE6" w:rsidRPr="007E181A">
        <w:t>)</w:t>
      </w:r>
    </w:p>
    <w:p w14:paraId="6BA639FB" w14:textId="3CB3164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630B347D" w14:textId="6CA02B6D" w:rsidR="0079423A" w:rsidRPr="007E181A" w:rsidRDefault="004C6DFB" w:rsidP="00C172F0">
      <w:pPr>
        <w:pStyle w:val="CDTMID"/>
      </w:pPr>
      <w:r>
        <w:t xml:space="preserve">      </w:t>
      </w:r>
      <w:proofErr w:type="spellStart"/>
      <w:proofErr w:type="gramStart"/>
      <w:r w:rsidR="00AA6FE6" w:rsidRPr="007E181A">
        <w:t>ObsoleteMethod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3FE9853D" w14:textId="6F9DDCD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7CA9493A" w14:textId="77777777" w:rsidR="0079423A" w:rsidRPr="007E181A" w:rsidRDefault="0079423A" w:rsidP="00C172F0">
      <w:pPr>
        <w:pStyle w:val="CDTMID"/>
      </w:pPr>
    </w:p>
    <w:p w14:paraId="056B2EA2" w14:textId="1013A56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[Obsolete]</w:t>
      </w:r>
    </w:p>
    <w:p w14:paraId="7BE8BA5D" w14:textId="326CF7E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r w:rsidR="00AA6FE6" w:rsidRPr="007E181A">
        <w:rPr>
          <w:rStyle w:val="CPKeyword"/>
        </w:rPr>
        <w:t>void</w:t>
      </w:r>
      <w:r>
        <w:t xml:space="preserve"> </w:t>
      </w:r>
      <w:proofErr w:type="spellStart"/>
      <w:proofErr w:type="gramStart"/>
      <w:r w:rsidR="00AA6FE6" w:rsidRPr="007E181A">
        <w:t>ObsoleteMethod</w:t>
      </w:r>
      <w:proofErr w:type="spellEnd"/>
      <w:r w:rsidR="00AA6FE6" w:rsidRPr="007E181A">
        <w:t>(</w:t>
      </w:r>
      <w:proofErr w:type="gramEnd"/>
      <w:r w:rsidR="00AA6FE6" w:rsidRPr="007E181A">
        <w:t>)</w:t>
      </w:r>
    </w:p>
    <w:p w14:paraId="2A4286DC" w14:textId="4AE2E052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553C702D" w14:textId="00A6F78E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0AA8486A" w14:textId="77777777" w:rsidR="0079423A" w:rsidRPr="007E181A" w:rsidRDefault="00AA6FE6" w:rsidP="00C172F0">
      <w:pPr>
        <w:pStyle w:val="CDTLAST"/>
      </w:pPr>
      <w:r w:rsidRPr="007E181A">
        <w:t>}</w:t>
      </w:r>
    </w:p>
    <w:p w14:paraId="4D511525" w14:textId="6AFC61ED" w:rsidR="0079423A" w:rsidRPr="007E181A" w:rsidRDefault="0079423A" w:rsidP="00285DB4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285DB4" w14:paraId="1E05EC18" w14:textId="77777777" w:rsidTr="00DC44F7">
        <w:tc>
          <w:tcPr>
            <w:tcW w:w="7010" w:type="dxa"/>
            <w:shd w:val="clear" w:color="auto" w:fill="auto"/>
          </w:tcPr>
          <w:p w14:paraId="3533C47E" w14:textId="4725EA18" w:rsidR="00285DB4" w:rsidRPr="00336E94" w:rsidRDefault="00285DB4" w:rsidP="00DC44F7">
            <w:pPr>
              <w:pStyle w:val="OUTPUTTTLNUM"/>
              <w:rPr>
                <w:rFonts w:hint="eastAsia"/>
              </w:rPr>
            </w:pPr>
            <w:r>
              <w:t>Output 18.</w:t>
            </w:r>
            <w:ins w:id="353" w:author="Chris" w:date="2020-04-11T22:15:00Z">
              <w:r w:rsidR="00C80BD1">
                <w:t>9</w:t>
              </w:r>
            </w:ins>
            <w:del w:id="354" w:author="Chris" w:date="2020-04-11T22:15:00Z">
              <w:r w:rsidRPr="007E181A" w:rsidDel="00C80BD1">
                <w:delText>8</w:delText>
              </w:r>
            </w:del>
          </w:p>
        </w:tc>
      </w:tr>
      <w:tr w:rsidR="00285DB4" w14:paraId="492D8E88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09EBA392" w14:textId="77777777" w:rsidR="00285DB4" w:rsidRDefault="00285DB4" w:rsidP="00285DB4">
            <w:pPr>
              <w:pStyle w:val="OUTPUTFIRST"/>
            </w:pPr>
            <w:proofErr w:type="gramStart"/>
            <w:r w:rsidRPr="007E181A">
              <w:t>c:\SampleCode\ObsoleteAttributeTest.cs(</w:t>
            </w:r>
            <w:proofErr w:type="gramEnd"/>
            <w:r w:rsidRPr="007E181A">
              <w:t>24,17):</w:t>
            </w:r>
            <w:r>
              <w:t xml:space="preserve"> </w:t>
            </w:r>
            <w:r w:rsidRPr="007E181A">
              <w:t>warning</w:t>
            </w:r>
            <w:r>
              <w:t xml:space="preserve"> </w:t>
            </w:r>
            <w:r w:rsidRPr="007E181A">
              <w:t>CS0612:</w:t>
            </w:r>
          </w:p>
          <w:p w14:paraId="4EE1D823" w14:textId="2FEEC3A6" w:rsidR="00285DB4" w:rsidRDefault="00285DB4" w:rsidP="00285DB4">
            <w:pPr>
              <w:pStyle w:val="OUTPUTLAST"/>
              <w:rPr>
                <w:rStyle w:val="E1"/>
              </w:rPr>
            </w:pPr>
            <w:proofErr w:type="spellStart"/>
            <w:r w:rsidRPr="007E181A">
              <w:t>Program.ObsoleteMethod</w:t>
            </w:r>
            <w:proofErr w:type="spellEnd"/>
            <w:r w:rsidRPr="007E181A">
              <w:t>()'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obsolete</w:t>
            </w:r>
          </w:p>
        </w:tc>
      </w:tr>
    </w:tbl>
    <w:p w14:paraId="05C016B5" w14:textId="77777777" w:rsidR="00285DB4" w:rsidRPr="007E181A" w:rsidRDefault="00285DB4" w:rsidP="00285DB4">
      <w:pPr>
        <w:pStyle w:val="spacer"/>
      </w:pPr>
    </w:p>
    <w:p w14:paraId="3AA513FE" w14:textId="7A28AEA0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case,</w:t>
      </w:r>
      <w:r w:rsidR="004C6DFB">
        <w:t xml:space="preserve"> </w:t>
      </w:r>
      <w:proofErr w:type="spellStart"/>
      <w:r w:rsidRPr="00A14E35">
        <w:rPr>
          <w:rStyle w:val="CITchapbm"/>
        </w:rPr>
        <w:t>ObsoleteAttribute</w:t>
      </w:r>
      <w:proofErr w:type="spellEnd"/>
      <w:r w:rsidR="004C6DFB">
        <w:t xml:space="preserve"> </w:t>
      </w:r>
      <w:r w:rsidRPr="007E181A">
        <w:t>simply</w:t>
      </w:r>
      <w:r w:rsidR="004C6DFB">
        <w:t xml:space="preserve"> </w:t>
      </w:r>
      <w:r w:rsidRPr="007E181A">
        <w:t>displays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warning.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two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constructors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attribute.</w:t>
      </w:r>
      <w:r w:rsidR="004C6DFB">
        <w:t xml:space="preserve"> </w:t>
      </w:r>
      <w:r w:rsidRPr="007E181A">
        <w:t>One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them,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ObsoleteAttribute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string</w:t>
      </w:r>
      <w:r w:rsidR="004C6DFB" w:rsidRPr="00A14E35">
        <w:rPr>
          <w:rStyle w:val="CITchapbm"/>
        </w:rPr>
        <w:t xml:space="preserve"> </w:t>
      </w:r>
      <w:r w:rsidRPr="00A14E35">
        <w:rPr>
          <w:rStyle w:val="CITchapbm"/>
        </w:rPr>
        <w:t>message)</w:t>
      </w:r>
      <w:r w:rsidRPr="007E181A">
        <w:t>,</w:t>
      </w:r>
      <w:r w:rsidR="004C6DFB">
        <w:t xml:space="preserve"> </w:t>
      </w:r>
      <w:r w:rsidRPr="007E181A">
        <w:t>appends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message</w:t>
      </w:r>
      <w:r w:rsidR="004C6DFB">
        <w:t xml:space="preserve"> </w:t>
      </w:r>
      <w:r w:rsidRPr="007E181A">
        <w:t>argument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compiler’s</w:t>
      </w:r>
      <w:r w:rsidR="004C6DFB">
        <w:t xml:space="preserve"> </w:t>
      </w:r>
      <w:r w:rsidRPr="007E181A">
        <w:t>obsolete</w:t>
      </w:r>
      <w:r w:rsidR="004C6DFB">
        <w:t xml:space="preserve"> </w:t>
      </w:r>
      <w:r w:rsidRPr="007E181A">
        <w:t>message.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best</w:t>
      </w:r>
      <w:r w:rsidR="004C6DFB">
        <w:t xml:space="preserve"> </w:t>
      </w:r>
      <w:r w:rsidRPr="007E181A">
        <w:t>practice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message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direction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what</w:t>
      </w:r>
      <w:r w:rsidR="004C6DFB">
        <w:t xml:space="preserve"> </w:t>
      </w:r>
      <w:r w:rsidRPr="007E181A">
        <w:t>replaces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obsolete</w:t>
      </w:r>
      <w:r w:rsidR="004C6DFB">
        <w:t xml:space="preserve"> </w:t>
      </w:r>
      <w:r w:rsidRPr="007E181A">
        <w:t>code.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second</w:t>
      </w:r>
      <w:r w:rsidR="004C6DFB">
        <w:t xml:space="preserve"> </w:t>
      </w:r>
      <w:r w:rsidR="00B27940">
        <w:t>constructor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bool</w:t>
      </w:r>
      <w:r w:rsidR="004C6DFB" w:rsidRPr="00A14E35">
        <w:rPr>
          <w:rStyle w:val="CITchapbm"/>
        </w:rPr>
        <w:t xml:space="preserve"> </w:t>
      </w:r>
      <w:r w:rsidRPr="00A14E35">
        <w:rPr>
          <w:rStyle w:val="CITchapbm"/>
        </w:rPr>
        <w:t>error</w:t>
      </w:r>
      <w:r w:rsidR="004C6DFB">
        <w:t xml:space="preserve"> </w:t>
      </w:r>
      <w:r w:rsidRPr="007E181A">
        <w:t>parameter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forces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warning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recorded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error</w:t>
      </w:r>
      <w:r w:rsidR="004C6DFB">
        <w:t xml:space="preserve"> </w:t>
      </w:r>
      <w:r w:rsidRPr="007E181A">
        <w:t>instead.</w:t>
      </w:r>
    </w:p>
    <w:p w14:paraId="69FCD229" w14:textId="30F9EC19" w:rsidR="0079423A" w:rsidRPr="007E181A" w:rsidRDefault="00AA6FE6" w:rsidP="00C172F0">
      <w:pPr>
        <w:pStyle w:val="CHAPBM"/>
      </w:pPr>
      <w:proofErr w:type="spellStart"/>
      <w:r w:rsidRPr="00E83798">
        <w:rPr>
          <w:rStyle w:val="CITchapbm"/>
        </w:rPr>
        <w:t>ObsoleteAttribute</w:t>
      </w:r>
      <w:proofErr w:type="spellEnd"/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third</w:t>
      </w:r>
      <w:r w:rsidR="004C6DFB">
        <w:t xml:space="preserve"> </w:t>
      </w:r>
      <w:r w:rsidRPr="007E181A">
        <w:t>parties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notify</w:t>
      </w:r>
      <w:r w:rsidR="004C6DFB">
        <w:t xml:space="preserve"> </w:t>
      </w:r>
      <w:r w:rsidRPr="007E181A">
        <w:t>developers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deprecated</w:t>
      </w:r>
      <w:r w:rsidR="004C6DFB">
        <w:t xml:space="preserve"> </w:t>
      </w:r>
      <w:r w:rsidRPr="007E181A">
        <w:t>APIs.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warning</w:t>
      </w:r>
      <w:r w:rsidR="004C6DFB">
        <w:t xml:space="preserve"> </w:t>
      </w:r>
      <w:r w:rsidRPr="007E181A">
        <w:t>(not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error)</w:t>
      </w:r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original</w:t>
      </w:r>
      <w:r w:rsidR="004C6DFB">
        <w:t xml:space="preserve"> </w:t>
      </w:r>
      <w:r w:rsidRPr="007E181A">
        <w:t>API</w:t>
      </w:r>
      <w:r w:rsidR="004C6DFB">
        <w:t xml:space="preserve"> </w:t>
      </w:r>
      <w:r w:rsidRPr="007E181A">
        <w:t>to</w:t>
      </w:r>
      <w:r w:rsidR="004C6DFB">
        <w:t xml:space="preserve"> </w:t>
      </w:r>
      <w:r w:rsidR="00B27940">
        <w:t>continue</w:t>
      </w:r>
      <w:r w:rsidR="004C6DFB">
        <w:t xml:space="preserve"> </w:t>
      </w:r>
      <w:r w:rsidR="00B27940">
        <w:t>to</w:t>
      </w:r>
      <w:r w:rsidR="004C6DFB">
        <w:t xml:space="preserve"> </w:t>
      </w:r>
      <w:r w:rsidRPr="007E181A">
        <w:t>work</w:t>
      </w:r>
      <w:r w:rsidR="004C6DFB">
        <w:t xml:space="preserve"> </w:t>
      </w:r>
      <w:r w:rsidRPr="007E181A">
        <w:t>until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developer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update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calling</w:t>
      </w:r>
      <w:r w:rsidR="004C6DFB">
        <w:t xml:space="preserve"> </w:t>
      </w:r>
      <w:r w:rsidRPr="007E181A">
        <w:t>code.</w:t>
      </w:r>
    </w:p>
    <w:p w14:paraId="23175566" w14:textId="08618E79" w:rsidR="0079423A" w:rsidRPr="007E181A" w:rsidDel="002D0BB6" w:rsidRDefault="00AA6FE6" w:rsidP="00E83798">
      <w:pPr>
        <w:pStyle w:val="H3"/>
        <w:rPr>
          <w:del w:id="355" w:author="Mark Michaelis" w:date="2020-04-09T14:35:00Z"/>
        </w:rPr>
      </w:pPr>
      <w:del w:id="356" w:author="Mark Michaelis" w:date="2020-04-09T14:35:00Z">
        <w:r w:rsidRPr="007E181A" w:rsidDel="002D0BB6">
          <w:delText>Serialization-Related</w:delText>
        </w:r>
        <w:r w:rsidR="004C6DFB" w:rsidDel="002D0BB6">
          <w:delText xml:space="preserve"> </w:delText>
        </w:r>
        <w:r w:rsidRPr="007E181A" w:rsidDel="002D0BB6">
          <w:delText>Attributes</w:delText>
        </w:r>
      </w:del>
    </w:p>
    <w:p w14:paraId="5133F01D" w14:textId="2E56E250" w:rsidR="0079423A" w:rsidRPr="007E181A" w:rsidDel="002D0BB6" w:rsidRDefault="00AA6FE6" w:rsidP="00C172F0">
      <w:pPr>
        <w:pStyle w:val="HEADFIRST"/>
        <w:rPr>
          <w:del w:id="357" w:author="Mark Michaelis" w:date="2020-04-09T14:35:00Z"/>
        </w:rPr>
      </w:pPr>
      <w:del w:id="358" w:author="Mark Michaelis" w:date="2020-04-09T14:35:00Z">
        <w:r w:rsidRPr="007E181A" w:rsidDel="002D0BB6">
          <w:delText>Using</w:delText>
        </w:r>
        <w:r w:rsidR="004C6DFB" w:rsidDel="002D0BB6">
          <w:delText xml:space="preserve"> </w:delText>
        </w:r>
        <w:r w:rsidRPr="007E181A" w:rsidDel="002D0BB6">
          <w:delText>predefined</w:delText>
        </w:r>
        <w:r w:rsidR="004C6DFB" w:rsidDel="002D0BB6">
          <w:delText xml:space="preserve"> </w:delText>
        </w:r>
        <w:r w:rsidRPr="007E181A" w:rsidDel="002D0BB6">
          <w:delText>attributes,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framework</w:delText>
        </w:r>
        <w:r w:rsidR="004C6DFB" w:rsidDel="002D0BB6">
          <w:delText xml:space="preserve"> </w:delText>
        </w:r>
        <w:r w:rsidRPr="007E181A" w:rsidDel="002D0BB6">
          <w:delText>supports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capacity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serialize</w:delText>
        </w:r>
        <w:r w:rsidR="004C6DFB" w:rsidDel="002D0BB6">
          <w:delText xml:space="preserve"> </w:delText>
        </w:r>
        <w:r w:rsidRPr="007E181A" w:rsidDel="002D0BB6">
          <w:delText>objects</w:delText>
        </w:r>
        <w:r w:rsidR="004C6DFB" w:rsidDel="002D0BB6">
          <w:delText xml:space="preserve"> </w:delText>
        </w:r>
        <w:r w:rsidRPr="007E181A" w:rsidDel="002D0BB6">
          <w:delText>onto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stream</w:delText>
        </w:r>
        <w:r w:rsidR="004C6DFB" w:rsidDel="002D0BB6">
          <w:delText xml:space="preserve"> </w:delText>
        </w:r>
        <w:r w:rsidRPr="007E181A" w:rsidDel="002D0BB6">
          <w:delText>so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they</w:delText>
        </w:r>
        <w:r w:rsidR="004C6DFB" w:rsidDel="002D0BB6">
          <w:delText xml:space="preserve"> </w:delText>
        </w:r>
        <w:r w:rsidRPr="007E181A" w:rsidDel="002D0BB6">
          <w:delText>can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deserialized</w:delText>
        </w:r>
        <w:r w:rsidR="004C6DFB" w:rsidDel="002D0BB6">
          <w:delText xml:space="preserve"> </w:delText>
        </w:r>
        <w:r w:rsidRPr="007E181A" w:rsidDel="002D0BB6">
          <w:delText>back</w:delText>
        </w:r>
        <w:r w:rsidR="004C6DFB" w:rsidDel="002D0BB6">
          <w:delText xml:space="preserve"> </w:delText>
        </w:r>
        <w:r w:rsidRPr="007E181A" w:rsidDel="002D0BB6">
          <w:delText>into</w:delText>
        </w:r>
        <w:r w:rsidR="004C6DFB" w:rsidDel="002D0BB6">
          <w:delText xml:space="preserve"> </w:delText>
        </w:r>
        <w:r w:rsidRPr="007E181A" w:rsidDel="002D0BB6">
          <w:delText>objects</w:delText>
        </w:r>
        <w:r w:rsidR="004C6DFB" w:rsidDel="002D0BB6">
          <w:delText xml:space="preserve"> </w:delText>
        </w:r>
        <w:r w:rsidRPr="007E181A" w:rsidDel="002D0BB6">
          <w:delText>at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later</w:delText>
        </w:r>
        <w:r w:rsidR="004C6DFB" w:rsidDel="002D0BB6">
          <w:delText xml:space="preserve"> </w:delText>
        </w:r>
        <w:r w:rsidRPr="007E181A" w:rsidDel="002D0BB6">
          <w:delText>time.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provides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means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easily</w:delText>
        </w:r>
        <w:r w:rsidR="004C6DFB" w:rsidDel="002D0BB6">
          <w:delText xml:space="preserve"> </w:delText>
        </w:r>
        <w:r w:rsidRPr="007E181A" w:rsidDel="002D0BB6">
          <w:delText>saving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document</w:delText>
        </w:r>
        <w:r w:rsidR="004C6DFB" w:rsidDel="002D0BB6">
          <w:delText xml:space="preserve"> </w:delText>
        </w:r>
        <w:r w:rsidRPr="007E181A" w:rsidDel="002D0BB6">
          <w:delText>type</w:delText>
        </w:r>
        <w:r w:rsidR="004C6DFB" w:rsidDel="002D0BB6">
          <w:delText xml:space="preserve"> </w:delText>
        </w:r>
        <w:r w:rsidRPr="007E181A" w:rsidDel="002D0BB6">
          <w:delText>object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disk</w:delText>
        </w:r>
        <w:r w:rsidR="004C6DFB" w:rsidDel="002D0BB6">
          <w:delText xml:space="preserve"> </w:delText>
        </w:r>
        <w:r w:rsidRPr="007E181A" w:rsidDel="002D0BB6">
          <w:delText>before</w:delText>
        </w:r>
        <w:r w:rsidR="004C6DFB" w:rsidDel="002D0BB6">
          <w:delText xml:space="preserve"> </w:delText>
        </w:r>
        <w:r w:rsidRPr="007E181A" w:rsidDel="002D0BB6">
          <w:delText>shutting</w:delText>
        </w:r>
        <w:r w:rsidR="004C6DFB" w:rsidDel="002D0BB6">
          <w:delText xml:space="preserve"> </w:delText>
        </w:r>
        <w:r w:rsidRPr="007E181A" w:rsidDel="002D0BB6">
          <w:delText>down</w:delText>
        </w:r>
        <w:r w:rsidR="004C6DFB" w:rsidDel="002D0BB6">
          <w:delText xml:space="preserve"> </w:delText>
        </w:r>
        <w:r w:rsidRPr="007E181A" w:rsidDel="002D0BB6">
          <w:delText>an</w:delText>
        </w:r>
        <w:r w:rsidR="004C6DFB" w:rsidDel="002D0BB6">
          <w:delText xml:space="preserve"> </w:delText>
        </w:r>
        <w:r w:rsidRPr="007E181A" w:rsidDel="002D0BB6">
          <w:delText>application.</w:delText>
        </w:r>
        <w:r w:rsidR="004C6DFB" w:rsidDel="002D0BB6">
          <w:delText xml:space="preserve"> </w:delText>
        </w:r>
        <w:r w:rsidRPr="007E181A" w:rsidDel="002D0BB6">
          <w:delText>Later</w:delText>
        </w:r>
        <w:r w:rsidR="004C6DFB" w:rsidDel="002D0BB6">
          <w:delText xml:space="preserve"> </w:delText>
        </w:r>
        <w:r w:rsidRPr="007E181A" w:rsidDel="002D0BB6">
          <w:delText>on,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document</w:delText>
        </w:r>
        <w:r w:rsidR="004C6DFB" w:rsidDel="002D0BB6">
          <w:delText xml:space="preserve"> </w:delText>
        </w:r>
        <w:r w:rsidRPr="007E181A" w:rsidDel="002D0BB6">
          <w:delText>may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deserialized</w:delText>
        </w:r>
        <w:r w:rsidR="004C6DFB" w:rsidDel="002D0BB6">
          <w:delText xml:space="preserve"> </w:delText>
        </w:r>
        <w:r w:rsidRPr="007E181A" w:rsidDel="002D0BB6">
          <w:delText>so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user</w:delText>
        </w:r>
        <w:r w:rsidR="004C6DFB" w:rsidDel="002D0BB6">
          <w:delText xml:space="preserve"> </w:delText>
        </w:r>
        <w:r w:rsidRPr="007E181A" w:rsidDel="002D0BB6">
          <w:delText>can</w:delText>
        </w:r>
        <w:r w:rsidR="004C6DFB" w:rsidDel="002D0BB6">
          <w:delText xml:space="preserve"> </w:delText>
        </w:r>
        <w:r w:rsidRPr="007E181A" w:rsidDel="002D0BB6">
          <w:delText>continue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work</w:delText>
        </w:r>
        <w:r w:rsidR="004C6DFB" w:rsidDel="002D0BB6">
          <w:delText xml:space="preserve"> </w:delText>
        </w:r>
        <w:r w:rsidRPr="007E181A" w:rsidDel="002D0BB6">
          <w:delText>on</w:delText>
        </w:r>
        <w:r w:rsidR="004C6DFB" w:rsidDel="002D0BB6">
          <w:delText xml:space="preserve"> </w:delText>
        </w:r>
        <w:r w:rsidRPr="007E181A" w:rsidDel="002D0BB6">
          <w:delText>it.</w:delText>
        </w:r>
      </w:del>
    </w:p>
    <w:p w14:paraId="508F5C01" w14:textId="761CB8D1" w:rsidR="0079423A" w:rsidRPr="007E181A" w:rsidDel="002D0BB6" w:rsidRDefault="001A5605" w:rsidP="00C172F0">
      <w:pPr>
        <w:pStyle w:val="CHAPBM"/>
        <w:rPr>
          <w:del w:id="359" w:author="Mark Michaelis" w:date="2020-04-09T14:35:00Z"/>
        </w:rPr>
      </w:pPr>
      <w:del w:id="360" w:author="Mark Michaelis" w:date="2020-04-09T14:35:00Z">
        <w:r w:rsidRPr="007E181A" w:rsidDel="002D0BB6">
          <w:delText>Although</w:delText>
        </w:r>
        <w:r w:rsidR="004C6DFB" w:rsidDel="002D0BB6">
          <w:delText xml:space="preserve"> </w:delText>
        </w:r>
        <w:r w:rsidR="00AA6FE6" w:rsidRPr="007E181A" w:rsidDel="002D0BB6">
          <w:delText>an</w:delText>
        </w:r>
        <w:r w:rsidR="004C6DFB" w:rsidDel="002D0BB6">
          <w:delText xml:space="preserve"> </w:delText>
        </w:r>
        <w:r w:rsidR="00AA6FE6" w:rsidRPr="007E181A" w:rsidDel="002D0BB6">
          <w:delText>object</w:delText>
        </w:r>
        <w:r w:rsidR="004C6DFB" w:rsidDel="002D0BB6">
          <w:delText xml:space="preserve"> </w:delText>
        </w:r>
        <w:r w:rsidR="00AA6FE6" w:rsidRPr="007E181A" w:rsidDel="002D0BB6">
          <w:delText>can</w:delText>
        </w:r>
        <w:r w:rsidR="004C6DFB" w:rsidDel="002D0BB6">
          <w:delText xml:space="preserve"> </w:delText>
        </w:r>
        <w:r w:rsidR="00AA6FE6" w:rsidRPr="007E181A" w:rsidDel="002D0BB6">
          <w:delText>be</w:delText>
        </w:r>
        <w:r w:rsidR="004C6DFB" w:rsidDel="002D0BB6">
          <w:delText xml:space="preserve"> </w:delText>
        </w:r>
        <w:r w:rsidR="00AA6FE6" w:rsidRPr="007E181A" w:rsidDel="002D0BB6">
          <w:delText>relatively</w:delText>
        </w:r>
        <w:r w:rsidR="004C6DFB" w:rsidDel="002D0BB6">
          <w:delText xml:space="preserve"> </w:delText>
        </w:r>
        <w:r w:rsidR="00AA6FE6" w:rsidRPr="007E181A" w:rsidDel="002D0BB6">
          <w:delText>complex</w:delText>
        </w:r>
        <w:r w:rsidR="004C6DFB" w:rsidDel="002D0BB6">
          <w:delText xml:space="preserve"> </w:delText>
        </w:r>
        <w:r w:rsidR="00AA6FE6" w:rsidRPr="007E181A" w:rsidDel="002D0BB6">
          <w:delText>and</w:delText>
        </w:r>
        <w:r w:rsidR="004C6DFB" w:rsidDel="002D0BB6">
          <w:delText xml:space="preserve"> </w:delText>
        </w:r>
        <w:r w:rsidR="00AA6FE6" w:rsidRPr="007E181A" w:rsidDel="002D0BB6">
          <w:delText>can</w:delText>
        </w:r>
        <w:r w:rsidR="004C6DFB" w:rsidDel="002D0BB6">
          <w:delText xml:space="preserve"> </w:delText>
        </w:r>
        <w:r w:rsidR="00AA6FE6" w:rsidRPr="007E181A" w:rsidDel="002D0BB6">
          <w:delText>include</w:delText>
        </w:r>
        <w:r w:rsidR="004C6DFB" w:rsidDel="002D0BB6">
          <w:delText xml:space="preserve"> </w:delText>
        </w:r>
        <w:r w:rsidR="00AA6FE6" w:rsidRPr="007E181A" w:rsidDel="002D0BB6">
          <w:delText>links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many</w:delText>
        </w:r>
        <w:r w:rsidR="004C6DFB" w:rsidDel="002D0BB6">
          <w:delText xml:space="preserve"> </w:delText>
        </w:r>
        <w:r w:rsidR="00AA6FE6" w:rsidRPr="007E181A" w:rsidDel="002D0BB6">
          <w:delText>other</w:delText>
        </w:r>
        <w:r w:rsidR="004C6DFB" w:rsidDel="002D0BB6">
          <w:delText xml:space="preserve"> </w:delText>
        </w:r>
        <w:r w:rsidR="00AA6FE6" w:rsidRPr="007E181A" w:rsidDel="002D0BB6">
          <w:delText>types</w:delText>
        </w:r>
        <w:r w:rsidR="004C6DFB" w:rsidDel="002D0BB6">
          <w:delText xml:space="preserve"> </w:delText>
        </w:r>
        <w:r w:rsidR="00AA6FE6" w:rsidRPr="007E181A" w:rsidDel="002D0BB6">
          <w:delText>of</w:delText>
        </w:r>
        <w:r w:rsidR="004C6DFB" w:rsidDel="002D0BB6">
          <w:delText xml:space="preserve"> </w:delText>
        </w:r>
        <w:r w:rsidR="00AA6FE6" w:rsidRPr="007E181A" w:rsidDel="002D0BB6">
          <w:delText>objects</w:delText>
        </w:r>
        <w:r w:rsidR="004C6DFB" w:rsidDel="002D0BB6">
          <w:delText xml:space="preserve"> </w:delText>
        </w:r>
        <w:r w:rsidR="00AA6FE6" w:rsidRPr="007E181A" w:rsidDel="002D0BB6">
          <w:delText>that</w:delText>
        </w:r>
        <w:r w:rsidR="004C6DFB" w:rsidDel="002D0BB6">
          <w:delText xml:space="preserve"> </w:delText>
        </w:r>
        <w:r w:rsidR="00AA6FE6" w:rsidRPr="007E181A" w:rsidDel="002D0BB6">
          <w:delText>also</w:delText>
        </w:r>
        <w:r w:rsidR="004C6DFB" w:rsidDel="002D0BB6">
          <w:delText xml:space="preserve"> </w:delText>
        </w:r>
        <w:r w:rsidR="00AA6FE6" w:rsidRPr="007E181A" w:rsidDel="002D0BB6">
          <w:delText>need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be</w:delText>
        </w:r>
        <w:r w:rsidR="004C6DFB" w:rsidDel="002D0BB6">
          <w:delText xml:space="preserve"> </w:delText>
        </w:r>
        <w:r w:rsidR="00AA6FE6" w:rsidRPr="007E181A" w:rsidDel="002D0BB6">
          <w:delText>serialized,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serialization</w:delText>
        </w:r>
        <w:r w:rsidR="004C6DFB" w:rsidDel="002D0BB6">
          <w:delText xml:space="preserve"> </w:delText>
        </w:r>
        <w:r w:rsidR="00AA6FE6" w:rsidRPr="007E181A" w:rsidDel="002D0BB6">
          <w:delText>framework</w:delText>
        </w:r>
        <w:r w:rsidR="004C6DFB" w:rsidDel="002D0BB6">
          <w:delText xml:space="preserve"> </w:delText>
        </w:r>
        <w:r w:rsidR="00AA6FE6" w:rsidRPr="007E181A" w:rsidDel="002D0BB6">
          <w:delText>is</w:delText>
        </w:r>
        <w:r w:rsidR="004C6DFB" w:rsidDel="002D0BB6">
          <w:delText xml:space="preserve"> </w:delText>
        </w:r>
        <w:r w:rsidR="00AA6FE6" w:rsidRPr="007E181A" w:rsidDel="002D0BB6">
          <w:delText>easy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use.</w:delText>
        </w:r>
        <w:r w:rsidR="004C6DFB" w:rsidDel="002D0BB6">
          <w:delText xml:space="preserve"> </w:delText>
        </w:r>
        <w:r w:rsidR="00504AA7" w:rsidDel="002D0BB6">
          <w:delText>For</w:delText>
        </w:r>
        <w:r w:rsidR="004C6DFB" w:rsidDel="002D0BB6">
          <w:delText xml:space="preserve"> </w:delText>
        </w:r>
        <w:r w:rsidR="00AA6FE6" w:rsidRPr="007E181A" w:rsidDel="002D0BB6">
          <w:delText>an</w:delText>
        </w:r>
        <w:r w:rsidR="004C6DFB" w:rsidDel="002D0BB6">
          <w:delText xml:space="preserve"> </w:delText>
        </w:r>
        <w:r w:rsidR="00AA6FE6" w:rsidRPr="007E181A" w:rsidDel="002D0BB6">
          <w:delText>object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be</w:delText>
        </w:r>
        <w:r w:rsidR="004C6DFB" w:rsidDel="002D0BB6">
          <w:delText xml:space="preserve"> </w:delText>
        </w:r>
        <w:r w:rsidR="00AA6FE6" w:rsidRPr="007E181A" w:rsidDel="002D0BB6">
          <w:delText>serializable,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only</w:delText>
        </w:r>
        <w:r w:rsidR="004C6DFB" w:rsidDel="002D0BB6">
          <w:delText xml:space="preserve"> </w:delText>
        </w:r>
        <w:r w:rsidR="00AA6FE6" w:rsidRPr="007E181A" w:rsidDel="002D0BB6">
          <w:delText>requirement</w:delText>
        </w:r>
        <w:r w:rsidR="004C6DFB" w:rsidDel="002D0BB6">
          <w:delText xml:space="preserve"> </w:delText>
        </w:r>
        <w:r w:rsidR="00AA6FE6" w:rsidRPr="007E181A" w:rsidDel="002D0BB6">
          <w:delText>is</w:delText>
        </w:r>
        <w:r w:rsidR="004C6DFB" w:rsidDel="002D0BB6">
          <w:delText xml:space="preserve"> </w:delText>
        </w:r>
        <w:r w:rsidR="00AA6FE6" w:rsidRPr="007E181A" w:rsidDel="002D0BB6">
          <w:delText>that</w:delText>
        </w:r>
        <w:r w:rsidR="004C6DFB" w:rsidDel="002D0BB6">
          <w:delText xml:space="preserve"> </w:delText>
        </w:r>
        <w:r w:rsidR="00AA6FE6" w:rsidRPr="007E181A" w:rsidDel="002D0BB6">
          <w:delText>it</w:delText>
        </w:r>
        <w:r w:rsidR="004C6DFB" w:rsidDel="002D0BB6">
          <w:delText xml:space="preserve"> </w:delText>
        </w:r>
        <w:r w:rsidR="00AA6FE6" w:rsidRPr="007E181A" w:rsidDel="002D0BB6">
          <w:delText>include</w:delText>
        </w:r>
        <w:r w:rsidR="0022059D" w:rsidDel="002D0BB6">
          <w:delText>s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System.SerializableAttribute</w:delText>
        </w:r>
        <w:r w:rsidR="00AA6FE6" w:rsidRPr="007E181A" w:rsidDel="002D0BB6">
          <w:delText>.</w:delText>
        </w:r>
        <w:r w:rsidR="004C6DFB" w:rsidDel="002D0BB6">
          <w:delText xml:space="preserve"> </w:delText>
        </w:r>
        <w:r w:rsidR="00AA6FE6" w:rsidRPr="007E181A" w:rsidDel="002D0BB6">
          <w:delText>Given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attribute,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7E181A" w:rsidDel="002D0BB6">
          <w:delText>formatter</w:delText>
        </w:r>
        <w:r w:rsidR="004C6DFB" w:rsidDel="002D0BB6">
          <w:delText xml:space="preserve"> </w:delText>
        </w:r>
        <w:r w:rsidR="00AA6FE6" w:rsidRPr="007E181A" w:rsidDel="002D0BB6">
          <w:delText>class</w:delText>
        </w:r>
        <w:r w:rsidR="004C6DFB" w:rsidDel="002D0BB6">
          <w:delText xml:space="preserve"> </w:delText>
        </w:r>
        <w:r w:rsidR="00AA6FE6" w:rsidRPr="007E181A" w:rsidDel="002D0BB6">
          <w:delText>reflects</w:delText>
        </w:r>
        <w:r w:rsidR="004C6DFB" w:rsidDel="002D0BB6">
          <w:delText xml:space="preserve"> </w:delText>
        </w:r>
        <w:r w:rsidR="00AA6FE6" w:rsidRPr="007E181A" w:rsidDel="002D0BB6">
          <w:delText>over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serializable</w:delText>
        </w:r>
        <w:r w:rsidR="004C6DFB" w:rsidDel="002D0BB6">
          <w:delText xml:space="preserve"> </w:delText>
        </w:r>
        <w:r w:rsidR="00AA6FE6" w:rsidRPr="007E181A" w:rsidDel="002D0BB6">
          <w:delText>object</w:delText>
        </w:r>
        <w:r w:rsidR="004C6DFB" w:rsidDel="002D0BB6">
          <w:delText xml:space="preserve"> </w:delText>
        </w:r>
        <w:r w:rsidR="00AA6FE6" w:rsidRPr="007E181A" w:rsidDel="002D0BB6">
          <w:delText>and</w:delText>
        </w:r>
        <w:r w:rsidR="004C6DFB" w:rsidDel="002D0BB6">
          <w:delText xml:space="preserve"> </w:delText>
        </w:r>
        <w:r w:rsidR="00AA6FE6" w:rsidRPr="007E181A" w:rsidDel="002D0BB6">
          <w:delText>copies</w:delText>
        </w:r>
        <w:r w:rsidR="004C6DFB" w:rsidDel="002D0BB6">
          <w:delText xml:space="preserve"> </w:delText>
        </w:r>
        <w:r w:rsidR="00AA6FE6" w:rsidRPr="007E181A" w:rsidDel="002D0BB6">
          <w:delText>it</w:delText>
        </w:r>
        <w:r w:rsidR="004C6DFB" w:rsidDel="002D0BB6">
          <w:delText xml:space="preserve"> </w:delText>
        </w:r>
        <w:r w:rsidR="00AA6FE6" w:rsidRPr="007E181A" w:rsidDel="002D0BB6">
          <w:delText>into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7E181A" w:rsidDel="002D0BB6">
          <w:delText>stream</w:delText>
        </w:r>
        <w:r w:rsidR="004C6DFB" w:rsidDel="002D0BB6">
          <w:delText xml:space="preserve"> </w:delText>
        </w:r>
        <w:r w:rsidR="00AA6FE6" w:rsidRPr="007E181A" w:rsidDel="002D0BB6">
          <w:delText>(see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18.25</w:delText>
        </w:r>
        <w:r w:rsidR="00160DC9" w:rsidRPr="007E181A" w:rsidDel="002D0BB6">
          <w:delText>)</w:delText>
        </w:r>
        <w:r w:rsidR="00AA6FE6" w:rsidRPr="007E181A" w:rsidDel="002D0BB6">
          <w:delText>.</w:delText>
        </w:r>
      </w:del>
    </w:p>
    <w:p w14:paraId="26C9798B" w14:textId="54B3B162" w:rsidR="0079423A" w:rsidRPr="007E181A" w:rsidDel="002D0BB6" w:rsidRDefault="00160DC9" w:rsidP="00C172F0">
      <w:pPr>
        <w:pStyle w:val="CDTTTL"/>
        <w:rPr>
          <w:del w:id="361" w:author="Mark Michaelis" w:date="2020-04-09T14:35:00Z"/>
        </w:rPr>
      </w:pPr>
      <w:del w:id="362" w:author="Mark Michaelis" w:date="2020-04-09T14:35:00Z">
        <w:r w:rsidRPr="00C172F0" w:rsidDel="002D0BB6">
          <w:rPr>
            <w:rStyle w:val="CDTNUM"/>
          </w:rPr>
          <w:delText>Listing</w:delText>
        </w:r>
        <w:r w:rsidR="004C6DFB" w:rsidRPr="00C172F0" w:rsidDel="002D0BB6">
          <w:rPr>
            <w:rStyle w:val="CDTNUM"/>
          </w:rPr>
          <w:delText xml:space="preserve"> </w:delText>
        </w:r>
        <w:r w:rsidRPr="00C172F0" w:rsidDel="002D0BB6">
          <w:rPr>
            <w:rStyle w:val="CDTNUM"/>
          </w:rPr>
          <w:delText>18.25:</w:delText>
        </w:r>
        <w:r w:rsidR="00AA6FE6" w:rsidRPr="007E181A" w:rsidDel="002D0BB6">
          <w:delText> </w:delText>
        </w:r>
        <w:r w:rsidR="00AA6FE6" w:rsidRPr="007E181A" w:rsidDel="002D0BB6">
          <w:delText>Saving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7E181A" w:rsidDel="002D0BB6">
          <w:delText>Document</w:delText>
        </w:r>
        <w:r w:rsidR="004C6DFB" w:rsidDel="002D0BB6">
          <w:delText xml:space="preserve"> </w:delText>
        </w:r>
        <w:r w:rsidR="00AA6FE6" w:rsidRPr="007E181A" w:rsidDel="002D0BB6">
          <w:delText>Using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System.SerializableAttribute</w:delText>
        </w:r>
      </w:del>
    </w:p>
    <w:p w14:paraId="1A48818C" w14:textId="51C8CF6B" w:rsidR="0079423A" w:rsidRPr="007E181A" w:rsidDel="002D0BB6" w:rsidRDefault="00AA6FE6" w:rsidP="00C172F0">
      <w:pPr>
        <w:pStyle w:val="CDTFIRST"/>
        <w:rPr>
          <w:del w:id="363" w:author="Mark Michaelis" w:date="2020-04-09T14:35:00Z"/>
        </w:rPr>
      </w:pPr>
      <w:del w:id="364" w:author="Mark Michaelis" w:date="2020-04-09T14:35:00Z">
        <w:r w:rsidRPr="007E181A" w:rsidDel="002D0BB6">
          <w:rPr>
            <w:rStyle w:val="CPKeyword"/>
          </w:rPr>
          <w:delText>using</w:delText>
        </w:r>
        <w:r w:rsidR="004C6DFB" w:rsidDel="002D0BB6">
          <w:delText xml:space="preserve"> </w:delText>
        </w:r>
        <w:r w:rsidRPr="007E181A" w:rsidDel="002D0BB6">
          <w:delText>System;</w:delText>
        </w:r>
      </w:del>
    </w:p>
    <w:p w14:paraId="6A9E863D" w14:textId="03773B12" w:rsidR="0079423A" w:rsidRPr="007E181A" w:rsidDel="002D0BB6" w:rsidRDefault="00AA6FE6" w:rsidP="00C172F0">
      <w:pPr>
        <w:pStyle w:val="CDTMID"/>
        <w:rPr>
          <w:del w:id="365" w:author="Mark Michaelis" w:date="2020-04-09T14:35:00Z"/>
        </w:rPr>
      </w:pPr>
      <w:del w:id="366" w:author="Mark Michaelis" w:date="2020-04-09T14:35:00Z">
        <w:r w:rsidRPr="007E181A" w:rsidDel="002D0BB6">
          <w:rPr>
            <w:rStyle w:val="CPKeyword"/>
          </w:rPr>
          <w:delText>using</w:delText>
        </w:r>
        <w:r w:rsidR="004C6DFB" w:rsidDel="002D0BB6">
          <w:delText xml:space="preserve"> </w:delText>
        </w:r>
        <w:r w:rsidRPr="007E181A" w:rsidDel="002D0BB6">
          <w:delText>System.IO;</w:delText>
        </w:r>
      </w:del>
    </w:p>
    <w:p w14:paraId="5E90BCB5" w14:textId="156C080A" w:rsidR="0079423A" w:rsidRPr="007E181A" w:rsidDel="002D0BB6" w:rsidRDefault="00AA6FE6" w:rsidP="00C172F0">
      <w:pPr>
        <w:pStyle w:val="CDTMID"/>
        <w:rPr>
          <w:del w:id="367" w:author="Mark Michaelis" w:date="2020-04-09T14:35:00Z"/>
        </w:rPr>
      </w:pPr>
      <w:del w:id="368" w:author="Mark Michaelis" w:date="2020-04-09T14:35:00Z">
        <w:r w:rsidRPr="007E181A" w:rsidDel="002D0BB6">
          <w:rPr>
            <w:rStyle w:val="CPKeyword"/>
          </w:rPr>
          <w:delText>using</w:delText>
        </w:r>
        <w:r w:rsidR="004C6DFB" w:rsidDel="002D0BB6">
          <w:delText xml:space="preserve"> </w:delText>
        </w:r>
        <w:r w:rsidRPr="007E181A" w:rsidDel="002D0BB6">
          <w:delText>System.Runtime.Serialization.Formatters.Binary;</w:delText>
        </w:r>
      </w:del>
    </w:p>
    <w:p w14:paraId="71A450D4" w14:textId="6C7D151D" w:rsidR="0079423A" w:rsidRPr="007E181A" w:rsidDel="002D0BB6" w:rsidRDefault="0079423A" w:rsidP="00C172F0">
      <w:pPr>
        <w:pStyle w:val="CDTMID"/>
        <w:rPr>
          <w:del w:id="369" w:author="Mark Michaelis" w:date="2020-04-09T14:35:00Z"/>
        </w:rPr>
      </w:pPr>
    </w:p>
    <w:p w14:paraId="47BDD67E" w14:textId="64293AD1" w:rsidR="0079423A" w:rsidRPr="007E181A" w:rsidDel="002D0BB6" w:rsidRDefault="00AA6FE6" w:rsidP="00C172F0">
      <w:pPr>
        <w:pStyle w:val="CDTMID"/>
        <w:rPr>
          <w:del w:id="370" w:author="Mark Michaelis" w:date="2020-04-09T14:35:00Z"/>
        </w:rPr>
      </w:pPr>
      <w:del w:id="371" w:author="Mark Michaelis" w:date="2020-04-09T14:35:00Z">
        <w:r w:rsidRPr="007E181A" w:rsidDel="002D0BB6">
          <w:rPr>
            <w:rStyle w:val="CPKeyword"/>
          </w:rPr>
          <w:delText>class</w:delText>
        </w:r>
        <w:r w:rsidR="004C6DFB" w:rsidDel="002D0BB6">
          <w:delText xml:space="preserve"> </w:delText>
        </w:r>
        <w:r w:rsidRPr="007E181A" w:rsidDel="002D0BB6">
          <w:delText>Program</w:delText>
        </w:r>
      </w:del>
    </w:p>
    <w:p w14:paraId="58DA74D1" w14:textId="6663105C" w:rsidR="0079423A" w:rsidRPr="007E181A" w:rsidDel="002D0BB6" w:rsidRDefault="00AA6FE6" w:rsidP="00C172F0">
      <w:pPr>
        <w:pStyle w:val="CDTMID"/>
        <w:rPr>
          <w:del w:id="372" w:author="Mark Michaelis" w:date="2020-04-09T14:35:00Z"/>
        </w:rPr>
      </w:pPr>
      <w:del w:id="373" w:author="Mark Michaelis" w:date="2020-04-09T14:35:00Z">
        <w:r w:rsidRPr="007E181A" w:rsidDel="002D0BB6">
          <w:delText>{</w:delText>
        </w:r>
      </w:del>
    </w:p>
    <w:p w14:paraId="4FC055FC" w14:textId="3DD323C1" w:rsidR="0079423A" w:rsidRPr="007E181A" w:rsidDel="002D0BB6" w:rsidRDefault="004C6DFB" w:rsidP="00C172F0">
      <w:pPr>
        <w:pStyle w:val="CDTMID"/>
        <w:rPr>
          <w:del w:id="374" w:author="Mark Michaelis" w:date="2020-04-09T14:35:00Z"/>
        </w:rPr>
      </w:pPr>
      <w:del w:id="375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static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void</w:delText>
        </w:r>
        <w:r w:rsidDel="002D0BB6">
          <w:delText xml:space="preserve"> </w:delText>
        </w:r>
        <w:r w:rsidR="00AA6FE6" w:rsidRPr="007E181A" w:rsidDel="002D0BB6">
          <w:delText>Main()</w:delText>
        </w:r>
      </w:del>
    </w:p>
    <w:p w14:paraId="20AF7925" w14:textId="7CFE78A4" w:rsidR="0079423A" w:rsidRPr="007E181A" w:rsidDel="002D0BB6" w:rsidRDefault="004C6DFB" w:rsidP="00C172F0">
      <w:pPr>
        <w:pStyle w:val="CDTMID"/>
        <w:rPr>
          <w:del w:id="376" w:author="Mark Michaelis" w:date="2020-04-09T14:35:00Z"/>
        </w:rPr>
      </w:pPr>
      <w:del w:id="377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06C736B1" w14:textId="6361AD1E" w:rsidR="0079423A" w:rsidRPr="007E181A" w:rsidDel="002D0BB6" w:rsidRDefault="004C6DFB" w:rsidP="00C172F0">
      <w:pPr>
        <w:pStyle w:val="CDTMID"/>
        <w:rPr>
          <w:del w:id="378" w:author="Mark Michaelis" w:date="2020-04-09T14:35:00Z"/>
        </w:rPr>
      </w:pPr>
      <w:del w:id="379" w:author="Mark Michaelis" w:date="2020-04-09T14:35:00Z">
        <w:r w:rsidDel="002D0BB6">
          <w:delText xml:space="preserve">      </w:delText>
        </w:r>
        <w:r w:rsidR="00AA6FE6" w:rsidRPr="007E181A" w:rsidDel="002D0BB6">
          <w:delText>Stream</w:delText>
        </w:r>
        <w:r w:rsidDel="002D0BB6">
          <w:delText xml:space="preserve"> </w:delText>
        </w:r>
        <w:r w:rsidR="00AA6FE6" w:rsidRPr="007E181A" w:rsidDel="002D0BB6">
          <w:delText>stream;</w:delText>
        </w:r>
      </w:del>
    </w:p>
    <w:p w14:paraId="2389EB43" w14:textId="04598AD9" w:rsidR="0079423A" w:rsidRPr="007E181A" w:rsidDel="002D0BB6" w:rsidRDefault="004C6DFB" w:rsidP="00C172F0">
      <w:pPr>
        <w:pStyle w:val="CDTMID"/>
        <w:rPr>
          <w:del w:id="380" w:author="Mark Michaelis" w:date="2020-04-09T14:35:00Z"/>
        </w:rPr>
      </w:pPr>
      <w:del w:id="381" w:author="Mark Michaelis" w:date="2020-04-09T14:35:00Z">
        <w:r w:rsidDel="002D0BB6">
          <w:delText xml:space="preserve">      </w:delText>
        </w:r>
        <w:r w:rsidR="00AA6FE6" w:rsidRPr="007E181A" w:rsidDel="002D0BB6">
          <w:delText>Document</w:delText>
        </w:r>
        <w:r w:rsidDel="002D0BB6">
          <w:delText xml:space="preserve"> </w:delText>
        </w:r>
        <w:r w:rsidR="00AA6FE6" w:rsidRPr="007E181A" w:rsidDel="002D0BB6">
          <w:delText>documentBefore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new</w:delText>
        </w:r>
        <w:r w:rsidDel="002D0BB6">
          <w:delText xml:space="preserve"> </w:delText>
        </w:r>
        <w:r w:rsidR="00AA6FE6" w:rsidRPr="007E181A" w:rsidDel="002D0BB6">
          <w:delText>Document();</w:delText>
        </w:r>
      </w:del>
    </w:p>
    <w:p w14:paraId="7D131D56" w14:textId="75478E15" w:rsidR="00E903D7" w:rsidDel="002D0BB6" w:rsidRDefault="004C6DFB" w:rsidP="00C172F0">
      <w:pPr>
        <w:pStyle w:val="CDTMID"/>
        <w:rPr>
          <w:del w:id="382" w:author="Mark Michaelis" w:date="2020-04-09T14:35:00Z"/>
        </w:rPr>
      </w:pPr>
      <w:del w:id="383" w:author="Mark Michaelis" w:date="2020-04-09T14:35:00Z">
        <w:r w:rsidDel="002D0BB6">
          <w:delText xml:space="preserve">      </w:delText>
        </w:r>
        <w:r w:rsidR="00AA6FE6" w:rsidRPr="007E181A" w:rsidDel="002D0BB6">
          <w:delText>documentBefore.Title</w:delText>
        </w:r>
        <w:r w:rsidDel="002D0BB6">
          <w:delText xml:space="preserve"> </w:delText>
        </w:r>
        <w:r w:rsidR="00AA6FE6" w:rsidRPr="007E181A" w:rsidDel="002D0BB6">
          <w:delText>=</w:delText>
        </w:r>
      </w:del>
    </w:p>
    <w:p w14:paraId="61596EB1" w14:textId="1C897EF2" w:rsidR="0079423A" w:rsidRPr="007E181A" w:rsidDel="002D0BB6" w:rsidRDefault="004C6DFB" w:rsidP="00C172F0">
      <w:pPr>
        <w:pStyle w:val="CDTMID"/>
        <w:rPr>
          <w:del w:id="384" w:author="Mark Michaelis" w:date="2020-04-09T14:35:00Z"/>
        </w:rPr>
      </w:pPr>
      <w:del w:id="385" w:author="Mark Michaelis" w:date="2020-04-09T14:35:00Z">
        <w:r w:rsidDel="002D0BB6">
          <w:delText xml:space="preserve">          </w:delText>
        </w:r>
        <w:r w:rsidR="00AA6FE6" w:rsidRPr="007E181A" w:rsidDel="002D0BB6">
          <w:rPr>
            <w:rStyle w:val="Maroon"/>
          </w:rPr>
          <w:delText>"A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cacophony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of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ramblings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from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my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potpourri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of</w:delText>
        </w:r>
        <w:r w:rsidDel="002D0BB6">
          <w:rPr>
            <w:rStyle w:val="Maroon"/>
          </w:rPr>
          <w:delText xml:space="preserve"> </w:delText>
        </w:r>
        <w:r w:rsidR="00AA6FE6" w:rsidRPr="007E181A" w:rsidDel="002D0BB6">
          <w:rPr>
            <w:rStyle w:val="Maroon"/>
          </w:rPr>
          <w:delText>notes"</w:delText>
        </w:r>
        <w:r w:rsidR="00AA6FE6" w:rsidRPr="007E181A" w:rsidDel="002D0BB6">
          <w:delText>;</w:delText>
        </w:r>
      </w:del>
    </w:p>
    <w:p w14:paraId="3EF85F48" w14:textId="4FE25E6E" w:rsidR="0079423A" w:rsidRPr="007E181A" w:rsidDel="002D0BB6" w:rsidRDefault="004C6DFB" w:rsidP="00C172F0">
      <w:pPr>
        <w:pStyle w:val="CDTMID"/>
        <w:rPr>
          <w:del w:id="386" w:author="Mark Michaelis" w:date="2020-04-09T14:35:00Z"/>
        </w:rPr>
      </w:pPr>
      <w:del w:id="387" w:author="Mark Michaelis" w:date="2020-04-09T14:35:00Z">
        <w:r w:rsidDel="002D0BB6">
          <w:delText xml:space="preserve">      </w:delText>
        </w:r>
        <w:r w:rsidR="00AA6FE6" w:rsidRPr="007E181A" w:rsidDel="002D0BB6">
          <w:delText>Document</w:delText>
        </w:r>
        <w:r w:rsidDel="002D0BB6">
          <w:delText xml:space="preserve"> </w:delText>
        </w:r>
        <w:r w:rsidR="00AA6FE6" w:rsidRPr="007E181A" w:rsidDel="002D0BB6">
          <w:delText>documentAfter;</w:delText>
        </w:r>
      </w:del>
    </w:p>
    <w:p w14:paraId="596C24F9" w14:textId="3A4D804C" w:rsidR="0079423A" w:rsidRPr="007E181A" w:rsidDel="002D0BB6" w:rsidRDefault="0079423A" w:rsidP="00C172F0">
      <w:pPr>
        <w:pStyle w:val="CDTMID"/>
        <w:rPr>
          <w:del w:id="388" w:author="Mark Michaelis" w:date="2020-04-09T14:35:00Z"/>
        </w:rPr>
      </w:pPr>
    </w:p>
    <w:p w14:paraId="24D339CD" w14:textId="662943AA" w:rsidR="0079423A" w:rsidRPr="007E181A" w:rsidDel="002D0BB6" w:rsidRDefault="004C6DFB" w:rsidP="00C172F0">
      <w:pPr>
        <w:pStyle w:val="CDTMID"/>
        <w:rPr>
          <w:del w:id="389" w:author="Mark Michaelis" w:date="2020-04-09T14:35:00Z"/>
        </w:rPr>
      </w:pPr>
      <w:del w:id="390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using</w:delText>
        </w:r>
        <w:r w:rsidDel="002D0BB6">
          <w:delText xml:space="preserve"> </w:delText>
        </w:r>
        <w:r w:rsidR="00AA6FE6" w:rsidRPr="007E181A" w:rsidDel="002D0BB6">
          <w:delText>(stream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File.Open(</w:delText>
        </w:r>
      </w:del>
    </w:p>
    <w:p w14:paraId="565D430A" w14:textId="3DC14960" w:rsidR="0079423A" w:rsidRPr="007E181A" w:rsidDel="002D0BB6" w:rsidRDefault="004C6DFB" w:rsidP="00C172F0">
      <w:pPr>
        <w:pStyle w:val="CDTMID"/>
        <w:rPr>
          <w:del w:id="391" w:author="Mark Michaelis" w:date="2020-04-09T14:35:00Z"/>
        </w:rPr>
      </w:pPr>
      <w:del w:id="392" w:author="Mark Michaelis" w:date="2020-04-09T14:35:00Z">
        <w:r w:rsidDel="002D0BB6">
          <w:delText xml:space="preserve">          </w:delText>
        </w:r>
        <w:r w:rsidR="00AA6FE6" w:rsidRPr="007E181A" w:rsidDel="002D0BB6">
          <w:delText>documentBefore.Title</w:delText>
        </w:r>
        <w:r w:rsidDel="002D0BB6">
          <w:delText xml:space="preserve"> </w:delText>
        </w:r>
        <w:r w:rsidR="00AA6FE6" w:rsidRPr="007E181A" w:rsidDel="002D0BB6">
          <w:delText>+</w:delText>
        </w:r>
        <w:r w:rsidDel="002D0BB6">
          <w:delText xml:space="preserve"> </w:delText>
        </w:r>
        <w:r w:rsidR="00AA6FE6" w:rsidRPr="007E181A" w:rsidDel="002D0BB6">
          <w:rPr>
            <w:rStyle w:val="Maroon"/>
          </w:rPr>
          <w:delText>".bin"</w:delText>
        </w:r>
        <w:r w:rsidR="00AA6FE6" w:rsidRPr="007E181A" w:rsidDel="002D0BB6">
          <w:delText>,</w:delText>
        </w:r>
        <w:r w:rsidDel="002D0BB6">
          <w:delText xml:space="preserve"> </w:delText>
        </w:r>
        <w:r w:rsidR="00AA6FE6" w:rsidRPr="007E181A" w:rsidDel="002D0BB6">
          <w:delText>FileMode.Create))</w:delText>
        </w:r>
      </w:del>
    </w:p>
    <w:p w14:paraId="52E1C11B" w14:textId="78F750EB" w:rsidR="0079423A" w:rsidRPr="007E181A" w:rsidDel="002D0BB6" w:rsidRDefault="004C6DFB" w:rsidP="00C172F0">
      <w:pPr>
        <w:pStyle w:val="CDTMID"/>
        <w:rPr>
          <w:del w:id="393" w:author="Mark Michaelis" w:date="2020-04-09T14:35:00Z"/>
        </w:rPr>
      </w:pPr>
      <w:del w:id="394" w:author="Mark Michaelis" w:date="2020-04-09T14:35:00Z">
        <w:r w:rsidDel="002D0BB6">
          <w:delText xml:space="preserve">      </w:delText>
        </w:r>
        <w:r w:rsidR="00AA6FE6" w:rsidRPr="007E181A" w:rsidDel="002D0BB6">
          <w:delText>{</w:delText>
        </w:r>
      </w:del>
    </w:p>
    <w:p w14:paraId="39BA06EB" w14:textId="17489034" w:rsidR="0079423A" w:rsidRPr="007E181A" w:rsidDel="002D0BB6" w:rsidRDefault="004C6DFB" w:rsidP="00C172F0">
      <w:pPr>
        <w:pStyle w:val="CDTMID"/>
        <w:rPr>
          <w:del w:id="395" w:author="Mark Michaelis" w:date="2020-04-09T14:35:00Z"/>
        </w:rPr>
      </w:pPr>
      <w:del w:id="396" w:author="Mark Michaelis" w:date="2020-04-09T14:35:00Z">
        <w:r w:rsidDel="002D0BB6">
          <w:delText xml:space="preserve">          </w:delText>
        </w:r>
        <w:r w:rsidR="00AA6FE6" w:rsidRPr="007E181A" w:rsidDel="002D0BB6">
          <w:delText>BinaryFormatter</w:delText>
        </w:r>
        <w:r w:rsidDel="002D0BB6">
          <w:delText xml:space="preserve"> </w:delText>
        </w:r>
        <w:r w:rsidR="00AA6FE6" w:rsidRPr="007E181A" w:rsidDel="002D0BB6">
          <w:delText>formatter</w:delText>
        </w:r>
        <w:r w:rsidDel="002D0BB6">
          <w:delText xml:space="preserve"> </w:delText>
        </w:r>
        <w:r w:rsidR="00AA6FE6" w:rsidRPr="007E181A" w:rsidDel="002D0BB6">
          <w:delText>=</w:delText>
        </w:r>
      </w:del>
    </w:p>
    <w:p w14:paraId="30A8449B" w14:textId="1B7A5F1D" w:rsidR="0079423A" w:rsidRPr="007E181A" w:rsidDel="002D0BB6" w:rsidRDefault="004C6DFB" w:rsidP="00C172F0">
      <w:pPr>
        <w:pStyle w:val="CDTMID"/>
        <w:rPr>
          <w:del w:id="397" w:author="Mark Michaelis" w:date="2020-04-09T14:35:00Z"/>
        </w:rPr>
      </w:pPr>
      <w:del w:id="398" w:author="Mark Michaelis" w:date="2020-04-09T14:35:00Z">
        <w:r w:rsidDel="002D0BB6">
          <w:delText xml:space="preserve">              </w:delText>
        </w:r>
        <w:r w:rsidR="00AA6FE6" w:rsidRPr="007E181A" w:rsidDel="002D0BB6">
          <w:rPr>
            <w:rStyle w:val="CPKeyword"/>
          </w:rPr>
          <w:delText>new</w:delText>
        </w:r>
        <w:r w:rsidDel="002D0BB6">
          <w:delText xml:space="preserve"> </w:delText>
        </w:r>
        <w:r w:rsidR="00AA6FE6" w:rsidRPr="007E181A" w:rsidDel="002D0BB6">
          <w:delText>BinaryFormatter();</w:delText>
        </w:r>
      </w:del>
    </w:p>
    <w:p w14:paraId="425CC2FA" w14:textId="67A8E82A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399" w:author="Mark Michaelis" w:date="2020-04-09T14:35:00Z"/>
        </w:rPr>
      </w:pPr>
      <w:del w:id="400" w:author="Mark Michaelis" w:date="2020-04-09T14:35:00Z">
        <w:r w:rsidDel="002D0BB6">
          <w:delText xml:space="preserve">          </w:delText>
        </w:r>
        <w:r w:rsidR="00AA6FE6" w:rsidRPr="007E181A" w:rsidDel="002D0BB6">
          <w:delText>formatter.Serialize(stream,</w:delText>
        </w:r>
        <w:r w:rsidDel="002D0BB6">
          <w:delText xml:space="preserve"> </w:delText>
        </w:r>
        <w:r w:rsidR="00AA6FE6" w:rsidRPr="007E181A" w:rsidDel="002D0BB6">
          <w:delText>documentBefore);</w:delText>
        </w:r>
      </w:del>
    </w:p>
    <w:p w14:paraId="7BB0D466" w14:textId="26213E46" w:rsidR="0079423A" w:rsidRPr="007E181A" w:rsidDel="002D0BB6" w:rsidRDefault="004C6DFB" w:rsidP="00C172F0">
      <w:pPr>
        <w:pStyle w:val="CDTMID"/>
        <w:rPr>
          <w:del w:id="401" w:author="Mark Michaelis" w:date="2020-04-09T14:35:00Z"/>
        </w:rPr>
      </w:pPr>
      <w:del w:id="402" w:author="Mark Michaelis" w:date="2020-04-09T14:35:00Z">
        <w:r w:rsidDel="002D0BB6">
          <w:delText xml:space="preserve">      </w:delText>
        </w:r>
        <w:r w:rsidR="00AA6FE6" w:rsidRPr="007E181A" w:rsidDel="002D0BB6">
          <w:delText>}</w:delText>
        </w:r>
      </w:del>
    </w:p>
    <w:p w14:paraId="49D13641" w14:textId="645EC0CB" w:rsidR="0079423A" w:rsidRPr="007E181A" w:rsidDel="002D0BB6" w:rsidRDefault="0079423A" w:rsidP="00C172F0">
      <w:pPr>
        <w:pStyle w:val="CDTMID"/>
        <w:rPr>
          <w:del w:id="403" w:author="Mark Michaelis" w:date="2020-04-09T14:35:00Z"/>
        </w:rPr>
      </w:pPr>
    </w:p>
    <w:p w14:paraId="7A1B3659" w14:textId="1C44D2B7" w:rsidR="0079423A" w:rsidRPr="007E181A" w:rsidDel="002D0BB6" w:rsidRDefault="004C6DFB" w:rsidP="00C172F0">
      <w:pPr>
        <w:pStyle w:val="CDTMID"/>
        <w:rPr>
          <w:del w:id="404" w:author="Mark Michaelis" w:date="2020-04-09T14:35:00Z"/>
        </w:rPr>
      </w:pPr>
      <w:del w:id="405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using</w:delText>
        </w:r>
        <w:r w:rsidDel="002D0BB6">
          <w:delText xml:space="preserve"> </w:delText>
        </w:r>
        <w:r w:rsidR="00AA6FE6" w:rsidRPr="007E181A" w:rsidDel="002D0BB6">
          <w:delText>(stream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File.Open(</w:delText>
        </w:r>
      </w:del>
    </w:p>
    <w:p w14:paraId="0100F344" w14:textId="046D4D44" w:rsidR="0079423A" w:rsidRPr="007E181A" w:rsidDel="002D0BB6" w:rsidRDefault="004C6DFB" w:rsidP="00C172F0">
      <w:pPr>
        <w:pStyle w:val="CDTMID"/>
        <w:rPr>
          <w:del w:id="406" w:author="Mark Michaelis" w:date="2020-04-09T14:35:00Z"/>
        </w:rPr>
      </w:pPr>
      <w:del w:id="407" w:author="Mark Michaelis" w:date="2020-04-09T14:35:00Z">
        <w:r w:rsidDel="002D0BB6">
          <w:delText xml:space="preserve">          </w:delText>
        </w:r>
        <w:r w:rsidR="00AA6FE6" w:rsidRPr="007E181A" w:rsidDel="002D0BB6">
          <w:delText>documentBefore.Title</w:delText>
        </w:r>
        <w:r w:rsidDel="002D0BB6">
          <w:delText xml:space="preserve"> </w:delText>
        </w:r>
        <w:r w:rsidR="00AA6FE6" w:rsidRPr="007E181A" w:rsidDel="002D0BB6">
          <w:delText>+</w:delText>
        </w:r>
        <w:r w:rsidDel="002D0BB6">
          <w:delText xml:space="preserve"> </w:delText>
        </w:r>
        <w:r w:rsidR="00AA6FE6" w:rsidRPr="007E181A" w:rsidDel="002D0BB6">
          <w:rPr>
            <w:rStyle w:val="Maroon"/>
          </w:rPr>
          <w:delText>".bin"</w:delText>
        </w:r>
        <w:r w:rsidR="00AA6FE6" w:rsidRPr="007E181A" w:rsidDel="002D0BB6">
          <w:delText>,</w:delText>
        </w:r>
        <w:r w:rsidDel="002D0BB6">
          <w:delText xml:space="preserve"> </w:delText>
        </w:r>
        <w:r w:rsidR="00AA6FE6" w:rsidRPr="007E181A" w:rsidDel="002D0BB6">
          <w:delText>FileMode.Open))</w:delText>
        </w:r>
      </w:del>
    </w:p>
    <w:p w14:paraId="1C811FCB" w14:textId="5FEBA2B4" w:rsidR="0079423A" w:rsidRPr="007E181A" w:rsidDel="002D0BB6" w:rsidRDefault="004C6DFB" w:rsidP="00C172F0">
      <w:pPr>
        <w:pStyle w:val="CDTMID"/>
        <w:rPr>
          <w:del w:id="408" w:author="Mark Michaelis" w:date="2020-04-09T14:35:00Z"/>
        </w:rPr>
      </w:pPr>
      <w:del w:id="409" w:author="Mark Michaelis" w:date="2020-04-09T14:35:00Z">
        <w:r w:rsidDel="002D0BB6">
          <w:delText xml:space="preserve">      </w:delText>
        </w:r>
        <w:r w:rsidR="00AA6FE6" w:rsidRPr="007E181A" w:rsidDel="002D0BB6">
          <w:delText>{</w:delText>
        </w:r>
      </w:del>
    </w:p>
    <w:p w14:paraId="20AD690B" w14:textId="21EBA039" w:rsidR="0079423A" w:rsidRPr="007E181A" w:rsidDel="002D0BB6" w:rsidRDefault="004C6DFB" w:rsidP="00C172F0">
      <w:pPr>
        <w:pStyle w:val="CDTMID"/>
        <w:rPr>
          <w:del w:id="410" w:author="Mark Michaelis" w:date="2020-04-09T14:35:00Z"/>
        </w:rPr>
      </w:pPr>
      <w:del w:id="411" w:author="Mark Michaelis" w:date="2020-04-09T14:35:00Z">
        <w:r w:rsidDel="002D0BB6">
          <w:delText xml:space="preserve">          </w:delText>
        </w:r>
        <w:r w:rsidR="00AA6FE6" w:rsidRPr="007E181A" w:rsidDel="002D0BB6">
          <w:delText>BinaryFormatter</w:delText>
        </w:r>
        <w:r w:rsidDel="002D0BB6">
          <w:delText xml:space="preserve"> </w:delText>
        </w:r>
        <w:r w:rsidR="00AA6FE6" w:rsidRPr="007E181A" w:rsidDel="002D0BB6">
          <w:delText>formatter</w:delText>
        </w:r>
        <w:r w:rsidDel="002D0BB6">
          <w:delText xml:space="preserve"> </w:delText>
        </w:r>
        <w:r w:rsidR="00AA6FE6" w:rsidRPr="007E181A" w:rsidDel="002D0BB6">
          <w:delText>=</w:delText>
        </w:r>
      </w:del>
    </w:p>
    <w:p w14:paraId="37A3961D" w14:textId="72FD353C" w:rsidR="0079423A" w:rsidRPr="007E181A" w:rsidDel="002D0BB6" w:rsidRDefault="004C6DFB" w:rsidP="00C172F0">
      <w:pPr>
        <w:pStyle w:val="CDTMID"/>
        <w:rPr>
          <w:del w:id="412" w:author="Mark Michaelis" w:date="2020-04-09T14:35:00Z"/>
        </w:rPr>
      </w:pPr>
      <w:del w:id="413" w:author="Mark Michaelis" w:date="2020-04-09T14:35:00Z">
        <w:r w:rsidDel="002D0BB6">
          <w:delText xml:space="preserve">              </w:delText>
        </w:r>
        <w:r w:rsidR="00AA6FE6" w:rsidRPr="007E181A" w:rsidDel="002D0BB6">
          <w:rPr>
            <w:rStyle w:val="CPKeyword"/>
          </w:rPr>
          <w:delText>new</w:delText>
        </w:r>
        <w:r w:rsidDel="002D0BB6">
          <w:delText xml:space="preserve"> </w:delText>
        </w:r>
        <w:r w:rsidR="00AA6FE6" w:rsidRPr="007E181A" w:rsidDel="002D0BB6">
          <w:delText>BinaryFormatter();</w:delText>
        </w:r>
      </w:del>
    </w:p>
    <w:p w14:paraId="19C2A0D4" w14:textId="2C4F09D3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414" w:author="Mark Michaelis" w:date="2020-04-09T14:35:00Z"/>
        </w:rPr>
      </w:pPr>
      <w:del w:id="415" w:author="Mark Michaelis" w:date="2020-04-09T14:35:00Z">
        <w:r w:rsidDel="002D0BB6">
          <w:delText xml:space="preserve">          </w:delText>
        </w:r>
        <w:r w:rsidR="00AA6FE6" w:rsidRPr="007E181A" w:rsidDel="002D0BB6">
          <w:delText>documentAfter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(Document)formatter.Deserialize(</w:delText>
        </w:r>
      </w:del>
    </w:p>
    <w:p w14:paraId="5AA0AF58" w14:textId="3BBD1401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416" w:author="Mark Michaelis" w:date="2020-04-09T14:35:00Z"/>
        </w:rPr>
      </w:pPr>
      <w:del w:id="417" w:author="Mark Michaelis" w:date="2020-04-09T14:35:00Z">
        <w:r w:rsidDel="002D0BB6">
          <w:delText xml:space="preserve">              </w:delText>
        </w:r>
        <w:r w:rsidR="00AA6FE6" w:rsidRPr="007E181A" w:rsidDel="002D0BB6">
          <w:delText>stream);</w:delText>
        </w:r>
      </w:del>
    </w:p>
    <w:p w14:paraId="6173A400" w14:textId="68D1962D" w:rsidR="0079423A" w:rsidRPr="007E181A" w:rsidDel="002D0BB6" w:rsidRDefault="004C6DFB" w:rsidP="00C172F0">
      <w:pPr>
        <w:pStyle w:val="CDTMID"/>
        <w:rPr>
          <w:del w:id="418" w:author="Mark Michaelis" w:date="2020-04-09T14:35:00Z"/>
        </w:rPr>
      </w:pPr>
      <w:del w:id="419" w:author="Mark Michaelis" w:date="2020-04-09T14:35:00Z">
        <w:r w:rsidDel="002D0BB6">
          <w:delText xml:space="preserve">      </w:delText>
        </w:r>
        <w:r w:rsidR="00AA6FE6" w:rsidRPr="007E181A" w:rsidDel="002D0BB6">
          <w:delText>}</w:delText>
        </w:r>
      </w:del>
    </w:p>
    <w:p w14:paraId="2C677675" w14:textId="4B7B3E59" w:rsidR="0079423A" w:rsidRPr="007E181A" w:rsidDel="002D0BB6" w:rsidRDefault="0079423A" w:rsidP="00C172F0">
      <w:pPr>
        <w:pStyle w:val="CDTMID"/>
        <w:rPr>
          <w:del w:id="420" w:author="Mark Michaelis" w:date="2020-04-09T14:35:00Z"/>
        </w:rPr>
      </w:pPr>
    </w:p>
    <w:p w14:paraId="183833E8" w14:textId="6A421738" w:rsidR="0079423A" w:rsidRPr="007E181A" w:rsidDel="002D0BB6" w:rsidRDefault="004C6DFB" w:rsidP="00C172F0">
      <w:pPr>
        <w:pStyle w:val="CDTMID"/>
        <w:rPr>
          <w:del w:id="421" w:author="Mark Michaelis" w:date="2020-04-09T14:35:00Z"/>
        </w:rPr>
      </w:pPr>
      <w:del w:id="422" w:author="Mark Michaelis" w:date="2020-04-09T14:35:00Z">
        <w:r w:rsidDel="002D0BB6">
          <w:delText xml:space="preserve">      </w:delText>
        </w:r>
        <w:r w:rsidR="00AA6FE6" w:rsidRPr="007E181A" w:rsidDel="002D0BB6">
          <w:delText>Console.WriteLine(documentAfter.Title);</w:delText>
        </w:r>
      </w:del>
    </w:p>
    <w:p w14:paraId="3F2C171C" w14:textId="074185BA" w:rsidR="0079423A" w:rsidRPr="007E181A" w:rsidDel="002D0BB6" w:rsidRDefault="004C6DFB" w:rsidP="00C172F0">
      <w:pPr>
        <w:pStyle w:val="CDTMID"/>
        <w:rPr>
          <w:del w:id="423" w:author="Mark Michaelis" w:date="2020-04-09T14:35:00Z"/>
        </w:rPr>
      </w:pPr>
      <w:del w:id="424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197F601F" w14:textId="4A603C1E" w:rsidR="0079423A" w:rsidRPr="007E181A" w:rsidDel="002D0BB6" w:rsidRDefault="00AA6FE6" w:rsidP="00C172F0">
      <w:pPr>
        <w:pStyle w:val="CDTLAST"/>
        <w:rPr>
          <w:del w:id="425" w:author="Mark Michaelis" w:date="2020-04-09T14:35:00Z"/>
        </w:rPr>
      </w:pPr>
      <w:del w:id="426" w:author="Mark Michaelis" w:date="2020-04-09T14:35:00Z">
        <w:r w:rsidRPr="007E181A" w:rsidDel="002D0BB6">
          <w:delText>}</w:delText>
        </w:r>
      </w:del>
    </w:p>
    <w:p w14:paraId="46973BA9" w14:textId="1B862083" w:rsidR="0079423A" w:rsidRPr="007E181A" w:rsidDel="002D0BB6" w:rsidRDefault="00AA6FE6" w:rsidP="00C172F0">
      <w:pPr>
        <w:pStyle w:val="CDTFIRST"/>
        <w:rPr>
          <w:del w:id="427" w:author="Mark Michaelis" w:date="2020-04-09T14:35:00Z"/>
          <w:rStyle w:val="CPComment"/>
        </w:rPr>
      </w:pPr>
      <w:del w:id="428" w:author="Mark Michaelis" w:date="2020-04-09T14:35:00Z">
        <w:r w:rsidRPr="007E181A" w:rsidDel="002D0BB6">
          <w:rPr>
            <w:rStyle w:val="CPComment"/>
          </w:rPr>
          <w:delText>//</w:delText>
        </w:r>
        <w:r w:rsidR="004C6DFB" w:rsidDel="002D0BB6">
          <w:rPr>
            <w:rStyle w:val="CPComment"/>
          </w:rPr>
          <w:delText xml:space="preserve"> </w:delText>
        </w:r>
        <w:r w:rsidRPr="007E181A" w:rsidDel="002D0BB6">
          <w:rPr>
            <w:rStyle w:val="CPComment"/>
          </w:rPr>
          <w:delText>Serializable</w:delText>
        </w:r>
        <w:r w:rsidR="004C6DFB" w:rsidDel="002D0BB6">
          <w:rPr>
            <w:rStyle w:val="CPComment"/>
          </w:rPr>
          <w:delText xml:space="preserve"> </w:delText>
        </w:r>
        <w:r w:rsidRPr="007E181A" w:rsidDel="002D0BB6">
          <w:rPr>
            <w:rStyle w:val="CPComment"/>
          </w:rPr>
          <w:delText>classes</w:delText>
        </w:r>
        <w:r w:rsidR="004C6DFB" w:rsidDel="002D0BB6">
          <w:rPr>
            <w:rStyle w:val="CPComment"/>
          </w:rPr>
          <w:delText xml:space="preserve"> </w:delText>
        </w:r>
        <w:r w:rsidRPr="007E181A" w:rsidDel="002D0BB6">
          <w:rPr>
            <w:rStyle w:val="CPComment"/>
          </w:rPr>
          <w:delText>use</w:delText>
        </w:r>
        <w:r w:rsidR="004C6DFB" w:rsidDel="002D0BB6">
          <w:rPr>
            <w:rStyle w:val="CPComment"/>
          </w:rPr>
          <w:delText xml:space="preserve"> </w:delText>
        </w:r>
        <w:r w:rsidRPr="007E181A" w:rsidDel="002D0BB6">
          <w:rPr>
            <w:rStyle w:val="CPComment"/>
          </w:rPr>
          <w:delText>SerializableAttribute</w:delText>
        </w:r>
      </w:del>
    </w:p>
    <w:p w14:paraId="32D8974A" w14:textId="4899EDF6" w:rsidR="0079423A" w:rsidRPr="007E181A" w:rsidDel="002D0BB6" w:rsidRDefault="00AA6FE6" w:rsidP="00A14E35">
      <w:pPr>
        <w:pStyle w:val="CDTMID"/>
        <w:shd w:val="clear" w:color="auto" w:fill="F2F2F2" w:themeFill="background1" w:themeFillShade="F2"/>
        <w:rPr>
          <w:del w:id="429" w:author="Mark Michaelis" w:date="2020-04-09T14:35:00Z"/>
        </w:rPr>
      </w:pPr>
      <w:del w:id="430" w:author="Mark Michaelis" w:date="2020-04-09T14:35:00Z">
        <w:r w:rsidRPr="007E181A" w:rsidDel="002D0BB6">
          <w:delText>[Serializable]</w:delText>
        </w:r>
      </w:del>
    </w:p>
    <w:p w14:paraId="3A30C401" w14:textId="0C691C62" w:rsidR="0079423A" w:rsidRPr="007E181A" w:rsidDel="002D0BB6" w:rsidRDefault="00AA6FE6" w:rsidP="00C172F0">
      <w:pPr>
        <w:pStyle w:val="CDTMID"/>
        <w:rPr>
          <w:del w:id="431" w:author="Mark Michaelis" w:date="2020-04-09T14:35:00Z"/>
        </w:rPr>
      </w:pPr>
      <w:del w:id="432" w:author="Mark Michaelis" w:date="2020-04-09T14:35:00Z">
        <w:r w:rsidRPr="007E181A" w:rsidDel="002D0BB6">
          <w:rPr>
            <w:rStyle w:val="CPKeyword"/>
          </w:rPr>
          <w:delText>class</w:delText>
        </w:r>
        <w:r w:rsidR="004C6DFB" w:rsidDel="002D0BB6">
          <w:delText xml:space="preserve"> </w:delText>
        </w:r>
        <w:r w:rsidRPr="007E181A" w:rsidDel="002D0BB6">
          <w:delText>Document</w:delText>
        </w:r>
      </w:del>
    </w:p>
    <w:p w14:paraId="7BDC3732" w14:textId="3ED6DBBC" w:rsidR="0079423A" w:rsidRPr="007E181A" w:rsidDel="002D0BB6" w:rsidRDefault="00AA6FE6" w:rsidP="00C172F0">
      <w:pPr>
        <w:pStyle w:val="CDTMID"/>
        <w:rPr>
          <w:del w:id="433" w:author="Mark Michaelis" w:date="2020-04-09T14:35:00Z"/>
        </w:rPr>
      </w:pPr>
      <w:del w:id="434" w:author="Mark Michaelis" w:date="2020-04-09T14:35:00Z">
        <w:r w:rsidRPr="007E181A" w:rsidDel="002D0BB6">
          <w:delText>{</w:delText>
        </w:r>
      </w:del>
    </w:p>
    <w:p w14:paraId="4A3E7B64" w14:textId="53B88BB2" w:rsidR="0079423A" w:rsidRPr="007E181A" w:rsidDel="002D0BB6" w:rsidRDefault="0079423A" w:rsidP="00C172F0">
      <w:pPr>
        <w:pStyle w:val="CDTMID"/>
        <w:rPr>
          <w:del w:id="435" w:author="Mark Michaelis" w:date="2020-04-09T14:35:00Z"/>
        </w:rPr>
      </w:pPr>
    </w:p>
    <w:p w14:paraId="5A10797A" w14:textId="00BE2ED2" w:rsidR="0079423A" w:rsidRPr="007E181A" w:rsidDel="002D0BB6" w:rsidRDefault="004C6DFB" w:rsidP="00C172F0">
      <w:pPr>
        <w:pStyle w:val="CDTMID"/>
        <w:rPr>
          <w:del w:id="436" w:author="Mark Michaelis" w:date="2020-04-09T14:35:00Z"/>
        </w:rPr>
      </w:pPr>
      <w:del w:id="437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Title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null</w:delText>
        </w:r>
        <w:r w:rsidR="00AA6FE6" w:rsidRPr="007E181A" w:rsidDel="002D0BB6">
          <w:delText>;</w:delText>
        </w:r>
      </w:del>
    </w:p>
    <w:p w14:paraId="45112878" w14:textId="5B0C3364" w:rsidR="0079423A" w:rsidRPr="007E181A" w:rsidDel="002D0BB6" w:rsidRDefault="004C6DFB" w:rsidP="00C172F0">
      <w:pPr>
        <w:pStyle w:val="CDTMID"/>
        <w:rPr>
          <w:del w:id="438" w:author="Mark Michaelis" w:date="2020-04-09T14:35:00Z"/>
        </w:rPr>
      </w:pPr>
      <w:del w:id="439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Data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null</w:delText>
        </w:r>
        <w:r w:rsidR="00AA6FE6" w:rsidRPr="007E181A" w:rsidDel="002D0BB6">
          <w:delText>;</w:delText>
        </w:r>
      </w:del>
    </w:p>
    <w:p w14:paraId="3E4A53B1" w14:textId="7E1C5812" w:rsidR="0079423A" w:rsidRPr="007E181A" w:rsidDel="002D0BB6" w:rsidRDefault="0079423A" w:rsidP="00C172F0">
      <w:pPr>
        <w:pStyle w:val="CDTMID"/>
        <w:rPr>
          <w:del w:id="440" w:author="Mark Michaelis" w:date="2020-04-09T14:35:00Z"/>
        </w:rPr>
      </w:pPr>
    </w:p>
    <w:p w14:paraId="44798DCF" w14:textId="63B61764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441" w:author="Mark Michaelis" w:date="2020-04-09T14:35:00Z"/>
        </w:rPr>
      </w:pPr>
      <w:del w:id="442" w:author="Mark Michaelis" w:date="2020-04-09T14:35:00Z">
        <w:r w:rsidDel="002D0BB6">
          <w:delText xml:space="preserve">  </w:delText>
        </w:r>
        <w:r w:rsidR="00AA6FE6" w:rsidRPr="007E181A" w:rsidDel="002D0BB6">
          <w:delText>[NonSerialized]</w:delText>
        </w:r>
      </w:del>
    </w:p>
    <w:p w14:paraId="0642163E" w14:textId="64527778" w:rsidR="0079423A" w:rsidRPr="007E181A" w:rsidDel="002D0BB6" w:rsidRDefault="004C6DFB" w:rsidP="00C172F0">
      <w:pPr>
        <w:pStyle w:val="CDTMID"/>
        <w:rPr>
          <w:del w:id="443" w:author="Mark Michaelis" w:date="2020-04-09T14:35:00Z"/>
        </w:rPr>
      </w:pPr>
      <w:del w:id="444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long</w:delText>
        </w:r>
        <w:r w:rsidDel="002D0BB6">
          <w:delText xml:space="preserve"> </w:delText>
        </w:r>
        <w:r w:rsidR="00AA6FE6" w:rsidRPr="007E181A" w:rsidDel="002D0BB6">
          <w:delText>_WindowHandle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0;</w:delText>
        </w:r>
      </w:del>
    </w:p>
    <w:p w14:paraId="305C0C69" w14:textId="4ABE329A" w:rsidR="0079423A" w:rsidRPr="007E181A" w:rsidDel="002D0BB6" w:rsidRDefault="0079423A" w:rsidP="00C172F0">
      <w:pPr>
        <w:pStyle w:val="CDTMID"/>
        <w:rPr>
          <w:del w:id="445" w:author="Mark Michaelis" w:date="2020-04-09T14:35:00Z"/>
        </w:rPr>
      </w:pPr>
    </w:p>
    <w:p w14:paraId="5654E159" w14:textId="624246FE" w:rsidR="0079423A" w:rsidRPr="007E181A" w:rsidDel="002D0BB6" w:rsidRDefault="004C6DFB" w:rsidP="00C172F0">
      <w:pPr>
        <w:pStyle w:val="CDTMID"/>
        <w:rPr>
          <w:del w:id="446" w:author="Mark Michaelis" w:date="2020-04-09T14:35:00Z"/>
        </w:rPr>
      </w:pPr>
      <w:del w:id="447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class</w:delText>
        </w:r>
        <w:r w:rsidDel="002D0BB6">
          <w:delText xml:space="preserve"> </w:delText>
        </w:r>
        <w:r w:rsidR="00AA6FE6" w:rsidRPr="007E181A" w:rsidDel="002D0BB6">
          <w:delText>Image</w:delText>
        </w:r>
      </w:del>
    </w:p>
    <w:p w14:paraId="1155FEEF" w14:textId="22E758F4" w:rsidR="0079423A" w:rsidRPr="007E181A" w:rsidDel="002D0BB6" w:rsidRDefault="004C6DFB" w:rsidP="00C172F0">
      <w:pPr>
        <w:pStyle w:val="CDTMID"/>
        <w:rPr>
          <w:del w:id="448" w:author="Mark Michaelis" w:date="2020-04-09T14:35:00Z"/>
        </w:rPr>
      </w:pPr>
      <w:del w:id="449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2B21C402" w14:textId="315A3EDE" w:rsidR="0079423A" w:rsidRPr="007E181A" w:rsidDel="002D0BB6" w:rsidRDefault="004C6DFB" w:rsidP="00C172F0">
      <w:pPr>
        <w:pStyle w:val="CDTMID"/>
        <w:rPr>
          <w:del w:id="450" w:author="Mark Michaelis" w:date="2020-04-09T14:35:00Z"/>
        </w:rPr>
      </w:pPr>
      <w:del w:id="451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49694882" w14:textId="18E0993B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452" w:author="Mark Michaelis" w:date="2020-04-09T14:35:00Z"/>
        </w:rPr>
      </w:pPr>
      <w:del w:id="453" w:author="Mark Michaelis" w:date="2020-04-09T14:35:00Z">
        <w:r w:rsidDel="002D0BB6">
          <w:delText xml:space="preserve">  </w:delText>
        </w:r>
        <w:r w:rsidR="00AA6FE6" w:rsidRPr="007E181A" w:rsidDel="002D0BB6">
          <w:delText>[NonSerialized]</w:delText>
        </w:r>
      </w:del>
    </w:p>
    <w:p w14:paraId="670F7D83" w14:textId="1AC8BD43" w:rsidR="0079423A" w:rsidRPr="007E181A" w:rsidDel="002D0BB6" w:rsidRDefault="004C6DFB" w:rsidP="00C172F0">
      <w:pPr>
        <w:pStyle w:val="CDTMID"/>
        <w:rPr>
          <w:del w:id="454" w:author="Mark Michaelis" w:date="2020-04-09T14:35:00Z"/>
        </w:rPr>
      </w:pPr>
      <w:del w:id="455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private</w:delText>
        </w:r>
        <w:r w:rsidDel="002D0BB6">
          <w:delText xml:space="preserve"> </w:delText>
        </w:r>
        <w:r w:rsidR="00AA6FE6" w:rsidRPr="007E181A" w:rsidDel="002D0BB6">
          <w:delText>Image</w:delText>
        </w:r>
        <w:r w:rsidDel="002D0BB6">
          <w:delText xml:space="preserve"> </w:delText>
        </w:r>
        <w:r w:rsidR="00AA6FE6" w:rsidRPr="007E181A" w:rsidDel="002D0BB6">
          <w:delText>Picture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new</w:delText>
        </w:r>
        <w:r w:rsidDel="002D0BB6">
          <w:delText xml:space="preserve"> </w:delText>
        </w:r>
        <w:r w:rsidR="00AA6FE6" w:rsidRPr="007E181A" w:rsidDel="002D0BB6">
          <w:delText>Image();</w:delText>
        </w:r>
      </w:del>
    </w:p>
    <w:p w14:paraId="584F0612" w14:textId="112F0B44" w:rsidR="0079423A" w:rsidRPr="007E181A" w:rsidDel="002D0BB6" w:rsidRDefault="00AA6FE6" w:rsidP="00C172F0">
      <w:pPr>
        <w:pStyle w:val="CDTLAST"/>
        <w:rPr>
          <w:del w:id="456" w:author="Mark Michaelis" w:date="2020-04-09T14:35:00Z"/>
        </w:rPr>
      </w:pPr>
      <w:del w:id="457" w:author="Mark Michaelis" w:date="2020-04-09T14:35:00Z">
        <w:r w:rsidRPr="007E181A" w:rsidDel="002D0BB6">
          <w:delText>}</w:delText>
        </w:r>
      </w:del>
    </w:p>
    <w:p w14:paraId="6AA8C790" w14:textId="0FA00FD1" w:rsidR="0079423A" w:rsidRPr="007E181A" w:rsidDel="002D0BB6" w:rsidRDefault="00C24AD7" w:rsidP="00C172F0">
      <w:pPr>
        <w:pStyle w:val="HEADFIRST"/>
        <w:rPr>
          <w:del w:id="458" w:author="Mark Michaelis" w:date="2020-04-09T14:35:00Z"/>
        </w:rPr>
      </w:pPr>
      <w:del w:id="459" w:author="Mark Michaelis" w:date="2020-04-09T14:35:00Z">
        <w:r w:rsidDel="002D0BB6">
          <w:delText>Output</w:delText>
        </w:r>
        <w:r w:rsidR="004C6DFB" w:rsidDel="002D0BB6">
          <w:delText xml:space="preserve"> </w:delText>
        </w:r>
        <w:r w:rsidDel="002D0BB6">
          <w:delText>18.</w:delText>
        </w:r>
        <w:r w:rsidR="00AA6FE6" w:rsidRPr="007E181A" w:rsidDel="002D0BB6">
          <w:delText>9</w:delText>
        </w:r>
        <w:r w:rsidR="004C6DFB" w:rsidDel="002D0BB6">
          <w:delText xml:space="preserve"> </w:delText>
        </w:r>
        <w:r w:rsidR="00AA6FE6" w:rsidRPr="007E181A" w:rsidDel="002D0BB6">
          <w:delText>shows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results</w:delText>
        </w:r>
        <w:r w:rsidR="004C6DFB" w:rsidDel="002D0BB6">
          <w:delText xml:space="preserve"> </w:delText>
        </w:r>
        <w:r w:rsidR="00AA6FE6" w:rsidRPr="007E181A" w:rsidDel="002D0BB6">
          <w:delText>of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18.25</w:delText>
        </w:r>
        <w:r w:rsidR="00160DC9" w:rsidRPr="007E181A" w:rsidDel="002D0BB6">
          <w:delText>.</w:delText>
        </w:r>
      </w:del>
    </w:p>
    <w:p w14:paraId="67FCD626" w14:textId="5CAA5E48" w:rsidR="0079423A" w:rsidRPr="007E181A" w:rsidDel="002D0BB6" w:rsidRDefault="00C24AD7" w:rsidP="00C172F0">
      <w:pPr>
        <w:pStyle w:val="OUTPUTTTLNUM"/>
        <w:rPr>
          <w:del w:id="460" w:author="Mark Michaelis" w:date="2020-04-09T14:35:00Z"/>
          <w:rFonts w:hint="eastAsia"/>
        </w:rPr>
      </w:pPr>
      <w:del w:id="461" w:author="Mark Michaelis" w:date="2020-04-09T14:35:00Z">
        <w:r w:rsidDel="002D0BB6">
          <w:delText>Output</w:delText>
        </w:r>
        <w:r w:rsidR="004C6DFB" w:rsidDel="002D0BB6">
          <w:delText xml:space="preserve"> </w:delText>
        </w:r>
        <w:r w:rsidDel="002D0BB6">
          <w:delText>18.</w:delText>
        </w:r>
        <w:r w:rsidR="00AA6FE6" w:rsidRPr="007E181A" w:rsidDel="002D0BB6">
          <w:delText>9</w:delText>
        </w:r>
      </w:del>
    </w:p>
    <w:p w14:paraId="69B04CCA" w14:textId="619B2772" w:rsidR="0079423A" w:rsidRPr="007E181A" w:rsidDel="002D0BB6" w:rsidRDefault="00AA6FE6" w:rsidP="00C172F0">
      <w:pPr>
        <w:pStyle w:val="OUTPUTLAST"/>
        <w:rPr>
          <w:del w:id="462" w:author="Mark Michaelis" w:date="2020-04-09T14:35:00Z"/>
        </w:rPr>
      </w:pPr>
      <w:del w:id="463" w:author="Mark Michaelis" w:date="2020-04-09T14:35:00Z"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cacophony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ramblings</w:delText>
        </w:r>
        <w:r w:rsidR="004C6DFB" w:rsidDel="002D0BB6">
          <w:delText xml:space="preserve"> </w:delText>
        </w:r>
        <w:r w:rsidRPr="007E181A" w:rsidDel="002D0BB6">
          <w:delText>from</w:delText>
        </w:r>
        <w:r w:rsidR="004C6DFB" w:rsidDel="002D0BB6">
          <w:delText xml:space="preserve"> </w:delText>
        </w:r>
        <w:r w:rsidRPr="007E181A" w:rsidDel="002D0BB6">
          <w:delText>my</w:delText>
        </w:r>
        <w:r w:rsidR="004C6DFB" w:rsidDel="002D0BB6">
          <w:delText xml:space="preserve"> </w:delText>
        </w:r>
        <w:r w:rsidRPr="007E181A" w:rsidDel="002D0BB6">
          <w:delText>potpourri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notes</w:delText>
        </w:r>
      </w:del>
    </w:p>
    <w:p w14:paraId="2B7ECB2F" w14:textId="3FC4E101" w:rsidR="0079423A" w:rsidRPr="007E181A" w:rsidDel="002D0BB6" w:rsidRDefault="00160DC9" w:rsidP="00C172F0">
      <w:pPr>
        <w:pStyle w:val="CHAPBM"/>
        <w:rPr>
          <w:del w:id="464" w:author="Mark Michaelis" w:date="2020-04-09T14:35:00Z"/>
        </w:rPr>
      </w:pPr>
      <w:del w:id="465" w:author="Mark Michaelis" w:date="2020-04-09T14:35:00Z">
        <w:r w:rsidDel="002D0BB6">
          <w:delText>Listing</w:delText>
        </w:r>
        <w:r w:rsidR="004C6DFB" w:rsidDel="002D0BB6">
          <w:delText xml:space="preserve"> </w:delText>
        </w:r>
        <w:r w:rsidDel="002D0BB6">
          <w:delText>18.25</w:delText>
        </w:r>
        <w:r w:rsidR="004C6DFB" w:rsidDel="002D0BB6">
          <w:delText xml:space="preserve"> </w:delText>
        </w:r>
        <w:r w:rsidR="00AA6FE6" w:rsidRPr="007E181A" w:rsidDel="002D0BB6">
          <w:delText>serializes</w:delText>
        </w:r>
        <w:r w:rsidR="004C6DFB" w:rsidDel="002D0BB6">
          <w:delText xml:space="preserve"> </w:delText>
        </w:r>
        <w:r w:rsidR="00AA6FE6" w:rsidRPr="007E181A" w:rsidDel="002D0BB6">
          <w:delText>and</w:delText>
        </w:r>
        <w:r w:rsidR="004C6DFB" w:rsidDel="002D0BB6">
          <w:delText xml:space="preserve"> </w:delText>
        </w:r>
        <w:r w:rsidR="00AA6FE6" w:rsidRPr="007E181A" w:rsidDel="002D0BB6">
          <w:delText>deserializes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Document</w:delText>
        </w:r>
        <w:r w:rsidR="004C6DFB" w:rsidDel="002D0BB6">
          <w:delText xml:space="preserve"> </w:delText>
        </w:r>
        <w:r w:rsidR="00AA6FE6" w:rsidRPr="007E181A" w:rsidDel="002D0BB6">
          <w:delText>object.</w:delText>
        </w:r>
        <w:r w:rsidR="004C6DFB" w:rsidDel="002D0BB6">
          <w:delText xml:space="preserve"> </w:delText>
        </w:r>
        <w:r w:rsidR="00AA6FE6" w:rsidRPr="007E181A" w:rsidDel="002D0BB6">
          <w:delText>Serialization</w:delText>
        </w:r>
        <w:r w:rsidR="004C6DFB" w:rsidDel="002D0BB6">
          <w:delText xml:space="preserve"> </w:delText>
        </w:r>
        <w:r w:rsidR="00AA6FE6" w:rsidRPr="007E181A" w:rsidDel="002D0BB6">
          <w:delText>involves</w:delText>
        </w:r>
        <w:r w:rsidR="004C6DFB" w:rsidDel="002D0BB6">
          <w:delText xml:space="preserve"> </w:delText>
        </w:r>
        <w:r w:rsidR="00AA6FE6" w:rsidRPr="007E181A" w:rsidDel="002D0BB6">
          <w:delText>instantiating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7E181A" w:rsidDel="002D0BB6">
          <w:delText>formatter</w:delText>
        </w:r>
        <w:r w:rsidR="004C6DFB" w:rsidDel="002D0BB6">
          <w:delText xml:space="preserve"> </w:delText>
        </w:r>
        <w:r w:rsidR="00AA6FE6" w:rsidRPr="007E181A" w:rsidDel="002D0BB6">
          <w:delText>(</w:delText>
        </w:r>
        <w:r w:rsidR="00AA6FE6" w:rsidRPr="00A14E35" w:rsidDel="002D0BB6">
          <w:rPr>
            <w:rStyle w:val="CITchapbm"/>
          </w:rPr>
          <w:delText>System.Runtime.Serialization.Formatters.Binary.BinaryFormatter</w:delText>
        </w:r>
        <w:r w:rsidR="00504AA7" w:rsidDel="002D0BB6">
          <w:delText>,</w:delText>
        </w:r>
        <w:r w:rsidR="004C6DFB" w:rsidDel="002D0BB6">
          <w:delText xml:space="preserve"> </w:delText>
        </w:r>
        <w:r w:rsidR="00504AA7" w:rsidDel="002D0BB6">
          <w:delText>in</w:delText>
        </w:r>
        <w:r w:rsidR="004C6DFB" w:rsidDel="002D0BB6">
          <w:delText xml:space="preserve"> </w:delText>
        </w:r>
        <w:r w:rsidR="00504AA7" w:rsidDel="002D0BB6">
          <w:delText>this</w:delText>
        </w:r>
        <w:r w:rsidR="004C6DFB" w:rsidDel="002D0BB6">
          <w:delText xml:space="preserve"> </w:delText>
        </w:r>
        <w:r w:rsidR="00504AA7" w:rsidDel="002D0BB6">
          <w:delText>example</w:delText>
        </w:r>
        <w:r w:rsidR="00AA6FE6" w:rsidRPr="007E181A" w:rsidDel="002D0BB6">
          <w:delText>)</w:delText>
        </w:r>
        <w:r w:rsidR="004C6DFB" w:rsidDel="002D0BB6">
          <w:delText xml:space="preserve"> </w:delText>
        </w:r>
        <w:r w:rsidR="00AA6FE6" w:rsidRPr="007E181A" w:rsidDel="002D0BB6">
          <w:delText>and</w:delText>
        </w:r>
        <w:r w:rsidR="004C6DFB" w:rsidDel="002D0BB6">
          <w:delText xml:space="preserve"> </w:delText>
        </w:r>
        <w:r w:rsidR="00AA6FE6" w:rsidRPr="007E181A" w:rsidDel="002D0BB6">
          <w:delText>calling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Serialization()</w:delText>
        </w:r>
        <w:r w:rsidR="004C6DFB" w:rsidDel="002D0BB6">
          <w:delText xml:space="preserve"> </w:delText>
        </w:r>
        <w:r w:rsidR="00AA6FE6" w:rsidRPr="007E181A" w:rsidDel="002D0BB6">
          <w:delText>with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appropriate</w:delText>
        </w:r>
        <w:r w:rsidR="004C6DFB" w:rsidDel="002D0BB6">
          <w:delText xml:space="preserve"> </w:delText>
        </w:r>
        <w:r w:rsidR="00AA6FE6" w:rsidRPr="007E181A" w:rsidDel="002D0BB6">
          <w:delText>stream</w:delText>
        </w:r>
        <w:r w:rsidR="004C6DFB" w:rsidDel="002D0BB6">
          <w:delText xml:space="preserve"> </w:delText>
        </w:r>
        <w:r w:rsidR="00AA6FE6" w:rsidRPr="007E181A" w:rsidDel="002D0BB6">
          <w:delText>object.</w:delText>
        </w:r>
        <w:r w:rsidR="004C6DFB" w:rsidDel="002D0BB6">
          <w:delText xml:space="preserve"> </w:delText>
        </w:r>
        <w:r w:rsidR="00AA6FE6" w:rsidRPr="007E181A" w:rsidDel="002D0BB6">
          <w:delText>Deserializing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object</w:delText>
        </w:r>
        <w:r w:rsidR="004C6DFB" w:rsidDel="002D0BB6">
          <w:delText xml:space="preserve"> </w:delText>
        </w:r>
        <w:r w:rsidR="00AA6FE6" w:rsidRPr="007E181A" w:rsidDel="002D0BB6">
          <w:delText>simply</w:delText>
        </w:r>
        <w:r w:rsidR="004C6DFB" w:rsidDel="002D0BB6">
          <w:delText xml:space="preserve"> </w:delText>
        </w:r>
        <w:r w:rsidR="00AA6FE6" w:rsidRPr="007E181A" w:rsidDel="002D0BB6">
          <w:delText>involves</w:delText>
        </w:r>
        <w:r w:rsidR="004C6DFB" w:rsidDel="002D0BB6">
          <w:delText xml:space="preserve"> </w:delText>
        </w:r>
        <w:r w:rsidR="00504AA7" w:rsidDel="002D0BB6">
          <w:delText>calling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formatter’s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Deserialize()</w:delText>
        </w:r>
        <w:r w:rsidR="004C6DFB" w:rsidDel="002D0BB6">
          <w:delText xml:space="preserve"> </w:delText>
        </w:r>
        <w:r w:rsidR="00AA6FE6" w:rsidRPr="007E181A" w:rsidDel="002D0BB6">
          <w:delText>method,</w:delText>
        </w:r>
        <w:r w:rsidR="004C6DFB" w:rsidDel="002D0BB6">
          <w:delText xml:space="preserve"> </w:delText>
        </w:r>
        <w:r w:rsidR="00AA6FE6" w:rsidRPr="007E181A" w:rsidDel="002D0BB6">
          <w:delText>specifying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stream</w:delText>
        </w:r>
        <w:r w:rsidR="004C6DFB" w:rsidDel="002D0BB6">
          <w:delText xml:space="preserve"> </w:delText>
        </w:r>
        <w:r w:rsidR="00AA6FE6" w:rsidRPr="007E181A" w:rsidDel="002D0BB6">
          <w:delText>that</w:delText>
        </w:r>
        <w:r w:rsidR="004C6DFB" w:rsidDel="002D0BB6">
          <w:delText xml:space="preserve"> </w:delText>
        </w:r>
        <w:r w:rsidR="00AA6FE6" w:rsidRPr="007E181A" w:rsidDel="002D0BB6">
          <w:delText>contains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serialized</w:delText>
        </w:r>
        <w:r w:rsidR="004C6DFB" w:rsidDel="002D0BB6">
          <w:delText xml:space="preserve"> </w:delText>
        </w:r>
        <w:r w:rsidR="00AA6FE6" w:rsidRPr="007E181A" w:rsidDel="002D0BB6">
          <w:delText>object</w:delText>
        </w:r>
        <w:r w:rsidR="004C6DFB" w:rsidDel="002D0BB6">
          <w:delText xml:space="preserve"> </w:delText>
        </w:r>
        <w:r w:rsidR="00AA6FE6" w:rsidRPr="007E181A" w:rsidDel="002D0BB6">
          <w:delText>as</w:delText>
        </w:r>
        <w:r w:rsidR="004C6DFB" w:rsidDel="002D0BB6">
          <w:delText xml:space="preserve"> </w:delText>
        </w:r>
        <w:r w:rsidR="00AA6FE6" w:rsidRPr="007E181A" w:rsidDel="002D0BB6">
          <w:delText>an</w:delText>
        </w:r>
        <w:r w:rsidR="004C6DFB" w:rsidDel="002D0BB6">
          <w:delText xml:space="preserve"> </w:delText>
        </w:r>
        <w:r w:rsidR="00AA6FE6" w:rsidRPr="007E181A" w:rsidDel="002D0BB6">
          <w:delText>argument.</w:delText>
        </w:r>
        <w:r w:rsidR="004C6DFB" w:rsidDel="002D0BB6">
          <w:delText xml:space="preserve"> </w:delText>
        </w:r>
        <w:r w:rsidR="00AA6FE6" w:rsidRPr="007E181A" w:rsidDel="002D0BB6">
          <w:delText>However,</w:delText>
        </w:r>
        <w:r w:rsidR="004C6DFB" w:rsidDel="002D0BB6">
          <w:delText xml:space="preserve"> </w:delText>
        </w:r>
        <w:r w:rsidR="00504AA7" w:rsidDel="002D0BB6">
          <w:delText>given</w:delText>
        </w:r>
        <w:r w:rsidR="004C6DFB" w:rsidDel="002D0BB6">
          <w:delText xml:space="preserve"> </w:delText>
        </w:r>
        <w:r w:rsidR="00504AA7" w:rsidDel="002D0BB6">
          <w:delText>that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return</w:delText>
        </w:r>
        <w:r w:rsidR="004C6DFB" w:rsidDel="002D0BB6">
          <w:delText xml:space="preserve"> </w:delText>
        </w:r>
        <w:r w:rsidR="00AA6FE6" w:rsidRPr="007E181A" w:rsidDel="002D0BB6">
          <w:delText>from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Deserialize()</w:delText>
        </w:r>
        <w:r w:rsidR="004C6DFB" w:rsidDel="002D0BB6">
          <w:delText xml:space="preserve"> </w:delText>
        </w:r>
        <w:r w:rsidR="00AA6FE6" w:rsidRPr="007E181A" w:rsidDel="002D0BB6">
          <w:delText>is</w:delText>
        </w:r>
        <w:r w:rsidR="004C6DFB" w:rsidDel="002D0BB6">
          <w:delText xml:space="preserve"> </w:delText>
        </w:r>
        <w:r w:rsidR="00AA6FE6" w:rsidRPr="007E181A" w:rsidDel="002D0BB6">
          <w:delText>of</w:delText>
        </w:r>
        <w:r w:rsidR="004C6DFB" w:rsidDel="002D0BB6">
          <w:delText xml:space="preserve"> </w:delText>
        </w:r>
        <w:r w:rsidR="00AA6FE6" w:rsidRPr="007E181A" w:rsidDel="002D0BB6">
          <w:delText>type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object</w:delText>
        </w:r>
        <w:r w:rsidR="00AA6FE6" w:rsidRPr="007E181A" w:rsidDel="002D0BB6">
          <w:delText>,</w:delText>
        </w:r>
        <w:r w:rsidR="004C6DFB" w:rsidDel="002D0BB6">
          <w:delText xml:space="preserve"> </w:delText>
        </w:r>
        <w:r w:rsidR="00AA6FE6" w:rsidRPr="007E181A" w:rsidDel="002D0BB6">
          <w:delText>you</w:delText>
        </w:r>
        <w:r w:rsidR="004C6DFB" w:rsidDel="002D0BB6">
          <w:delText xml:space="preserve"> </w:delText>
        </w:r>
        <w:r w:rsidR="00AA6FE6" w:rsidRPr="007E181A" w:rsidDel="002D0BB6">
          <w:delText>also</w:delText>
        </w:r>
        <w:r w:rsidR="004C6DFB" w:rsidDel="002D0BB6">
          <w:delText xml:space="preserve"> </w:delText>
        </w:r>
        <w:r w:rsidR="00AA6FE6" w:rsidRPr="007E181A" w:rsidDel="002D0BB6">
          <w:delText>need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cast</w:delText>
        </w:r>
        <w:r w:rsidR="004C6DFB" w:rsidDel="002D0BB6">
          <w:delText xml:space="preserve"> </w:delText>
        </w:r>
        <w:r w:rsidR="00AA6FE6" w:rsidRPr="007E181A" w:rsidDel="002D0BB6">
          <w:delText>it</w:delText>
        </w:r>
        <w:r w:rsidR="004C6DFB" w:rsidDel="002D0BB6">
          <w:delText xml:space="preserve"> </w:delText>
        </w:r>
        <w:r w:rsidR="00AA6FE6" w:rsidRPr="007E181A" w:rsidDel="002D0BB6">
          <w:delText>specifically</w:delText>
        </w:r>
        <w:r w:rsidR="004C6DFB" w:rsidDel="002D0BB6">
          <w:delText xml:space="preserve"> </w:delText>
        </w:r>
        <w:r w:rsidR="00AA6FE6" w:rsidRPr="007E181A" w:rsidDel="002D0BB6">
          <w:delText>to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type</w:delText>
        </w:r>
        <w:r w:rsidR="004C6DFB" w:rsidDel="002D0BB6">
          <w:delText xml:space="preserve"> </w:delText>
        </w:r>
        <w:r w:rsidR="00AA6FE6" w:rsidRPr="007E181A" w:rsidDel="002D0BB6">
          <w:delText>that</w:delText>
        </w:r>
        <w:r w:rsidR="004C6DFB" w:rsidDel="002D0BB6">
          <w:delText xml:space="preserve"> </w:delText>
        </w:r>
        <w:r w:rsidR="00AA6FE6" w:rsidRPr="007E181A" w:rsidDel="002D0BB6">
          <w:delText>was</w:delText>
        </w:r>
        <w:r w:rsidR="004C6DFB" w:rsidDel="002D0BB6">
          <w:delText xml:space="preserve"> </w:delText>
        </w:r>
        <w:r w:rsidR="00AA6FE6" w:rsidRPr="007E181A" w:rsidDel="002D0BB6">
          <w:delText>serialized.</w:delText>
        </w:r>
      </w:del>
    </w:p>
    <w:p w14:paraId="3A458FD5" w14:textId="0C826FF2" w:rsidR="0079423A" w:rsidRPr="007E181A" w:rsidDel="002D0BB6" w:rsidRDefault="00AA6FE6" w:rsidP="00C172F0">
      <w:pPr>
        <w:pStyle w:val="CHAPBM"/>
        <w:rPr>
          <w:del w:id="466" w:author="Mark Michaelis" w:date="2020-04-09T14:35:00Z"/>
        </w:rPr>
      </w:pPr>
      <w:del w:id="467" w:author="Mark Michaelis" w:date="2020-04-09T14:35:00Z">
        <w:r w:rsidRPr="007E181A" w:rsidDel="002D0BB6">
          <w:delText>Notice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serialization</w:delText>
        </w:r>
        <w:r w:rsidR="004C6DFB" w:rsidDel="002D0BB6">
          <w:delText xml:space="preserve"> </w:delText>
        </w:r>
        <w:r w:rsidRPr="007E181A" w:rsidDel="002D0BB6">
          <w:delText>occurs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entire</w:delText>
        </w:r>
        <w:r w:rsidR="004C6DFB" w:rsidDel="002D0BB6">
          <w:delText xml:space="preserve"> </w:delText>
        </w:r>
        <w:r w:rsidRPr="007E181A" w:rsidDel="002D0BB6">
          <w:delText>object</w:delText>
        </w:r>
        <w:r w:rsidR="004C6DFB" w:rsidDel="002D0BB6">
          <w:delText xml:space="preserve"> </w:delText>
        </w:r>
        <w:r w:rsidRPr="007E181A" w:rsidDel="002D0BB6">
          <w:delText>graph</w:delText>
        </w:r>
        <w:r w:rsidR="004C6DFB" w:rsidDel="002D0BB6">
          <w:delText xml:space="preserve"> </w:delText>
        </w:r>
        <w:r w:rsidRPr="007E181A" w:rsidDel="002D0BB6">
          <w:delText>(all</w:delText>
        </w:r>
        <w:r w:rsidR="004C6DFB" w:rsidDel="002D0BB6">
          <w:delText xml:space="preserve"> </w:delText>
        </w:r>
        <w:r w:rsidRPr="007E181A" w:rsidDel="002D0BB6">
          <w:delText>items</w:delText>
        </w:r>
        <w:r w:rsidR="004C6DFB" w:rsidDel="002D0BB6">
          <w:delText xml:space="preserve"> </w:delText>
        </w:r>
        <w:r w:rsidRPr="007E181A" w:rsidDel="002D0BB6">
          <w:delText>associated</w:delText>
        </w:r>
        <w:r w:rsidR="004C6DFB" w:rsidDel="002D0BB6">
          <w:delText xml:space="preserve"> </w:delText>
        </w:r>
        <w:r w:rsidRPr="007E181A" w:rsidDel="002D0BB6">
          <w:delText>with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serialized</w:delText>
        </w:r>
        <w:r w:rsidR="004C6DFB" w:rsidDel="002D0BB6">
          <w:delText xml:space="preserve"> </w:delText>
        </w:r>
        <w:r w:rsidRPr="007E181A" w:rsidDel="002D0BB6">
          <w:delText>object</w:delText>
        </w:r>
        <w:r w:rsidR="004C6DFB" w:rsidDel="002D0BB6">
          <w:delText xml:space="preserve"> </w:delText>
        </w:r>
        <w:r w:rsidRPr="007E181A" w:rsidDel="002D0BB6">
          <w:delText>[</w:delText>
        </w:r>
        <w:r w:rsidRPr="00A14E35" w:rsidDel="002D0BB6">
          <w:rPr>
            <w:rStyle w:val="CITchapbm"/>
          </w:rPr>
          <w:delText>Document</w:delText>
        </w:r>
        <w:r w:rsidRPr="007E181A" w:rsidDel="002D0BB6">
          <w:delText>]</w:delText>
        </w:r>
        <w:r w:rsidR="004C6DFB" w:rsidDel="002D0BB6">
          <w:delText xml:space="preserve"> </w:delText>
        </w:r>
        <w:r w:rsidRPr="007E181A" w:rsidDel="002D0BB6">
          <w:delText>via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field).</w:delText>
        </w:r>
        <w:r w:rsidR="004C6DFB" w:rsidDel="002D0BB6">
          <w:delText xml:space="preserve"> </w:delText>
        </w:r>
        <w:r w:rsidRPr="007E181A" w:rsidDel="002D0BB6">
          <w:delText>Therefore,</w:delText>
        </w:r>
        <w:r w:rsidR="004C6DFB" w:rsidDel="002D0BB6">
          <w:delText xml:space="preserve"> </w:delText>
        </w:r>
        <w:r w:rsidRPr="007E181A" w:rsidDel="002D0BB6">
          <w:delText>all</w:delText>
        </w:r>
        <w:r w:rsidR="004C6DFB" w:rsidDel="002D0BB6">
          <w:delText xml:space="preserve"> </w:delText>
        </w:r>
        <w:r w:rsidRPr="007E181A" w:rsidDel="002D0BB6">
          <w:delText>fields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object</w:delText>
        </w:r>
        <w:r w:rsidR="004C6DFB" w:rsidDel="002D0BB6">
          <w:delText xml:space="preserve"> </w:delText>
        </w:r>
        <w:r w:rsidRPr="007E181A" w:rsidDel="002D0BB6">
          <w:delText>graph</w:delText>
        </w:r>
        <w:r w:rsidR="004C6DFB" w:rsidDel="002D0BB6">
          <w:delText xml:space="preserve"> </w:delText>
        </w:r>
        <w:r w:rsidRPr="007E181A" w:rsidDel="002D0BB6">
          <w:delText>also</w:delText>
        </w:r>
        <w:r w:rsidR="004C6DFB" w:rsidDel="002D0BB6">
          <w:delText xml:space="preserve"> </w:delText>
        </w:r>
        <w:r w:rsidRPr="007E181A" w:rsidDel="002D0BB6">
          <w:delText>must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serializable.</w:delText>
        </w:r>
      </w:del>
    </w:p>
    <w:p w14:paraId="19ABBC57" w14:textId="31DCF9A1" w:rsidR="0079423A" w:rsidRPr="00A14E35" w:rsidDel="002D0BB6" w:rsidRDefault="00AA6FE6" w:rsidP="00693DEA">
      <w:pPr>
        <w:pStyle w:val="HD"/>
        <w:rPr>
          <w:del w:id="468" w:author="Mark Michaelis" w:date="2020-04-09T14:35:00Z"/>
          <w:rStyle w:val="CITchapbm"/>
        </w:rPr>
      </w:pPr>
      <w:del w:id="469" w:author="Mark Michaelis" w:date="2020-04-09T14:35:00Z">
        <w:r w:rsidRPr="00A14E35" w:rsidDel="002D0BB6">
          <w:rPr>
            <w:rStyle w:val="CITchapbm"/>
          </w:rPr>
          <w:delText>System.NonSerializable</w:delText>
        </w:r>
      </w:del>
    </w:p>
    <w:p w14:paraId="6C6526E6" w14:textId="5D8B713E" w:rsidR="0079423A" w:rsidDel="002D0BB6" w:rsidRDefault="00AA6FE6" w:rsidP="00C172F0">
      <w:pPr>
        <w:pStyle w:val="HEADFIRST"/>
        <w:rPr>
          <w:del w:id="470" w:author="Mark Michaelis" w:date="2020-04-09T14:35:00Z"/>
        </w:rPr>
      </w:pPr>
      <w:del w:id="471" w:author="Mark Michaelis" w:date="2020-04-09T14:35:00Z">
        <w:r w:rsidRPr="007E181A" w:rsidDel="002D0BB6">
          <w:delText>Fields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are</w:delText>
        </w:r>
        <w:r w:rsidR="004C6DFB" w:rsidDel="002D0BB6">
          <w:delText xml:space="preserve"> </w:delText>
        </w:r>
        <w:r w:rsidRPr="007E181A" w:rsidDel="002D0BB6">
          <w:delText>not</w:delText>
        </w:r>
        <w:r w:rsidR="004C6DFB" w:rsidDel="002D0BB6">
          <w:delText xml:space="preserve"> </w:delText>
        </w:r>
        <w:r w:rsidRPr="007E181A" w:rsidDel="002D0BB6">
          <w:delText>serializable</w:delText>
        </w:r>
        <w:r w:rsidR="004C6DFB" w:rsidDel="002D0BB6">
          <w:delText xml:space="preserve"> </w:delText>
        </w:r>
        <w:r w:rsidRPr="007E181A" w:rsidDel="002D0BB6">
          <w:delText>should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decorated</w:delText>
        </w:r>
        <w:r w:rsidR="004C6DFB" w:rsidDel="002D0BB6">
          <w:delText xml:space="preserve"> </w:delText>
        </w:r>
        <w:r w:rsidRPr="007E181A" w:rsidDel="002D0BB6">
          <w:delText>with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System.NonSerializable</w:delText>
        </w:r>
        <w:r w:rsidR="004C6DFB" w:rsidDel="002D0BB6">
          <w:delText xml:space="preserve"> </w:delText>
        </w:r>
        <w:r w:rsidRPr="007E181A" w:rsidDel="002D0BB6">
          <w:delText>attribute</w:delText>
        </w:r>
        <w:r w:rsidR="00504AA7" w:rsidDel="002D0BB6">
          <w:delText>,</w:delText>
        </w:r>
        <w:r w:rsidR="004C6DFB" w:rsidDel="002D0BB6">
          <w:delText xml:space="preserve"> </w:delText>
        </w:r>
        <w:r w:rsidR="00504AA7" w:rsidDel="002D0BB6">
          <w:delText>which</w:delText>
        </w:r>
        <w:r w:rsidR="004C6DFB" w:rsidDel="002D0BB6">
          <w:delText xml:space="preserve"> </w:delText>
        </w:r>
        <w:r w:rsidRPr="007E181A" w:rsidDel="002D0BB6">
          <w:delText>tells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serialization</w:delText>
        </w:r>
        <w:r w:rsidR="004C6DFB" w:rsidDel="002D0BB6">
          <w:delText xml:space="preserve"> </w:delText>
        </w:r>
        <w:r w:rsidRPr="007E181A" w:rsidDel="002D0BB6">
          <w:delText>framework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ignore</w:delText>
        </w:r>
        <w:r w:rsidR="004C6DFB" w:rsidDel="002D0BB6">
          <w:delText xml:space="preserve"> </w:delText>
        </w:r>
        <w:r w:rsidRPr="007E181A" w:rsidDel="002D0BB6">
          <w:delText>them.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same</w:delText>
        </w:r>
        <w:r w:rsidR="004C6DFB" w:rsidDel="002D0BB6">
          <w:delText xml:space="preserve"> </w:delText>
        </w:r>
        <w:r w:rsidRPr="007E181A" w:rsidDel="002D0BB6">
          <w:delText>attribute</w:delText>
        </w:r>
        <w:r w:rsidR="004C6DFB" w:rsidDel="002D0BB6">
          <w:delText xml:space="preserve"> </w:delText>
        </w:r>
        <w:r w:rsidRPr="007E181A" w:rsidDel="002D0BB6">
          <w:delText>should</w:delText>
        </w:r>
        <w:r w:rsidR="004C6DFB" w:rsidDel="002D0BB6">
          <w:delText xml:space="preserve"> </w:delText>
        </w:r>
        <w:r w:rsidRPr="007E181A" w:rsidDel="002D0BB6">
          <w:delText>appear</w:delText>
        </w:r>
        <w:r w:rsidR="004C6DFB" w:rsidDel="002D0BB6">
          <w:delText xml:space="preserve"> </w:delText>
        </w:r>
        <w:r w:rsidRPr="007E181A" w:rsidDel="002D0BB6">
          <w:delText>on</w:delText>
        </w:r>
        <w:r w:rsidR="004C6DFB" w:rsidDel="002D0BB6">
          <w:delText xml:space="preserve"> </w:delText>
        </w:r>
        <w:r w:rsidRPr="007E181A" w:rsidDel="002D0BB6">
          <w:delText>fields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should</w:delText>
        </w:r>
        <w:r w:rsidR="004C6DFB" w:rsidDel="002D0BB6">
          <w:delText xml:space="preserve"> </w:delText>
        </w:r>
        <w:r w:rsidRPr="007E181A" w:rsidDel="002D0BB6">
          <w:delText>not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persisted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use</w:delText>
        </w:r>
        <w:r w:rsidR="00504AA7" w:rsidDel="002D0BB6">
          <w:delText>-</w:delText>
        </w:r>
        <w:r w:rsidRPr="007E181A" w:rsidDel="002D0BB6">
          <w:delText>case</w:delText>
        </w:r>
        <w:r w:rsidR="004C6DFB" w:rsidDel="002D0BB6">
          <w:delText xml:space="preserve"> </w:delText>
        </w:r>
        <w:r w:rsidRPr="007E181A" w:rsidDel="002D0BB6">
          <w:delText>reasons.</w:delText>
        </w:r>
        <w:r w:rsidR="004C6DFB" w:rsidDel="002D0BB6">
          <w:delText xml:space="preserve"> </w:delText>
        </w:r>
        <w:r w:rsidRPr="007E181A" w:rsidDel="002D0BB6">
          <w:delText>Passwords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Windows</w:delText>
        </w:r>
        <w:r w:rsidR="004C6DFB" w:rsidDel="002D0BB6">
          <w:delText xml:space="preserve"> </w:delText>
        </w:r>
        <w:r w:rsidRPr="007E181A" w:rsidDel="002D0BB6">
          <w:delText>handles</w:delText>
        </w:r>
        <w:r w:rsidR="004C6DFB" w:rsidDel="002D0BB6">
          <w:delText xml:space="preserve"> </w:delText>
        </w:r>
        <w:r w:rsidRPr="007E181A" w:rsidDel="002D0BB6">
          <w:delText>are</w:delText>
        </w:r>
        <w:r w:rsidR="004C6DFB" w:rsidDel="002D0BB6">
          <w:delText xml:space="preserve"> </w:delText>
        </w:r>
        <w:r w:rsidRPr="007E181A" w:rsidDel="002D0BB6">
          <w:delText>good</w:delText>
        </w:r>
        <w:r w:rsidR="004C6DFB" w:rsidDel="002D0BB6">
          <w:delText xml:space="preserve"> </w:delText>
        </w:r>
        <w:r w:rsidRPr="007E181A" w:rsidDel="002D0BB6">
          <w:delText>examples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fields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should</w:delText>
        </w:r>
        <w:r w:rsidR="004C6DFB" w:rsidDel="002D0BB6">
          <w:delText xml:space="preserve"> </w:delText>
        </w:r>
        <w:r w:rsidRPr="007E181A" w:rsidDel="002D0BB6">
          <w:delText>not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serialized:</w:delText>
        </w:r>
        <w:r w:rsidR="004C6DFB" w:rsidDel="002D0BB6">
          <w:delText xml:space="preserve"> </w:delText>
        </w:r>
        <w:r w:rsidRPr="007E181A" w:rsidDel="002D0BB6">
          <w:delText>Windows</w:delText>
        </w:r>
        <w:r w:rsidR="004C6DFB" w:rsidDel="002D0BB6">
          <w:delText xml:space="preserve"> </w:delText>
        </w:r>
        <w:r w:rsidRPr="007E181A" w:rsidDel="002D0BB6">
          <w:delText>handles</w:delText>
        </w:r>
        <w:r w:rsidR="004C6DFB" w:rsidDel="002D0BB6">
          <w:delText xml:space="preserve"> </w:delText>
        </w:r>
        <w:r w:rsidRPr="007E181A" w:rsidDel="002D0BB6">
          <w:delText>because</w:delText>
        </w:r>
        <w:r w:rsidR="004C6DFB" w:rsidDel="002D0BB6">
          <w:delText xml:space="preserve"> </w:delText>
        </w:r>
        <w:r w:rsidRPr="007E181A" w:rsidDel="002D0BB6">
          <w:delText>they</w:delText>
        </w:r>
        <w:r w:rsidR="004C6DFB" w:rsidDel="002D0BB6">
          <w:delText xml:space="preserve"> </w:delText>
        </w:r>
        <w:r w:rsidRPr="007E181A" w:rsidDel="002D0BB6">
          <w:delText>change</w:delText>
        </w:r>
        <w:r w:rsidR="004C6DFB" w:rsidDel="002D0BB6">
          <w:delText xml:space="preserve"> </w:delText>
        </w:r>
        <w:r w:rsidRPr="007E181A" w:rsidDel="002D0BB6">
          <w:delText>each</w:delText>
        </w:r>
        <w:r w:rsidR="004C6DFB" w:rsidDel="002D0BB6">
          <w:delText xml:space="preserve"> </w:delText>
        </w:r>
        <w:r w:rsidRPr="007E181A" w:rsidDel="002D0BB6">
          <w:delText>time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window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re-created,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passwords</w:delText>
        </w:r>
        <w:r w:rsidR="004C6DFB" w:rsidDel="002D0BB6">
          <w:delText xml:space="preserve"> </w:delText>
        </w:r>
        <w:r w:rsidRPr="007E181A" w:rsidDel="002D0BB6">
          <w:delText>because</w:delText>
        </w:r>
        <w:r w:rsidR="004C6DFB" w:rsidDel="002D0BB6">
          <w:delText xml:space="preserve"> </w:delText>
        </w:r>
        <w:r w:rsidRPr="007E181A" w:rsidDel="002D0BB6">
          <w:delText>data</w:delText>
        </w:r>
        <w:r w:rsidR="004C6DFB" w:rsidDel="002D0BB6">
          <w:delText xml:space="preserve"> </w:delText>
        </w:r>
        <w:r w:rsidRPr="007E181A" w:rsidDel="002D0BB6">
          <w:delText>serialized</w:delText>
        </w:r>
        <w:r w:rsidR="004C6DFB" w:rsidDel="002D0BB6">
          <w:delText xml:space="preserve"> </w:delText>
        </w:r>
        <w:r w:rsidRPr="007E181A" w:rsidDel="002D0BB6">
          <w:delText>into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stream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not</w:delText>
        </w:r>
        <w:r w:rsidR="004C6DFB" w:rsidDel="002D0BB6">
          <w:delText xml:space="preserve"> </w:delText>
        </w:r>
        <w:r w:rsidRPr="007E181A" w:rsidDel="002D0BB6">
          <w:delText>encrypted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can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="00504AA7" w:rsidDel="002D0BB6">
          <w:delText>readily</w:delText>
        </w:r>
        <w:r w:rsidR="004C6DFB" w:rsidDel="002D0BB6">
          <w:delText xml:space="preserve"> </w:delText>
        </w:r>
        <w:r w:rsidRPr="007E181A" w:rsidDel="002D0BB6">
          <w:delText>accessed.</w:delText>
        </w:r>
        <w:r w:rsidR="004C6DFB" w:rsidDel="002D0BB6">
          <w:delText xml:space="preserve"> </w:delText>
        </w:r>
        <w:r w:rsidRPr="007E181A" w:rsidDel="002D0BB6">
          <w:delText>Consider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Notepad</w:delText>
        </w:r>
        <w:r w:rsidR="004C6DFB" w:rsidDel="002D0BB6">
          <w:delText xml:space="preserve"> </w:delText>
        </w:r>
        <w:r w:rsidRPr="007E181A" w:rsidDel="002D0BB6">
          <w:delText>view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serialized</w:delText>
        </w:r>
        <w:r w:rsidR="004C6DFB" w:rsidDel="002D0BB6">
          <w:delText xml:space="preserve"> </w:delText>
        </w:r>
        <w:r w:rsidRPr="007E181A" w:rsidDel="002D0BB6">
          <w:delText>document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="008427C6" w:rsidDel="002D0BB6">
          <w:delText>Figure</w:delText>
        </w:r>
        <w:r w:rsidR="004C6DFB" w:rsidDel="002D0BB6">
          <w:delText xml:space="preserve"> </w:delText>
        </w:r>
        <w:r w:rsidR="008427C6" w:rsidDel="002D0BB6">
          <w:delText>18.</w:delText>
        </w:r>
        <w:r w:rsidRPr="007E181A" w:rsidDel="002D0BB6">
          <w:delText>2.</w:delText>
        </w:r>
      </w:del>
    </w:p>
    <w:p w14:paraId="7F9248D3" w14:textId="6B5BE80F" w:rsidR="00484149" w:rsidRPr="00484149" w:rsidDel="002D0BB6" w:rsidRDefault="00934C22" w:rsidP="004735DE">
      <w:pPr>
        <w:pStyle w:val="CHAPBMPD"/>
        <w:rPr>
          <w:del w:id="472" w:author="Mark Michaelis" w:date="2020-04-09T14:35:00Z"/>
        </w:rPr>
      </w:pPr>
      <w:del w:id="473" w:author="Mark Michaelis" w:date="2020-04-09T14:35:00Z">
        <w:r w:rsidDel="002D0BB6">
          <w:delText>***COMP:</w:delText>
        </w:r>
        <w:r w:rsidR="004C6DFB" w:rsidDel="002D0BB6">
          <w:delText xml:space="preserve"> </w:delText>
        </w:r>
        <w:r w:rsidDel="002D0BB6">
          <w:delText>Insert</w:delText>
        </w:r>
        <w:r w:rsidR="004C6DFB" w:rsidDel="002D0BB6">
          <w:delText xml:space="preserve"> </w:delText>
        </w:r>
        <w:r w:rsidDel="002D0BB6">
          <w:delText>18fig02</w:delText>
        </w:r>
      </w:del>
    </w:p>
    <w:p w14:paraId="2A00CFD9" w14:textId="20009CBA" w:rsidR="00F36637" w:rsidRPr="00F36637" w:rsidDel="002D0BB6" w:rsidRDefault="00807A38" w:rsidP="004735DE">
      <w:pPr>
        <w:pStyle w:val="CHAPBMPD"/>
        <w:rPr>
          <w:del w:id="474" w:author="Mark Michaelis" w:date="2020-04-09T14:35:00Z"/>
        </w:rPr>
      </w:pPr>
      <w:del w:id="475" w:author="Mark Michaelis" w:date="2020-04-09T14:35:00Z">
        <w:r w:rsidDel="002D0BB6">
          <w:rPr>
            <w:noProof/>
          </w:rPr>
          <w:drawing>
            <wp:inline distT="0" distB="0" distL="0" distR="0" wp14:anchorId="1E6E9A05" wp14:editId="61D0BA41">
              <wp:extent cx="2743200" cy="825500"/>
              <wp:effectExtent l="0" t="0" r="0" b="12700"/>
              <wp:docPr id="2139354600" name="Picture 4" descr="Macintosh HD:Users:annapopick:Desktop:Freelance:Pearson Freelance:Pearson_InProgress:9781509303588_Michaelis:Michaelis_Author:Michaelis_Word_AllEdits:Michaelis_Art:Michaelis_NumberedFigures:18fig02.t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/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43200" cy="825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7C3281C8" w14:textId="42EA6D86" w:rsidR="0079423A" w:rsidRPr="007E181A" w:rsidDel="002D0BB6" w:rsidRDefault="008427C6" w:rsidP="00484149">
      <w:pPr>
        <w:pStyle w:val="FigureTitle"/>
        <w:rPr>
          <w:del w:id="476" w:author="Mark Michaelis" w:date="2020-04-09T14:35:00Z"/>
        </w:rPr>
      </w:pPr>
      <w:del w:id="477" w:author="Mark Michaelis" w:date="2020-04-09T14:35:00Z">
        <w:r w:rsidRPr="007F6A17" w:rsidDel="002D0BB6">
          <w:rPr>
            <w:rStyle w:val="FigureNumber"/>
          </w:rPr>
          <w:delText>Figure</w:delText>
        </w:r>
        <w:r w:rsidR="004C6DFB" w:rsidDel="002D0BB6">
          <w:rPr>
            <w:rStyle w:val="FigureNumber"/>
          </w:rPr>
          <w:delText xml:space="preserve"> </w:delText>
        </w:r>
        <w:r w:rsidRPr="007F6A17" w:rsidDel="002D0BB6">
          <w:rPr>
            <w:rStyle w:val="FigureNumber"/>
          </w:rPr>
          <w:delText>18.</w:delText>
        </w:r>
        <w:r w:rsidR="00AA6FE6" w:rsidRPr="007F6A17" w:rsidDel="002D0BB6">
          <w:rPr>
            <w:rStyle w:val="FigureNumber"/>
          </w:rPr>
          <w:delText>2:</w:delText>
        </w:r>
        <w:r w:rsidR="00AA6FE6" w:rsidRPr="007E181A" w:rsidDel="002D0BB6">
          <w:delText> </w:delText>
        </w:r>
        <w:r w:rsidR="00AA6FE6" w:rsidRPr="00A14E35" w:rsidDel="002D0BB6">
          <w:rPr>
            <w:rStyle w:val="CITchapbm"/>
          </w:rPr>
          <w:delText>BinaryFormatter</w:delText>
        </w:r>
        <w:r w:rsidR="004C6DFB" w:rsidDel="002D0BB6">
          <w:delText xml:space="preserve"> </w:delText>
        </w:r>
        <w:r w:rsidR="00AA6FE6" w:rsidRPr="007E181A" w:rsidDel="002D0BB6">
          <w:delText>Does</w:delText>
        </w:r>
        <w:r w:rsidR="004C6DFB" w:rsidDel="002D0BB6">
          <w:delText xml:space="preserve"> </w:delText>
        </w:r>
        <w:r w:rsidR="00AA6FE6" w:rsidRPr="007E181A" w:rsidDel="002D0BB6">
          <w:delText>Not</w:delText>
        </w:r>
        <w:r w:rsidR="004C6DFB" w:rsidDel="002D0BB6">
          <w:delText xml:space="preserve"> </w:delText>
        </w:r>
        <w:r w:rsidR="00AA6FE6" w:rsidRPr="007E181A" w:rsidDel="002D0BB6">
          <w:delText>Encrypt</w:delText>
        </w:r>
        <w:r w:rsidR="004C6DFB" w:rsidDel="002D0BB6">
          <w:delText xml:space="preserve"> </w:delText>
        </w:r>
        <w:r w:rsidR="00AA6FE6" w:rsidRPr="007E181A" w:rsidDel="002D0BB6">
          <w:delText>Data</w:delText>
        </w:r>
      </w:del>
    </w:p>
    <w:p w14:paraId="38A9E093" w14:textId="2AC709AF" w:rsidR="0079423A" w:rsidRPr="007E181A" w:rsidDel="002D0BB6" w:rsidRDefault="00160DC9" w:rsidP="00C172F0">
      <w:pPr>
        <w:pStyle w:val="CHAPBM"/>
        <w:rPr>
          <w:del w:id="478" w:author="Mark Michaelis" w:date="2020-04-09T14:35:00Z"/>
        </w:rPr>
      </w:pPr>
      <w:del w:id="479" w:author="Mark Michaelis" w:date="2020-04-09T14:35:00Z">
        <w:r w:rsidDel="002D0BB6">
          <w:delText>Listing</w:delText>
        </w:r>
        <w:r w:rsidR="004C6DFB" w:rsidDel="002D0BB6">
          <w:delText xml:space="preserve"> </w:delText>
        </w:r>
        <w:r w:rsidDel="002D0BB6">
          <w:delText>18.25</w:delText>
        </w:r>
        <w:r w:rsidR="004C6DFB" w:rsidDel="002D0BB6">
          <w:delText xml:space="preserve"> </w:delText>
        </w:r>
        <w:r w:rsidR="00AA6FE6" w:rsidRPr="007E181A" w:rsidDel="002D0BB6">
          <w:delText>set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Title</w:delText>
        </w:r>
        <w:r w:rsidR="004C6DFB" w:rsidDel="002D0BB6">
          <w:delText xml:space="preserve"> </w:delText>
        </w:r>
        <w:r w:rsidR="00AA6FE6" w:rsidRPr="007E181A" w:rsidDel="002D0BB6">
          <w:delText>field,</w:delText>
        </w:r>
        <w:r w:rsidR="004C6DFB" w:rsidDel="002D0BB6">
          <w:delText xml:space="preserve"> </w:delText>
        </w:r>
        <w:r w:rsidR="00AA6FE6" w:rsidRPr="007E181A" w:rsidDel="002D0BB6">
          <w:delText>and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resultant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*.BIN</w:delText>
        </w:r>
        <w:r w:rsidR="004C6DFB" w:rsidDel="002D0BB6">
          <w:delText xml:space="preserve"> </w:delText>
        </w:r>
        <w:r w:rsidR="00AA6FE6" w:rsidRPr="007E181A" w:rsidDel="002D0BB6">
          <w:delText>file</w:delText>
        </w:r>
        <w:r w:rsidR="004C6DFB" w:rsidDel="002D0BB6">
          <w:delText xml:space="preserve"> </w:delText>
        </w:r>
        <w:r w:rsidR="00AA6FE6" w:rsidRPr="007E181A" w:rsidDel="002D0BB6">
          <w:delText>includes</w:delText>
        </w:r>
        <w:r w:rsidR="004C6DFB" w:rsidDel="002D0BB6">
          <w:delText xml:space="preserve"> 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text</w:delText>
        </w:r>
        <w:r w:rsidR="004C6DFB" w:rsidDel="002D0BB6">
          <w:delText xml:space="preserve"> </w:delText>
        </w:r>
        <w:r w:rsidR="00AA6FE6" w:rsidRPr="007E181A" w:rsidDel="002D0BB6">
          <w:delText>in</w:delText>
        </w:r>
        <w:r w:rsidR="004C6DFB" w:rsidDel="002D0BB6">
          <w:delText xml:space="preserve"> </w:delText>
        </w:r>
        <w:r w:rsidR="00AA6FE6" w:rsidRPr="007E181A" w:rsidDel="002D0BB6">
          <w:delText>plain</w:delText>
        </w:r>
        <w:r w:rsidR="004C6DFB" w:rsidDel="002D0BB6">
          <w:delText xml:space="preserve"> </w:delText>
        </w:r>
        <w:r w:rsidR="00AA6FE6" w:rsidRPr="007E181A" w:rsidDel="002D0BB6">
          <w:delText>view.</w:delText>
        </w:r>
      </w:del>
    </w:p>
    <w:p w14:paraId="6819383F" w14:textId="26C9424A" w:rsidR="0079423A" w:rsidRPr="007E181A" w:rsidDel="002D0BB6" w:rsidRDefault="00AA6FE6" w:rsidP="00693DEA">
      <w:pPr>
        <w:pStyle w:val="HD"/>
        <w:rPr>
          <w:del w:id="480" w:author="Mark Michaelis" w:date="2020-04-09T14:35:00Z"/>
        </w:rPr>
      </w:pPr>
      <w:del w:id="481" w:author="Mark Michaelis" w:date="2020-04-09T14:35:00Z">
        <w:r w:rsidRPr="007E181A" w:rsidDel="002D0BB6">
          <w:delText>Providing</w:delText>
        </w:r>
        <w:r w:rsidR="004C6DFB" w:rsidDel="002D0BB6">
          <w:delText xml:space="preserve"> </w:delText>
        </w:r>
        <w:r w:rsidRPr="007E181A" w:rsidDel="002D0BB6">
          <w:delText>Custom</w:delText>
        </w:r>
        <w:r w:rsidR="004C6DFB" w:rsidDel="002D0BB6">
          <w:delText xml:space="preserve"> </w:delText>
        </w:r>
        <w:r w:rsidRPr="007E181A" w:rsidDel="002D0BB6">
          <w:delText>Serialization</w:delText>
        </w:r>
      </w:del>
    </w:p>
    <w:p w14:paraId="2A8FC8B7" w14:textId="3A4EF577" w:rsidR="0079423A" w:rsidRPr="007E181A" w:rsidDel="002D0BB6" w:rsidRDefault="00AA6FE6" w:rsidP="00C172F0">
      <w:pPr>
        <w:pStyle w:val="HEADFIRST"/>
        <w:rPr>
          <w:del w:id="482" w:author="Mark Michaelis" w:date="2020-04-09T14:35:00Z"/>
        </w:rPr>
      </w:pPr>
      <w:del w:id="483" w:author="Mark Michaelis" w:date="2020-04-09T14:35:00Z">
        <w:r w:rsidRPr="007E181A" w:rsidDel="002D0BB6">
          <w:delText>One</w:delText>
        </w:r>
        <w:r w:rsidR="004C6DFB" w:rsidDel="002D0BB6">
          <w:delText xml:space="preserve"> </w:delText>
        </w:r>
        <w:r w:rsidRPr="007E181A" w:rsidDel="002D0BB6">
          <w:delText>way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add</w:delText>
        </w:r>
        <w:r w:rsidR="004C6DFB" w:rsidDel="002D0BB6">
          <w:delText xml:space="preserve"> </w:delText>
        </w:r>
        <w:r w:rsidRPr="007E181A" w:rsidDel="002D0BB6">
          <w:delText>encryption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provide</w:delText>
        </w:r>
        <w:r w:rsidR="004C6DFB" w:rsidDel="002D0BB6">
          <w:delText xml:space="preserve"> </w:delText>
        </w:r>
        <w:r w:rsidRPr="007E181A" w:rsidDel="002D0BB6">
          <w:delText>custom</w:delText>
        </w:r>
        <w:r w:rsidR="004C6DFB" w:rsidDel="002D0BB6">
          <w:delText xml:space="preserve"> </w:delText>
        </w:r>
        <w:r w:rsidRPr="007E181A" w:rsidDel="002D0BB6">
          <w:delText>serialization.</w:delText>
        </w:r>
        <w:r w:rsidR="004C6DFB" w:rsidDel="002D0BB6">
          <w:delText xml:space="preserve"> </w:delText>
        </w:r>
        <w:r w:rsidRPr="007E181A" w:rsidDel="002D0BB6">
          <w:delText>Ignoring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complexities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encrypting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decrypting,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requires</w:delText>
        </w:r>
        <w:r w:rsidR="004C6DFB" w:rsidDel="002D0BB6">
          <w:delText xml:space="preserve"> </w:delText>
        </w:r>
        <w:r w:rsidRPr="007E181A" w:rsidDel="002D0BB6">
          <w:delText>implementing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ISerializable</w:delText>
        </w:r>
        <w:r w:rsidR="004C6DFB" w:rsidDel="002D0BB6">
          <w:delText xml:space="preserve"> </w:delText>
        </w:r>
        <w:r w:rsidRPr="007E181A" w:rsidDel="002D0BB6">
          <w:delText>interface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addition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using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SerializableAttribute</w:delText>
        </w:r>
        <w:r w:rsidRPr="007E181A" w:rsidDel="002D0BB6">
          <w:delText>.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interface</w:delText>
        </w:r>
        <w:r w:rsidR="004C6DFB" w:rsidDel="002D0BB6">
          <w:delText xml:space="preserve"> </w:delText>
        </w:r>
        <w:r w:rsidRPr="007E181A" w:rsidDel="002D0BB6">
          <w:delText>requires</w:delText>
        </w:r>
        <w:r w:rsidR="004C6DFB" w:rsidDel="002D0BB6">
          <w:delText xml:space="preserve"> </w:delText>
        </w:r>
        <w:r w:rsidRPr="007E181A" w:rsidDel="002D0BB6">
          <w:delText>only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GetObjectData()</w:delText>
        </w:r>
        <w:r w:rsidR="004C6DFB" w:rsidDel="002D0BB6">
          <w:delText xml:space="preserve"> </w:delText>
        </w:r>
        <w:r w:rsidRPr="007E181A" w:rsidDel="002D0BB6">
          <w:delText>method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implemented.</w:delText>
        </w:r>
        <w:r w:rsidR="004C6DFB" w:rsidDel="002D0BB6">
          <w:delText xml:space="preserve"> </w:delText>
        </w:r>
        <w:r w:rsidRPr="007E181A" w:rsidDel="002D0BB6">
          <w:delText>However,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sufficient</w:delText>
        </w:r>
        <w:r w:rsidR="004C6DFB" w:rsidDel="002D0BB6">
          <w:delText xml:space="preserve"> </w:delText>
        </w:r>
        <w:r w:rsidRPr="007E181A" w:rsidDel="002D0BB6">
          <w:delText>only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serialization.</w:delText>
        </w:r>
        <w:r w:rsidR="004C6DFB" w:rsidDel="002D0BB6">
          <w:delText xml:space="preserve"> </w:delText>
        </w:r>
        <w:r w:rsidR="00504AA7" w:rsidDel="002D0BB6">
          <w:delText>To</w:delText>
        </w:r>
        <w:r w:rsidR="004C6DFB" w:rsidDel="002D0BB6">
          <w:delText xml:space="preserve"> </w:delText>
        </w:r>
        <w:r w:rsidRPr="007E181A" w:rsidDel="002D0BB6">
          <w:delText>support</w:delText>
        </w:r>
        <w:r w:rsidR="004C6DFB" w:rsidDel="002D0BB6">
          <w:delText xml:space="preserve"> </w:delText>
        </w:r>
        <w:r w:rsidRPr="007E181A" w:rsidDel="002D0BB6">
          <w:delText>deserialization</w:delText>
        </w:r>
        <w:r w:rsidR="004C6DFB" w:rsidDel="002D0BB6">
          <w:delText xml:space="preserve"> </w:delText>
        </w:r>
        <w:r w:rsidR="00504AA7" w:rsidDel="002D0BB6">
          <w:delText>as</w:delText>
        </w:r>
        <w:r w:rsidR="004C6DFB" w:rsidDel="002D0BB6">
          <w:delText xml:space="preserve"> </w:delText>
        </w:r>
        <w:r w:rsidR="00504AA7" w:rsidDel="002D0BB6">
          <w:delText>well</w:delText>
        </w:r>
        <w:r w:rsidRPr="007E181A" w:rsidDel="002D0BB6">
          <w:delText>,</w:delText>
        </w:r>
        <w:r w:rsidR="004C6DFB" w:rsidDel="002D0BB6">
          <w:delText xml:space="preserve"> </w:delText>
        </w:r>
        <w:r w:rsidRPr="007E181A" w:rsidDel="002D0BB6">
          <w:delText>it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necessary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provide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constructor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takes</w:delText>
        </w:r>
        <w:r w:rsidR="004C6DFB" w:rsidDel="002D0BB6">
          <w:delText xml:space="preserve"> </w:delText>
        </w:r>
        <w:r w:rsidRPr="007E181A" w:rsidDel="002D0BB6">
          <w:delText>parameters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type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System.Runtime.Serialization.SerializationInfo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System.Runtime.Serialization.StreamingContext</w:delText>
        </w:r>
        <w:r w:rsidR="004C6DFB" w:rsidDel="002D0BB6">
          <w:delText xml:space="preserve"> </w:delText>
        </w:r>
        <w:r w:rsidRPr="007E181A" w:rsidDel="002D0BB6">
          <w:delText>(see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18.26</w:delText>
        </w:r>
        <w:r w:rsidR="00160DC9" w:rsidRPr="007E181A" w:rsidDel="002D0BB6">
          <w:delText>)</w:delText>
        </w:r>
        <w:r w:rsidRPr="007E181A" w:rsidDel="002D0BB6">
          <w:delText>.</w:delText>
        </w:r>
      </w:del>
    </w:p>
    <w:p w14:paraId="6913E9AC" w14:textId="64DC1C63" w:rsidR="0079423A" w:rsidRPr="007E181A" w:rsidDel="002D0BB6" w:rsidRDefault="00160DC9" w:rsidP="00C172F0">
      <w:pPr>
        <w:pStyle w:val="CDTTTL"/>
        <w:rPr>
          <w:del w:id="484" w:author="Mark Michaelis" w:date="2020-04-09T14:35:00Z"/>
        </w:rPr>
      </w:pPr>
      <w:del w:id="485" w:author="Mark Michaelis" w:date="2020-04-09T14:35:00Z">
        <w:r w:rsidRPr="00C172F0" w:rsidDel="002D0BB6">
          <w:rPr>
            <w:rStyle w:val="CDTNUM"/>
          </w:rPr>
          <w:delText>Listing</w:delText>
        </w:r>
        <w:r w:rsidR="004C6DFB" w:rsidRPr="00C172F0" w:rsidDel="002D0BB6">
          <w:rPr>
            <w:rStyle w:val="CDTNUM"/>
          </w:rPr>
          <w:delText xml:space="preserve"> </w:delText>
        </w:r>
        <w:r w:rsidRPr="00C172F0" w:rsidDel="002D0BB6">
          <w:rPr>
            <w:rStyle w:val="CDTNUM"/>
          </w:rPr>
          <w:delText>18.26:</w:delText>
        </w:r>
        <w:r w:rsidR="00AA6FE6" w:rsidRPr="007E181A" w:rsidDel="002D0BB6">
          <w:delText> </w:delText>
        </w:r>
        <w:r w:rsidR="00AA6FE6" w:rsidRPr="007E181A" w:rsidDel="002D0BB6">
          <w:delText>Implementing</w:delText>
        </w:r>
        <w:r w:rsidR="004C6DFB" w:rsidDel="002D0BB6">
          <w:delText xml:space="preserve"> </w:delText>
        </w:r>
        <w:r w:rsidR="00AA6FE6" w:rsidRPr="00A14E35" w:rsidDel="002D0BB6">
          <w:rPr>
            <w:rStyle w:val="CITchapbm"/>
          </w:rPr>
          <w:delText>System.Runtime.Serialization.ISerializable</w:delText>
        </w:r>
      </w:del>
    </w:p>
    <w:p w14:paraId="3BF8597B" w14:textId="6109CAC4" w:rsidR="0079423A" w:rsidRPr="007E181A" w:rsidDel="002D0BB6" w:rsidRDefault="00AA6FE6" w:rsidP="00C172F0">
      <w:pPr>
        <w:pStyle w:val="CDTFIRST"/>
        <w:rPr>
          <w:del w:id="486" w:author="Mark Michaelis" w:date="2020-04-09T14:35:00Z"/>
        </w:rPr>
      </w:pPr>
      <w:del w:id="487" w:author="Mark Michaelis" w:date="2020-04-09T14:35:00Z">
        <w:r w:rsidRPr="007E181A" w:rsidDel="002D0BB6">
          <w:rPr>
            <w:rStyle w:val="CPKeyword"/>
          </w:rPr>
          <w:delText>using</w:delText>
        </w:r>
        <w:r w:rsidR="004C6DFB" w:rsidDel="002D0BB6">
          <w:delText xml:space="preserve"> </w:delText>
        </w:r>
        <w:r w:rsidRPr="007E181A" w:rsidDel="002D0BB6">
          <w:delText>System;</w:delText>
        </w:r>
      </w:del>
    </w:p>
    <w:p w14:paraId="418D9009" w14:textId="4BBAA227" w:rsidR="0079423A" w:rsidRPr="007E181A" w:rsidDel="002D0BB6" w:rsidRDefault="00AA6FE6" w:rsidP="00C172F0">
      <w:pPr>
        <w:pStyle w:val="CDTMID"/>
        <w:rPr>
          <w:del w:id="488" w:author="Mark Michaelis" w:date="2020-04-09T14:35:00Z"/>
        </w:rPr>
      </w:pPr>
      <w:del w:id="489" w:author="Mark Michaelis" w:date="2020-04-09T14:35:00Z">
        <w:r w:rsidRPr="007E181A" w:rsidDel="002D0BB6">
          <w:rPr>
            <w:rStyle w:val="CPKeyword"/>
          </w:rPr>
          <w:delText>using</w:delText>
        </w:r>
        <w:r w:rsidR="004C6DFB" w:rsidDel="002D0BB6">
          <w:delText xml:space="preserve"> </w:delText>
        </w:r>
        <w:r w:rsidRPr="007E181A" w:rsidDel="002D0BB6">
          <w:delText>System.Runtime.Serialization;</w:delText>
        </w:r>
      </w:del>
    </w:p>
    <w:p w14:paraId="6EDB86A1" w14:textId="51EB8543" w:rsidR="0079423A" w:rsidRPr="007E181A" w:rsidDel="002D0BB6" w:rsidRDefault="0079423A" w:rsidP="00C172F0">
      <w:pPr>
        <w:pStyle w:val="CDTMID"/>
        <w:rPr>
          <w:del w:id="490" w:author="Mark Michaelis" w:date="2020-04-09T14:35:00Z"/>
        </w:rPr>
      </w:pPr>
    </w:p>
    <w:p w14:paraId="76C8B4C3" w14:textId="48DFBA49" w:rsidR="0079423A" w:rsidRPr="007E181A" w:rsidDel="002D0BB6" w:rsidRDefault="00AA6FE6" w:rsidP="00C172F0">
      <w:pPr>
        <w:pStyle w:val="CDTMID"/>
        <w:rPr>
          <w:del w:id="491" w:author="Mark Michaelis" w:date="2020-04-09T14:35:00Z"/>
        </w:rPr>
      </w:pPr>
      <w:del w:id="492" w:author="Mark Michaelis" w:date="2020-04-09T14:35:00Z">
        <w:r w:rsidRPr="007E181A" w:rsidDel="002D0BB6">
          <w:delText>[Serializable]</w:delText>
        </w:r>
      </w:del>
    </w:p>
    <w:p w14:paraId="0CCB9ACC" w14:textId="6592FEDD" w:rsidR="00E903D7" w:rsidDel="002D0BB6" w:rsidRDefault="00AA6FE6" w:rsidP="00C172F0">
      <w:pPr>
        <w:pStyle w:val="CDTMID"/>
        <w:rPr>
          <w:del w:id="493" w:author="Mark Michaelis" w:date="2020-04-09T14:35:00Z"/>
        </w:rPr>
      </w:pPr>
      <w:del w:id="494" w:author="Mark Michaelis" w:date="2020-04-09T14:35:00Z">
        <w:r w:rsidRPr="007E181A" w:rsidDel="002D0BB6">
          <w:rPr>
            <w:rStyle w:val="CPKeyword"/>
          </w:rPr>
          <w:delText>class</w:delText>
        </w:r>
        <w:r w:rsidR="004C6DFB" w:rsidDel="002D0BB6">
          <w:delText xml:space="preserve"> </w:delText>
        </w:r>
        <w:r w:rsidRPr="007E181A" w:rsidDel="002D0BB6">
          <w:delText>EncryptableDocument</w:delText>
        </w:r>
        <w:r w:rsidR="004C6DFB" w:rsidDel="002D0BB6">
          <w:delText xml:space="preserve"> </w:delText>
        </w:r>
        <w:r w:rsidRPr="007E181A" w:rsidDel="002D0BB6">
          <w:delText>:</w:delText>
        </w:r>
      </w:del>
    </w:p>
    <w:p w14:paraId="79FE449F" w14:textId="264EC563" w:rsidR="0079423A" w:rsidRPr="007E181A" w:rsidDel="002D0BB6" w:rsidRDefault="004C6DFB" w:rsidP="00C172F0">
      <w:pPr>
        <w:pStyle w:val="CDTMID"/>
        <w:rPr>
          <w:del w:id="495" w:author="Mark Michaelis" w:date="2020-04-09T14:35:00Z"/>
        </w:rPr>
      </w:pPr>
      <w:del w:id="496" w:author="Mark Michaelis" w:date="2020-04-09T14:35:00Z">
        <w:r w:rsidDel="002D0BB6">
          <w:delText xml:space="preserve">    </w:delText>
        </w:r>
        <w:r w:rsidR="00AA6FE6" w:rsidRPr="007E181A" w:rsidDel="002D0BB6">
          <w:delText>ISerializable</w:delText>
        </w:r>
      </w:del>
    </w:p>
    <w:p w14:paraId="2A9B70AA" w14:textId="43397624" w:rsidR="0079423A" w:rsidRPr="007E181A" w:rsidDel="002D0BB6" w:rsidRDefault="00AA6FE6" w:rsidP="00C172F0">
      <w:pPr>
        <w:pStyle w:val="CDTMID"/>
        <w:rPr>
          <w:del w:id="497" w:author="Mark Michaelis" w:date="2020-04-09T14:35:00Z"/>
        </w:rPr>
      </w:pPr>
      <w:del w:id="498" w:author="Mark Michaelis" w:date="2020-04-09T14:35:00Z">
        <w:r w:rsidRPr="007E181A" w:rsidDel="002D0BB6">
          <w:delText>{</w:delText>
        </w:r>
      </w:del>
    </w:p>
    <w:p w14:paraId="283DE8A0" w14:textId="663D1ECF" w:rsidR="0079423A" w:rsidRPr="007E181A" w:rsidDel="002D0BB6" w:rsidRDefault="004C6DFB" w:rsidP="00C172F0">
      <w:pPr>
        <w:pStyle w:val="CDTMID"/>
        <w:rPr>
          <w:del w:id="499" w:author="Mark Michaelis" w:date="2020-04-09T14:35:00Z"/>
        </w:rPr>
      </w:pPr>
      <w:del w:id="500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delText>EncryptableDocument(){</w:delText>
        </w:r>
        <w:r w:rsidDel="002D0BB6">
          <w:delText xml:space="preserve"> </w:delText>
        </w:r>
        <w:r w:rsidR="00AA6FE6" w:rsidRPr="007E181A" w:rsidDel="002D0BB6">
          <w:delText>}</w:delText>
        </w:r>
      </w:del>
    </w:p>
    <w:p w14:paraId="6A1204CF" w14:textId="51D3DAEB" w:rsidR="0079423A" w:rsidRPr="007E181A" w:rsidDel="002D0BB6" w:rsidRDefault="0079423A" w:rsidP="00C172F0">
      <w:pPr>
        <w:pStyle w:val="CDTMID"/>
        <w:rPr>
          <w:del w:id="501" w:author="Mark Michaelis" w:date="2020-04-09T14:35:00Z"/>
        </w:rPr>
      </w:pPr>
    </w:p>
    <w:p w14:paraId="504F6C5D" w14:textId="2E8D07F2" w:rsidR="0079423A" w:rsidRPr="007E181A" w:rsidDel="002D0BB6" w:rsidRDefault="004C6DFB" w:rsidP="00C172F0">
      <w:pPr>
        <w:pStyle w:val="CDTMID"/>
        <w:rPr>
          <w:del w:id="502" w:author="Mark Michaelis" w:date="2020-04-09T14:35:00Z"/>
        </w:rPr>
      </w:pPr>
      <w:del w:id="503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enum</w:delText>
        </w:r>
        <w:r w:rsidDel="002D0BB6">
          <w:delText xml:space="preserve"> </w:delText>
        </w:r>
        <w:r w:rsidR="00AA6FE6" w:rsidRPr="007E181A" w:rsidDel="002D0BB6">
          <w:delText>Field</w:delText>
        </w:r>
      </w:del>
    </w:p>
    <w:p w14:paraId="11FD0C98" w14:textId="12EA3CAF" w:rsidR="0079423A" w:rsidRPr="007E181A" w:rsidDel="002D0BB6" w:rsidRDefault="004C6DFB" w:rsidP="00C172F0">
      <w:pPr>
        <w:pStyle w:val="CDTMID"/>
        <w:rPr>
          <w:del w:id="504" w:author="Mark Michaelis" w:date="2020-04-09T14:35:00Z"/>
        </w:rPr>
      </w:pPr>
      <w:del w:id="505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33D8F0C5" w14:textId="38132C70" w:rsidR="0079423A" w:rsidRPr="007E181A" w:rsidDel="002D0BB6" w:rsidRDefault="004C6DFB" w:rsidP="00C172F0">
      <w:pPr>
        <w:pStyle w:val="CDTMID"/>
        <w:rPr>
          <w:del w:id="506" w:author="Mark Michaelis" w:date="2020-04-09T14:35:00Z"/>
        </w:rPr>
      </w:pPr>
      <w:del w:id="507" w:author="Mark Michaelis" w:date="2020-04-09T14:35:00Z">
        <w:r w:rsidDel="002D0BB6">
          <w:delText xml:space="preserve">      </w:delText>
        </w:r>
        <w:r w:rsidR="00AA6FE6" w:rsidRPr="007E181A" w:rsidDel="002D0BB6">
          <w:delText>Title,</w:delText>
        </w:r>
      </w:del>
    </w:p>
    <w:p w14:paraId="24998F55" w14:textId="7C5E039F" w:rsidR="0079423A" w:rsidRPr="007E181A" w:rsidDel="002D0BB6" w:rsidRDefault="004C6DFB" w:rsidP="00C172F0">
      <w:pPr>
        <w:pStyle w:val="CDTMID"/>
        <w:rPr>
          <w:del w:id="508" w:author="Mark Michaelis" w:date="2020-04-09T14:35:00Z"/>
        </w:rPr>
      </w:pPr>
      <w:del w:id="509" w:author="Mark Michaelis" w:date="2020-04-09T14:35:00Z">
        <w:r w:rsidDel="002D0BB6">
          <w:delText xml:space="preserve">      </w:delText>
        </w:r>
        <w:r w:rsidR="00AA6FE6" w:rsidRPr="007E181A" w:rsidDel="002D0BB6">
          <w:delText>Data</w:delText>
        </w:r>
      </w:del>
    </w:p>
    <w:p w14:paraId="321C7A95" w14:textId="10452182" w:rsidR="0079423A" w:rsidRPr="007E181A" w:rsidDel="002D0BB6" w:rsidRDefault="004C6DFB" w:rsidP="00C172F0">
      <w:pPr>
        <w:pStyle w:val="CDTMID"/>
        <w:rPr>
          <w:del w:id="510" w:author="Mark Michaelis" w:date="2020-04-09T14:35:00Z"/>
        </w:rPr>
      </w:pPr>
      <w:del w:id="511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099783A5" w14:textId="6B5E2048" w:rsidR="0079423A" w:rsidRPr="007E181A" w:rsidDel="002D0BB6" w:rsidRDefault="004C6DFB" w:rsidP="00C172F0">
      <w:pPr>
        <w:pStyle w:val="CDTMID"/>
        <w:rPr>
          <w:del w:id="512" w:author="Mark Michaelis" w:date="2020-04-09T14:35:00Z"/>
        </w:rPr>
      </w:pPr>
      <w:del w:id="513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Title;</w:delText>
        </w:r>
      </w:del>
    </w:p>
    <w:p w14:paraId="14A1F86E" w14:textId="1BA942F7" w:rsidR="0079423A" w:rsidRPr="007E181A" w:rsidDel="002D0BB6" w:rsidRDefault="004C6DFB" w:rsidP="00C172F0">
      <w:pPr>
        <w:pStyle w:val="CDTMID"/>
        <w:rPr>
          <w:del w:id="514" w:author="Mark Michaelis" w:date="2020-04-09T14:35:00Z"/>
        </w:rPr>
      </w:pPr>
      <w:del w:id="515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Data;</w:delText>
        </w:r>
      </w:del>
    </w:p>
    <w:p w14:paraId="24C4633D" w14:textId="477AC882" w:rsidR="0079423A" w:rsidRPr="007E181A" w:rsidDel="002D0BB6" w:rsidRDefault="0079423A" w:rsidP="00C172F0">
      <w:pPr>
        <w:pStyle w:val="CDTMID"/>
        <w:rPr>
          <w:del w:id="516" w:author="Mark Michaelis" w:date="2020-04-09T14:35:00Z"/>
        </w:rPr>
      </w:pPr>
    </w:p>
    <w:p w14:paraId="1D1FD562" w14:textId="0AA134DD" w:rsidR="0079423A" w:rsidRPr="007E181A" w:rsidDel="002D0BB6" w:rsidRDefault="004C6DFB" w:rsidP="00C172F0">
      <w:pPr>
        <w:pStyle w:val="CDTMID"/>
        <w:rPr>
          <w:del w:id="517" w:author="Mark Michaelis" w:date="2020-04-09T14:35:00Z"/>
        </w:rPr>
      </w:pPr>
      <w:del w:id="518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static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Encrypt(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data)</w:delText>
        </w:r>
      </w:del>
    </w:p>
    <w:p w14:paraId="6949C93F" w14:textId="4DE237A3" w:rsidR="0079423A" w:rsidRPr="007E181A" w:rsidDel="002D0BB6" w:rsidRDefault="004C6DFB" w:rsidP="00C172F0">
      <w:pPr>
        <w:pStyle w:val="CDTMID"/>
        <w:rPr>
          <w:del w:id="519" w:author="Mark Michaelis" w:date="2020-04-09T14:35:00Z"/>
        </w:rPr>
      </w:pPr>
      <w:del w:id="520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4EBA5C03" w14:textId="3BF4406F" w:rsidR="0079423A" w:rsidRPr="007E181A" w:rsidDel="002D0BB6" w:rsidRDefault="004C6DFB" w:rsidP="00C172F0">
      <w:pPr>
        <w:pStyle w:val="CDTMID"/>
        <w:rPr>
          <w:del w:id="521" w:author="Mark Michaelis" w:date="2020-04-09T14:35:00Z"/>
        </w:rPr>
      </w:pPr>
      <w:del w:id="522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encryptedData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data;</w:delText>
        </w:r>
      </w:del>
    </w:p>
    <w:p w14:paraId="5E68CF08" w14:textId="256B02DF" w:rsidR="0079423A" w:rsidRPr="007E181A" w:rsidDel="002D0BB6" w:rsidRDefault="004C6DFB" w:rsidP="00C172F0">
      <w:pPr>
        <w:pStyle w:val="CDTMID"/>
        <w:rPr>
          <w:del w:id="523" w:author="Mark Michaelis" w:date="2020-04-09T14:35:00Z"/>
        </w:rPr>
      </w:pPr>
      <w:del w:id="524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Comment"/>
          </w:rPr>
          <w:delText>//</w:delText>
        </w:r>
        <w:r w:rsidDel="002D0BB6">
          <w:rPr>
            <w:rStyle w:val="CPComment"/>
          </w:rPr>
          <w:delText xml:space="preserve"> </w:delText>
        </w:r>
        <w:r w:rsidR="00AA6FE6" w:rsidRPr="007E181A" w:rsidDel="002D0BB6">
          <w:rPr>
            <w:rStyle w:val="CPComment"/>
          </w:rPr>
          <w:delText>Key-based</w:delText>
        </w:r>
        <w:r w:rsidDel="002D0BB6">
          <w:rPr>
            <w:rStyle w:val="CPComment"/>
          </w:rPr>
          <w:delText xml:space="preserve"> </w:delText>
        </w:r>
        <w:r w:rsidR="00AA6FE6" w:rsidRPr="007E181A" w:rsidDel="002D0BB6">
          <w:rPr>
            <w:rStyle w:val="CPComment"/>
          </w:rPr>
          <w:delText>encryption</w:delText>
        </w:r>
        <w:r w:rsidDel="002D0BB6">
          <w:rPr>
            <w:rStyle w:val="CPComment"/>
          </w:rPr>
          <w:delText xml:space="preserve"> </w:delText>
        </w:r>
        <w:r w:rsidR="00AA6FE6" w:rsidRPr="007E181A" w:rsidDel="002D0BB6">
          <w:rPr>
            <w:rStyle w:val="CPComment"/>
          </w:rPr>
          <w:delText>...</w:delText>
        </w:r>
      </w:del>
    </w:p>
    <w:p w14:paraId="75DB4DFB" w14:textId="779575E4" w:rsidR="0079423A" w:rsidRPr="007E181A" w:rsidDel="002D0BB6" w:rsidRDefault="004C6DFB" w:rsidP="00C172F0">
      <w:pPr>
        <w:pStyle w:val="CDTMID"/>
        <w:rPr>
          <w:del w:id="525" w:author="Mark Michaelis" w:date="2020-04-09T14:35:00Z"/>
        </w:rPr>
      </w:pPr>
      <w:del w:id="526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return</w:delText>
        </w:r>
        <w:r w:rsidDel="002D0BB6">
          <w:delText xml:space="preserve"> </w:delText>
        </w:r>
        <w:r w:rsidR="00AA6FE6" w:rsidRPr="007E181A" w:rsidDel="002D0BB6">
          <w:delText>encryptedData;</w:delText>
        </w:r>
      </w:del>
    </w:p>
    <w:p w14:paraId="794B7B7C" w14:textId="5830AB49" w:rsidR="0079423A" w:rsidRPr="007E181A" w:rsidDel="002D0BB6" w:rsidRDefault="004C6DFB" w:rsidP="00C172F0">
      <w:pPr>
        <w:pStyle w:val="CDTMID"/>
        <w:rPr>
          <w:del w:id="527" w:author="Mark Michaelis" w:date="2020-04-09T14:35:00Z"/>
        </w:rPr>
      </w:pPr>
      <w:del w:id="528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5FCD3410" w14:textId="5E27F772" w:rsidR="00E903D7" w:rsidDel="002D0BB6" w:rsidRDefault="00E903D7" w:rsidP="00C172F0">
      <w:pPr>
        <w:pStyle w:val="CDTMID"/>
        <w:rPr>
          <w:del w:id="529" w:author="Mark Michaelis" w:date="2020-04-09T14:35:00Z"/>
        </w:rPr>
      </w:pPr>
    </w:p>
    <w:p w14:paraId="5E5338EE" w14:textId="7F5312E6" w:rsidR="0079423A" w:rsidRPr="007E181A" w:rsidDel="002D0BB6" w:rsidRDefault="004C6DFB" w:rsidP="00C172F0">
      <w:pPr>
        <w:pStyle w:val="CDTMID"/>
        <w:rPr>
          <w:del w:id="530" w:author="Mark Michaelis" w:date="2020-04-09T14:35:00Z"/>
        </w:rPr>
      </w:pPr>
      <w:del w:id="531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static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Decrypt(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encryptedData)</w:delText>
        </w:r>
      </w:del>
    </w:p>
    <w:p w14:paraId="39BBEA9D" w14:textId="33964ADB" w:rsidR="0079423A" w:rsidRPr="007E181A" w:rsidDel="002D0BB6" w:rsidRDefault="004C6DFB" w:rsidP="00C172F0">
      <w:pPr>
        <w:pStyle w:val="CDTMID"/>
        <w:rPr>
          <w:del w:id="532" w:author="Mark Michaelis" w:date="2020-04-09T14:35:00Z"/>
        </w:rPr>
      </w:pPr>
      <w:del w:id="533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79244EF1" w14:textId="798BC41A" w:rsidR="0079423A" w:rsidRPr="007E181A" w:rsidDel="002D0BB6" w:rsidRDefault="004C6DFB" w:rsidP="00C172F0">
      <w:pPr>
        <w:pStyle w:val="CDTMID"/>
        <w:rPr>
          <w:del w:id="534" w:author="Mark Michaelis" w:date="2020-04-09T14:35:00Z"/>
        </w:rPr>
      </w:pPr>
      <w:del w:id="535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string</w:delText>
        </w:r>
        <w:r w:rsidDel="002D0BB6">
          <w:delText xml:space="preserve"> </w:delText>
        </w:r>
        <w:r w:rsidR="00AA6FE6" w:rsidRPr="007E181A" w:rsidDel="002D0BB6">
          <w:delText>data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encryptedData;</w:delText>
        </w:r>
      </w:del>
    </w:p>
    <w:p w14:paraId="00F55F74" w14:textId="1F916EAA" w:rsidR="0079423A" w:rsidRPr="007E181A" w:rsidDel="002D0BB6" w:rsidRDefault="004C6DFB" w:rsidP="00C172F0">
      <w:pPr>
        <w:pStyle w:val="CDTMID"/>
        <w:rPr>
          <w:del w:id="536" w:author="Mark Michaelis" w:date="2020-04-09T14:35:00Z"/>
          <w:rStyle w:val="CPComment"/>
        </w:rPr>
      </w:pPr>
      <w:del w:id="537" w:author="Mark Michaelis" w:date="2020-04-09T14:35:00Z">
        <w:r w:rsidDel="002D0BB6">
          <w:delText xml:space="preserve">    </w:delText>
        </w:r>
        <w:r w:rsidR="00AA6FE6" w:rsidRPr="007E181A" w:rsidDel="002D0BB6">
          <w:rPr>
            <w:rStyle w:val="CPComment"/>
          </w:rPr>
          <w:delText>//</w:delText>
        </w:r>
        <w:r w:rsidDel="002D0BB6">
          <w:rPr>
            <w:rStyle w:val="CPComment"/>
          </w:rPr>
          <w:delText xml:space="preserve"> </w:delText>
        </w:r>
        <w:r w:rsidR="00AA6FE6" w:rsidRPr="007E181A" w:rsidDel="002D0BB6">
          <w:rPr>
            <w:rStyle w:val="CPComment"/>
          </w:rPr>
          <w:delText>Key-based</w:delText>
        </w:r>
        <w:r w:rsidDel="002D0BB6">
          <w:rPr>
            <w:rStyle w:val="CPComment"/>
          </w:rPr>
          <w:delText xml:space="preserve"> </w:delText>
        </w:r>
        <w:r w:rsidR="00AA6FE6" w:rsidRPr="007E181A" w:rsidDel="002D0BB6">
          <w:rPr>
            <w:rStyle w:val="CPComment"/>
          </w:rPr>
          <w:delText>decryption...</w:delText>
        </w:r>
      </w:del>
    </w:p>
    <w:p w14:paraId="605B87D5" w14:textId="57A2C281" w:rsidR="0079423A" w:rsidRPr="007E181A" w:rsidDel="002D0BB6" w:rsidRDefault="004C6DFB" w:rsidP="00C172F0">
      <w:pPr>
        <w:pStyle w:val="CDTMID"/>
        <w:rPr>
          <w:del w:id="538" w:author="Mark Michaelis" w:date="2020-04-09T14:35:00Z"/>
        </w:rPr>
      </w:pPr>
      <w:del w:id="539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return</w:delText>
        </w:r>
        <w:r w:rsidDel="002D0BB6">
          <w:delText xml:space="preserve"> </w:delText>
        </w:r>
        <w:r w:rsidR="00AA6FE6" w:rsidRPr="007E181A" w:rsidDel="002D0BB6">
          <w:delText>data;</w:delText>
        </w:r>
      </w:del>
    </w:p>
    <w:p w14:paraId="3276D40B" w14:textId="0053A9A7" w:rsidR="0079423A" w:rsidRPr="007E181A" w:rsidDel="002D0BB6" w:rsidRDefault="004C6DFB" w:rsidP="00C172F0">
      <w:pPr>
        <w:pStyle w:val="CDTMID"/>
        <w:rPr>
          <w:del w:id="540" w:author="Mark Michaelis" w:date="2020-04-09T14:35:00Z"/>
        </w:rPr>
      </w:pPr>
      <w:del w:id="541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13B16AE3" w14:textId="24A00D50" w:rsidR="0079423A" w:rsidRPr="007E181A" w:rsidDel="002D0BB6" w:rsidRDefault="0079423A" w:rsidP="00C172F0">
      <w:pPr>
        <w:pStyle w:val="CDTMID"/>
        <w:rPr>
          <w:del w:id="542" w:author="Mark Michaelis" w:date="2020-04-09T14:35:00Z"/>
        </w:rPr>
      </w:pPr>
    </w:p>
    <w:p w14:paraId="185E457B" w14:textId="0E56E4E5" w:rsidR="0079423A" w:rsidRPr="007E181A" w:rsidDel="002D0BB6" w:rsidRDefault="00AA6FE6" w:rsidP="00C172F0">
      <w:pPr>
        <w:pStyle w:val="CDTMID"/>
        <w:rPr>
          <w:del w:id="543" w:author="Mark Michaelis" w:date="2020-04-09T14:35:00Z"/>
        </w:rPr>
      </w:pPr>
      <w:del w:id="544" w:author="Mark Michaelis" w:date="2020-04-09T14:35:00Z">
        <w:r w:rsidRPr="007E181A" w:rsidDel="002D0BB6">
          <w:rPr>
            <w:rStyle w:val="CPKeyword"/>
          </w:rPr>
          <w:delText>#region</w:delText>
        </w:r>
        <w:r w:rsidR="004C6DFB" w:rsidDel="002D0BB6">
          <w:delText xml:space="preserve"> </w:delText>
        </w:r>
        <w:r w:rsidRPr="007E181A" w:rsidDel="002D0BB6">
          <w:delText>ISerializable</w:delText>
        </w:r>
        <w:r w:rsidR="004C6DFB" w:rsidDel="002D0BB6">
          <w:delText xml:space="preserve"> </w:delText>
        </w:r>
        <w:r w:rsidRPr="007E181A" w:rsidDel="002D0BB6">
          <w:delText>Members</w:delText>
        </w:r>
      </w:del>
    </w:p>
    <w:p w14:paraId="739C504E" w14:textId="412E44F4" w:rsidR="0079423A" w:rsidRPr="007E181A" w:rsidDel="002D0BB6" w:rsidRDefault="004C6DFB" w:rsidP="00C172F0">
      <w:pPr>
        <w:pStyle w:val="CDTMID"/>
        <w:rPr>
          <w:del w:id="545" w:author="Mark Michaelis" w:date="2020-04-09T14:35:00Z"/>
        </w:rPr>
      </w:pPr>
      <w:del w:id="546" w:author="Mark Michaelis" w:date="2020-04-09T14:35:00Z">
        <w:r w:rsidDel="002D0BB6">
          <w:delText xml:space="preserve">    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rPr>
            <w:rStyle w:val="CPKeyword"/>
          </w:rPr>
          <w:delText>void</w:delText>
        </w:r>
        <w:r w:rsidDel="002D0BB6">
          <w:delText xml:space="preserve"> </w:delText>
        </w:r>
        <w:r w:rsidR="00AA6FE6" w:rsidRPr="007E181A" w:rsidDel="002D0BB6">
          <w:delText>GetObjectData(</w:delText>
        </w:r>
      </w:del>
    </w:p>
    <w:p w14:paraId="4EC1AB42" w14:textId="498354FE" w:rsidR="0079423A" w:rsidRPr="007E181A" w:rsidDel="002D0BB6" w:rsidRDefault="004C6DFB" w:rsidP="00C172F0">
      <w:pPr>
        <w:pStyle w:val="CDTMID"/>
        <w:rPr>
          <w:del w:id="547" w:author="Mark Michaelis" w:date="2020-04-09T14:35:00Z"/>
        </w:rPr>
      </w:pPr>
      <w:del w:id="548" w:author="Mark Michaelis" w:date="2020-04-09T14:35:00Z">
        <w:r w:rsidDel="002D0BB6">
          <w:delText xml:space="preserve">      </w:delText>
        </w:r>
        <w:r w:rsidR="00AA6FE6" w:rsidRPr="007E181A" w:rsidDel="002D0BB6">
          <w:delText>SerializationInfo</w:delText>
        </w:r>
        <w:r w:rsidDel="002D0BB6">
          <w:delText xml:space="preserve"> </w:delText>
        </w:r>
        <w:r w:rsidR="00AA6FE6" w:rsidRPr="007E181A" w:rsidDel="002D0BB6">
          <w:delText>info,</w:delText>
        </w:r>
        <w:r w:rsidDel="002D0BB6">
          <w:delText xml:space="preserve"> </w:delText>
        </w:r>
        <w:r w:rsidR="00AA6FE6" w:rsidRPr="007E181A" w:rsidDel="002D0BB6">
          <w:delText>StreamingContext</w:delText>
        </w:r>
        <w:r w:rsidDel="002D0BB6">
          <w:delText xml:space="preserve"> </w:delText>
        </w:r>
        <w:r w:rsidR="00AA6FE6" w:rsidRPr="007E181A" w:rsidDel="002D0BB6">
          <w:delText>context)</w:delText>
        </w:r>
      </w:del>
    </w:p>
    <w:p w14:paraId="76D3E49B" w14:textId="74A74439" w:rsidR="0079423A" w:rsidRPr="007E181A" w:rsidDel="002D0BB6" w:rsidRDefault="004C6DFB" w:rsidP="00C172F0">
      <w:pPr>
        <w:pStyle w:val="CDTMID"/>
        <w:rPr>
          <w:del w:id="549" w:author="Mark Michaelis" w:date="2020-04-09T14:35:00Z"/>
        </w:rPr>
      </w:pPr>
      <w:del w:id="550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39F60226" w14:textId="38FA3185" w:rsidR="0079423A" w:rsidRPr="007E181A" w:rsidDel="002D0BB6" w:rsidRDefault="004C6DFB" w:rsidP="00C172F0">
      <w:pPr>
        <w:pStyle w:val="CDTMID"/>
        <w:rPr>
          <w:del w:id="551" w:author="Mark Michaelis" w:date="2020-04-09T14:35:00Z"/>
        </w:rPr>
      </w:pPr>
      <w:del w:id="552" w:author="Mark Michaelis" w:date="2020-04-09T14:35:00Z">
        <w:r w:rsidDel="002D0BB6">
          <w:delText xml:space="preserve">      </w:delText>
        </w:r>
        <w:r w:rsidR="00AA6FE6" w:rsidRPr="007E181A" w:rsidDel="002D0BB6">
          <w:delText>info.AddValue(</w:delText>
        </w:r>
      </w:del>
    </w:p>
    <w:p w14:paraId="2DBD3EC0" w14:textId="49015524" w:rsidR="0079423A" w:rsidRPr="007E181A" w:rsidDel="002D0BB6" w:rsidRDefault="004C6DFB" w:rsidP="00C172F0">
      <w:pPr>
        <w:pStyle w:val="CDTMID"/>
        <w:rPr>
          <w:del w:id="553" w:author="Mark Michaelis" w:date="2020-04-09T14:35:00Z"/>
        </w:rPr>
      </w:pPr>
      <w:del w:id="554" w:author="Mark Michaelis" w:date="2020-04-09T14:35:00Z">
        <w:r w:rsidDel="002D0BB6">
          <w:delText xml:space="preserve">          </w:delText>
        </w:r>
        <w:r w:rsidR="00AA6FE6" w:rsidRPr="007E181A" w:rsidDel="002D0BB6">
          <w:delText>Field.Title.ToString(),</w:delText>
        </w:r>
        <w:r w:rsidDel="002D0BB6">
          <w:delText xml:space="preserve"> </w:delText>
        </w:r>
        <w:r w:rsidR="00AA6FE6" w:rsidRPr="007E181A" w:rsidDel="002D0BB6">
          <w:delText>Title);</w:delText>
        </w:r>
      </w:del>
    </w:p>
    <w:p w14:paraId="501D2883" w14:textId="14BD89F6" w:rsidR="0079423A" w:rsidRPr="007E181A" w:rsidDel="002D0BB6" w:rsidRDefault="004C6DFB" w:rsidP="00C172F0">
      <w:pPr>
        <w:pStyle w:val="CDTMID"/>
        <w:rPr>
          <w:del w:id="555" w:author="Mark Michaelis" w:date="2020-04-09T14:35:00Z"/>
        </w:rPr>
      </w:pPr>
      <w:del w:id="556" w:author="Mark Michaelis" w:date="2020-04-09T14:35:00Z">
        <w:r w:rsidDel="002D0BB6">
          <w:delText xml:space="preserve">      </w:delText>
        </w:r>
        <w:r w:rsidR="00AA6FE6" w:rsidRPr="007E181A" w:rsidDel="002D0BB6">
          <w:delText>info.AddValue(</w:delText>
        </w:r>
      </w:del>
    </w:p>
    <w:p w14:paraId="09A7FE7D" w14:textId="2ADDA287" w:rsidR="0079423A" w:rsidRPr="007E181A" w:rsidDel="002D0BB6" w:rsidRDefault="004C6DFB" w:rsidP="00C172F0">
      <w:pPr>
        <w:pStyle w:val="CDTMID"/>
        <w:rPr>
          <w:del w:id="557" w:author="Mark Michaelis" w:date="2020-04-09T14:35:00Z"/>
        </w:rPr>
      </w:pPr>
      <w:del w:id="558" w:author="Mark Michaelis" w:date="2020-04-09T14:35:00Z">
        <w:r w:rsidDel="002D0BB6">
          <w:delText xml:space="preserve">          </w:delText>
        </w:r>
        <w:r w:rsidR="00AA6FE6" w:rsidRPr="007E181A" w:rsidDel="002D0BB6">
          <w:delText>Field.Data.ToString(),</w:delText>
        </w:r>
        <w:r w:rsidDel="002D0BB6">
          <w:delText xml:space="preserve"> </w:delText>
        </w:r>
        <w:r w:rsidR="00AA6FE6" w:rsidRPr="007E181A" w:rsidDel="002D0BB6">
          <w:delText>Encrypt(Data));</w:delText>
        </w:r>
      </w:del>
    </w:p>
    <w:p w14:paraId="0CDAAD2C" w14:textId="307F7785" w:rsidR="0079423A" w:rsidRPr="007E181A" w:rsidDel="002D0BB6" w:rsidRDefault="004C6DFB" w:rsidP="00C172F0">
      <w:pPr>
        <w:pStyle w:val="CDTMID"/>
        <w:rPr>
          <w:del w:id="559" w:author="Mark Michaelis" w:date="2020-04-09T14:35:00Z"/>
        </w:rPr>
      </w:pPr>
      <w:del w:id="560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3C322775" w14:textId="2518E9D5" w:rsidR="0079423A" w:rsidRPr="007E181A" w:rsidDel="002D0BB6" w:rsidRDefault="0079423A" w:rsidP="00C172F0">
      <w:pPr>
        <w:pStyle w:val="CDTMID"/>
        <w:rPr>
          <w:del w:id="561" w:author="Mark Michaelis" w:date="2020-04-09T14:35:00Z"/>
        </w:rPr>
      </w:pPr>
    </w:p>
    <w:p w14:paraId="6B208F5D" w14:textId="4A06AA66" w:rsidR="0079423A" w:rsidRPr="007E181A" w:rsidDel="002D0BB6" w:rsidRDefault="004C6DFB" w:rsidP="00C172F0">
      <w:pPr>
        <w:pStyle w:val="CDTMID"/>
        <w:rPr>
          <w:del w:id="562" w:author="Mark Michaelis" w:date="2020-04-09T14:35:00Z"/>
        </w:rPr>
      </w:pPr>
      <w:del w:id="563" w:author="Mark Michaelis" w:date="2020-04-09T14:35:00Z">
        <w:r w:rsidDel="002D0BB6">
          <w:delText xml:space="preserve">  </w:delText>
        </w:r>
        <w:r w:rsidR="00AA6FE6" w:rsidRPr="007E181A" w:rsidDel="002D0BB6">
          <w:rPr>
            <w:rStyle w:val="CPKeyword"/>
          </w:rPr>
          <w:delText>public</w:delText>
        </w:r>
        <w:r w:rsidDel="002D0BB6">
          <w:delText xml:space="preserve"> </w:delText>
        </w:r>
        <w:r w:rsidR="00AA6FE6" w:rsidRPr="007E181A" w:rsidDel="002D0BB6">
          <w:delText>EncryptableDocument(</w:delText>
        </w:r>
      </w:del>
    </w:p>
    <w:p w14:paraId="5B28D726" w14:textId="4A3CE03B" w:rsidR="0079423A" w:rsidRPr="007E181A" w:rsidDel="002D0BB6" w:rsidRDefault="004C6DFB" w:rsidP="00C172F0">
      <w:pPr>
        <w:pStyle w:val="CDTMID"/>
        <w:rPr>
          <w:del w:id="564" w:author="Mark Michaelis" w:date="2020-04-09T14:35:00Z"/>
        </w:rPr>
      </w:pPr>
      <w:del w:id="565" w:author="Mark Michaelis" w:date="2020-04-09T14:35:00Z">
        <w:r w:rsidDel="002D0BB6">
          <w:delText xml:space="preserve">      </w:delText>
        </w:r>
        <w:r w:rsidR="00AA6FE6" w:rsidRPr="007E181A" w:rsidDel="002D0BB6">
          <w:delText>SerializationInfo</w:delText>
        </w:r>
        <w:r w:rsidDel="002D0BB6">
          <w:delText xml:space="preserve"> </w:delText>
        </w:r>
        <w:r w:rsidR="00AA6FE6" w:rsidRPr="007E181A" w:rsidDel="002D0BB6">
          <w:delText>info,</w:delText>
        </w:r>
        <w:r w:rsidDel="002D0BB6">
          <w:delText xml:space="preserve"> </w:delText>
        </w:r>
        <w:r w:rsidR="00AA6FE6" w:rsidRPr="007E181A" w:rsidDel="002D0BB6">
          <w:delText>StreamingContext</w:delText>
        </w:r>
        <w:r w:rsidDel="002D0BB6">
          <w:delText xml:space="preserve"> </w:delText>
        </w:r>
        <w:r w:rsidR="00AA6FE6" w:rsidRPr="007E181A" w:rsidDel="002D0BB6">
          <w:delText>context)</w:delText>
        </w:r>
      </w:del>
    </w:p>
    <w:p w14:paraId="48D2AA17" w14:textId="10236C8C" w:rsidR="0079423A" w:rsidRPr="007E181A" w:rsidDel="002D0BB6" w:rsidRDefault="004C6DFB" w:rsidP="00C172F0">
      <w:pPr>
        <w:pStyle w:val="CDTMID"/>
        <w:rPr>
          <w:del w:id="566" w:author="Mark Michaelis" w:date="2020-04-09T14:35:00Z"/>
        </w:rPr>
      </w:pPr>
      <w:del w:id="567" w:author="Mark Michaelis" w:date="2020-04-09T14:35:00Z">
        <w:r w:rsidDel="002D0BB6">
          <w:delText xml:space="preserve">  </w:delText>
        </w:r>
        <w:r w:rsidR="00AA6FE6" w:rsidRPr="007E181A" w:rsidDel="002D0BB6">
          <w:delText>{</w:delText>
        </w:r>
      </w:del>
    </w:p>
    <w:p w14:paraId="54D413AA" w14:textId="0BFF56B2" w:rsidR="0079423A" w:rsidRPr="007E181A" w:rsidDel="002D0BB6" w:rsidRDefault="004C6DFB" w:rsidP="00C172F0">
      <w:pPr>
        <w:pStyle w:val="CDTMID"/>
        <w:rPr>
          <w:del w:id="568" w:author="Mark Michaelis" w:date="2020-04-09T14:35:00Z"/>
        </w:rPr>
      </w:pPr>
      <w:del w:id="569" w:author="Mark Michaelis" w:date="2020-04-09T14:35:00Z">
        <w:r w:rsidDel="002D0BB6">
          <w:delText xml:space="preserve">      </w:delText>
        </w:r>
        <w:r w:rsidR="00AA6FE6" w:rsidRPr="007E181A" w:rsidDel="002D0BB6">
          <w:delText>Title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info.GetString(</w:delText>
        </w:r>
      </w:del>
    </w:p>
    <w:p w14:paraId="67033C65" w14:textId="1C491DC1" w:rsidR="0079423A" w:rsidRPr="007E181A" w:rsidDel="002D0BB6" w:rsidRDefault="004C6DFB" w:rsidP="00C172F0">
      <w:pPr>
        <w:pStyle w:val="CDTMID"/>
        <w:rPr>
          <w:del w:id="570" w:author="Mark Michaelis" w:date="2020-04-09T14:35:00Z"/>
        </w:rPr>
      </w:pPr>
      <w:del w:id="571" w:author="Mark Michaelis" w:date="2020-04-09T14:35:00Z">
        <w:r w:rsidDel="002D0BB6">
          <w:delText xml:space="preserve">          </w:delText>
        </w:r>
        <w:r w:rsidR="00AA6FE6" w:rsidRPr="007E181A" w:rsidDel="002D0BB6">
          <w:delText>Field.Title.ToString());</w:delText>
        </w:r>
      </w:del>
    </w:p>
    <w:p w14:paraId="0230CE27" w14:textId="35866916" w:rsidR="0079423A" w:rsidRPr="007E181A" w:rsidDel="002D0BB6" w:rsidRDefault="004C6DFB" w:rsidP="00C172F0">
      <w:pPr>
        <w:pStyle w:val="CDTMID"/>
        <w:rPr>
          <w:del w:id="572" w:author="Mark Michaelis" w:date="2020-04-09T14:35:00Z"/>
        </w:rPr>
      </w:pPr>
      <w:del w:id="573" w:author="Mark Michaelis" w:date="2020-04-09T14:35:00Z">
        <w:r w:rsidDel="002D0BB6">
          <w:delText xml:space="preserve">      </w:delText>
        </w:r>
        <w:r w:rsidR="00AA6FE6" w:rsidRPr="007E181A" w:rsidDel="002D0BB6">
          <w:delText>Data</w:delText>
        </w:r>
        <w:r w:rsidDel="002D0BB6">
          <w:delText xml:space="preserve"> </w:delText>
        </w:r>
        <w:r w:rsidR="00AA6FE6" w:rsidRPr="007E181A" w:rsidDel="002D0BB6">
          <w:delText>=</w:delText>
        </w:r>
        <w:r w:rsidDel="002D0BB6">
          <w:delText xml:space="preserve"> </w:delText>
        </w:r>
        <w:r w:rsidR="00AA6FE6" w:rsidRPr="007E181A" w:rsidDel="002D0BB6">
          <w:delText>Decrypt(info.GetString(</w:delText>
        </w:r>
      </w:del>
    </w:p>
    <w:p w14:paraId="25617161" w14:textId="4FEED178" w:rsidR="0079423A" w:rsidRPr="007E181A" w:rsidDel="002D0BB6" w:rsidRDefault="004C6DFB" w:rsidP="00C172F0">
      <w:pPr>
        <w:pStyle w:val="CDTMID"/>
        <w:rPr>
          <w:del w:id="574" w:author="Mark Michaelis" w:date="2020-04-09T14:35:00Z"/>
        </w:rPr>
      </w:pPr>
      <w:del w:id="575" w:author="Mark Michaelis" w:date="2020-04-09T14:35:00Z">
        <w:r w:rsidDel="002D0BB6">
          <w:delText xml:space="preserve">          </w:delText>
        </w:r>
        <w:r w:rsidR="00AA6FE6" w:rsidRPr="007E181A" w:rsidDel="002D0BB6">
          <w:delText>Field.Data.ToString()));</w:delText>
        </w:r>
      </w:del>
    </w:p>
    <w:p w14:paraId="26476D76" w14:textId="7085D2ED" w:rsidR="0079423A" w:rsidRPr="007E181A" w:rsidDel="002D0BB6" w:rsidRDefault="004C6DFB" w:rsidP="00C172F0">
      <w:pPr>
        <w:pStyle w:val="CDTMID"/>
        <w:rPr>
          <w:del w:id="576" w:author="Mark Michaelis" w:date="2020-04-09T14:35:00Z"/>
        </w:rPr>
      </w:pPr>
      <w:del w:id="577" w:author="Mark Michaelis" w:date="2020-04-09T14:35:00Z">
        <w:r w:rsidDel="002D0BB6">
          <w:delText xml:space="preserve">  </w:delText>
        </w:r>
        <w:r w:rsidR="00AA6FE6" w:rsidRPr="007E181A" w:rsidDel="002D0BB6">
          <w:delText>}</w:delText>
        </w:r>
      </w:del>
    </w:p>
    <w:p w14:paraId="1D3EFC78" w14:textId="0366468C" w:rsidR="0079423A" w:rsidRPr="007E181A" w:rsidDel="002D0BB6" w:rsidRDefault="00AA6FE6" w:rsidP="00C172F0">
      <w:pPr>
        <w:pStyle w:val="CDTMID"/>
        <w:rPr>
          <w:del w:id="578" w:author="Mark Michaelis" w:date="2020-04-09T14:35:00Z"/>
          <w:rStyle w:val="CPKeyword"/>
        </w:rPr>
      </w:pPr>
      <w:del w:id="579" w:author="Mark Michaelis" w:date="2020-04-09T14:35:00Z">
        <w:r w:rsidRPr="007E181A" w:rsidDel="002D0BB6">
          <w:rPr>
            <w:rStyle w:val="CPKeyword"/>
          </w:rPr>
          <w:delText>#endregion</w:delText>
        </w:r>
      </w:del>
    </w:p>
    <w:p w14:paraId="14684EB4" w14:textId="5D2D8086" w:rsidR="0079423A" w:rsidRPr="007E181A" w:rsidDel="002D0BB6" w:rsidRDefault="00AA6FE6" w:rsidP="00C172F0">
      <w:pPr>
        <w:pStyle w:val="CDTLAST"/>
        <w:rPr>
          <w:del w:id="580" w:author="Mark Michaelis" w:date="2020-04-09T14:35:00Z"/>
        </w:rPr>
      </w:pPr>
      <w:del w:id="581" w:author="Mark Michaelis" w:date="2020-04-09T14:35:00Z">
        <w:r w:rsidRPr="007E181A" w:rsidDel="002D0BB6">
          <w:delText>}</w:delText>
        </w:r>
      </w:del>
    </w:p>
    <w:p w14:paraId="00A01155" w14:textId="10A4BF65" w:rsidR="0079423A" w:rsidRPr="007E181A" w:rsidDel="002D0BB6" w:rsidRDefault="00AA6FE6" w:rsidP="00C172F0">
      <w:pPr>
        <w:pStyle w:val="CHAPBM"/>
        <w:rPr>
          <w:del w:id="582" w:author="Mark Michaelis" w:date="2020-04-09T14:35:00Z"/>
        </w:rPr>
      </w:pPr>
      <w:del w:id="583" w:author="Mark Michaelis" w:date="2020-04-09T14:35:00Z">
        <w:r w:rsidRPr="007E181A" w:rsidDel="002D0BB6">
          <w:delText>Essentially,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System.Runtime.Serialization.SerializationInfo</w:delText>
        </w:r>
        <w:r w:rsidR="004C6DFB" w:rsidDel="002D0BB6">
          <w:delText xml:space="preserve"> </w:delText>
        </w:r>
        <w:r w:rsidRPr="007E181A" w:rsidDel="002D0BB6">
          <w:delText>object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collection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name/value</w:delText>
        </w:r>
        <w:r w:rsidR="004C6DFB" w:rsidDel="002D0BB6">
          <w:delText xml:space="preserve"> </w:delText>
        </w:r>
        <w:r w:rsidRPr="007E181A" w:rsidDel="002D0BB6">
          <w:delText>pairs.</w:delText>
        </w:r>
        <w:r w:rsidR="004C6DFB" w:rsidDel="002D0BB6">
          <w:delText xml:space="preserve"> </w:delText>
        </w:r>
        <w:r w:rsidRPr="007E181A" w:rsidDel="002D0BB6">
          <w:delText>When</w:delText>
        </w:r>
        <w:r w:rsidR="004C6DFB" w:rsidDel="002D0BB6">
          <w:delText xml:space="preserve"> </w:delText>
        </w:r>
        <w:r w:rsidRPr="007E181A" w:rsidDel="002D0BB6">
          <w:delText>serializing,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GetObject()</w:delText>
        </w:r>
        <w:r w:rsidR="004C6DFB" w:rsidDel="002D0BB6">
          <w:delText xml:space="preserve"> </w:delText>
        </w:r>
        <w:r w:rsidRPr="007E181A" w:rsidDel="002D0BB6">
          <w:delText>implementation</w:delText>
        </w:r>
        <w:r w:rsidR="004C6DFB" w:rsidDel="002D0BB6">
          <w:delText xml:space="preserve"> </w:delText>
        </w:r>
        <w:r w:rsidRPr="007E181A" w:rsidDel="002D0BB6">
          <w:delText>calls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AddValue()</w:delText>
        </w:r>
        <w:r w:rsidRPr="007E181A" w:rsidDel="002D0BB6">
          <w:delText>.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reverse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process,</w:delText>
        </w:r>
        <w:r w:rsidR="004C6DFB" w:rsidDel="002D0BB6">
          <w:delText xml:space="preserve"> </w:delText>
        </w:r>
        <w:r w:rsidRPr="007E181A" w:rsidDel="002D0BB6">
          <w:delText>you</w:delText>
        </w:r>
        <w:r w:rsidR="004C6DFB" w:rsidDel="002D0BB6">
          <w:delText xml:space="preserve"> </w:delText>
        </w:r>
        <w:r w:rsidRPr="007E181A" w:rsidDel="002D0BB6">
          <w:delText>call</w:delText>
        </w:r>
        <w:r w:rsidR="004C6DFB" w:rsidDel="002D0BB6">
          <w:delText xml:space="preserve"> </w:delText>
        </w:r>
        <w:r w:rsidRPr="007E181A" w:rsidDel="002D0BB6">
          <w:delText>one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Get*()</w:delText>
        </w:r>
        <w:r w:rsidR="004C6DFB" w:rsidDel="002D0BB6">
          <w:delText xml:space="preserve"> </w:delText>
        </w:r>
        <w:r w:rsidRPr="007E181A" w:rsidDel="002D0BB6">
          <w:delText>members.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case,</w:delText>
        </w:r>
        <w:r w:rsidR="004C6DFB" w:rsidDel="002D0BB6">
          <w:delText xml:space="preserve"> </w:delText>
        </w:r>
        <w:r w:rsidRPr="007E181A" w:rsidDel="002D0BB6">
          <w:delText>you</w:delText>
        </w:r>
        <w:r w:rsidR="004C6DFB" w:rsidDel="002D0BB6">
          <w:delText xml:space="preserve"> </w:delText>
        </w:r>
        <w:r w:rsidRPr="007E181A" w:rsidDel="002D0BB6">
          <w:delText>encrypt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decrypt</w:delText>
        </w:r>
        <w:r w:rsidR="004C6DFB" w:rsidDel="002D0BB6">
          <w:delText xml:space="preserve"> </w:delText>
        </w:r>
        <w:r w:rsidRPr="007E181A" w:rsidDel="002D0BB6">
          <w:delText>prior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serialization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deserialization,</w:delText>
        </w:r>
        <w:r w:rsidR="004C6DFB" w:rsidDel="002D0BB6">
          <w:delText xml:space="preserve"> </w:delText>
        </w:r>
        <w:r w:rsidRPr="007E181A" w:rsidDel="002D0BB6">
          <w:delText>respectively.</w:delText>
        </w:r>
      </w:del>
    </w:p>
    <w:p w14:paraId="17C5975D" w14:textId="73D8211E" w:rsidR="0079423A" w:rsidRPr="007E181A" w:rsidDel="002D0BB6" w:rsidRDefault="00AA6FE6">
      <w:pPr>
        <w:pStyle w:val="HD"/>
        <w:rPr>
          <w:del w:id="584" w:author="Mark Michaelis" w:date="2020-04-09T14:35:00Z"/>
        </w:rPr>
      </w:pPr>
      <w:del w:id="585" w:author="Mark Michaelis" w:date="2020-04-09T14:35:00Z">
        <w:r w:rsidRPr="007E181A" w:rsidDel="002D0BB6">
          <w:delText>Versioning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Serialization</w:delText>
        </w:r>
      </w:del>
    </w:p>
    <w:p w14:paraId="124C8815" w14:textId="575D2B1E" w:rsidR="0079423A" w:rsidRPr="007E181A" w:rsidDel="002D0BB6" w:rsidRDefault="00AA6FE6" w:rsidP="00C172F0">
      <w:pPr>
        <w:pStyle w:val="HEADFIRST"/>
        <w:rPr>
          <w:del w:id="586" w:author="Mark Michaelis" w:date="2020-04-09T14:35:00Z"/>
        </w:rPr>
      </w:pPr>
      <w:del w:id="587" w:author="Mark Michaelis" w:date="2020-04-09T14:35:00Z">
        <w:r w:rsidRPr="007E181A" w:rsidDel="002D0BB6">
          <w:delText>One</w:delText>
        </w:r>
        <w:r w:rsidR="004C6DFB" w:rsidDel="002D0BB6">
          <w:delText xml:space="preserve"> </w:delText>
        </w:r>
        <w:r w:rsidRPr="007E181A" w:rsidDel="002D0BB6">
          <w:delText>more</w:delText>
        </w:r>
        <w:r w:rsidR="004C6DFB" w:rsidDel="002D0BB6">
          <w:delText xml:space="preserve"> </w:delText>
        </w:r>
        <w:r w:rsidRPr="007E181A" w:rsidDel="002D0BB6">
          <w:delText>serialization</w:delText>
        </w:r>
        <w:r w:rsidR="004C6DFB" w:rsidDel="002D0BB6">
          <w:delText xml:space="preserve"> </w:delText>
        </w:r>
        <w:r w:rsidRPr="007E181A" w:rsidDel="002D0BB6">
          <w:delText>point</w:delText>
        </w:r>
        <w:r w:rsidR="004C6DFB" w:rsidDel="002D0BB6">
          <w:delText xml:space="preserve"> </w:delText>
        </w:r>
        <w:r w:rsidRPr="007E181A" w:rsidDel="002D0BB6">
          <w:delText>deserves</w:delText>
        </w:r>
        <w:r w:rsidR="004C6DFB" w:rsidDel="002D0BB6">
          <w:delText xml:space="preserve"> </w:delText>
        </w:r>
        <w:r w:rsidRPr="007E181A" w:rsidDel="002D0BB6">
          <w:delText>mention:</w:delText>
        </w:r>
        <w:r w:rsidR="004C6DFB" w:rsidDel="002D0BB6">
          <w:delText xml:space="preserve"> </w:delText>
        </w:r>
        <w:r w:rsidRPr="007E181A" w:rsidDel="002D0BB6">
          <w:delText>versioning.</w:delText>
        </w:r>
        <w:r w:rsidR="004C6DFB" w:rsidDel="002D0BB6">
          <w:delText xml:space="preserve"> </w:delText>
        </w:r>
        <w:r w:rsidRPr="007E181A" w:rsidDel="002D0BB6">
          <w:delText>Objects</w:delText>
        </w:r>
        <w:r w:rsidR="004C6DFB" w:rsidDel="002D0BB6">
          <w:delText xml:space="preserve"> </w:delText>
        </w:r>
        <w:r w:rsidRPr="007E181A" w:rsidDel="002D0BB6">
          <w:delText>such</w:delText>
        </w:r>
        <w:r w:rsidR="004C6DFB" w:rsidDel="002D0BB6">
          <w:delText xml:space="preserve"> </w:delText>
        </w:r>
        <w:r w:rsidRPr="007E181A" w:rsidDel="002D0BB6">
          <w:delText>as</w:delText>
        </w:r>
        <w:r w:rsidR="004C6DFB" w:rsidDel="002D0BB6">
          <w:delText xml:space="preserve"> </w:delText>
        </w:r>
        <w:r w:rsidRPr="007E181A" w:rsidDel="002D0BB6">
          <w:delText>documents</w:delText>
        </w:r>
        <w:r w:rsidR="004C6DFB" w:rsidDel="002D0BB6">
          <w:delText xml:space="preserve"> </w:delText>
        </w:r>
        <w:r w:rsidRPr="007E181A" w:rsidDel="002D0BB6">
          <w:delText>may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serialized</w:delText>
        </w:r>
        <w:r w:rsidR="004C6DFB" w:rsidDel="002D0BB6">
          <w:delText xml:space="preserve"> </w:delText>
        </w:r>
        <w:r w:rsidRPr="007E181A" w:rsidDel="002D0BB6">
          <w:delText>using</w:delText>
        </w:r>
        <w:r w:rsidR="004C6DFB" w:rsidDel="002D0BB6">
          <w:delText xml:space="preserve"> </w:delText>
        </w:r>
        <w:r w:rsidRPr="007E181A" w:rsidDel="002D0BB6">
          <w:delText>one</w:delText>
        </w:r>
        <w:r w:rsidR="004C6DFB" w:rsidDel="002D0BB6">
          <w:delText xml:space="preserve"> </w:delText>
        </w:r>
        <w:r w:rsidRPr="007E181A" w:rsidDel="002D0BB6">
          <w:delText>version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an</w:delText>
        </w:r>
        <w:r w:rsidR="004C6DFB" w:rsidDel="002D0BB6">
          <w:delText xml:space="preserve"> </w:delText>
        </w:r>
        <w:r w:rsidRPr="007E181A" w:rsidDel="002D0BB6">
          <w:delText>assembly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deserialized</w:delText>
        </w:r>
        <w:r w:rsidR="004C6DFB" w:rsidDel="002D0BB6">
          <w:delText xml:space="preserve"> </w:delText>
        </w:r>
        <w:r w:rsidRPr="007E181A" w:rsidDel="002D0BB6">
          <w:delText>using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newer</w:delText>
        </w:r>
        <w:r w:rsidR="004C6DFB" w:rsidDel="002D0BB6">
          <w:delText xml:space="preserve"> </w:delText>
        </w:r>
        <w:r w:rsidRPr="007E181A" w:rsidDel="002D0BB6">
          <w:delText>version</w:delText>
        </w:r>
        <w:r w:rsidR="00E164CC" w:rsidDel="002D0BB6">
          <w:delText>;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reverse</w:delText>
        </w:r>
        <w:r w:rsidR="004C6DFB" w:rsidDel="002D0BB6">
          <w:delText xml:space="preserve"> </w:delText>
        </w:r>
        <w:r w:rsidR="00E164CC" w:rsidDel="002D0BB6">
          <w:delText>may</w:delText>
        </w:r>
        <w:r w:rsidR="004C6DFB" w:rsidDel="002D0BB6">
          <w:delText xml:space="preserve"> </w:delText>
        </w:r>
        <w:r w:rsidR="00E164CC" w:rsidDel="002D0BB6">
          <w:delText>also</w:delText>
        </w:r>
        <w:r w:rsidR="004C6DFB" w:rsidDel="002D0BB6">
          <w:delText xml:space="preserve"> </w:delText>
        </w:r>
        <w:r w:rsidR="008C725B" w:rsidDel="002D0BB6">
          <w:delText>occur</w:delText>
        </w:r>
        <w:r w:rsidRPr="007E181A" w:rsidDel="002D0BB6">
          <w:delText>.</w:delText>
        </w:r>
        <w:r w:rsidR="004C6DFB" w:rsidDel="002D0BB6">
          <w:delText xml:space="preserve"> </w:delText>
        </w:r>
        <w:r w:rsidR="00E164CC" w:rsidDel="002D0BB6">
          <w:delText>If</w:delText>
        </w:r>
        <w:r w:rsidR="004C6DFB" w:rsidDel="002D0BB6">
          <w:delText xml:space="preserve"> </w:delText>
        </w:r>
        <w:r w:rsidR="00E164CC" w:rsidDel="002D0BB6">
          <w:delText>the</w:delText>
        </w:r>
        <w:r w:rsidR="004C6DFB" w:rsidDel="002D0BB6">
          <w:delText xml:space="preserve"> </w:delText>
        </w:r>
        <w:r w:rsidR="00E164CC" w:rsidDel="002D0BB6">
          <w:delText>programmer</w:delText>
        </w:r>
        <w:r w:rsidR="004C6DFB" w:rsidDel="002D0BB6">
          <w:delText xml:space="preserve"> </w:delText>
        </w:r>
        <w:r w:rsidR="00E164CC" w:rsidDel="002D0BB6">
          <w:delText>is</w:delText>
        </w:r>
        <w:r w:rsidR="004C6DFB" w:rsidDel="002D0BB6">
          <w:delText xml:space="preserve"> </w:delText>
        </w:r>
        <w:r w:rsidR="00E164CC" w:rsidDel="002D0BB6">
          <w:delText>not</w:delText>
        </w:r>
        <w:r w:rsidR="004C6DFB" w:rsidDel="002D0BB6">
          <w:delText xml:space="preserve"> </w:delText>
        </w:r>
        <w:r w:rsidRPr="007E181A" w:rsidDel="002D0BB6">
          <w:delText>paying</w:delText>
        </w:r>
        <w:r w:rsidR="004C6DFB" w:rsidDel="002D0BB6">
          <w:delText xml:space="preserve"> </w:delText>
        </w:r>
        <w:r w:rsidR="00E164CC" w:rsidDel="002D0BB6">
          <w:delText>sufficient</w:delText>
        </w:r>
        <w:r w:rsidR="004C6DFB" w:rsidDel="002D0BB6">
          <w:delText xml:space="preserve"> </w:delText>
        </w:r>
        <w:r w:rsidRPr="007E181A" w:rsidDel="002D0BB6">
          <w:delText>attention,</w:delText>
        </w:r>
        <w:r w:rsidR="004C6DFB" w:rsidDel="002D0BB6">
          <w:delText xml:space="preserve"> </w:delText>
        </w:r>
        <w:r w:rsidRPr="007E181A" w:rsidDel="002D0BB6">
          <w:delText>however,</w:delText>
        </w:r>
        <w:r w:rsidR="004C6DFB" w:rsidDel="002D0BB6">
          <w:delText xml:space="preserve"> </w:delText>
        </w:r>
        <w:r w:rsidRPr="007E181A" w:rsidDel="002D0BB6">
          <w:delText>version</w:delText>
        </w:r>
        <w:r w:rsidR="004C6DFB" w:rsidDel="002D0BB6">
          <w:delText xml:space="preserve"> </w:delText>
        </w:r>
        <w:r w:rsidRPr="007E181A" w:rsidDel="002D0BB6">
          <w:delText>incompatibilities</w:delText>
        </w:r>
        <w:r w:rsidR="004C6DFB" w:rsidDel="002D0BB6">
          <w:delText xml:space="preserve"> </w:delText>
        </w:r>
        <w:r w:rsidRPr="007E181A" w:rsidDel="002D0BB6">
          <w:delText>can</w:delText>
        </w:r>
        <w:r w:rsidR="004C6DFB" w:rsidDel="002D0BB6">
          <w:delText xml:space="preserve"> </w:delText>
        </w:r>
        <w:r w:rsidRPr="007E181A" w:rsidDel="002D0BB6">
          <w:delText>easily</w:delText>
        </w:r>
        <w:r w:rsidR="004C6DFB" w:rsidDel="002D0BB6">
          <w:delText xml:space="preserve"> </w:delText>
        </w:r>
        <w:r w:rsidRPr="007E181A" w:rsidDel="002D0BB6">
          <w:delText>be</w:delText>
        </w:r>
        <w:r w:rsidR="004C6DFB" w:rsidDel="002D0BB6">
          <w:delText xml:space="preserve"> </w:delText>
        </w:r>
        <w:r w:rsidRPr="007E181A" w:rsidDel="002D0BB6">
          <w:delText>introduced</w:delText>
        </w:r>
        <w:r w:rsidR="004C6DFB" w:rsidDel="002D0BB6">
          <w:delText xml:space="preserve"> </w:delText>
        </w:r>
        <w:r w:rsidR="00E164CC" w:rsidDel="002D0BB6">
          <w:delText>in</w:delText>
        </w:r>
        <w:r w:rsidR="004C6DFB" w:rsidDel="002D0BB6">
          <w:delText xml:space="preserve"> </w:delText>
        </w:r>
        <w:r w:rsidR="00E164CC" w:rsidDel="002D0BB6">
          <w:delText>this</w:delText>
        </w:r>
        <w:r w:rsidR="004C6DFB" w:rsidDel="002D0BB6">
          <w:delText xml:space="preserve"> </w:delText>
        </w:r>
        <w:r w:rsidR="00E164CC" w:rsidDel="002D0BB6">
          <w:delText>process</w:delText>
        </w:r>
        <w:r w:rsidRPr="007E181A" w:rsidDel="002D0BB6">
          <w:delText>,</w:delText>
        </w:r>
        <w:r w:rsidR="004C6DFB" w:rsidDel="002D0BB6">
          <w:delText xml:space="preserve"> </w:delText>
        </w:r>
        <w:r w:rsidRPr="007E181A" w:rsidDel="002D0BB6">
          <w:delText>sometimes</w:delText>
        </w:r>
        <w:r w:rsidR="004C6DFB" w:rsidDel="002D0BB6">
          <w:delText xml:space="preserve"> </w:delText>
        </w:r>
        <w:r w:rsidRPr="007E181A" w:rsidDel="002D0BB6">
          <w:delText>unexpectedly.</w:delText>
        </w:r>
        <w:r w:rsidR="004C6DFB" w:rsidDel="002D0BB6">
          <w:delText xml:space="preserve"> </w:delText>
        </w:r>
        <w:r w:rsidRPr="007E181A" w:rsidDel="002D0BB6">
          <w:delText>Consider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scenario</w:delText>
        </w:r>
        <w:r w:rsidR="004C6DFB" w:rsidDel="002D0BB6">
          <w:delText xml:space="preserve"> </w:delText>
        </w:r>
        <w:r w:rsidRPr="007E181A" w:rsidDel="002D0BB6">
          <w:delText>shown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="00AF7C56" w:rsidDel="002D0BB6">
          <w:delText>Table</w:delText>
        </w:r>
        <w:r w:rsidR="004C6DFB" w:rsidDel="002D0BB6">
          <w:delText xml:space="preserve"> </w:delText>
        </w:r>
        <w:r w:rsidR="00AF7C56" w:rsidDel="002D0BB6">
          <w:delText>18.</w:delText>
        </w:r>
        <w:r w:rsidRPr="007E181A" w:rsidDel="002D0BB6">
          <w:delText>1.</w:delText>
        </w:r>
      </w:del>
    </w:p>
    <w:p w14:paraId="1D0D3C93" w14:textId="7C772769" w:rsidR="0079423A" w:rsidRPr="007E181A" w:rsidDel="002D0BB6" w:rsidRDefault="00AF7C56" w:rsidP="007F6A17">
      <w:pPr>
        <w:pStyle w:val="TableTitle"/>
        <w:rPr>
          <w:del w:id="588" w:author="Mark Michaelis" w:date="2020-04-09T14:35:00Z"/>
        </w:rPr>
      </w:pPr>
      <w:del w:id="589" w:author="Mark Michaelis" w:date="2020-04-09T14:35:00Z">
        <w:r w:rsidRPr="007F6A17" w:rsidDel="002D0BB6">
          <w:rPr>
            <w:rStyle w:val="TableNumber"/>
          </w:rPr>
          <w:delText>Table</w:delText>
        </w:r>
        <w:r w:rsidR="004C6DFB" w:rsidDel="002D0BB6">
          <w:rPr>
            <w:rStyle w:val="TableNumber"/>
          </w:rPr>
          <w:delText xml:space="preserve"> </w:delText>
        </w:r>
        <w:r w:rsidRPr="007F6A17" w:rsidDel="002D0BB6">
          <w:rPr>
            <w:rStyle w:val="TableNumber"/>
          </w:rPr>
          <w:delText>18.</w:delText>
        </w:r>
        <w:r w:rsidR="00AA6FE6" w:rsidRPr="007F6A17" w:rsidDel="002D0BB6">
          <w:rPr>
            <w:rStyle w:val="TableNumber"/>
          </w:rPr>
          <w:delText>1:</w:delText>
        </w:r>
        <w:r w:rsidR="00AA6FE6" w:rsidRPr="007E181A" w:rsidDel="002D0BB6">
          <w:delText> </w:delText>
        </w:r>
        <w:r w:rsidR="00AA6FE6" w:rsidRPr="007E181A" w:rsidDel="002D0BB6">
          <w:delText>Deserialization</w:delText>
        </w:r>
        <w:r w:rsidR="004C6DFB" w:rsidDel="002D0BB6">
          <w:delText xml:space="preserve"> </w:delText>
        </w:r>
        <w:r w:rsidR="00AA6FE6" w:rsidRPr="007E181A" w:rsidDel="002D0BB6">
          <w:delText>of</w:delText>
        </w:r>
        <w:r w:rsidR="004C6DFB" w:rsidDel="002D0BB6">
          <w:delText xml:space="preserve"> </w:delText>
        </w:r>
        <w:r w:rsidR="00AA6FE6" w:rsidRPr="007E181A" w:rsidDel="002D0BB6">
          <w:delText>a</w:delText>
        </w:r>
        <w:r w:rsidR="004C6DFB" w:rsidDel="002D0BB6">
          <w:delText xml:space="preserve"> </w:delText>
        </w:r>
        <w:r w:rsidR="00AA6FE6" w:rsidRPr="007E181A" w:rsidDel="002D0BB6">
          <w:delText>New</w:delText>
        </w:r>
        <w:r w:rsidR="004C6DFB" w:rsidDel="002D0BB6">
          <w:delText xml:space="preserve"> </w:delText>
        </w:r>
        <w:r w:rsidR="00AA6FE6" w:rsidRPr="007E181A" w:rsidDel="002D0BB6">
          <w:delText>Version</w:delText>
        </w:r>
        <w:r w:rsidR="004C6DFB" w:rsidDel="002D0BB6">
          <w:delText xml:space="preserve"> </w:delText>
        </w:r>
        <w:r w:rsidR="00AA6FE6" w:rsidRPr="007E181A" w:rsidDel="002D0BB6">
          <w:delText>Throws</w:delText>
        </w:r>
        <w:r w:rsidR="004C6DFB" w:rsidDel="002D0BB6">
          <w:delText xml:space="preserve"> </w:delText>
        </w:r>
        <w:r w:rsidR="00AA6FE6" w:rsidRPr="007E181A" w:rsidDel="002D0BB6">
          <w:delText>an</w:delText>
        </w:r>
        <w:r w:rsidR="004C6DFB" w:rsidDel="002D0BB6">
          <w:delText xml:space="preserve"> </w:delText>
        </w:r>
        <w:r w:rsidR="00AA6FE6" w:rsidRPr="007E181A" w:rsidDel="002D0BB6">
          <w:delText>Exception</w:delText>
        </w:r>
      </w:del>
    </w:p>
    <w:tbl>
      <w:tblPr>
        <w:tblW w:w="7200" w:type="dxa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3060"/>
        <w:gridCol w:w="3493"/>
      </w:tblGrid>
      <w:tr w:rsidR="0079423A" w:rsidRPr="007E181A" w:rsidDel="002D0BB6" w14:paraId="55356CF4" w14:textId="30E69344" w:rsidTr="007F6A17">
        <w:trPr>
          <w:cantSplit/>
          <w:trHeight w:val="60"/>
          <w:del w:id="590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1FD9924F" w14:textId="00137261" w:rsidR="0079423A" w:rsidRPr="007E181A" w:rsidDel="002D0BB6" w:rsidRDefault="00AA6FE6" w:rsidP="007F6A17">
            <w:pPr>
              <w:pStyle w:val="TableColumnHead"/>
              <w:rPr>
                <w:del w:id="591" w:author="Mark Michaelis" w:date="2020-04-09T14:35:00Z"/>
              </w:rPr>
            </w:pPr>
            <w:del w:id="592" w:author="Mark Michaelis" w:date="2020-04-09T14:35:00Z">
              <w:r w:rsidRPr="007E181A" w:rsidDel="002D0BB6">
                <w:delText>Step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78CE93AF" w14:textId="7857F827" w:rsidR="0079423A" w:rsidRPr="007E181A" w:rsidDel="002D0BB6" w:rsidRDefault="00AA6FE6" w:rsidP="007F6A17">
            <w:pPr>
              <w:pStyle w:val="TableColumnHead"/>
              <w:rPr>
                <w:del w:id="593" w:author="Mark Michaelis" w:date="2020-04-09T14:35:00Z"/>
              </w:rPr>
            </w:pPr>
            <w:del w:id="594" w:author="Mark Michaelis" w:date="2020-04-09T14:35:00Z">
              <w:r w:rsidRPr="007E181A" w:rsidDel="002D0BB6">
                <w:delText>Description</w:delText>
              </w:r>
            </w:del>
          </w:p>
        </w:tc>
        <w:tc>
          <w:tcPr>
            <w:tcW w:w="34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solid" w:color="E2E3E4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 w14:paraId="2804A4DD" w14:textId="35344277" w:rsidR="0079423A" w:rsidRPr="007E181A" w:rsidDel="002D0BB6" w:rsidRDefault="00AA6FE6" w:rsidP="007F6A17">
            <w:pPr>
              <w:pStyle w:val="TableColumnHead"/>
              <w:rPr>
                <w:del w:id="595" w:author="Mark Michaelis" w:date="2020-04-09T14:35:00Z"/>
              </w:rPr>
            </w:pPr>
            <w:del w:id="596" w:author="Mark Michaelis" w:date="2020-04-09T14:35:00Z">
              <w:r w:rsidRPr="007E181A" w:rsidDel="002D0BB6">
                <w:delText>Code</w:delText>
              </w:r>
            </w:del>
          </w:p>
        </w:tc>
      </w:tr>
      <w:tr w:rsidR="0079423A" w:rsidRPr="007E181A" w:rsidDel="002D0BB6" w14:paraId="07BF3AB0" w14:textId="5B4E649D" w:rsidTr="007F6A17">
        <w:trPr>
          <w:cantSplit/>
          <w:trHeight w:val="60"/>
          <w:del w:id="597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DA1AF18" w14:textId="2A2537D3" w:rsidR="0079423A" w:rsidRPr="007E181A" w:rsidDel="002D0BB6" w:rsidRDefault="001143EB" w:rsidP="007F6A17">
            <w:pPr>
              <w:pStyle w:val="TableText"/>
              <w:rPr>
                <w:del w:id="598" w:author="Mark Michaelis" w:date="2020-04-09T14:35:00Z"/>
              </w:rPr>
            </w:pPr>
            <w:del w:id="599" w:author="Mark Michaelis" w:date="2020-04-09T14:35:00Z">
              <w:r w:rsidDel="002D0BB6">
                <w:delText>1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EC71F7C" w14:textId="7225F966" w:rsidR="0079423A" w:rsidRPr="007E181A" w:rsidDel="002D0BB6" w:rsidRDefault="00AA6FE6" w:rsidP="007F6A17">
            <w:pPr>
              <w:pStyle w:val="TableText"/>
              <w:rPr>
                <w:del w:id="600" w:author="Mark Michaelis" w:date="2020-04-09T14:35:00Z"/>
              </w:rPr>
            </w:pPr>
            <w:del w:id="601" w:author="Mark Michaelis" w:date="2020-04-09T14:35:00Z">
              <w:r w:rsidRPr="007E181A" w:rsidDel="002D0BB6">
                <w:delText>Define</w:delText>
              </w:r>
              <w:r w:rsidR="004C6DFB" w:rsidDel="002D0BB6">
                <w:delText xml:space="preserve"> </w:delText>
              </w:r>
              <w:r w:rsidRPr="007E181A" w:rsidDel="002D0BB6">
                <w:delText>a</w:delText>
              </w:r>
              <w:r w:rsidR="004C6DFB" w:rsidDel="002D0BB6">
                <w:delText xml:space="preserve"> </w:delText>
              </w:r>
              <w:r w:rsidRPr="007E181A" w:rsidDel="002D0BB6">
                <w:delText>class</w:delText>
              </w:r>
              <w:r w:rsidR="004C6DFB" w:rsidDel="002D0BB6">
                <w:delText xml:space="preserve"> </w:delText>
              </w:r>
              <w:r w:rsidRPr="007E181A" w:rsidDel="002D0BB6">
                <w:delText>decorated</w:delText>
              </w:r>
              <w:r w:rsidR="004C6DFB" w:rsidDel="002D0BB6">
                <w:delText xml:space="preserve"> </w:delText>
              </w:r>
              <w:r w:rsidRPr="007E181A" w:rsidDel="002D0BB6">
                <w:delText>with</w:delText>
              </w:r>
              <w:r w:rsidR="004C6DFB" w:rsidDel="002D0BB6">
                <w:delText xml:space="preserve"> </w:delText>
              </w:r>
              <w:r w:rsidRPr="00A14E35" w:rsidDel="002D0BB6">
                <w:rPr>
                  <w:rStyle w:val="CITchapbm"/>
                </w:rPr>
                <w:delText>System.SerializableAttribute</w:delText>
              </w:r>
              <w:r w:rsidRPr="007E181A" w:rsidDel="002D0BB6">
                <w:delText>.</w:delText>
              </w:r>
            </w:del>
          </w:p>
        </w:tc>
        <w:tc>
          <w:tcPr>
            <w:tcW w:w="3401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0FA3F2" w14:textId="15EA2663" w:rsidR="0079423A" w:rsidRPr="007E181A" w:rsidDel="002D0BB6" w:rsidRDefault="00AA6FE6" w:rsidP="007F6A17">
            <w:pPr>
              <w:pStyle w:val="TableCDT1"/>
              <w:rPr>
                <w:del w:id="602" w:author="Mark Michaelis" w:date="2020-04-09T14:35:00Z"/>
              </w:rPr>
            </w:pPr>
            <w:del w:id="603" w:author="Mark Michaelis" w:date="2020-04-09T14:35:00Z">
              <w:r w:rsidRPr="007E181A" w:rsidDel="002D0BB6">
                <w:delText>[Serializable]</w:delText>
              </w:r>
            </w:del>
          </w:p>
          <w:p w14:paraId="0B117B32" w14:textId="2D11DEE0" w:rsidR="0079423A" w:rsidRPr="007E181A" w:rsidDel="002D0BB6" w:rsidRDefault="00AA6FE6" w:rsidP="007F6A17">
            <w:pPr>
              <w:pStyle w:val="TableCDT"/>
              <w:rPr>
                <w:del w:id="604" w:author="Mark Michaelis" w:date="2020-04-09T14:35:00Z"/>
              </w:rPr>
            </w:pPr>
            <w:del w:id="605" w:author="Mark Michaelis" w:date="2020-04-09T14:35:00Z">
              <w:r w:rsidRPr="007E181A" w:rsidDel="002D0BB6">
                <w:rPr>
                  <w:rStyle w:val="CPKeyword"/>
                </w:rPr>
                <w:delText>class</w:delText>
              </w:r>
              <w:r w:rsidR="004C6DFB" w:rsidDel="002D0BB6">
                <w:delText xml:space="preserve"> </w:delText>
              </w:r>
              <w:r w:rsidRPr="007E181A" w:rsidDel="002D0BB6">
                <w:delText>Document</w:delText>
              </w:r>
            </w:del>
          </w:p>
          <w:p w14:paraId="38AFDF71" w14:textId="0FC21635" w:rsidR="0079423A" w:rsidRPr="007E181A" w:rsidDel="002D0BB6" w:rsidRDefault="00AA6FE6" w:rsidP="007F6A17">
            <w:pPr>
              <w:pStyle w:val="TableCDT"/>
              <w:rPr>
                <w:del w:id="606" w:author="Mark Michaelis" w:date="2020-04-09T14:35:00Z"/>
              </w:rPr>
            </w:pPr>
            <w:del w:id="607" w:author="Mark Michaelis" w:date="2020-04-09T14:35:00Z">
              <w:r w:rsidRPr="007E181A" w:rsidDel="002D0BB6">
                <w:delText>{</w:delText>
              </w:r>
            </w:del>
          </w:p>
          <w:p w14:paraId="4E1BC752" w14:textId="6DDF8BFA" w:rsidR="0079423A" w:rsidRPr="007E181A" w:rsidDel="002D0BB6" w:rsidRDefault="004C6DFB" w:rsidP="007F6A17">
            <w:pPr>
              <w:pStyle w:val="TableCDT"/>
              <w:rPr>
                <w:del w:id="608" w:author="Mark Michaelis" w:date="2020-04-09T14:35:00Z"/>
              </w:rPr>
            </w:pPr>
            <w:del w:id="609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CPKeyword"/>
                </w:rPr>
                <w:delText>public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CPKeyword"/>
                </w:rPr>
                <w:delText>string</w:delText>
              </w:r>
              <w:r w:rsidDel="002D0BB6">
                <w:delText xml:space="preserve"> </w:delText>
              </w:r>
              <w:r w:rsidR="00AA6FE6" w:rsidRPr="007E181A" w:rsidDel="002D0BB6">
                <w:delText>Title;</w:delText>
              </w:r>
            </w:del>
          </w:p>
          <w:p w14:paraId="1ABA6364" w14:textId="7BDA9007" w:rsidR="0079423A" w:rsidRPr="007E181A" w:rsidDel="002D0BB6" w:rsidRDefault="004C6DFB" w:rsidP="007F6A17">
            <w:pPr>
              <w:pStyle w:val="TableCDT"/>
              <w:rPr>
                <w:del w:id="610" w:author="Mark Michaelis" w:date="2020-04-09T14:35:00Z"/>
              </w:rPr>
            </w:pPr>
            <w:del w:id="611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CPKeyword"/>
                </w:rPr>
                <w:delText>public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CPKeyword"/>
                </w:rPr>
                <w:delText>string</w:delText>
              </w:r>
              <w:r w:rsidDel="002D0BB6">
                <w:delText xml:space="preserve"> </w:delText>
              </w:r>
              <w:r w:rsidR="00AA6FE6" w:rsidRPr="007E181A" w:rsidDel="002D0BB6">
                <w:delText>Data;</w:delText>
              </w:r>
            </w:del>
          </w:p>
          <w:p w14:paraId="7B83BB8E" w14:textId="10139BD8" w:rsidR="0079423A" w:rsidRPr="007E181A" w:rsidDel="002D0BB6" w:rsidRDefault="00AA6FE6" w:rsidP="007F6A17">
            <w:pPr>
              <w:pStyle w:val="TableCDTX"/>
              <w:rPr>
                <w:del w:id="612" w:author="Mark Michaelis" w:date="2020-04-09T14:35:00Z"/>
              </w:rPr>
            </w:pPr>
            <w:del w:id="613" w:author="Mark Michaelis" w:date="2020-04-09T14:35:00Z">
              <w:r w:rsidRPr="007E181A" w:rsidDel="002D0BB6">
                <w:delText>}</w:delText>
              </w:r>
            </w:del>
          </w:p>
        </w:tc>
      </w:tr>
      <w:tr w:rsidR="0079423A" w:rsidRPr="007E181A" w:rsidDel="002D0BB6" w14:paraId="6CB35F00" w14:textId="0CF211B7" w:rsidTr="007F6A17">
        <w:trPr>
          <w:cantSplit/>
          <w:trHeight w:val="60"/>
          <w:del w:id="614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E3B2E67" w14:textId="0DF99987" w:rsidR="0079423A" w:rsidRPr="007E181A" w:rsidDel="002D0BB6" w:rsidRDefault="001143EB" w:rsidP="007F6A17">
            <w:pPr>
              <w:pStyle w:val="TableText"/>
              <w:rPr>
                <w:del w:id="615" w:author="Mark Michaelis" w:date="2020-04-09T14:35:00Z"/>
              </w:rPr>
            </w:pPr>
            <w:del w:id="616" w:author="Mark Michaelis" w:date="2020-04-09T14:35:00Z">
              <w:r w:rsidDel="002D0BB6">
                <w:delText>2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7015A9" w14:textId="5A07E5D7" w:rsidR="0079423A" w:rsidRPr="007E181A" w:rsidDel="002D0BB6" w:rsidRDefault="00AA6FE6" w:rsidP="007F6A17">
            <w:pPr>
              <w:pStyle w:val="TableText"/>
              <w:rPr>
                <w:del w:id="617" w:author="Mark Michaelis" w:date="2020-04-09T14:35:00Z"/>
              </w:rPr>
            </w:pPr>
            <w:del w:id="618" w:author="Mark Michaelis" w:date="2020-04-09T14:35:00Z">
              <w:r w:rsidRPr="007E181A" w:rsidDel="002D0BB6">
                <w:delText>Add</w:delText>
              </w:r>
              <w:r w:rsidR="004C6DFB" w:rsidDel="002D0BB6">
                <w:delText xml:space="preserve"> </w:delText>
              </w:r>
              <w:r w:rsidRPr="007E181A" w:rsidDel="002D0BB6">
                <w:delText>a</w:delText>
              </w:r>
              <w:r w:rsidR="004C6DFB" w:rsidDel="002D0BB6">
                <w:delText xml:space="preserve"> </w:delText>
              </w:r>
              <w:r w:rsidRPr="007E181A" w:rsidDel="002D0BB6">
                <w:delText>field</w:delText>
              </w:r>
              <w:r w:rsidR="004C6DFB" w:rsidDel="002D0BB6">
                <w:delText xml:space="preserve"> </w:delText>
              </w:r>
              <w:r w:rsidRPr="007E181A" w:rsidDel="002D0BB6">
                <w:delText>or</w:delText>
              </w:r>
              <w:r w:rsidR="004C6DFB" w:rsidDel="002D0BB6">
                <w:delText xml:space="preserve"> </w:delText>
              </w:r>
              <w:r w:rsidRPr="007E181A" w:rsidDel="002D0BB6">
                <w:delText>two</w:delText>
              </w:r>
              <w:r w:rsidR="004C6DFB" w:rsidDel="002D0BB6">
                <w:delText xml:space="preserve"> </w:delText>
              </w:r>
              <w:r w:rsidRPr="007E181A" w:rsidDel="002D0BB6">
                <w:delText>(public</w:delText>
              </w:r>
              <w:r w:rsidR="004C6DFB" w:rsidDel="002D0BB6">
                <w:delText xml:space="preserve"> </w:delText>
              </w:r>
              <w:r w:rsidRPr="007E181A" w:rsidDel="002D0BB6">
                <w:delText>or</w:delText>
              </w:r>
              <w:r w:rsidR="004C6DFB" w:rsidDel="002D0BB6">
                <w:delText xml:space="preserve"> </w:delText>
              </w:r>
              <w:r w:rsidRPr="007E181A" w:rsidDel="002D0BB6">
                <w:delText>private)</w:delText>
              </w:r>
              <w:r w:rsidR="004C6DFB" w:rsidDel="002D0BB6">
                <w:delText xml:space="preserve"> </w:delText>
              </w:r>
              <w:r w:rsidRPr="007E181A" w:rsidDel="002D0BB6">
                <w:delText>of</w:delText>
              </w:r>
              <w:r w:rsidR="004C6DFB" w:rsidDel="002D0BB6">
                <w:delText xml:space="preserve"> </w:delText>
              </w:r>
              <w:r w:rsidRPr="007E181A" w:rsidDel="002D0BB6">
                <w:delText>any</w:delText>
              </w:r>
              <w:r w:rsidR="004C6DFB" w:rsidDel="002D0BB6">
                <w:delText xml:space="preserve"> </w:delText>
              </w:r>
              <w:r w:rsidRPr="007E181A" w:rsidDel="002D0BB6">
                <w:delText>serializable</w:delText>
              </w:r>
              <w:r w:rsidR="004C6DFB" w:rsidDel="002D0BB6">
                <w:delText xml:space="preserve"> </w:delText>
              </w:r>
              <w:r w:rsidRPr="007E181A" w:rsidDel="002D0BB6">
                <w:delText>type.</w:delText>
              </w:r>
            </w:del>
          </w:p>
        </w:tc>
        <w:tc>
          <w:tcPr>
            <w:tcW w:w="3401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9FBD1FC" w14:textId="7C095440" w:rsidR="0079423A" w:rsidRPr="007E181A" w:rsidDel="002D0BB6" w:rsidRDefault="0079423A">
            <w:pPr>
              <w:spacing w:line="240" w:lineRule="auto"/>
              <w:rPr>
                <w:del w:id="619" w:author="Mark Michaelis" w:date="2020-04-09T14:35:00Z"/>
                <w:rFonts w:ascii="PalatinoLTPro-Black" w:hAnsi="PalatinoLTPro-Black" w:cs="Times New Roman"/>
              </w:rPr>
            </w:pPr>
          </w:p>
        </w:tc>
      </w:tr>
      <w:tr w:rsidR="0079423A" w:rsidRPr="007E181A" w:rsidDel="002D0BB6" w14:paraId="380B6A5E" w14:textId="3C15D18A" w:rsidTr="007F6A17">
        <w:trPr>
          <w:cantSplit/>
          <w:trHeight w:val="60"/>
          <w:del w:id="620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07484" w14:textId="7DFDD908" w:rsidR="0079423A" w:rsidRPr="007E181A" w:rsidDel="002D0BB6" w:rsidRDefault="001143EB" w:rsidP="007F6A17">
            <w:pPr>
              <w:pStyle w:val="TableText"/>
              <w:rPr>
                <w:del w:id="621" w:author="Mark Michaelis" w:date="2020-04-09T14:35:00Z"/>
              </w:rPr>
            </w:pPr>
            <w:del w:id="622" w:author="Mark Michaelis" w:date="2020-04-09T14:35:00Z">
              <w:r w:rsidDel="002D0BB6">
                <w:delText>3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92CCFD" w14:textId="037C7A18" w:rsidR="0079423A" w:rsidRPr="007E181A" w:rsidDel="002D0BB6" w:rsidRDefault="00AA6FE6" w:rsidP="007F6A17">
            <w:pPr>
              <w:pStyle w:val="TableText"/>
              <w:rPr>
                <w:del w:id="623" w:author="Mark Michaelis" w:date="2020-04-09T14:35:00Z"/>
              </w:rPr>
            </w:pPr>
            <w:del w:id="624" w:author="Mark Michaelis" w:date="2020-04-09T14:35:00Z">
              <w:r w:rsidRPr="007E181A" w:rsidDel="002D0BB6">
                <w:delText>Serialize</w:delText>
              </w:r>
              <w:r w:rsidR="004C6DFB" w:rsidDel="002D0BB6">
                <w:delText xml:space="preserve"> </w:delText>
              </w:r>
              <w:r w:rsidRPr="007E181A" w:rsidDel="002D0BB6">
                <w:delText>the</w:delText>
              </w:r>
              <w:r w:rsidR="004C6DFB" w:rsidDel="002D0BB6">
                <w:delText xml:space="preserve"> </w:delText>
              </w:r>
              <w:r w:rsidRPr="007E181A" w:rsidDel="002D0BB6">
                <w:delText>object</w:delText>
              </w:r>
              <w:r w:rsidR="004C6DFB" w:rsidDel="002D0BB6">
                <w:delText xml:space="preserve"> </w:delText>
              </w:r>
              <w:r w:rsidRPr="007E181A" w:rsidDel="002D0BB6">
                <w:delText>to</w:delText>
              </w:r>
              <w:r w:rsidR="004C6DFB" w:rsidDel="002D0BB6">
                <w:delText xml:space="preserve"> </w:delText>
              </w:r>
              <w:r w:rsidRPr="007E181A" w:rsidDel="002D0BB6">
                <w:delText>a</w:delText>
              </w:r>
              <w:r w:rsidR="004C6DFB" w:rsidDel="002D0BB6">
                <w:delText xml:space="preserve"> </w:delText>
              </w:r>
              <w:r w:rsidRPr="007E181A" w:rsidDel="002D0BB6">
                <w:delText>file</w:delText>
              </w:r>
              <w:r w:rsidR="004C6DFB" w:rsidDel="002D0BB6">
                <w:delText xml:space="preserve"> </w:delText>
              </w:r>
              <w:r w:rsidRPr="007E181A" w:rsidDel="002D0BB6">
                <w:delText>called</w:delText>
              </w:r>
              <w:r w:rsidR="004C6DFB" w:rsidDel="002D0BB6">
                <w:delText xml:space="preserve"> </w:delText>
              </w:r>
              <w:r w:rsidRPr="00A14E35" w:rsidDel="002D0BB6">
                <w:rPr>
                  <w:rStyle w:val="CITchapbm"/>
                </w:rPr>
                <w:delText>*.v1.bin</w:delText>
              </w:r>
              <w:r w:rsidRPr="007E181A" w:rsidDel="002D0BB6">
                <w:delText>.</w:delText>
              </w:r>
            </w:del>
          </w:p>
        </w:tc>
        <w:tc>
          <w:tcPr>
            <w:tcW w:w="34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7CEC200" w14:textId="0EF864FF" w:rsidR="0079423A" w:rsidRPr="007E181A" w:rsidDel="002D0BB6" w:rsidRDefault="00AA6FE6" w:rsidP="007F6A17">
            <w:pPr>
              <w:pStyle w:val="TableCDT1"/>
              <w:rPr>
                <w:del w:id="625" w:author="Mark Michaelis" w:date="2020-04-09T14:35:00Z"/>
              </w:rPr>
            </w:pPr>
            <w:del w:id="626" w:author="Mark Michaelis" w:date="2020-04-09T14:35:00Z">
              <w:r w:rsidRPr="007E181A" w:rsidDel="002D0BB6">
                <w:delText>Stream</w:delText>
              </w:r>
              <w:r w:rsidR="004C6DFB" w:rsidDel="002D0BB6">
                <w:delText xml:space="preserve"> </w:delText>
              </w:r>
              <w:r w:rsidRPr="007E181A" w:rsidDel="002D0BB6">
                <w:delText>stream;</w:delText>
              </w:r>
            </w:del>
          </w:p>
          <w:p w14:paraId="51F56DC4" w14:textId="0A106E05" w:rsidR="0079423A" w:rsidRPr="007E181A" w:rsidDel="002D0BB6" w:rsidRDefault="00AA6FE6" w:rsidP="007F6A17">
            <w:pPr>
              <w:pStyle w:val="TableCDT"/>
              <w:rPr>
                <w:del w:id="627" w:author="Mark Michaelis" w:date="2020-04-09T14:35:00Z"/>
              </w:rPr>
            </w:pPr>
            <w:del w:id="628" w:author="Mark Michaelis" w:date="2020-04-09T14:35:00Z">
              <w:r w:rsidRPr="007E181A" w:rsidDel="002D0BB6">
                <w:delText>Document</w:delText>
              </w:r>
              <w:r w:rsidR="004C6DFB" w:rsidDel="002D0BB6">
                <w:delText xml:space="preserve"> </w:delText>
              </w:r>
              <w:r w:rsidRPr="007E181A" w:rsidDel="002D0BB6">
                <w:delText>documentBefore</w:delText>
              </w:r>
              <w:r w:rsidR="004C6DFB" w:rsidDel="002D0BB6">
                <w:delText xml:space="preserve"> </w:delText>
              </w:r>
              <w:r w:rsidRPr="007E181A" w:rsidDel="002D0BB6">
                <w:delText>=</w:delText>
              </w:r>
              <w:r w:rsidR="004C6DFB" w:rsidDel="002D0BB6">
                <w:delText xml:space="preserve"> </w:delText>
              </w:r>
              <w:r w:rsidRPr="007E181A" w:rsidDel="002D0BB6">
                <w:rPr>
                  <w:rStyle w:val="CPKeyword"/>
                </w:rPr>
                <w:delText>new</w:delText>
              </w:r>
              <w:r w:rsidR="004C6DFB" w:rsidDel="002D0BB6">
                <w:delText xml:space="preserve"> </w:delText>
              </w:r>
              <w:r w:rsidRPr="007E181A" w:rsidDel="002D0BB6">
                <w:delText>Document();</w:delText>
              </w:r>
            </w:del>
          </w:p>
          <w:p w14:paraId="4F80CFA5" w14:textId="4E67D6BF" w:rsidR="00E903D7" w:rsidDel="002D0BB6" w:rsidRDefault="00AA6FE6" w:rsidP="007F6A17">
            <w:pPr>
              <w:pStyle w:val="TableCDT"/>
              <w:rPr>
                <w:del w:id="629" w:author="Mark Michaelis" w:date="2020-04-09T14:35:00Z"/>
              </w:rPr>
            </w:pPr>
            <w:del w:id="630" w:author="Mark Michaelis" w:date="2020-04-09T14:35:00Z">
              <w:r w:rsidRPr="007E181A" w:rsidDel="002D0BB6">
                <w:delText>documentBefore.Title</w:delText>
              </w:r>
              <w:r w:rsidR="004C6DFB" w:rsidDel="002D0BB6">
                <w:delText xml:space="preserve"> </w:delText>
              </w:r>
              <w:r w:rsidRPr="007E181A" w:rsidDel="002D0BB6">
                <w:delText>=</w:delText>
              </w:r>
            </w:del>
          </w:p>
          <w:p w14:paraId="1BAAC5CF" w14:textId="3833F016" w:rsidR="0079423A" w:rsidRPr="007E181A" w:rsidDel="002D0BB6" w:rsidRDefault="004C6DFB" w:rsidP="007F6A17">
            <w:pPr>
              <w:pStyle w:val="TableCDT"/>
              <w:rPr>
                <w:del w:id="631" w:author="Mark Michaelis" w:date="2020-04-09T14:35:00Z"/>
              </w:rPr>
            </w:pPr>
            <w:del w:id="632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Maroon"/>
                </w:rPr>
                <w:delText>"A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cacophony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of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ramblings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from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my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potpourri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of</w:delText>
              </w:r>
              <w:r w:rsidDel="002D0BB6">
                <w:rPr>
                  <w:rStyle w:val="Maroon"/>
                </w:rPr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notes"</w:delText>
              </w:r>
              <w:r w:rsidR="00AA6FE6" w:rsidRPr="007E181A" w:rsidDel="002D0BB6">
                <w:delText>;</w:delText>
              </w:r>
            </w:del>
          </w:p>
          <w:p w14:paraId="01735A03" w14:textId="12D06C3A" w:rsidR="0079423A" w:rsidRPr="007E181A" w:rsidDel="002D0BB6" w:rsidRDefault="00AA6FE6" w:rsidP="007F6A17">
            <w:pPr>
              <w:pStyle w:val="TableCDT"/>
              <w:rPr>
                <w:del w:id="633" w:author="Mark Michaelis" w:date="2020-04-09T14:35:00Z"/>
              </w:rPr>
            </w:pPr>
            <w:del w:id="634" w:author="Mark Michaelis" w:date="2020-04-09T14:35:00Z">
              <w:r w:rsidRPr="007E181A" w:rsidDel="002D0BB6">
                <w:delText>Document</w:delText>
              </w:r>
              <w:r w:rsidR="004C6DFB" w:rsidDel="002D0BB6">
                <w:delText xml:space="preserve"> </w:delText>
              </w:r>
              <w:r w:rsidRPr="007E181A" w:rsidDel="002D0BB6">
                <w:delText>documentAfter;</w:delText>
              </w:r>
            </w:del>
          </w:p>
          <w:p w14:paraId="4150E754" w14:textId="60D4B9DF" w:rsidR="0079423A" w:rsidRPr="007E181A" w:rsidDel="002D0BB6" w:rsidRDefault="0079423A" w:rsidP="007F6A17">
            <w:pPr>
              <w:pStyle w:val="TableCDT"/>
              <w:rPr>
                <w:del w:id="635" w:author="Mark Michaelis" w:date="2020-04-09T14:35:00Z"/>
              </w:rPr>
            </w:pPr>
          </w:p>
          <w:p w14:paraId="57C74ADF" w14:textId="145BC6A9" w:rsidR="0079423A" w:rsidRPr="007E181A" w:rsidDel="002D0BB6" w:rsidRDefault="00AA6FE6" w:rsidP="007F6A17">
            <w:pPr>
              <w:pStyle w:val="TableCDT"/>
              <w:rPr>
                <w:del w:id="636" w:author="Mark Michaelis" w:date="2020-04-09T14:35:00Z"/>
              </w:rPr>
            </w:pPr>
            <w:del w:id="637" w:author="Mark Michaelis" w:date="2020-04-09T14:35:00Z">
              <w:r w:rsidRPr="007E181A" w:rsidDel="002D0BB6">
                <w:rPr>
                  <w:rStyle w:val="CPKeyword"/>
                </w:rPr>
                <w:delText>using</w:delText>
              </w:r>
              <w:r w:rsidR="004C6DFB" w:rsidDel="002D0BB6">
                <w:delText xml:space="preserve"> </w:delText>
              </w:r>
              <w:r w:rsidRPr="007E181A" w:rsidDel="002D0BB6">
                <w:delText>(stream</w:delText>
              </w:r>
              <w:r w:rsidR="004C6DFB" w:rsidDel="002D0BB6">
                <w:delText xml:space="preserve"> </w:delText>
              </w:r>
              <w:r w:rsidRPr="007E181A" w:rsidDel="002D0BB6">
                <w:delText>=</w:delText>
              </w:r>
              <w:r w:rsidR="004C6DFB" w:rsidDel="002D0BB6">
                <w:delText xml:space="preserve"> </w:delText>
              </w:r>
              <w:r w:rsidRPr="007E181A" w:rsidDel="002D0BB6">
                <w:delText>File.Open(</w:delText>
              </w:r>
            </w:del>
          </w:p>
          <w:p w14:paraId="13902BA6" w14:textId="0EF7C68D" w:rsidR="00E903D7" w:rsidDel="002D0BB6" w:rsidRDefault="004C6DFB" w:rsidP="007F6A17">
            <w:pPr>
              <w:pStyle w:val="TableCDT"/>
              <w:rPr>
                <w:del w:id="638" w:author="Mark Michaelis" w:date="2020-04-09T14:35:00Z"/>
              </w:rPr>
            </w:pPr>
            <w:del w:id="639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documentBefore.Title</w:delText>
              </w:r>
              <w:r w:rsidDel="002D0BB6">
                <w:delText xml:space="preserve"> </w:delText>
              </w:r>
              <w:r w:rsidR="00AA6FE6" w:rsidRPr="007E181A" w:rsidDel="002D0BB6">
                <w:delText>+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".bin"</w:delText>
              </w:r>
              <w:r w:rsidR="00AA6FE6" w:rsidRPr="007E181A" w:rsidDel="002D0BB6">
                <w:delText>,</w:delText>
              </w:r>
            </w:del>
          </w:p>
          <w:p w14:paraId="1CE74298" w14:textId="0CF8A88E" w:rsidR="0079423A" w:rsidRPr="007E181A" w:rsidDel="002D0BB6" w:rsidRDefault="004C6DFB" w:rsidP="007F6A17">
            <w:pPr>
              <w:pStyle w:val="TableCDT"/>
              <w:rPr>
                <w:del w:id="640" w:author="Mark Michaelis" w:date="2020-04-09T14:35:00Z"/>
              </w:rPr>
            </w:pPr>
            <w:del w:id="641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FileMode.Create))</w:delText>
              </w:r>
            </w:del>
          </w:p>
          <w:p w14:paraId="6EF2790A" w14:textId="2073E5E1" w:rsidR="0079423A" w:rsidRPr="007E181A" w:rsidDel="002D0BB6" w:rsidRDefault="00AA6FE6" w:rsidP="007F6A17">
            <w:pPr>
              <w:pStyle w:val="TableCDT"/>
              <w:rPr>
                <w:del w:id="642" w:author="Mark Michaelis" w:date="2020-04-09T14:35:00Z"/>
              </w:rPr>
            </w:pPr>
            <w:del w:id="643" w:author="Mark Michaelis" w:date="2020-04-09T14:35:00Z">
              <w:r w:rsidRPr="007E181A" w:rsidDel="002D0BB6">
                <w:delText>{</w:delText>
              </w:r>
            </w:del>
          </w:p>
          <w:p w14:paraId="671A5AD5" w14:textId="75EB0E01" w:rsidR="0079423A" w:rsidRPr="007E181A" w:rsidDel="002D0BB6" w:rsidRDefault="004C6DFB" w:rsidP="007F6A17">
            <w:pPr>
              <w:pStyle w:val="TableCDT"/>
              <w:rPr>
                <w:del w:id="644" w:author="Mark Michaelis" w:date="2020-04-09T14:35:00Z"/>
              </w:rPr>
            </w:pPr>
            <w:del w:id="645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delText>BinaryFormatter</w:delText>
              </w:r>
              <w:r w:rsidDel="002D0BB6">
                <w:delText xml:space="preserve"> </w:delText>
              </w:r>
              <w:r w:rsidR="00AA6FE6" w:rsidRPr="007E181A" w:rsidDel="002D0BB6">
                <w:delText>formatter</w:delText>
              </w:r>
              <w:r w:rsidDel="002D0BB6">
                <w:delText xml:space="preserve"> </w:delText>
              </w:r>
              <w:r w:rsidR="00AA6FE6" w:rsidRPr="007E181A" w:rsidDel="002D0BB6">
                <w:delText>=</w:delText>
              </w:r>
            </w:del>
          </w:p>
          <w:p w14:paraId="791B9449" w14:textId="6506B9EB" w:rsidR="0079423A" w:rsidRPr="007E181A" w:rsidDel="002D0BB6" w:rsidRDefault="004C6DFB" w:rsidP="007F6A17">
            <w:pPr>
              <w:pStyle w:val="TableCDT"/>
              <w:rPr>
                <w:del w:id="646" w:author="Mark Michaelis" w:date="2020-04-09T14:35:00Z"/>
              </w:rPr>
            </w:pPr>
            <w:del w:id="647" w:author="Mark Michaelis" w:date="2020-04-09T14:35:00Z">
              <w:r w:rsidDel="002D0BB6">
                <w:delText xml:space="preserve">      </w:delText>
              </w:r>
              <w:r w:rsidR="00AA6FE6" w:rsidRPr="007E181A" w:rsidDel="002D0BB6">
                <w:rPr>
                  <w:rStyle w:val="CPKeyword"/>
                </w:rPr>
                <w:delText>new</w:delText>
              </w:r>
              <w:r w:rsidDel="002D0BB6">
                <w:delText xml:space="preserve"> </w:delText>
              </w:r>
              <w:r w:rsidR="00AA6FE6" w:rsidRPr="007E181A" w:rsidDel="002D0BB6">
                <w:delText>BinaryFormatter();</w:delText>
              </w:r>
            </w:del>
          </w:p>
          <w:p w14:paraId="3214BED7" w14:textId="4298F891" w:rsidR="0079423A" w:rsidRPr="007E181A" w:rsidDel="002D0BB6" w:rsidRDefault="004C6DFB" w:rsidP="007F6A17">
            <w:pPr>
              <w:pStyle w:val="TableCDT"/>
              <w:rPr>
                <w:del w:id="648" w:author="Mark Michaelis" w:date="2020-04-09T14:35:00Z"/>
              </w:rPr>
            </w:pPr>
            <w:del w:id="649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delText>formatter.Serialize(</w:delText>
              </w:r>
            </w:del>
          </w:p>
          <w:p w14:paraId="60E9FD91" w14:textId="05895C33" w:rsidR="0079423A" w:rsidRPr="007E181A" w:rsidDel="002D0BB6" w:rsidRDefault="004C6DFB" w:rsidP="007F6A17">
            <w:pPr>
              <w:pStyle w:val="TableCDT"/>
              <w:rPr>
                <w:del w:id="650" w:author="Mark Michaelis" w:date="2020-04-09T14:35:00Z"/>
              </w:rPr>
            </w:pPr>
            <w:del w:id="651" w:author="Mark Michaelis" w:date="2020-04-09T14:35:00Z">
              <w:r w:rsidDel="002D0BB6">
                <w:delText xml:space="preserve">      </w:delText>
              </w:r>
              <w:r w:rsidR="00AA6FE6" w:rsidRPr="007E181A" w:rsidDel="002D0BB6">
                <w:delText>stream,</w:delText>
              </w:r>
              <w:r w:rsidDel="002D0BB6">
                <w:delText xml:space="preserve"> </w:delText>
              </w:r>
              <w:r w:rsidR="00AA6FE6" w:rsidRPr="007E181A" w:rsidDel="002D0BB6">
                <w:delText>documentBefore);</w:delText>
              </w:r>
            </w:del>
          </w:p>
          <w:p w14:paraId="0BB19E1D" w14:textId="5D9F1C84" w:rsidR="0079423A" w:rsidRPr="007E181A" w:rsidDel="002D0BB6" w:rsidRDefault="00AA6FE6" w:rsidP="007F6A17">
            <w:pPr>
              <w:pStyle w:val="TableCDTX"/>
              <w:rPr>
                <w:del w:id="652" w:author="Mark Michaelis" w:date="2020-04-09T14:35:00Z"/>
              </w:rPr>
            </w:pPr>
            <w:del w:id="653" w:author="Mark Michaelis" w:date="2020-04-09T14:35:00Z">
              <w:r w:rsidRPr="007E181A" w:rsidDel="002D0BB6">
                <w:delText>}</w:delText>
              </w:r>
            </w:del>
          </w:p>
        </w:tc>
      </w:tr>
      <w:tr w:rsidR="0079423A" w:rsidRPr="007E181A" w:rsidDel="002D0BB6" w14:paraId="6509F0BF" w14:textId="12B39A14" w:rsidTr="007F6A17">
        <w:trPr>
          <w:cantSplit/>
          <w:trHeight w:val="60"/>
          <w:del w:id="654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FC7BF4" w14:textId="28CF7B02" w:rsidR="0079423A" w:rsidRPr="007E181A" w:rsidDel="002D0BB6" w:rsidRDefault="001143EB" w:rsidP="007F6A17">
            <w:pPr>
              <w:pStyle w:val="TableText"/>
              <w:rPr>
                <w:del w:id="655" w:author="Mark Michaelis" w:date="2020-04-09T14:35:00Z"/>
              </w:rPr>
            </w:pPr>
            <w:del w:id="656" w:author="Mark Michaelis" w:date="2020-04-09T14:35:00Z">
              <w:r w:rsidDel="002D0BB6">
                <w:delText>4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2C1761" w14:textId="5F79CB46" w:rsidR="0079423A" w:rsidRPr="007E181A" w:rsidDel="002D0BB6" w:rsidRDefault="00AA6FE6" w:rsidP="007F6A17">
            <w:pPr>
              <w:pStyle w:val="TableText"/>
              <w:rPr>
                <w:del w:id="657" w:author="Mark Michaelis" w:date="2020-04-09T14:35:00Z"/>
              </w:rPr>
            </w:pPr>
            <w:del w:id="658" w:author="Mark Michaelis" w:date="2020-04-09T14:35:00Z">
              <w:r w:rsidRPr="007E181A" w:rsidDel="002D0BB6">
                <w:delText>Add</w:delText>
              </w:r>
              <w:r w:rsidR="004C6DFB" w:rsidDel="002D0BB6">
                <w:delText xml:space="preserve"> </w:delText>
              </w:r>
              <w:r w:rsidRPr="007E181A" w:rsidDel="002D0BB6">
                <w:delText>an</w:delText>
              </w:r>
              <w:r w:rsidR="004C6DFB" w:rsidDel="002D0BB6">
                <w:delText xml:space="preserve"> </w:delText>
              </w:r>
              <w:r w:rsidRPr="007E181A" w:rsidDel="002D0BB6">
                <w:delText>additional</w:delText>
              </w:r>
              <w:r w:rsidR="004C6DFB" w:rsidDel="002D0BB6">
                <w:delText xml:space="preserve"> </w:delText>
              </w:r>
              <w:r w:rsidRPr="007E181A" w:rsidDel="002D0BB6">
                <w:delText>field</w:delText>
              </w:r>
              <w:r w:rsidR="004C6DFB" w:rsidDel="002D0BB6">
                <w:delText xml:space="preserve"> </w:delText>
              </w:r>
              <w:r w:rsidRPr="007E181A" w:rsidDel="002D0BB6">
                <w:delText>to</w:delText>
              </w:r>
              <w:r w:rsidR="004C6DFB" w:rsidDel="002D0BB6">
                <w:delText xml:space="preserve"> </w:delText>
              </w:r>
              <w:r w:rsidRPr="007E181A" w:rsidDel="002D0BB6">
                <w:delText>the</w:delText>
              </w:r>
              <w:r w:rsidR="004C6DFB" w:rsidDel="002D0BB6">
                <w:delText xml:space="preserve"> </w:delText>
              </w:r>
              <w:r w:rsidRPr="007E181A" w:rsidDel="002D0BB6">
                <w:delText>serializable</w:delText>
              </w:r>
              <w:r w:rsidR="004C6DFB" w:rsidDel="002D0BB6">
                <w:delText xml:space="preserve"> </w:delText>
              </w:r>
              <w:r w:rsidRPr="007E181A" w:rsidDel="002D0BB6">
                <w:delText>class.</w:delText>
              </w:r>
            </w:del>
          </w:p>
        </w:tc>
        <w:tc>
          <w:tcPr>
            <w:tcW w:w="34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89D8FA" w14:textId="40B8DE34" w:rsidR="0079423A" w:rsidRPr="007E181A" w:rsidDel="002D0BB6" w:rsidRDefault="00AA6FE6" w:rsidP="007F6A17">
            <w:pPr>
              <w:pStyle w:val="TableCDT1"/>
              <w:rPr>
                <w:del w:id="659" w:author="Mark Michaelis" w:date="2020-04-09T14:35:00Z"/>
              </w:rPr>
            </w:pPr>
            <w:del w:id="660" w:author="Mark Michaelis" w:date="2020-04-09T14:35:00Z">
              <w:r w:rsidRPr="007E181A" w:rsidDel="002D0BB6">
                <w:delText>[Serializable]</w:delText>
              </w:r>
            </w:del>
          </w:p>
          <w:p w14:paraId="6255C8A8" w14:textId="55267EC8" w:rsidR="0079423A" w:rsidRPr="007E181A" w:rsidDel="002D0BB6" w:rsidRDefault="00AA6FE6" w:rsidP="007F6A17">
            <w:pPr>
              <w:pStyle w:val="TableCDT"/>
              <w:rPr>
                <w:del w:id="661" w:author="Mark Michaelis" w:date="2020-04-09T14:35:00Z"/>
              </w:rPr>
            </w:pPr>
            <w:del w:id="662" w:author="Mark Michaelis" w:date="2020-04-09T14:35:00Z">
              <w:r w:rsidRPr="007E181A" w:rsidDel="002D0BB6">
                <w:rPr>
                  <w:rStyle w:val="CPKeyword"/>
                </w:rPr>
                <w:delText>class</w:delText>
              </w:r>
              <w:r w:rsidR="004C6DFB" w:rsidDel="002D0BB6">
                <w:delText xml:space="preserve"> </w:delText>
              </w:r>
              <w:r w:rsidRPr="007E181A" w:rsidDel="002D0BB6">
                <w:delText>Document</w:delText>
              </w:r>
            </w:del>
          </w:p>
          <w:p w14:paraId="0FFFCD12" w14:textId="207A4AE2" w:rsidR="0079423A" w:rsidRPr="007E181A" w:rsidDel="002D0BB6" w:rsidRDefault="00AA6FE6" w:rsidP="007F6A17">
            <w:pPr>
              <w:pStyle w:val="TableCDT"/>
              <w:rPr>
                <w:del w:id="663" w:author="Mark Michaelis" w:date="2020-04-09T14:35:00Z"/>
              </w:rPr>
            </w:pPr>
            <w:del w:id="664" w:author="Mark Michaelis" w:date="2020-04-09T14:35:00Z">
              <w:r w:rsidRPr="007E181A" w:rsidDel="002D0BB6">
                <w:delText>{</w:delText>
              </w:r>
            </w:del>
          </w:p>
          <w:p w14:paraId="636ADE90" w14:textId="3296C52F" w:rsidR="0079423A" w:rsidRPr="007E181A" w:rsidDel="002D0BB6" w:rsidRDefault="004C6DFB" w:rsidP="007F6A17">
            <w:pPr>
              <w:pStyle w:val="TableCDT"/>
              <w:rPr>
                <w:del w:id="665" w:author="Mark Michaelis" w:date="2020-04-09T14:35:00Z"/>
              </w:rPr>
            </w:pPr>
            <w:del w:id="666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CPKeyword"/>
                </w:rPr>
                <w:delText>public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CPKeyword"/>
                </w:rPr>
                <w:delText>string</w:delText>
              </w:r>
              <w:r w:rsidDel="002D0BB6">
                <w:delText xml:space="preserve"> </w:delText>
              </w:r>
              <w:r w:rsidR="00AA6FE6" w:rsidRPr="007E181A" w:rsidDel="002D0BB6">
                <w:delText>Title;</w:delText>
              </w:r>
            </w:del>
          </w:p>
          <w:p w14:paraId="15E92EE7" w14:textId="20F68352" w:rsidR="0079423A" w:rsidRPr="007E181A" w:rsidDel="002D0BB6" w:rsidRDefault="004C6DFB" w:rsidP="007F6A17">
            <w:pPr>
              <w:pStyle w:val="TableCDTGrayline"/>
              <w:rPr>
                <w:del w:id="667" w:author="Mark Michaelis" w:date="2020-04-09T14:35:00Z"/>
              </w:rPr>
            </w:pPr>
            <w:del w:id="668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CPKeyword"/>
                </w:rPr>
                <w:delText>public</w:delText>
              </w:r>
              <w:r w:rsidDel="002D0BB6">
                <w:rPr>
                  <w:rStyle w:val="CPKeyword"/>
                </w:rPr>
                <w:delText xml:space="preserve"> </w:delText>
              </w:r>
              <w:r w:rsidR="00AA6FE6" w:rsidRPr="007E181A" w:rsidDel="002D0BB6">
                <w:rPr>
                  <w:rStyle w:val="CPKeyword"/>
                </w:rPr>
                <w:delText>string</w:delText>
              </w:r>
              <w:r w:rsidDel="002D0BB6">
                <w:delText xml:space="preserve"> </w:delText>
              </w:r>
              <w:r w:rsidR="00AA6FE6" w:rsidRPr="007E181A" w:rsidDel="002D0BB6">
                <w:delText>Author;</w:delText>
              </w:r>
            </w:del>
          </w:p>
          <w:p w14:paraId="2DB91FAC" w14:textId="2125E757" w:rsidR="0079423A" w:rsidRPr="007E181A" w:rsidDel="002D0BB6" w:rsidRDefault="004C6DFB" w:rsidP="007F6A17">
            <w:pPr>
              <w:pStyle w:val="TableCDT"/>
              <w:rPr>
                <w:del w:id="669" w:author="Mark Michaelis" w:date="2020-04-09T14:35:00Z"/>
              </w:rPr>
            </w:pPr>
            <w:del w:id="670" w:author="Mark Michaelis" w:date="2020-04-09T14:35:00Z">
              <w:r w:rsidDel="002D0BB6">
                <w:delText xml:space="preserve">  </w:delText>
              </w:r>
              <w:r w:rsidR="00AA6FE6" w:rsidRPr="007E181A" w:rsidDel="002D0BB6">
                <w:rPr>
                  <w:rStyle w:val="CPKeyword"/>
                </w:rPr>
                <w:delText>public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CPKeyword"/>
                </w:rPr>
                <w:delText>string</w:delText>
              </w:r>
              <w:r w:rsidDel="002D0BB6">
                <w:delText xml:space="preserve"> </w:delText>
              </w:r>
              <w:r w:rsidR="00AA6FE6" w:rsidRPr="007E181A" w:rsidDel="002D0BB6">
                <w:delText>Data;</w:delText>
              </w:r>
            </w:del>
          </w:p>
          <w:p w14:paraId="3200D576" w14:textId="23E13B7B" w:rsidR="0079423A" w:rsidRPr="007E181A" w:rsidDel="002D0BB6" w:rsidRDefault="00AA6FE6" w:rsidP="007F6A17">
            <w:pPr>
              <w:pStyle w:val="TableCDTX"/>
              <w:rPr>
                <w:del w:id="671" w:author="Mark Michaelis" w:date="2020-04-09T14:35:00Z"/>
              </w:rPr>
            </w:pPr>
            <w:del w:id="672" w:author="Mark Michaelis" w:date="2020-04-09T14:35:00Z">
              <w:r w:rsidRPr="007E181A" w:rsidDel="002D0BB6">
                <w:delText>}</w:delText>
              </w:r>
            </w:del>
          </w:p>
        </w:tc>
      </w:tr>
      <w:tr w:rsidR="0079423A" w:rsidRPr="007E181A" w:rsidDel="002D0BB6" w14:paraId="0B672369" w14:textId="0E005535" w:rsidTr="007F6A17">
        <w:trPr>
          <w:cantSplit/>
          <w:trHeight w:val="60"/>
          <w:del w:id="673" w:author="Mark Michaelis" w:date="2020-04-09T14:35:00Z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65CA45" w14:textId="744F040D" w:rsidR="0079423A" w:rsidRPr="007E181A" w:rsidDel="002D0BB6" w:rsidRDefault="001143EB" w:rsidP="007F6A17">
            <w:pPr>
              <w:pStyle w:val="TableText"/>
              <w:rPr>
                <w:del w:id="674" w:author="Mark Michaelis" w:date="2020-04-09T14:35:00Z"/>
              </w:rPr>
            </w:pPr>
            <w:del w:id="675" w:author="Mark Michaelis" w:date="2020-04-09T14:35:00Z">
              <w:r w:rsidDel="002D0BB6">
                <w:delText>5</w:delText>
              </w:r>
            </w:del>
          </w:p>
        </w:tc>
        <w:tc>
          <w:tcPr>
            <w:tcW w:w="297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10D8EB5" w14:textId="651B6ABF" w:rsidR="0079423A" w:rsidRPr="007E181A" w:rsidDel="002D0BB6" w:rsidRDefault="00AA6FE6" w:rsidP="007F6A17">
            <w:pPr>
              <w:pStyle w:val="TableText"/>
              <w:rPr>
                <w:del w:id="676" w:author="Mark Michaelis" w:date="2020-04-09T14:35:00Z"/>
              </w:rPr>
            </w:pPr>
            <w:del w:id="677" w:author="Mark Michaelis" w:date="2020-04-09T14:35:00Z">
              <w:r w:rsidRPr="007E181A" w:rsidDel="002D0BB6">
                <w:delText>Deserialize</w:delText>
              </w:r>
              <w:r w:rsidR="004C6DFB" w:rsidDel="002D0BB6">
                <w:delText xml:space="preserve"> </w:delText>
              </w:r>
              <w:r w:rsidRPr="007E181A" w:rsidDel="002D0BB6">
                <w:delText>the</w:delText>
              </w:r>
              <w:r w:rsidR="004C6DFB" w:rsidDel="002D0BB6">
                <w:delText xml:space="preserve"> </w:delText>
              </w:r>
              <w:r w:rsidRPr="00A14E35" w:rsidDel="002D0BB6">
                <w:rPr>
                  <w:rStyle w:val="CITchapbm"/>
                </w:rPr>
                <w:delText>*v1.bin</w:delText>
              </w:r>
              <w:r w:rsidR="004C6DFB" w:rsidDel="002D0BB6">
                <w:delText xml:space="preserve"> </w:delText>
              </w:r>
              <w:r w:rsidRPr="007E181A" w:rsidDel="002D0BB6">
                <w:delText>file</w:delText>
              </w:r>
              <w:r w:rsidR="004C6DFB" w:rsidDel="002D0BB6">
                <w:delText xml:space="preserve"> </w:delText>
              </w:r>
              <w:r w:rsidRPr="007E181A" w:rsidDel="002D0BB6">
                <w:delText>into</w:delText>
              </w:r>
              <w:r w:rsidR="004C6DFB" w:rsidDel="002D0BB6">
                <w:delText xml:space="preserve"> </w:delText>
              </w:r>
              <w:r w:rsidRPr="007E181A" w:rsidDel="002D0BB6">
                <w:delText>the</w:delText>
              </w:r>
              <w:r w:rsidR="004C6DFB" w:rsidDel="002D0BB6">
                <w:delText xml:space="preserve"> </w:delText>
              </w:r>
              <w:r w:rsidRPr="007E181A" w:rsidDel="002D0BB6">
                <w:delText>new</w:delText>
              </w:r>
              <w:r w:rsidR="004C6DFB" w:rsidDel="002D0BB6">
                <w:delText xml:space="preserve"> </w:delText>
              </w:r>
              <w:r w:rsidRPr="007E181A" w:rsidDel="002D0BB6">
                <w:delText>object</w:delText>
              </w:r>
              <w:r w:rsidR="004C6DFB" w:rsidDel="002D0BB6">
                <w:delText xml:space="preserve"> </w:delText>
              </w:r>
              <w:r w:rsidRPr="007E181A" w:rsidDel="002D0BB6">
                <w:delText>(</w:delText>
              </w:r>
              <w:r w:rsidRPr="00A14E35" w:rsidDel="002D0BB6">
                <w:rPr>
                  <w:rStyle w:val="CITchapbm"/>
                </w:rPr>
                <w:delText>Document</w:delText>
              </w:r>
              <w:r w:rsidRPr="007E181A" w:rsidDel="002D0BB6">
                <w:delText>)</w:delText>
              </w:r>
              <w:r w:rsidR="004C6DFB" w:rsidDel="002D0BB6">
                <w:delText xml:space="preserve"> </w:delText>
              </w:r>
              <w:r w:rsidRPr="007E181A" w:rsidDel="002D0BB6">
                <w:delText>version.</w:delText>
              </w:r>
            </w:del>
          </w:p>
        </w:tc>
        <w:tc>
          <w:tcPr>
            <w:tcW w:w="34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028A732" w14:textId="5B8F04BD" w:rsidR="0079423A" w:rsidRPr="007E181A" w:rsidDel="002D0BB6" w:rsidRDefault="00AA6FE6" w:rsidP="007F6A17">
            <w:pPr>
              <w:pStyle w:val="TableCDT1"/>
              <w:rPr>
                <w:del w:id="678" w:author="Mark Michaelis" w:date="2020-04-09T14:35:00Z"/>
              </w:rPr>
            </w:pPr>
            <w:del w:id="679" w:author="Mark Michaelis" w:date="2020-04-09T14:35:00Z">
              <w:r w:rsidRPr="007E181A" w:rsidDel="002D0BB6">
                <w:rPr>
                  <w:rStyle w:val="CPKeyword"/>
                </w:rPr>
                <w:delText>using</w:delText>
              </w:r>
              <w:r w:rsidR="004C6DFB" w:rsidDel="002D0BB6">
                <w:delText xml:space="preserve"> </w:delText>
              </w:r>
              <w:r w:rsidRPr="007E181A" w:rsidDel="002D0BB6">
                <w:delText>(stream</w:delText>
              </w:r>
              <w:r w:rsidR="004C6DFB" w:rsidDel="002D0BB6">
                <w:delText xml:space="preserve"> </w:delText>
              </w:r>
              <w:r w:rsidRPr="007E181A" w:rsidDel="002D0BB6">
                <w:delText>=</w:delText>
              </w:r>
              <w:r w:rsidR="004C6DFB" w:rsidDel="002D0BB6">
                <w:delText xml:space="preserve"> </w:delText>
              </w:r>
              <w:r w:rsidRPr="007E181A" w:rsidDel="002D0BB6">
                <w:delText>File.Open(</w:delText>
              </w:r>
            </w:del>
          </w:p>
          <w:p w14:paraId="12A30328" w14:textId="2E274E8C" w:rsidR="00E903D7" w:rsidDel="002D0BB6" w:rsidRDefault="004C6DFB" w:rsidP="007F6A17">
            <w:pPr>
              <w:pStyle w:val="TableCDT"/>
              <w:rPr>
                <w:del w:id="680" w:author="Mark Michaelis" w:date="2020-04-09T14:35:00Z"/>
              </w:rPr>
            </w:pPr>
            <w:del w:id="681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documentBefore.Title</w:delText>
              </w:r>
              <w:r w:rsidDel="002D0BB6">
                <w:delText xml:space="preserve"> </w:delText>
              </w:r>
              <w:r w:rsidR="00AA6FE6" w:rsidRPr="007E181A" w:rsidDel="002D0BB6">
                <w:delText>+</w:delText>
              </w:r>
              <w:r w:rsidDel="002D0BB6">
                <w:delText xml:space="preserve"> </w:delText>
              </w:r>
              <w:r w:rsidR="00AA6FE6" w:rsidRPr="007E181A" w:rsidDel="002D0BB6">
                <w:rPr>
                  <w:rStyle w:val="Maroon"/>
                </w:rPr>
                <w:delText>".bin"</w:delText>
              </w:r>
              <w:r w:rsidR="00AA6FE6" w:rsidRPr="007E181A" w:rsidDel="002D0BB6">
                <w:delText>,</w:delText>
              </w:r>
            </w:del>
          </w:p>
          <w:p w14:paraId="12BCCEC8" w14:textId="067A5FAB" w:rsidR="0079423A" w:rsidRPr="007E181A" w:rsidDel="002D0BB6" w:rsidRDefault="004C6DFB" w:rsidP="007F6A17">
            <w:pPr>
              <w:pStyle w:val="TableCDT"/>
              <w:rPr>
                <w:del w:id="682" w:author="Mark Michaelis" w:date="2020-04-09T14:35:00Z"/>
              </w:rPr>
            </w:pPr>
            <w:del w:id="683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FileMode.Open))</w:delText>
              </w:r>
            </w:del>
          </w:p>
          <w:p w14:paraId="70557970" w14:textId="78ECADFE" w:rsidR="0079423A" w:rsidRPr="007E181A" w:rsidDel="002D0BB6" w:rsidRDefault="00AA6FE6" w:rsidP="007F6A17">
            <w:pPr>
              <w:pStyle w:val="TableCDT"/>
              <w:rPr>
                <w:del w:id="684" w:author="Mark Michaelis" w:date="2020-04-09T14:35:00Z"/>
              </w:rPr>
            </w:pPr>
            <w:del w:id="685" w:author="Mark Michaelis" w:date="2020-04-09T14:35:00Z">
              <w:r w:rsidRPr="007E181A" w:rsidDel="002D0BB6">
                <w:delText>{</w:delText>
              </w:r>
            </w:del>
          </w:p>
          <w:p w14:paraId="1A20B307" w14:textId="194001B3" w:rsidR="0079423A" w:rsidRPr="007E181A" w:rsidDel="002D0BB6" w:rsidRDefault="004C6DFB" w:rsidP="007F6A17">
            <w:pPr>
              <w:pStyle w:val="TableCDT"/>
              <w:rPr>
                <w:del w:id="686" w:author="Mark Michaelis" w:date="2020-04-09T14:35:00Z"/>
              </w:rPr>
            </w:pPr>
            <w:del w:id="687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BinaryFormatter</w:delText>
              </w:r>
              <w:r w:rsidDel="002D0BB6">
                <w:delText xml:space="preserve"> </w:delText>
              </w:r>
              <w:r w:rsidR="00AA6FE6" w:rsidRPr="007E181A" w:rsidDel="002D0BB6">
                <w:delText>formatter</w:delText>
              </w:r>
              <w:r w:rsidDel="002D0BB6">
                <w:delText xml:space="preserve"> </w:delText>
              </w:r>
              <w:r w:rsidR="00AA6FE6" w:rsidRPr="007E181A" w:rsidDel="002D0BB6">
                <w:delText>=</w:delText>
              </w:r>
            </w:del>
          </w:p>
          <w:p w14:paraId="7380D866" w14:textId="2E5F8950" w:rsidR="0079423A" w:rsidRPr="007E181A" w:rsidDel="002D0BB6" w:rsidRDefault="004C6DFB" w:rsidP="007F6A17">
            <w:pPr>
              <w:pStyle w:val="TableCDT"/>
              <w:rPr>
                <w:del w:id="688" w:author="Mark Michaelis" w:date="2020-04-09T14:35:00Z"/>
              </w:rPr>
            </w:pPr>
            <w:del w:id="689" w:author="Mark Michaelis" w:date="2020-04-09T14:35:00Z">
              <w:r w:rsidDel="002D0BB6">
                <w:delText xml:space="preserve">        </w:delText>
              </w:r>
              <w:r w:rsidR="00AA6FE6" w:rsidRPr="007E181A" w:rsidDel="002D0BB6">
                <w:rPr>
                  <w:rStyle w:val="CPKeyword"/>
                </w:rPr>
                <w:delText>new</w:delText>
              </w:r>
              <w:r w:rsidDel="002D0BB6">
                <w:delText xml:space="preserve"> </w:delText>
              </w:r>
              <w:r w:rsidR="00AA6FE6" w:rsidRPr="007E181A" w:rsidDel="002D0BB6">
                <w:delText>BinaryFormatter();</w:delText>
              </w:r>
            </w:del>
          </w:p>
          <w:p w14:paraId="30FABE7C" w14:textId="638D4DB6" w:rsidR="00E903D7" w:rsidDel="002D0BB6" w:rsidRDefault="004C6DFB" w:rsidP="007F6A17">
            <w:pPr>
              <w:pStyle w:val="TableCDT"/>
              <w:rPr>
                <w:del w:id="690" w:author="Mark Michaelis" w:date="2020-04-09T14:35:00Z"/>
              </w:rPr>
            </w:pPr>
            <w:del w:id="691" w:author="Mark Michaelis" w:date="2020-04-09T14:35:00Z">
              <w:r w:rsidDel="002D0BB6">
                <w:delText xml:space="preserve">    </w:delText>
              </w:r>
              <w:r w:rsidR="00AA6FE6" w:rsidRPr="007E181A" w:rsidDel="002D0BB6">
                <w:delText>documentAfter</w:delText>
              </w:r>
              <w:r w:rsidDel="002D0BB6">
                <w:delText xml:space="preserve"> </w:delText>
              </w:r>
              <w:r w:rsidR="00AA6FE6" w:rsidRPr="007E181A" w:rsidDel="002D0BB6">
                <w:delText>=</w:delText>
              </w:r>
            </w:del>
          </w:p>
          <w:p w14:paraId="1E6A7796" w14:textId="46C10AD0" w:rsidR="0079423A" w:rsidRPr="007E181A" w:rsidDel="002D0BB6" w:rsidRDefault="004C6DFB" w:rsidP="007F6A17">
            <w:pPr>
              <w:pStyle w:val="TableCDT"/>
              <w:rPr>
                <w:del w:id="692" w:author="Mark Michaelis" w:date="2020-04-09T14:35:00Z"/>
              </w:rPr>
            </w:pPr>
            <w:del w:id="693" w:author="Mark Michaelis" w:date="2020-04-09T14:35:00Z">
              <w:r w:rsidDel="002D0BB6">
                <w:delText xml:space="preserve">        </w:delText>
              </w:r>
              <w:r w:rsidR="00AA6FE6" w:rsidRPr="007E181A" w:rsidDel="002D0BB6">
                <w:delText>(Document)formatter.Deserialize(</w:delText>
              </w:r>
            </w:del>
          </w:p>
          <w:p w14:paraId="757A757A" w14:textId="1048A996" w:rsidR="0079423A" w:rsidRPr="007E181A" w:rsidDel="002D0BB6" w:rsidRDefault="004C6DFB" w:rsidP="007F6A17">
            <w:pPr>
              <w:pStyle w:val="TableCDT"/>
              <w:rPr>
                <w:del w:id="694" w:author="Mark Michaelis" w:date="2020-04-09T14:35:00Z"/>
              </w:rPr>
            </w:pPr>
            <w:del w:id="695" w:author="Mark Michaelis" w:date="2020-04-09T14:35:00Z">
              <w:r w:rsidDel="002D0BB6">
                <w:delText xml:space="preserve">        </w:delText>
              </w:r>
              <w:r w:rsidR="00AA6FE6" w:rsidRPr="007E181A" w:rsidDel="002D0BB6">
                <w:delText>stream);</w:delText>
              </w:r>
            </w:del>
          </w:p>
          <w:p w14:paraId="75F9CE2A" w14:textId="358A197B" w:rsidR="0079423A" w:rsidRPr="007E181A" w:rsidDel="002D0BB6" w:rsidRDefault="00AA6FE6" w:rsidP="007F6A17">
            <w:pPr>
              <w:pStyle w:val="TableCDTX"/>
              <w:rPr>
                <w:del w:id="696" w:author="Mark Michaelis" w:date="2020-04-09T14:35:00Z"/>
              </w:rPr>
            </w:pPr>
            <w:del w:id="697" w:author="Mark Michaelis" w:date="2020-04-09T14:35:00Z">
              <w:r w:rsidRPr="007E181A" w:rsidDel="002D0BB6">
                <w:delText>}</w:delText>
              </w:r>
            </w:del>
          </w:p>
        </w:tc>
      </w:tr>
    </w:tbl>
    <w:p w14:paraId="0EC63A41" w14:textId="38593746" w:rsidR="00E164CC" w:rsidRPr="007E181A" w:rsidDel="002D0BB6" w:rsidRDefault="00E164CC" w:rsidP="00C172F0">
      <w:pPr>
        <w:pStyle w:val="CHAPBM"/>
        <w:rPr>
          <w:del w:id="698" w:author="Mark Michaelis" w:date="2020-04-09T14:35:00Z"/>
        </w:rPr>
      </w:pPr>
      <w:del w:id="699" w:author="Mark Michaelis" w:date="2020-04-09T14:35:00Z">
        <w:r w:rsidRPr="007E181A" w:rsidDel="002D0BB6">
          <w:delText>Surprisingly,</w:delText>
        </w:r>
        <w:r w:rsidR="004C6DFB" w:rsidDel="002D0BB6">
          <w:delText xml:space="preserve"> </w:delText>
        </w:r>
        <w:r w:rsidRPr="007E181A" w:rsidDel="002D0BB6">
          <w:delText>even</w:delText>
        </w:r>
        <w:r w:rsidR="004C6DFB" w:rsidDel="002D0BB6">
          <w:delText xml:space="preserve"> </w:delText>
        </w:r>
        <w:r w:rsidRPr="007E181A" w:rsidDel="002D0BB6">
          <w:delText>though</w:delText>
        </w:r>
        <w:r w:rsidR="004C6DFB" w:rsidDel="002D0BB6">
          <w:delText xml:space="preserve"> </w:delText>
        </w:r>
        <w:r w:rsidRPr="007E181A" w:rsidDel="002D0BB6">
          <w:delText>all</w:delText>
        </w:r>
        <w:r w:rsidR="004C6DFB" w:rsidDel="002D0BB6">
          <w:delText xml:space="preserve"> </w:delText>
        </w:r>
        <w:r w:rsidRPr="007E181A" w:rsidDel="002D0BB6">
          <w:delText>you</w:delText>
        </w:r>
        <w:r w:rsidR="004C6DFB" w:rsidDel="002D0BB6">
          <w:delText xml:space="preserve"> </w:delText>
        </w:r>
        <w:r w:rsidRPr="007E181A" w:rsidDel="002D0BB6">
          <w:delText>did</w:delText>
        </w:r>
        <w:r w:rsidR="004C6DFB" w:rsidDel="002D0BB6">
          <w:delText xml:space="preserve"> </w:delText>
        </w:r>
        <w:r w:rsidRPr="007E181A" w:rsidDel="002D0BB6">
          <w:delText>was</w:delText>
        </w:r>
        <w:r w:rsidR="004C6DFB" w:rsidDel="002D0BB6">
          <w:delText xml:space="preserve"> </w:delText>
        </w:r>
        <w:r w:rsidRPr="007E181A" w:rsidDel="002D0BB6">
          <w:delText>add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new</w:delText>
        </w:r>
        <w:r w:rsidR="004C6DFB" w:rsidDel="002D0BB6">
          <w:delText xml:space="preserve"> </w:delText>
        </w:r>
        <w:r w:rsidRPr="007E181A" w:rsidDel="002D0BB6">
          <w:delText>field,</w:delText>
        </w:r>
        <w:r w:rsidR="004C6DFB" w:rsidDel="002D0BB6">
          <w:delText xml:space="preserve"> </w:delText>
        </w:r>
        <w:r w:rsidRPr="007E181A" w:rsidDel="002D0BB6">
          <w:delText>deserializing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original</w:delText>
        </w:r>
        <w:r w:rsidR="004C6DFB" w:rsidDel="002D0BB6">
          <w:delText xml:space="preserve"> </w:delText>
        </w:r>
        <w:r w:rsidRPr="007E181A" w:rsidDel="002D0BB6">
          <w:delText>file</w:delText>
        </w:r>
        <w:r w:rsidR="004C6DFB" w:rsidDel="002D0BB6">
          <w:delText xml:space="preserve"> </w:delText>
        </w:r>
        <w:r w:rsidRPr="007E181A" w:rsidDel="002D0BB6">
          <w:delText>throws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System.Runtime.Serialization.SerializationException</w:delText>
        </w:r>
        <w:r w:rsidRPr="007E181A" w:rsidDel="002D0BB6">
          <w:delText>.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because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formatter</w:delText>
        </w:r>
        <w:r w:rsidR="004C6DFB" w:rsidDel="002D0BB6">
          <w:delText xml:space="preserve"> </w:delText>
        </w:r>
        <w:r w:rsidRPr="007E181A" w:rsidDel="002D0BB6">
          <w:delText>looks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data</w:delText>
        </w:r>
        <w:r w:rsidR="004C6DFB" w:rsidDel="002D0BB6">
          <w:delText xml:space="preserve"> </w:delText>
        </w:r>
        <w:r w:rsidRPr="007E181A" w:rsidDel="002D0BB6">
          <w:delText>corresponding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new</w:delText>
        </w:r>
        <w:r w:rsidR="004C6DFB" w:rsidDel="002D0BB6">
          <w:delText xml:space="preserve"> </w:delText>
        </w:r>
        <w:r w:rsidRPr="007E181A" w:rsidDel="002D0BB6">
          <w:delText>field</w:delText>
        </w:r>
        <w:r w:rsidR="004C6DFB" w:rsidDel="002D0BB6">
          <w:delText xml:space="preserve"> </w:delText>
        </w:r>
        <w:r w:rsidRPr="007E181A" w:rsidDel="002D0BB6">
          <w:delText>within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stream.</w:delText>
        </w:r>
        <w:r w:rsidR="004C6DFB" w:rsidDel="002D0BB6">
          <w:delText xml:space="preserve"> </w:delText>
        </w:r>
        <w:r w:rsidRPr="007E181A" w:rsidDel="002D0BB6">
          <w:delText>Failure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locate</w:delText>
        </w:r>
        <w:r w:rsidR="004C6DFB" w:rsidDel="002D0BB6">
          <w:delText xml:space="preserve"> </w:delText>
        </w:r>
        <w:r w:rsidRPr="007E181A" w:rsidDel="002D0BB6">
          <w:delText>such</w:delText>
        </w:r>
        <w:r w:rsidR="004C6DFB" w:rsidDel="002D0BB6">
          <w:delText xml:space="preserve"> </w:delText>
        </w:r>
        <w:r w:rsidRPr="007E181A" w:rsidDel="002D0BB6">
          <w:delText>data</w:delText>
        </w:r>
        <w:r w:rsidR="004C6DFB" w:rsidDel="002D0BB6">
          <w:delText xml:space="preserve"> </w:delText>
        </w:r>
        <w:r w:rsidRPr="007E181A" w:rsidDel="002D0BB6">
          <w:delText>throws</w:delText>
        </w:r>
        <w:r w:rsidR="004C6DFB" w:rsidDel="002D0BB6">
          <w:delText xml:space="preserve"> </w:delText>
        </w:r>
        <w:r w:rsidRPr="007E181A" w:rsidDel="002D0BB6">
          <w:delText>an</w:delText>
        </w:r>
        <w:r w:rsidR="004C6DFB" w:rsidDel="002D0BB6">
          <w:delText xml:space="preserve"> </w:delText>
        </w:r>
        <w:r w:rsidRPr="007E181A" w:rsidDel="002D0BB6">
          <w:delText>exception.</w:delText>
        </w:r>
      </w:del>
    </w:p>
    <w:p w14:paraId="65B5918C" w14:textId="3E7C25B0" w:rsidR="00E164CC" w:rsidRPr="007E181A" w:rsidDel="002D0BB6" w:rsidRDefault="00897360" w:rsidP="004735DE">
      <w:pPr>
        <w:pStyle w:val="CHAPBMPD"/>
        <w:rPr>
          <w:del w:id="700" w:author="Mark Michaelis" w:date="2020-04-09T14:35:00Z"/>
        </w:rPr>
      </w:pPr>
      <w:del w:id="701" w:author="Mark Michaelis" w:date="2020-04-09T14:35:00Z">
        <w:r w:rsidDel="002D0BB6">
          <w:delText>***</w:delText>
        </w:r>
        <w:r w:rsidR="007F6A17" w:rsidDel="002D0BB6">
          <w:delText>COMP:</w:delText>
        </w:r>
        <w:r w:rsidR="004C6DFB" w:rsidDel="002D0BB6">
          <w:delText xml:space="preserve"> </w:delText>
        </w:r>
        <w:r w:rsidR="007F6A17" w:rsidDel="002D0BB6">
          <w:delText>Insert</w:delText>
        </w:r>
        <w:r w:rsidR="004C6DFB" w:rsidDel="002D0BB6">
          <w:delText xml:space="preserve"> </w:delText>
        </w:r>
        <w:r w:rsidR="007F6A17" w:rsidDel="002D0BB6">
          <w:delText>“Begin</w:delText>
        </w:r>
        <w:r w:rsidR="004C6DFB" w:rsidDel="002D0BB6">
          <w:delText xml:space="preserve"> </w:delText>
        </w:r>
        <w:r w:rsidR="007F6A17" w:rsidDel="002D0BB6">
          <w:delText>2.0”</w:delText>
        </w:r>
        <w:r w:rsidR="004C6DFB" w:rsidDel="002D0BB6">
          <w:delText xml:space="preserve"> </w:delText>
        </w:r>
        <w:r w:rsidR="007E3F3C" w:rsidDel="002D0BB6">
          <w:delText>tab</w:delText>
        </w:r>
      </w:del>
    </w:p>
    <w:p w14:paraId="019DA212" w14:textId="5566F4A0" w:rsidR="00E164CC" w:rsidRPr="007E181A" w:rsidDel="002D0BB6" w:rsidRDefault="00E164CC" w:rsidP="00C172F0">
      <w:pPr>
        <w:pStyle w:val="CHAPBM"/>
        <w:rPr>
          <w:del w:id="702" w:author="Mark Michaelis" w:date="2020-04-09T14:35:00Z"/>
        </w:rPr>
      </w:pPr>
      <w:del w:id="703" w:author="Mark Michaelis" w:date="2020-04-09T14:35:00Z"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avoid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Del="002D0BB6">
          <w:delText>problem</w:delText>
        </w:r>
        <w:r w:rsidRPr="007E181A" w:rsidDel="002D0BB6">
          <w:delText>,</w:delText>
        </w:r>
        <w:r w:rsidR="004C6DFB" w:rsidDel="002D0BB6">
          <w:delText xml:space="preserve"> </w:delText>
        </w:r>
        <w:r w:rsidR="002E7403" w:rsidDel="002D0BB6">
          <w:delText>the</w:delText>
        </w:r>
        <w:r w:rsidR="004C6DFB" w:rsidDel="002D0BB6">
          <w:delText xml:space="preserve"> </w:delText>
        </w:r>
        <w:r w:rsidR="002E7403" w:rsidDel="002D0BB6">
          <w:delText>Microsoft</w:delText>
        </w:r>
        <w:r w:rsidR="004C6DFB" w:rsidDel="002D0BB6">
          <w:delText xml:space="preserve"> </w:delText>
        </w:r>
        <w:r w:rsidDel="002D0BB6">
          <w:delText>.Net</w:delText>
        </w:r>
        <w:r w:rsidR="004C6DFB" w:rsidDel="002D0BB6">
          <w:delText xml:space="preserve"> </w:delText>
        </w:r>
        <w:r w:rsidDel="002D0BB6">
          <w:delText>Framework</w:delText>
        </w:r>
        <w:r w:rsidR="004C6DFB" w:rsidDel="002D0BB6">
          <w:delText xml:space="preserve"> </w:delText>
        </w:r>
        <w:r w:rsidRPr="007E181A" w:rsidDel="002D0BB6">
          <w:delText>2.0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later</w:delText>
        </w:r>
        <w:r w:rsidR="004C6DFB" w:rsidDel="002D0BB6">
          <w:delText xml:space="preserve"> </w:delText>
        </w:r>
        <w:r w:rsidRPr="007E181A" w:rsidDel="002D0BB6">
          <w:delText>include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System.Runtime.Serialization.OptionalFieldAttribute</w:delText>
        </w:r>
        <w:r w:rsidRPr="007E181A" w:rsidDel="002D0BB6">
          <w:delText>.</w:delText>
        </w:r>
        <w:r w:rsidR="004C6DFB" w:rsidDel="002D0BB6">
          <w:delText xml:space="preserve"> </w:delText>
        </w:r>
        <w:r w:rsidRPr="007E181A" w:rsidDel="002D0BB6">
          <w:delText>When</w:delText>
        </w:r>
        <w:r w:rsidR="004C6DFB" w:rsidDel="002D0BB6">
          <w:delText xml:space="preserve"> </w:delText>
        </w:r>
        <w:r w:rsidRPr="007E181A" w:rsidDel="002D0BB6">
          <w:delText>backward</w:delText>
        </w:r>
        <w:r w:rsidR="004C6DFB" w:rsidDel="002D0BB6">
          <w:delText xml:space="preserve"> </w:delText>
        </w:r>
        <w:r w:rsidRPr="007E181A" w:rsidDel="002D0BB6">
          <w:delText>compatibility</w:delText>
        </w:r>
        <w:r w:rsidR="004C6DFB" w:rsidDel="002D0BB6">
          <w:delText xml:space="preserve"> </w:delText>
        </w:r>
        <w:r w:rsidDel="002D0BB6">
          <w:delText>is</w:delText>
        </w:r>
        <w:r w:rsidR="004C6DFB" w:rsidDel="002D0BB6">
          <w:delText xml:space="preserve"> </w:delText>
        </w:r>
        <w:r w:rsidDel="002D0BB6">
          <w:delText>required</w:delText>
        </w:r>
        <w:r w:rsidRPr="007E181A" w:rsidDel="002D0BB6">
          <w:delText>,</w:delText>
        </w:r>
        <w:r w:rsidR="004C6DFB" w:rsidDel="002D0BB6">
          <w:delText xml:space="preserve"> </w:delText>
        </w:r>
        <w:r w:rsidRPr="007E181A" w:rsidDel="002D0BB6">
          <w:delText>you</w:delText>
        </w:r>
        <w:r w:rsidR="004C6DFB" w:rsidDel="002D0BB6">
          <w:delText xml:space="preserve"> </w:delText>
        </w:r>
        <w:r w:rsidRPr="007E181A" w:rsidDel="002D0BB6">
          <w:delText>must</w:delText>
        </w:r>
        <w:r w:rsidR="004C6DFB" w:rsidDel="002D0BB6">
          <w:delText xml:space="preserve"> </w:delText>
        </w:r>
        <w:r w:rsidRPr="007E181A" w:rsidDel="002D0BB6">
          <w:delText>decorate</w:delText>
        </w:r>
        <w:r w:rsidR="004C6DFB" w:rsidDel="002D0BB6">
          <w:delText xml:space="preserve"> </w:delText>
        </w:r>
        <w:r w:rsidRPr="007E181A" w:rsidDel="002D0BB6">
          <w:delText>serialized</w:delText>
        </w:r>
        <w:r w:rsidR="004C6DFB" w:rsidDel="002D0BB6">
          <w:delText xml:space="preserve"> </w:delText>
        </w:r>
        <w:r w:rsidRPr="007E181A" w:rsidDel="002D0BB6">
          <w:delText>fields—even</w:delText>
        </w:r>
        <w:r w:rsidR="004C6DFB" w:rsidDel="002D0BB6">
          <w:delText xml:space="preserve"> </w:delText>
        </w:r>
        <w:r w:rsidRPr="007E181A" w:rsidDel="002D0BB6">
          <w:delText>private</w:delText>
        </w:r>
        <w:r w:rsidR="004C6DFB" w:rsidDel="002D0BB6">
          <w:delText xml:space="preserve"> </w:delText>
        </w:r>
        <w:r w:rsidRPr="007E181A" w:rsidDel="002D0BB6">
          <w:delText>ones—with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OptionalFieldAttribute</w:delText>
        </w:r>
        <w:r w:rsidR="004C6DFB" w:rsidDel="002D0BB6">
          <w:delText xml:space="preserve"> </w:delText>
        </w:r>
        <w:r w:rsidRPr="007E181A" w:rsidDel="002D0BB6">
          <w:delText>(unless,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course,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later</w:delText>
        </w:r>
        <w:r w:rsidR="004C6DFB" w:rsidDel="002D0BB6">
          <w:delText xml:space="preserve"> </w:delText>
        </w:r>
        <w:r w:rsidRPr="007E181A" w:rsidDel="002D0BB6">
          <w:delText>version</w:delText>
        </w:r>
        <w:r w:rsidR="004C6DFB" w:rsidDel="002D0BB6">
          <w:delText xml:space="preserve"> </w:delText>
        </w:r>
        <w:r w:rsidRPr="007E181A" w:rsidDel="002D0BB6">
          <w:delText>begins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require</w:delText>
        </w:r>
        <w:r w:rsidR="004C6DFB" w:rsidDel="002D0BB6">
          <w:delText xml:space="preserve"> </w:delText>
        </w:r>
        <w:r w:rsidRPr="007E181A" w:rsidDel="002D0BB6">
          <w:delText>it).</w:delText>
        </w:r>
      </w:del>
    </w:p>
    <w:p w14:paraId="175F49D5" w14:textId="73458C37" w:rsidR="0079423A" w:rsidRPr="007E181A" w:rsidDel="002D0BB6" w:rsidRDefault="007F6A17" w:rsidP="004735DE">
      <w:pPr>
        <w:pStyle w:val="CHAPBMPD"/>
        <w:rPr>
          <w:del w:id="704" w:author="Mark Michaelis" w:date="2020-04-09T14:35:00Z"/>
        </w:rPr>
      </w:pPr>
      <w:del w:id="705" w:author="Mark Michaelis" w:date="2020-04-09T14:35:00Z">
        <w:r w:rsidDel="002D0BB6">
          <w:delText>***COMP:</w:delText>
        </w:r>
        <w:r w:rsidR="004C6DFB" w:rsidDel="002D0BB6">
          <w:delText xml:space="preserve"> </w:delText>
        </w:r>
        <w:r w:rsidDel="002D0BB6">
          <w:delText>Insert</w:delText>
        </w:r>
        <w:r w:rsidR="004C6DFB" w:rsidDel="002D0BB6">
          <w:delText xml:space="preserve"> </w:delText>
        </w:r>
        <w:r w:rsidDel="002D0BB6">
          <w:delText>“End</w:delText>
        </w:r>
        <w:r w:rsidR="004C6DFB" w:rsidDel="002D0BB6">
          <w:delText xml:space="preserve"> </w:delText>
        </w:r>
        <w:r w:rsidDel="002D0BB6">
          <w:delText>2.0”</w:delText>
        </w:r>
        <w:r w:rsidR="004C6DFB" w:rsidDel="002D0BB6">
          <w:delText xml:space="preserve"> </w:delText>
        </w:r>
        <w:r w:rsidR="007E3F3C" w:rsidDel="002D0BB6">
          <w:delText>tab</w:delText>
        </w:r>
      </w:del>
    </w:p>
    <w:p w14:paraId="3DA03A2F" w14:textId="1ECDB494" w:rsidR="00442D86" w:rsidDel="002D0BB6" w:rsidRDefault="00442D86" w:rsidP="007F6A17">
      <w:pPr>
        <w:pStyle w:val="Bgn-AdvTopicHA"/>
        <w:rPr>
          <w:del w:id="706" w:author="Mark Michaelis" w:date="2020-04-09T14:35:00Z"/>
        </w:rPr>
      </w:pPr>
      <w:del w:id="707" w:author="Mark Michaelis" w:date="2020-04-09T14:35:00Z">
        <w:r w:rsidDel="002D0BB6">
          <w:delText>Advanced</w:delText>
        </w:r>
        <w:r w:rsidR="004C6DFB" w:rsidDel="002D0BB6">
          <w:delText xml:space="preserve"> </w:delText>
        </w:r>
        <w:r w:rsidDel="002D0BB6">
          <w:delText>Topic</w:delText>
        </w:r>
      </w:del>
    </w:p>
    <w:p w14:paraId="46E4FF31" w14:textId="6971B9C8" w:rsidR="0079423A" w:rsidRPr="007E181A" w:rsidDel="002D0BB6" w:rsidRDefault="00AA6FE6" w:rsidP="00285DB4">
      <w:pPr>
        <w:pStyle w:val="SF1SUBTTL"/>
        <w:rPr>
          <w:del w:id="708" w:author="Mark Michaelis" w:date="2020-04-09T14:35:00Z"/>
        </w:rPr>
      </w:pPr>
      <w:del w:id="709" w:author="Mark Michaelis" w:date="2020-04-09T14:35:00Z">
        <w:r w:rsidRPr="00E83798" w:rsidDel="002D0BB6">
          <w:rPr>
            <w:rStyle w:val="CITchapbm"/>
          </w:rPr>
          <w:delText>System.SerializableAttribute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CIL</w:delText>
        </w:r>
      </w:del>
    </w:p>
    <w:p w14:paraId="5A1EE25A" w14:textId="4A1B6FED" w:rsidR="0079423A" w:rsidRPr="007E181A" w:rsidDel="002D0BB6" w:rsidRDefault="00AA6FE6" w:rsidP="00EC2083">
      <w:pPr>
        <w:pStyle w:val="SF1FIRST"/>
        <w:rPr>
          <w:del w:id="710" w:author="Mark Michaelis" w:date="2020-04-09T14:35:00Z"/>
        </w:rPr>
      </w:pPr>
      <w:del w:id="711" w:author="Mark Michaelis" w:date="2020-04-09T14:35:00Z"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many</w:delText>
        </w:r>
        <w:r w:rsidR="004C6DFB" w:rsidDel="002D0BB6">
          <w:delText xml:space="preserve"> </w:delText>
        </w:r>
        <w:r w:rsidRPr="007E181A" w:rsidDel="002D0BB6">
          <w:delText>ways,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serialization</w:delText>
        </w:r>
        <w:r w:rsidR="004C6DFB" w:rsidDel="002D0BB6">
          <w:delText xml:space="preserve"> </w:delText>
        </w:r>
        <w:r w:rsidRPr="007E181A" w:rsidDel="002D0BB6">
          <w:delText>attributes</w:delText>
        </w:r>
        <w:r w:rsidR="004C6DFB" w:rsidDel="002D0BB6">
          <w:delText xml:space="preserve"> </w:delText>
        </w:r>
        <w:r w:rsidRPr="007E181A" w:rsidDel="002D0BB6">
          <w:delText>behave</w:delText>
        </w:r>
        <w:r w:rsidR="004C6DFB" w:rsidDel="002D0BB6">
          <w:delText xml:space="preserve"> </w:delText>
        </w:r>
        <w:r w:rsidRPr="007E181A" w:rsidDel="002D0BB6">
          <w:delText>just</w:delText>
        </w:r>
        <w:r w:rsidR="004C6DFB" w:rsidDel="002D0BB6">
          <w:delText xml:space="preserve"> </w:delText>
        </w:r>
        <w:r w:rsidRPr="007E181A" w:rsidDel="002D0BB6">
          <w:delText>like</w:delText>
        </w:r>
        <w:r w:rsidR="004C6DFB" w:rsidDel="002D0BB6">
          <w:delText xml:space="preserve"> </w:delText>
        </w:r>
        <w:r w:rsidRPr="007E181A" w:rsidDel="002D0BB6">
          <w:delText>custom</w:delText>
        </w:r>
        <w:r w:rsidR="004C6DFB" w:rsidDel="002D0BB6">
          <w:delText xml:space="preserve"> </w:delText>
        </w:r>
        <w:r w:rsidRPr="007E181A" w:rsidDel="002D0BB6">
          <w:delText>attributes.</w:delText>
        </w:r>
        <w:r w:rsidR="004C6DFB" w:rsidDel="002D0BB6">
          <w:delText xml:space="preserve"> </w:delText>
        </w:r>
        <w:r w:rsidRPr="007E181A" w:rsidDel="002D0BB6">
          <w:delText>At</w:delText>
        </w:r>
        <w:r w:rsidR="004C6DFB" w:rsidDel="002D0BB6">
          <w:delText xml:space="preserve"> </w:delText>
        </w:r>
        <w:r w:rsidRPr="007E181A" w:rsidDel="002D0BB6">
          <w:delText>runtime,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formatter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searches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these</w:delText>
        </w:r>
        <w:r w:rsidR="004C6DFB" w:rsidDel="002D0BB6">
          <w:delText xml:space="preserve"> </w:delText>
        </w:r>
        <w:r w:rsidRPr="007E181A" w:rsidDel="002D0BB6">
          <w:delText>attributes,</w:delText>
        </w:r>
        <w:r w:rsidR="004C6DFB" w:rsidDel="002D0BB6">
          <w:delText xml:space="preserve"> </w:delText>
        </w:r>
        <w:r w:rsidRPr="007E181A" w:rsidDel="002D0BB6">
          <w:delText>and</w:delText>
        </w:r>
        <w:r w:rsidR="004C6DFB" w:rsidDel="002D0BB6">
          <w:delText xml:space="preserve"> </w:delText>
        </w:r>
        <w:r w:rsidRPr="007E181A" w:rsidDel="002D0BB6">
          <w:delText>if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attributes</w:delText>
        </w:r>
        <w:r w:rsidR="004C6DFB" w:rsidDel="002D0BB6">
          <w:delText xml:space="preserve"> </w:delText>
        </w:r>
        <w:r w:rsidRPr="007E181A" w:rsidDel="002D0BB6">
          <w:delText>exist,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classes</w:delText>
        </w:r>
        <w:r w:rsidR="004C6DFB" w:rsidDel="002D0BB6">
          <w:delText xml:space="preserve"> </w:delText>
        </w:r>
        <w:r w:rsidRPr="007E181A" w:rsidDel="002D0BB6">
          <w:delText>are</w:delText>
        </w:r>
        <w:r w:rsidR="004C6DFB" w:rsidDel="002D0BB6">
          <w:delText xml:space="preserve"> </w:delText>
        </w:r>
        <w:r w:rsidRPr="007E181A" w:rsidDel="002D0BB6">
          <w:delText>formatted</w:delText>
        </w:r>
        <w:r w:rsidR="004C6DFB" w:rsidDel="002D0BB6">
          <w:delText xml:space="preserve"> </w:delText>
        </w:r>
        <w:r w:rsidRPr="007E181A" w:rsidDel="002D0BB6">
          <w:delText>appropriately.</w:delText>
        </w:r>
        <w:r w:rsidR="004C6DFB" w:rsidDel="002D0BB6">
          <w:delText xml:space="preserve"> </w:delText>
        </w:r>
        <w:r w:rsidRPr="007E181A" w:rsidDel="002D0BB6">
          <w:delText>One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characteristics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make</w:delText>
        </w:r>
        <w:r w:rsidR="00E449C7" w:rsidDel="002D0BB6">
          <w:delText>s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System.SerializableAttribute</w:delText>
        </w:r>
        <w:r w:rsidR="004C6DFB" w:rsidDel="002D0BB6">
          <w:delText xml:space="preserve"> </w:delText>
        </w:r>
        <w:r w:rsidR="00E449C7" w:rsidDel="002D0BB6">
          <w:delText>more</w:delText>
        </w:r>
        <w:r w:rsidR="004C6DFB" w:rsidDel="002D0BB6">
          <w:delText xml:space="preserve"> </w:delText>
        </w:r>
        <w:r w:rsidR="00E449C7" w:rsidDel="002D0BB6">
          <w:delText>than</w:delText>
        </w:r>
        <w:r w:rsidR="004C6DFB" w:rsidDel="002D0BB6">
          <w:delText xml:space="preserve"> </w:delText>
        </w:r>
        <w:r w:rsidRPr="007E181A" w:rsidDel="002D0BB6">
          <w:delText>just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custom</w:delText>
        </w:r>
        <w:r w:rsidR="004C6DFB" w:rsidDel="002D0BB6">
          <w:delText xml:space="preserve"> </w:delText>
        </w:r>
        <w:r w:rsidRPr="007E181A" w:rsidDel="002D0BB6">
          <w:delText>attribute,</w:delText>
        </w:r>
        <w:r w:rsidR="004C6DFB" w:rsidDel="002D0BB6">
          <w:delText xml:space="preserve"> </w:delText>
        </w:r>
        <w:r w:rsidRPr="007E181A" w:rsidDel="002D0BB6">
          <w:delText>however,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CIL</w:delText>
        </w:r>
        <w:r w:rsidR="004C6DFB" w:rsidDel="002D0BB6">
          <w:delText xml:space="preserve"> </w:delText>
        </w:r>
        <w:r w:rsidRPr="007E181A" w:rsidDel="002D0BB6">
          <w:delText>has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special</w:delText>
        </w:r>
        <w:r w:rsidR="004C6DFB" w:rsidDel="002D0BB6">
          <w:delText xml:space="preserve"> </w:delText>
        </w:r>
        <w:r w:rsidRPr="007E181A" w:rsidDel="002D0BB6">
          <w:delText>header</w:delText>
        </w:r>
        <w:r w:rsidR="004C6DFB" w:rsidDel="002D0BB6">
          <w:delText xml:space="preserve"> </w:delText>
        </w:r>
        <w:r w:rsidRPr="007E181A" w:rsidDel="002D0BB6">
          <w:delText>notation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serializable</w:delText>
        </w:r>
        <w:r w:rsidR="004C6DFB" w:rsidDel="002D0BB6">
          <w:delText xml:space="preserve"> </w:delText>
        </w:r>
        <w:r w:rsidRPr="007E181A" w:rsidDel="002D0BB6">
          <w:delText>classes.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18.27</w:delText>
        </w:r>
        <w:r w:rsidR="004C6DFB" w:rsidDel="002D0BB6">
          <w:delText xml:space="preserve"> </w:delText>
        </w:r>
        <w:r w:rsidRPr="007E181A" w:rsidDel="002D0BB6">
          <w:delText>shows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header</w:delText>
        </w:r>
        <w:r w:rsidR="004C6DFB" w:rsidDel="002D0BB6">
          <w:delText xml:space="preserve"> </w:delText>
        </w:r>
        <w:r w:rsidRPr="007E181A" w:rsidDel="002D0BB6">
          <w:delText>for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Person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CIL.</w:delText>
        </w:r>
      </w:del>
    </w:p>
    <w:p w14:paraId="6DDE7195" w14:textId="7E28685E" w:rsidR="0079423A" w:rsidRPr="007E181A" w:rsidDel="002D0BB6" w:rsidRDefault="00160DC9" w:rsidP="00C172F0">
      <w:pPr>
        <w:pStyle w:val="CDTTTL"/>
        <w:rPr>
          <w:del w:id="712" w:author="Mark Michaelis" w:date="2020-04-09T14:35:00Z"/>
        </w:rPr>
      </w:pPr>
      <w:del w:id="713" w:author="Mark Michaelis" w:date="2020-04-09T14:35:00Z">
        <w:r w:rsidRPr="00C172F0" w:rsidDel="002D0BB6">
          <w:rPr>
            <w:rStyle w:val="CDTNUM"/>
          </w:rPr>
          <w:delText>Listing</w:delText>
        </w:r>
        <w:r w:rsidR="004C6DFB" w:rsidRPr="00C172F0" w:rsidDel="002D0BB6">
          <w:rPr>
            <w:rStyle w:val="CDTNUM"/>
          </w:rPr>
          <w:delText xml:space="preserve"> </w:delText>
        </w:r>
        <w:r w:rsidRPr="00C172F0" w:rsidDel="002D0BB6">
          <w:rPr>
            <w:rStyle w:val="CDTNUM"/>
          </w:rPr>
          <w:delText>18.27:</w:delText>
        </w:r>
        <w:r w:rsidR="00AA6FE6" w:rsidRPr="007E181A" w:rsidDel="002D0BB6">
          <w:delText> 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CIL</w:delText>
        </w:r>
        <w:r w:rsidR="004C6DFB" w:rsidDel="002D0BB6">
          <w:delText xml:space="preserve"> </w:delText>
        </w:r>
        <w:r w:rsidR="00AA6FE6" w:rsidRPr="007E181A" w:rsidDel="002D0BB6">
          <w:delText>for</w:delText>
        </w:r>
        <w:r w:rsidR="004C6DFB" w:rsidDel="002D0BB6">
          <w:delText xml:space="preserve"> </w:delText>
        </w:r>
        <w:r w:rsidR="00AA6FE6" w:rsidRPr="00E83798" w:rsidDel="002D0BB6">
          <w:rPr>
            <w:rStyle w:val="CITchapbm"/>
          </w:rPr>
          <w:delText>SerializableAttribute</w:delText>
        </w:r>
      </w:del>
    </w:p>
    <w:p w14:paraId="09B847A2" w14:textId="0A51BB16" w:rsidR="00E903D7" w:rsidDel="002D0BB6" w:rsidRDefault="00AA6FE6" w:rsidP="00C172F0">
      <w:pPr>
        <w:pStyle w:val="CDTFIRST"/>
        <w:rPr>
          <w:del w:id="714" w:author="Mark Michaelis" w:date="2020-04-09T14:35:00Z"/>
        </w:rPr>
      </w:pPr>
      <w:del w:id="715" w:author="Mark Michaelis" w:date="2020-04-09T14:35:00Z"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auto</w:delText>
        </w:r>
        <w:r w:rsidR="004C6DFB" w:rsidDel="002D0BB6">
          <w:delText xml:space="preserve"> </w:delText>
        </w:r>
        <w:r w:rsidRPr="007E181A" w:rsidDel="002D0BB6">
          <w:delText>ansi</w:delText>
        </w:r>
        <w:r w:rsidR="004C6DFB" w:rsidDel="002D0BB6">
          <w:delText xml:space="preserve"> </w:delText>
        </w:r>
        <w:r w:rsidRPr="007E181A" w:rsidDel="002D0BB6">
          <w:delText>serializable</w:delText>
        </w:r>
        <w:r w:rsidR="004C6DFB" w:rsidDel="002D0BB6">
          <w:delText xml:space="preserve"> </w:delText>
        </w:r>
        <w:r w:rsidRPr="007E181A" w:rsidDel="002D0BB6">
          <w:delText>nested</w:delText>
        </w:r>
        <w:r w:rsidR="004C6DFB" w:rsidDel="002D0BB6">
          <w:delText xml:space="preserve"> </w:delText>
        </w:r>
        <w:r w:rsidRPr="007E181A" w:rsidDel="002D0BB6">
          <w:delText>private</w:delText>
        </w:r>
      </w:del>
    </w:p>
    <w:p w14:paraId="7DA0D7E8" w14:textId="57313F95" w:rsidR="00E903D7" w:rsidDel="002D0BB6" w:rsidRDefault="004C6DFB" w:rsidP="00C172F0">
      <w:pPr>
        <w:pStyle w:val="CDTMID"/>
        <w:rPr>
          <w:del w:id="716" w:author="Mark Michaelis" w:date="2020-04-09T14:35:00Z"/>
        </w:rPr>
      </w:pPr>
      <w:del w:id="717" w:author="Mark Michaelis" w:date="2020-04-09T14:35:00Z">
        <w:r w:rsidDel="002D0BB6">
          <w:delText xml:space="preserve">  </w:delText>
        </w:r>
        <w:r w:rsidR="00AA6FE6" w:rsidRPr="007E181A" w:rsidDel="002D0BB6">
          <w:delText>beforefieldinit</w:delText>
        </w:r>
        <w:r w:rsidDel="002D0BB6">
          <w:delText xml:space="preserve"> </w:delText>
        </w:r>
        <w:r w:rsidR="00AA6FE6" w:rsidRPr="007E181A" w:rsidDel="002D0BB6">
          <w:delText>Person</w:delText>
        </w:r>
      </w:del>
    </w:p>
    <w:p w14:paraId="1E87D91E" w14:textId="4A8E6393" w:rsidR="0079423A" w:rsidRPr="007E181A" w:rsidDel="002D0BB6" w:rsidRDefault="004C6DFB" w:rsidP="00C172F0">
      <w:pPr>
        <w:pStyle w:val="CDTMID"/>
        <w:rPr>
          <w:del w:id="718" w:author="Mark Michaelis" w:date="2020-04-09T14:35:00Z"/>
        </w:rPr>
      </w:pPr>
      <w:del w:id="719" w:author="Mark Michaelis" w:date="2020-04-09T14:35:00Z">
        <w:r w:rsidDel="002D0BB6">
          <w:delText xml:space="preserve">  </w:delText>
        </w:r>
        <w:r w:rsidR="00AA6FE6" w:rsidRPr="007E181A" w:rsidDel="002D0BB6">
          <w:delText>extends</w:delText>
        </w:r>
        <w:r w:rsidDel="002D0BB6">
          <w:delText xml:space="preserve"> </w:delText>
        </w:r>
        <w:r w:rsidR="00AA6FE6" w:rsidRPr="007E181A" w:rsidDel="002D0BB6">
          <w:delText>[mscorlib]System.Object</w:delText>
        </w:r>
      </w:del>
    </w:p>
    <w:p w14:paraId="5CA114DC" w14:textId="2AFC0955" w:rsidR="0079423A" w:rsidRPr="007E181A" w:rsidDel="002D0BB6" w:rsidRDefault="00AA6FE6" w:rsidP="00C172F0">
      <w:pPr>
        <w:pStyle w:val="CDTMID"/>
        <w:rPr>
          <w:del w:id="720" w:author="Mark Michaelis" w:date="2020-04-09T14:35:00Z"/>
        </w:rPr>
      </w:pPr>
      <w:del w:id="721" w:author="Mark Michaelis" w:date="2020-04-09T14:35:00Z">
        <w:r w:rsidRPr="007E181A" w:rsidDel="002D0BB6">
          <w:delText>{</w:delText>
        </w:r>
      </w:del>
    </w:p>
    <w:p w14:paraId="2AAA2845" w14:textId="10FFB674" w:rsidR="0079423A" w:rsidRPr="007E181A" w:rsidDel="002D0BB6" w:rsidRDefault="00AA6FE6" w:rsidP="00C172F0">
      <w:pPr>
        <w:pStyle w:val="CDTLAST"/>
        <w:rPr>
          <w:del w:id="722" w:author="Mark Michaelis" w:date="2020-04-09T14:35:00Z"/>
        </w:rPr>
      </w:pPr>
      <w:del w:id="723" w:author="Mark Michaelis" w:date="2020-04-09T14:35:00Z">
        <w:r w:rsidRPr="007E181A" w:rsidDel="002D0BB6">
          <w:delText>}</w:delText>
        </w:r>
        <w:r w:rsidR="004C6DFB" w:rsidDel="002D0BB6">
          <w:delText xml:space="preserve"> </w:delText>
        </w:r>
        <w:r w:rsidRPr="007E181A" w:rsidDel="002D0BB6">
          <w:delText>//</w:delText>
        </w:r>
        <w:r w:rsidR="004C6DFB" w:rsidDel="002D0BB6">
          <w:delText xml:space="preserve"> </w:delText>
        </w:r>
        <w:r w:rsidRPr="007E181A" w:rsidDel="002D0BB6">
          <w:delText>end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Person</w:delText>
        </w:r>
      </w:del>
    </w:p>
    <w:p w14:paraId="5CD7AB91" w14:textId="2AF4DA3A" w:rsidR="0079423A" w:rsidRPr="007E181A" w:rsidDel="002D0BB6" w:rsidRDefault="00AA6FE6" w:rsidP="004803E3">
      <w:pPr>
        <w:pStyle w:val="SF1MID"/>
        <w:rPr>
          <w:del w:id="724" w:author="Mark Michaelis" w:date="2020-04-09T14:35:00Z"/>
        </w:rPr>
      </w:pPr>
      <w:del w:id="725" w:author="Mark Michaelis" w:date="2020-04-09T14:35:00Z"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contrast,</w:delText>
        </w:r>
        <w:r w:rsidR="004C6DFB" w:rsidDel="002D0BB6">
          <w:delText xml:space="preserve"> </w:delText>
        </w:r>
        <w:r w:rsidRPr="007E181A" w:rsidDel="002D0BB6">
          <w:delText>attributes</w:delText>
        </w:r>
        <w:r w:rsidR="004C6DFB" w:rsidDel="002D0BB6">
          <w:delText xml:space="preserve"> </w:delText>
        </w:r>
        <w:r w:rsidRPr="007E181A" w:rsidDel="002D0BB6">
          <w:delText>(including</w:delText>
        </w:r>
        <w:r w:rsidR="004C6DFB" w:rsidDel="002D0BB6">
          <w:delText xml:space="preserve"> </w:delText>
        </w:r>
        <w:r w:rsidRPr="007E181A" w:rsidDel="002D0BB6">
          <w:delText>most</w:delText>
        </w:r>
        <w:r w:rsidR="004C6DFB" w:rsidDel="002D0BB6">
          <w:delText xml:space="preserve"> </w:delText>
        </w:r>
        <w:r w:rsidRPr="007E181A" w:rsidDel="002D0BB6">
          <w:delText>predefined</w:delText>
        </w:r>
        <w:r w:rsidR="004C6DFB" w:rsidDel="002D0BB6">
          <w:delText xml:space="preserve"> </w:delText>
        </w:r>
        <w:r w:rsidRPr="007E181A" w:rsidDel="002D0BB6">
          <w:delText>attributes)</w:delText>
        </w:r>
        <w:r w:rsidR="004C6DFB" w:rsidDel="002D0BB6">
          <w:delText xml:space="preserve"> </w:delText>
        </w:r>
        <w:r w:rsidRPr="007E181A" w:rsidDel="002D0BB6">
          <w:delText>generally</w:delText>
        </w:r>
        <w:r w:rsidR="004C6DFB" w:rsidDel="002D0BB6">
          <w:delText xml:space="preserve"> </w:delText>
        </w:r>
        <w:r w:rsidRPr="007E181A" w:rsidDel="002D0BB6">
          <w:delText>appear</w:delText>
        </w:r>
        <w:r w:rsidR="004C6DFB" w:rsidDel="002D0BB6">
          <w:delText xml:space="preserve"> </w:delText>
        </w:r>
        <w:r w:rsidRPr="007E181A" w:rsidDel="002D0BB6">
          <w:delText>within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definition</w:delText>
        </w:r>
        <w:r w:rsidR="004C6DFB" w:rsidDel="002D0BB6">
          <w:delText xml:space="preserve"> </w:delText>
        </w:r>
        <w:r w:rsidRPr="007E181A" w:rsidDel="002D0BB6">
          <w:delText>(see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18.28</w:delText>
        </w:r>
        <w:r w:rsidR="00160DC9" w:rsidRPr="007E181A" w:rsidDel="002D0BB6">
          <w:delText>)</w:delText>
        </w:r>
        <w:r w:rsidRPr="007E181A" w:rsidDel="002D0BB6">
          <w:delText>.</w:delText>
        </w:r>
      </w:del>
    </w:p>
    <w:p w14:paraId="58DDC4F9" w14:textId="656EC773" w:rsidR="0079423A" w:rsidRPr="007E181A" w:rsidDel="002D0BB6" w:rsidRDefault="00160DC9" w:rsidP="00C172F0">
      <w:pPr>
        <w:pStyle w:val="CDTTTL"/>
        <w:rPr>
          <w:del w:id="726" w:author="Mark Michaelis" w:date="2020-04-09T14:35:00Z"/>
        </w:rPr>
      </w:pPr>
      <w:del w:id="727" w:author="Mark Michaelis" w:date="2020-04-09T14:35:00Z">
        <w:r w:rsidRPr="00C172F0" w:rsidDel="002D0BB6">
          <w:rPr>
            <w:rStyle w:val="CDTNUM"/>
          </w:rPr>
          <w:delText>Listing</w:delText>
        </w:r>
        <w:r w:rsidR="004C6DFB" w:rsidRPr="00C172F0" w:rsidDel="002D0BB6">
          <w:rPr>
            <w:rStyle w:val="CDTNUM"/>
          </w:rPr>
          <w:delText xml:space="preserve"> </w:delText>
        </w:r>
        <w:r w:rsidRPr="00C172F0" w:rsidDel="002D0BB6">
          <w:rPr>
            <w:rStyle w:val="CDTNUM"/>
          </w:rPr>
          <w:delText>18.28:</w:delText>
        </w:r>
        <w:r w:rsidR="00AA6FE6" w:rsidRPr="007E181A" w:rsidDel="002D0BB6">
          <w:delText> </w:delText>
        </w:r>
        <w:r w:rsidR="00AA6FE6" w:rsidRPr="007E181A" w:rsidDel="002D0BB6">
          <w:delText>The</w:delText>
        </w:r>
        <w:r w:rsidR="004C6DFB" w:rsidDel="002D0BB6">
          <w:delText xml:space="preserve"> </w:delText>
        </w:r>
        <w:r w:rsidR="00AA6FE6" w:rsidRPr="007E181A" w:rsidDel="002D0BB6">
          <w:delText>CIL</w:delText>
        </w:r>
        <w:r w:rsidR="004C6DFB" w:rsidDel="002D0BB6">
          <w:delText xml:space="preserve"> </w:delText>
        </w:r>
        <w:r w:rsidR="00AA6FE6" w:rsidRPr="007E181A" w:rsidDel="002D0BB6">
          <w:delText>for</w:delText>
        </w:r>
        <w:r w:rsidR="004C6DFB" w:rsidDel="002D0BB6">
          <w:delText xml:space="preserve"> </w:delText>
        </w:r>
        <w:r w:rsidR="00AA6FE6" w:rsidRPr="007E181A" w:rsidDel="002D0BB6">
          <w:delText>Attributes</w:delText>
        </w:r>
        <w:r w:rsidR="004C6DFB" w:rsidDel="002D0BB6">
          <w:delText xml:space="preserve"> </w:delText>
        </w:r>
        <w:r w:rsidR="00AA6FE6" w:rsidRPr="007E181A" w:rsidDel="002D0BB6">
          <w:delText>in</w:delText>
        </w:r>
        <w:r w:rsidR="004C6DFB" w:rsidDel="002D0BB6">
          <w:delText xml:space="preserve"> </w:delText>
        </w:r>
        <w:r w:rsidR="00AA6FE6" w:rsidRPr="007E181A" w:rsidDel="002D0BB6">
          <w:delText>General</w:delText>
        </w:r>
      </w:del>
    </w:p>
    <w:p w14:paraId="4EDA627E" w14:textId="1658DBE6" w:rsidR="0079423A" w:rsidRPr="007E181A" w:rsidDel="002D0BB6" w:rsidRDefault="00AA6FE6" w:rsidP="00C172F0">
      <w:pPr>
        <w:pStyle w:val="CDTFIRST"/>
        <w:rPr>
          <w:del w:id="728" w:author="Mark Michaelis" w:date="2020-04-09T14:35:00Z"/>
        </w:rPr>
      </w:pPr>
      <w:del w:id="729" w:author="Mark Michaelis" w:date="2020-04-09T14:35:00Z">
        <w:r w:rsidRPr="007E181A" w:rsidDel="002D0BB6">
          <w:delText>.class</w:delText>
        </w:r>
        <w:r w:rsidR="004C6DFB" w:rsidDel="002D0BB6">
          <w:delText xml:space="preserve"> </w:delText>
        </w:r>
        <w:r w:rsidRPr="007E181A" w:rsidDel="002D0BB6">
          <w:delText>private</w:delText>
        </w:r>
        <w:r w:rsidR="004C6DFB" w:rsidDel="002D0BB6">
          <w:delText xml:space="preserve"> </w:delText>
        </w:r>
        <w:r w:rsidRPr="007E181A" w:rsidDel="002D0BB6">
          <w:delText>auto</w:delText>
        </w:r>
        <w:r w:rsidR="004C6DFB" w:rsidDel="002D0BB6">
          <w:delText xml:space="preserve"> </w:delText>
        </w:r>
        <w:r w:rsidRPr="007E181A" w:rsidDel="002D0BB6">
          <w:delText>ansi</w:delText>
        </w:r>
        <w:r w:rsidR="004C6DFB" w:rsidDel="002D0BB6">
          <w:delText xml:space="preserve"> </w:delText>
        </w:r>
        <w:r w:rsidRPr="007E181A" w:rsidDel="002D0BB6">
          <w:delText>beforefieldinit</w:delText>
        </w:r>
        <w:r w:rsidR="004C6DFB" w:rsidDel="002D0BB6">
          <w:delText xml:space="preserve"> </w:delText>
        </w:r>
        <w:r w:rsidRPr="007E181A" w:rsidDel="002D0BB6">
          <w:delText>Person</w:delText>
        </w:r>
      </w:del>
    </w:p>
    <w:p w14:paraId="2B01540A" w14:textId="203EC630" w:rsidR="0079423A" w:rsidRPr="007E181A" w:rsidDel="002D0BB6" w:rsidRDefault="004C6DFB" w:rsidP="00C172F0">
      <w:pPr>
        <w:pStyle w:val="CDTMID"/>
        <w:rPr>
          <w:del w:id="730" w:author="Mark Michaelis" w:date="2020-04-09T14:35:00Z"/>
        </w:rPr>
      </w:pPr>
      <w:del w:id="731" w:author="Mark Michaelis" w:date="2020-04-09T14:35:00Z">
        <w:r w:rsidDel="002D0BB6">
          <w:delText xml:space="preserve">       </w:delText>
        </w:r>
        <w:r w:rsidR="00AA6FE6" w:rsidRPr="007E181A" w:rsidDel="002D0BB6">
          <w:delText>extends</w:delText>
        </w:r>
        <w:r w:rsidDel="002D0BB6">
          <w:delText xml:space="preserve"> </w:delText>
        </w:r>
        <w:r w:rsidR="00AA6FE6" w:rsidRPr="007E181A" w:rsidDel="002D0BB6">
          <w:delText>[mscorlib]System.Object</w:delText>
        </w:r>
      </w:del>
    </w:p>
    <w:p w14:paraId="6D01DC6C" w14:textId="4B626E07" w:rsidR="0079423A" w:rsidRPr="007E181A" w:rsidDel="002D0BB6" w:rsidRDefault="00AA6FE6" w:rsidP="00C172F0">
      <w:pPr>
        <w:pStyle w:val="CDTMID"/>
        <w:rPr>
          <w:del w:id="732" w:author="Mark Michaelis" w:date="2020-04-09T14:35:00Z"/>
        </w:rPr>
      </w:pPr>
      <w:del w:id="733" w:author="Mark Michaelis" w:date="2020-04-09T14:35:00Z">
        <w:r w:rsidRPr="007E181A" w:rsidDel="002D0BB6">
          <w:delText>{</w:delText>
        </w:r>
      </w:del>
    </w:p>
    <w:p w14:paraId="7B71FE70" w14:textId="0714EDB3" w:rsidR="0079423A" w:rsidRPr="007E181A" w:rsidDel="002D0BB6" w:rsidRDefault="004C6DFB" w:rsidP="00A14E35">
      <w:pPr>
        <w:pStyle w:val="CDTMID"/>
        <w:shd w:val="clear" w:color="auto" w:fill="F2F2F2" w:themeFill="background1" w:themeFillShade="F2"/>
        <w:rPr>
          <w:del w:id="734" w:author="Mark Michaelis" w:date="2020-04-09T14:35:00Z"/>
        </w:rPr>
      </w:pPr>
      <w:del w:id="735" w:author="Mark Michaelis" w:date="2020-04-09T14:35:00Z">
        <w:r w:rsidDel="002D0BB6">
          <w:delText xml:space="preserve">  </w:delText>
        </w:r>
        <w:r w:rsidR="00AA6FE6" w:rsidRPr="007E181A" w:rsidDel="002D0BB6">
          <w:delText>.custom</w:delText>
        </w:r>
        <w:r w:rsidDel="002D0BB6">
          <w:delText xml:space="preserve"> </w:delText>
        </w:r>
        <w:r w:rsidR="00AA6FE6" w:rsidRPr="007E181A" w:rsidDel="002D0BB6">
          <w:delText>instance</w:delText>
        </w:r>
        <w:r w:rsidDel="002D0BB6">
          <w:delText xml:space="preserve"> </w:delText>
        </w:r>
        <w:r w:rsidR="00AA6FE6" w:rsidRPr="007E181A" w:rsidDel="002D0BB6">
          <w:delText>void</w:delText>
        </w:r>
        <w:r w:rsidDel="002D0BB6">
          <w:delText xml:space="preserve"> </w:delText>
        </w:r>
        <w:r w:rsidR="00AA6FE6" w:rsidRPr="007E181A" w:rsidDel="002D0BB6">
          <w:delText>CustomAttribute::.ctor()</w:delText>
        </w:r>
        <w:r w:rsidDel="002D0BB6">
          <w:delText xml:space="preserve"> </w:delText>
        </w:r>
        <w:r w:rsidR="00AA6FE6" w:rsidRPr="007E181A" w:rsidDel="002D0BB6">
          <w:delText>=</w:delText>
        </w:r>
      </w:del>
    </w:p>
    <w:p w14:paraId="5F3AFB68" w14:textId="2ADF6D1F" w:rsidR="00E903D7" w:rsidDel="002D0BB6" w:rsidRDefault="004C6DFB" w:rsidP="00A14E35">
      <w:pPr>
        <w:pStyle w:val="CDTMID"/>
        <w:shd w:val="clear" w:color="auto" w:fill="F2F2F2" w:themeFill="background1" w:themeFillShade="F2"/>
        <w:rPr>
          <w:del w:id="736" w:author="Mark Michaelis" w:date="2020-04-09T14:35:00Z"/>
        </w:rPr>
      </w:pPr>
      <w:del w:id="737" w:author="Mark Michaelis" w:date="2020-04-09T14:35:00Z">
        <w:r w:rsidDel="002D0BB6">
          <w:delText xml:space="preserve">      </w:delText>
        </w:r>
        <w:r w:rsidR="00AA6FE6" w:rsidRPr="007E181A" w:rsidDel="002D0BB6">
          <w:delText>(</w:delText>
        </w:r>
        <w:r w:rsidDel="002D0BB6">
          <w:delText xml:space="preserve"> </w:delText>
        </w:r>
        <w:r w:rsidR="00AA6FE6" w:rsidRPr="007E181A" w:rsidDel="002D0BB6">
          <w:delText>01</w:delText>
        </w:r>
        <w:r w:rsidDel="002D0BB6">
          <w:delText xml:space="preserve"> </w:delText>
        </w:r>
        <w:r w:rsidR="00AA6FE6" w:rsidRPr="007E181A" w:rsidDel="002D0BB6">
          <w:delText>00</w:delText>
        </w:r>
        <w:r w:rsidDel="002D0BB6">
          <w:delText xml:space="preserve"> </w:delText>
        </w:r>
        <w:r w:rsidR="00AA6FE6" w:rsidRPr="007E181A" w:rsidDel="002D0BB6">
          <w:delText>00</w:delText>
        </w:r>
        <w:r w:rsidDel="002D0BB6">
          <w:delText xml:space="preserve"> </w:delText>
        </w:r>
        <w:r w:rsidR="00AA6FE6" w:rsidRPr="007E181A" w:rsidDel="002D0BB6">
          <w:delText>00</w:delText>
        </w:r>
        <w:r w:rsidDel="002D0BB6">
          <w:delText xml:space="preserve"> </w:delText>
        </w:r>
        <w:r w:rsidR="00AA6FE6" w:rsidRPr="007E181A" w:rsidDel="002D0BB6">
          <w:delText>)</w:delText>
        </w:r>
      </w:del>
    </w:p>
    <w:p w14:paraId="74CBB432" w14:textId="24CCDBC7" w:rsidR="0079423A" w:rsidRPr="007E181A" w:rsidDel="002D0BB6" w:rsidRDefault="00AA6FE6" w:rsidP="00C172F0">
      <w:pPr>
        <w:pStyle w:val="CDTLAST"/>
        <w:rPr>
          <w:del w:id="738" w:author="Mark Michaelis" w:date="2020-04-09T14:35:00Z"/>
        </w:rPr>
      </w:pPr>
      <w:del w:id="739" w:author="Mark Michaelis" w:date="2020-04-09T14:35:00Z">
        <w:r w:rsidRPr="007E181A" w:rsidDel="002D0BB6">
          <w:delText>}</w:delText>
        </w:r>
        <w:r w:rsidR="004C6DFB" w:rsidDel="002D0BB6">
          <w:delText xml:space="preserve"> </w:delText>
        </w:r>
        <w:r w:rsidRPr="007E181A" w:rsidDel="002D0BB6">
          <w:delText>//</w:delText>
        </w:r>
        <w:r w:rsidR="004C6DFB" w:rsidDel="002D0BB6">
          <w:delText xml:space="preserve"> </w:delText>
        </w:r>
        <w:r w:rsidRPr="007E181A" w:rsidDel="002D0BB6">
          <w:delText>end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class</w:delText>
        </w:r>
        <w:r w:rsidR="004C6DFB" w:rsidDel="002D0BB6">
          <w:delText xml:space="preserve"> </w:delText>
        </w:r>
        <w:r w:rsidRPr="007E181A" w:rsidDel="002D0BB6">
          <w:delText>Person</w:delText>
        </w:r>
      </w:del>
    </w:p>
    <w:p w14:paraId="45CCE630" w14:textId="5D3E5EF3" w:rsidR="0079423A" w:rsidRPr="007E181A" w:rsidDel="002D0BB6" w:rsidRDefault="00AA6FE6" w:rsidP="004803E3">
      <w:pPr>
        <w:pStyle w:val="SF1MID"/>
        <w:rPr>
          <w:del w:id="740" w:author="Mark Michaelis" w:date="2020-04-09T14:35:00Z"/>
        </w:rPr>
      </w:pPr>
      <w:del w:id="741" w:author="Mark Michaelis" w:date="2020-04-09T14:35:00Z">
        <w:r w:rsidRPr="007E181A" w:rsidDel="002D0BB6">
          <w:delText>In</w:delText>
        </w:r>
        <w:r w:rsidR="004C6DFB" w:rsidDel="002D0BB6">
          <w:delText xml:space="preserve"> </w:delText>
        </w:r>
        <w:r w:rsidR="00160DC9" w:rsidDel="002D0BB6">
          <w:delText>Listing</w:delText>
        </w:r>
        <w:r w:rsidR="004C6DFB" w:rsidDel="002D0BB6">
          <w:delText xml:space="preserve"> </w:delText>
        </w:r>
        <w:r w:rsidR="00160DC9" w:rsidDel="002D0BB6">
          <w:delText>18.28</w:delText>
        </w:r>
        <w:r w:rsidR="00160DC9" w:rsidRPr="007E181A" w:rsidDel="002D0BB6">
          <w:delText>,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CustomAttribute</w:delText>
        </w:r>
        <w:r w:rsidR="004C6DFB" w:rsidDel="002D0BB6">
          <w:delText xml:space="preserve"> </w:delText>
        </w:r>
        <w:r w:rsidRPr="007E181A" w:rsidDel="002D0BB6">
          <w:delText>is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full</w:delText>
        </w:r>
        <w:r w:rsidR="004C6DFB" w:rsidDel="002D0BB6">
          <w:delText xml:space="preserve"> </w:delText>
        </w:r>
        <w:r w:rsidRPr="007E181A" w:rsidDel="002D0BB6">
          <w:delText>name</w:delText>
        </w:r>
        <w:r w:rsidR="004C6DFB" w:rsidDel="002D0BB6">
          <w:delText xml:space="preserve"> </w:delText>
        </w:r>
        <w:r w:rsidRPr="007E181A" w:rsidDel="002D0BB6">
          <w:delText>of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decorating</w:delText>
        </w:r>
        <w:r w:rsidR="004C6DFB" w:rsidDel="002D0BB6">
          <w:delText xml:space="preserve"> </w:delText>
        </w:r>
        <w:r w:rsidRPr="007E181A" w:rsidDel="002D0BB6">
          <w:delText>attribute.</w:delText>
        </w:r>
      </w:del>
    </w:p>
    <w:p w14:paraId="60A79B5F" w14:textId="64CB590C" w:rsidR="0079423A" w:rsidRPr="007E181A" w:rsidDel="002D0BB6" w:rsidRDefault="00AA6FE6" w:rsidP="00EC2083">
      <w:pPr>
        <w:pStyle w:val="SF1LAST"/>
        <w:rPr>
          <w:del w:id="742" w:author="Mark Michaelis" w:date="2020-04-09T14:35:00Z"/>
        </w:rPr>
      </w:pPr>
      <w:del w:id="743" w:author="Mark Michaelis" w:date="2020-04-09T14:35:00Z">
        <w:r w:rsidRPr="00A14E35" w:rsidDel="002D0BB6">
          <w:rPr>
            <w:rStyle w:val="CITchapbm"/>
          </w:rPr>
          <w:delText>SerializableAttribute</w:delText>
        </w:r>
        <w:r w:rsidR="004C6DFB" w:rsidDel="002D0BB6">
          <w:delText xml:space="preserve"> </w:delText>
        </w:r>
        <w:r w:rsidRPr="007E181A" w:rsidDel="002D0BB6">
          <w:delText>translates</w:delText>
        </w:r>
        <w:r w:rsidR="004C6DFB" w:rsidDel="002D0BB6">
          <w:delText xml:space="preserve"> </w:delText>
        </w:r>
        <w:r w:rsidRPr="007E181A" w:rsidDel="002D0BB6">
          <w:delText>to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7E181A" w:rsidDel="002D0BB6">
          <w:delText>set</w:delText>
        </w:r>
        <w:r w:rsidR="004C6DFB" w:rsidDel="002D0BB6">
          <w:delText xml:space="preserve"> </w:delText>
        </w:r>
        <w:r w:rsidRPr="007E181A" w:rsidDel="002D0BB6">
          <w:delText>bit</w:delText>
        </w:r>
        <w:r w:rsidR="004C6DFB" w:rsidDel="002D0BB6">
          <w:delText xml:space="preserve"> </w:delText>
        </w:r>
        <w:r w:rsidRPr="007E181A" w:rsidDel="002D0BB6">
          <w:delText>within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metadata</w:delText>
        </w:r>
        <w:r w:rsidR="004C6DFB" w:rsidDel="002D0BB6">
          <w:delText xml:space="preserve"> </w:delText>
        </w:r>
        <w:r w:rsidRPr="007E181A" w:rsidDel="002D0BB6">
          <w:delText>tables.</w:delText>
        </w:r>
        <w:r w:rsidR="004C6DFB" w:rsidDel="002D0BB6">
          <w:delText xml:space="preserve"> </w:delText>
        </w:r>
        <w:r w:rsidRPr="007E181A" w:rsidDel="002D0BB6">
          <w:delText>This</w:delText>
        </w:r>
        <w:r w:rsidR="004C6DFB" w:rsidDel="002D0BB6">
          <w:delText xml:space="preserve"> </w:delText>
        </w:r>
        <w:r w:rsidRPr="007E181A" w:rsidDel="002D0BB6">
          <w:delText>makes</w:delText>
        </w:r>
        <w:r w:rsidR="004C6DFB" w:rsidDel="002D0BB6">
          <w:delText xml:space="preserve"> </w:delText>
        </w:r>
        <w:r w:rsidRPr="00A14E35" w:rsidDel="002D0BB6">
          <w:rPr>
            <w:rStyle w:val="CITchapbm"/>
          </w:rPr>
          <w:delText>SerializableAttribute</w:delText>
        </w:r>
        <w:r w:rsidR="004C6DFB" w:rsidDel="002D0BB6">
          <w:delText xml:space="preserve"> </w:delText>
        </w:r>
        <w:r w:rsidRPr="007E181A" w:rsidDel="002D0BB6">
          <w:delText>a</w:delText>
        </w:r>
        <w:r w:rsidR="004C6DFB" w:rsidDel="002D0BB6">
          <w:delText xml:space="preserve"> </w:delText>
        </w:r>
        <w:r w:rsidRPr="004803E3" w:rsidDel="002D0BB6">
          <w:rPr>
            <w:rStyle w:val="BOLD"/>
          </w:rPr>
          <w:delText>pseudoattribute</w:delText>
        </w:r>
        <w:r w:rsidR="00E449C7" w:rsidDel="002D0BB6">
          <w:delText>—that</w:delText>
        </w:r>
        <w:r w:rsidR="004C6DFB" w:rsidDel="002D0BB6">
          <w:delText xml:space="preserve"> </w:delText>
        </w:r>
        <w:r w:rsidR="00E449C7" w:rsidDel="002D0BB6">
          <w:delText>is,</w:delText>
        </w:r>
        <w:r w:rsidR="004C6DFB" w:rsidDel="002D0BB6">
          <w:delText xml:space="preserve"> </w:delText>
        </w:r>
        <w:r w:rsidRPr="007E181A" w:rsidDel="002D0BB6">
          <w:delText>an</w:delText>
        </w:r>
        <w:r w:rsidR="004C6DFB" w:rsidDel="002D0BB6">
          <w:delText xml:space="preserve"> </w:delText>
        </w:r>
        <w:r w:rsidRPr="007E181A" w:rsidDel="002D0BB6">
          <w:delText>attribute</w:delText>
        </w:r>
        <w:r w:rsidR="004C6DFB" w:rsidDel="002D0BB6">
          <w:delText xml:space="preserve"> </w:delText>
        </w:r>
        <w:r w:rsidRPr="007E181A" w:rsidDel="002D0BB6">
          <w:delText>that</w:delText>
        </w:r>
        <w:r w:rsidR="004C6DFB" w:rsidDel="002D0BB6">
          <w:delText xml:space="preserve"> </w:delText>
        </w:r>
        <w:r w:rsidRPr="007E181A" w:rsidDel="002D0BB6">
          <w:delText>sets</w:delText>
        </w:r>
        <w:r w:rsidR="004C6DFB" w:rsidDel="002D0BB6">
          <w:delText xml:space="preserve"> </w:delText>
        </w:r>
        <w:r w:rsidRPr="007E181A" w:rsidDel="002D0BB6">
          <w:delText>bits</w:delText>
        </w:r>
        <w:r w:rsidR="004C6DFB" w:rsidDel="002D0BB6">
          <w:delText xml:space="preserve"> </w:delText>
        </w:r>
        <w:r w:rsidRPr="007E181A" w:rsidDel="002D0BB6">
          <w:delText>or</w:delText>
        </w:r>
        <w:r w:rsidR="004C6DFB" w:rsidDel="002D0BB6">
          <w:delText xml:space="preserve"> </w:delText>
        </w:r>
        <w:r w:rsidRPr="007E181A" w:rsidDel="002D0BB6">
          <w:delText>fields</w:delText>
        </w:r>
        <w:r w:rsidR="004C6DFB" w:rsidDel="002D0BB6">
          <w:delText xml:space="preserve"> </w:delText>
        </w:r>
        <w:r w:rsidRPr="007E181A" w:rsidDel="002D0BB6">
          <w:delText>in</w:delText>
        </w:r>
        <w:r w:rsidR="004C6DFB" w:rsidDel="002D0BB6">
          <w:delText xml:space="preserve"> </w:delText>
        </w:r>
        <w:r w:rsidRPr="007E181A" w:rsidDel="002D0BB6">
          <w:delText>the</w:delText>
        </w:r>
        <w:r w:rsidR="004C6DFB" w:rsidDel="002D0BB6">
          <w:delText xml:space="preserve"> </w:delText>
        </w:r>
        <w:r w:rsidRPr="007E181A" w:rsidDel="002D0BB6">
          <w:delText>metadata</w:delText>
        </w:r>
        <w:r w:rsidR="004C6DFB" w:rsidDel="002D0BB6">
          <w:delText xml:space="preserve"> </w:delText>
        </w:r>
        <w:r w:rsidRPr="007E181A" w:rsidDel="002D0BB6">
          <w:delText>tables.</w:delText>
        </w:r>
      </w:del>
    </w:p>
    <w:p w14:paraId="190086D9" w14:textId="3F0443F5" w:rsidR="0079423A" w:rsidRPr="007E181A" w:rsidRDefault="00AA6FE6" w:rsidP="004735DE">
      <w:pPr>
        <w:pStyle w:val="CHAPBMPD"/>
      </w:pPr>
      <w:r w:rsidRPr="007E181A">
        <w:t>***</w:t>
      </w:r>
      <w:r w:rsidR="007F6A17">
        <w:t>COMP:</w:t>
      </w:r>
      <w:r w:rsidR="004C6DFB">
        <w:t xml:space="preserve"> </w:t>
      </w:r>
      <w:r w:rsidR="007F6A17">
        <w:t>Insert</w:t>
      </w:r>
      <w:r w:rsidR="004C6DFB">
        <w:t xml:space="preserve"> </w:t>
      </w:r>
      <w:r w:rsidR="007F6A17">
        <w:t>“Begin</w:t>
      </w:r>
      <w:r w:rsidR="004C6DFB">
        <w:t xml:space="preserve"> </w:t>
      </w:r>
      <w:r w:rsidR="007F6A17">
        <w:t>4.0”</w:t>
      </w:r>
      <w:r w:rsidR="004C6DFB">
        <w:t xml:space="preserve"> </w:t>
      </w:r>
      <w:r w:rsidR="007E3F3C">
        <w:t>tab</w:t>
      </w:r>
    </w:p>
    <w:p w14:paraId="4441E58F" w14:textId="19D6E816" w:rsidR="0079423A" w:rsidRPr="007E181A" w:rsidRDefault="00AA6FE6" w:rsidP="00C172F0">
      <w:pPr>
        <w:pStyle w:val="H1"/>
      </w:pPr>
      <w:bookmarkStart w:id="744" w:name="_Toc37532951"/>
      <w:r w:rsidRPr="007E181A">
        <w:lastRenderedPageBreak/>
        <w:t>Programming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Objects</w:t>
      </w:r>
      <w:bookmarkEnd w:id="744"/>
    </w:p>
    <w:p w14:paraId="2F1077AA" w14:textId="1CBDEEFE" w:rsidR="0079423A" w:rsidRPr="007E181A" w:rsidRDefault="00AA6FE6" w:rsidP="00C172F0">
      <w:pPr>
        <w:pStyle w:val="HEADFIRST"/>
      </w:pPr>
      <w:r w:rsidRPr="007E181A">
        <w:t>The</w:t>
      </w:r>
      <w:r w:rsidR="004C6DFB">
        <w:t xml:space="preserve"> </w:t>
      </w:r>
      <w:r w:rsidRPr="007E181A">
        <w:t>introduction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</w:t>
      </w:r>
      <w:r w:rsidR="004C6DFB">
        <w:t xml:space="preserve"> </w:t>
      </w:r>
      <w:r w:rsidRPr="007E181A">
        <w:t>simplifie</w:t>
      </w:r>
      <w:r w:rsidR="00E449C7">
        <w:t>d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host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programming</w:t>
      </w:r>
      <w:r w:rsidR="004C6DFB">
        <w:t xml:space="preserve"> </w:t>
      </w:r>
      <w:r w:rsidRPr="007E181A">
        <w:t>scenarios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enable</w:t>
      </w:r>
      <w:r w:rsidR="00E449C7">
        <w:t>d</w:t>
      </w:r>
      <w:r w:rsidR="004C6DFB">
        <w:t xml:space="preserve"> </w:t>
      </w:r>
      <w:r w:rsidRPr="007E181A">
        <w:t>several</w:t>
      </w:r>
      <w:r w:rsidR="004C6DFB">
        <w:t xml:space="preserve"> </w:t>
      </w:r>
      <w:r w:rsidRPr="007E181A">
        <w:t>new</w:t>
      </w:r>
      <w:r w:rsidR="004C6DFB">
        <w:t xml:space="preserve"> </w:t>
      </w:r>
      <w:r w:rsidRPr="007E181A">
        <w:t>ones</w:t>
      </w:r>
      <w:r w:rsidR="004C6DFB">
        <w:t xml:space="preserve"> </w:t>
      </w:r>
      <w:r w:rsidRPr="007E181A">
        <w:t>previously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available.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its</w:t>
      </w:r>
      <w:r w:rsidR="004C6DFB">
        <w:t xml:space="preserve"> </w:t>
      </w:r>
      <w:r w:rsidRPr="007E181A">
        <w:t>core,</w:t>
      </w:r>
      <w:r w:rsidR="004C6DFB">
        <w:t xml:space="preserve"> </w:t>
      </w:r>
      <w:r w:rsidRPr="007E181A">
        <w:t>programming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enables</w:t>
      </w:r>
      <w:r w:rsidR="004C6DFB">
        <w:t xml:space="preserve"> </w:t>
      </w:r>
      <w:r w:rsidRPr="007E181A">
        <w:t>developers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operations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dispatch</w:t>
      </w:r>
      <w:r w:rsidR="004C6DFB">
        <w:t xml:space="preserve"> </w:t>
      </w:r>
      <w:r w:rsidRPr="007E181A">
        <w:t>mechanism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resolve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Pr="007E181A">
        <w:t>verifying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binding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time.</w:t>
      </w:r>
    </w:p>
    <w:p w14:paraId="25CB90FF" w14:textId="567C6F94" w:rsidR="0079423A" w:rsidRPr="007E181A" w:rsidRDefault="00AA6FE6" w:rsidP="00C172F0">
      <w:pPr>
        <w:pStyle w:val="CHAPBM"/>
      </w:pPr>
      <w:r w:rsidRPr="007E181A">
        <w:t>Why?</w:t>
      </w:r>
      <w:r w:rsidR="004C6DFB">
        <w:t xml:space="preserve"> </w:t>
      </w:r>
      <w:r w:rsidR="00E449C7">
        <w:t>M</w:t>
      </w:r>
      <w:r w:rsidRPr="007E181A">
        <w:t>any</w:t>
      </w:r>
      <w:r w:rsidR="004C6DFB">
        <w:t xml:space="preserve"> </w:t>
      </w:r>
      <w:r w:rsidRPr="007E181A">
        <w:t>times</w:t>
      </w:r>
      <w:r w:rsidR="00E449C7">
        <w:t>,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inherently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statically</w:t>
      </w:r>
      <w:r w:rsidR="004C6DFB">
        <w:t xml:space="preserve"> </w:t>
      </w:r>
      <w:r w:rsidRPr="007E181A">
        <w:t>typed.</w:t>
      </w:r>
      <w:r w:rsidR="004C6DFB">
        <w:t xml:space="preserve"> </w:t>
      </w:r>
      <w:r w:rsidRPr="007E181A">
        <w:t>Examples</w:t>
      </w:r>
      <w:r w:rsidR="004C6DFB">
        <w:t xml:space="preserve"> </w:t>
      </w:r>
      <w:r w:rsidRPr="007E181A">
        <w:t>include</w:t>
      </w:r>
      <w:r w:rsidR="004C6DFB">
        <w:t xml:space="preserve"> </w:t>
      </w:r>
      <w:r w:rsidRPr="007E181A">
        <w:t>loading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XML/CSV</w:t>
      </w:r>
      <w:r w:rsidR="004C6DFB">
        <w:t xml:space="preserve"> </w:t>
      </w:r>
      <w:r w:rsidRPr="007E181A">
        <w:t>file,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database</w:t>
      </w:r>
      <w:r w:rsidR="004C6DFB">
        <w:t xml:space="preserve"> </w:t>
      </w:r>
      <w:r w:rsidRPr="007E181A">
        <w:t>table,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Internet</w:t>
      </w:r>
      <w:r w:rsidR="004C6DFB">
        <w:t xml:space="preserve"> </w:t>
      </w:r>
      <w:r w:rsidRPr="007E181A">
        <w:t>Explorer</w:t>
      </w:r>
      <w:r w:rsidR="004C6DFB">
        <w:t xml:space="preserve"> </w:t>
      </w:r>
      <w:r w:rsidRPr="007E181A">
        <w:t>DOM,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COM’s</w:t>
      </w:r>
      <w:r w:rsidR="004C6DFB">
        <w:t xml:space="preserve"> </w:t>
      </w:r>
      <w:proofErr w:type="spellStart"/>
      <w:r w:rsidRPr="00A14E35">
        <w:rPr>
          <w:rStyle w:val="CITchapbm"/>
        </w:rPr>
        <w:t>IDispatch</w:t>
      </w:r>
      <w:proofErr w:type="spellEnd"/>
      <w:r w:rsidR="004C6DFB">
        <w:t xml:space="preserve"> </w:t>
      </w:r>
      <w:r w:rsidRPr="007E181A">
        <w:t>interface,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calling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language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an</w:t>
      </w:r>
      <w:r w:rsidR="004C6DFB">
        <w:t xml:space="preserve"> </w:t>
      </w:r>
      <w:proofErr w:type="spellStart"/>
      <w:r w:rsidRPr="007E181A">
        <w:t>IronPython</w:t>
      </w:r>
      <w:proofErr w:type="spellEnd"/>
      <w:r w:rsidR="004C6DFB">
        <w:t xml:space="preserve"> </w:t>
      </w:r>
      <w:r w:rsidRPr="007E181A">
        <w:t>object.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4.0’s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common</w:t>
      </w:r>
      <w:r w:rsidR="004C6DFB">
        <w:t xml:space="preserve"> </w:t>
      </w:r>
      <w:r w:rsidRPr="007E181A">
        <w:t>solution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talking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environments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don’t</w:t>
      </w:r>
      <w:r w:rsidR="004C6DFB">
        <w:t xml:space="preserve"> </w:t>
      </w:r>
      <w:r w:rsidRPr="007E181A">
        <w:t>necessarily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compile-time</w:t>
      </w:r>
      <w:r w:rsidR="00E449C7">
        <w:t>–</w:t>
      </w:r>
      <w:r w:rsidRPr="007E181A">
        <w:t>defined</w:t>
      </w:r>
      <w:r w:rsidR="004C6DFB">
        <w:t xml:space="preserve"> </w:t>
      </w:r>
      <w:r w:rsidRPr="007E181A">
        <w:t>structure.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initial</w:t>
      </w:r>
      <w:r w:rsidR="004C6DFB">
        <w:t xml:space="preserve"> </w:t>
      </w:r>
      <w:r w:rsidRPr="007E181A">
        <w:t>implementation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4.0,</w:t>
      </w:r>
      <w:r w:rsidR="004C6DFB">
        <w:t xml:space="preserve"> </w:t>
      </w:r>
      <w:r w:rsidRPr="007E181A">
        <w:t>four</w:t>
      </w:r>
      <w:r w:rsidR="004C6DFB">
        <w:t xml:space="preserve"> </w:t>
      </w:r>
      <w:r w:rsidRPr="007E181A">
        <w:t>binding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available:</w:t>
      </w:r>
    </w:p>
    <w:p w14:paraId="0D86511E" w14:textId="7FEB6AF5" w:rsidR="0079423A" w:rsidRPr="007E181A" w:rsidRDefault="00813A4D" w:rsidP="00C172F0">
      <w:pPr>
        <w:pStyle w:val="NLFIRST"/>
      </w:pPr>
      <w:r>
        <w:t>1.</w:t>
      </w:r>
      <w:r>
        <w:tab/>
      </w:r>
      <w:r w:rsidR="00AA6FE6" w:rsidRPr="007E181A">
        <w:t>Using</w:t>
      </w:r>
      <w:r w:rsidR="004C6DFB">
        <w:t xml:space="preserve"> </w:t>
      </w:r>
      <w:r w:rsidR="00AA6FE6" w:rsidRPr="007E181A">
        <w:t>reflection</w:t>
      </w:r>
      <w:r w:rsidR="004C6DFB">
        <w:t xml:space="preserve"> </w:t>
      </w:r>
      <w:r w:rsidR="00AA6FE6" w:rsidRPr="007E181A">
        <w:t>against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underlying</w:t>
      </w:r>
      <w:r w:rsidR="004C6DFB">
        <w:t xml:space="preserve"> </w:t>
      </w:r>
      <w:r w:rsidR="00AA6FE6" w:rsidRPr="007E181A">
        <w:t>CLR</w:t>
      </w:r>
      <w:r w:rsidR="004C6DFB">
        <w:t xml:space="preserve"> </w:t>
      </w:r>
      <w:r w:rsidR="00AA6FE6" w:rsidRPr="007E181A">
        <w:t>type</w:t>
      </w:r>
    </w:p>
    <w:p w14:paraId="74E2B480" w14:textId="1B0A8F78" w:rsidR="0079423A" w:rsidRPr="007E181A" w:rsidRDefault="00813A4D" w:rsidP="00C172F0">
      <w:pPr>
        <w:pStyle w:val="NLMID"/>
      </w:pPr>
      <w:r>
        <w:t>2.</w:t>
      </w:r>
      <w:r>
        <w:tab/>
      </w:r>
      <w:r w:rsidR="00AA6FE6" w:rsidRPr="007E181A">
        <w:t>Invoking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IDynamicMetaObjectProvider</w:t>
      </w:r>
      <w:proofErr w:type="spellEnd"/>
      <w:r w:rsidR="004C6DFB">
        <w:t xml:space="preserve"> </w:t>
      </w:r>
      <w:r w:rsidR="00E449C7">
        <w:t>that</w:t>
      </w:r>
      <w:r w:rsidR="004C6DFB">
        <w:t xml:space="preserve"> </w:t>
      </w:r>
      <w:r w:rsidR="00AA6FE6" w:rsidRPr="007E181A">
        <w:t>makes</w:t>
      </w:r>
      <w:r w:rsidR="004C6DFB">
        <w:t xml:space="preserve"> </w:t>
      </w:r>
      <w:r w:rsidR="00AA6FE6" w:rsidRPr="007E181A">
        <w:t>available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DynamicMetaObject</w:t>
      </w:r>
      <w:proofErr w:type="spellEnd"/>
    </w:p>
    <w:p w14:paraId="38339314" w14:textId="677AEADA" w:rsidR="0079423A" w:rsidRPr="00693DEA" w:rsidRDefault="00813A4D" w:rsidP="00C172F0">
      <w:pPr>
        <w:pStyle w:val="NLMID"/>
      </w:pPr>
      <w:r>
        <w:t>3.</w:t>
      </w:r>
      <w:r>
        <w:tab/>
      </w:r>
      <w:r w:rsidR="00AA6FE6" w:rsidRPr="00693DEA">
        <w:t>Calling</w:t>
      </w:r>
      <w:r w:rsidR="004C6DFB">
        <w:t xml:space="preserve"> </w:t>
      </w:r>
      <w:r w:rsidR="00AA6FE6" w:rsidRPr="00693DEA">
        <w:t>through</w:t>
      </w:r>
      <w:r w:rsidR="004C6DFB">
        <w:t xml:space="preserve"> </w:t>
      </w:r>
      <w:r w:rsidR="00AA6FE6" w:rsidRPr="00693DEA">
        <w:t>the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IUnknown</w:t>
      </w:r>
      <w:proofErr w:type="spellEnd"/>
      <w:r w:rsidR="004C6DFB">
        <w:t xml:space="preserve"> </w:t>
      </w:r>
      <w:r w:rsidR="00AA6FE6" w:rsidRPr="00693DEA">
        <w:t>and</w:t>
      </w:r>
      <w:r w:rsidR="004C6DFB">
        <w:t xml:space="preserve"> </w:t>
      </w:r>
      <w:proofErr w:type="spellStart"/>
      <w:r w:rsidR="00AA6FE6" w:rsidRPr="00E83798">
        <w:rPr>
          <w:rStyle w:val="CITchapbm"/>
        </w:rPr>
        <w:t>IDispatch</w:t>
      </w:r>
      <w:proofErr w:type="spellEnd"/>
      <w:r w:rsidR="004C6DFB">
        <w:t xml:space="preserve"> </w:t>
      </w:r>
      <w:r w:rsidR="00AA6FE6" w:rsidRPr="00693DEA">
        <w:t>interfaces</w:t>
      </w:r>
      <w:r w:rsidR="004C6DFB">
        <w:t xml:space="preserve"> </w:t>
      </w:r>
      <w:r w:rsidR="00AA6FE6" w:rsidRPr="00693DEA">
        <w:t>of</w:t>
      </w:r>
      <w:r w:rsidR="004C6DFB">
        <w:t xml:space="preserve"> </w:t>
      </w:r>
      <w:r w:rsidR="00AA6FE6" w:rsidRPr="00693DEA">
        <w:t>COM</w:t>
      </w:r>
    </w:p>
    <w:p w14:paraId="2D9E346B" w14:textId="6D660B6D" w:rsidR="0079423A" w:rsidRPr="007E181A" w:rsidRDefault="00813A4D" w:rsidP="00C172F0">
      <w:pPr>
        <w:pStyle w:val="NLLAST"/>
      </w:pPr>
      <w:r>
        <w:t>4.</w:t>
      </w:r>
      <w:r>
        <w:tab/>
      </w:r>
      <w:r w:rsidR="00AA6FE6" w:rsidRPr="007E181A">
        <w:t>Calling</w:t>
      </w:r>
      <w:r w:rsidR="004C6DFB">
        <w:t xml:space="preserve"> </w:t>
      </w:r>
      <w:r w:rsidR="00E449C7">
        <w:t>a</w:t>
      </w:r>
      <w:r w:rsidR="004C6DFB">
        <w:t xml:space="preserve"> </w:t>
      </w:r>
      <w:r w:rsidR="00AA6FE6" w:rsidRPr="007E181A">
        <w:t>type</w:t>
      </w:r>
      <w:r w:rsidR="004C6DFB">
        <w:t xml:space="preserve"> </w:t>
      </w:r>
      <w:r w:rsidR="00AA6FE6" w:rsidRPr="007E181A">
        <w:t>defined</w:t>
      </w:r>
      <w:r w:rsidR="004C6DFB">
        <w:t xml:space="preserve"> </w:t>
      </w:r>
      <w:r w:rsidR="00AA6FE6" w:rsidRPr="007E181A">
        <w:t>by</w:t>
      </w:r>
      <w:r w:rsidR="004C6DFB">
        <w:t xml:space="preserve"> </w:t>
      </w:r>
      <w:r w:rsidR="00AA6FE6" w:rsidRPr="007E181A">
        <w:t>dynamic</w:t>
      </w:r>
      <w:r w:rsidR="004C6DFB">
        <w:t xml:space="preserve"> </w:t>
      </w:r>
      <w:r w:rsidR="00AA6FE6" w:rsidRPr="007E181A">
        <w:t>languages</w:t>
      </w:r>
      <w:r w:rsidR="004C6DFB">
        <w:t xml:space="preserve"> </w:t>
      </w:r>
      <w:r w:rsidR="00AA6FE6" w:rsidRPr="007E181A">
        <w:t>such</w:t>
      </w:r>
      <w:r w:rsidR="004C6DFB">
        <w:t xml:space="preserve"> </w:t>
      </w:r>
      <w:r w:rsidR="00AA6FE6" w:rsidRPr="007E181A">
        <w:t>as</w:t>
      </w:r>
      <w:r w:rsidR="004C6DFB">
        <w:t xml:space="preserve"> </w:t>
      </w:r>
      <w:proofErr w:type="spellStart"/>
      <w:r w:rsidR="00AA6FE6" w:rsidRPr="007E181A">
        <w:t>IronPython</w:t>
      </w:r>
      <w:proofErr w:type="spellEnd"/>
    </w:p>
    <w:p w14:paraId="294DB1A8" w14:textId="2E5DC7A2" w:rsidR="0079423A" w:rsidRPr="007E181A" w:rsidRDefault="00AA6FE6" w:rsidP="00C172F0">
      <w:pPr>
        <w:pStyle w:val="HEADFIRST"/>
      </w:pPr>
      <w:r w:rsidRPr="007E181A">
        <w:t>Of</w:t>
      </w:r>
      <w:r w:rsidR="004C6DFB">
        <w:t xml:space="preserve"> </w:t>
      </w:r>
      <w:r w:rsidRPr="007E181A">
        <w:t>these</w:t>
      </w:r>
      <w:r w:rsidR="004C6DFB">
        <w:t xml:space="preserve"> </w:t>
      </w:r>
      <w:r w:rsidR="00E449C7">
        <w:t>four</w:t>
      </w:r>
      <w:r w:rsidR="004C6DFB">
        <w:t xml:space="preserve"> </w:t>
      </w:r>
      <w:r w:rsidR="00E449C7">
        <w:t>approaches</w:t>
      </w:r>
      <w:r w:rsidRPr="007E181A">
        <w:t>,</w:t>
      </w:r>
      <w:r w:rsidR="004C6DFB">
        <w:t xml:space="preserve"> </w:t>
      </w:r>
      <w:r w:rsidRPr="007E181A">
        <w:t>we</w:t>
      </w:r>
      <w:r w:rsidR="004C6DFB">
        <w:t xml:space="preserve"> </w:t>
      </w:r>
      <w:r w:rsidR="00E449C7">
        <w:t>will</w:t>
      </w:r>
      <w:r w:rsidR="004C6DFB">
        <w:t xml:space="preserve"> </w:t>
      </w:r>
      <w:r w:rsidRPr="007E181A">
        <w:t>delve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first</w:t>
      </w:r>
      <w:r w:rsidR="004C6DFB">
        <w:t xml:space="preserve"> </w:t>
      </w:r>
      <w:r w:rsidRPr="007E181A">
        <w:t>two.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principles</w:t>
      </w:r>
      <w:r w:rsidR="004C6DFB">
        <w:t xml:space="preserve"> </w:t>
      </w:r>
      <w:r w:rsidR="00E449C7">
        <w:t>underlying</w:t>
      </w:r>
      <w:r w:rsidR="004C6DFB">
        <w:t xml:space="preserve"> </w:t>
      </w:r>
      <w:r w:rsidR="00E449C7">
        <w:t>them</w:t>
      </w:r>
      <w:r w:rsidR="004C6DFB">
        <w:t xml:space="preserve"> </w:t>
      </w:r>
      <w:r w:rsidRPr="007E181A">
        <w:t>translate</w:t>
      </w:r>
      <w:r w:rsidR="004C6DFB">
        <w:t xml:space="preserve"> </w:t>
      </w:r>
      <w:r w:rsidRPr="007E181A">
        <w:t>seamlessly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remaining</w:t>
      </w:r>
      <w:r w:rsidR="004C6DFB">
        <w:t xml:space="preserve"> </w:t>
      </w:r>
      <w:r w:rsidRPr="007E181A">
        <w:t>cases—COM</w:t>
      </w:r>
      <w:r w:rsidR="004C6DFB">
        <w:t xml:space="preserve"> </w:t>
      </w:r>
      <w:r w:rsidRPr="007E181A">
        <w:t>interoperability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language</w:t>
      </w:r>
      <w:r w:rsidR="004C6DFB">
        <w:t xml:space="preserve"> </w:t>
      </w:r>
      <w:r w:rsidRPr="007E181A">
        <w:t>interoperability.</w:t>
      </w:r>
    </w:p>
    <w:p w14:paraId="24A54A22" w14:textId="6AC2E14F" w:rsidR="0079423A" w:rsidRPr="007E181A" w:rsidRDefault="00AA6FE6" w:rsidP="00C172F0">
      <w:pPr>
        <w:pStyle w:val="H2"/>
      </w:pPr>
      <w:bookmarkStart w:id="745" w:name="_Toc37532952"/>
      <w:r w:rsidRPr="007E181A">
        <w:t>Invoking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A14E35">
        <w:rPr>
          <w:rStyle w:val="CITchapbm"/>
        </w:rPr>
        <w:t>dynamic</w:t>
      </w:r>
      <w:bookmarkEnd w:id="745"/>
    </w:p>
    <w:p w14:paraId="7419B47E" w14:textId="17424AC3" w:rsidR="0079423A" w:rsidRPr="007E181A" w:rsidRDefault="00AA6FE6" w:rsidP="00C172F0">
      <w:pPr>
        <w:pStyle w:val="HEADFIRST"/>
      </w:pPr>
      <w:r w:rsidRPr="007E181A">
        <w:t>One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features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ability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dynamically</w:t>
      </w:r>
      <w:r w:rsidR="004C6DFB">
        <w:t xml:space="preserve"> </w:t>
      </w:r>
      <w:r w:rsidRPr="007E181A">
        <w:t>find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based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execution</w:t>
      </w:r>
      <w:r w:rsidR="00D65E40">
        <w:t>-</w:t>
      </w:r>
      <w:r w:rsidRPr="007E181A">
        <w:t>time</w:t>
      </w:r>
      <w:r w:rsidR="004C6DFB">
        <w:t xml:space="preserve"> </w:t>
      </w:r>
      <w:r w:rsidRPr="007E181A">
        <w:t>identification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some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quality,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attribute</w:t>
      </w:r>
      <w:r w:rsidR="004C6DFB">
        <w:t xml:space="preserve"> </w:t>
      </w:r>
      <w:r w:rsidRPr="007E181A">
        <w:t>(see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18.3</w:t>
      </w:r>
      <w:r w:rsidR="00160DC9" w:rsidRPr="007E181A">
        <w:t>)</w:t>
      </w:r>
      <w:r w:rsidRPr="007E181A">
        <w:t>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4.0’s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objects</w:t>
      </w:r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simpler</w:t>
      </w:r>
      <w:r w:rsidR="004C6DFB">
        <w:t xml:space="preserve"> </w:t>
      </w:r>
      <w:r w:rsidRPr="007E181A">
        <w:t>way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invoking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Pr="007E181A">
        <w:t>assuming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knowledge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signature.</w:t>
      </w:r>
      <w:r w:rsidR="004C6DFB">
        <w:t xml:space="preserve"> </w:t>
      </w:r>
      <w:r w:rsidR="00D65E40">
        <w:t>To</w:t>
      </w:r>
      <w:r w:rsidR="004C6DFB">
        <w:t xml:space="preserve"> </w:t>
      </w:r>
      <w:r w:rsidR="00D65E40">
        <w:t>reiterate,</w:t>
      </w:r>
      <w:r w:rsidR="004C6DFB">
        <w:t xml:space="preserve"> </w:t>
      </w:r>
      <w:r w:rsidR="00D65E40">
        <w:t>this</w:t>
      </w:r>
      <w:r w:rsidR="004C6DFB">
        <w:t xml:space="preserve"> </w:t>
      </w:r>
      <w:r w:rsidRPr="007E181A">
        <w:t>restriction</w:t>
      </w:r>
      <w:r w:rsidR="004C6DFB">
        <w:t xml:space="preserve"> </w:t>
      </w:r>
      <w:r w:rsidR="00D65E40">
        <w:t>states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know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along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signature</w:t>
      </w:r>
      <w:r w:rsidR="004C6DFB">
        <w:t xml:space="preserve"> </w:t>
      </w:r>
      <w:r w:rsidRPr="007E181A">
        <w:t>(</w:t>
      </w:r>
      <w:r w:rsidR="00D65E40">
        <w:t>the</w:t>
      </w:r>
      <w:r w:rsidR="004C6DFB">
        <w:t xml:space="preserve"> </w:t>
      </w:r>
      <w:r w:rsidRPr="007E181A">
        <w:t>number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specified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type-compatible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signature).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746" w:author="Chris" w:date="2020-04-11T22:08:00Z">
        <w:r w:rsidR="006A42C5">
          <w:t>6</w:t>
        </w:r>
      </w:ins>
      <w:del w:id="747" w:author="Chris" w:date="2020-04-11T22:08:00Z">
        <w:r w:rsidR="00160DC9" w:rsidDel="006A42C5">
          <w:delText>9</w:delText>
        </w:r>
      </w:del>
      <w:r w:rsidR="004C6DFB">
        <w:t xml:space="preserve"> </w:t>
      </w:r>
      <w:r w:rsidRPr="007E181A">
        <w:t>(with</w:t>
      </w:r>
      <w:r w:rsidR="004C6DFB">
        <w:t xml:space="preserve"> </w:t>
      </w:r>
      <w:r w:rsidR="00C24AD7">
        <w:t>Output</w:t>
      </w:r>
      <w:r w:rsidR="004C6DFB">
        <w:t xml:space="preserve"> </w:t>
      </w:r>
      <w:r w:rsidR="00C24AD7">
        <w:t>18.</w:t>
      </w:r>
      <w:r w:rsidRPr="007E181A">
        <w:t>10)</w:t>
      </w:r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example.</w:t>
      </w:r>
    </w:p>
    <w:p w14:paraId="192E442E" w14:textId="1F3FE61D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18.2</w:t>
      </w:r>
      <w:ins w:id="748" w:author="Chris" w:date="2020-04-11T22:08:00Z">
        <w:r w:rsidR="006A42C5">
          <w:rPr>
            <w:rStyle w:val="CDTNUM"/>
          </w:rPr>
          <w:t>6</w:t>
        </w:r>
      </w:ins>
      <w:del w:id="749" w:author="Chris" w:date="2020-04-11T22:08:00Z">
        <w:r w:rsidRPr="00C172F0" w:rsidDel="006A42C5">
          <w:rPr>
            <w:rStyle w:val="CDTNUM"/>
          </w:rPr>
          <w:delText>9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Dynamic</w:t>
      </w:r>
      <w:r w:rsidR="004C6DFB">
        <w:t xml:space="preserve"> </w:t>
      </w:r>
      <w:r w:rsidR="00AA6FE6" w:rsidRPr="007E181A">
        <w:t>Programming</w:t>
      </w:r>
      <w:r w:rsidR="004C6DFB">
        <w:t xml:space="preserve"> </w:t>
      </w:r>
      <w:r w:rsidR="00AA6FE6" w:rsidRPr="007E181A">
        <w:t>Using</w:t>
      </w:r>
      <w:r w:rsidR="004C6DFB">
        <w:t xml:space="preserve"> </w:t>
      </w:r>
      <w:r w:rsidR="00AA6FE6" w:rsidRPr="007E181A">
        <w:t>Reflection</w:t>
      </w:r>
    </w:p>
    <w:p w14:paraId="1EFA5CAC" w14:textId="0B2B8463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05C202A9" w14:textId="77777777" w:rsidR="0079423A" w:rsidRPr="007E181A" w:rsidRDefault="0079423A" w:rsidP="00C172F0">
      <w:pPr>
        <w:pStyle w:val="CDTMID"/>
      </w:pPr>
    </w:p>
    <w:p w14:paraId="7EECCE81" w14:textId="6BE80BA9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5DBB2525" w14:textId="6FA5FACD" w:rsidR="0079423A" w:rsidRPr="007E181A" w:rsidRDefault="00AA6FE6" w:rsidP="00C172F0">
      <w:pPr>
        <w:pStyle w:val="CDTMID"/>
      </w:pPr>
      <w:r w:rsidRPr="007E181A">
        <w:rPr>
          <w:rStyle w:val="CPKeyword"/>
        </w:rPr>
        <w:t>dynamic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=</w:t>
      </w:r>
    </w:p>
    <w:p w14:paraId="6F8CE710" w14:textId="2342E68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Maroon"/>
        </w:rPr>
        <w:t>"Hello!</w:t>
      </w:r>
      <w:r>
        <w:rPr>
          <w:rStyle w:val="Maroon"/>
        </w:rPr>
        <w:t xml:space="preserve">  </w:t>
      </w:r>
      <w:r w:rsidR="00AA6FE6" w:rsidRPr="007E181A">
        <w:rPr>
          <w:rStyle w:val="Maroon"/>
        </w:rPr>
        <w:t>My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name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is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Inigo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Montoya"</w:t>
      </w:r>
      <w:r w:rsidR="00AA6FE6" w:rsidRPr="007E181A">
        <w:t>;</w:t>
      </w:r>
    </w:p>
    <w:p w14:paraId="0B893CDD" w14:textId="77777777" w:rsidR="0079423A" w:rsidRPr="007E181A" w:rsidRDefault="00AA6FE6" w:rsidP="00C172F0">
      <w:pPr>
        <w:pStyle w:val="CDTMID"/>
      </w:pPr>
      <w:proofErr w:type="spellStart"/>
      <w:r w:rsidRPr="007E181A">
        <w:t>Console.WriteLine</w:t>
      </w:r>
      <w:proofErr w:type="spellEnd"/>
      <w:r w:rsidRPr="007E181A">
        <w:t>(data);</w:t>
      </w:r>
    </w:p>
    <w:p w14:paraId="2AF09B11" w14:textId="4AF82456" w:rsidR="0079423A" w:rsidRPr="007E181A" w:rsidRDefault="00AA6FE6" w:rsidP="00C172F0">
      <w:pPr>
        <w:pStyle w:val="CDTMID"/>
      </w:pPr>
      <w:r w:rsidRPr="007E181A">
        <w:t>data</w:t>
      </w:r>
      <w:r w:rsidR="004C6DFB">
        <w:t xml:space="preserve"> </w:t>
      </w:r>
      <w:r w:rsidRPr="007E181A">
        <w:t>=</w:t>
      </w:r>
      <w:r w:rsidR="004C6DFB">
        <w:t xml:space="preserve"> </w:t>
      </w:r>
      <w:r w:rsidRPr="007E181A">
        <w:t>(</w:t>
      </w:r>
      <w:r w:rsidRPr="007E181A">
        <w:rPr>
          <w:rStyle w:val="CPKeyword"/>
        </w:rPr>
        <w:t>double</w:t>
      </w:r>
      <w:r w:rsidRPr="007E181A">
        <w:t>)</w:t>
      </w:r>
      <w:proofErr w:type="spellStart"/>
      <w:proofErr w:type="gramStart"/>
      <w:r w:rsidRPr="007E181A">
        <w:t>data.Length</w:t>
      </w:r>
      <w:proofErr w:type="spellEnd"/>
      <w:proofErr w:type="gramEnd"/>
      <w:r w:rsidRPr="007E181A">
        <w:t>;</w:t>
      </w:r>
    </w:p>
    <w:p w14:paraId="6B79982A" w14:textId="2C4E2B29" w:rsidR="0079423A" w:rsidRPr="007E181A" w:rsidRDefault="00AA6FE6" w:rsidP="00C172F0">
      <w:pPr>
        <w:pStyle w:val="CDTMID"/>
      </w:pPr>
      <w:r w:rsidRPr="007E181A">
        <w:t>data</w:t>
      </w:r>
      <w:r w:rsidR="004C6DFB">
        <w:t xml:space="preserve"> </w:t>
      </w:r>
      <w:r w:rsidRPr="007E181A">
        <w:t>=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*</w:t>
      </w:r>
      <w:r w:rsidR="004C6DFB">
        <w:t xml:space="preserve"> </w:t>
      </w:r>
      <w:r w:rsidRPr="007E181A">
        <w:t>3.5</w:t>
      </w:r>
      <w:r w:rsidR="004C6DFB">
        <w:t xml:space="preserve"> </w:t>
      </w:r>
      <w:r w:rsidRPr="007E181A">
        <w:t>+</w:t>
      </w:r>
      <w:r w:rsidR="004C6DFB">
        <w:t xml:space="preserve"> </w:t>
      </w:r>
      <w:r w:rsidRPr="007E181A">
        <w:t>28.6;</w:t>
      </w:r>
    </w:p>
    <w:p w14:paraId="32CF7DEB" w14:textId="724321C5" w:rsidR="0079423A" w:rsidRPr="007E181A" w:rsidRDefault="00AA6FE6" w:rsidP="00C172F0">
      <w:pPr>
        <w:pStyle w:val="CDTMID"/>
      </w:pPr>
      <w:proofErr w:type="gramStart"/>
      <w:r w:rsidRPr="24C948E4">
        <w:rPr>
          <w:rStyle w:val="CPKeyword"/>
        </w:rPr>
        <w:t>if</w:t>
      </w:r>
      <w:r>
        <w:t>(</w:t>
      </w:r>
      <w:proofErr w:type="gramEnd"/>
      <w:r>
        <w:t>data</w:t>
      </w:r>
      <w:r w:rsidR="004C6DFB">
        <w:t xml:space="preserve"> </w:t>
      </w:r>
      <w:r>
        <w:t>==</w:t>
      </w:r>
      <w:r w:rsidR="004C6DFB">
        <w:t xml:space="preserve"> </w:t>
      </w:r>
      <w:r>
        <w:t>2.4</w:t>
      </w:r>
      <w:r w:rsidR="004C6DFB">
        <w:t xml:space="preserve"> </w:t>
      </w:r>
      <w:r>
        <w:t>+</w:t>
      </w:r>
      <w:r w:rsidR="004C6DFB">
        <w:t xml:space="preserve"> </w:t>
      </w:r>
      <w:r>
        <w:t>112</w:t>
      </w:r>
      <w:r w:rsidR="004C6DFB">
        <w:t xml:space="preserve"> </w:t>
      </w:r>
      <w:r>
        <w:t>+</w:t>
      </w:r>
      <w:r w:rsidR="004C6DFB">
        <w:t xml:space="preserve"> </w:t>
      </w:r>
      <w:r>
        <w:t>26.2)</w:t>
      </w:r>
      <w:ins w:id="750" w:author="Mark Michaelis [2]" w:date="2020-04-07T00:48:00Z">
        <w:r w:rsidR="00A96EF7" w:rsidRPr="008E4755">
          <w:rPr>
            <w:rStyle w:val="SUP"/>
          </w:rPr>
          <w:footnoteReference w:id="3"/>
        </w:r>
      </w:ins>
    </w:p>
    <w:p w14:paraId="5D1E612F" w14:textId="77777777" w:rsidR="0079423A" w:rsidRPr="007E181A" w:rsidRDefault="00AA6FE6" w:rsidP="00C172F0">
      <w:pPr>
        <w:pStyle w:val="CDTMID"/>
      </w:pPr>
      <w:r w:rsidRPr="007E181A">
        <w:t>{</w:t>
      </w:r>
    </w:p>
    <w:p w14:paraId="7183267B" w14:textId="16CA3430" w:rsidR="0079423A" w:rsidRPr="007E181A" w:rsidRDefault="004C6DFB" w:rsidP="00C172F0">
      <w:pPr>
        <w:pStyle w:val="CDTMID"/>
      </w:pPr>
      <w:r>
        <w:t xml:space="preserve">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</w:p>
    <w:p w14:paraId="4F6837CA" w14:textId="562B0E26" w:rsidR="0079423A" w:rsidRPr="007E181A" w:rsidRDefault="004C6DFB" w:rsidP="00C172F0">
      <w:pPr>
        <w:pStyle w:val="CDTMID"/>
      </w:pPr>
      <w:r>
        <w:t xml:space="preserve">      </w:t>
      </w:r>
      <w:r w:rsidR="00A41360" w:rsidRPr="007E181A">
        <w:rPr>
          <w:rStyle w:val="Maroon"/>
        </w:rPr>
        <w:t>$</w:t>
      </w:r>
      <w:proofErr w:type="gramStart"/>
      <w:r w:rsidR="00AA6FE6" w:rsidRPr="007E181A">
        <w:rPr>
          <w:rStyle w:val="Maroon"/>
        </w:rPr>
        <w:t>"{</w:t>
      </w:r>
      <w:r>
        <w:t xml:space="preserve"> </w:t>
      </w:r>
      <w:r w:rsidR="00A41360" w:rsidRPr="007E181A">
        <w:t>data</w:t>
      </w:r>
      <w:proofErr w:type="gramEnd"/>
      <w:r>
        <w:rPr>
          <w:rStyle w:val="Maroon"/>
        </w:rPr>
        <w:t xml:space="preserve"> </w:t>
      </w:r>
      <w:r w:rsidR="00AA6FE6" w:rsidRPr="007E181A">
        <w:rPr>
          <w:rStyle w:val="Maroon"/>
        </w:rPr>
        <w:t>}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makes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for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a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long</w:t>
      </w:r>
      <w:r>
        <w:rPr>
          <w:rStyle w:val="Maroon"/>
        </w:rPr>
        <w:t xml:space="preserve"> </w:t>
      </w:r>
      <w:r w:rsidR="00AA6FE6" w:rsidRPr="007E181A">
        <w:rPr>
          <w:rStyle w:val="Maroon"/>
        </w:rPr>
        <w:t>triathlon."</w:t>
      </w:r>
      <w:r w:rsidR="00AA6FE6" w:rsidRPr="007E181A">
        <w:t>);</w:t>
      </w:r>
    </w:p>
    <w:p w14:paraId="6C312B01" w14:textId="77777777" w:rsidR="0079423A" w:rsidRPr="007E181A" w:rsidRDefault="00AA6FE6" w:rsidP="00C172F0">
      <w:pPr>
        <w:pStyle w:val="CDTMID"/>
      </w:pPr>
      <w:r w:rsidRPr="007E181A">
        <w:t>}</w:t>
      </w:r>
    </w:p>
    <w:p w14:paraId="354BB169" w14:textId="77777777" w:rsidR="0079423A" w:rsidRPr="007E181A" w:rsidRDefault="00AA6FE6" w:rsidP="00C172F0">
      <w:pPr>
        <w:pStyle w:val="CDTMID"/>
      </w:pPr>
      <w:r w:rsidRPr="007E181A">
        <w:rPr>
          <w:rStyle w:val="CPKeyword"/>
        </w:rPr>
        <w:t>else</w:t>
      </w:r>
    </w:p>
    <w:p w14:paraId="33E1E04A" w14:textId="77777777" w:rsidR="0079423A" w:rsidRPr="007E181A" w:rsidRDefault="00AA6FE6" w:rsidP="00C172F0">
      <w:pPr>
        <w:pStyle w:val="CDTMID"/>
      </w:pPr>
      <w:r w:rsidRPr="007E181A">
        <w:t>{</w:t>
      </w:r>
    </w:p>
    <w:p w14:paraId="7B6633DF" w14:textId="081569DB" w:rsidR="0079423A" w:rsidRPr="007E181A" w:rsidRDefault="004C6DFB" w:rsidP="00C172F0">
      <w:pPr>
        <w:pStyle w:val="CDTMID"/>
      </w:pPr>
      <w:r>
        <w:t xml:space="preserve">  </w:t>
      </w:r>
      <w:proofErr w:type="spellStart"/>
      <w:proofErr w:type="gramStart"/>
      <w:r w:rsidR="00AA6FE6" w:rsidRPr="007E181A">
        <w:t>data.NonExistentMethodCallStillCompiles</w:t>
      </w:r>
      <w:proofErr w:type="spellEnd"/>
      <w:proofErr w:type="gramEnd"/>
      <w:r w:rsidR="00AA6FE6" w:rsidRPr="007E181A">
        <w:t>();</w:t>
      </w:r>
    </w:p>
    <w:p w14:paraId="1AE0ECAC" w14:textId="77777777" w:rsidR="0079423A" w:rsidRPr="007E181A" w:rsidRDefault="00AA6FE6" w:rsidP="00C172F0">
      <w:pPr>
        <w:pStyle w:val="CDTMID"/>
      </w:pPr>
      <w:r w:rsidRPr="007E181A">
        <w:t>}</w:t>
      </w:r>
    </w:p>
    <w:p w14:paraId="41E4434C" w14:textId="397C1A85" w:rsidR="0079423A" w:rsidRPr="007E181A" w:rsidRDefault="00AA6FE6" w:rsidP="00C172F0">
      <w:pPr>
        <w:pStyle w:val="CDTLAST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369C3D93" w14:textId="56B886C1" w:rsidR="0079423A" w:rsidRPr="007E181A" w:rsidRDefault="0079423A" w:rsidP="00285DB4">
      <w:pPr>
        <w:pStyle w:val="spac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0"/>
      </w:tblGrid>
      <w:tr w:rsidR="00285DB4" w14:paraId="30B23BCC" w14:textId="77777777" w:rsidTr="00DC44F7">
        <w:tc>
          <w:tcPr>
            <w:tcW w:w="7010" w:type="dxa"/>
            <w:shd w:val="clear" w:color="auto" w:fill="auto"/>
          </w:tcPr>
          <w:p w14:paraId="68556FE3" w14:textId="0ACF98CC" w:rsidR="00285DB4" w:rsidRPr="00336E94" w:rsidRDefault="00285DB4" w:rsidP="00285DB4">
            <w:pPr>
              <w:pStyle w:val="OUTPUTTTLNUM"/>
              <w:rPr>
                <w:rFonts w:hint="eastAsia"/>
              </w:rPr>
            </w:pPr>
            <w:r w:rsidRPr="00635483">
              <w:t>Output 18.10</w:t>
            </w:r>
          </w:p>
        </w:tc>
      </w:tr>
      <w:tr w:rsidR="00285DB4" w14:paraId="545AB909" w14:textId="77777777" w:rsidTr="00DC44F7">
        <w:tc>
          <w:tcPr>
            <w:tcW w:w="7010" w:type="dxa"/>
            <w:shd w:val="clear" w:color="auto" w:fill="E6E6E6"/>
            <w:tcMar>
              <w:left w:w="115" w:type="dxa"/>
            </w:tcMar>
          </w:tcPr>
          <w:p w14:paraId="5C4B10B8" w14:textId="77777777" w:rsidR="00285DB4" w:rsidRDefault="00285DB4" w:rsidP="00285DB4">
            <w:pPr>
              <w:pStyle w:val="OUTPUTFIRST"/>
            </w:pPr>
            <w:r w:rsidRPr="007E181A">
              <w:t>Hello!</w:t>
            </w:r>
            <w:r>
              <w:t xml:space="preserve">  </w:t>
            </w:r>
            <w:r w:rsidRPr="007E181A">
              <w:t>My</w:t>
            </w:r>
            <w:r>
              <w:t xml:space="preserve"> </w:t>
            </w:r>
            <w:r w:rsidRPr="007E181A">
              <w:t>name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Inigo</w:t>
            </w:r>
            <w:r>
              <w:t xml:space="preserve"> </w:t>
            </w:r>
            <w:r w:rsidRPr="007E181A">
              <w:t>Montoya</w:t>
            </w:r>
          </w:p>
          <w:p w14:paraId="46CD45D3" w14:textId="77777777" w:rsidR="00285DB4" w:rsidRPr="007E181A" w:rsidRDefault="00285DB4" w:rsidP="00285DB4">
            <w:pPr>
              <w:pStyle w:val="OUTPUTMID"/>
            </w:pPr>
          </w:p>
          <w:p w14:paraId="1932FE83" w14:textId="7F53E595" w:rsidR="00285DB4" w:rsidRPr="00285DB4" w:rsidRDefault="00285DB4" w:rsidP="00285DB4">
            <w:pPr>
              <w:pStyle w:val="OUTPUTLAST"/>
              <w:rPr>
                <w:rStyle w:val="E1"/>
                <w:shd w:val="clear" w:color="auto" w:fill="auto"/>
              </w:rPr>
            </w:pPr>
            <w:r w:rsidRPr="007E181A">
              <w:t>140.6</w:t>
            </w:r>
            <w:r>
              <w:t xml:space="preserve"> </w:t>
            </w:r>
            <w:r w:rsidRPr="007E181A">
              <w:t>makes</w:t>
            </w:r>
            <w:r>
              <w:t xml:space="preserve"> </w:t>
            </w:r>
            <w:r w:rsidRPr="007E181A">
              <w:t>for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long</w:t>
            </w:r>
            <w:r>
              <w:t xml:space="preserve"> </w:t>
            </w:r>
            <w:r w:rsidRPr="007E181A">
              <w:t>triathlon.</w:t>
            </w:r>
          </w:p>
        </w:tc>
      </w:tr>
    </w:tbl>
    <w:p w14:paraId="752D5CFE" w14:textId="77777777" w:rsidR="00285DB4" w:rsidRDefault="00285DB4" w:rsidP="00C172F0">
      <w:pPr>
        <w:pStyle w:val="CHAPBM"/>
      </w:pPr>
    </w:p>
    <w:p w14:paraId="22F2F616" w14:textId="75D48634" w:rsidR="00E903D7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example,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explicit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determining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type,</w:t>
      </w:r>
      <w:r w:rsidR="004C6DFB">
        <w:t xml:space="preserve"> </w:t>
      </w:r>
      <w:r w:rsidRPr="007E181A">
        <w:t>finding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gramStart"/>
      <w:r w:rsidRPr="007E181A">
        <w:t>particular</w:t>
      </w:r>
      <w:r w:rsidR="004C6DFB">
        <w:t xml:space="preserve"> </w:t>
      </w:r>
      <w:proofErr w:type="spellStart"/>
      <w:r w:rsidRPr="00A14E35">
        <w:rPr>
          <w:rStyle w:val="CITchapbm"/>
        </w:rPr>
        <w:t>MemberInfo</w:t>
      </w:r>
      <w:proofErr w:type="spellEnd"/>
      <w:proofErr w:type="gramEnd"/>
      <w:r w:rsidR="004C6DFB">
        <w:t xml:space="preserve"> </w:t>
      </w:r>
      <w:r w:rsidRPr="007E181A">
        <w:t>instance,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then</w:t>
      </w:r>
      <w:r w:rsidR="004C6DFB">
        <w:t xml:space="preserve"> </w:t>
      </w:r>
      <w:r w:rsidRPr="007E181A">
        <w:t>invoking</w:t>
      </w:r>
      <w:r w:rsidR="004C6DFB">
        <w:t xml:space="preserve"> </w:t>
      </w:r>
      <w:r w:rsidRPr="007E181A">
        <w:t>it.</w:t>
      </w:r>
      <w:r w:rsidR="004C6DFB">
        <w:t xml:space="preserve"> </w:t>
      </w:r>
      <w:r w:rsidRPr="007E181A">
        <w:t>Instead,</w:t>
      </w:r>
      <w:r w:rsidR="004C6DFB">
        <w:t xml:space="preserve"> </w:t>
      </w:r>
      <w:r w:rsidRPr="00A14E35">
        <w:rPr>
          <w:rStyle w:val="CITchapbm"/>
        </w:rPr>
        <w:t>data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declared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called</w:t>
      </w:r>
      <w:r w:rsidR="004C6DFB">
        <w:t xml:space="preserve"> </w:t>
      </w:r>
      <w:r w:rsidRPr="007E181A">
        <w:t>against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directly.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check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specified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available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check</w:t>
      </w:r>
      <w:r w:rsidR="004C6DFB">
        <w:t xml:space="preserve"> </w:t>
      </w:r>
      <w:r w:rsidRPr="007E181A">
        <w:t>regarding</w:t>
      </w:r>
      <w:r w:rsidR="004C6DFB">
        <w:t xml:space="preserve"> </w:t>
      </w:r>
      <w:r w:rsidR="00D65E40">
        <w:t>which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underlies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object.</w:t>
      </w:r>
      <w:r w:rsidR="004C6DFB">
        <w:t xml:space="preserve"> </w:t>
      </w:r>
      <w:r w:rsidRPr="007E181A">
        <w:t>Hence,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make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long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valid.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irrelevant</w:t>
      </w:r>
      <w:r w:rsidR="004C6DFB">
        <w:t xml:space="preserve"> </w:t>
      </w:r>
      <w:r w:rsidRPr="007E181A">
        <w:t>whether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="00D65E40">
        <w:t>really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member.</w:t>
      </w:r>
    </w:p>
    <w:p w14:paraId="5DD780FC" w14:textId="4987252C" w:rsidR="0079423A" w:rsidRPr="007E181A" w:rsidRDefault="00AA6FE6" w:rsidP="00C172F0">
      <w:pPr>
        <w:pStyle w:val="CHAPBM"/>
      </w:pPr>
      <w:r w:rsidRPr="007E181A">
        <w:t>However,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safety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abandoned</w:t>
      </w:r>
      <w:r w:rsidR="004C6DFB">
        <w:t xml:space="preserve"> </w:t>
      </w:r>
      <w:r w:rsidRPr="007E181A">
        <w:t>altogether.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standard</w:t>
      </w:r>
      <w:r w:rsidR="004C6DFB">
        <w:t xml:space="preserve"> </w:t>
      </w:r>
      <w:r w:rsidRPr="007E181A">
        <w:t>CLR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(such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those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755" w:author="Chris" w:date="2020-04-11T22:09:00Z">
        <w:r w:rsidR="006A42C5">
          <w:t>6</w:t>
        </w:r>
      </w:ins>
      <w:del w:id="756" w:author="Chris" w:date="2020-04-11T22:09:00Z">
        <w:r w:rsidR="00160DC9" w:rsidDel="006A42C5">
          <w:delText>9</w:delText>
        </w:r>
      </w:del>
      <w:r w:rsidR="00160DC9" w:rsidRPr="007E181A">
        <w:t>)</w:t>
      </w:r>
      <w:r w:rsidRPr="007E181A">
        <w:t>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checker</w:t>
      </w:r>
      <w:r w:rsidR="004C6DFB">
        <w:t xml:space="preserve"> </w:t>
      </w:r>
      <w:r w:rsidRPr="007E181A">
        <w:t>normally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non-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instead</w:t>
      </w:r>
      <w:r w:rsidR="004C6DFB">
        <w:t xml:space="preserve"> </w:t>
      </w:r>
      <w:r w:rsidRPr="007E181A">
        <w:t>invoked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time,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available,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result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Microsoft.CSharp.RuntimeBinder.RuntimeBinderException</w:t>
      </w:r>
      <w:proofErr w:type="spellEnd"/>
      <w:proofErr w:type="gramEnd"/>
      <w:r w:rsidRPr="007E181A">
        <w:t>.</w:t>
      </w:r>
    </w:p>
    <w:p w14:paraId="2F7C18F7" w14:textId="150EE406" w:rsidR="0079423A" w:rsidRPr="007E181A" w:rsidRDefault="00AA6FE6" w:rsidP="00C172F0">
      <w:pPr>
        <w:pStyle w:val="CHAPBM"/>
      </w:pPr>
      <w:r w:rsidRPr="007E181A">
        <w:t>Note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D65E40">
        <w:t>capability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nearly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flexible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="00D65E40">
        <w:t>described</w:t>
      </w:r>
      <w:r w:rsidR="004C6DFB">
        <w:t xml:space="preserve"> </w:t>
      </w:r>
      <w:r w:rsidRPr="007E181A">
        <w:t>earlier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chapter,</w:t>
      </w:r>
      <w:r w:rsidR="004C6DFB">
        <w:t xml:space="preserve"> </w:t>
      </w:r>
      <w:r w:rsidRPr="007E181A">
        <w:t>although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API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undoubtedly</w:t>
      </w:r>
      <w:r w:rsidR="004C6DFB">
        <w:t xml:space="preserve"> </w:t>
      </w:r>
      <w:r w:rsidRPr="007E181A">
        <w:t>simpler.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difference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necessary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identify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signature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lastRenderedPageBreak/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determine</w:t>
      </w:r>
      <w:r w:rsidR="004C6DFB">
        <w:t xml:space="preserve"> </w:t>
      </w:r>
      <w:r w:rsidRPr="007E181A">
        <w:t>things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(</w:t>
      </w:r>
      <w:r w:rsidR="00D65E40">
        <w:t>as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did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parsing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command-line</w:t>
      </w:r>
      <w:r w:rsidR="004C6DFB">
        <w:t xml:space="preserve"> </w:t>
      </w:r>
      <w:r w:rsidRPr="007E181A">
        <w:t>arguments).</w:t>
      </w:r>
    </w:p>
    <w:p w14:paraId="46D69844" w14:textId="32CF7D45" w:rsidR="0079423A" w:rsidRPr="007E181A" w:rsidRDefault="00AA6FE6" w:rsidP="00C172F0">
      <w:pPr>
        <w:pStyle w:val="H2"/>
      </w:pPr>
      <w:bookmarkStart w:id="757" w:name="_Toc37532953"/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Principles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Behaviors</w:t>
      </w:r>
      <w:bookmarkEnd w:id="757"/>
    </w:p>
    <w:p w14:paraId="319C4F0E" w14:textId="72A2F0F9" w:rsidR="0079423A" w:rsidRPr="007E181A" w:rsidRDefault="00160DC9" w:rsidP="00C172F0">
      <w:pPr>
        <w:pStyle w:val="HEADFIRST"/>
      </w:pPr>
      <w:r>
        <w:t>Listing</w:t>
      </w:r>
      <w:r w:rsidR="004C6DFB">
        <w:t xml:space="preserve"> </w:t>
      </w:r>
      <w:r>
        <w:t>18.2</w:t>
      </w:r>
      <w:ins w:id="758" w:author="Chris" w:date="2020-04-11T22:09:00Z">
        <w:r w:rsidR="006A42C5">
          <w:t>6</w:t>
        </w:r>
      </w:ins>
      <w:del w:id="759" w:author="Chris" w:date="2020-04-11T22:09:00Z">
        <w:r w:rsidDel="006A42C5">
          <w:delText>9</w:delText>
        </w:r>
      </w:del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accompanying</w:t>
      </w:r>
      <w:r w:rsidR="004C6DFB">
        <w:t xml:space="preserve"> </w:t>
      </w:r>
      <w:r w:rsidR="00AA6FE6" w:rsidRPr="007E181A">
        <w:t>text</w:t>
      </w:r>
      <w:r w:rsidR="004C6DFB">
        <w:t xml:space="preserve"> </w:t>
      </w:r>
      <w:r w:rsidR="00AA6FE6" w:rsidRPr="007E181A">
        <w:t>reveal</w:t>
      </w:r>
      <w:r w:rsidR="004C6DFB">
        <w:t xml:space="preserve"> </w:t>
      </w:r>
      <w:r w:rsidR="00AA6FE6" w:rsidRPr="007E181A">
        <w:t>several</w:t>
      </w:r>
      <w:r w:rsidR="004C6DFB">
        <w:t xml:space="preserve"> </w:t>
      </w:r>
      <w:r w:rsidR="00AA6FE6" w:rsidRPr="007E181A">
        <w:t>characteristics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A14E35">
        <w:rPr>
          <w:rStyle w:val="CITchapbm"/>
        </w:rPr>
        <w:t>dynamic</w:t>
      </w:r>
      <w:r w:rsidR="004C6DFB">
        <w:t xml:space="preserve"> </w:t>
      </w:r>
      <w:r w:rsidR="00AA6FE6" w:rsidRPr="007E181A">
        <w:t>data</w:t>
      </w:r>
      <w:r w:rsidR="004C6DFB">
        <w:t xml:space="preserve"> </w:t>
      </w:r>
      <w:r w:rsidR="00AA6FE6" w:rsidRPr="007E181A">
        <w:t>type</w:t>
      </w:r>
      <w:r w:rsidR="00DC1A3D">
        <w:t>:</w:t>
      </w:r>
    </w:p>
    <w:p w14:paraId="5491AA92" w14:textId="53A845B0" w:rsidR="0079423A" w:rsidRPr="00813A4D" w:rsidRDefault="00AA6FE6" w:rsidP="00C172F0">
      <w:pPr>
        <w:pStyle w:val="BLFIRST"/>
      </w:pP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directive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to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compiler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to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generate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code.</w:t>
      </w:r>
    </w:p>
    <w:p w14:paraId="73497EC0" w14:textId="74A6067A" w:rsidR="0079423A" w:rsidRPr="007E181A" w:rsidRDefault="00AA6FE6" w:rsidP="00285DB4">
      <w:pPr>
        <w:pStyle w:val="BLCON0"/>
      </w:pPr>
      <w:r w:rsidRPr="00E83798">
        <w:rPr>
          <w:rStyle w:val="CITchapbm"/>
        </w:rPr>
        <w:t>dynamic</w:t>
      </w:r>
      <w:r w:rsidR="004C6DFB">
        <w:t xml:space="preserve"> </w:t>
      </w:r>
      <w:r w:rsidRPr="007E181A">
        <w:t>involves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interception</w:t>
      </w:r>
      <w:r w:rsidR="004C6DFB">
        <w:t xml:space="preserve"> </w:t>
      </w:r>
      <w:r w:rsidRPr="007E181A">
        <w:t>mechanism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encountered</w:t>
      </w:r>
      <w:r w:rsidR="004C6DFB">
        <w:t xml:space="preserve"> </w:t>
      </w:r>
      <w:r w:rsidRPr="007E181A">
        <w:t>by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request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CIL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then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newly</w:t>
      </w:r>
      <w:r w:rsidR="004C6DFB">
        <w:t xml:space="preserve"> </w:t>
      </w:r>
      <w:r w:rsidRPr="007E181A">
        <w:t>compiled</w:t>
      </w:r>
      <w:r w:rsidR="004C6DFB">
        <w:t xml:space="preserve"> </w:t>
      </w:r>
      <w:r w:rsidRPr="007E181A">
        <w:t>call.</w:t>
      </w:r>
      <w:r w:rsidR="004C6DFB">
        <w:t xml:space="preserve"> </w:t>
      </w:r>
      <w:r w:rsidRPr="007E181A">
        <w:t>(See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Advanced</w:t>
      </w:r>
      <w:r w:rsidR="004C6DFB">
        <w:t xml:space="preserve"> </w:t>
      </w:r>
      <w:r w:rsidR="002848D5">
        <w:t>Topic</w:t>
      </w:r>
      <w:r w:rsidR="00932415">
        <w:t xml:space="preserve"> titled</w:t>
      </w:r>
      <w:r w:rsidR="004C6DFB">
        <w:t xml:space="preserve"> </w:t>
      </w:r>
      <w:r w:rsidR="002848D5">
        <w:t>“</w:t>
      </w:r>
      <w:r w:rsidRPr="00A14E35">
        <w:rPr>
          <w:rStyle w:val="CITchapbm"/>
        </w:rPr>
        <w:t>dynamic</w:t>
      </w:r>
      <w:r w:rsidR="004C6DFB">
        <w:t xml:space="preserve"> </w:t>
      </w:r>
      <w:r w:rsidRPr="00062FEE">
        <w:t>Uncovered</w:t>
      </w:r>
      <w:r w:rsidR="002848D5">
        <w:t>”</w:t>
      </w:r>
      <w:r w:rsidR="004C6DFB">
        <w:t xml:space="preserve"> </w:t>
      </w:r>
      <w:r w:rsidRPr="007E181A">
        <w:t>later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chapter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details.)</w:t>
      </w:r>
    </w:p>
    <w:p w14:paraId="6590722D" w14:textId="52274734" w:rsidR="0079423A" w:rsidRPr="007E181A" w:rsidRDefault="00AA6FE6" w:rsidP="00285DB4">
      <w:pPr>
        <w:pStyle w:val="BLCON0"/>
      </w:pPr>
      <w:r w:rsidRPr="007E181A">
        <w:t>The</w:t>
      </w:r>
      <w:r w:rsidR="004C6DFB">
        <w:t xml:space="preserve"> </w:t>
      </w:r>
      <w:r w:rsidRPr="007E181A">
        <w:t>principle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work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assigned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E83798">
        <w:rPr>
          <w:rStyle w:val="CITchapbm"/>
        </w:rPr>
        <w:t>dynamic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conceptually</w:t>
      </w:r>
      <w:r w:rsidR="004C6DFB">
        <w:t xml:space="preserve"> </w:t>
      </w:r>
      <w:r w:rsidRPr="007E181A">
        <w:t>“wrap”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original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so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validation</w:t>
      </w:r>
      <w:r w:rsidR="004C6DFB">
        <w:t xml:space="preserve"> </w:t>
      </w:r>
      <w:r w:rsidRPr="007E181A">
        <w:t>occurs.</w:t>
      </w:r>
      <w:r w:rsidR="004C6DFB">
        <w:t xml:space="preserve"> </w:t>
      </w:r>
      <w:r w:rsidRPr="007E181A">
        <w:t>Additionally,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invoked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runtime,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wrapper</w:t>
      </w:r>
      <w:r w:rsidR="004C6DFB">
        <w:t xml:space="preserve"> </w:t>
      </w:r>
      <w:r w:rsidRPr="007E181A">
        <w:t>intercepts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dispatches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appropriately</w:t>
      </w:r>
      <w:r w:rsidR="004C6DFB">
        <w:t xml:space="preserve"> </w:t>
      </w:r>
      <w:r w:rsidRPr="007E181A">
        <w:t>(or</w:t>
      </w:r>
      <w:r w:rsidR="004C6DFB">
        <w:t xml:space="preserve"> </w:t>
      </w:r>
      <w:r w:rsidRPr="007E181A">
        <w:t>rejects</w:t>
      </w:r>
      <w:r w:rsidR="004C6DFB">
        <w:t xml:space="preserve"> </w:t>
      </w:r>
      <w:r w:rsidRPr="007E181A">
        <w:t>it).</w:t>
      </w:r>
      <w:r w:rsidR="004C6DFB">
        <w:t xml:space="preserve"> </w:t>
      </w:r>
      <w:r w:rsidRPr="007E181A">
        <w:t>Calling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reveals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underlying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instance—it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type.</w:t>
      </w:r>
    </w:p>
    <w:p w14:paraId="71790DDF" w14:textId="60111804" w:rsidR="0079423A" w:rsidRPr="00813A4D" w:rsidRDefault="00AA6FE6" w:rsidP="00C172F0">
      <w:pPr>
        <w:pStyle w:val="BLMID"/>
      </w:pPr>
      <w:r w:rsidRPr="24C948E4">
        <w:rPr>
          <w:rStyle w:val="Italic"/>
        </w:rPr>
        <w:t>Any</w:t>
      </w:r>
      <w:r w:rsidR="004C6DFB" w:rsidRPr="24C948E4">
        <w:rPr>
          <w:rStyle w:val="Italic"/>
        </w:rPr>
        <w:t xml:space="preserve"> </w:t>
      </w:r>
      <w:r w:rsidRPr="24C948E4">
        <w:rPr>
          <w:rStyle w:val="Italic"/>
        </w:rPr>
        <w:t>type</w:t>
      </w:r>
      <w:ins w:id="760" w:author="Mark Michaelis" w:date="2020-04-09T14:37:00Z">
        <w:r w:rsidR="005A44E6" w:rsidRPr="008E4755">
          <w:rPr>
            <w:rStyle w:val="SUP"/>
          </w:rPr>
          <w:footnoteReference w:id="4"/>
        </w:r>
      </w:ins>
      <w:r w:rsidR="004C6DFB" w:rsidRPr="24C948E4">
        <w:rPr>
          <w:rStyle w:val="Italic"/>
        </w:rPr>
        <w:t xml:space="preserve"> </w:t>
      </w:r>
      <w:del w:id="767" w:author="Mark Michaelis" w:date="2020-04-09T14:36:00Z">
        <w:r w:rsidRPr="24C948E4" w:rsidDel="005A44E6">
          <w:rPr>
            <w:rStyle w:val="Italic"/>
          </w:rPr>
          <w:delText>that</w:delText>
        </w:r>
        <w:r w:rsidR="004C6DFB" w:rsidRPr="24C948E4" w:rsidDel="005A44E6">
          <w:rPr>
            <w:rStyle w:val="Italic"/>
          </w:rPr>
          <w:delText xml:space="preserve"> </w:delText>
        </w:r>
        <w:r w:rsidRPr="24C948E4" w:rsidDel="005A44E6">
          <w:rPr>
            <w:rStyle w:val="Italic"/>
          </w:rPr>
          <w:delText>converts</w:delText>
        </w:r>
        <w:r w:rsidR="004C6DFB" w:rsidRPr="24C948E4" w:rsidDel="005A44E6">
          <w:rPr>
            <w:rStyle w:val="Italic"/>
          </w:rPr>
          <w:delText xml:space="preserve"> </w:delText>
        </w:r>
        <w:r w:rsidRPr="24C948E4" w:rsidDel="005A44E6">
          <w:rPr>
            <w:rStyle w:val="Italic"/>
          </w:rPr>
          <w:delText>to</w:delText>
        </w:r>
        <w:r w:rsidR="004C6DFB" w:rsidRPr="24C948E4" w:rsidDel="005A44E6">
          <w:rPr>
            <w:rStyle w:val="Italic"/>
          </w:rPr>
          <w:delText xml:space="preserve"> </w:delText>
        </w:r>
        <w:r w:rsidRPr="008E4755" w:rsidDel="005A44E6">
          <w:rPr>
            <w:rStyle w:val="CITchapbm"/>
          </w:rPr>
          <w:delText>object</w:delText>
        </w:r>
        <w:r w:rsidR="004C6DFB" w:rsidRPr="24C948E4" w:rsidDel="005A44E6">
          <w:rPr>
            <w:rStyle w:val="Italic"/>
          </w:rPr>
          <w:delText xml:space="preserve"> </w:delText>
        </w:r>
      </w:del>
      <w:r w:rsidRPr="24C948E4">
        <w:rPr>
          <w:rStyle w:val="Italic"/>
        </w:rPr>
        <w:t>will</w:t>
      </w:r>
      <w:r w:rsidR="004C6DFB" w:rsidRPr="24C948E4">
        <w:rPr>
          <w:rStyle w:val="Italic"/>
        </w:rPr>
        <w:t xml:space="preserve"> </w:t>
      </w:r>
      <w:r w:rsidRPr="24C948E4">
        <w:rPr>
          <w:rStyle w:val="Italic"/>
        </w:rPr>
        <w:t>convert</w:t>
      </w:r>
      <w:r w:rsidR="004C6DFB" w:rsidRPr="24C948E4">
        <w:rPr>
          <w:rStyle w:val="Italic"/>
        </w:rPr>
        <w:t xml:space="preserve"> </w:t>
      </w:r>
      <w:r w:rsidRPr="24C948E4">
        <w:rPr>
          <w:rStyle w:val="Italic"/>
        </w:rPr>
        <w:t>to</w:t>
      </w:r>
      <w:r w:rsidR="004C6DFB" w:rsidRPr="24C948E4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Pr="24C948E4">
        <w:rPr>
          <w:rStyle w:val="Italic"/>
        </w:rPr>
        <w:t>.</w:t>
      </w:r>
    </w:p>
    <w:p w14:paraId="4C1628EF" w14:textId="5109E98A" w:rsidR="0079423A" w:rsidRPr="007E181A" w:rsidRDefault="00AA6FE6" w:rsidP="00285DB4">
      <w:pPr>
        <w:pStyle w:val="BLCON0"/>
      </w:pP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18.2</w:t>
      </w:r>
      <w:ins w:id="768" w:author="Chris" w:date="2020-04-11T22:09:00Z">
        <w:r w:rsidR="006A42C5">
          <w:t>6</w:t>
        </w:r>
      </w:ins>
      <w:ins w:id="769" w:author="Mark Michaelis" w:date="2020-04-09T14:35:00Z">
        <w:del w:id="770" w:author="Chris" w:date="2020-04-11T22:09:00Z">
          <w:r w:rsidR="002D0BB6" w:rsidDel="006A42C5">
            <w:delText>9</w:delText>
          </w:r>
        </w:del>
      </w:ins>
      <w:del w:id="771" w:author="Mark Michaelis" w:date="2020-04-09T14:35:00Z">
        <w:r w:rsidR="00160DC9" w:rsidDel="002D0BB6">
          <w:delText>8</w:delText>
        </w:r>
      </w:del>
      <w:r w:rsidR="00160DC9" w:rsidRPr="007E181A">
        <w:t>,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successfully</w:t>
      </w:r>
      <w:r w:rsidR="004C6DFB">
        <w:t xml:space="preserve"> </w:t>
      </w:r>
      <w:r w:rsidRPr="007E181A">
        <w:t>cast</w:t>
      </w:r>
      <w:r w:rsidR="004C6DFB">
        <w:t xml:space="preserve"> </w:t>
      </w:r>
      <w:r w:rsidRPr="007E181A">
        <w:t>both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(</w:t>
      </w:r>
      <w:r w:rsidRPr="00E83798">
        <w:rPr>
          <w:rStyle w:val="CITchapbm"/>
        </w:rPr>
        <w:t>double</w:t>
      </w:r>
      <w:r w:rsidRPr="007E181A">
        <w:t>)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reference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(</w:t>
      </w:r>
      <w:r w:rsidRPr="00E83798">
        <w:rPr>
          <w:rStyle w:val="CITchapbm"/>
        </w:rPr>
        <w:t>string</w:t>
      </w:r>
      <w:r w:rsidRPr="007E181A">
        <w:t>)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E83798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fact,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successfully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converted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object.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implicit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reference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Similarly,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implicit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(a</w:t>
      </w:r>
      <w:r w:rsidR="004C6DFB">
        <w:t xml:space="preserve"> </w:t>
      </w:r>
      <w:r w:rsidRPr="007E181A">
        <w:t>boxing</w:t>
      </w:r>
      <w:r w:rsidR="004C6DFB">
        <w:t xml:space="preserve"> </w:t>
      </w:r>
      <w:r w:rsidRPr="007E181A">
        <w:t>conversion)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addition,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implicit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perhaps</w:t>
      </w:r>
      <w:r w:rsidR="004C6DFB">
        <w:t xml:space="preserve"> </w:t>
      </w:r>
      <w:r w:rsidRPr="007E181A">
        <w:t>obvious,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2848D5">
        <w:t>process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complicated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simply</w:t>
      </w:r>
      <w:r w:rsidR="004C6DFB">
        <w:t xml:space="preserve"> </w:t>
      </w:r>
      <w:r w:rsidRPr="007E181A">
        <w:t>copying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“pointer”</w:t>
      </w:r>
      <w:r w:rsidR="004C6DFB">
        <w:t xml:space="preserve"> </w:t>
      </w:r>
      <w:r w:rsidRPr="007E181A">
        <w:t>(address)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one</w:t>
      </w:r>
      <w:r w:rsidR="004C6DFB">
        <w:t xml:space="preserve"> </w:t>
      </w:r>
      <w:r w:rsidRPr="007E181A">
        <w:t>location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next.</w:t>
      </w:r>
    </w:p>
    <w:p w14:paraId="092D3BA9" w14:textId="2362D65F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t>Successful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conversion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from</w:t>
      </w:r>
      <w:r w:rsidR="004C6DFB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to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alternat</w:t>
      </w:r>
      <w:r w:rsidR="002848D5" w:rsidRPr="005B7F83">
        <w:rPr>
          <w:rStyle w:val="Italic"/>
        </w:rPr>
        <w:t>iv</w:t>
      </w:r>
      <w:r w:rsidRPr="005B7F83">
        <w:rPr>
          <w:rStyle w:val="Italic"/>
        </w:rPr>
        <w:t>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depends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support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underlying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type.</w:t>
      </w:r>
    </w:p>
    <w:p w14:paraId="275665EA" w14:textId="782A2606" w:rsidR="0079423A" w:rsidRPr="007E181A" w:rsidRDefault="00AA6FE6" w:rsidP="00285DB4">
      <w:pPr>
        <w:pStyle w:val="BLCON0"/>
      </w:pPr>
      <w:r w:rsidRPr="007E181A">
        <w:t>Conversion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standard</w:t>
      </w:r>
      <w:r w:rsidR="004C6DFB">
        <w:t xml:space="preserve"> </w:t>
      </w:r>
      <w:r w:rsidRPr="007E181A">
        <w:t>CLR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explicit</w:t>
      </w:r>
      <w:r w:rsidR="004C6DFB">
        <w:t xml:space="preserve"> </w:t>
      </w:r>
      <w:r w:rsidRPr="007E181A">
        <w:t>cast</w:t>
      </w:r>
      <w:r w:rsidR="004C6DFB">
        <w:t xml:space="preserve"> </w:t>
      </w:r>
      <w:r w:rsidRPr="007E181A">
        <w:t>(</w:t>
      </w:r>
      <w:r w:rsidR="00983AFB">
        <w:t>e.g.</w:t>
      </w:r>
      <w:r w:rsidRPr="007E181A">
        <w:t>,</w:t>
      </w:r>
      <w:r w:rsidR="004C6DFB">
        <w:t xml:space="preserve"> </w:t>
      </w:r>
      <w:r w:rsidRPr="00A14E35">
        <w:rPr>
          <w:rStyle w:val="CITchapbm"/>
        </w:rPr>
        <w:t>(double)</w:t>
      </w:r>
      <w:proofErr w:type="spellStart"/>
      <w:proofErr w:type="gramStart"/>
      <w:r w:rsidRPr="00A14E35">
        <w:rPr>
          <w:rStyle w:val="CITchapbm"/>
        </w:rPr>
        <w:t>data.Length</w:t>
      </w:r>
      <w:proofErr w:type="spellEnd"/>
      <w:proofErr w:type="gramEnd"/>
      <w:r w:rsidRPr="007E181A">
        <w:t>).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surprisingly,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target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type,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unboxing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required.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underlying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supports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target</w:t>
      </w:r>
      <w:r w:rsidR="004C6DFB">
        <w:t xml:space="preserve"> </w:t>
      </w:r>
      <w:r w:rsidRPr="007E181A">
        <w:t>type,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conversion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succeed.</w:t>
      </w:r>
    </w:p>
    <w:p w14:paraId="3890793B" w14:textId="51653FEF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lastRenderedPageBreak/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underlying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can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change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from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one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assignment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to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next.</w:t>
      </w:r>
    </w:p>
    <w:p w14:paraId="1987A141" w14:textId="3D01AC0D" w:rsidR="0079423A" w:rsidRPr="007E181A" w:rsidRDefault="00AA6FE6" w:rsidP="00285DB4">
      <w:pPr>
        <w:pStyle w:val="BLCON0"/>
      </w:pPr>
      <w:r w:rsidRPr="007E181A">
        <w:t>Unlike</w:t>
      </w:r>
      <w:r w:rsidR="004C6DFB">
        <w:t xml:space="preserve"> </w:t>
      </w:r>
      <w:r w:rsidR="002848D5">
        <w:t>an</w:t>
      </w:r>
      <w:r w:rsidR="004C6DFB">
        <w:t xml:space="preserve"> </w:t>
      </w:r>
      <w:r w:rsidRPr="007E181A">
        <w:t>implicitly</w:t>
      </w:r>
      <w:r w:rsidR="004C6DFB">
        <w:t xml:space="preserve"> </w:t>
      </w:r>
      <w:r w:rsidRPr="007E181A">
        <w:t>typed</w:t>
      </w:r>
      <w:r w:rsidR="004C6DFB">
        <w:t xml:space="preserve"> </w:t>
      </w:r>
      <w:r w:rsidRPr="007E181A">
        <w:t>variable</w:t>
      </w:r>
      <w:r w:rsidR="004C6DFB">
        <w:t xml:space="preserve"> </w:t>
      </w:r>
      <w:r w:rsidRPr="007E181A">
        <w:t>(</w:t>
      </w:r>
      <w:r w:rsidRPr="00E83798">
        <w:rPr>
          <w:rStyle w:val="CITchapbm"/>
        </w:rPr>
        <w:t>var</w:t>
      </w:r>
      <w:r w:rsidRPr="007E181A">
        <w:t>)</w:t>
      </w:r>
      <w:r w:rsidR="002848D5">
        <w:t>,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cannot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reassigned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different</w:t>
      </w:r>
      <w:r w:rsidR="004C6DFB">
        <w:t xml:space="preserve"> </w:t>
      </w:r>
      <w:r w:rsidRPr="007E181A">
        <w:t>type,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involves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interception</w:t>
      </w:r>
      <w:r w:rsidR="004C6DFB">
        <w:t xml:space="preserve"> </w:t>
      </w:r>
      <w:r w:rsidRPr="007E181A">
        <w:t>mechanism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compilation</w:t>
      </w:r>
      <w:r w:rsidR="004C6DFB">
        <w:t xml:space="preserve"> </w:t>
      </w:r>
      <w:r w:rsidRPr="007E181A">
        <w:t>before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underlying</w:t>
      </w:r>
      <w:r w:rsidR="004C6DFB">
        <w:t xml:space="preserve"> </w:t>
      </w:r>
      <w:r w:rsidRPr="007E181A">
        <w:t>type’s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executed.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successfully</w:t>
      </w:r>
      <w:r w:rsidR="004C6DFB">
        <w:t xml:space="preserve"> </w:t>
      </w:r>
      <w:r w:rsidRPr="007E181A">
        <w:t>swap</w:t>
      </w:r>
      <w:r w:rsidR="004C6DFB">
        <w:t xml:space="preserve"> </w:t>
      </w:r>
      <w:r w:rsidRPr="007E181A">
        <w:t>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underlying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instance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entirely</w:t>
      </w:r>
      <w:r w:rsidR="004C6DFB">
        <w:t xml:space="preserve"> </w:t>
      </w:r>
      <w:r w:rsidRPr="007E181A">
        <w:t>different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result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another</w:t>
      </w:r>
      <w:r w:rsidR="004C6DFB">
        <w:t xml:space="preserve"> </w:t>
      </w:r>
      <w:r w:rsidRPr="007E181A">
        <w:t>interception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site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need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compiled</w:t>
      </w:r>
      <w:r w:rsidR="004C6DFB">
        <w:t xml:space="preserve"> </w:t>
      </w:r>
      <w:r w:rsidRPr="007E181A">
        <w:t>before</w:t>
      </w:r>
      <w:r w:rsidR="004C6DFB">
        <w:t xml:space="preserve"> </w:t>
      </w:r>
      <w:r w:rsidRPr="007E181A">
        <w:t>invocation.</w:t>
      </w:r>
    </w:p>
    <w:p w14:paraId="034205C5" w14:textId="08BEBD73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t>Verification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that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specified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signature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exists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underlying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doesn’t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occur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until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runtime—but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does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occur.</w:t>
      </w:r>
    </w:p>
    <w:p w14:paraId="16E4112A" w14:textId="225AA1B0" w:rsidR="0079423A" w:rsidRPr="007E181A" w:rsidRDefault="00573D8A" w:rsidP="00285DB4">
      <w:pPr>
        <w:pStyle w:val="BLCON0"/>
      </w:pPr>
      <w:r>
        <w:t xml:space="preserve">The compiler makes almost no verification of operations on a </w:t>
      </w:r>
      <w:r w:rsidRPr="00A14E35">
        <w:rPr>
          <w:rStyle w:val="CITchapbm"/>
        </w:rPr>
        <w:t>dynamic</w:t>
      </w:r>
      <w:r>
        <w:t xml:space="preserve"> type, a</w:t>
      </w:r>
      <w:r w:rsidR="00AA6FE6" w:rsidRPr="007E181A">
        <w:t>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del w:id="772" w:author="Kevin" w:date="2020-03-22T17:47:00Z">
        <w:r w:rsidR="00AA6FE6" w:rsidRPr="00A14E35" w:rsidDel="00A54754">
          <w:rPr>
            <w:rStyle w:val="CITchapbm"/>
          </w:rPr>
          <w:delText>person</w:delText>
        </w:r>
      </w:del>
      <w:proofErr w:type="spellStart"/>
      <w:proofErr w:type="gramStart"/>
      <w:ins w:id="773" w:author="Kevin" w:date="2020-03-22T17:47:00Z">
        <w:r w:rsidR="00A54754" w:rsidRPr="00A14E35">
          <w:rPr>
            <w:rStyle w:val="CITchapbm"/>
          </w:rPr>
          <w:t>data</w:t>
        </w:r>
      </w:ins>
      <w:r w:rsidR="00AA6FE6" w:rsidRPr="00A14E35">
        <w:rPr>
          <w:rStyle w:val="CITchapbm"/>
        </w:rPr>
        <w:t>.NonExistentMethodCallStillCompiles</w:t>
      </w:r>
      <w:proofErr w:type="spellEnd"/>
      <w:proofErr w:type="gramEnd"/>
      <w:r w:rsidR="00AA6FE6" w:rsidRPr="00A14E35">
        <w:rPr>
          <w:rStyle w:val="CITchapbm"/>
        </w:rPr>
        <w:t>()</w:t>
      </w:r>
      <w:r w:rsidR="004C6DFB">
        <w:t xml:space="preserve"> </w:t>
      </w:r>
      <w:r w:rsidR="00AA6FE6" w:rsidRPr="007E181A">
        <w:t>demonstrates.</w:t>
      </w:r>
      <w:r w:rsidR="004C6DFB">
        <w:t xml:space="preserve"> </w:t>
      </w:r>
      <w:r w:rsidR="00AA6FE6" w:rsidRPr="007E181A">
        <w:t>This</w:t>
      </w:r>
      <w:r w:rsidR="004C6DFB">
        <w:t xml:space="preserve"> </w:t>
      </w:r>
      <w:r w:rsidR="002848D5">
        <w:t>step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left</w:t>
      </w:r>
      <w:r w:rsidR="004C6DFB">
        <w:t xml:space="preserve"> </w:t>
      </w:r>
      <w:r w:rsidR="00AA6FE6" w:rsidRPr="007E181A">
        <w:t>entirely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work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runtime</w:t>
      </w:r>
      <w:r w:rsidR="004C6DFB">
        <w:t xml:space="preserve"> </w:t>
      </w:r>
      <w:r w:rsidR="00AA6FE6" w:rsidRPr="007E181A">
        <w:t>when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code</w:t>
      </w:r>
      <w:r w:rsidR="004C6DFB">
        <w:t xml:space="preserve"> </w:t>
      </w:r>
      <w:r w:rsidR="00AA6FE6" w:rsidRPr="007E181A">
        <w:t>executes.</w:t>
      </w:r>
      <w:r w:rsidR="004C6DFB">
        <w:t xml:space="preserve"> </w:t>
      </w:r>
      <w:r w:rsidR="002848D5">
        <w:t>Moreover,</w:t>
      </w:r>
      <w:r w:rsidR="004C6DFB">
        <w:t xml:space="preserve"> </w:t>
      </w:r>
      <w:r w:rsidR="00AA6FE6" w:rsidRPr="007E181A">
        <w:t>if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code</w:t>
      </w:r>
      <w:r w:rsidR="004C6DFB">
        <w:t xml:space="preserve"> </w:t>
      </w:r>
      <w:r w:rsidR="00AA6FE6" w:rsidRPr="007E181A">
        <w:t>never</w:t>
      </w:r>
      <w:r w:rsidR="004C6DFB">
        <w:t xml:space="preserve"> </w:t>
      </w:r>
      <w:r w:rsidR="00AA6FE6" w:rsidRPr="007E181A">
        <w:t>executes,</w:t>
      </w:r>
      <w:r w:rsidR="004C6DFB">
        <w:t xml:space="preserve"> </w:t>
      </w:r>
      <w:r w:rsidR="00AA6FE6" w:rsidRPr="007E181A">
        <w:t>even</w:t>
      </w:r>
      <w:r w:rsidR="004C6DFB">
        <w:t xml:space="preserve"> </w:t>
      </w:r>
      <w:r w:rsidR="00AA6FE6" w:rsidRPr="007E181A">
        <w:t>though</w:t>
      </w:r>
      <w:r w:rsidR="004C6DFB">
        <w:t xml:space="preserve"> </w:t>
      </w:r>
      <w:r w:rsidR="00AA6FE6" w:rsidRPr="007E181A">
        <w:t>surrounding</w:t>
      </w:r>
      <w:r w:rsidR="004C6DFB">
        <w:t xml:space="preserve"> </w:t>
      </w:r>
      <w:r w:rsidR="00AA6FE6" w:rsidRPr="007E181A">
        <w:t>code</w:t>
      </w:r>
      <w:r w:rsidR="004C6DFB">
        <w:t xml:space="preserve"> </w:t>
      </w:r>
      <w:r w:rsidR="00AA6FE6" w:rsidRPr="007E181A">
        <w:t>does</w:t>
      </w:r>
      <w:r w:rsidR="004C6DFB">
        <w:t xml:space="preserve"> </w:t>
      </w:r>
      <w:r w:rsidR="00AA6FE6" w:rsidRPr="007E181A">
        <w:t>(as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del w:id="774" w:author="Kevin" w:date="2020-03-22T17:47:00Z">
        <w:r w:rsidR="00AA6FE6" w:rsidRPr="00A14E35" w:rsidDel="009C5428">
          <w:rPr>
            <w:rStyle w:val="CITchapbm"/>
          </w:rPr>
          <w:delText>person</w:delText>
        </w:r>
      </w:del>
      <w:proofErr w:type="spellStart"/>
      <w:proofErr w:type="gramStart"/>
      <w:ins w:id="775" w:author="Kevin" w:date="2020-03-22T17:47:00Z">
        <w:r w:rsidR="009C5428" w:rsidRPr="00A14E35">
          <w:rPr>
            <w:rStyle w:val="CITchapbm"/>
          </w:rPr>
          <w:t>data</w:t>
        </w:r>
      </w:ins>
      <w:r w:rsidR="00AA6FE6" w:rsidRPr="00A14E35">
        <w:rPr>
          <w:rStyle w:val="CITchapbm"/>
        </w:rPr>
        <w:t>.NonExistentMethodCallStillCompiles</w:t>
      </w:r>
      <w:proofErr w:type="spellEnd"/>
      <w:proofErr w:type="gramEnd"/>
      <w:r w:rsidR="00AA6FE6" w:rsidRPr="00A14E35">
        <w:rPr>
          <w:rStyle w:val="CITchapbm"/>
        </w:rPr>
        <w:t>()</w:t>
      </w:r>
      <w:r w:rsidR="00AA6FE6" w:rsidRPr="007E181A">
        <w:t>),</w:t>
      </w:r>
      <w:r w:rsidR="004C6DFB">
        <w:t xml:space="preserve"> </w:t>
      </w:r>
      <w:r w:rsidR="00AA6FE6" w:rsidRPr="007E181A">
        <w:t>no</w:t>
      </w:r>
      <w:r w:rsidR="004C6DFB">
        <w:t xml:space="preserve"> </w:t>
      </w:r>
      <w:r w:rsidR="00AA6FE6" w:rsidRPr="007E181A">
        <w:t>verification</w:t>
      </w:r>
      <w:r w:rsidR="004C6DFB">
        <w:t xml:space="preserve"> </w:t>
      </w:r>
      <w:r w:rsidR="00AA6FE6" w:rsidRPr="007E181A">
        <w:t>and</w:t>
      </w:r>
      <w:r w:rsidR="004C6DFB">
        <w:t xml:space="preserve"> </w:t>
      </w:r>
      <w:r w:rsidR="00AA6FE6" w:rsidRPr="007E181A">
        <w:t>binding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member</w:t>
      </w:r>
      <w:r w:rsidR="004C6DFB">
        <w:t xml:space="preserve"> </w:t>
      </w:r>
      <w:r w:rsidR="00AA6FE6" w:rsidRPr="007E181A">
        <w:t>will</w:t>
      </w:r>
      <w:r w:rsidR="004C6DFB">
        <w:t xml:space="preserve"> </w:t>
      </w:r>
      <w:r w:rsidR="00AA6FE6" w:rsidRPr="007E181A">
        <w:t>ever</w:t>
      </w:r>
      <w:r w:rsidR="004C6DFB">
        <w:t xml:space="preserve"> </w:t>
      </w:r>
      <w:r w:rsidR="00AA6FE6" w:rsidRPr="007E181A">
        <w:t>occur.</w:t>
      </w:r>
    </w:p>
    <w:p w14:paraId="46732D62" w14:textId="5C590D49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result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of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any</w:t>
      </w:r>
      <w:r w:rsidR="004C6DFB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member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invocation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of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compile-time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type</w:t>
      </w:r>
      <w:r w:rsidR="004C6DFB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Pr="005B7F83">
        <w:rPr>
          <w:rStyle w:val="Italic"/>
        </w:rPr>
        <w:t>.</w:t>
      </w:r>
    </w:p>
    <w:p w14:paraId="4BA0F120" w14:textId="6C4F8F51" w:rsidR="0079423A" w:rsidRPr="007E181A" w:rsidRDefault="00AA6FE6" w:rsidP="00285DB4">
      <w:pPr>
        <w:pStyle w:val="BLCON0"/>
      </w:pPr>
      <w:r w:rsidRPr="007E181A">
        <w:t>A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E83798">
        <w:rPr>
          <w:rStyle w:val="CITchapbm"/>
        </w:rPr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E83798">
        <w:rPr>
          <w:rStyle w:val="CITchapbm"/>
        </w:rPr>
        <w:t>dynamic</w:t>
      </w:r>
      <w:r w:rsidR="004C6DFB">
        <w:t xml:space="preserve"> </w:t>
      </w:r>
      <w:r w:rsidRPr="007E181A">
        <w:t>object.</w:t>
      </w:r>
      <w:r w:rsidR="004C6DFB">
        <w:t xml:space="preserve"> </w:t>
      </w:r>
      <w:r w:rsidRPr="007E181A">
        <w:t>Therefore,</w:t>
      </w:r>
      <w:r w:rsidR="004C6DFB">
        <w:t xml:space="preserve"> </w:t>
      </w:r>
      <w:r w:rsidRPr="007E181A">
        <w:t>calls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data.ToString</w:t>
      </w:r>
      <w:proofErr w:type="spellEnd"/>
      <w:proofErr w:type="gram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underlying</w:t>
      </w:r>
      <w:r w:rsidR="004C6DFB">
        <w:t xml:space="preserve"> </w:t>
      </w:r>
      <w:r w:rsidRPr="00A14E35">
        <w:rPr>
          <w:rStyle w:val="CITchapbm"/>
        </w:rPr>
        <w:t>string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time,</w:t>
      </w:r>
      <w:r w:rsidR="004C6DFB">
        <w:t xml:space="preserve"> </w:t>
      </w:r>
      <w:r w:rsidRPr="007E181A">
        <w:t>when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GetType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called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object,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representing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returned.</w:t>
      </w:r>
    </w:p>
    <w:p w14:paraId="784F415F" w14:textId="6424F4B5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t>If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member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specified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does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not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exist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runtime,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runtime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will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throw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</w:t>
      </w:r>
      <w:r w:rsidR="004C6DFB">
        <w:rPr>
          <w:rStyle w:val="Italic"/>
        </w:rPr>
        <w:t xml:space="preserve"> </w:t>
      </w:r>
      <w:proofErr w:type="spellStart"/>
      <w:proofErr w:type="gramStart"/>
      <w:r w:rsidRPr="008E4755">
        <w:rPr>
          <w:rStyle w:val="CITchapbm"/>
        </w:rPr>
        <w:t>Microsoft.CSharp.RuntimeBinder.RuntimeBinderException</w:t>
      </w:r>
      <w:proofErr w:type="spellEnd"/>
      <w:proofErr w:type="gramEnd"/>
      <w:r w:rsidR="004C6DFB">
        <w:rPr>
          <w:rStyle w:val="Italic"/>
        </w:rPr>
        <w:t xml:space="preserve"> </w:t>
      </w:r>
      <w:r w:rsidRPr="005B7F83">
        <w:rPr>
          <w:rStyle w:val="Italic"/>
        </w:rPr>
        <w:t>exception.</w:t>
      </w:r>
    </w:p>
    <w:p w14:paraId="138BD72B" w14:textId="4EB60CA6" w:rsidR="0079423A" w:rsidRPr="007E181A" w:rsidRDefault="00AA6FE6" w:rsidP="00285DB4">
      <w:pPr>
        <w:pStyle w:val="BLCON0"/>
      </w:pPr>
      <w:r w:rsidRPr="007E181A">
        <w:t>If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attempt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occur,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verify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is</w:t>
      </w:r>
      <w:r w:rsidR="004C6DFB">
        <w:t xml:space="preserve"> </w:t>
      </w:r>
      <w:r w:rsidR="002848D5">
        <w:t>truly</w:t>
      </w:r>
      <w:r w:rsidR="004C6DFB">
        <w:t xml:space="preserve"> </w:t>
      </w:r>
      <w:r w:rsidRPr="007E181A">
        <w:t>valid</w:t>
      </w:r>
      <w:r w:rsidR="004C6DFB">
        <w:t xml:space="preserve"> </w:t>
      </w:r>
      <w:r w:rsidRPr="007E181A">
        <w:t>(</w:t>
      </w:r>
      <w:r w:rsidR="00983AFB">
        <w:t>e.g.,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signatures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type-compatible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case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reflection).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signatures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compatible,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throw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Microsoft.CSharp.RuntimeBinder.RuntimeBinderException</w:t>
      </w:r>
      <w:proofErr w:type="spellEnd"/>
      <w:proofErr w:type="gramEnd"/>
      <w:r w:rsidRPr="007E181A">
        <w:t>.</w:t>
      </w:r>
    </w:p>
    <w:p w14:paraId="76CA579F" w14:textId="651C5C53" w:rsidR="0079423A" w:rsidRPr="005B7F83" w:rsidRDefault="00AA6FE6" w:rsidP="00C172F0">
      <w:pPr>
        <w:pStyle w:val="BLMID"/>
        <w:rPr>
          <w:rStyle w:val="Italic"/>
        </w:rPr>
      </w:pP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with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reflection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does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not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support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extension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methods.</w:t>
      </w:r>
    </w:p>
    <w:p w14:paraId="4B906825" w14:textId="60C1282E" w:rsidR="0079423A" w:rsidRPr="007E181A" w:rsidRDefault="00AA6FE6" w:rsidP="00285DB4">
      <w:pPr>
        <w:pStyle w:val="BLCON0"/>
      </w:pPr>
      <w:r w:rsidRPr="007E181A">
        <w:t>Just</w:t>
      </w:r>
      <w:r w:rsidR="004C6DFB">
        <w:t xml:space="preserve"> </w:t>
      </w:r>
      <w:r w:rsidRPr="007E181A">
        <w:t>like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using</w:t>
      </w:r>
      <w:r w:rsidR="004C6DFB">
        <w:t xml:space="preserve"> </w:t>
      </w:r>
      <w:proofErr w:type="spellStart"/>
      <w:r w:rsidRPr="00A14E35">
        <w:rPr>
          <w:rStyle w:val="CITchapbm"/>
        </w:rPr>
        <w:t>System.Type</w:t>
      </w:r>
      <w:proofErr w:type="spellEnd"/>
      <w:r w:rsidRPr="007E181A">
        <w:t>,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extension</w:t>
      </w:r>
      <w:r w:rsidR="004C6DFB">
        <w:t xml:space="preserve"> </w:t>
      </w:r>
      <w:r w:rsidRPr="007E181A">
        <w:t>methods.</w:t>
      </w:r>
      <w:r w:rsidR="004C6DFB">
        <w:t xml:space="preserve"> </w:t>
      </w:r>
      <w:r w:rsidRPr="007E181A">
        <w:t>Invocation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extension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still</w:t>
      </w:r>
      <w:r w:rsidR="004C6DFB">
        <w:t xml:space="preserve"> </w:t>
      </w:r>
      <w:r w:rsidRPr="007E181A">
        <w:t>available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implementing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(</w:t>
      </w:r>
      <w:r w:rsidR="00983AFB" w:rsidRPr="00983AFB">
        <w:t>e.g.,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System.Linq.Enumerable</w:t>
      </w:r>
      <w:proofErr w:type="spellEnd"/>
      <w:proofErr w:type="gramEnd"/>
      <w:r w:rsidRPr="007E181A">
        <w:t>),</w:t>
      </w:r>
      <w:r w:rsidR="004C6DFB">
        <w:t xml:space="preserve"> </w:t>
      </w:r>
      <w:r w:rsidRPr="007E181A">
        <w:t>just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7E181A">
        <w:t>the</w:t>
      </w:r>
      <w:r w:rsidR="004C6DFB">
        <w:t xml:space="preserve"> </w:t>
      </w:r>
      <w:del w:id="776" w:author="Kevin" w:date="2020-03-22T17:48:00Z">
        <w:r w:rsidRPr="007E181A" w:rsidDel="002F646E">
          <w:delText>extended</w:delText>
        </w:r>
        <w:r w:rsidR="004C6DFB" w:rsidDel="002F646E">
          <w:delText xml:space="preserve"> </w:delText>
        </w:r>
      </w:del>
      <w:ins w:id="777" w:author="Kevin" w:date="2020-03-22T17:48:00Z">
        <w:r w:rsidR="002F646E">
          <w:t xml:space="preserve">dynamic </w:t>
        </w:r>
      </w:ins>
      <w:r w:rsidRPr="007E181A">
        <w:t>type</w:t>
      </w:r>
      <w:r w:rsidR="004C6DFB">
        <w:t xml:space="preserve"> </w:t>
      </w:r>
      <w:r w:rsidRPr="007E181A">
        <w:t>directly.</w:t>
      </w:r>
    </w:p>
    <w:p w14:paraId="7DF8372B" w14:textId="1B7678A1" w:rsidR="0079423A" w:rsidRPr="005B7F83" w:rsidRDefault="00AA6FE6" w:rsidP="00C172F0">
      <w:pPr>
        <w:pStyle w:val="BLMID"/>
        <w:rPr>
          <w:rStyle w:val="Italic"/>
        </w:rPr>
      </w:pPr>
      <w:r w:rsidRPr="005B7F83">
        <w:rPr>
          <w:rStyle w:val="Italic"/>
        </w:rPr>
        <w:lastRenderedPageBreak/>
        <w:t>At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its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core,</w:t>
      </w:r>
      <w:r w:rsidR="004C6DFB">
        <w:rPr>
          <w:rStyle w:val="Italic"/>
        </w:rPr>
        <w:t xml:space="preserve"> </w:t>
      </w:r>
      <w:r w:rsidRPr="008E4755">
        <w:rPr>
          <w:rStyle w:val="CITchapbm"/>
        </w:rPr>
        <w:t>dynamic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is</w:t>
      </w:r>
      <w:r w:rsidR="004C6DFB">
        <w:rPr>
          <w:rStyle w:val="Italic"/>
        </w:rPr>
        <w:t xml:space="preserve"> </w:t>
      </w:r>
      <w:r w:rsidRPr="005B7F83">
        <w:rPr>
          <w:rStyle w:val="Italic"/>
        </w:rPr>
        <w:t>a</w:t>
      </w:r>
      <w:r w:rsidR="004C6DFB">
        <w:rPr>
          <w:rStyle w:val="Italic"/>
        </w:rPr>
        <w:t xml:space="preserve"> </w:t>
      </w:r>
      <w:proofErr w:type="spellStart"/>
      <w:r w:rsidRPr="008E4755">
        <w:rPr>
          <w:rStyle w:val="CITchapbm"/>
        </w:rPr>
        <w:t>System.Object</w:t>
      </w:r>
      <w:proofErr w:type="spellEnd"/>
      <w:r w:rsidRPr="005B7F83">
        <w:rPr>
          <w:rStyle w:val="Italic"/>
        </w:rPr>
        <w:t>.</w:t>
      </w:r>
    </w:p>
    <w:p w14:paraId="366963C2" w14:textId="5E1F6A71" w:rsidR="0079423A" w:rsidRPr="007E181A" w:rsidRDefault="00AA6FE6" w:rsidP="00285DB4">
      <w:pPr>
        <w:pStyle w:val="BLCON0"/>
      </w:pPr>
      <w:r w:rsidRPr="007E181A">
        <w:t>Given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="002848D5">
        <w:t>can</w:t>
      </w:r>
      <w:r w:rsidR="004C6DFB">
        <w:t xml:space="preserve"> </w:t>
      </w:r>
      <w:r w:rsidR="002848D5">
        <w:t>be</w:t>
      </w:r>
      <w:r w:rsidR="004C6DFB">
        <w:t xml:space="preserve"> </w:t>
      </w:r>
      <w:r w:rsidRPr="007E181A">
        <w:t>successfully</w:t>
      </w:r>
      <w:r w:rsidR="004C6DFB">
        <w:t xml:space="preserve"> </w:t>
      </w:r>
      <w:r w:rsidRPr="007E181A">
        <w:t>convert</w:t>
      </w:r>
      <w:r w:rsidR="002848D5">
        <w:t>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dynamic</w:t>
      </w:r>
      <w:r w:rsidR="002848D5">
        <w:t>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="002848D5">
        <w:t>that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may</w:t>
      </w:r>
      <w:r w:rsidR="004C6DFB">
        <w:t xml:space="preserve"> </w:t>
      </w:r>
      <w:r w:rsidRPr="007E181A">
        <w:t>be</w:t>
      </w:r>
      <w:r w:rsidR="004C6DFB">
        <w:t xml:space="preserve"> </w:t>
      </w:r>
      <w:r w:rsidRPr="007E181A">
        <w:t>explicitly</w:t>
      </w:r>
      <w:r w:rsidR="004C6DFB">
        <w:t xml:space="preserve"> </w:t>
      </w:r>
      <w:r w:rsidRPr="007E181A">
        <w:t>converted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different</w:t>
      </w:r>
      <w:r w:rsidR="004C6DFB">
        <w:t xml:space="preserve"> </w:t>
      </w:r>
      <w:r w:rsidRPr="007E181A">
        <w:t>object</w:t>
      </w:r>
      <w:r w:rsidR="004C6DFB">
        <w:t xml:space="preserve"> </w:t>
      </w:r>
      <w:r w:rsidRPr="007E181A">
        <w:t>type,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behaves</w:t>
      </w:r>
      <w:r w:rsidR="004C6DFB">
        <w:t xml:space="preserve"> </w:t>
      </w:r>
      <w:r w:rsidRPr="007E181A">
        <w:t>like</w:t>
      </w:r>
      <w:r w:rsidR="004C6DFB">
        <w:t xml:space="preserve"> </w:t>
      </w:r>
      <w:proofErr w:type="spellStart"/>
      <w:r w:rsidRPr="00A14E35">
        <w:rPr>
          <w:rStyle w:val="CITchapbm"/>
        </w:rPr>
        <w:t>System.Object</w:t>
      </w:r>
      <w:proofErr w:type="spellEnd"/>
      <w:r w:rsidRPr="007E181A">
        <w:t>.</w:t>
      </w:r>
      <w:r w:rsidR="004C6DFB">
        <w:t xml:space="preserve"> </w:t>
      </w:r>
      <w:r w:rsidRPr="007E181A">
        <w:t>Like</w:t>
      </w:r>
      <w:r w:rsidR="004C6DFB">
        <w:t xml:space="preserve"> </w:t>
      </w:r>
      <w:proofErr w:type="spellStart"/>
      <w:r w:rsidRPr="00A14E35">
        <w:rPr>
          <w:rStyle w:val="CITchapbm"/>
        </w:rPr>
        <w:t>System.Object</w:t>
      </w:r>
      <w:proofErr w:type="spellEnd"/>
      <w:r w:rsidRPr="007E181A">
        <w:t>,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returns</w:t>
      </w:r>
      <w:r w:rsidR="004C6DFB">
        <w:t xml:space="preserve"> </w:t>
      </w:r>
      <w:r w:rsidRPr="00A14E35">
        <w:rPr>
          <w:rStyle w:val="CITchapbm"/>
        </w:rPr>
        <w:t>null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its</w:t>
      </w:r>
      <w:r w:rsidR="004C6DFB">
        <w:t xml:space="preserve"> </w:t>
      </w:r>
      <w:r w:rsidRPr="007E181A">
        <w:t>default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(</w:t>
      </w:r>
      <w:r w:rsidRPr="00A14E35">
        <w:rPr>
          <w:rStyle w:val="CITchapbm"/>
        </w:rPr>
        <w:t>default(dynamic)</w:t>
      </w:r>
      <w:r w:rsidRPr="007E181A">
        <w:t>),</w:t>
      </w:r>
      <w:r w:rsidR="004C6DFB">
        <w:t xml:space="preserve"> </w:t>
      </w:r>
      <w:r w:rsidRPr="007E181A">
        <w:t>indicating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reference</w:t>
      </w:r>
      <w:r w:rsidR="004C6DFB">
        <w:t xml:space="preserve"> </w:t>
      </w:r>
      <w:r w:rsidRPr="007E181A">
        <w:t>type.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special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behavior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A14E35">
        <w:rPr>
          <w:rStyle w:val="CITchapbm"/>
        </w:rPr>
        <w:t>dynamic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distinguishes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System.Object</w:t>
      </w:r>
      <w:proofErr w:type="spellEnd"/>
      <w:r w:rsidR="004C6DFB">
        <w:t xml:space="preserve"> </w:t>
      </w:r>
      <w:r w:rsidRPr="007E181A">
        <w:t>appears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time.</w:t>
      </w:r>
    </w:p>
    <w:p w14:paraId="27A1E0B8" w14:textId="21AFE4FE" w:rsidR="0079423A" w:rsidRPr="007E181A" w:rsidRDefault="0079423A" w:rsidP="00285DB4">
      <w:pPr>
        <w:pStyle w:val="spacer"/>
      </w:pPr>
    </w:p>
    <w:tbl>
      <w:tblPr>
        <w:tblStyle w:val="TableGrid"/>
        <w:tblW w:w="70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"/>
        <w:gridCol w:w="6882"/>
      </w:tblGrid>
      <w:tr w:rsidR="00285DB4" w14:paraId="00FBB8C5" w14:textId="77777777" w:rsidTr="00DC44F7">
        <w:trPr>
          <w:trHeight w:val="590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7195200E" w14:textId="77777777" w:rsidR="00285DB4" w:rsidRDefault="00285DB4" w:rsidP="00DC44F7">
            <w:pPr>
              <w:pStyle w:val="SF1TTL"/>
              <w:rPr>
                <w:noProof/>
              </w:rPr>
            </w:pPr>
          </w:p>
        </w:tc>
      </w:tr>
      <w:tr w:rsidR="00285DB4" w14:paraId="4A0E4B70" w14:textId="77777777" w:rsidTr="00DC44F7">
        <w:trPr>
          <w:trHeight w:val="701"/>
        </w:trPr>
        <w:tc>
          <w:tcPr>
            <w:tcW w:w="121" w:type="dxa"/>
            <w:shd w:val="clear" w:color="auto" w:fill="C0C0C0"/>
            <w:tcMar>
              <w:right w:w="115" w:type="dxa"/>
            </w:tcMar>
          </w:tcPr>
          <w:p w14:paraId="53EBFE76" w14:textId="77777777" w:rsidR="00285DB4" w:rsidRPr="005F4DC0" w:rsidRDefault="00285DB4" w:rsidP="00DC44F7">
            <w:pPr>
              <w:pStyle w:val="SF1SUBTTL"/>
            </w:pPr>
          </w:p>
        </w:tc>
        <w:tc>
          <w:tcPr>
            <w:tcW w:w="6882" w:type="dxa"/>
            <w:tcMar>
              <w:left w:w="173" w:type="dxa"/>
              <w:right w:w="173" w:type="dxa"/>
            </w:tcMar>
          </w:tcPr>
          <w:p w14:paraId="1F8DC4BF" w14:textId="696090D0" w:rsidR="00285DB4" w:rsidRDefault="00285DB4" w:rsidP="00DC44F7">
            <w:pPr>
              <w:pStyle w:val="SF1TTL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BFE7010" wp14:editId="1B1DFE1E">
                      <wp:simplePos x="0" y="0"/>
                      <wp:positionH relativeFrom="column">
                        <wp:posOffset>9253</wp:posOffset>
                      </wp:positionH>
                      <wp:positionV relativeFrom="page">
                        <wp:posOffset>5819</wp:posOffset>
                      </wp:positionV>
                      <wp:extent cx="73025" cy="73025"/>
                      <wp:effectExtent l="0" t="0" r="3175" b="3175"/>
                      <wp:wrapNone/>
                      <wp:docPr id="6" name="Rectangle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C0C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B9EDCF" id="Rectangle 216" o:spid="_x0000_s1026" style="position:absolute;margin-left:.75pt;margin-top:.45pt;width:5.75pt;height: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" fillcolor="silver" stroked="f">
                      <o:lock v:ext="edit" aspectratio="t"/>
                      <w10:wrap anchory="page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1" layoutInCell="1" allowOverlap="1" wp14:anchorId="68AA7261" wp14:editId="6DF2D6E4">
                      <wp:simplePos x="0" y="0"/>
                      <wp:positionH relativeFrom="column">
                        <wp:posOffset>84455</wp:posOffset>
                      </wp:positionH>
                      <wp:positionV relativeFrom="page">
                        <wp:posOffset>76200</wp:posOffset>
                      </wp:positionV>
                      <wp:extent cx="73025" cy="73025"/>
                      <wp:effectExtent l="0" t="0" r="3175" b="3175"/>
                      <wp:wrapNone/>
                      <wp:docPr id="7" name="Rectangle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73025" cy="730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80808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D3D1A2" id="Rectangle 215" o:spid="_x0000_s1026" style="position:absolute;margin-left:6.65pt;margin-top:6pt;width:5.75pt;height: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" fillcolor="gray" stroked="f">
                      <o:lock v:ext="edit" aspectratio="t"/>
                      <w10:wrap anchory="page"/>
                      <w10:anchorlock/>
                    </v:rect>
                  </w:pict>
                </mc:Fallback>
              </mc:AlternateContent>
            </w:r>
            <w:r w:rsidRPr="005F4DC0">
              <w:t>Ad</w:t>
            </w:r>
            <w:r>
              <w:t>V</w:t>
            </w:r>
            <w:r w:rsidRPr="005F4DC0">
              <w:t>anced Topic</w:t>
            </w:r>
          </w:p>
          <w:p w14:paraId="4EEB897E" w14:textId="77777777" w:rsidR="00285DB4" w:rsidRPr="007E181A" w:rsidRDefault="00285DB4" w:rsidP="00285DB4">
            <w:pPr>
              <w:pStyle w:val="SF1SUBTTL"/>
            </w:pPr>
            <w:r w:rsidRPr="00E83798">
              <w:rPr>
                <w:rStyle w:val="CITchapbm"/>
              </w:rPr>
              <w:t>dynamic</w:t>
            </w:r>
            <w:r>
              <w:t xml:space="preserve"> </w:t>
            </w:r>
            <w:r w:rsidRPr="007E181A">
              <w:t>Uncovered</w:t>
            </w:r>
          </w:p>
          <w:p w14:paraId="3D067BAB" w14:textId="77777777" w:rsidR="00285DB4" w:rsidRPr="007E181A" w:rsidRDefault="00285DB4" w:rsidP="00285DB4">
            <w:pPr>
              <w:pStyle w:val="SF1FIRST"/>
            </w:pPr>
            <w:r>
              <w:t xml:space="preserve">The CIL disassembler </w:t>
            </w:r>
            <w:r w:rsidRPr="007E181A">
              <w:t>reveals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within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CIL,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A14E35">
              <w:rPr>
                <w:rStyle w:val="CITchapbm"/>
              </w:rPr>
              <w:t>dynamic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proofErr w:type="gramStart"/>
            <w:r w:rsidRPr="007E181A">
              <w:t>actually</w:t>
            </w:r>
            <w:r>
              <w:t xml:space="preserve"> </w:t>
            </w:r>
            <w:r w:rsidRPr="007E181A">
              <w:t>a</w:t>
            </w:r>
            <w:proofErr w:type="gramEnd"/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System.Object</w:t>
            </w:r>
            <w:proofErr w:type="spellEnd"/>
            <w:r w:rsidRPr="007E181A">
              <w:t>.</w:t>
            </w:r>
            <w:r>
              <w:t xml:space="preserve"> </w:t>
            </w:r>
            <w:r w:rsidRPr="007E181A">
              <w:t>In</w:t>
            </w:r>
            <w:r>
              <w:t xml:space="preserve"> </w:t>
            </w:r>
            <w:r w:rsidRPr="007E181A">
              <w:t>fact,</w:t>
            </w:r>
            <w:r>
              <w:t xml:space="preserve"> </w:t>
            </w:r>
            <w:r w:rsidRPr="007E181A">
              <w:t>without</w:t>
            </w:r>
            <w:r>
              <w:t xml:space="preserve"> </w:t>
            </w:r>
            <w:r w:rsidRPr="007E181A">
              <w:t>any</w:t>
            </w:r>
            <w:r>
              <w:t xml:space="preserve"> </w:t>
            </w:r>
            <w:r w:rsidRPr="007E181A">
              <w:t>invocations,</w:t>
            </w:r>
            <w:r>
              <w:t xml:space="preserve"> </w:t>
            </w:r>
            <w:r w:rsidRPr="007E181A">
              <w:t>declaration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A14E35">
              <w:rPr>
                <w:rStyle w:val="CITchapbm"/>
              </w:rPr>
              <w:t>dynamic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indistinguishable</w:t>
            </w:r>
            <w:r>
              <w:t xml:space="preserve"> </w:t>
            </w:r>
            <w:r w:rsidRPr="007E181A">
              <w:t>from</w:t>
            </w:r>
            <w:r>
              <w:t xml:space="preserve"> </w:t>
            </w:r>
            <w:proofErr w:type="spellStart"/>
            <w:r w:rsidRPr="00E83798">
              <w:rPr>
                <w:rStyle w:val="CITchapbm"/>
              </w:rPr>
              <w:t>System.Object</w:t>
            </w:r>
            <w:proofErr w:type="spellEnd"/>
            <w:r w:rsidRPr="007E181A">
              <w:t>.</w:t>
            </w:r>
            <w:r>
              <w:t xml:space="preserve"> </w:t>
            </w:r>
            <w:r w:rsidRPr="007E181A">
              <w:t>However,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difference</w:t>
            </w:r>
            <w:r>
              <w:t xml:space="preserve"> becomes </w:t>
            </w:r>
            <w:r w:rsidRPr="007E181A">
              <w:t>apparent</w:t>
            </w:r>
            <w:r>
              <w:t xml:space="preserve"> </w:t>
            </w:r>
            <w:r w:rsidRPr="007E181A">
              <w:t>when</w:t>
            </w:r>
            <w:r>
              <w:t xml:space="preserve"> </w:t>
            </w:r>
            <w:r w:rsidRPr="007E181A">
              <w:t>invoking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member.</w:t>
            </w:r>
            <w:r>
              <w:t xml:space="preserve"> T</w:t>
            </w:r>
            <w:r w:rsidRPr="007E181A">
              <w:t>o</w:t>
            </w:r>
            <w:r>
              <w:t xml:space="preserve"> </w:t>
            </w:r>
            <w:r w:rsidRPr="007E181A">
              <w:t>invoke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member,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compiler</w:t>
            </w:r>
            <w:r>
              <w:t xml:space="preserve"> </w:t>
            </w:r>
            <w:r w:rsidRPr="007E181A">
              <w:t>declares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variable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proofErr w:type="spellStart"/>
            <w:proofErr w:type="gramStart"/>
            <w:r w:rsidRPr="00A14E35">
              <w:rPr>
                <w:rStyle w:val="CITchapbm"/>
              </w:rPr>
              <w:t>System.Runtime.CompilerServices.CallSite</w:t>
            </w:r>
            <w:proofErr w:type="spellEnd"/>
            <w:proofErr w:type="gramEnd"/>
            <w:r w:rsidRPr="00A14E35">
              <w:rPr>
                <w:rStyle w:val="CITchapbm"/>
              </w:rPr>
              <w:t>&lt;T&gt;</w:t>
            </w:r>
            <w:r w:rsidRPr="007E181A">
              <w:t>.</w:t>
            </w:r>
            <w:r>
              <w:t xml:space="preserve"> </w:t>
            </w:r>
            <w:r w:rsidRPr="00A14E35">
              <w:rPr>
                <w:rStyle w:val="CITchapbm"/>
              </w:rPr>
              <w:t>T</w:t>
            </w:r>
            <w:r>
              <w:t xml:space="preserve"> </w:t>
            </w:r>
            <w:r w:rsidRPr="007E181A">
              <w:t>varies</w:t>
            </w:r>
            <w:r>
              <w:t xml:space="preserve"> on the basis of </w:t>
            </w:r>
            <w:r w:rsidRPr="007E181A">
              <w:t>the</w:t>
            </w:r>
            <w:r>
              <w:t xml:space="preserve"> </w:t>
            </w:r>
            <w:r w:rsidRPr="007E181A">
              <w:t>member</w:t>
            </w:r>
            <w:r>
              <w:t xml:space="preserve"> </w:t>
            </w:r>
            <w:r w:rsidRPr="007E181A">
              <w:t>signature,</w:t>
            </w:r>
            <w:r>
              <w:t xml:space="preserve"> </w:t>
            </w:r>
            <w:r w:rsidRPr="007E181A">
              <w:t>but</w:t>
            </w:r>
            <w:r>
              <w:t xml:space="preserve"> </w:t>
            </w:r>
            <w:r w:rsidRPr="007E181A">
              <w:t>something</w:t>
            </w:r>
            <w:r>
              <w:t xml:space="preserve"> </w:t>
            </w:r>
            <w:r w:rsidRPr="007E181A">
              <w:t>simple</w:t>
            </w:r>
            <w:r>
              <w:t xml:space="preserve"> </w:t>
            </w:r>
            <w:r w:rsidRPr="007E181A">
              <w:t>such</w:t>
            </w:r>
            <w:r>
              <w:t xml:space="preserve"> </w:t>
            </w:r>
            <w:r w:rsidRPr="007E181A">
              <w:t>as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invocation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ToString</w:t>
            </w:r>
            <w:proofErr w:type="spellEnd"/>
            <w:r w:rsidRPr="00A14E35">
              <w:rPr>
                <w:rStyle w:val="CITchapbm"/>
              </w:rPr>
              <w:t>()</w:t>
            </w:r>
            <w:r>
              <w:t xml:space="preserve"> </w:t>
            </w:r>
            <w:r w:rsidRPr="007E181A">
              <w:t>would</w:t>
            </w:r>
            <w:r>
              <w:t xml:space="preserve"> </w:t>
            </w:r>
            <w:r w:rsidRPr="007E181A">
              <w:t>require</w:t>
            </w:r>
            <w:r>
              <w:t xml:space="preserve"> </w:t>
            </w:r>
            <w:r w:rsidRPr="007E181A">
              <w:t>instantiation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>&lt;</w:t>
            </w:r>
            <w:proofErr w:type="spellStart"/>
            <w:r w:rsidRPr="00A14E35">
              <w:rPr>
                <w:rStyle w:val="CITchapbm"/>
              </w:rPr>
              <w:t>Func</w:t>
            </w:r>
            <w:proofErr w:type="spellEnd"/>
            <w:r w:rsidRPr="00A14E35">
              <w:rPr>
                <w:rStyle w:val="CITchapbm"/>
              </w:rPr>
              <w:t>&lt;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>,</w:t>
            </w:r>
            <w:r>
              <w:t xml:space="preserve"> </w:t>
            </w:r>
            <w:r w:rsidRPr="00A14E35">
              <w:rPr>
                <w:rStyle w:val="CITchapbm"/>
              </w:rPr>
              <w:t>object,</w:t>
            </w:r>
            <w:r>
              <w:t xml:space="preserve"> </w:t>
            </w:r>
            <w:r w:rsidRPr="00A14E35">
              <w:rPr>
                <w:rStyle w:val="CITchapbm"/>
              </w:rPr>
              <w:t>string&gt;&gt;</w:t>
            </w:r>
            <w:r w:rsidRPr="007E181A">
              <w:t>,</w:t>
            </w:r>
            <w:r>
              <w:t xml:space="preserve"> along with </w:t>
            </w:r>
            <w:r w:rsidRPr="007E181A">
              <w:t>a</w:t>
            </w:r>
            <w:r>
              <w:t xml:space="preserve"> </w:t>
            </w:r>
            <w:r w:rsidRPr="007E181A">
              <w:t>method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with</w:t>
            </w:r>
            <w:r>
              <w:t xml:space="preserve"> </w:t>
            </w:r>
            <w:r w:rsidRPr="007E181A">
              <w:t>parameters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>
              <w:t xml:space="preserve"> </w:t>
            </w:r>
            <w:r w:rsidRPr="00A14E35">
              <w:rPr>
                <w:rStyle w:val="CITchapbm"/>
              </w:rPr>
              <w:t>site</w:t>
            </w:r>
            <w:r w:rsidRPr="007E181A">
              <w:t>,</w:t>
            </w:r>
            <w:r>
              <w:t xml:space="preserve"> </w:t>
            </w:r>
            <w:r w:rsidRPr="00A14E35">
              <w:rPr>
                <w:rStyle w:val="CITchapbm"/>
              </w:rPr>
              <w:t>object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dynamicTarget</w:t>
            </w:r>
            <w:proofErr w:type="spellEnd"/>
            <w:r w:rsidRPr="007E181A">
              <w:t>,</w:t>
            </w:r>
            <w:r>
              <w:t xml:space="preserve"> </w:t>
            </w:r>
            <w:r w:rsidRPr="007E181A">
              <w:t>and</w:t>
            </w:r>
            <w:r>
              <w:t xml:space="preserve"> </w:t>
            </w:r>
            <w:r w:rsidRPr="00A14E35">
              <w:rPr>
                <w:rStyle w:val="CITchapbm"/>
              </w:rPr>
              <w:t>string</w:t>
            </w:r>
            <w:r>
              <w:t xml:space="preserve"> </w:t>
            </w:r>
            <w:r w:rsidRPr="00A14E35">
              <w:rPr>
                <w:rStyle w:val="CITchapbm"/>
              </w:rPr>
              <w:t>result</w:t>
            </w:r>
            <w:r w:rsidRPr="007E181A">
              <w:t>.</w:t>
            </w:r>
            <w:r>
              <w:t xml:space="preserve"> </w:t>
            </w:r>
            <w:r w:rsidRPr="00A14E35">
              <w:rPr>
                <w:rStyle w:val="CITchapbm"/>
              </w:rPr>
              <w:t>site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site</w:t>
            </w:r>
            <w:r>
              <w:t xml:space="preserve"> </w:t>
            </w:r>
            <w:r w:rsidRPr="007E181A">
              <w:t>itself,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dynamicTarget</w:t>
            </w:r>
            <w:proofErr w:type="spellEnd"/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A14E35">
              <w:rPr>
                <w:rStyle w:val="CITchapbm"/>
              </w:rPr>
              <w:t>object</w:t>
            </w:r>
            <w:r>
              <w:t xml:space="preserve"> </w:t>
            </w:r>
            <w:r w:rsidRPr="007E181A">
              <w:t>on</w:t>
            </w:r>
            <w:r>
              <w:t xml:space="preserve"> </w:t>
            </w:r>
            <w:r w:rsidRPr="007E181A">
              <w:t>which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method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invoked,</w:t>
            </w:r>
            <w:r>
              <w:t xml:space="preserve"> </w:t>
            </w:r>
            <w:r w:rsidRPr="007E181A">
              <w:t>and</w:t>
            </w:r>
            <w:r>
              <w:t xml:space="preserve"> </w:t>
            </w:r>
            <w:r w:rsidRPr="00A14E35">
              <w:rPr>
                <w:rStyle w:val="CITchapbm"/>
              </w:rPr>
              <w:t>result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underlying</w:t>
            </w:r>
            <w:r>
              <w:t xml:space="preserve"> </w:t>
            </w:r>
            <w:r w:rsidRPr="007E181A">
              <w:t>return</w:t>
            </w:r>
            <w:r>
              <w:t xml:space="preserve"> </w:t>
            </w:r>
            <w:r w:rsidRPr="007E181A">
              <w:t>value</w:t>
            </w:r>
            <w:r>
              <w:t xml:space="preserve"> </w:t>
            </w:r>
            <w:r w:rsidRPr="007E181A">
              <w:t>from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proofErr w:type="gramStart"/>
            <w:r w:rsidRPr="00A14E35">
              <w:rPr>
                <w:rStyle w:val="CITchapbm"/>
              </w:rPr>
              <w:t>ToString</w:t>
            </w:r>
            <w:proofErr w:type="spellEnd"/>
            <w:r w:rsidRPr="00A14E35">
              <w:rPr>
                <w:rStyle w:val="CITchapbm"/>
              </w:rPr>
              <w:t>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method</w:t>
            </w:r>
            <w:r>
              <w:t xml:space="preserve"> </w:t>
            </w:r>
            <w:r w:rsidRPr="007E181A">
              <w:t>call.</w:t>
            </w:r>
            <w:r>
              <w:t xml:space="preserve"> </w:t>
            </w:r>
            <w:r w:rsidRPr="007E181A">
              <w:t>Rather</w:t>
            </w:r>
            <w:r>
              <w:t xml:space="preserve"> </w:t>
            </w:r>
            <w:r w:rsidRPr="007E181A">
              <w:t>than</w:t>
            </w:r>
            <w:r>
              <w:t xml:space="preserve"> </w:t>
            </w:r>
            <w:r w:rsidRPr="007E181A">
              <w:t>instantiate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>&lt;</w:t>
            </w:r>
            <w:proofErr w:type="spellStart"/>
            <w:r w:rsidRPr="00A14E35">
              <w:rPr>
                <w:rStyle w:val="CITchapbm"/>
              </w:rPr>
              <w:t>Func</w:t>
            </w:r>
            <w:proofErr w:type="spellEnd"/>
            <w:r w:rsidRPr="00A14E35">
              <w:rPr>
                <w:rStyle w:val="CITchapbm"/>
              </w:rPr>
              <w:t>&lt;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 xml:space="preserve"> _site, object </w:t>
            </w:r>
            <w:proofErr w:type="spellStart"/>
            <w:r w:rsidRPr="00A14E35">
              <w:rPr>
                <w:rStyle w:val="CITchapbm"/>
              </w:rPr>
              <w:t>dynamicTarget</w:t>
            </w:r>
            <w:proofErr w:type="spellEnd"/>
            <w:r w:rsidRPr="00A14E35">
              <w:rPr>
                <w:rStyle w:val="CITchapbm"/>
              </w:rPr>
              <w:t>, string result&gt;&gt;</w:t>
            </w:r>
            <w:r>
              <w:t xml:space="preserve"> </w:t>
            </w:r>
            <w:r w:rsidRPr="007E181A">
              <w:t>directly,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proofErr w:type="gramStart"/>
            <w:r w:rsidRPr="00A14E35">
              <w:rPr>
                <w:rStyle w:val="CITchapbm"/>
              </w:rPr>
              <w:t>Create(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factory</w:t>
            </w:r>
            <w:r>
              <w:t xml:space="preserve"> </w:t>
            </w:r>
            <w:r w:rsidRPr="007E181A">
              <w:t>method</w:t>
            </w:r>
            <w:r>
              <w:t xml:space="preserve"> is available </w:t>
            </w:r>
            <w:r w:rsidRPr="007E181A">
              <w:t>for</w:t>
            </w:r>
            <w:r>
              <w:t xml:space="preserve"> </w:t>
            </w:r>
            <w:r w:rsidRPr="007E181A">
              <w:t>instantiating</w:t>
            </w:r>
            <w:r>
              <w:t xml:space="preserve"> </w:t>
            </w:r>
            <w:r w:rsidRPr="007E181A">
              <w:t>it.</w:t>
            </w:r>
            <w:r>
              <w:t xml:space="preserve"> </w:t>
            </w:r>
            <w:r w:rsidRPr="007E181A">
              <w:t>(</w:t>
            </w:r>
            <w:proofErr w:type="gramStart"/>
            <w:r w:rsidRPr="00A14E35">
              <w:rPr>
                <w:rStyle w:val="CITchapbm"/>
              </w:rPr>
              <w:t>Create(</w:t>
            </w:r>
            <w:proofErr w:type="gramEnd"/>
            <w:r w:rsidRPr="00A14E35">
              <w:rPr>
                <w:rStyle w:val="CITchapbm"/>
              </w:rPr>
              <w:t>)</w:t>
            </w:r>
            <w:r>
              <w:t xml:space="preserve"> </w:t>
            </w:r>
            <w:r w:rsidRPr="007E181A">
              <w:t>takes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parameter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type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Microsoft.CSharp.RuntimeBinder.CSharpConvertBinder</w:t>
            </w:r>
            <w:proofErr w:type="spellEnd"/>
            <w:r w:rsidRPr="007E181A">
              <w:t>.)</w:t>
            </w:r>
            <w:r>
              <w:t xml:space="preserve"> </w:t>
            </w:r>
            <w:r w:rsidRPr="007E181A">
              <w:t>Given</w:t>
            </w:r>
            <w:r>
              <w:t xml:space="preserve"> </w:t>
            </w:r>
            <w:r w:rsidRPr="007E181A">
              <w:t>an</w:t>
            </w:r>
            <w:r>
              <w:t xml:space="preserve"> </w:t>
            </w:r>
            <w:r w:rsidRPr="007E181A">
              <w:t>instance</w:t>
            </w:r>
            <w:r>
              <w:t xml:space="preserve"> </w:t>
            </w:r>
            <w:r w:rsidRPr="007E181A">
              <w:t>of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>&lt;T&gt;</w:t>
            </w:r>
            <w:r w:rsidRPr="007E181A">
              <w:t>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final</w:t>
            </w:r>
            <w:r>
              <w:t xml:space="preserve"> </w:t>
            </w:r>
            <w:r w:rsidRPr="007E181A">
              <w:t>step</w:t>
            </w:r>
            <w:r>
              <w:t xml:space="preserve"> </w:t>
            </w:r>
            <w:r w:rsidRPr="007E181A">
              <w:t>involves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proofErr w:type="spellStart"/>
            <w:r w:rsidRPr="00A14E35">
              <w:rPr>
                <w:rStyle w:val="CITchapbm"/>
              </w:rPr>
              <w:t>CallSite</w:t>
            </w:r>
            <w:proofErr w:type="spellEnd"/>
            <w:r w:rsidRPr="00A14E35">
              <w:rPr>
                <w:rStyle w:val="CITchapbm"/>
              </w:rPr>
              <w:t>&lt;T&gt;.Target()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invoke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actual</w:t>
            </w:r>
            <w:r>
              <w:t xml:space="preserve"> </w:t>
            </w:r>
            <w:r w:rsidRPr="007E181A">
              <w:t>member.</w:t>
            </w:r>
          </w:p>
          <w:p w14:paraId="46F542BE" w14:textId="3CC3213E" w:rsidR="00285DB4" w:rsidRDefault="00285DB4" w:rsidP="00285DB4">
            <w:pPr>
              <w:pStyle w:val="SF1FIRST"/>
            </w:pPr>
            <w:r w:rsidRPr="007E181A">
              <w:t>Under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covers</w:t>
            </w:r>
            <w:r>
              <w:t xml:space="preserve"> </w:t>
            </w:r>
            <w:r w:rsidRPr="007E181A">
              <w:t>at</w:t>
            </w:r>
            <w:r>
              <w:t xml:space="preserve"> </w:t>
            </w:r>
            <w:r w:rsidRPr="007E181A">
              <w:t>execution</w:t>
            </w:r>
            <w:r>
              <w:t xml:space="preserve"> </w:t>
            </w:r>
            <w:r w:rsidRPr="007E181A">
              <w:t>time,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framework</w:t>
            </w:r>
            <w:r>
              <w:t xml:space="preserve"> </w:t>
            </w:r>
            <w:r w:rsidRPr="007E181A">
              <w:t>uses</w:t>
            </w:r>
            <w:r>
              <w:t xml:space="preserve"> </w:t>
            </w:r>
            <w:r w:rsidRPr="007E181A">
              <w:t>reflection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look</w:t>
            </w:r>
            <w:r>
              <w:t xml:space="preserve"> </w:t>
            </w:r>
            <w:r w:rsidRPr="007E181A">
              <w:t>up</w:t>
            </w:r>
            <w:r>
              <w:t xml:space="preserve"> </w:t>
            </w:r>
            <w:r w:rsidRPr="007E181A">
              <w:t>members</w:t>
            </w:r>
            <w:r>
              <w:t xml:space="preserve"> </w:t>
            </w:r>
            <w:r w:rsidRPr="007E181A">
              <w:t>and</w:t>
            </w:r>
            <w:r>
              <w:t xml:space="preserve"> </w:t>
            </w:r>
            <w:r w:rsidRPr="007E181A">
              <w:t>to</w:t>
            </w:r>
            <w:r>
              <w:t xml:space="preserve"> </w:t>
            </w:r>
            <w:r w:rsidRPr="007E181A">
              <w:t>verify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signatures</w:t>
            </w:r>
            <w:r>
              <w:t xml:space="preserve"> </w:t>
            </w:r>
            <w:r w:rsidRPr="007E181A">
              <w:t>match.</w:t>
            </w:r>
            <w:r>
              <w:t xml:space="preserve"> </w:t>
            </w:r>
            <w:r w:rsidRPr="007E181A">
              <w:t>Next,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runtime</w:t>
            </w:r>
            <w:r>
              <w:t xml:space="preserve"> </w:t>
            </w:r>
            <w:r w:rsidRPr="007E181A">
              <w:t>builds</w:t>
            </w:r>
            <w:r>
              <w:t xml:space="preserve"> </w:t>
            </w:r>
            <w:r w:rsidRPr="007E181A">
              <w:t>an</w:t>
            </w:r>
            <w:r>
              <w:t xml:space="preserve"> </w:t>
            </w:r>
            <w:r w:rsidRPr="007E181A">
              <w:t>expression</w:t>
            </w:r>
            <w:r>
              <w:t xml:space="preserve"> </w:t>
            </w:r>
            <w:r w:rsidRPr="007E181A">
              <w:t>tree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represents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dynamic</w:t>
            </w:r>
            <w:r>
              <w:t xml:space="preserve"> </w:t>
            </w:r>
            <w:r w:rsidRPr="007E181A">
              <w:t>expression</w:t>
            </w:r>
            <w:r>
              <w:t xml:space="preserve"> </w:t>
            </w:r>
            <w:r w:rsidRPr="007E181A">
              <w:t>as</w:t>
            </w:r>
            <w:r>
              <w:t xml:space="preserve"> </w:t>
            </w:r>
            <w:r w:rsidRPr="007E181A">
              <w:t>defined</w:t>
            </w:r>
            <w:r>
              <w:t xml:space="preserve"> </w:t>
            </w:r>
            <w:r w:rsidRPr="007E181A">
              <w:t>by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site.</w:t>
            </w:r>
            <w:r>
              <w:t xml:space="preserve"> </w:t>
            </w:r>
            <w:r w:rsidRPr="007E181A">
              <w:t>Once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expression</w:t>
            </w:r>
            <w:r>
              <w:t xml:space="preserve"> </w:t>
            </w:r>
            <w:r w:rsidRPr="007E181A">
              <w:t>tree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compiled</w:t>
            </w:r>
            <w:r>
              <w:t xml:space="preserve">, </w:t>
            </w:r>
            <w:r w:rsidRPr="007E181A">
              <w:t>we</w:t>
            </w:r>
            <w:r>
              <w:t xml:space="preserve"> </w:t>
            </w:r>
            <w:r w:rsidRPr="007E181A">
              <w:t>have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CIL</w:t>
            </w:r>
            <w:r>
              <w:t xml:space="preserve"> </w:t>
            </w:r>
            <w:r w:rsidRPr="007E181A">
              <w:t>method</w:t>
            </w:r>
            <w:r>
              <w:t xml:space="preserve"> </w:t>
            </w:r>
            <w:r w:rsidRPr="007E181A">
              <w:t>body</w:t>
            </w:r>
            <w:r>
              <w:t xml:space="preserve"> </w:t>
            </w:r>
            <w:r w:rsidRPr="007E181A">
              <w:t>that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proofErr w:type="gramStart"/>
            <w:r w:rsidRPr="007E181A">
              <w:t>similar</w:t>
            </w:r>
            <w:r>
              <w:t xml:space="preserve"> </w:t>
            </w:r>
            <w:r w:rsidRPr="007E181A">
              <w:t>to</w:t>
            </w:r>
            <w:proofErr w:type="gramEnd"/>
            <w:r>
              <w:t xml:space="preserve"> </w:t>
            </w:r>
            <w:r w:rsidRPr="007E181A">
              <w:t>what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compiler</w:t>
            </w:r>
            <w:r>
              <w:t xml:space="preserve"> </w:t>
            </w:r>
            <w:r w:rsidRPr="007E181A">
              <w:t>would</w:t>
            </w:r>
            <w:r>
              <w:t xml:space="preserve"> </w:t>
            </w:r>
            <w:r w:rsidRPr="007E181A">
              <w:t>have</w:t>
            </w:r>
            <w:r>
              <w:t xml:space="preserve"> </w:t>
            </w:r>
            <w:r w:rsidRPr="007E181A">
              <w:t>generated</w:t>
            </w:r>
            <w:r>
              <w:t xml:space="preserve"> </w:t>
            </w:r>
            <w:r w:rsidRPr="007E181A">
              <w:t>had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not</w:t>
            </w:r>
            <w:r>
              <w:t xml:space="preserve"> </w:t>
            </w:r>
            <w:r w:rsidRPr="007E181A">
              <w:t>been</w:t>
            </w:r>
            <w:r>
              <w:t xml:space="preserve"> </w:t>
            </w:r>
            <w:r w:rsidRPr="007E181A">
              <w:t>dynamic.</w:t>
            </w:r>
            <w:r>
              <w:t xml:space="preserve"> </w:t>
            </w:r>
            <w:r w:rsidRPr="007E181A">
              <w:t>This</w:t>
            </w:r>
            <w:r>
              <w:t xml:space="preserve"> </w:t>
            </w:r>
            <w:r w:rsidRPr="007E181A">
              <w:t>CIL</w:t>
            </w:r>
            <w:r>
              <w:t xml:space="preserve"> </w:t>
            </w:r>
            <w:r w:rsidRPr="007E181A">
              <w:t>code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then</w:t>
            </w:r>
            <w:r>
              <w:t xml:space="preserve"> </w:t>
            </w:r>
            <w:r w:rsidRPr="007E181A">
              <w:t>cached</w:t>
            </w:r>
            <w:r>
              <w:t xml:space="preserve"> </w:t>
            </w:r>
            <w:r w:rsidRPr="007E181A">
              <w:t>in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site</w:t>
            </w:r>
            <w:r>
              <w:t xml:space="preserve">, </w:t>
            </w:r>
            <w:r w:rsidRPr="007E181A">
              <w:t>and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invocation</w:t>
            </w:r>
            <w:r>
              <w:t xml:space="preserve"> </w:t>
            </w:r>
            <w:r w:rsidRPr="007E181A">
              <w:lastRenderedPageBreak/>
              <w:t>occurs</w:t>
            </w:r>
            <w:r>
              <w:t xml:space="preserve"> </w:t>
            </w:r>
            <w:r w:rsidRPr="007E181A">
              <w:t>using</w:t>
            </w:r>
            <w:r>
              <w:t xml:space="preserve"> </w:t>
            </w:r>
            <w:r w:rsidRPr="007E181A">
              <w:t>a</w:t>
            </w:r>
            <w:r>
              <w:t xml:space="preserve"> </w:t>
            </w:r>
            <w:r w:rsidRPr="007E181A">
              <w:t>delegate</w:t>
            </w:r>
            <w:r>
              <w:t xml:space="preserve"> </w:t>
            </w:r>
            <w:r w:rsidRPr="007E181A">
              <w:t>invoke.</w:t>
            </w:r>
            <w:r>
              <w:t xml:space="preserve"> As </w:t>
            </w:r>
            <w:r w:rsidRPr="007E181A">
              <w:t>the</w:t>
            </w:r>
            <w:r>
              <w:t xml:space="preserve"> </w:t>
            </w:r>
            <w:r w:rsidRPr="007E181A">
              <w:t>CIL</w:t>
            </w:r>
            <w:r>
              <w:t xml:space="preserve"> </w:t>
            </w:r>
            <w:r w:rsidRPr="007E181A">
              <w:t>is</w:t>
            </w:r>
            <w:r>
              <w:t xml:space="preserve"> </w:t>
            </w:r>
            <w:r w:rsidRPr="007E181A">
              <w:t>now</w:t>
            </w:r>
            <w:r>
              <w:t xml:space="preserve"> </w:t>
            </w:r>
            <w:r w:rsidRPr="007E181A">
              <w:t>cached</w:t>
            </w:r>
            <w:r>
              <w:t xml:space="preserve"> </w:t>
            </w:r>
            <w:r w:rsidRPr="007E181A">
              <w:t>at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call</w:t>
            </w:r>
            <w:r>
              <w:t xml:space="preserve"> </w:t>
            </w:r>
            <w:r w:rsidRPr="007E181A">
              <w:t>site,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next</w:t>
            </w:r>
            <w:r>
              <w:t xml:space="preserve"> </w:t>
            </w:r>
            <w:r w:rsidRPr="007E181A">
              <w:t>invocation</w:t>
            </w:r>
            <w:r>
              <w:t xml:space="preserve"> </w:t>
            </w:r>
            <w:r w:rsidRPr="007E181A">
              <w:t>doesn’t</w:t>
            </w:r>
            <w:r>
              <w:t xml:space="preserve"> </w:t>
            </w:r>
            <w:r w:rsidRPr="007E181A">
              <w:t>require</w:t>
            </w:r>
            <w:r>
              <w:t xml:space="preserve"> </w:t>
            </w:r>
            <w:r w:rsidRPr="007E181A">
              <w:t>all</w:t>
            </w:r>
            <w:r>
              <w:t xml:space="preserve"> </w:t>
            </w:r>
            <w:r w:rsidRPr="007E181A">
              <w:t>the</w:t>
            </w:r>
            <w:r>
              <w:t xml:space="preserve"> </w:t>
            </w:r>
            <w:r w:rsidRPr="007E181A">
              <w:t>reflection</w:t>
            </w:r>
            <w:r>
              <w:t xml:space="preserve"> </w:t>
            </w:r>
            <w:r w:rsidRPr="007E181A">
              <w:t>and</w:t>
            </w:r>
            <w:r>
              <w:t xml:space="preserve"> </w:t>
            </w:r>
            <w:r w:rsidRPr="007E181A">
              <w:t>compilation</w:t>
            </w:r>
            <w:r>
              <w:t xml:space="preserve"> </w:t>
            </w:r>
            <w:r w:rsidRPr="007E181A">
              <w:t>overhead</w:t>
            </w:r>
            <w:r>
              <w:t xml:space="preserve"> </w:t>
            </w:r>
            <w:r w:rsidRPr="007E181A">
              <w:t>again.</w:t>
            </w:r>
          </w:p>
        </w:tc>
      </w:tr>
      <w:tr w:rsidR="00285DB4" w14:paraId="0477337A" w14:textId="77777777" w:rsidTr="00DC44F7">
        <w:trPr>
          <w:trHeight w:val="475"/>
        </w:trPr>
        <w:tc>
          <w:tcPr>
            <w:tcW w:w="7003" w:type="dxa"/>
            <w:gridSpan w:val="2"/>
            <w:shd w:val="clear" w:color="auto" w:fill="auto"/>
            <w:tcMar>
              <w:right w:w="115" w:type="dxa"/>
            </w:tcMar>
          </w:tcPr>
          <w:p w14:paraId="2170EE6B" w14:textId="77777777" w:rsidR="00285DB4" w:rsidRDefault="00285DB4" w:rsidP="00DC44F7">
            <w:pPr>
              <w:pStyle w:val="SF1TTL"/>
              <w:rPr>
                <w:noProof/>
              </w:rPr>
            </w:pPr>
          </w:p>
        </w:tc>
      </w:tr>
    </w:tbl>
    <w:p w14:paraId="0836B768" w14:textId="36F7AEBE" w:rsidR="0079423A" w:rsidRPr="007E181A" w:rsidRDefault="00AA6FE6" w:rsidP="00C172F0">
      <w:pPr>
        <w:pStyle w:val="H2"/>
      </w:pPr>
      <w:bookmarkStart w:id="778" w:name="_Toc37532954"/>
      <w:r w:rsidRPr="007E181A">
        <w:t>Why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Binding?</w:t>
      </w:r>
      <w:bookmarkEnd w:id="778"/>
    </w:p>
    <w:p w14:paraId="3626CBFA" w14:textId="058F670C" w:rsidR="0079423A" w:rsidRPr="007E181A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Pr="007E181A">
        <w:t>addition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define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="00F06056">
        <w:t>that</w:t>
      </w:r>
      <w:r w:rsidR="004C6DFB">
        <w:t xml:space="preserve"> </w:t>
      </w:r>
      <w:r w:rsidR="00F06056">
        <w:t>we</w:t>
      </w:r>
      <w:r w:rsidR="004C6DFB">
        <w:t xml:space="preserve"> </w:t>
      </w:r>
      <w:r w:rsidRPr="007E181A">
        <w:t>invoke</w:t>
      </w:r>
      <w:r w:rsidR="004C6DFB">
        <w:t xml:space="preserve"> </w:t>
      </w:r>
      <w:r w:rsidRPr="007E181A">
        <w:t>dynamically.</w:t>
      </w:r>
      <w:r w:rsidR="004C6DFB">
        <w:t xml:space="preserve"> </w:t>
      </w:r>
      <w:r w:rsidR="003D227E">
        <w:t>We</w:t>
      </w:r>
      <w:r w:rsidR="004C6DFB">
        <w:t xml:space="preserve"> </w:t>
      </w:r>
      <w:r w:rsidR="00F06056">
        <w:t>might</w:t>
      </w:r>
      <w:r w:rsidR="004C6DFB">
        <w:t xml:space="preserve"> </w:t>
      </w:r>
      <w:r w:rsidR="00F06056">
        <w:t>c</w:t>
      </w:r>
      <w:r w:rsidRPr="007E181A">
        <w:t>onsider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invocation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retrieve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values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XML</w:t>
      </w:r>
      <w:r w:rsidR="004C6DFB">
        <w:t xml:space="preserve"> </w:t>
      </w:r>
      <w:r w:rsidRPr="007E181A">
        <w:t>element,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example.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strongly</w:t>
      </w:r>
      <w:r w:rsidR="004C6DFB">
        <w:t xml:space="preserve"> </w:t>
      </w:r>
      <w:r w:rsidRPr="007E181A">
        <w:t>typed</w:t>
      </w:r>
      <w:r w:rsidR="004C6DFB">
        <w:t xml:space="preserve"> </w:t>
      </w:r>
      <w:r w:rsidRPr="007E181A">
        <w:t>syntax</w:t>
      </w:r>
      <w:r w:rsidR="004C6DFB">
        <w:t xml:space="preserve"> </w:t>
      </w:r>
      <w:r w:rsidRPr="007E181A">
        <w:t>of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79" w:author="Chris" w:date="2020-04-11T22:10:00Z">
        <w:r w:rsidR="00160DC9" w:rsidDel="006A42C5">
          <w:delText>30</w:delText>
        </w:r>
      </w:del>
      <w:ins w:id="780" w:author="Chris" w:date="2020-04-11T22:10:00Z">
        <w:r w:rsidR="006A42C5">
          <w:t>27</w:t>
        </w:r>
      </w:ins>
      <w:r w:rsidR="00160DC9" w:rsidRPr="007E181A">
        <w:t>,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invocation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could</w:t>
      </w:r>
      <w:r w:rsidR="004C6DFB">
        <w:t xml:space="preserve"> </w:t>
      </w:r>
      <w:r w:rsidRPr="007E181A">
        <w:t>call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person.FirstName</w:t>
      </w:r>
      <w:proofErr w:type="spellEnd"/>
      <w:proofErr w:type="gramEnd"/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person.LastName</w:t>
      </w:r>
      <w:proofErr w:type="spellEnd"/>
      <w:r w:rsidRPr="007E181A">
        <w:t>.</w:t>
      </w:r>
    </w:p>
    <w:p w14:paraId="096BFC55" w14:textId="1F98ED18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</w:t>
      </w:r>
      <w:del w:id="781" w:author="Chris" w:date="2020-04-11T22:10:00Z">
        <w:r w:rsidRPr="00C172F0" w:rsidDel="006A42C5">
          <w:rPr>
            <w:rStyle w:val="CDTNUM"/>
          </w:rPr>
          <w:delText>30</w:delText>
        </w:r>
      </w:del>
      <w:ins w:id="782" w:author="Chris" w:date="2020-04-11T22:10:00Z">
        <w:r w:rsidR="006A42C5">
          <w:rPr>
            <w:rStyle w:val="CDTNUM"/>
          </w:rPr>
          <w:t>27</w:t>
        </w:r>
      </w:ins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Runtime</w:t>
      </w:r>
      <w:r w:rsidR="004C6DFB">
        <w:t xml:space="preserve"> </w:t>
      </w:r>
      <w:r w:rsidR="00AA6FE6" w:rsidRPr="007E181A">
        <w:t>Binding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XML</w:t>
      </w:r>
      <w:r w:rsidR="004C6DFB">
        <w:t xml:space="preserve"> </w:t>
      </w:r>
      <w:r w:rsidR="00AA6FE6" w:rsidRPr="007E181A">
        <w:t>Elements</w:t>
      </w:r>
      <w:r w:rsidR="004C6DFB">
        <w:t xml:space="preserve"> </w:t>
      </w:r>
      <w:r w:rsidR="00AA6FE6" w:rsidRPr="007E181A">
        <w:t>without</w:t>
      </w:r>
      <w:r w:rsidR="004C6DFB">
        <w:t xml:space="preserve"> </w:t>
      </w:r>
      <w:r w:rsidR="00AA6FE6" w:rsidRPr="00E83798">
        <w:rPr>
          <w:rStyle w:val="CITchapbm"/>
        </w:rPr>
        <w:t>dynamic</w:t>
      </w:r>
    </w:p>
    <w:p w14:paraId="0EBBF970" w14:textId="3C750C46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5C5CE5C6" w14:textId="3BE59647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System.Xml.Linq</w:t>
      </w:r>
      <w:proofErr w:type="spellEnd"/>
      <w:proofErr w:type="gramEnd"/>
      <w:r w:rsidRPr="007E181A">
        <w:t>;</w:t>
      </w:r>
    </w:p>
    <w:p w14:paraId="72E7BD96" w14:textId="77777777" w:rsidR="0079423A" w:rsidRPr="007E181A" w:rsidRDefault="0079423A" w:rsidP="00C172F0">
      <w:pPr>
        <w:pStyle w:val="CDTMID"/>
      </w:pPr>
    </w:p>
    <w:p w14:paraId="3F610978" w14:textId="603C4786" w:rsidR="0079423A" w:rsidRPr="007E181A" w:rsidRDefault="00AA6FE6" w:rsidP="00C172F0">
      <w:pPr>
        <w:pStyle w:val="CDTMID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08B522AE" w14:textId="2E625582" w:rsidR="0079423A" w:rsidRPr="007E181A" w:rsidRDefault="00AA6FE6" w:rsidP="00C172F0">
      <w:pPr>
        <w:pStyle w:val="CDTMID"/>
      </w:pPr>
      <w:proofErr w:type="spellStart"/>
      <w:r w:rsidRPr="007E181A">
        <w:t>XElement</w:t>
      </w:r>
      <w:proofErr w:type="spellEnd"/>
      <w:r w:rsidR="004C6DFB">
        <w:t xml:space="preserve"> </w:t>
      </w:r>
      <w:r w:rsidRPr="007E181A">
        <w:t>person</w:t>
      </w:r>
      <w:r w:rsidR="004C6DFB">
        <w:t xml:space="preserve"> </w:t>
      </w:r>
      <w:r w:rsidRPr="007E181A">
        <w:t>=</w:t>
      </w:r>
      <w:r w:rsidR="004C6DFB">
        <w:t xml:space="preserve"> </w:t>
      </w:r>
      <w:proofErr w:type="spellStart"/>
      <w:r w:rsidRPr="007E181A">
        <w:t>XElement.Parse</w:t>
      </w:r>
      <w:proofErr w:type="spellEnd"/>
      <w:r w:rsidRPr="007E181A">
        <w:t>(</w:t>
      </w:r>
    </w:p>
    <w:p w14:paraId="280017C6" w14:textId="3E95F8CD" w:rsidR="0079423A" w:rsidRPr="007E181A" w:rsidRDefault="004C6DFB" w:rsidP="00C172F0">
      <w:pPr>
        <w:pStyle w:val="CDTMID"/>
      </w:pPr>
      <w:r>
        <w:t xml:space="preserve">   </w:t>
      </w:r>
      <w:r w:rsidR="00AA6FE6" w:rsidRPr="007E181A">
        <w:t>@"&lt;Person&gt;</w:t>
      </w:r>
    </w:p>
    <w:p w14:paraId="269CC100" w14:textId="3F3F57CE" w:rsidR="0079423A" w:rsidRPr="007E181A" w:rsidRDefault="004C6DFB" w:rsidP="00C172F0">
      <w:pPr>
        <w:pStyle w:val="CDTMID"/>
      </w:pPr>
      <w:r>
        <w:t xml:space="preserve">     </w:t>
      </w:r>
      <w:r w:rsidR="00AA6FE6" w:rsidRPr="007E181A">
        <w:t>&lt;FirstName&gt;Inigo&lt;/FirstName&gt;</w:t>
      </w:r>
    </w:p>
    <w:p w14:paraId="66A4EE12" w14:textId="144FFF73" w:rsidR="0079423A" w:rsidRPr="007E181A" w:rsidRDefault="004C6DFB" w:rsidP="00C172F0">
      <w:pPr>
        <w:pStyle w:val="CDTMID"/>
      </w:pPr>
      <w:r>
        <w:t xml:space="preserve">     </w:t>
      </w:r>
      <w:r w:rsidR="00AA6FE6" w:rsidRPr="007E181A">
        <w:t>&lt;</w:t>
      </w:r>
      <w:proofErr w:type="spellStart"/>
      <w:r w:rsidR="00AA6FE6" w:rsidRPr="007E181A">
        <w:t>LastName</w:t>
      </w:r>
      <w:proofErr w:type="spellEnd"/>
      <w:r w:rsidR="00AA6FE6" w:rsidRPr="007E181A">
        <w:t>&gt;Montoya&lt;/</w:t>
      </w:r>
      <w:proofErr w:type="spellStart"/>
      <w:r w:rsidR="00AA6FE6" w:rsidRPr="007E181A">
        <w:t>LastName</w:t>
      </w:r>
      <w:proofErr w:type="spellEnd"/>
      <w:r w:rsidR="00AA6FE6" w:rsidRPr="007E181A">
        <w:t>&gt;</w:t>
      </w:r>
    </w:p>
    <w:p w14:paraId="604E16E8" w14:textId="77777777" w:rsidR="00E903D7" w:rsidRDefault="00AA6FE6" w:rsidP="00C172F0">
      <w:pPr>
        <w:pStyle w:val="CDTMID"/>
      </w:pPr>
      <w:r w:rsidRPr="007E181A">
        <w:t>&lt;/Person&gt;");</w:t>
      </w:r>
    </w:p>
    <w:p w14:paraId="2ED1B17A" w14:textId="77777777" w:rsidR="0079423A" w:rsidRPr="007E181A" w:rsidRDefault="0079423A" w:rsidP="00C172F0">
      <w:pPr>
        <w:pStyle w:val="CDTMID"/>
      </w:pPr>
    </w:p>
    <w:p w14:paraId="3D925E13" w14:textId="2A62E634" w:rsidR="0079423A" w:rsidRPr="007E181A" w:rsidRDefault="00AA6FE6" w:rsidP="00C172F0">
      <w:pPr>
        <w:pStyle w:val="CDTMID"/>
      </w:pPr>
      <w:proofErr w:type="spellStart"/>
      <w:r w:rsidRPr="007E181A">
        <w:t>Console.WriteLine</w:t>
      </w:r>
      <w:proofErr w:type="spellEnd"/>
      <w:r w:rsidRPr="007E181A">
        <w:t>(</w:t>
      </w:r>
      <w:r w:rsidRPr="007E181A">
        <w:rPr>
          <w:rStyle w:val="Maroon"/>
        </w:rPr>
        <w:t>"{0}</w:t>
      </w:r>
      <w:r w:rsidR="004C6DFB">
        <w:rPr>
          <w:rStyle w:val="Maroon"/>
        </w:rPr>
        <w:t xml:space="preserve"> </w:t>
      </w:r>
      <w:r w:rsidRPr="007E181A">
        <w:rPr>
          <w:rStyle w:val="Maroon"/>
        </w:rPr>
        <w:t>{1}"</w:t>
      </w:r>
      <w:r w:rsidRPr="007E181A">
        <w:t>,</w:t>
      </w:r>
    </w:p>
    <w:p w14:paraId="332FE70E" w14:textId="0AFEC02B" w:rsidR="0079423A" w:rsidRPr="007E181A" w:rsidRDefault="004C6DFB" w:rsidP="00C172F0">
      <w:pPr>
        <w:pStyle w:val="CDTMID"/>
      </w:pPr>
      <w:r>
        <w:t xml:space="preserve">  </w:t>
      </w:r>
      <w:proofErr w:type="spellStart"/>
      <w:proofErr w:type="gramStart"/>
      <w:r w:rsidR="00AA6FE6" w:rsidRPr="007E181A">
        <w:t>person.Descendants</w:t>
      </w:r>
      <w:proofErr w:type="spellEnd"/>
      <w:proofErr w:type="gramEnd"/>
      <w:r w:rsidR="00AA6FE6" w:rsidRPr="007E181A">
        <w:t>(</w:t>
      </w:r>
      <w:r w:rsidR="00AA6FE6" w:rsidRPr="007E181A">
        <w:rPr>
          <w:rStyle w:val="Maroon"/>
        </w:rPr>
        <w:t>"FirstName"</w:t>
      </w:r>
      <w:r w:rsidR="00AA6FE6" w:rsidRPr="007E181A">
        <w:t>).</w:t>
      </w:r>
      <w:proofErr w:type="spellStart"/>
      <w:r w:rsidR="00AA6FE6" w:rsidRPr="007E181A">
        <w:t>FirstOrDefault</w:t>
      </w:r>
      <w:proofErr w:type="spellEnd"/>
      <w:r w:rsidR="00AA6FE6" w:rsidRPr="007E181A">
        <w:t>().Value,</w:t>
      </w:r>
    </w:p>
    <w:p w14:paraId="4FBFC9FE" w14:textId="3392376E" w:rsidR="0079423A" w:rsidRPr="007E181A" w:rsidRDefault="004C6DFB" w:rsidP="00C172F0">
      <w:pPr>
        <w:pStyle w:val="CDTMID"/>
      </w:pPr>
      <w:r>
        <w:t xml:space="preserve">  </w:t>
      </w:r>
      <w:proofErr w:type="spellStart"/>
      <w:proofErr w:type="gramStart"/>
      <w:r w:rsidR="00AA6FE6" w:rsidRPr="007E181A">
        <w:t>person.Descendants</w:t>
      </w:r>
      <w:proofErr w:type="spellEnd"/>
      <w:proofErr w:type="gramEnd"/>
      <w:r w:rsidR="00AA6FE6" w:rsidRPr="007E181A">
        <w:t>(</w:t>
      </w:r>
      <w:r w:rsidR="00AA6FE6" w:rsidRPr="007E181A">
        <w:rPr>
          <w:rStyle w:val="Maroon"/>
        </w:rPr>
        <w:t>"</w:t>
      </w:r>
      <w:proofErr w:type="spellStart"/>
      <w:r w:rsidR="00AA6FE6" w:rsidRPr="007E181A">
        <w:rPr>
          <w:rStyle w:val="Maroon"/>
        </w:rPr>
        <w:t>LastName</w:t>
      </w:r>
      <w:proofErr w:type="spellEnd"/>
      <w:r w:rsidR="00AA6FE6" w:rsidRPr="007E181A">
        <w:rPr>
          <w:rStyle w:val="Maroon"/>
        </w:rPr>
        <w:t>"</w:t>
      </w:r>
      <w:r w:rsidR="00AA6FE6" w:rsidRPr="007E181A">
        <w:t>).</w:t>
      </w:r>
      <w:proofErr w:type="spellStart"/>
      <w:r w:rsidR="00AA6FE6" w:rsidRPr="007E181A">
        <w:t>FirstOrDefault</w:t>
      </w:r>
      <w:proofErr w:type="spellEnd"/>
      <w:r w:rsidR="00AA6FE6" w:rsidRPr="007E181A">
        <w:t>().Value);</w:t>
      </w:r>
    </w:p>
    <w:p w14:paraId="0BB5012C" w14:textId="4891BD61" w:rsidR="0079423A" w:rsidRPr="007E181A" w:rsidRDefault="00AA6FE6" w:rsidP="00C172F0">
      <w:pPr>
        <w:pStyle w:val="CDTLAST"/>
        <w:rPr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39FABE0A" w14:textId="291D8EC5" w:rsidR="0079423A" w:rsidRPr="007E181A" w:rsidRDefault="00AA6FE6" w:rsidP="00C172F0">
      <w:pPr>
        <w:pStyle w:val="CHAPBM"/>
      </w:pPr>
      <w:r w:rsidRPr="007E181A">
        <w:t>Although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83" w:author="Chris" w:date="2020-04-11T22:10:00Z">
        <w:r w:rsidR="00160DC9" w:rsidDel="006A42C5">
          <w:delText>30</w:delText>
        </w:r>
        <w:r w:rsidR="004C6DFB" w:rsidDel="006A42C5">
          <w:delText xml:space="preserve"> </w:delText>
        </w:r>
      </w:del>
      <w:ins w:id="784" w:author="Chris" w:date="2020-04-11T22:10:00Z">
        <w:r w:rsidR="006A42C5">
          <w:t xml:space="preserve">27 </w:t>
        </w:r>
      </w:ins>
      <w:r w:rsidRPr="007E181A">
        <w:t>is</w:t>
      </w:r>
      <w:r w:rsidR="004C6DFB">
        <w:t xml:space="preserve"> </w:t>
      </w:r>
      <w:r w:rsidRPr="007E181A">
        <w:t>not</w:t>
      </w:r>
      <w:r w:rsidR="004C6DFB">
        <w:t xml:space="preserve"> </w:t>
      </w:r>
      <w:r w:rsidRPr="007E181A">
        <w:t>overly</w:t>
      </w:r>
      <w:r w:rsidR="004C6DFB">
        <w:t xml:space="preserve"> </w:t>
      </w:r>
      <w:r w:rsidRPr="007E181A">
        <w:t>complex,</w:t>
      </w:r>
      <w:r w:rsidR="004C6DFB">
        <w:t xml:space="preserve"> </w:t>
      </w:r>
      <w:r w:rsidRPr="007E181A">
        <w:t>compare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to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85" w:author="Chris" w:date="2020-04-11T22:10:00Z">
        <w:r w:rsidR="00160DC9" w:rsidDel="006A42C5">
          <w:delText>31</w:delText>
        </w:r>
      </w:del>
      <w:ins w:id="786" w:author="Chris" w:date="2020-04-11T22:10:00Z">
        <w:r w:rsidR="006A42C5">
          <w:t>28</w:t>
        </w:r>
      </w:ins>
      <w:r w:rsidR="00160DC9" w:rsidRPr="007E181A">
        <w:t>—</w:t>
      </w:r>
      <w:r w:rsidRPr="007E181A">
        <w:t>an</w:t>
      </w:r>
      <w:r w:rsidR="004C6DFB">
        <w:t xml:space="preserve"> </w:t>
      </w:r>
      <w:r w:rsidRPr="007E181A">
        <w:t>alternative</w:t>
      </w:r>
      <w:r w:rsidR="004C6DFB">
        <w:t xml:space="preserve"> </w:t>
      </w:r>
      <w:r w:rsidRPr="007E181A">
        <w:t>approach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uses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dynamically</w:t>
      </w:r>
      <w:r w:rsidR="004C6DFB">
        <w:t xml:space="preserve"> </w:t>
      </w:r>
      <w:r w:rsidRPr="007E181A">
        <w:t>typed</w:t>
      </w:r>
      <w:r w:rsidR="004C6DFB">
        <w:t xml:space="preserve"> </w:t>
      </w:r>
      <w:r w:rsidRPr="007E181A">
        <w:t>object.</w:t>
      </w:r>
    </w:p>
    <w:p w14:paraId="6359634B" w14:textId="521FF354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</w:t>
      </w:r>
      <w:del w:id="787" w:author="Chris" w:date="2020-04-11T22:10:00Z">
        <w:r w:rsidRPr="00C172F0" w:rsidDel="006A42C5">
          <w:rPr>
            <w:rStyle w:val="CDTNUM"/>
          </w:rPr>
          <w:delText>31</w:delText>
        </w:r>
      </w:del>
      <w:ins w:id="788" w:author="Chris" w:date="2020-04-11T22:10:00Z">
        <w:r w:rsidR="006A42C5">
          <w:rPr>
            <w:rStyle w:val="CDTNUM"/>
          </w:rPr>
          <w:t>28</w:t>
        </w:r>
      </w:ins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Runtime</w:t>
      </w:r>
      <w:r w:rsidR="004C6DFB">
        <w:t xml:space="preserve"> </w:t>
      </w:r>
      <w:r w:rsidR="00AA6FE6" w:rsidRPr="007E181A">
        <w:t>Binding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XML</w:t>
      </w:r>
      <w:r w:rsidR="004C6DFB">
        <w:t xml:space="preserve"> </w:t>
      </w:r>
      <w:r w:rsidR="00AA6FE6" w:rsidRPr="007E181A">
        <w:t>Elements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A14E35">
        <w:rPr>
          <w:rStyle w:val="CITchapbm"/>
        </w:rPr>
        <w:t>dynamic</w:t>
      </w:r>
    </w:p>
    <w:p w14:paraId="77431008" w14:textId="4AFF9470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62CAF04D" w14:textId="77777777" w:rsidR="0079423A" w:rsidRPr="007E181A" w:rsidRDefault="0079423A" w:rsidP="00C172F0">
      <w:pPr>
        <w:pStyle w:val="CDTMID"/>
      </w:pPr>
    </w:p>
    <w:p w14:paraId="1E719B4F" w14:textId="403C3BC2" w:rsidR="0079423A" w:rsidRDefault="00AA6FE6" w:rsidP="00C172F0">
      <w:pPr>
        <w:pStyle w:val="CDTMID"/>
        <w:rPr>
          <w:ins w:id="789" w:author="Mark Michaelis" w:date="2020-04-09T14:40:00Z"/>
          <w:rStyle w:val="CPComment"/>
        </w:rPr>
      </w:pPr>
      <w:r w:rsidRPr="007E181A">
        <w:rPr>
          <w:rStyle w:val="CPComment"/>
        </w:rPr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61CD4AC1" w14:textId="160B7577" w:rsidR="00312ACC" w:rsidRPr="007E181A" w:rsidRDefault="00312ACC" w:rsidP="00C172F0">
      <w:pPr>
        <w:pStyle w:val="CDTMID"/>
        <w:rPr>
          <w:rStyle w:val="CPComment"/>
        </w:rPr>
      </w:pPr>
      <w:ins w:id="790" w:author="Mark Michaelis" w:date="2020-04-09T14:40:00Z">
        <w:r>
          <w:rPr>
            <w:rStyle w:val="CPComment"/>
          </w:rPr>
          <w:t>// See</w:t>
        </w:r>
      </w:ins>
      <w:ins w:id="791" w:author="Mark Michaelis" w:date="2020-04-09T14:44:00Z">
        <w:r w:rsidR="006D0665">
          <w:rPr>
            <w:rStyle w:val="CPComment"/>
          </w:rPr>
          <w:t xml:space="preserve"> Listing </w:t>
        </w:r>
        <w:r w:rsidR="00DF491F">
          <w:rPr>
            <w:rStyle w:val="CPComment"/>
          </w:rPr>
          <w:t xml:space="preserve">13.32 for </w:t>
        </w:r>
        <w:proofErr w:type="spellStart"/>
        <w:r w:rsidR="00DF491F">
          <w:rPr>
            <w:rStyle w:val="CPComment"/>
          </w:rPr>
          <w:t>DynamicXml</w:t>
        </w:r>
      </w:ins>
      <w:proofErr w:type="spellEnd"/>
      <w:ins w:id="792" w:author="Mark Michaelis" w:date="2020-04-09T14:45:00Z">
        <w:r w:rsidR="00DF491F">
          <w:rPr>
            <w:rStyle w:val="CPComment"/>
          </w:rPr>
          <w:t xml:space="preserve"> listing.</w:t>
        </w:r>
      </w:ins>
    </w:p>
    <w:p w14:paraId="075FD74E" w14:textId="09F5FA30" w:rsidR="0079423A" w:rsidRPr="007E181A" w:rsidRDefault="00AA6FE6" w:rsidP="00C172F0">
      <w:pPr>
        <w:pStyle w:val="CDTMID"/>
      </w:pPr>
      <w:r w:rsidRPr="007E181A">
        <w:t>dynamic</w:t>
      </w:r>
      <w:r w:rsidR="004C6DFB">
        <w:t xml:space="preserve"> </w:t>
      </w:r>
      <w:r w:rsidRPr="007E181A">
        <w:t>person</w:t>
      </w:r>
      <w:r w:rsidR="004C6DFB">
        <w:t xml:space="preserve"> </w:t>
      </w:r>
      <w:r w:rsidRPr="007E181A">
        <w:t>=</w:t>
      </w:r>
      <w:r w:rsidR="004C6DFB">
        <w:t xml:space="preserve"> </w:t>
      </w:r>
      <w:proofErr w:type="spellStart"/>
      <w:r w:rsidRPr="007E181A">
        <w:t>DynamicXml.Parse</w:t>
      </w:r>
      <w:proofErr w:type="spellEnd"/>
      <w:r w:rsidRPr="007E181A">
        <w:t>(</w:t>
      </w:r>
    </w:p>
    <w:p w14:paraId="02D38842" w14:textId="0D74F00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@"&lt;Person&gt;</w:t>
      </w:r>
    </w:p>
    <w:p w14:paraId="081EF2F1" w14:textId="6054126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&lt;FirstName&gt;Inigo&lt;/FirstName&gt;</w:t>
      </w:r>
    </w:p>
    <w:p w14:paraId="265ACC6A" w14:textId="46D4276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&lt;</w:t>
      </w:r>
      <w:proofErr w:type="spellStart"/>
      <w:r w:rsidR="00AA6FE6" w:rsidRPr="007E181A">
        <w:t>LastName</w:t>
      </w:r>
      <w:proofErr w:type="spellEnd"/>
      <w:r w:rsidR="00AA6FE6" w:rsidRPr="007E181A">
        <w:t>&gt;Montoya&lt;/</w:t>
      </w:r>
      <w:proofErr w:type="spellStart"/>
      <w:r w:rsidR="00AA6FE6" w:rsidRPr="007E181A">
        <w:t>LastName</w:t>
      </w:r>
      <w:proofErr w:type="spellEnd"/>
      <w:r w:rsidR="00AA6FE6" w:rsidRPr="007E181A">
        <w:t>&gt;</w:t>
      </w:r>
    </w:p>
    <w:p w14:paraId="0460C635" w14:textId="3EF8C99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&lt;/Person&gt;");</w:t>
      </w:r>
    </w:p>
    <w:p w14:paraId="0FA0A354" w14:textId="77777777" w:rsidR="0079423A" w:rsidRPr="007E181A" w:rsidRDefault="0079423A" w:rsidP="00C172F0">
      <w:pPr>
        <w:pStyle w:val="CDTMID"/>
      </w:pPr>
    </w:p>
    <w:p w14:paraId="20A694F6" w14:textId="68C0ABAD" w:rsidR="0007698F" w:rsidRPr="007E181A" w:rsidRDefault="004C6DFB" w:rsidP="00C172F0">
      <w:pPr>
        <w:pStyle w:val="CDTMID"/>
      </w:pPr>
      <w:r>
        <w:t xml:space="preserve">  </w:t>
      </w:r>
      <w:proofErr w:type="spellStart"/>
      <w:r w:rsidR="00AA6FE6" w:rsidRPr="007E181A">
        <w:t>Console.WriteLine</w:t>
      </w:r>
      <w:proofErr w:type="spellEnd"/>
      <w:r w:rsidR="00AA6FE6" w:rsidRPr="007E181A">
        <w:t>(</w:t>
      </w:r>
    </w:p>
    <w:p w14:paraId="31AD6F7B" w14:textId="18BBE18A" w:rsidR="0007698F" w:rsidRPr="007E181A" w:rsidRDefault="004C6DFB" w:rsidP="00C172F0">
      <w:pPr>
        <w:pStyle w:val="CDTMID"/>
      </w:pPr>
      <w:r>
        <w:rPr>
          <w:highlight w:val="white"/>
        </w:rPr>
        <w:t xml:space="preserve">      </w:t>
      </w:r>
      <w:r w:rsidR="0007698F" w:rsidRPr="00582314">
        <w:rPr>
          <w:rStyle w:val="Maroon"/>
          <w:highlight w:val="white"/>
        </w:rPr>
        <w:t>$</w:t>
      </w:r>
      <w:proofErr w:type="gramStart"/>
      <w:r w:rsidR="0007698F" w:rsidRPr="00582314">
        <w:rPr>
          <w:rStyle w:val="Maroon"/>
          <w:highlight w:val="white"/>
        </w:rPr>
        <w:t>"</w:t>
      </w:r>
      <w:r w:rsidR="0007698F" w:rsidRPr="007E181A">
        <w:rPr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 w:rsidR="0007698F" w:rsidRPr="007E181A">
        <w:rPr>
          <w:highlight w:val="white"/>
        </w:rPr>
        <w:t>person</w:t>
      </w:r>
      <w:proofErr w:type="gramEnd"/>
      <w:r w:rsidR="0007698F" w:rsidRPr="007E181A">
        <w:rPr>
          <w:highlight w:val="white"/>
        </w:rPr>
        <w:t>.FirstName</w:t>
      </w:r>
      <w:proofErr w:type="spellEnd"/>
      <w:r>
        <w:rPr>
          <w:highlight w:val="white"/>
        </w:rPr>
        <w:t xml:space="preserve"> </w:t>
      </w:r>
      <w:r w:rsidR="0007698F" w:rsidRPr="007E181A">
        <w:rPr>
          <w:highlight w:val="white"/>
        </w:rPr>
        <w:t>}</w:t>
      </w:r>
      <w:r>
        <w:rPr>
          <w:rStyle w:val="Maroon"/>
          <w:highlight w:val="white"/>
        </w:rPr>
        <w:t xml:space="preserve"> </w:t>
      </w:r>
      <w:r w:rsidR="0007698F" w:rsidRPr="007E181A">
        <w:rPr>
          <w:highlight w:val="white"/>
        </w:rPr>
        <w:t>{</w:t>
      </w:r>
      <w:r>
        <w:rPr>
          <w:highlight w:val="white"/>
        </w:rPr>
        <w:t xml:space="preserve"> </w:t>
      </w:r>
      <w:proofErr w:type="spellStart"/>
      <w:r w:rsidR="0007698F" w:rsidRPr="007E181A">
        <w:rPr>
          <w:highlight w:val="white"/>
        </w:rPr>
        <w:t>person.LastName</w:t>
      </w:r>
      <w:proofErr w:type="spellEnd"/>
      <w:r>
        <w:rPr>
          <w:highlight w:val="white"/>
        </w:rPr>
        <w:t xml:space="preserve"> </w:t>
      </w:r>
      <w:r w:rsidR="0007698F" w:rsidRPr="007E181A">
        <w:rPr>
          <w:highlight w:val="white"/>
        </w:rPr>
        <w:t>}</w:t>
      </w:r>
      <w:r w:rsidR="0007698F" w:rsidRPr="00582314">
        <w:rPr>
          <w:rStyle w:val="Maroon"/>
          <w:highlight w:val="white"/>
        </w:rPr>
        <w:t>"</w:t>
      </w:r>
      <w:r w:rsidR="0007698F" w:rsidRPr="007E181A">
        <w:rPr>
          <w:highlight w:val="white"/>
        </w:rPr>
        <w:t>);</w:t>
      </w:r>
    </w:p>
    <w:p w14:paraId="659A962A" w14:textId="6AE3717D" w:rsidR="0079423A" w:rsidRPr="007E181A" w:rsidRDefault="00AA6FE6" w:rsidP="00C172F0">
      <w:pPr>
        <w:pStyle w:val="CDTLAST"/>
        <w:rPr>
          <w:rStyle w:val="CPComment"/>
        </w:rPr>
      </w:pPr>
      <w:r w:rsidRPr="007E181A">
        <w:rPr>
          <w:rStyle w:val="CPComment"/>
        </w:rPr>
        <w:lastRenderedPageBreak/>
        <w:t>//</w:t>
      </w:r>
      <w:r w:rsidR="004C6DFB">
        <w:rPr>
          <w:rStyle w:val="CPComment"/>
        </w:rPr>
        <w:t xml:space="preserve"> </w:t>
      </w:r>
      <w:r w:rsidRPr="007E181A">
        <w:rPr>
          <w:rStyle w:val="CPComment"/>
        </w:rPr>
        <w:t>...</w:t>
      </w:r>
    </w:p>
    <w:p w14:paraId="767FAE98" w14:textId="4D7FF86F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advantages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clear,</w:t>
      </w:r>
      <w:r w:rsidR="004C6DFB">
        <w:t xml:space="preserve"> </w:t>
      </w:r>
      <w:r w:rsidRPr="007E181A">
        <w:t>but</w:t>
      </w:r>
      <w:r w:rsidR="004C6DFB">
        <w:t xml:space="preserve"> </w:t>
      </w:r>
      <w:r w:rsidRPr="007E181A">
        <w:t>does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mean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programming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preferable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static</w:t>
      </w:r>
      <w:r w:rsidR="004C6DFB">
        <w:t xml:space="preserve"> </w:t>
      </w:r>
      <w:r w:rsidRPr="007E181A">
        <w:t>compilation?</w:t>
      </w:r>
    </w:p>
    <w:p w14:paraId="1B5A03F1" w14:textId="76FBE095" w:rsidR="0079423A" w:rsidRPr="007E181A" w:rsidRDefault="00AA6FE6" w:rsidP="00C172F0">
      <w:pPr>
        <w:pStyle w:val="H2"/>
      </w:pPr>
      <w:bookmarkStart w:id="793" w:name="_Toc37532955"/>
      <w:r w:rsidRPr="007E181A">
        <w:t>Static</w:t>
      </w:r>
      <w:r w:rsidR="004C6DFB">
        <w:t xml:space="preserve"> </w:t>
      </w:r>
      <w:r w:rsidRPr="007E181A">
        <w:t>Compilation</w:t>
      </w:r>
      <w:r w:rsidR="004C6DFB">
        <w:t xml:space="preserve"> </w:t>
      </w:r>
      <w:r w:rsidRPr="007E181A">
        <w:t>versus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Programming</w:t>
      </w:r>
      <w:bookmarkEnd w:id="793"/>
    </w:p>
    <w:p w14:paraId="6755FECD" w14:textId="1C7EC3DF" w:rsidR="00E903D7" w:rsidRDefault="00AA6FE6" w:rsidP="00C172F0">
      <w:pPr>
        <w:pStyle w:val="HEADFIRST"/>
      </w:pP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94" w:author="Chris" w:date="2020-04-11T22:10:00Z">
        <w:r w:rsidR="00160DC9" w:rsidDel="006A42C5">
          <w:delText>31</w:delText>
        </w:r>
      </w:del>
      <w:ins w:id="795" w:author="Chris" w:date="2020-04-11T22:10:00Z">
        <w:r w:rsidR="006A42C5">
          <w:t>28</w:t>
        </w:r>
      </w:ins>
      <w:r w:rsidR="00160DC9" w:rsidRPr="007E181A">
        <w:t>,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functionality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in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96" w:author="Chris" w:date="2020-04-11T22:11:00Z">
        <w:r w:rsidR="00160DC9" w:rsidDel="006A42C5">
          <w:delText>30</w:delText>
        </w:r>
      </w:del>
      <w:ins w:id="797" w:author="Chris" w:date="2020-04-11T22:11:00Z">
        <w:r w:rsidR="006A42C5">
          <w:t>27</w:t>
        </w:r>
      </w:ins>
      <w:r w:rsidR="00160DC9" w:rsidRPr="007E181A">
        <w:t>,</w:t>
      </w:r>
      <w:r w:rsidR="004C6DFB">
        <w:t xml:space="preserve"> </w:t>
      </w:r>
      <w:r w:rsidR="004703A5">
        <w:t>albeit</w:t>
      </w:r>
      <w:r w:rsidR="004C6DFB">
        <w:t xml:space="preserve"> </w:t>
      </w:r>
      <w:r w:rsidR="004703A5">
        <w:t>with</w:t>
      </w:r>
      <w:r w:rsidR="004C6DFB">
        <w:t xml:space="preserve"> </w:t>
      </w:r>
      <w:r w:rsidRPr="007E181A">
        <w:t>one</w:t>
      </w:r>
      <w:r w:rsidR="004C6DFB">
        <w:t xml:space="preserve"> </w:t>
      </w:r>
      <w:r w:rsidRPr="007E181A">
        <w:t>very</w:t>
      </w:r>
      <w:r w:rsidR="004C6DFB">
        <w:t xml:space="preserve"> </w:t>
      </w:r>
      <w:r w:rsidRPr="007E181A">
        <w:t>important</w:t>
      </w:r>
      <w:r w:rsidR="004C6DFB">
        <w:t xml:space="preserve"> </w:t>
      </w:r>
      <w:r w:rsidRPr="007E181A">
        <w:t>difference</w:t>
      </w:r>
      <w:r w:rsidR="004703A5">
        <w:t>: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798" w:author="Chris" w:date="2020-04-11T22:11:00Z">
        <w:r w:rsidR="00160DC9" w:rsidDel="006A42C5">
          <w:delText>30</w:delText>
        </w:r>
        <w:r w:rsidR="004C6DFB" w:rsidDel="006A42C5">
          <w:delText xml:space="preserve"> </w:delText>
        </w:r>
      </w:del>
      <w:ins w:id="799" w:author="Chris" w:date="2020-04-11T22:11:00Z">
        <w:r w:rsidR="006A42C5">
          <w:t xml:space="preserve">27 </w:t>
        </w:r>
      </w:ins>
      <w:r w:rsidRPr="007E181A">
        <w:t>is</w:t>
      </w:r>
      <w:r w:rsidR="004C6DFB">
        <w:t xml:space="preserve"> </w:t>
      </w:r>
      <w:r w:rsidRPr="007E181A">
        <w:t>entirely</w:t>
      </w:r>
      <w:r w:rsidR="004C6DFB">
        <w:t xml:space="preserve"> </w:t>
      </w:r>
      <w:r w:rsidRPr="007E181A">
        <w:t>statically</w:t>
      </w:r>
      <w:r w:rsidR="004C6DFB">
        <w:t xml:space="preserve"> </w:t>
      </w:r>
      <w:r w:rsidRPr="007E181A">
        <w:t>typed.</w:t>
      </w:r>
      <w:r w:rsidR="004C6DFB">
        <w:t xml:space="preserve"> </w:t>
      </w:r>
      <w:r w:rsidR="004703A5">
        <w:t>Thus,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time,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types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their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signatures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verified</w:t>
      </w:r>
      <w:r w:rsidR="004C6DFB">
        <w:t xml:space="preserve"> </w:t>
      </w:r>
      <w:r w:rsidR="004703A5">
        <w:t>with</w:t>
      </w:r>
      <w:r w:rsidR="004C6DFB">
        <w:t xml:space="preserve"> </w:t>
      </w:r>
      <w:r w:rsidR="004703A5">
        <w:t>this</w:t>
      </w:r>
      <w:r w:rsidR="004C6DFB">
        <w:t xml:space="preserve"> </w:t>
      </w:r>
      <w:r w:rsidR="004703A5">
        <w:t>approach</w:t>
      </w:r>
      <w:r w:rsidRPr="007E181A">
        <w:t>.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names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required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match,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parameters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checked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compatibility.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feature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something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have</w:t>
      </w:r>
      <w:r w:rsidR="004C6DFB">
        <w:t xml:space="preserve"> </w:t>
      </w:r>
      <w:r w:rsidRPr="007E181A">
        <w:t>highlighted</w:t>
      </w:r>
      <w:r w:rsidR="004C6DFB">
        <w:t xml:space="preserve"> </w:t>
      </w:r>
      <w:r w:rsidRPr="007E181A">
        <w:t>throughout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book.</w:t>
      </w:r>
    </w:p>
    <w:p w14:paraId="691CFEE6" w14:textId="744CB9DB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contrast,</w:t>
      </w:r>
      <w:r w:rsidR="004C6DFB">
        <w:t xml:space="preserve"> </w:t>
      </w:r>
      <w:proofErr w:type="gramStart"/>
      <w:r w:rsidR="00160DC9">
        <w:t>Listing</w:t>
      </w:r>
      <w:proofErr w:type="gramEnd"/>
      <w:r w:rsidR="004C6DFB">
        <w:t xml:space="preserve"> </w:t>
      </w:r>
      <w:r w:rsidR="00160DC9">
        <w:t>18.</w:t>
      </w:r>
      <w:del w:id="800" w:author="Chris" w:date="2020-04-11T22:11:00Z">
        <w:r w:rsidR="00160DC9" w:rsidDel="006A42C5">
          <w:delText>31</w:delText>
        </w:r>
        <w:r w:rsidR="004C6DFB" w:rsidDel="006A42C5">
          <w:delText xml:space="preserve"> </w:delText>
        </w:r>
      </w:del>
      <w:ins w:id="801" w:author="Chris" w:date="2020-04-11T22:11:00Z">
        <w:r w:rsidR="006A42C5">
          <w:t xml:space="preserve">28 </w:t>
        </w:r>
      </w:ins>
      <w:r w:rsidRPr="007E181A">
        <w:t>has</w:t>
      </w:r>
      <w:r w:rsidR="004C6DFB">
        <w:t xml:space="preserve"> </w:t>
      </w:r>
      <w:r w:rsidRPr="007E181A">
        <w:t>virtually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statically</w:t>
      </w:r>
      <w:r w:rsidR="004C6DFB">
        <w:t xml:space="preserve"> </w:t>
      </w:r>
      <w:r w:rsidRPr="007E181A">
        <w:t>typed</w:t>
      </w:r>
      <w:r w:rsidR="004C6DFB">
        <w:t xml:space="preserve"> </w:t>
      </w:r>
      <w:r w:rsidRPr="007E181A">
        <w:t>code;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variable</w:t>
      </w:r>
      <w:r w:rsidR="004C6DFB">
        <w:t xml:space="preserve"> </w:t>
      </w:r>
      <w:r w:rsidRPr="00A14E35">
        <w:rPr>
          <w:rStyle w:val="CITchapbm"/>
        </w:rPr>
        <w:t>person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instead</w:t>
      </w:r>
      <w:r w:rsidR="004C6DFB">
        <w:t xml:space="preserve"> </w:t>
      </w:r>
      <w:r w:rsidRPr="00A14E35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result,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verification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A14E35">
        <w:rPr>
          <w:rStyle w:val="CITchapbm"/>
        </w:rPr>
        <w:t>person</w:t>
      </w:r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FirstName</w:t>
      </w:r>
      <w:r w:rsidR="004C6DFB">
        <w:t xml:space="preserve"> </w:t>
      </w:r>
      <w:r w:rsidRPr="007E181A">
        <w:t>or</w:t>
      </w:r>
      <w:r w:rsidR="004C6DFB">
        <w:t xml:space="preserve"> </w:t>
      </w:r>
      <w:proofErr w:type="spellStart"/>
      <w:r w:rsidRPr="00A14E35">
        <w:rPr>
          <w:rStyle w:val="CITchapbm"/>
        </w:rPr>
        <w:t>LastName</w:t>
      </w:r>
      <w:proofErr w:type="spellEnd"/>
      <w:r w:rsidR="004C6DFB">
        <w:t xml:space="preserve"> </w:t>
      </w:r>
      <w:r w:rsidRPr="007E181A">
        <w:t>property</w:t>
      </w:r>
      <w:r w:rsidR="004703A5">
        <w:t>—</w:t>
      </w:r>
      <w:r w:rsidRPr="007E181A">
        <w:t>or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members,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matter.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coding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IDE,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IntelliSense</w:t>
      </w:r>
      <w:r w:rsidR="004C6DFB">
        <w:t xml:space="preserve"> </w:t>
      </w:r>
      <w:r w:rsidRPr="007E181A">
        <w:t>identifying</w:t>
      </w:r>
      <w:r w:rsidR="004C6DFB">
        <w:t xml:space="preserve"> </w:t>
      </w:r>
      <w:r w:rsidRPr="007E181A">
        <w:t>any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on</w:t>
      </w:r>
      <w:r w:rsidR="004C6DFB">
        <w:t xml:space="preserve"> </w:t>
      </w:r>
      <w:r w:rsidRPr="00A14E35">
        <w:rPr>
          <w:rStyle w:val="CITchapbm"/>
        </w:rPr>
        <w:t>person</w:t>
      </w:r>
      <w:r w:rsidRPr="007E181A">
        <w:t>.</w:t>
      </w:r>
    </w:p>
    <w:p w14:paraId="186BA422" w14:textId="177F18FC" w:rsidR="00E903D7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loss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typing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seem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result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significant</w:t>
      </w:r>
      <w:r w:rsidR="004C6DFB">
        <w:t xml:space="preserve"> </w:t>
      </w:r>
      <w:r w:rsidRPr="007E181A">
        <w:t>decrease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functionality.</w:t>
      </w:r>
      <w:r w:rsidR="004C6DFB">
        <w:t xml:space="preserve"> </w:t>
      </w:r>
      <w:r w:rsidRPr="007E181A">
        <w:t>Why</w:t>
      </w:r>
      <w:r w:rsidR="004703A5">
        <w:t>,</w:t>
      </w:r>
      <w:r w:rsidR="004C6DFB">
        <w:t xml:space="preserve"> </w:t>
      </w:r>
      <w:r w:rsidR="004703A5">
        <w:t>then,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possibility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available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C#—a</w:t>
      </w:r>
      <w:r w:rsidR="004C6DFB">
        <w:t xml:space="preserve"> </w:t>
      </w:r>
      <w:r w:rsidRPr="007E181A">
        <w:t>functionality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added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4.0,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fact?</w:t>
      </w:r>
    </w:p>
    <w:p w14:paraId="633A635E" w14:textId="2E9CC8D6" w:rsidR="00285DB4" w:rsidRDefault="004703A5" w:rsidP="00C172F0">
      <w:pPr>
        <w:pStyle w:val="CHAPBM"/>
      </w:pPr>
      <w:r>
        <w:t>To</w:t>
      </w:r>
      <w:r w:rsidR="004C6DFB">
        <w:t xml:space="preserve"> </w:t>
      </w:r>
      <w:r>
        <w:t>understand</w:t>
      </w:r>
      <w:r w:rsidR="004C6DFB">
        <w:t xml:space="preserve"> </w:t>
      </w:r>
      <w:r>
        <w:t>this</w:t>
      </w:r>
      <w:r w:rsidR="004C6DFB">
        <w:t xml:space="preserve"> </w:t>
      </w:r>
      <w:r>
        <w:t>apparent</w:t>
      </w:r>
      <w:r w:rsidR="004C6DFB">
        <w:t xml:space="preserve"> </w:t>
      </w:r>
      <w:r>
        <w:t>paradox,</w:t>
      </w:r>
      <w:r w:rsidR="004C6DFB">
        <w:t xml:space="preserve"> </w:t>
      </w:r>
      <w:r>
        <w:t>l</w:t>
      </w:r>
      <w:r w:rsidR="00AA6FE6" w:rsidRPr="007E181A">
        <w:t>et’s</w:t>
      </w:r>
      <w:r w:rsidR="004C6DFB">
        <w:t xml:space="preserve"> </w:t>
      </w:r>
      <w:r>
        <w:t>re</w:t>
      </w:r>
      <w:r w:rsidR="00AA6FE6" w:rsidRPr="007E181A">
        <w:t>examine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802" w:author="Chris" w:date="2020-04-11T22:11:00Z">
        <w:r w:rsidR="00160DC9" w:rsidDel="006A42C5">
          <w:delText>31</w:delText>
        </w:r>
      </w:del>
      <w:ins w:id="803" w:author="Chris" w:date="2020-04-11T22:11:00Z">
        <w:r w:rsidR="006A42C5">
          <w:t>28</w:t>
        </w:r>
      </w:ins>
      <w:r w:rsidR="00160DC9" w:rsidRPr="007E181A">
        <w:t>.</w:t>
      </w:r>
      <w:r w:rsidR="004C6DFB">
        <w:t xml:space="preserve"> </w:t>
      </w:r>
      <w:r w:rsidR="00AA6FE6" w:rsidRPr="007E181A">
        <w:t>Notice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retrieve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A14E35">
        <w:rPr>
          <w:rStyle w:val="CITchapbm"/>
        </w:rPr>
        <w:t>"FirstName"</w:t>
      </w:r>
      <w:r w:rsidR="004C6DFB">
        <w:t xml:space="preserve"> </w:t>
      </w:r>
      <w:r w:rsidR="00AA6FE6" w:rsidRPr="007E181A">
        <w:t>element:</w:t>
      </w:r>
      <w:r w:rsidR="004C6DFB">
        <w:t xml:space="preserve"> </w:t>
      </w:r>
    </w:p>
    <w:p w14:paraId="365D796E" w14:textId="5202F320" w:rsidR="00285DB4" w:rsidRPr="00285DB4" w:rsidRDefault="00AA6FE6" w:rsidP="008E4755">
      <w:pPr>
        <w:pStyle w:val="DPGMONLY"/>
      </w:pPr>
      <w:proofErr w:type="spellStart"/>
      <w:r w:rsidRPr="00285DB4">
        <w:t>El</w:t>
      </w:r>
      <w:r w:rsidR="00285DB4" w:rsidRPr="00285DB4">
        <w:t>e</w:t>
      </w:r>
      <w:r w:rsidRPr="00285DB4">
        <w:t>ment.Descendants</w:t>
      </w:r>
      <w:proofErr w:type="spellEnd"/>
      <w:r w:rsidRPr="00285DB4">
        <w:t>("</w:t>
      </w:r>
      <w:proofErr w:type="spellStart"/>
      <w:r w:rsidRPr="00285DB4">
        <w:t>LastName</w:t>
      </w:r>
      <w:proofErr w:type="spellEnd"/>
      <w:r w:rsidRPr="00285DB4">
        <w:t>"</w:t>
      </w:r>
      <w:proofErr w:type="gramStart"/>
      <w:r w:rsidRPr="00285DB4">
        <w:t>).</w:t>
      </w:r>
      <w:proofErr w:type="spellStart"/>
      <w:r w:rsidRPr="00285DB4">
        <w:t>FirstOrDefault</w:t>
      </w:r>
      <w:proofErr w:type="spellEnd"/>
      <w:proofErr w:type="gramEnd"/>
      <w:r w:rsidRPr="00285DB4">
        <w:t>().Value</w:t>
      </w:r>
    </w:p>
    <w:p w14:paraId="74847960" w14:textId="5D3E33FE" w:rsidR="0079423A" w:rsidRPr="007E181A" w:rsidRDefault="00AA6FE6" w:rsidP="00285DB4">
      <w:pPr>
        <w:pStyle w:val="CHAPBMCON"/>
      </w:pPr>
      <w:r w:rsidRPr="007E181A">
        <w:t>The</w:t>
      </w:r>
      <w:r w:rsidR="004C6DFB">
        <w:t xml:space="preserve"> </w:t>
      </w:r>
      <w:r w:rsidRPr="007E181A">
        <w:t>listing</w:t>
      </w:r>
      <w:r w:rsidR="004C6DFB">
        <w:t xml:space="preserve"> </w:t>
      </w:r>
      <w:r w:rsidRPr="007E181A">
        <w:t>uses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A14E35">
        <w:rPr>
          <w:rStyle w:val="CITchapbm"/>
        </w:rPr>
        <w:t>string</w:t>
      </w:r>
      <w:r w:rsidR="004C6DFB">
        <w:t xml:space="preserve"> </w:t>
      </w:r>
      <w:r w:rsidRPr="007E181A">
        <w:t>(</w:t>
      </w:r>
      <w:r w:rsidRPr="00A14E35">
        <w:rPr>
          <w:rStyle w:val="CITchapbm"/>
        </w:rPr>
        <w:t>"</w:t>
      </w:r>
      <w:proofErr w:type="spellStart"/>
      <w:r w:rsidRPr="00A14E35">
        <w:rPr>
          <w:rStyle w:val="CITchapbm"/>
        </w:rPr>
        <w:t>LastName</w:t>
      </w:r>
      <w:proofErr w:type="spellEnd"/>
      <w:r w:rsidRPr="00A14E35">
        <w:rPr>
          <w:rStyle w:val="CITchapbm"/>
        </w:rPr>
        <w:t>"</w:t>
      </w:r>
      <w:r w:rsidRPr="007E181A">
        <w:t>)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identify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name,</w:t>
      </w:r>
      <w:r w:rsidR="004C6DFB">
        <w:t xml:space="preserve"> </w:t>
      </w:r>
      <w:r w:rsidR="004703A5">
        <w:t>but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no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verification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string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correct.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casing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inconsistent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or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was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space,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still</w:t>
      </w:r>
      <w:r w:rsidR="004C6DFB">
        <w:t xml:space="preserve"> </w:t>
      </w:r>
      <w:r w:rsidRPr="007E181A">
        <w:t>succeed,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though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r w:rsidRPr="00A14E35">
        <w:rPr>
          <w:rStyle w:val="CITchapbm"/>
        </w:rPr>
        <w:t>NullReferenceException</w:t>
      </w:r>
      <w:proofErr w:type="spellEnd"/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occur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Value</w:t>
      </w:r>
      <w:r w:rsidR="004C6DFB">
        <w:t xml:space="preserve"> </w:t>
      </w:r>
      <w:r w:rsidRPr="007E181A">
        <w:t>property.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compiler</w:t>
      </w:r>
      <w:r w:rsidR="004C6DFB">
        <w:t xml:space="preserve"> </w:t>
      </w:r>
      <w:r w:rsidR="004703A5">
        <w:t>does</w:t>
      </w:r>
      <w:r w:rsidR="004C6DFB">
        <w:t xml:space="preserve"> </w:t>
      </w:r>
      <w:r w:rsidR="004703A5">
        <w:t>not</w:t>
      </w:r>
      <w:r w:rsidR="004C6DFB">
        <w:t xml:space="preserve"> </w:t>
      </w:r>
      <w:r w:rsidR="004703A5">
        <w:t>attempt</w:t>
      </w:r>
      <w:r w:rsidR="004C6DFB">
        <w:t xml:space="preserve"> </w:t>
      </w:r>
      <w:r w:rsidR="004703A5">
        <w:t>to</w:t>
      </w:r>
      <w:r w:rsidR="004C6DFB">
        <w:t xml:space="preserve"> </w:t>
      </w:r>
      <w:r w:rsidR="004703A5">
        <w:t>verify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A14E35">
        <w:rPr>
          <w:rStyle w:val="CITchapbm"/>
        </w:rPr>
        <w:t>"FirstName"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even</w:t>
      </w:r>
      <w:r w:rsidR="004C6DFB">
        <w:t xml:space="preserve"> </w:t>
      </w:r>
      <w:r w:rsidRPr="007E181A">
        <w:t>exists</w:t>
      </w:r>
      <w:r w:rsidR="004703A5">
        <w:t>;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doesn’t,</w:t>
      </w:r>
      <w:r w:rsidR="004C6DFB">
        <w:t xml:space="preserve"> </w:t>
      </w:r>
      <w:r w:rsidRPr="007E181A">
        <w:t>we</w:t>
      </w:r>
      <w:r w:rsidR="004C6DFB">
        <w:t xml:space="preserve"> </w:t>
      </w:r>
      <w:r w:rsidRPr="007E181A">
        <w:t>would</w:t>
      </w:r>
      <w:r w:rsidR="004C6DFB">
        <w:t xml:space="preserve"> </w:t>
      </w:r>
      <w:r w:rsidRPr="007E181A">
        <w:t>also</w:t>
      </w:r>
      <w:r w:rsidR="004C6DFB">
        <w:t xml:space="preserve"> </w:t>
      </w:r>
      <w:r w:rsidRPr="007E181A">
        <w:t>get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r w:rsidRPr="00A14E35">
        <w:rPr>
          <w:rStyle w:val="CITchapbm"/>
        </w:rPr>
        <w:t>NullReferenceException</w:t>
      </w:r>
      <w:proofErr w:type="spellEnd"/>
      <w:r w:rsidR="004C6DFB">
        <w:t xml:space="preserve"> </w:t>
      </w:r>
      <w:r w:rsidR="004703A5">
        <w:t>message</w:t>
      </w:r>
      <w:r w:rsidRPr="007E181A">
        <w:t>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other</w:t>
      </w:r>
      <w:r w:rsidR="004C6DFB">
        <w:t xml:space="preserve"> </w:t>
      </w:r>
      <w:r w:rsidRPr="007E181A">
        <w:t>words,</w:t>
      </w:r>
      <w:r w:rsidR="004C6DFB">
        <w:t xml:space="preserve"> </w:t>
      </w:r>
      <w:proofErr w:type="gramStart"/>
      <w:r w:rsidRPr="007E181A">
        <w:t>in</w:t>
      </w:r>
      <w:r w:rsidR="004C6DFB">
        <w:t xml:space="preserve"> </w:t>
      </w:r>
      <w:r w:rsidRPr="007E181A">
        <w:t>spite</w:t>
      </w:r>
      <w:r w:rsidR="004C6DFB">
        <w:t xml:space="preserve"> </w:t>
      </w:r>
      <w:r w:rsidRPr="007E181A">
        <w:t>of</w:t>
      </w:r>
      <w:proofErr w:type="gramEnd"/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type-safety</w:t>
      </w:r>
      <w:r w:rsidR="004C6DFB">
        <w:t xml:space="preserve"> </w:t>
      </w:r>
      <w:r w:rsidRPr="007E181A">
        <w:t>advantages,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safety</w:t>
      </w:r>
      <w:r w:rsidR="004C6DFB">
        <w:t xml:space="preserve"> </w:t>
      </w:r>
      <w:r w:rsidRPr="007E181A">
        <w:t>doesn’t</w:t>
      </w:r>
      <w:r w:rsidR="004C6DFB">
        <w:t xml:space="preserve"> </w:t>
      </w:r>
      <w:r w:rsidRPr="007E181A">
        <w:t>offer</w:t>
      </w:r>
      <w:r w:rsidR="004C6DFB">
        <w:t xml:space="preserve"> </w:t>
      </w:r>
      <w:r w:rsidR="004703A5">
        <w:t>many</w:t>
      </w:r>
      <w:r w:rsidR="004C6DFB">
        <w:t xml:space="preserve"> </w:t>
      </w:r>
      <w:r w:rsidR="004703A5">
        <w:t>benefits</w:t>
      </w:r>
      <w:r w:rsidR="004C6DFB">
        <w:t xml:space="preserve"> </w:t>
      </w:r>
      <w:r w:rsidR="004703A5">
        <w:t>when</w:t>
      </w:r>
      <w:r w:rsidR="004C6DFB">
        <w:t xml:space="preserve"> </w:t>
      </w:r>
      <w:r w:rsidR="004703A5">
        <w:t>you</w:t>
      </w:r>
      <w:r w:rsidR="00BF32F8" w:rsidRPr="00BF32F8">
        <w:t>’</w:t>
      </w:r>
      <w:r w:rsidR="004703A5">
        <w:t>re</w:t>
      </w:r>
      <w:r w:rsidR="004C6DFB">
        <w:t xml:space="preserve"> </w:t>
      </w:r>
      <w:r w:rsidRPr="007E181A">
        <w:t>accessing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data</w:t>
      </w:r>
      <w:r w:rsidR="004C6DFB">
        <w:t xml:space="preserve"> </w:t>
      </w:r>
      <w:r w:rsidRPr="007E181A">
        <w:t>stored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XML</w:t>
      </w:r>
      <w:r w:rsidR="004C6DFB">
        <w:t xml:space="preserve"> </w:t>
      </w:r>
      <w:r w:rsidRPr="007E181A">
        <w:t>element.</w:t>
      </w:r>
    </w:p>
    <w:p w14:paraId="19314D97" w14:textId="6E2762E7" w:rsidR="00E903D7" w:rsidRDefault="00160DC9" w:rsidP="00C172F0">
      <w:pPr>
        <w:pStyle w:val="CHAPBM"/>
      </w:pPr>
      <w:r>
        <w:t>Listing</w:t>
      </w:r>
      <w:r w:rsidR="004C6DFB">
        <w:t xml:space="preserve"> </w:t>
      </w:r>
      <w:r>
        <w:t>18.</w:t>
      </w:r>
      <w:del w:id="804" w:author="Chris" w:date="2020-04-11T22:12:00Z">
        <w:r w:rsidDel="006A42C5">
          <w:delText>31</w:delText>
        </w:r>
        <w:r w:rsidR="004C6DFB" w:rsidDel="006A42C5">
          <w:delText xml:space="preserve"> </w:delText>
        </w:r>
      </w:del>
      <w:ins w:id="805" w:author="Chris" w:date="2020-04-11T22:12:00Z">
        <w:r w:rsidR="006A42C5">
          <w:t xml:space="preserve">28 </w:t>
        </w:r>
      </w:ins>
      <w:r w:rsidR="00AA6FE6" w:rsidRPr="007E181A">
        <w:t>is</w:t>
      </w:r>
      <w:r w:rsidR="004C6DFB">
        <w:t xml:space="preserve"> </w:t>
      </w:r>
      <w:r w:rsidR="00AA6FE6" w:rsidRPr="007E181A">
        <w:t>no</w:t>
      </w:r>
      <w:r w:rsidR="004C6DFB">
        <w:t xml:space="preserve"> </w:t>
      </w:r>
      <w:r w:rsidR="00AA6FE6" w:rsidRPr="007E181A">
        <w:t>better</w:t>
      </w:r>
      <w:r w:rsidR="004C6DFB">
        <w:t xml:space="preserve"> </w:t>
      </w:r>
      <w:r w:rsidR="00AA6FE6" w:rsidRPr="007E181A">
        <w:t>than</w:t>
      </w:r>
      <w:r w:rsidR="004C6DFB">
        <w:t xml:space="preserve"> </w:t>
      </w:r>
      <w:r>
        <w:t>Listing</w:t>
      </w:r>
      <w:r w:rsidR="004C6DFB">
        <w:t xml:space="preserve"> </w:t>
      </w:r>
      <w:r>
        <w:t>18.</w:t>
      </w:r>
      <w:del w:id="806" w:author="Chris" w:date="2020-04-11T22:12:00Z">
        <w:r w:rsidDel="006A42C5">
          <w:delText>30</w:delText>
        </w:r>
        <w:r w:rsidR="004C6DFB" w:rsidDel="006A42C5">
          <w:delText xml:space="preserve"> </w:delText>
        </w:r>
      </w:del>
      <w:ins w:id="807" w:author="Chris" w:date="2020-04-11T22:12:00Z">
        <w:r w:rsidR="006A42C5">
          <w:t xml:space="preserve">27 </w:t>
        </w:r>
      </w:ins>
      <w:r w:rsidR="00AA6FE6" w:rsidRPr="007E181A">
        <w:t>when</w:t>
      </w:r>
      <w:r w:rsidR="004C6DFB">
        <w:t xml:space="preserve"> </w:t>
      </w:r>
      <w:r w:rsidR="00AA6FE6" w:rsidRPr="007E181A">
        <w:t>it</w:t>
      </w:r>
      <w:r w:rsidR="004C6DFB">
        <w:t xml:space="preserve"> </w:t>
      </w:r>
      <w:r w:rsidR="00AA6FE6" w:rsidRPr="007E181A">
        <w:t>comes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compile-time</w:t>
      </w:r>
      <w:r w:rsidR="004C6DFB">
        <w:t xml:space="preserve"> </w:t>
      </w:r>
      <w:r w:rsidR="00AA6FE6" w:rsidRPr="007E181A">
        <w:t>verification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element</w:t>
      </w:r>
      <w:r w:rsidR="004C6DFB">
        <w:t xml:space="preserve"> </w:t>
      </w:r>
      <w:r w:rsidR="00AA6FE6" w:rsidRPr="007E181A">
        <w:t>retrieval.</w:t>
      </w:r>
      <w:r w:rsidR="004C6DFB">
        <w:t xml:space="preserve"> </w:t>
      </w:r>
      <w:r w:rsidR="00AA6FE6" w:rsidRPr="007E181A">
        <w:t>If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case</w:t>
      </w:r>
      <w:r w:rsidR="004C6DFB">
        <w:t xml:space="preserve"> </w:t>
      </w:r>
      <w:r w:rsidR="00AA6FE6" w:rsidRPr="007E181A">
        <w:t>mismatch</w:t>
      </w:r>
      <w:r w:rsidR="004C6DFB">
        <w:t xml:space="preserve"> </w:t>
      </w:r>
      <w:r w:rsidR="004703A5">
        <w:t>occurs</w:t>
      </w:r>
      <w:r w:rsidR="004C6DFB">
        <w:t xml:space="preserve"> </w:t>
      </w:r>
      <w:r w:rsidR="00AA6FE6" w:rsidRPr="007E181A">
        <w:t>or</w:t>
      </w:r>
      <w:r w:rsidR="004C6DFB">
        <w:t xml:space="preserve"> </w:t>
      </w:r>
      <w:r w:rsidR="00AA6FE6" w:rsidRPr="007E181A">
        <w:t>if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A14E35">
        <w:rPr>
          <w:rStyle w:val="CITchapbm"/>
        </w:rPr>
        <w:t>FirstName</w:t>
      </w:r>
      <w:r w:rsidR="004C6DFB">
        <w:t xml:space="preserve"> </w:t>
      </w:r>
      <w:r w:rsidR="00AA6FE6" w:rsidRPr="007E181A">
        <w:t>element</w:t>
      </w:r>
      <w:r w:rsidR="004C6DFB">
        <w:t xml:space="preserve"> </w:t>
      </w:r>
      <w:r w:rsidR="00AA6FE6" w:rsidRPr="007E181A">
        <w:t>didn’t</w:t>
      </w:r>
      <w:r w:rsidR="004C6DFB">
        <w:t xml:space="preserve"> </w:t>
      </w:r>
      <w:r w:rsidR="00AA6FE6" w:rsidRPr="007E181A">
        <w:t>exist,</w:t>
      </w:r>
      <w:r w:rsidR="004C6DFB">
        <w:t xml:space="preserve"> </w:t>
      </w:r>
      <w:r w:rsidR="00AA6FE6" w:rsidRPr="007E181A">
        <w:t>there</w:t>
      </w:r>
      <w:r w:rsidR="004C6DFB">
        <w:t xml:space="preserve"> </w:t>
      </w:r>
      <w:r w:rsidR="00AA6FE6" w:rsidRPr="007E181A">
        <w:t>would</w:t>
      </w:r>
      <w:r w:rsidR="004C6DFB">
        <w:t xml:space="preserve"> </w:t>
      </w:r>
      <w:r w:rsidR="00AA6FE6" w:rsidRPr="007E181A">
        <w:t>still</w:t>
      </w:r>
      <w:r w:rsidR="004C6DFB">
        <w:t xml:space="preserve"> </w:t>
      </w:r>
      <w:r w:rsidR="00AA6FE6" w:rsidRPr="007E181A">
        <w:t>be</w:t>
      </w:r>
      <w:r w:rsidR="004C6DFB">
        <w:t xml:space="preserve"> </w:t>
      </w:r>
      <w:r w:rsidR="00AA6FE6" w:rsidRPr="007E181A">
        <w:t>an</w:t>
      </w:r>
      <w:r w:rsidR="004C6DFB">
        <w:t xml:space="preserve"> </w:t>
      </w:r>
      <w:r w:rsidR="00AA6FE6" w:rsidRPr="007E181A">
        <w:t>exception.</w:t>
      </w:r>
      <w:r w:rsidR="00AA6FE6" w:rsidRPr="005B7F83">
        <w:rPr>
          <w:rStyle w:val="Superscript"/>
        </w:rPr>
        <w:footnoteReference w:id="5"/>
      </w:r>
      <w:r w:rsidR="004C6DFB">
        <w:t xml:space="preserve"> </w:t>
      </w:r>
      <w:r w:rsidR="00AA6FE6" w:rsidRPr="007E181A">
        <w:t>However,</w:t>
      </w:r>
      <w:r w:rsidR="004C6DFB">
        <w:t xml:space="preserve"> </w:t>
      </w:r>
      <w:r w:rsidR="00AA6FE6" w:rsidRPr="007E181A">
        <w:t>compare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lastRenderedPageBreak/>
        <w:t>access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first</w:t>
      </w:r>
      <w:r w:rsidR="004C6DFB">
        <w:t xml:space="preserve"> </w:t>
      </w:r>
      <w:r w:rsidR="00AA6FE6" w:rsidRPr="007E181A">
        <w:t>name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>
        <w:t>Listing</w:t>
      </w:r>
      <w:r w:rsidR="004C6DFB">
        <w:t xml:space="preserve"> </w:t>
      </w:r>
      <w:r>
        <w:t>18.</w:t>
      </w:r>
      <w:del w:id="808" w:author="Chris" w:date="2020-04-11T22:12:00Z">
        <w:r w:rsidDel="006A42C5">
          <w:delText>31</w:delText>
        </w:r>
        <w:r w:rsidR="004C6DFB" w:rsidDel="006A42C5">
          <w:delText xml:space="preserve"> </w:delText>
        </w:r>
      </w:del>
      <w:ins w:id="809" w:author="Chris" w:date="2020-04-11T22:12:00Z">
        <w:r w:rsidR="006A42C5">
          <w:t xml:space="preserve">28 </w:t>
        </w:r>
      </w:ins>
      <w:r w:rsidR="00AA6FE6" w:rsidRPr="007E181A">
        <w:t>(</w:t>
      </w:r>
      <w:proofErr w:type="spellStart"/>
      <w:proofErr w:type="gramStart"/>
      <w:r w:rsidR="00AA6FE6" w:rsidRPr="00A14E35">
        <w:rPr>
          <w:rStyle w:val="CITchapbm"/>
        </w:rPr>
        <w:t>person.FirstName</w:t>
      </w:r>
      <w:proofErr w:type="spellEnd"/>
      <w:proofErr w:type="gramEnd"/>
      <w:r w:rsidR="00AA6FE6" w:rsidRPr="007E181A">
        <w:t>)</w:t>
      </w:r>
      <w:r w:rsidR="004C6DFB">
        <w:t xml:space="preserve"> </w:t>
      </w:r>
      <w:r w:rsidR="00AA6FE6" w:rsidRPr="007E181A">
        <w:t>with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>
        <w:t>Listing</w:t>
      </w:r>
      <w:r w:rsidR="004C6DFB">
        <w:t xml:space="preserve"> </w:t>
      </w:r>
      <w:r>
        <w:t>18.</w:t>
      </w:r>
      <w:del w:id="810" w:author="Chris" w:date="2020-04-11T22:12:00Z">
        <w:r w:rsidDel="006A42C5">
          <w:delText>30</w:delText>
        </w:r>
      </w:del>
      <w:ins w:id="811" w:author="Chris" w:date="2020-04-11T22:12:00Z">
        <w:r w:rsidR="006A42C5">
          <w:t>27</w:t>
        </w:r>
      </w:ins>
      <w:r w:rsidRPr="007E181A">
        <w:t>.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latter</w:t>
      </w:r>
      <w:r w:rsidR="004C6DFB">
        <w:t xml:space="preserve"> </w:t>
      </w:r>
      <w:r w:rsidR="00AA6FE6" w:rsidRPr="007E181A">
        <w:t>listing</w:t>
      </w:r>
      <w:r w:rsidR="004C6DFB">
        <w:t xml:space="preserve"> </w:t>
      </w:r>
      <w:r w:rsidR="00AA6FE6" w:rsidRPr="007E181A">
        <w:t>is</w:t>
      </w:r>
      <w:r w:rsidR="004C6DFB">
        <w:t xml:space="preserve"> </w:t>
      </w:r>
      <w:r w:rsidR="00AA6FE6" w:rsidRPr="007E181A">
        <w:t>undoubtedly</w:t>
      </w:r>
      <w:r w:rsidR="004C6DFB">
        <w:t xml:space="preserve"> </w:t>
      </w:r>
      <w:r w:rsidR="00AA6FE6" w:rsidRPr="007E181A">
        <w:t>significantly</w:t>
      </w:r>
      <w:r w:rsidR="004C6DFB">
        <w:t xml:space="preserve"> </w:t>
      </w:r>
      <w:r w:rsidR="00AA6FE6" w:rsidRPr="007E181A">
        <w:t>simpler.</w:t>
      </w:r>
    </w:p>
    <w:p w14:paraId="137A5B1F" w14:textId="353AB17B" w:rsidR="0079423A" w:rsidRPr="007E181A" w:rsidRDefault="00AA6FE6" w:rsidP="00C172F0">
      <w:pPr>
        <w:pStyle w:val="CHAPBM"/>
      </w:pPr>
      <w:r w:rsidRPr="007E181A">
        <w:t>In</w:t>
      </w:r>
      <w:r w:rsidR="004C6DFB">
        <w:t xml:space="preserve"> </w:t>
      </w:r>
      <w:r w:rsidRPr="007E181A">
        <w:t>summary,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situations</w:t>
      </w:r>
      <w:r w:rsidR="004C6DFB">
        <w:t xml:space="preserve"> </w:t>
      </w:r>
      <w:r w:rsidR="004703A5">
        <w:t>in</w:t>
      </w:r>
      <w:r w:rsidR="004C6DFB">
        <w:t xml:space="preserve"> </w:t>
      </w:r>
      <w:r w:rsidR="004703A5">
        <w:t>which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safety</w:t>
      </w:r>
      <w:r w:rsidR="004C6DFB">
        <w:t xml:space="preserve"> </w:t>
      </w:r>
      <w:r w:rsidRPr="007E181A">
        <w:t>doesn’t—and</w:t>
      </w:r>
      <w:r w:rsidR="004C6DFB">
        <w:t xml:space="preserve"> </w:t>
      </w:r>
      <w:r w:rsidRPr="007E181A">
        <w:t>likely</w:t>
      </w:r>
      <w:r w:rsidR="004C6DFB">
        <w:t xml:space="preserve"> </w:t>
      </w:r>
      <w:r w:rsidRPr="007E181A">
        <w:t>can’t—make</w:t>
      </w:r>
      <w:r w:rsidR="004C6DFB">
        <w:t xml:space="preserve"> </w:t>
      </w:r>
      <w:r w:rsidRPr="007E181A">
        <w:t>certain</w:t>
      </w:r>
      <w:r w:rsidR="004C6DFB">
        <w:t xml:space="preserve"> </w:t>
      </w:r>
      <w:r w:rsidRPr="007E181A">
        <w:t>checks.</w:t>
      </w:r>
      <w:r w:rsidR="004C6DFB">
        <w:t xml:space="preserve"> </w:t>
      </w:r>
      <w:r w:rsidR="004703A5">
        <w:t>I</w:t>
      </w:r>
      <w:r w:rsidRPr="007E181A">
        <w:t>n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cases,</w:t>
      </w:r>
      <w:r w:rsidR="004C6DFB">
        <w:t xml:space="preserve"> </w:t>
      </w:r>
      <w:r w:rsidR="004703A5">
        <w:t>code</w:t>
      </w:r>
      <w:r w:rsidR="004C6DFB">
        <w:t xml:space="preserve"> </w:t>
      </w:r>
      <w:r w:rsidR="004703A5">
        <w:t>that</w:t>
      </w:r>
      <w:r w:rsidR="004C6DFB">
        <w:t xml:space="preserve"> </w:t>
      </w:r>
      <w:r w:rsidR="004703A5">
        <w:t>makes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verified</w:t>
      </w:r>
      <w:r w:rsidR="004C6DFB">
        <w:t xml:space="preserve"> </w:t>
      </w:r>
      <w:r w:rsidR="004703A5">
        <w:t>only</w:t>
      </w:r>
      <w:r w:rsidR="004C6DFB">
        <w:t xml:space="preserve"> </w:t>
      </w:r>
      <w:r w:rsidR="004703A5">
        <w:t>at</w:t>
      </w:r>
      <w:r w:rsidR="004C6DFB">
        <w:t xml:space="preserve"> </w:t>
      </w:r>
      <w:r w:rsidR="004703A5">
        <w:t>runtime,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="004703A5">
        <w:t>also</w:t>
      </w:r>
      <w:r w:rsidR="004C6DFB">
        <w:t xml:space="preserve"> </w:t>
      </w:r>
      <w:r w:rsidR="004703A5">
        <w:t>being</w:t>
      </w:r>
      <w:r w:rsidR="004C6DFB">
        <w:t xml:space="preserve"> </w:t>
      </w:r>
      <w:r w:rsidR="004703A5">
        <w:t>verified</w:t>
      </w:r>
      <w:r w:rsidR="004C6DFB">
        <w:t xml:space="preserve"> </w:t>
      </w:r>
      <w:r w:rsidR="004703A5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</w:t>
      </w:r>
      <w:r w:rsidR="004703A5">
        <w:t>,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significantly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readable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succinct.</w:t>
      </w:r>
      <w:r w:rsidR="004C6DFB">
        <w:t xml:space="preserve"> </w:t>
      </w:r>
      <w:r w:rsidRPr="007E181A">
        <w:t>Obviously,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compile-time</w:t>
      </w:r>
      <w:r w:rsidR="004C6DFB">
        <w:t xml:space="preserve"> </w:t>
      </w:r>
      <w:r w:rsidRPr="007E181A">
        <w:t>verification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possible,</w:t>
      </w:r>
      <w:r w:rsidR="004C6DFB">
        <w:t xml:space="preserve"> </w:t>
      </w:r>
      <w:r w:rsidRPr="007E181A">
        <w:t>statically</w:t>
      </w:r>
      <w:r w:rsidR="004C6DFB">
        <w:t xml:space="preserve"> </w:t>
      </w:r>
      <w:r w:rsidRPr="007E181A">
        <w:t>typed</w:t>
      </w:r>
      <w:r w:rsidR="004C6DFB">
        <w:t xml:space="preserve"> </w:t>
      </w:r>
      <w:r w:rsidRPr="007E181A">
        <w:t>programming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preferred</w:t>
      </w:r>
      <w:r w:rsidR="004C6DFB">
        <w:t xml:space="preserve"> </w:t>
      </w:r>
      <w:r w:rsidRPr="007E181A">
        <w:t>because</w:t>
      </w:r>
      <w:r w:rsidR="004C6DFB">
        <w:t xml:space="preserve"> </w:t>
      </w:r>
      <w:r w:rsidRPr="007E181A">
        <w:t>readable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succinct</w:t>
      </w:r>
      <w:r w:rsidR="004C6DFB">
        <w:t xml:space="preserve"> </w:t>
      </w:r>
      <w:r w:rsidRPr="007E181A">
        <w:t>APIs</w:t>
      </w:r>
      <w:r w:rsidR="004C6DFB">
        <w:t xml:space="preserve"> </w:t>
      </w:r>
      <w:r w:rsidRPr="007E181A">
        <w:t>can</w:t>
      </w:r>
      <w:r w:rsidR="004C6DFB">
        <w:t xml:space="preserve"> </w:t>
      </w:r>
      <w:r w:rsidRPr="007E181A">
        <w:t>accompany</w:t>
      </w:r>
      <w:r w:rsidR="004C6DFB">
        <w:t xml:space="preserve"> </w:t>
      </w:r>
      <w:r w:rsidRPr="007E181A">
        <w:t>it.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cases</w:t>
      </w:r>
      <w:r w:rsidR="004C6DFB">
        <w:t xml:space="preserve"> </w:t>
      </w:r>
      <w:r w:rsidRPr="007E181A">
        <w:t>where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isn’t</w:t>
      </w:r>
      <w:r w:rsidR="004C6DFB">
        <w:t xml:space="preserve"> </w:t>
      </w:r>
      <w:r w:rsidRPr="007E181A">
        <w:t>effective,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</w:t>
      </w:r>
      <w:r w:rsidR="00BF32F8" w:rsidRPr="00BF32F8">
        <w:t>’</w:t>
      </w:r>
      <w:r w:rsidR="00280B92">
        <w:t>s</w:t>
      </w:r>
      <w:r w:rsidR="004C6DFB">
        <w:t xml:space="preserve"> </w:t>
      </w:r>
      <w:r w:rsidR="00280B92">
        <w:t>dynamic</w:t>
      </w:r>
      <w:r w:rsidR="004C6DFB">
        <w:t xml:space="preserve"> </w:t>
      </w:r>
      <w:r w:rsidR="00280B92">
        <w:t>capabilities</w:t>
      </w:r>
      <w:r w:rsidR="004C6DFB">
        <w:t xml:space="preserve"> </w:t>
      </w:r>
      <w:proofErr w:type="gramStart"/>
      <w:r w:rsidRPr="007E181A">
        <w:t>enables</w:t>
      </w:r>
      <w:proofErr w:type="gramEnd"/>
      <w:r w:rsidR="004C6DFB">
        <w:t xml:space="preserve"> </w:t>
      </w:r>
      <w:r w:rsidR="004703A5">
        <w:t>programmers</w:t>
      </w:r>
      <w:r w:rsidR="004C6DFB">
        <w:t xml:space="preserve"> </w:t>
      </w:r>
      <w:r w:rsidR="004703A5">
        <w:t>to</w:t>
      </w:r>
      <w:r w:rsidR="004C6DFB">
        <w:t xml:space="preserve"> </w:t>
      </w:r>
      <w:r w:rsidR="004703A5">
        <w:t>write</w:t>
      </w:r>
      <w:r w:rsidR="004C6DFB">
        <w:t xml:space="preserve"> </w:t>
      </w:r>
      <w:r w:rsidRPr="007E181A">
        <w:t>simpler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="004703A5">
        <w:t>emphasizing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purity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safety.</w:t>
      </w:r>
    </w:p>
    <w:p w14:paraId="58066FC1" w14:textId="66E27AB9" w:rsidR="0079423A" w:rsidRPr="007E181A" w:rsidRDefault="00AA6FE6" w:rsidP="00C172F0">
      <w:pPr>
        <w:pStyle w:val="H2"/>
      </w:pPr>
      <w:bookmarkStart w:id="812" w:name="_Toc37532956"/>
      <w:r w:rsidRPr="007E181A">
        <w:t>Implementing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Object</w:t>
      </w:r>
      <w:bookmarkEnd w:id="812"/>
    </w:p>
    <w:p w14:paraId="09FA217F" w14:textId="2068CA8B" w:rsidR="0079423A" w:rsidRPr="007E181A" w:rsidRDefault="00160DC9" w:rsidP="00C172F0">
      <w:pPr>
        <w:pStyle w:val="HEADFIRST"/>
      </w:pPr>
      <w:r>
        <w:t>Listing</w:t>
      </w:r>
      <w:r w:rsidR="004C6DFB">
        <w:t xml:space="preserve"> </w:t>
      </w:r>
      <w:r>
        <w:t>18.</w:t>
      </w:r>
      <w:del w:id="813" w:author="Chris" w:date="2020-04-11T22:12:00Z">
        <w:r w:rsidDel="006A42C5">
          <w:delText>31</w:delText>
        </w:r>
        <w:r w:rsidR="004C6DFB" w:rsidDel="006A42C5">
          <w:delText xml:space="preserve"> </w:delText>
        </w:r>
      </w:del>
      <w:ins w:id="814" w:author="Chris" w:date="2020-04-11T22:12:00Z">
        <w:r w:rsidR="006A42C5">
          <w:t xml:space="preserve">28 </w:t>
        </w:r>
      </w:ins>
      <w:r w:rsidR="00AA6FE6" w:rsidRPr="007E181A">
        <w:t>included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DynamicXml.Parse</w:t>
      </w:r>
      <w:proofErr w:type="spellEnd"/>
      <w:r w:rsidR="00AA6FE6" w:rsidRPr="00A14E35">
        <w:rPr>
          <w:rStyle w:val="CITchapbm"/>
        </w:rPr>
        <w:t>(...)</w:t>
      </w:r>
      <w:r w:rsidR="004C6DFB">
        <w:t xml:space="preserve"> </w:t>
      </w:r>
      <w:r w:rsidR="00AA6FE6" w:rsidRPr="007E181A">
        <w:t>that</w:t>
      </w:r>
      <w:r w:rsidR="004C6DFB">
        <w:t xml:space="preserve"> </w:t>
      </w:r>
      <w:r w:rsidR="00AA6FE6" w:rsidRPr="007E181A">
        <w:t>was</w:t>
      </w:r>
      <w:r w:rsidR="004C6DFB">
        <w:t xml:space="preserve"> </w:t>
      </w:r>
      <w:r w:rsidR="00AA6FE6" w:rsidRPr="007E181A">
        <w:t>essentially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factory</w:t>
      </w:r>
      <w:r w:rsidR="004C6DFB">
        <w:t xml:space="preserve"> </w:t>
      </w:r>
      <w:r w:rsidR="00AA6FE6" w:rsidRPr="007E181A">
        <w:t>method</w:t>
      </w:r>
      <w:r w:rsidR="004C6DFB">
        <w:t xml:space="preserve"> </w:t>
      </w:r>
      <w:r w:rsidR="00AA6FE6" w:rsidRPr="007E181A">
        <w:t>call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DynamicXml</w:t>
      </w:r>
      <w:proofErr w:type="spellEnd"/>
      <w:r w:rsidR="00AA6FE6" w:rsidRPr="007E181A">
        <w:t>—a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type</w:t>
      </w:r>
      <w:r w:rsidR="004C6DFB">
        <w:t xml:space="preserve"> </w:t>
      </w:r>
      <w:r w:rsidR="00AA6FE6" w:rsidRPr="007E181A">
        <w:t>rather</w:t>
      </w:r>
      <w:r w:rsidR="004C6DFB">
        <w:t xml:space="preserve"> </w:t>
      </w:r>
      <w:r w:rsidR="00AA6FE6" w:rsidRPr="007E181A">
        <w:t>than</w:t>
      </w:r>
      <w:r w:rsidR="004C6DFB">
        <w:t xml:space="preserve"> </w:t>
      </w:r>
      <w:r w:rsidR="00AA6FE6" w:rsidRPr="007E181A">
        <w:t>one</w:t>
      </w:r>
      <w:r w:rsidR="004C6DFB">
        <w:t xml:space="preserve"> </w:t>
      </w:r>
      <w:r w:rsidR="00AA6FE6" w:rsidRPr="007E181A">
        <w:t>built</w:t>
      </w:r>
      <w:r w:rsidR="004C6DFB">
        <w:t xml:space="preserve"> </w:t>
      </w:r>
      <w:r w:rsidR="00AA6FE6" w:rsidRPr="007E181A">
        <w:t>into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CLR</w:t>
      </w:r>
      <w:r w:rsidR="004C6DFB">
        <w:t xml:space="preserve"> </w:t>
      </w:r>
      <w:r w:rsidR="00FC5AD2">
        <w:t>f</w:t>
      </w:r>
      <w:r w:rsidR="00AA6FE6" w:rsidRPr="007E181A">
        <w:t>ramework.</w:t>
      </w:r>
      <w:r w:rsidR="004C6DFB">
        <w:t xml:space="preserve"> </w:t>
      </w:r>
      <w:r w:rsidR="00AA6FE6" w:rsidRPr="007E181A">
        <w:t>However,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DynamicXml</w:t>
      </w:r>
      <w:proofErr w:type="spellEnd"/>
      <w:r w:rsidR="004C6DFB">
        <w:t xml:space="preserve"> </w:t>
      </w:r>
      <w:r w:rsidR="00AA6FE6" w:rsidRPr="007E181A">
        <w:t>doesn’t</w:t>
      </w:r>
      <w:r w:rsidR="004C6DFB">
        <w:t xml:space="preserve"> </w:t>
      </w:r>
      <w:r w:rsidR="00AA6FE6" w:rsidRPr="007E181A">
        <w:t>implement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A14E35">
        <w:rPr>
          <w:rStyle w:val="CITchapbm"/>
        </w:rPr>
        <w:t>FirstName</w:t>
      </w:r>
      <w:r w:rsidR="004C6DFB">
        <w:t xml:space="preserve"> </w:t>
      </w:r>
      <w:r w:rsidR="00AA6FE6" w:rsidRPr="007E181A">
        <w:t>or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LastName</w:t>
      </w:r>
      <w:proofErr w:type="spellEnd"/>
      <w:r w:rsidR="004C6DFB">
        <w:t xml:space="preserve"> </w:t>
      </w:r>
      <w:r w:rsidR="00AA6FE6" w:rsidRPr="007E181A">
        <w:t>property.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do</w:t>
      </w:r>
      <w:r w:rsidR="004C6DFB">
        <w:t xml:space="preserve"> </w:t>
      </w:r>
      <w:r w:rsidR="00AA6FE6" w:rsidRPr="007E181A">
        <w:t>so</w:t>
      </w:r>
      <w:r w:rsidR="004C6DFB">
        <w:t xml:space="preserve"> </w:t>
      </w:r>
      <w:r w:rsidR="00AA6FE6" w:rsidRPr="007E181A">
        <w:t>would</w:t>
      </w:r>
      <w:r w:rsidR="004C6DFB">
        <w:t xml:space="preserve"> </w:t>
      </w:r>
      <w:r w:rsidR="00AA6FE6" w:rsidRPr="007E181A">
        <w:t>break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dynamic</w:t>
      </w:r>
      <w:r w:rsidR="004C6DFB">
        <w:t xml:space="preserve"> </w:t>
      </w:r>
      <w:r w:rsidR="00AA6FE6" w:rsidRPr="007E181A">
        <w:t>support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r w:rsidR="00AA6FE6" w:rsidRPr="007E181A">
        <w:t>retrieving</w:t>
      </w:r>
      <w:r w:rsidR="004C6DFB">
        <w:t xml:space="preserve"> </w:t>
      </w:r>
      <w:r w:rsidR="00AA6FE6" w:rsidRPr="007E181A">
        <w:t>data</w:t>
      </w:r>
      <w:r w:rsidR="004C6DFB">
        <w:t xml:space="preserve"> </w:t>
      </w:r>
      <w:r w:rsidR="00AA6FE6" w:rsidRPr="007E181A">
        <w:t>from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XML</w:t>
      </w:r>
      <w:r w:rsidR="004C6DFB">
        <w:t xml:space="preserve"> </w:t>
      </w:r>
      <w:r w:rsidR="00AA6FE6" w:rsidRPr="007E181A">
        <w:t>file</w:t>
      </w:r>
      <w:r w:rsidR="004C6DFB">
        <w:t xml:space="preserve"> </w:t>
      </w:r>
      <w:r w:rsidR="00AA6FE6" w:rsidRPr="007E181A">
        <w:t>at</w:t>
      </w:r>
      <w:r w:rsidR="004C6DFB">
        <w:t xml:space="preserve"> </w:t>
      </w:r>
      <w:r w:rsidR="00AA6FE6" w:rsidRPr="007E181A">
        <w:t>execution</w:t>
      </w:r>
      <w:r w:rsidR="004C6DFB">
        <w:t xml:space="preserve"> </w:t>
      </w:r>
      <w:r w:rsidR="00AA6FE6" w:rsidRPr="007E181A">
        <w:t>time</w:t>
      </w:r>
      <w:r w:rsidR="004C6DFB">
        <w:t xml:space="preserve"> </w:t>
      </w:r>
      <w:r w:rsidR="00AA6FE6" w:rsidRPr="007E181A">
        <w:t>rather</w:t>
      </w:r>
      <w:r w:rsidR="004C6DFB">
        <w:t xml:space="preserve"> </w:t>
      </w:r>
      <w:r w:rsidR="00AA6FE6" w:rsidRPr="007E181A">
        <w:t>than</w:t>
      </w:r>
      <w:r w:rsidR="004C6DFB">
        <w:t xml:space="preserve"> </w:t>
      </w:r>
      <w:r w:rsidR="00FC5AD2">
        <w:t>fostering</w:t>
      </w:r>
      <w:r w:rsidR="004C6DFB">
        <w:t xml:space="preserve"> </w:t>
      </w:r>
      <w:r w:rsidR="00AA6FE6" w:rsidRPr="007E181A">
        <w:t>compile-time-based</w:t>
      </w:r>
      <w:r w:rsidR="004C6DFB">
        <w:t xml:space="preserve"> </w:t>
      </w:r>
      <w:r w:rsidR="00AA6FE6" w:rsidRPr="007E181A">
        <w:t>implementation</w:t>
      </w:r>
      <w:r w:rsidR="004C6DFB">
        <w:t xml:space="preserve"> </w:t>
      </w:r>
      <w:r w:rsidR="00AA6FE6" w:rsidRPr="007E181A">
        <w:t>of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XML</w:t>
      </w:r>
      <w:r w:rsidR="004C6DFB">
        <w:t xml:space="preserve"> </w:t>
      </w:r>
      <w:r w:rsidR="00AA6FE6" w:rsidRPr="007E181A">
        <w:t>elements.</w:t>
      </w:r>
      <w:r w:rsidR="004C6DFB">
        <w:t xml:space="preserve"> </w:t>
      </w:r>
      <w:r w:rsidR="00AA6FE6" w:rsidRPr="007E181A">
        <w:t>In</w:t>
      </w:r>
      <w:r w:rsidR="004C6DFB">
        <w:t xml:space="preserve"> </w:t>
      </w:r>
      <w:r w:rsidR="00AA6FE6" w:rsidRPr="007E181A">
        <w:t>other</w:t>
      </w:r>
      <w:r w:rsidR="004C6DFB">
        <w:t xml:space="preserve"> </w:t>
      </w:r>
      <w:r w:rsidR="00AA6FE6" w:rsidRPr="007E181A">
        <w:t>words,</w:t>
      </w:r>
      <w:r w:rsidR="004C6DFB">
        <w:t xml:space="preserve"> </w:t>
      </w:r>
      <w:proofErr w:type="spellStart"/>
      <w:r w:rsidR="00AA6FE6" w:rsidRPr="00A14E35">
        <w:rPr>
          <w:rStyle w:val="CITchapbm"/>
        </w:rPr>
        <w:t>DynamicXml</w:t>
      </w:r>
      <w:proofErr w:type="spellEnd"/>
      <w:r w:rsidR="004C6DFB">
        <w:t xml:space="preserve"> </w:t>
      </w:r>
      <w:r w:rsidR="00AA6FE6" w:rsidRPr="007E181A">
        <w:t>does</w:t>
      </w:r>
      <w:r w:rsidR="004C6DFB">
        <w:t xml:space="preserve"> </w:t>
      </w:r>
      <w:r w:rsidR="00AA6FE6" w:rsidRPr="007E181A">
        <w:t>not</w:t>
      </w:r>
      <w:r w:rsidR="004C6DFB">
        <w:t xml:space="preserve"> </w:t>
      </w:r>
      <w:r w:rsidR="00AA6FE6" w:rsidRPr="007E181A">
        <w:t>use</w:t>
      </w:r>
      <w:r w:rsidR="004C6DFB">
        <w:t xml:space="preserve"> </w:t>
      </w:r>
      <w:r w:rsidR="00AA6FE6" w:rsidRPr="007E181A">
        <w:t>reflection</w:t>
      </w:r>
      <w:r w:rsidR="004C6DFB">
        <w:t xml:space="preserve"> </w:t>
      </w:r>
      <w:r w:rsidR="00AA6FE6" w:rsidRPr="007E181A">
        <w:t>for</w:t>
      </w:r>
      <w:r w:rsidR="004C6DFB">
        <w:t xml:space="preserve"> </w:t>
      </w:r>
      <w:r w:rsidR="00AA6FE6" w:rsidRPr="007E181A">
        <w:t>accessing</w:t>
      </w:r>
      <w:r w:rsidR="004C6DFB">
        <w:t xml:space="preserve"> </w:t>
      </w:r>
      <w:r w:rsidR="00AA6FE6" w:rsidRPr="007E181A">
        <w:t>its</w:t>
      </w:r>
      <w:r w:rsidR="004C6DFB">
        <w:t xml:space="preserve"> </w:t>
      </w:r>
      <w:r w:rsidR="00AA6FE6" w:rsidRPr="007E181A">
        <w:t>members</w:t>
      </w:r>
      <w:r w:rsidR="004C6DFB">
        <w:t xml:space="preserve"> </w:t>
      </w:r>
      <w:r w:rsidR="00AA6FE6" w:rsidRPr="007E181A">
        <w:t>but</w:t>
      </w:r>
      <w:r w:rsidR="004C6DFB">
        <w:t xml:space="preserve"> </w:t>
      </w:r>
      <w:r w:rsidR="00AA6FE6" w:rsidRPr="007E181A">
        <w:t>rather</w:t>
      </w:r>
      <w:r w:rsidR="004C6DFB">
        <w:t xml:space="preserve"> </w:t>
      </w:r>
      <w:r w:rsidR="00AA6FE6" w:rsidRPr="007E181A">
        <w:t>dynamically</w:t>
      </w:r>
      <w:r w:rsidR="004C6DFB">
        <w:t xml:space="preserve"> </w:t>
      </w:r>
      <w:r w:rsidR="00AA6FE6" w:rsidRPr="007E181A">
        <w:t>binds</w:t>
      </w:r>
      <w:r w:rsidR="004C6DFB">
        <w:t xml:space="preserve"> </w:t>
      </w:r>
      <w:r w:rsidR="00AA6FE6" w:rsidRPr="007E181A">
        <w:t>to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values</w:t>
      </w:r>
      <w:r w:rsidR="004C6DFB">
        <w:t xml:space="preserve"> </w:t>
      </w:r>
      <w:r w:rsidR="00AA6FE6" w:rsidRPr="007E181A">
        <w:t>based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r w:rsidR="00AA6FE6" w:rsidRPr="007E181A">
        <w:t>the</w:t>
      </w:r>
      <w:r w:rsidR="004C6DFB">
        <w:t xml:space="preserve"> </w:t>
      </w:r>
      <w:r w:rsidR="00AA6FE6" w:rsidRPr="007E181A">
        <w:t>XML</w:t>
      </w:r>
      <w:r w:rsidR="004C6DFB">
        <w:t xml:space="preserve"> </w:t>
      </w:r>
      <w:r w:rsidR="00AA6FE6" w:rsidRPr="007E181A">
        <w:t>content.</w:t>
      </w:r>
    </w:p>
    <w:p w14:paraId="5BE3CB91" w14:textId="612680F6" w:rsidR="0079423A" w:rsidRPr="007E181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defining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implementation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E83798">
        <w:rPr>
          <w:rStyle w:val="CITchapbm"/>
        </w:rPr>
        <w:t>System.Dynamic.IDyna</w:t>
      </w:r>
      <w:r w:rsidRPr="00A14E35">
        <w:rPr>
          <w:rStyle w:val="CITchapbm"/>
        </w:rPr>
        <w:t>micMetaObjectProvider</w:t>
      </w:r>
      <w:proofErr w:type="spellEnd"/>
      <w:proofErr w:type="gramEnd"/>
      <w:r w:rsidR="004C6DFB">
        <w:t xml:space="preserve"> </w:t>
      </w:r>
      <w:r w:rsidRPr="007E181A">
        <w:t>interface.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implementing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interface</w:t>
      </w:r>
      <w:r w:rsidR="004C6DFB">
        <w:t xml:space="preserve"> </w:t>
      </w:r>
      <w:r w:rsidRPr="007E181A">
        <w:t>from</w:t>
      </w:r>
      <w:r w:rsidR="004C6DFB">
        <w:t xml:space="preserve"> </w:t>
      </w:r>
      <w:r w:rsidRPr="007E181A">
        <w:t>scratch,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preferred</w:t>
      </w:r>
      <w:r w:rsidR="004C6DFB">
        <w:t xml:space="preserve"> </w:t>
      </w:r>
      <w:r w:rsidRPr="007E181A">
        <w:t>approach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derive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custom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7E181A">
        <w:t>from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System.Dynamic.DynamicObject</w:t>
      </w:r>
      <w:proofErr w:type="spellEnd"/>
      <w:proofErr w:type="gramEnd"/>
      <w:r w:rsidRPr="007E181A">
        <w:t>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provides</w:t>
      </w:r>
      <w:r w:rsidR="004C6DFB">
        <w:t xml:space="preserve"> </w:t>
      </w:r>
      <w:r w:rsidRPr="007E181A">
        <w:t>default</w:t>
      </w:r>
      <w:r w:rsidR="004C6DFB">
        <w:t xml:space="preserve"> </w:t>
      </w:r>
      <w:r w:rsidRPr="007E181A">
        <w:t>implementation</w:t>
      </w:r>
      <w:r w:rsidR="00FC5AD2">
        <w:t>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host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members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allows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override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ones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don’t</w:t>
      </w:r>
      <w:r w:rsidR="004C6DFB">
        <w:t xml:space="preserve"> </w:t>
      </w:r>
      <w:r w:rsidRPr="007E181A">
        <w:t>fit.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815" w:author="Chris" w:date="2020-04-11T22:12:00Z">
        <w:r w:rsidR="00160DC9" w:rsidDel="006A42C5">
          <w:delText>32</w:delText>
        </w:r>
        <w:r w:rsidR="004C6DFB" w:rsidDel="006A42C5">
          <w:delText xml:space="preserve"> </w:delText>
        </w:r>
      </w:del>
      <w:ins w:id="816" w:author="Chris" w:date="2020-04-11T22:12:00Z">
        <w:r w:rsidR="006A42C5">
          <w:t xml:space="preserve">29 </w:t>
        </w:r>
      </w:ins>
      <w:r w:rsidRPr="007E181A">
        <w:t>shows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full</w:t>
      </w:r>
      <w:r w:rsidR="004C6DFB">
        <w:t xml:space="preserve"> </w:t>
      </w:r>
      <w:r w:rsidRPr="007E181A">
        <w:t>implementation.</w:t>
      </w:r>
    </w:p>
    <w:p w14:paraId="4D056FFD" w14:textId="4A14B9A3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</w:t>
      </w:r>
      <w:del w:id="817" w:author="Chris" w:date="2020-04-11T22:12:00Z">
        <w:r w:rsidRPr="00C172F0" w:rsidDel="006A42C5">
          <w:rPr>
            <w:rStyle w:val="CDTNUM"/>
          </w:rPr>
          <w:delText>32</w:delText>
        </w:r>
      </w:del>
      <w:ins w:id="818" w:author="Chris" w:date="2020-04-11T22:12:00Z">
        <w:r w:rsidR="006A42C5">
          <w:rPr>
            <w:rStyle w:val="CDTNUM"/>
          </w:rPr>
          <w:t>29</w:t>
        </w:r>
      </w:ins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Implementing</w:t>
      </w:r>
      <w:r w:rsidR="004C6DFB">
        <w:t xml:space="preserve"> </w:t>
      </w:r>
      <w:r w:rsidR="00AA6FE6" w:rsidRPr="007E181A">
        <w:t>a</w:t>
      </w:r>
      <w:r w:rsidR="004C6DFB">
        <w:t xml:space="preserve"> </w:t>
      </w:r>
      <w:r w:rsidR="00AA6FE6" w:rsidRPr="007E181A">
        <w:t>Custom</w:t>
      </w:r>
      <w:r w:rsidR="004C6DFB">
        <w:t xml:space="preserve"> </w:t>
      </w:r>
      <w:r w:rsidR="00AA6FE6" w:rsidRPr="007E181A">
        <w:t>Dynamic</w:t>
      </w:r>
      <w:r w:rsidR="004C6DFB">
        <w:t xml:space="preserve"> </w:t>
      </w:r>
      <w:r w:rsidR="00AA6FE6" w:rsidRPr="007E181A">
        <w:t>Object</w:t>
      </w:r>
    </w:p>
    <w:p w14:paraId="64A60F7B" w14:textId="3F3AC7A5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r w:rsidRPr="007E181A">
        <w:t>System;</w:t>
      </w:r>
    </w:p>
    <w:p w14:paraId="51ACC1F7" w14:textId="0CE88506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System.Dynamic</w:t>
      </w:r>
      <w:proofErr w:type="spellEnd"/>
      <w:r w:rsidRPr="007E181A">
        <w:t>;</w:t>
      </w:r>
    </w:p>
    <w:p w14:paraId="6B9A0A3A" w14:textId="7C90B50F" w:rsidR="0079423A" w:rsidRPr="007E181A" w:rsidRDefault="00AA6FE6" w:rsidP="00C172F0">
      <w:pPr>
        <w:pStyle w:val="CDTMID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proofErr w:type="gramStart"/>
      <w:r w:rsidRPr="007E181A">
        <w:t>System.Xml.Linq</w:t>
      </w:r>
      <w:proofErr w:type="spellEnd"/>
      <w:proofErr w:type="gramEnd"/>
      <w:r w:rsidRPr="007E181A">
        <w:t>;</w:t>
      </w:r>
    </w:p>
    <w:p w14:paraId="0F8749AF" w14:textId="77777777" w:rsidR="0079423A" w:rsidRPr="007E181A" w:rsidRDefault="0079423A" w:rsidP="00C172F0">
      <w:pPr>
        <w:pStyle w:val="CDTMID"/>
      </w:pPr>
    </w:p>
    <w:p w14:paraId="542286BB" w14:textId="472E4BCC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DynamicXml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proofErr w:type="spellStart"/>
      <w:r w:rsidRPr="007E181A">
        <w:t>DynamicObject</w:t>
      </w:r>
      <w:proofErr w:type="spellEnd"/>
    </w:p>
    <w:p w14:paraId="4B978AB3" w14:textId="77777777" w:rsidR="0079423A" w:rsidRPr="007E181A" w:rsidRDefault="00AA6FE6" w:rsidP="00C172F0">
      <w:pPr>
        <w:pStyle w:val="CDTMID"/>
      </w:pPr>
      <w:r w:rsidRPr="007E181A">
        <w:t>{</w:t>
      </w:r>
    </w:p>
    <w:p w14:paraId="0FB0DBE8" w14:textId="77C6942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private</w:t>
      </w:r>
      <w:r>
        <w:t xml:space="preserve"> </w:t>
      </w:r>
      <w:proofErr w:type="spellStart"/>
      <w:r w:rsidR="00AA6FE6" w:rsidRPr="007E181A">
        <w:t>XElement</w:t>
      </w:r>
      <w:proofErr w:type="spellEnd"/>
      <w:r>
        <w:t xml:space="preserve"> </w:t>
      </w:r>
      <w:r w:rsidR="00AA6FE6" w:rsidRPr="007E181A">
        <w:t>Element</w:t>
      </w:r>
      <w:r>
        <w:t xml:space="preserve"> </w:t>
      </w:r>
      <w:proofErr w:type="gramStart"/>
      <w:r w:rsidR="00AA6FE6" w:rsidRPr="007E181A">
        <w:t>{</w:t>
      </w:r>
      <w:r>
        <w:t xml:space="preserve"> </w:t>
      </w:r>
      <w:r w:rsidR="00AA6FE6" w:rsidRPr="007E181A">
        <w:rPr>
          <w:rStyle w:val="CPKeyword"/>
        </w:rPr>
        <w:t>get</w:t>
      </w:r>
      <w:proofErr w:type="gramEnd"/>
      <w:r w:rsidR="00AA6FE6" w:rsidRPr="007E181A">
        <w:t>;</w:t>
      </w:r>
      <w:r>
        <w:t xml:space="preserve"> </w:t>
      </w:r>
      <w:r w:rsidR="00AA6FE6" w:rsidRPr="007E181A">
        <w:rPr>
          <w:rStyle w:val="CPKeyword"/>
        </w:rPr>
        <w:t>set</w:t>
      </w:r>
      <w:r w:rsidR="00AA6FE6" w:rsidRPr="007E181A">
        <w:t>;</w:t>
      </w:r>
      <w:r>
        <w:t xml:space="preserve"> </w:t>
      </w:r>
      <w:r w:rsidR="00AA6FE6" w:rsidRPr="007E181A">
        <w:t>}</w:t>
      </w:r>
    </w:p>
    <w:p w14:paraId="0EF115D2" w14:textId="77777777" w:rsidR="0079423A" w:rsidRPr="007E181A" w:rsidRDefault="0079423A" w:rsidP="00C172F0">
      <w:pPr>
        <w:pStyle w:val="CDTMID"/>
      </w:pPr>
    </w:p>
    <w:p w14:paraId="51DED827" w14:textId="092F9AC5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proofErr w:type="spellStart"/>
      <w:proofErr w:type="gramStart"/>
      <w:r w:rsidR="00AA6FE6" w:rsidRPr="007E181A">
        <w:t>DynamicXml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System.Xml.Linq.XElement</w:t>
      </w:r>
      <w:proofErr w:type="spellEnd"/>
      <w:r>
        <w:t xml:space="preserve"> </w:t>
      </w:r>
      <w:r w:rsidR="00AA6FE6" w:rsidRPr="007E181A">
        <w:t>element)</w:t>
      </w:r>
    </w:p>
    <w:p w14:paraId="6D173937" w14:textId="1AF8432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2EFAE626" w14:textId="3040936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Element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t>element;</w:t>
      </w:r>
    </w:p>
    <w:p w14:paraId="6A5BFA52" w14:textId="096BB29B" w:rsidR="0079423A" w:rsidRPr="007E181A" w:rsidRDefault="004C6DFB" w:rsidP="00C172F0">
      <w:pPr>
        <w:pStyle w:val="CDTMID"/>
      </w:pPr>
      <w:r>
        <w:lastRenderedPageBreak/>
        <w:t xml:space="preserve">  </w:t>
      </w:r>
      <w:r w:rsidR="00AA6FE6" w:rsidRPr="007E181A">
        <w:t>}</w:t>
      </w:r>
    </w:p>
    <w:p w14:paraId="659F16AB" w14:textId="77777777" w:rsidR="0079423A" w:rsidRPr="007E181A" w:rsidRDefault="0079423A" w:rsidP="00C172F0">
      <w:pPr>
        <w:pStyle w:val="CDTMID"/>
      </w:pPr>
    </w:p>
    <w:p w14:paraId="23359A21" w14:textId="0E0F01D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static</w:t>
      </w:r>
      <w:r>
        <w:t xml:space="preserve"> </w:t>
      </w:r>
      <w:proofErr w:type="spellStart"/>
      <w:r w:rsidR="00AA6FE6" w:rsidRPr="007E181A">
        <w:t>DynamicXml</w:t>
      </w:r>
      <w:proofErr w:type="spellEnd"/>
      <w:r>
        <w:t xml:space="preserve"> </w:t>
      </w:r>
      <w:proofErr w:type="gramStart"/>
      <w:r w:rsidR="00AA6FE6" w:rsidRPr="007E181A">
        <w:t>Parse(</w:t>
      </w:r>
      <w:proofErr w:type="gramEnd"/>
      <w:r w:rsidR="00AA6FE6" w:rsidRPr="007E181A">
        <w:rPr>
          <w:rStyle w:val="CPKeyword"/>
        </w:rPr>
        <w:t>string</w:t>
      </w:r>
      <w:r>
        <w:t xml:space="preserve"> </w:t>
      </w:r>
      <w:r w:rsidR="00AA6FE6" w:rsidRPr="007E181A">
        <w:t>text)</w:t>
      </w:r>
    </w:p>
    <w:p w14:paraId="5A66AF11" w14:textId="322A9485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3056F92A" w14:textId="6AFE986A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proofErr w:type="spellStart"/>
      <w:proofErr w:type="gramStart"/>
      <w:r w:rsidR="00AA6FE6" w:rsidRPr="007E181A">
        <w:t>DynamicXml</w:t>
      </w:r>
      <w:proofErr w:type="spellEnd"/>
      <w:r w:rsidR="00AA6FE6" w:rsidRPr="007E181A">
        <w:t>(</w:t>
      </w:r>
      <w:proofErr w:type="spellStart"/>
      <w:proofErr w:type="gramEnd"/>
      <w:r w:rsidR="00AA6FE6" w:rsidRPr="007E181A">
        <w:t>XElement.Parse</w:t>
      </w:r>
      <w:proofErr w:type="spellEnd"/>
      <w:r w:rsidR="00AA6FE6" w:rsidRPr="007E181A">
        <w:t>(text));</w:t>
      </w:r>
    </w:p>
    <w:p w14:paraId="13A19FDF" w14:textId="3F1696F4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3A7ED8CC" w14:textId="77777777" w:rsidR="0079423A" w:rsidRPr="007E181A" w:rsidRDefault="0079423A" w:rsidP="00C172F0">
      <w:pPr>
        <w:pStyle w:val="CDTMID"/>
      </w:pPr>
    </w:p>
    <w:p w14:paraId="2F4FD916" w14:textId="2501F9BB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override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TryGetMember</w:t>
      </w:r>
      <w:proofErr w:type="spellEnd"/>
      <w:r w:rsidR="00AA6FE6" w:rsidRPr="007E181A">
        <w:t>(</w:t>
      </w:r>
      <w:proofErr w:type="gramEnd"/>
    </w:p>
    <w:p w14:paraId="2547E5B4" w14:textId="7C758F90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GetMemberBinder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ins w:id="819" w:author="Mark Michaelis [3]" w:date="2020-01-29T20:07:00Z">
        <w:r w:rsidR="000F6AE4" w:rsidRPr="000F6AE4">
          <w:rPr>
            <w:rPrChange w:id="820" w:author="Mark Michaelis [3]" w:date="2020-01-29T20:07:00Z">
              <w:rPr>
                <w:rStyle w:val="CPKeyword"/>
              </w:rPr>
            </w:rPrChange>
          </w:rPr>
          <w:t>?</w:t>
        </w:r>
      </w:ins>
      <w:r>
        <w:t xml:space="preserve"> </w:t>
      </w:r>
      <w:r w:rsidR="00AA6FE6" w:rsidRPr="007E181A">
        <w:t>result)</w:t>
      </w:r>
    </w:p>
    <w:p w14:paraId="5243F385" w14:textId="1B8E6B4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13E219F3" w14:textId="71480D6D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640A3094" w14:textId="1F7BEC70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result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;</w:t>
      </w:r>
    </w:p>
    <w:p w14:paraId="75F68B88" w14:textId="48DD813B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XElement</w:t>
      </w:r>
      <w:proofErr w:type="spellEnd"/>
      <w:r>
        <w:t xml:space="preserve"> </w:t>
      </w:r>
      <w:proofErr w:type="spellStart"/>
      <w:r w:rsidR="00AA6FE6" w:rsidRPr="007E181A">
        <w:t>firstDescendant</w:t>
      </w:r>
      <w:proofErr w:type="spellEnd"/>
      <w:r>
        <w:t xml:space="preserve"> </w:t>
      </w:r>
      <w:r w:rsidR="00AA6FE6" w:rsidRPr="007E181A">
        <w:t>=</w:t>
      </w:r>
    </w:p>
    <w:p w14:paraId="0E53E495" w14:textId="29FBAE88" w:rsidR="0079423A" w:rsidRPr="007E181A" w:rsidRDefault="004C6DFB" w:rsidP="00C172F0">
      <w:pPr>
        <w:pStyle w:val="CDTMID"/>
      </w:pPr>
      <w:r>
        <w:t xml:space="preserve">          </w:t>
      </w:r>
      <w:proofErr w:type="spellStart"/>
      <w:r w:rsidR="00AA6FE6" w:rsidRPr="007E181A">
        <w:t>Element.Descendants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binder.Name</w:t>
      </w:r>
      <w:proofErr w:type="spellEnd"/>
      <w:proofErr w:type="gramEnd"/>
      <w:r w:rsidR="00AA6FE6" w:rsidRPr="007E181A">
        <w:t>).</w:t>
      </w:r>
      <w:proofErr w:type="spellStart"/>
      <w:r w:rsidR="00AA6FE6" w:rsidRPr="007E181A">
        <w:t>FirstOrDefault</w:t>
      </w:r>
      <w:proofErr w:type="spellEnd"/>
      <w:r w:rsidR="00AA6FE6" w:rsidRPr="007E181A">
        <w:t>();</w:t>
      </w:r>
    </w:p>
    <w:p w14:paraId="4374EB7D" w14:textId="7C06056E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firstDescendant</w:t>
      </w:r>
      <w:proofErr w:type="spellEnd"/>
      <w:r>
        <w:t xml:space="preserve"> </w:t>
      </w:r>
      <w:r w:rsidR="00AA6FE6" w:rsidRPr="007E181A">
        <w:t>!</w:t>
      </w:r>
      <w:proofErr w:type="gramEnd"/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</w:t>
      </w:r>
    </w:p>
    <w:p w14:paraId="777AFF8F" w14:textId="4C7F46E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44AB1965" w14:textId="70130D29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r w:rsidR="00AA6FE6" w:rsidRPr="007E181A">
        <w:t>firstDescendant.Descendants</w:t>
      </w:r>
      <w:proofErr w:type="spellEnd"/>
      <w:r w:rsidR="00AA6FE6" w:rsidRPr="007E181A">
        <w:t>().</w:t>
      </w:r>
      <w:del w:id="821" w:author="Kevin" w:date="2020-03-22T18:29:00Z">
        <w:r w:rsidR="00AA6FE6" w:rsidRPr="007E181A" w:rsidDel="00395623">
          <w:delText>Count()</w:delText>
        </w:r>
        <w:r w:rsidDel="00395623">
          <w:delText xml:space="preserve"> </w:delText>
        </w:r>
        <w:r w:rsidR="00AA6FE6" w:rsidRPr="007E181A" w:rsidDel="00395623">
          <w:delText>&gt;</w:delText>
        </w:r>
        <w:r w:rsidDel="00395623">
          <w:delText xml:space="preserve"> </w:delText>
        </w:r>
        <w:r w:rsidR="00AA6FE6" w:rsidRPr="007E181A" w:rsidDel="00395623">
          <w:delText>0</w:delText>
        </w:r>
      </w:del>
      <w:proofErr w:type="gramStart"/>
      <w:ins w:id="822" w:author="Kevin" w:date="2020-03-22T18:29:00Z">
        <w:r w:rsidR="00395623">
          <w:t>An</w:t>
        </w:r>
      </w:ins>
      <w:ins w:id="823" w:author="Kevin" w:date="2020-03-22T18:30:00Z">
        <w:r w:rsidR="00395623">
          <w:t>y(</w:t>
        </w:r>
        <w:proofErr w:type="gramEnd"/>
        <w:r w:rsidR="00395623">
          <w:t>)</w:t>
        </w:r>
      </w:ins>
      <w:r w:rsidR="00AA6FE6" w:rsidRPr="007E181A">
        <w:t>)</w:t>
      </w:r>
    </w:p>
    <w:p w14:paraId="72FA08B0" w14:textId="1DBAAEC1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7D2C2F56" w14:textId="044D3F26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result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new</w:t>
      </w:r>
      <w:r>
        <w:t xml:space="preserve"> </w:t>
      </w:r>
      <w:proofErr w:type="spellStart"/>
      <w:r w:rsidR="00AA6FE6" w:rsidRPr="007E181A">
        <w:t>DynamicXml</w:t>
      </w:r>
      <w:proofErr w:type="spellEnd"/>
      <w:r w:rsidR="00AA6FE6" w:rsidRPr="007E181A">
        <w:t>(</w:t>
      </w:r>
      <w:proofErr w:type="spellStart"/>
      <w:r w:rsidR="00AA6FE6" w:rsidRPr="007E181A">
        <w:t>firstDescendant</w:t>
      </w:r>
      <w:proofErr w:type="spellEnd"/>
      <w:r w:rsidR="00AA6FE6" w:rsidRPr="007E181A">
        <w:t>);</w:t>
      </w:r>
    </w:p>
    <w:p w14:paraId="2320E98F" w14:textId="7220E979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40ACDB68" w14:textId="3D1CD11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else</w:t>
      </w:r>
    </w:p>
    <w:p w14:paraId="4269F10F" w14:textId="1D320A07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7551A2D7" w14:textId="37FD874D" w:rsidR="0079423A" w:rsidRPr="007E181A" w:rsidRDefault="004C6DFB" w:rsidP="00C172F0">
      <w:pPr>
        <w:pStyle w:val="CDTMID"/>
      </w:pPr>
      <w:r>
        <w:t xml:space="preserve">              </w:t>
      </w:r>
      <w:r w:rsidR="00AA6FE6" w:rsidRPr="007E181A">
        <w:t>result</w:t>
      </w:r>
      <w:r>
        <w:t xml:space="preserve"> </w:t>
      </w:r>
      <w:r w:rsidR="00AA6FE6" w:rsidRPr="007E181A">
        <w:t>=</w:t>
      </w:r>
      <w:r>
        <w:t xml:space="preserve"> </w:t>
      </w:r>
      <w:proofErr w:type="spellStart"/>
      <w:r w:rsidR="00AA6FE6" w:rsidRPr="007E181A">
        <w:t>firstDescendant.Value</w:t>
      </w:r>
      <w:proofErr w:type="spellEnd"/>
      <w:r w:rsidR="00AA6FE6" w:rsidRPr="007E181A">
        <w:t>;</w:t>
      </w:r>
    </w:p>
    <w:p w14:paraId="57E0FC81" w14:textId="47E9087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6D43B801" w14:textId="5317825F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59F6E1B8" w14:textId="56A91491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6F3E2449" w14:textId="34750027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success;</w:t>
      </w:r>
    </w:p>
    <w:p w14:paraId="3E02F98F" w14:textId="75A0BB0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132CB24D" w14:textId="77777777" w:rsidR="0079423A" w:rsidRPr="007E181A" w:rsidRDefault="0079423A" w:rsidP="00C172F0">
      <w:pPr>
        <w:pStyle w:val="CDTMID"/>
      </w:pPr>
    </w:p>
    <w:p w14:paraId="34C0F529" w14:textId="79E9F70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override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TrySetMember</w:t>
      </w:r>
      <w:proofErr w:type="spellEnd"/>
      <w:r w:rsidR="00AA6FE6" w:rsidRPr="007E181A">
        <w:t>(</w:t>
      </w:r>
      <w:proofErr w:type="gramEnd"/>
    </w:p>
    <w:p w14:paraId="698A00C8" w14:textId="78059EE7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SetMemberBinder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value)</w:t>
      </w:r>
    </w:p>
    <w:p w14:paraId="6E4CDF28" w14:textId="7662361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{</w:t>
      </w:r>
    </w:p>
    <w:p w14:paraId="1619EDF5" w14:textId="1CC8F9C5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bool</w:t>
      </w:r>
      <w:r>
        <w:t xml:space="preserve"> </w:t>
      </w:r>
      <w:r w:rsidR="00AA6FE6" w:rsidRPr="007E181A"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false</w:t>
      </w:r>
      <w:r w:rsidR="00AA6FE6" w:rsidRPr="007E181A">
        <w:t>;</w:t>
      </w:r>
    </w:p>
    <w:p w14:paraId="7BCA7D2F" w14:textId="37432B59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XElement</w:t>
      </w:r>
      <w:proofErr w:type="spellEnd"/>
      <w:r>
        <w:t xml:space="preserve"> </w:t>
      </w:r>
      <w:proofErr w:type="spellStart"/>
      <w:r w:rsidR="00AA6FE6" w:rsidRPr="007E181A">
        <w:t>firstDescendant</w:t>
      </w:r>
      <w:proofErr w:type="spellEnd"/>
      <w:r>
        <w:t xml:space="preserve"> </w:t>
      </w:r>
      <w:r w:rsidR="00AA6FE6" w:rsidRPr="007E181A">
        <w:t>=</w:t>
      </w:r>
    </w:p>
    <w:p w14:paraId="22316239" w14:textId="12A1B1EF" w:rsidR="0079423A" w:rsidRPr="007E181A" w:rsidRDefault="004C6DFB" w:rsidP="00C172F0">
      <w:pPr>
        <w:pStyle w:val="CDTMID"/>
      </w:pPr>
      <w:r>
        <w:t xml:space="preserve">          </w:t>
      </w:r>
      <w:proofErr w:type="spellStart"/>
      <w:r w:rsidR="00AA6FE6" w:rsidRPr="007E181A">
        <w:t>Element.Descendants</w:t>
      </w:r>
      <w:proofErr w:type="spellEnd"/>
      <w:r w:rsidR="00AA6FE6" w:rsidRPr="007E181A">
        <w:t>(</w:t>
      </w:r>
      <w:proofErr w:type="spellStart"/>
      <w:proofErr w:type="gramStart"/>
      <w:r w:rsidR="00AA6FE6" w:rsidRPr="007E181A">
        <w:t>binder.Name</w:t>
      </w:r>
      <w:proofErr w:type="spellEnd"/>
      <w:proofErr w:type="gramEnd"/>
      <w:r w:rsidR="00AA6FE6" w:rsidRPr="007E181A">
        <w:t>).</w:t>
      </w:r>
      <w:proofErr w:type="spellStart"/>
      <w:r w:rsidR="00AA6FE6" w:rsidRPr="007E181A">
        <w:t>FirstOrDefault</w:t>
      </w:r>
      <w:proofErr w:type="spellEnd"/>
      <w:r w:rsidR="00AA6FE6" w:rsidRPr="007E181A">
        <w:t>();</w:t>
      </w:r>
    </w:p>
    <w:p w14:paraId="5B91D8C8" w14:textId="0351E2B4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firstDescendant</w:t>
      </w:r>
      <w:proofErr w:type="spellEnd"/>
      <w:r>
        <w:t xml:space="preserve"> </w:t>
      </w:r>
      <w:r w:rsidR="00AA6FE6" w:rsidRPr="007E181A">
        <w:t>!</w:t>
      </w:r>
      <w:proofErr w:type="gramEnd"/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null</w:t>
      </w:r>
      <w:r w:rsidR="00AA6FE6" w:rsidRPr="007E181A">
        <w:t>)</w:t>
      </w:r>
    </w:p>
    <w:p w14:paraId="053653B7" w14:textId="6D46DF83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{</w:t>
      </w:r>
    </w:p>
    <w:p w14:paraId="10364BE8" w14:textId="0432CF66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if</w:t>
      </w:r>
      <w:r>
        <w:t xml:space="preserve"> </w:t>
      </w:r>
      <w:r w:rsidR="00AA6FE6" w:rsidRPr="007E181A">
        <w:t>(</w:t>
      </w:r>
      <w:proofErr w:type="spellStart"/>
      <w:proofErr w:type="gramStart"/>
      <w:r w:rsidR="00AA6FE6" w:rsidRPr="007E181A">
        <w:t>value.GetType</w:t>
      </w:r>
      <w:proofErr w:type="spellEnd"/>
      <w:proofErr w:type="gramEnd"/>
      <w:r w:rsidR="00AA6FE6" w:rsidRPr="007E181A">
        <w:t>()</w:t>
      </w:r>
      <w:r>
        <w:t xml:space="preserve"> </w:t>
      </w:r>
      <w:r w:rsidR="00AA6FE6" w:rsidRPr="007E181A">
        <w:t>==</w:t>
      </w:r>
      <w:r>
        <w:t xml:space="preserve"> </w:t>
      </w:r>
      <w:proofErr w:type="spellStart"/>
      <w:r w:rsidR="00AA6FE6" w:rsidRPr="007E181A">
        <w:rPr>
          <w:rStyle w:val="CPKeyword"/>
        </w:rPr>
        <w:t>typeof</w:t>
      </w:r>
      <w:proofErr w:type="spellEnd"/>
      <w:r w:rsidR="00AA6FE6" w:rsidRPr="007E181A">
        <w:t>(</w:t>
      </w:r>
      <w:proofErr w:type="spellStart"/>
      <w:r w:rsidR="00AA6FE6" w:rsidRPr="007E181A">
        <w:t>XElement</w:t>
      </w:r>
      <w:proofErr w:type="spellEnd"/>
      <w:r w:rsidR="00AA6FE6" w:rsidRPr="007E181A">
        <w:t>))</w:t>
      </w:r>
    </w:p>
    <w:p w14:paraId="0E0AAE25" w14:textId="6C6B90E2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4AC77105" w14:textId="7E152519" w:rsidR="0079423A" w:rsidRPr="007E181A" w:rsidRDefault="004C6DFB" w:rsidP="00C172F0">
      <w:pPr>
        <w:pStyle w:val="CDTMID"/>
      </w:pPr>
      <w:r>
        <w:t xml:space="preserve">              </w:t>
      </w:r>
      <w:proofErr w:type="spellStart"/>
      <w:r w:rsidR="00AA6FE6" w:rsidRPr="007E181A">
        <w:t>firstDescendant.ReplaceWith</w:t>
      </w:r>
      <w:proofErr w:type="spellEnd"/>
      <w:r w:rsidR="00AA6FE6" w:rsidRPr="007E181A">
        <w:t>(value);</w:t>
      </w:r>
    </w:p>
    <w:p w14:paraId="6047B3C4" w14:textId="1AAAF91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39C85612" w14:textId="564582C3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else</w:t>
      </w:r>
    </w:p>
    <w:p w14:paraId="559AD1A5" w14:textId="0F08468E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{</w:t>
      </w:r>
    </w:p>
    <w:p w14:paraId="2F69905E" w14:textId="49B7EA8E" w:rsidR="0079423A" w:rsidRPr="007E181A" w:rsidRDefault="004C6DFB" w:rsidP="00C172F0">
      <w:pPr>
        <w:pStyle w:val="CDTMID"/>
      </w:pPr>
      <w:r>
        <w:t xml:space="preserve">              </w:t>
      </w:r>
      <w:proofErr w:type="spellStart"/>
      <w:r w:rsidR="00AA6FE6" w:rsidRPr="007E181A">
        <w:t>firstDescendant.Value</w:t>
      </w:r>
      <w:proofErr w:type="spellEnd"/>
      <w:r>
        <w:t xml:space="preserve"> </w:t>
      </w:r>
      <w:r w:rsidR="00AA6FE6" w:rsidRPr="007E181A">
        <w:t>=</w:t>
      </w:r>
      <w:r>
        <w:t xml:space="preserve"> </w:t>
      </w:r>
      <w:proofErr w:type="spellStart"/>
      <w:proofErr w:type="gramStart"/>
      <w:r w:rsidR="00AA6FE6" w:rsidRPr="007E181A">
        <w:t>value.ToString</w:t>
      </w:r>
      <w:proofErr w:type="spellEnd"/>
      <w:proofErr w:type="gramEnd"/>
      <w:r w:rsidR="00AA6FE6" w:rsidRPr="007E181A">
        <w:t>();</w:t>
      </w:r>
    </w:p>
    <w:p w14:paraId="7FD42F6D" w14:textId="00AEEDC1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t>}</w:t>
      </w:r>
    </w:p>
    <w:p w14:paraId="0A2C5B2B" w14:textId="4CAA05CC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success</w:t>
      </w:r>
      <w:r>
        <w:t xml:space="preserve"> </w:t>
      </w:r>
      <w:r w:rsidR="00AA6FE6" w:rsidRPr="007E181A">
        <w:t>=</w:t>
      </w:r>
      <w:r>
        <w:t xml:space="preserve"> </w:t>
      </w:r>
      <w:r w:rsidR="00AA6FE6" w:rsidRPr="007E181A">
        <w:rPr>
          <w:rStyle w:val="CPKeyword"/>
        </w:rPr>
        <w:t>true</w:t>
      </w:r>
      <w:r w:rsidR="00AA6FE6" w:rsidRPr="007E181A">
        <w:t>;</w:t>
      </w:r>
    </w:p>
    <w:p w14:paraId="62B229C1" w14:textId="665B0D08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}</w:t>
      </w:r>
    </w:p>
    <w:p w14:paraId="67F8C699" w14:textId="4400EB86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rPr>
          <w:rStyle w:val="CPKeyword"/>
        </w:rPr>
        <w:t>return</w:t>
      </w:r>
      <w:r>
        <w:t xml:space="preserve"> </w:t>
      </w:r>
      <w:r w:rsidR="00AA6FE6" w:rsidRPr="007E181A">
        <w:t>success;</w:t>
      </w:r>
    </w:p>
    <w:p w14:paraId="4DE7D497" w14:textId="4F73713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t>}</w:t>
      </w:r>
    </w:p>
    <w:p w14:paraId="51D38C1B" w14:textId="77777777" w:rsidR="0079423A" w:rsidRPr="007E181A" w:rsidRDefault="00AA6FE6" w:rsidP="00C172F0">
      <w:pPr>
        <w:pStyle w:val="CDTLAST"/>
      </w:pPr>
      <w:r w:rsidRPr="007E181A">
        <w:t>}</w:t>
      </w:r>
    </w:p>
    <w:p w14:paraId="3BB2CD30" w14:textId="6D2B329A" w:rsidR="0079423A" w:rsidRPr="007E181A" w:rsidRDefault="00AA6FE6" w:rsidP="00C172F0">
      <w:pPr>
        <w:pStyle w:val="CHAPBM"/>
      </w:pPr>
      <w:r w:rsidRPr="007E181A">
        <w:lastRenderedPageBreak/>
        <w:t>The</w:t>
      </w:r>
      <w:r w:rsidR="004C6DFB">
        <w:t xml:space="preserve"> </w:t>
      </w:r>
      <w:r w:rsidRPr="007E181A">
        <w:t>key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implementation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case</w:t>
      </w:r>
      <w:r w:rsidR="004C6DFB">
        <w:t xml:space="preserve"> </w:t>
      </w:r>
      <w:r w:rsidRPr="007E181A">
        <w:t>are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TryGetMember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="004C6DFB">
        <w:t xml:space="preserve"> </w:t>
      </w:r>
      <w:r w:rsidRPr="007E181A">
        <w:t>and</w:t>
      </w:r>
      <w:r w:rsidR="004C6DFB">
        <w:t xml:space="preserve"> </w:t>
      </w:r>
      <w:proofErr w:type="spellStart"/>
      <w:r w:rsidRPr="00A14E35">
        <w:rPr>
          <w:rStyle w:val="CITchapbm"/>
        </w:rPr>
        <w:t>TrySetMember</w:t>
      </w:r>
      <w:proofErr w:type="spellEnd"/>
      <w:r w:rsidRPr="00A14E35">
        <w:rPr>
          <w:rStyle w:val="CITchapbm"/>
        </w:rPr>
        <w:t>()</w:t>
      </w:r>
      <w:r w:rsidR="004C6DFB">
        <w:t xml:space="preserve"> </w:t>
      </w:r>
      <w:r w:rsidRPr="007E181A">
        <w:t>(assuming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want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assign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elements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well).</w:t>
      </w:r>
      <w:r w:rsidR="004C6DFB">
        <w:t xml:space="preserve"> </w:t>
      </w:r>
      <w:r w:rsidRPr="007E181A">
        <w:t>Only</w:t>
      </w:r>
      <w:r w:rsidR="004C6DFB">
        <w:t xml:space="preserve"> </w:t>
      </w:r>
      <w:r w:rsidRPr="007E181A">
        <w:t>these</w:t>
      </w:r>
      <w:r w:rsidR="004C6DFB">
        <w:t xml:space="preserve"> </w:t>
      </w:r>
      <w:r w:rsidRPr="007E181A">
        <w:t>two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implementations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necessary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support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invocation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getter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setter</w:t>
      </w:r>
      <w:r w:rsidR="004C6DFB">
        <w:t xml:space="preserve"> </w:t>
      </w:r>
      <w:r w:rsidRPr="007E181A">
        <w:t>properties.</w:t>
      </w:r>
      <w:r w:rsidR="004C6DFB">
        <w:t xml:space="preserve"> </w:t>
      </w:r>
      <w:r w:rsidRPr="007E181A">
        <w:t>Furthermore,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implementations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straightforward.</w:t>
      </w:r>
      <w:r w:rsidR="004C6DFB">
        <w:t xml:space="preserve"> </w:t>
      </w:r>
      <w:r w:rsidRPr="007E181A">
        <w:t>First,</w:t>
      </w:r>
      <w:r w:rsidR="004C6DFB">
        <w:t xml:space="preserve"> </w:t>
      </w:r>
      <w:r w:rsidRPr="007E181A">
        <w:t>they</w:t>
      </w:r>
      <w:r w:rsidR="004C6DFB">
        <w:t xml:space="preserve"> </w:t>
      </w:r>
      <w:r w:rsidRPr="007E181A">
        <w:t>examine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contained</w:t>
      </w:r>
      <w:r w:rsidR="004C6DFB">
        <w:t xml:space="preserve"> </w:t>
      </w:r>
      <w:proofErr w:type="spellStart"/>
      <w:r w:rsidRPr="00A14E35">
        <w:rPr>
          <w:rStyle w:val="CITchapbm"/>
        </w:rPr>
        <w:t>XElement</w:t>
      </w:r>
      <w:proofErr w:type="spellEnd"/>
      <w:r w:rsidRPr="007E181A">
        <w:t>,</w:t>
      </w:r>
      <w:r w:rsidR="004C6DFB">
        <w:t xml:space="preserve"> </w:t>
      </w:r>
      <w:r w:rsidRPr="007E181A">
        <w:t>looking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an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same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the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binder.Name</w:t>
      </w:r>
      <w:proofErr w:type="spellEnd"/>
      <w:proofErr w:type="gramEnd"/>
      <w:r w:rsidRPr="007E181A">
        <w:t>—the</w:t>
      </w:r>
      <w:r w:rsidR="004C6DFB">
        <w:t xml:space="preserve"> </w:t>
      </w:r>
      <w:r w:rsidRPr="007E181A">
        <w:t>name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invoked.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corresponding</w:t>
      </w:r>
      <w:r w:rsidR="004C6DFB">
        <w:t xml:space="preserve"> </w:t>
      </w:r>
      <w:r w:rsidRPr="007E181A">
        <w:t>XML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exists,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retrieved</w:t>
      </w:r>
      <w:r w:rsidR="004C6DFB">
        <w:t xml:space="preserve"> </w:t>
      </w:r>
      <w:r w:rsidRPr="007E181A">
        <w:t>(or</w:t>
      </w:r>
      <w:r w:rsidR="004C6DFB">
        <w:t xml:space="preserve"> </w:t>
      </w:r>
      <w:r w:rsidRPr="007E181A">
        <w:t>set).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set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A14E35">
        <w:rPr>
          <w:rStyle w:val="CITchapbm"/>
        </w:rPr>
        <w:t>true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element</w:t>
      </w:r>
      <w:r w:rsidR="004C6DFB">
        <w:t xml:space="preserve"> </w:t>
      </w:r>
      <w:r w:rsidRPr="007E181A">
        <w:t>exists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A14E35">
        <w:rPr>
          <w:rStyle w:val="CITchapbm"/>
        </w:rPr>
        <w:t>false</w:t>
      </w:r>
      <w:r w:rsidR="004C6DFB">
        <w:t xml:space="preserve"> </w:t>
      </w:r>
      <w:r w:rsidRPr="007E181A">
        <w:t>if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doesn’t.</w:t>
      </w:r>
      <w:r w:rsidR="004C6DFB">
        <w:t xml:space="preserve"> </w:t>
      </w:r>
      <w:r w:rsidR="00FC5AD2">
        <w:t>A</w:t>
      </w:r>
      <w:r w:rsidR="004C6DFB">
        <w:t xml:space="preserve"> </w:t>
      </w:r>
      <w:r w:rsidRPr="007E181A">
        <w:t>return</w:t>
      </w:r>
      <w:r w:rsidR="004C6DFB">
        <w:t xml:space="preserve"> </w:t>
      </w:r>
      <w:r w:rsidRPr="007E181A">
        <w:t>value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A14E35">
        <w:rPr>
          <w:rStyle w:val="CITchapbm"/>
        </w:rPr>
        <w:t>false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="00FC5AD2">
        <w:t>immediately</w:t>
      </w:r>
      <w:r w:rsidR="004C6DFB">
        <w:t xml:space="preserve"> </w:t>
      </w:r>
      <w:r w:rsidRPr="007E181A">
        <w:t>cause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runtime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throw</w:t>
      </w:r>
      <w:r w:rsidR="004C6DFB">
        <w:t xml:space="preserve"> </w:t>
      </w:r>
      <w:r w:rsidRPr="007E181A">
        <w:t>a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Microsoft.CSharp.RuntimeBinder.RuntimeBinderException</w:t>
      </w:r>
      <w:proofErr w:type="spellEnd"/>
      <w:proofErr w:type="gramEnd"/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site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invocation.</w:t>
      </w:r>
    </w:p>
    <w:p w14:paraId="55767B0F" w14:textId="010BD396" w:rsidR="0079423A" w:rsidRPr="007E181A" w:rsidRDefault="00AA6FE6" w:rsidP="00C172F0">
      <w:pPr>
        <w:pStyle w:val="CHAPBM"/>
      </w:pPr>
      <w:proofErr w:type="spellStart"/>
      <w:proofErr w:type="gramStart"/>
      <w:r w:rsidRPr="00E83798">
        <w:rPr>
          <w:rStyle w:val="CITchapbm"/>
        </w:rPr>
        <w:t>System.Dynamic.DynamicObject</w:t>
      </w:r>
      <w:proofErr w:type="spellEnd"/>
      <w:proofErr w:type="gramEnd"/>
      <w:r w:rsidR="004C6DFB">
        <w:t xml:space="preserve"> </w:t>
      </w:r>
      <w:r w:rsidRPr="007E181A">
        <w:t>supports</w:t>
      </w:r>
      <w:r w:rsidR="004C6DFB">
        <w:t xml:space="preserve"> </w:t>
      </w:r>
      <w:r w:rsidRPr="007E181A">
        <w:t>additional</w:t>
      </w:r>
      <w:r w:rsidR="004C6DFB">
        <w:t xml:space="preserve"> </w:t>
      </w:r>
      <w:r w:rsidRPr="007E181A">
        <w:t>virtual</w:t>
      </w:r>
      <w:r w:rsidR="004C6DFB">
        <w:t xml:space="preserve"> </w:t>
      </w:r>
      <w:r w:rsidRPr="007E181A">
        <w:t>methods</w:t>
      </w:r>
      <w:r w:rsidR="004C6DFB">
        <w:t xml:space="preserve"> </w:t>
      </w:r>
      <w:r w:rsidRPr="007E181A">
        <w:t>if</w:t>
      </w:r>
      <w:r w:rsidR="004C6DFB">
        <w:t xml:space="preserve"> </w:t>
      </w:r>
      <w:r w:rsidR="00FC5AD2">
        <w:t>more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invocations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required.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18.3</w:t>
      </w:r>
      <w:ins w:id="824" w:author="Chris" w:date="2020-04-11T22:13:00Z">
        <w:r w:rsidR="006A42C5">
          <w:t>0</w:t>
        </w:r>
      </w:ins>
      <w:del w:id="825" w:author="Chris" w:date="2020-04-11T22:13:00Z">
        <w:r w:rsidR="00160DC9" w:rsidDel="006A42C5">
          <w:delText>3</w:delText>
        </w:r>
      </w:del>
      <w:r w:rsidR="004C6DFB">
        <w:t xml:space="preserve"> </w:t>
      </w:r>
      <w:r w:rsidR="00FC5AD2">
        <w:t>produces</w:t>
      </w:r>
      <w:r w:rsidR="004C6DFB">
        <w:t xml:space="preserve"> </w:t>
      </w:r>
      <w:r w:rsidR="00FC5AD2">
        <w:t>a</w:t>
      </w:r>
      <w:r w:rsidR="004C6DFB">
        <w:t xml:space="preserve"> </w:t>
      </w:r>
      <w:r w:rsidRPr="007E181A">
        <w:t>list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overridable</w:t>
      </w:r>
      <w:r w:rsidR="004C6DFB">
        <w:t xml:space="preserve"> </w:t>
      </w:r>
      <w:r w:rsidRPr="007E181A">
        <w:t>members.</w:t>
      </w:r>
    </w:p>
    <w:p w14:paraId="3D5BD95F" w14:textId="601E86C4" w:rsidR="0079423A" w:rsidRPr="007E181A" w:rsidRDefault="00160DC9" w:rsidP="00C172F0">
      <w:pPr>
        <w:pStyle w:val="CDTTTL"/>
      </w:pPr>
      <w:r w:rsidRPr="00C172F0">
        <w:rPr>
          <w:rStyle w:val="CDTNUM"/>
        </w:rPr>
        <w:t>Listing</w:t>
      </w:r>
      <w:r w:rsidR="004C6DFB" w:rsidRPr="00C172F0">
        <w:rPr>
          <w:rStyle w:val="CDTNUM"/>
        </w:rPr>
        <w:t xml:space="preserve"> </w:t>
      </w:r>
      <w:r w:rsidRPr="00C172F0">
        <w:rPr>
          <w:rStyle w:val="CDTNUM"/>
        </w:rPr>
        <w:t>18.3</w:t>
      </w:r>
      <w:ins w:id="826" w:author="Chris" w:date="2020-04-11T22:13:00Z">
        <w:r w:rsidR="00C80BD1">
          <w:rPr>
            <w:rStyle w:val="CDTNUM"/>
          </w:rPr>
          <w:t>0</w:t>
        </w:r>
      </w:ins>
      <w:del w:id="827" w:author="Chris" w:date="2020-04-11T22:13:00Z">
        <w:r w:rsidRPr="00C172F0" w:rsidDel="00C80BD1">
          <w:rPr>
            <w:rStyle w:val="CDTNUM"/>
          </w:rPr>
          <w:delText>3</w:delText>
        </w:r>
      </w:del>
      <w:r w:rsidRPr="00C172F0">
        <w:rPr>
          <w:rStyle w:val="CDTNUM"/>
        </w:rPr>
        <w:t>:</w:t>
      </w:r>
      <w:r w:rsidR="00AA6FE6" w:rsidRPr="007E181A">
        <w:t> </w:t>
      </w:r>
      <w:r w:rsidR="00AA6FE6" w:rsidRPr="007E181A">
        <w:t>Overridable</w:t>
      </w:r>
      <w:r w:rsidR="004C6DFB">
        <w:t xml:space="preserve"> </w:t>
      </w:r>
      <w:r w:rsidR="00AA6FE6" w:rsidRPr="007E181A">
        <w:t>Members</w:t>
      </w:r>
      <w:r w:rsidR="004C6DFB">
        <w:t xml:space="preserve"> </w:t>
      </w:r>
      <w:r w:rsidR="00AA6FE6" w:rsidRPr="007E181A">
        <w:t>on</w:t>
      </w:r>
      <w:r w:rsidR="004C6DFB">
        <w:t xml:space="preserve"> </w:t>
      </w:r>
      <w:proofErr w:type="spellStart"/>
      <w:proofErr w:type="gramStart"/>
      <w:r w:rsidR="00AA6FE6" w:rsidRPr="00A14E35">
        <w:rPr>
          <w:rStyle w:val="CITchapbm"/>
        </w:rPr>
        <w:t>System.Dynamic.DynamicObject</w:t>
      </w:r>
      <w:proofErr w:type="spellEnd"/>
      <w:proofErr w:type="gramEnd"/>
    </w:p>
    <w:p w14:paraId="07AEF312" w14:textId="3B07C9ED" w:rsidR="0079423A" w:rsidRPr="007E181A" w:rsidRDefault="00AA6FE6" w:rsidP="00C172F0">
      <w:pPr>
        <w:pStyle w:val="CDTFIRST"/>
      </w:pPr>
      <w:r w:rsidRPr="007E181A">
        <w:rPr>
          <w:rStyle w:val="CPKeyword"/>
        </w:rPr>
        <w:t>using</w:t>
      </w:r>
      <w:r w:rsidR="004C6DFB">
        <w:t xml:space="preserve"> </w:t>
      </w:r>
      <w:proofErr w:type="spellStart"/>
      <w:r w:rsidRPr="007E181A">
        <w:t>System.Dynamic</w:t>
      </w:r>
      <w:proofErr w:type="spellEnd"/>
      <w:r w:rsidRPr="007E181A">
        <w:t>;</w:t>
      </w:r>
    </w:p>
    <w:p w14:paraId="5DAFC00C" w14:textId="77777777" w:rsidR="0079423A" w:rsidRPr="007E181A" w:rsidRDefault="0079423A" w:rsidP="00C172F0">
      <w:pPr>
        <w:pStyle w:val="CDTMID"/>
      </w:pPr>
    </w:p>
    <w:p w14:paraId="3A676347" w14:textId="2332EF66" w:rsidR="0079423A" w:rsidRPr="007E181A" w:rsidRDefault="00AA6FE6" w:rsidP="00C172F0">
      <w:pPr>
        <w:pStyle w:val="CDTMID"/>
      </w:pPr>
      <w:r w:rsidRPr="007E181A">
        <w:rPr>
          <w:rStyle w:val="CPKeyword"/>
        </w:rPr>
        <w:t>public</w:t>
      </w:r>
      <w:r w:rsidR="004C6DFB">
        <w:t xml:space="preserve"> </w:t>
      </w:r>
      <w:r w:rsidRPr="007E181A">
        <w:rPr>
          <w:rStyle w:val="CPKeyword"/>
        </w:rPr>
        <w:t>class</w:t>
      </w:r>
      <w:r w:rsidR="004C6DFB">
        <w:t xml:space="preserve"> </w:t>
      </w:r>
      <w:proofErr w:type="spellStart"/>
      <w:proofErr w:type="gramStart"/>
      <w:r w:rsidRPr="007E181A">
        <w:t>DynamicObject</w:t>
      </w:r>
      <w:proofErr w:type="spellEnd"/>
      <w:r w:rsidR="004C6DFB">
        <w:t xml:space="preserve"> </w:t>
      </w:r>
      <w:r w:rsidRPr="007E181A">
        <w:t>:</w:t>
      </w:r>
      <w:proofErr w:type="gramEnd"/>
      <w:r w:rsidR="004C6DFB">
        <w:t xml:space="preserve"> </w:t>
      </w:r>
      <w:proofErr w:type="spellStart"/>
      <w:r w:rsidRPr="007E181A">
        <w:t>IDynamicMetaObjectProvider</w:t>
      </w:r>
      <w:proofErr w:type="spellEnd"/>
    </w:p>
    <w:p w14:paraId="2B58693F" w14:textId="77777777" w:rsidR="0079423A" w:rsidRPr="007E181A" w:rsidRDefault="00AA6FE6" w:rsidP="00C172F0">
      <w:pPr>
        <w:pStyle w:val="CDTMID"/>
      </w:pPr>
      <w:r w:rsidRPr="007E181A">
        <w:t>{</w:t>
      </w:r>
    </w:p>
    <w:p w14:paraId="79CA502D" w14:textId="38EE5A2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protected</w:t>
      </w:r>
      <w:r>
        <w:t xml:space="preserve"> </w:t>
      </w:r>
      <w:proofErr w:type="spellStart"/>
      <w:proofErr w:type="gramStart"/>
      <w:r w:rsidR="00AA6FE6" w:rsidRPr="007E181A">
        <w:t>DynamicObject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6172DAB0" w14:textId="77777777" w:rsidR="0079423A" w:rsidRPr="007E181A" w:rsidRDefault="0079423A" w:rsidP="00C172F0">
      <w:pPr>
        <w:pStyle w:val="CDTMID"/>
      </w:pPr>
    </w:p>
    <w:p w14:paraId="0E3C7406" w14:textId="47C6CE96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proofErr w:type="spellStart"/>
      <w:r w:rsidR="00AA6FE6" w:rsidRPr="007E181A">
        <w:t>IEnumerable</w:t>
      </w:r>
      <w:proofErr w:type="spellEnd"/>
      <w:r w:rsidR="00AA6FE6" w:rsidRPr="007E181A">
        <w:t>&lt;</w:t>
      </w:r>
      <w:r w:rsidR="00AA6FE6" w:rsidRPr="007E181A">
        <w:rPr>
          <w:rStyle w:val="CPKeyword"/>
        </w:rPr>
        <w:t>string</w:t>
      </w:r>
      <w:r w:rsidR="00AA6FE6" w:rsidRPr="007E181A">
        <w:t>&gt;</w:t>
      </w:r>
      <w:r>
        <w:t xml:space="preserve"> </w:t>
      </w:r>
      <w:proofErr w:type="spellStart"/>
      <w:proofErr w:type="gramStart"/>
      <w:r w:rsidR="00AA6FE6" w:rsidRPr="007E181A">
        <w:t>GetDynamicMemberNames</w:t>
      </w:r>
      <w:proofErr w:type="spellEnd"/>
      <w:r w:rsidR="00AA6FE6" w:rsidRPr="007E181A">
        <w:t>(</w:t>
      </w:r>
      <w:proofErr w:type="gramEnd"/>
      <w:r w:rsidR="00AA6FE6" w:rsidRPr="007E181A">
        <w:t>);</w:t>
      </w:r>
    </w:p>
    <w:p w14:paraId="403BB4BD" w14:textId="5FF41808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proofErr w:type="spellStart"/>
      <w:r w:rsidR="00AA6FE6" w:rsidRPr="007E181A">
        <w:t>DynamicMetaObject</w:t>
      </w:r>
      <w:proofErr w:type="spellEnd"/>
      <w:r>
        <w:t xml:space="preserve"> </w:t>
      </w:r>
      <w:proofErr w:type="spellStart"/>
      <w:proofErr w:type="gramStart"/>
      <w:r w:rsidR="00AA6FE6" w:rsidRPr="007E181A">
        <w:t>GetMetaObject</w:t>
      </w:r>
      <w:proofErr w:type="spellEnd"/>
      <w:r w:rsidR="00AA6FE6" w:rsidRPr="007E181A">
        <w:t>(</w:t>
      </w:r>
      <w:proofErr w:type="gramEnd"/>
    </w:p>
    <w:p w14:paraId="4D919718" w14:textId="112B96B5" w:rsidR="0079423A" w:rsidRPr="007E181A" w:rsidRDefault="004C6DFB" w:rsidP="00C172F0">
      <w:pPr>
        <w:pStyle w:val="CDTMID"/>
      </w:pPr>
      <w:r>
        <w:t xml:space="preserve">      </w:t>
      </w:r>
      <w:r w:rsidR="00AA6FE6" w:rsidRPr="007E181A">
        <w:t>Expression</w:t>
      </w:r>
      <w:r>
        <w:t xml:space="preserve"> </w:t>
      </w:r>
      <w:r w:rsidR="00AA6FE6" w:rsidRPr="007E181A">
        <w:t>parameter);</w:t>
      </w:r>
    </w:p>
    <w:p w14:paraId="655E44CA" w14:textId="4E07584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TryBinaryOperation</w:t>
      </w:r>
      <w:proofErr w:type="spellEnd"/>
      <w:r w:rsidR="00AA6FE6" w:rsidRPr="007E181A">
        <w:t>(</w:t>
      </w:r>
      <w:proofErr w:type="gramEnd"/>
    </w:p>
    <w:p w14:paraId="6C81E7C0" w14:textId="37AD152F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BinaryOperationBinder</w:t>
      </w:r>
      <w:proofErr w:type="spellEnd"/>
      <w:r>
        <w:t xml:space="preserve"> </w:t>
      </w:r>
      <w:r w:rsidR="00AA6FE6" w:rsidRPr="007E181A">
        <w:rPr>
          <w:rStyle w:val="CPKeyword"/>
        </w:rPr>
        <w:t>binder</w:t>
      </w:r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proofErr w:type="spellStart"/>
      <w:r w:rsidR="00AA6FE6" w:rsidRPr="007E181A">
        <w:t>arg</w:t>
      </w:r>
      <w:proofErr w:type="spellEnd"/>
      <w:r w:rsidR="00AA6FE6" w:rsidRPr="007E181A">
        <w:t>,</w:t>
      </w:r>
    </w:p>
    <w:p w14:paraId="4EA49FF1" w14:textId="225CD776" w:rsidR="0079423A" w:rsidRPr="007E181A" w:rsidRDefault="004C6DFB" w:rsidP="00C172F0">
      <w:pPr>
        <w:pStyle w:val="CDTMID"/>
      </w:pPr>
      <w:r>
        <w:t xml:space="preserve">    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t>object</w:t>
      </w:r>
      <w:r>
        <w:t xml:space="preserve"> </w:t>
      </w:r>
      <w:r w:rsidR="00AA6FE6" w:rsidRPr="007E181A">
        <w:t>result);</w:t>
      </w:r>
    </w:p>
    <w:p w14:paraId="1C98CFAC" w14:textId="77B6C813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TryConvert</w:t>
      </w:r>
      <w:proofErr w:type="spellEnd"/>
      <w:r w:rsidR="00AA6FE6" w:rsidRPr="007E181A">
        <w:t>(</w:t>
      </w:r>
      <w:proofErr w:type="gramEnd"/>
    </w:p>
    <w:p w14:paraId="2D63BB46" w14:textId="63858705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ConvertBinder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result);</w:t>
      </w:r>
    </w:p>
    <w:p w14:paraId="66143256" w14:textId="15602EEB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TryCreateInstance</w:t>
      </w:r>
      <w:proofErr w:type="spellEnd"/>
      <w:r w:rsidR="00AA6FE6" w:rsidRPr="007E181A">
        <w:t>(</w:t>
      </w:r>
      <w:proofErr w:type="gramEnd"/>
    </w:p>
    <w:p w14:paraId="2FDBF924" w14:textId="41B52CEF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CreateInstanceBinder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</w:p>
    <w:p w14:paraId="24F1A323" w14:textId="1EE5D5ED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result);</w:t>
      </w:r>
    </w:p>
    <w:p w14:paraId="650C2D03" w14:textId="14EF6E3F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TryDeleteIndex</w:t>
      </w:r>
      <w:proofErr w:type="spellEnd"/>
      <w:r w:rsidR="00AA6FE6" w:rsidRPr="007E181A">
        <w:t>(</w:t>
      </w:r>
      <w:proofErr w:type="gramEnd"/>
    </w:p>
    <w:p w14:paraId="1F27A7E1" w14:textId="0D20442F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DeleteIndexBinder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indexes);</w:t>
      </w:r>
    </w:p>
    <w:p w14:paraId="4F6029C5" w14:textId="0B20130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TryDeleteMember</w:t>
      </w:r>
      <w:proofErr w:type="spellEnd"/>
      <w:r w:rsidR="00AA6FE6" w:rsidRPr="007E181A">
        <w:t>(</w:t>
      </w:r>
      <w:proofErr w:type="gramEnd"/>
    </w:p>
    <w:p w14:paraId="372F4BE6" w14:textId="0F14B03D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DeleteMemberBinder</w:t>
      </w:r>
      <w:proofErr w:type="spellEnd"/>
      <w:r>
        <w:t xml:space="preserve"> </w:t>
      </w:r>
      <w:r w:rsidR="00AA6FE6" w:rsidRPr="007E181A">
        <w:t>binder);</w:t>
      </w:r>
    </w:p>
    <w:p w14:paraId="2C7F8E86" w14:textId="76F149ED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TryGetIndex</w:t>
      </w:r>
      <w:proofErr w:type="spellEnd"/>
      <w:r w:rsidR="00AA6FE6" w:rsidRPr="007E181A">
        <w:t>(</w:t>
      </w:r>
      <w:proofErr w:type="gramEnd"/>
    </w:p>
    <w:p w14:paraId="348B6799" w14:textId="5125801D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GetIndexBinder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indexes,</w:t>
      </w:r>
    </w:p>
    <w:p w14:paraId="631225E8" w14:textId="16600FEC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t>object</w:t>
      </w:r>
      <w:r>
        <w:t xml:space="preserve"> </w:t>
      </w:r>
      <w:r w:rsidR="00AA6FE6" w:rsidRPr="007E181A">
        <w:t>result);</w:t>
      </w:r>
    </w:p>
    <w:p w14:paraId="4A452081" w14:textId="4278BEF9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TryGetMember</w:t>
      </w:r>
      <w:proofErr w:type="spellEnd"/>
      <w:r w:rsidR="00AA6FE6" w:rsidRPr="007E181A">
        <w:t>(</w:t>
      </w:r>
      <w:proofErr w:type="gramEnd"/>
    </w:p>
    <w:p w14:paraId="58FCCBEE" w14:textId="7181885A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GetMemberBinder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result);</w:t>
      </w:r>
    </w:p>
    <w:p w14:paraId="752845D8" w14:textId="1BC20098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TryInvoke</w:t>
      </w:r>
      <w:proofErr w:type="spellEnd"/>
      <w:r w:rsidR="00AA6FE6" w:rsidRPr="007E181A">
        <w:t>(</w:t>
      </w:r>
      <w:proofErr w:type="gramEnd"/>
    </w:p>
    <w:p w14:paraId="250C6E40" w14:textId="78608B80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InvokeBinder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result);</w:t>
      </w:r>
    </w:p>
    <w:p w14:paraId="68EE4D9C" w14:textId="541E8C59" w:rsidR="0079423A" w:rsidRPr="007E181A" w:rsidRDefault="004C6DFB" w:rsidP="00C172F0">
      <w:pPr>
        <w:pStyle w:val="CDTMID"/>
      </w:pPr>
      <w:r>
        <w:lastRenderedPageBreak/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TryInvokeMember</w:t>
      </w:r>
      <w:proofErr w:type="spellEnd"/>
      <w:r w:rsidR="00AA6FE6" w:rsidRPr="007E181A">
        <w:t>(</w:t>
      </w:r>
      <w:proofErr w:type="gramEnd"/>
    </w:p>
    <w:p w14:paraId="19245B00" w14:textId="08D2D360" w:rsidR="00E903D7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InvokeMemberBinder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proofErr w:type="spellStart"/>
      <w:r w:rsidR="00AA6FE6" w:rsidRPr="007E181A">
        <w:t>args</w:t>
      </w:r>
      <w:proofErr w:type="spellEnd"/>
      <w:r w:rsidR="00AA6FE6" w:rsidRPr="007E181A">
        <w:t>,</w:t>
      </w:r>
    </w:p>
    <w:p w14:paraId="22C3D61C" w14:textId="3872B29D" w:rsidR="0079423A" w:rsidRPr="007E181A" w:rsidRDefault="004C6DFB" w:rsidP="00C172F0">
      <w:pPr>
        <w:pStyle w:val="CDTMID"/>
      </w:pPr>
      <w:r>
        <w:t xml:space="preserve">           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t>object</w:t>
      </w:r>
      <w:r>
        <w:t xml:space="preserve"> </w:t>
      </w:r>
      <w:r w:rsidR="00AA6FE6" w:rsidRPr="007E181A">
        <w:t>result);</w:t>
      </w:r>
    </w:p>
    <w:p w14:paraId="4DF9B21C" w14:textId="5DCEA2D6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TrySetIndex</w:t>
      </w:r>
      <w:proofErr w:type="spellEnd"/>
      <w:r w:rsidR="00AA6FE6" w:rsidRPr="007E181A">
        <w:t>(</w:t>
      </w:r>
      <w:proofErr w:type="gramEnd"/>
    </w:p>
    <w:p w14:paraId="7F32B003" w14:textId="5060ACD7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SetIndexBinder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proofErr w:type="gramStart"/>
      <w:r w:rsidR="00AA6FE6" w:rsidRPr="007E181A">
        <w:rPr>
          <w:rStyle w:val="CPKeyword"/>
        </w:rPr>
        <w:t>object</w:t>
      </w:r>
      <w:r w:rsidR="00AA6FE6" w:rsidRPr="007E181A">
        <w:t>[</w:t>
      </w:r>
      <w:proofErr w:type="gramEnd"/>
      <w:r w:rsidR="00AA6FE6" w:rsidRPr="007E181A">
        <w:t>]</w:t>
      </w:r>
      <w:r>
        <w:t xml:space="preserve"> </w:t>
      </w:r>
      <w:r w:rsidR="00AA6FE6" w:rsidRPr="007E181A">
        <w:t>indexes,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value);</w:t>
      </w:r>
    </w:p>
    <w:p w14:paraId="56976D1B" w14:textId="469D8807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TrySetMember</w:t>
      </w:r>
      <w:proofErr w:type="spellEnd"/>
      <w:r w:rsidR="00AA6FE6" w:rsidRPr="007E181A">
        <w:t>(</w:t>
      </w:r>
      <w:proofErr w:type="gramEnd"/>
    </w:p>
    <w:p w14:paraId="0A419521" w14:textId="7739CB97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SetMemberBinder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value);</w:t>
      </w:r>
    </w:p>
    <w:p w14:paraId="1102D12F" w14:textId="5E1C4A40" w:rsidR="0079423A" w:rsidRPr="007E181A" w:rsidRDefault="004C6DFB" w:rsidP="00C172F0">
      <w:pPr>
        <w:pStyle w:val="CDTMID"/>
      </w:pPr>
      <w:r>
        <w:t xml:space="preserve">  </w:t>
      </w:r>
      <w:r w:rsidR="00AA6FE6" w:rsidRPr="007E181A">
        <w:rPr>
          <w:rStyle w:val="CPKeyword"/>
        </w:rPr>
        <w:t>public</w:t>
      </w:r>
      <w:r>
        <w:t xml:space="preserve"> </w:t>
      </w:r>
      <w:r w:rsidR="00AA6FE6" w:rsidRPr="007E181A">
        <w:rPr>
          <w:rStyle w:val="CPKeyword"/>
        </w:rPr>
        <w:t>virtual</w:t>
      </w:r>
      <w:r>
        <w:t xml:space="preserve"> </w:t>
      </w:r>
      <w:r w:rsidR="00AA6FE6" w:rsidRPr="007E181A">
        <w:rPr>
          <w:rStyle w:val="CPKeyword"/>
        </w:rPr>
        <w:t>bool</w:t>
      </w:r>
      <w:r>
        <w:t xml:space="preserve"> </w:t>
      </w:r>
      <w:proofErr w:type="spellStart"/>
      <w:proofErr w:type="gramStart"/>
      <w:r w:rsidR="00AA6FE6" w:rsidRPr="007E181A">
        <w:t>TryUnaryOperation</w:t>
      </w:r>
      <w:proofErr w:type="spellEnd"/>
      <w:r w:rsidR="00AA6FE6" w:rsidRPr="007E181A">
        <w:t>(</w:t>
      </w:r>
      <w:proofErr w:type="gramEnd"/>
    </w:p>
    <w:p w14:paraId="341FA269" w14:textId="6495F037" w:rsidR="0079423A" w:rsidRPr="007E181A" w:rsidRDefault="004C6DFB" w:rsidP="00C172F0">
      <w:pPr>
        <w:pStyle w:val="CDTMID"/>
      </w:pPr>
      <w:r>
        <w:t xml:space="preserve">      </w:t>
      </w:r>
      <w:proofErr w:type="spellStart"/>
      <w:r w:rsidR="00AA6FE6" w:rsidRPr="007E181A">
        <w:t>UnaryOperationBinder</w:t>
      </w:r>
      <w:proofErr w:type="spellEnd"/>
      <w:r>
        <w:t xml:space="preserve"> </w:t>
      </w:r>
      <w:r w:rsidR="00AA6FE6" w:rsidRPr="007E181A">
        <w:t>binder,</w:t>
      </w:r>
      <w:r>
        <w:t xml:space="preserve"> </w:t>
      </w:r>
      <w:r w:rsidR="00AA6FE6" w:rsidRPr="007E181A">
        <w:rPr>
          <w:rStyle w:val="CPKeyword"/>
        </w:rPr>
        <w:t>out</w:t>
      </w:r>
      <w:r>
        <w:t xml:space="preserve"> </w:t>
      </w:r>
      <w:r w:rsidR="00AA6FE6" w:rsidRPr="007E181A">
        <w:rPr>
          <w:rStyle w:val="CPKeyword"/>
        </w:rPr>
        <w:t>object</w:t>
      </w:r>
      <w:r>
        <w:t xml:space="preserve"> </w:t>
      </w:r>
      <w:r w:rsidR="00AA6FE6" w:rsidRPr="007E181A">
        <w:t>result);</w:t>
      </w:r>
    </w:p>
    <w:p w14:paraId="3CA661AC" w14:textId="77777777" w:rsidR="0079423A" w:rsidRPr="007E181A" w:rsidRDefault="00AA6FE6" w:rsidP="00C172F0">
      <w:pPr>
        <w:pStyle w:val="CDTLAST"/>
      </w:pPr>
      <w:r w:rsidRPr="007E181A">
        <w:t>}</w:t>
      </w:r>
    </w:p>
    <w:p w14:paraId="55FDE0EB" w14:textId="6E850FA0" w:rsidR="0079423A" w:rsidRPr="007E181A" w:rsidRDefault="00AA6FE6" w:rsidP="00C172F0">
      <w:pPr>
        <w:pStyle w:val="HEADFIRST"/>
      </w:pPr>
      <w:r w:rsidRPr="007E181A">
        <w:t>As</w:t>
      </w:r>
      <w:r w:rsidR="004C6DFB">
        <w:t xml:space="preserve"> </w:t>
      </w:r>
      <w:r w:rsidR="00160DC9">
        <w:t>Listing</w:t>
      </w:r>
      <w:r w:rsidR="004C6DFB">
        <w:t xml:space="preserve"> </w:t>
      </w:r>
      <w:r w:rsidR="00160DC9">
        <w:t>18.</w:t>
      </w:r>
      <w:del w:id="828" w:author="Chris" w:date="2020-04-11T22:13:00Z">
        <w:r w:rsidR="00160DC9" w:rsidDel="00C80BD1">
          <w:delText>33</w:delText>
        </w:r>
        <w:r w:rsidR="004C6DFB" w:rsidDel="00C80BD1">
          <w:delText xml:space="preserve"> </w:delText>
        </w:r>
      </w:del>
      <w:ins w:id="829" w:author="Chris" w:date="2020-04-11T22:13:00Z">
        <w:r w:rsidR="00C80BD1">
          <w:t xml:space="preserve">30 </w:t>
        </w:r>
      </w:ins>
      <w:r w:rsidRPr="007E181A">
        <w:t>shows,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implementations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everything—from</w:t>
      </w:r>
      <w:r w:rsidR="004C6DFB">
        <w:t xml:space="preserve"> </w:t>
      </w:r>
      <w:r w:rsidRPr="007E181A">
        <w:t>casts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various</w:t>
      </w:r>
      <w:r w:rsidR="004C6DFB">
        <w:t xml:space="preserve"> </w:t>
      </w:r>
      <w:r w:rsidRPr="007E181A">
        <w:t>operations,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index</w:t>
      </w:r>
      <w:r w:rsidR="004C6DFB">
        <w:t xml:space="preserve"> </w:t>
      </w:r>
      <w:r w:rsidRPr="007E181A">
        <w:t>invocations.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addition,</w:t>
      </w:r>
      <w:r w:rsidR="004C6DFB">
        <w:t xml:space="preserve"> </w:t>
      </w:r>
      <w:r w:rsidRPr="007E181A">
        <w:t>there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method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retrieving</w:t>
      </w:r>
      <w:r w:rsidR="004C6DFB">
        <w:t xml:space="preserve"> </w:t>
      </w:r>
      <w:r w:rsidRPr="007E181A">
        <w:t>all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possible</w:t>
      </w:r>
      <w:r w:rsidR="004C6DFB">
        <w:t xml:space="preserve"> </w:t>
      </w:r>
      <w:r w:rsidRPr="007E181A">
        <w:t>member</w:t>
      </w:r>
      <w:r w:rsidR="004C6DFB">
        <w:t xml:space="preserve"> </w:t>
      </w:r>
      <w:r w:rsidRPr="007E181A">
        <w:t>names:</w:t>
      </w:r>
      <w:r w:rsidR="004C6DFB">
        <w:t xml:space="preserve"> </w:t>
      </w:r>
      <w:proofErr w:type="spellStart"/>
      <w:proofErr w:type="gramStart"/>
      <w:r w:rsidRPr="00A14E35">
        <w:rPr>
          <w:rStyle w:val="CITchapbm"/>
        </w:rPr>
        <w:t>GetDynamicMemberNames</w:t>
      </w:r>
      <w:proofErr w:type="spellEnd"/>
      <w:r w:rsidRPr="00A14E35">
        <w:rPr>
          <w:rStyle w:val="CITchapbm"/>
        </w:rPr>
        <w:t>(</w:t>
      </w:r>
      <w:proofErr w:type="gramEnd"/>
      <w:r w:rsidRPr="00A14E35">
        <w:rPr>
          <w:rStyle w:val="CITchapbm"/>
        </w:rPr>
        <w:t>)</w:t>
      </w:r>
      <w:r w:rsidRPr="007E181A">
        <w:t>.</w:t>
      </w:r>
    </w:p>
    <w:p w14:paraId="07AA849F" w14:textId="381217B0" w:rsidR="0079423A" w:rsidRPr="007E181A" w:rsidRDefault="008B72B8" w:rsidP="004735DE">
      <w:pPr>
        <w:pStyle w:val="CHAPBMPD"/>
      </w:pPr>
      <w:r>
        <w:t>***COMP:</w:t>
      </w:r>
      <w:r w:rsidR="004C6DFB">
        <w:t xml:space="preserve"> </w:t>
      </w:r>
      <w:r>
        <w:t>Insert</w:t>
      </w:r>
      <w:r w:rsidR="004C6DFB">
        <w:t xml:space="preserve"> </w:t>
      </w:r>
      <w:r>
        <w:t>“End</w:t>
      </w:r>
      <w:r w:rsidR="004C6DFB">
        <w:t xml:space="preserve"> </w:t>
      </w:r>
      <w:r>
        <w:t>4.0”</w:t>
      </w:r>
      <w:r w:rsidR="004C6DFB">
        <w:t xml:space="preserve"> </w:t>
      </w:r>
      <w:r w:rsidR="007E3F3C">
        <w:t>tab</w:t>
      </w:r>
    </w:p>
    <w:p w14:paraId="33AE74CB" w14:textId="77777777" w:rsidR="0079423A" w:rsidRPr="007E181A" w:rsidRDefault="00AA6FE6">
      <w:pPr>
        <w:pStyle w:val="SummaryHead"/>
      </w:pPr>
      <w:r w:rsidRPr="007E181A">
        <w:t>Summary</w:t>
      </w:r>
    </w:p>
    <w:p w14:paraId="46C36FF4" w14:textId="02D3D344" w:rsidR="0079423A" w:rsidRPr="007E181A" w:rsidRDefault="00AA6FE6" w:rsidP="00C172F0">
      <w:pPr>
        <w:pStyle w:val="HEADFIRST"/>
      </w:pPr>
      <w:r w:rsidRPr="007E181A">
        <w:t>This</w:t>
      </w:r>
      <w:r w:rsidR="004C6DFB">
        <w:t xml:space="preserve"> </w:t>
      </w:r>
      <w:r w:rsidRPr="007E181A">
        <w:t>chapter</w:t>
      </w:r>
      <w:r w:rsidR="004C6DFB">
        <w:t xml:space="preserve"> </w:t>
      </w:r>
      <w:r w:rsidRPr="007E181A">
        <w:t>discussed</w:t>
      </w:r>
      <w:r w:rsidR="004C6DFB">
        <w:t xml:space="preserve"> </w:t>
      </w:r>
      <w:r w:rsidRPr="007E181A">
        <w:t>how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use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read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metadata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compiled</w:t>
      </w:r>
      <w:r w:rsidR="004C6DFB">
        <w:t xml:space="preserve"> </w:t>
      </w:r>
      <w:r w:rsidRPr="007E181A">
        <w:t>into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CIL.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reflection,</w:t>
      </w:r>
      <w:r w:rsidR="004C6DFB">
        <w:t xml:space="preserve"> </w:t>
      </w:r>
      <w:r w:rsidR="00FC5AD2">
        <w:t>it</w:t>
      </w:r>
      <w:r w:rsidR="004C6DFB">
        <w:t xml:space="preserve"> </w:t>
      </w:r>
      <w:r w:rsidR="00FC5AD2">
        <w:t>is</w:t>
      </w:r>
      <w:r w:rsidR="004C6DFB">
        <w:t xml:space="preserve"> </w:t>
      </w:r>
      <w:r w:rsidR="00FC5AD2">
        <w:t>possible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late</w:t>
      </w:r>
      <w:r w:rsidR="004C6DFB">
        <w:t xml:space="preserve"> </w:t>
      </w:r>
      <w:r w:rsidRPr="007E181A">
        <w:t>binding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code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call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execution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rather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compile</w:t>
      </w:r>
      <w:r w:rsidR="004C6DFB">
        <w:t xml:space="preserve"> </w:t>
      </w:r>
      <w:r w:rsidRPr="007E181A">
        <w:t>time.</w:t>
      </w:r>
      <w:r w:rsidR="004C6DFB">
        <w:t xml:space="preserve"> </w:t>
      </w:r>
      <w:r w:rsidRPr="007E181A">
        <w:t>Although</w:t>
      </w:r>
      <w:r w:rsidR="004C6DFB">
        <w:t xml:space="preserve"> </w:t>
      </w:r>
      <w:r w:rsidRPr="007E181A">
        <w:t>reflection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entirely</w:t>
      </w:r>
      <w:r w:rsidR="004C6DFB">
        <w:t xml:space="preserve"> </w:t>
      </w:r>
      <w:r w:rsidRPr="007E181A">
        <w:t>feasible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deploying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system,</w:t>
      </w:r>
      <w:r w:rsidR="004C6DFB">
        <w:t xml:space="preserve"> </w:t>
      </w:r>
      <w:r w:rsidRPr="007E181A">
        <w:t>it</w:t>
      </w:r>
      <w:r w:rsidR="004C6DFB">
        <w:t xml:space="preserve"> </w:t>
      </w:r>
      <w:r w:rsidR="00FC5AD2">
        <w:t>executes</w:t>
      </w:r>
      <w:r w:rsidR="004C6DFB">
        <w:t xml:space="preserve"> </w:t>
      </w:r>
      <w:r w:rsidRPr="007E181A">
        <w:t>considerably</w:t>
      </w:r>
      <w:r w:rsidR="004C6DFB">
        <w:t xml:space="preserve"> </w:t>
      </w:r>
      <w:r w:rsidR="00FC5AD2">
        <w:t>more</w:t>
      </w:r>
      <w:r w:rsidR="004C6DFB">
        <w:t xml:space="preserve"> </w:t>
      </w:r>
      <w:r w:rsidR="00FC5AD2">
        <w:t>slowly</w:t>
      </w:r>
      <w:r w:rsidR="004C6DFB">
        <w:t xml:space="preserve"> </w:t>
      </w:r>
      <w:r w:rsidRPr="007E181A">
        <w:t>than</w:t>
      </w:r>
      <w:r w:rsidR="004C6DFB">
        <w:t xml:space="preserve"> </w:t>
      </w:r>
      <w:r w:rsidRPr="007E181A">
        <w:t>statically</w:t>
      </w:r>
      <w:r w:rsidR="004C6DFB">
        <w:t xml:space="preserve"> </w:t>
      </w:r>
      <w:r w:rsidRPr="007E181A">
        <w:t>linked</w:t>
      </w:r>
      <w:r w:rsidR="004C6DFB">
        <w:t xml:space="preserve"> </w:t>
      </w:r>
      <w:r w:rsidRPr="007E181A">
        <w:t>(compile-time),</w:t>
      </w:r>
      <w:r w:rsidR="004C6DFB">
        <w:t xml:space="preserve"> </w:t>
      </w:r>
      <w:r w:rsidRPr="007E181A">
        <w:t>defined</w:t>
      </w:r>
      <w:r w:rsidR="004C6DFB">
        <w:t xml:space="preserve"> </w:t>
      </w:r>
      <w:r w:rsidRPr="007E181A">
        <w:t>code.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Pr="007E181A">
        <w:t>tends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make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more</w:t>
      </w:r>
      <w:r w:rsidR="004C6DFB">
        <w:t xml:space="preserve"> </w:t>
      </w:r>
      <w:r w:rsidRPr="007E181A">
        <w:t>prevalent</w:t>
      </w:r>
      <w:r w:rsidR="004C6DFB">
        <w:t xml:space="preserve"> </w:t>
      </w:r>
      <w:r w:rsidRPr="007E181A">
        <w:t>and</w:t>
      </w:r>
      <w:r w:rsidR="004C6DFB">
        <w:t xml:space="preserve"> </w:t>
      </w:r>
      <w:r w:rsidRPr="007E181A">
        <w:t>useful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development</w:t>
      </w:r>
      <w:r w:rsidR="004C6DFB">
        <w:t xml:space="preserve"> </w:t>
      </w:r>
      <w:r w:rsidRPr="007E181A">
        <w:t>tools</w:t>
      </w:r>
      <w:r w:rsidR="004C6DFB">
        <w:t xml:space="preserve"> </w:t>
      </w:r>
      <w:r w:rsidR="00DA29FF">
        <w:t>when</w:t>
      </w:r>
      <w:r w:rsidR="004C6DFB">
        <w:t xml:space="preserve"> </w:t>
      </w:r>
      <w:r w:rsidR="00DA29FF">
        <w:t>performance</w:t>
      </w:r>
      <w:r w:rsidR="004C6DFB">
        <w:t xml:space="preserve"> </w:t>
      </w:r>
      <w:r w:rsidR="00DA29FF">
        <w:t>is</w:t>
      </w:r>
      <w:r w:rsidR="004C6DFB">
        <w:t xml:space="preserve"> </w:t>
      </w:r>
      <w:r w:rsidR="00DA29FF">
        <w:t>potentially</w:t>
      </w:r>
      <w:r w:rsidR="004C6DFB">
        <w:t xml:space="preserve"> </w:t>
      </w:r>
      <w:r w:rsidR="00DA29FF">
        <w:t>not</w:t>
      </w:r>
      <w:r w:rsidR="004C6DFB">
        <w:t xml:space="preserve"> </w:t>
      </w:r>
      <w:r w:rsidR="00DA29FF">
        <w:t>as</w:t>
      </w:r>
      <w:r w:rsidR="004C6DFB">
        <w:t xml:space="preserve"> </w:t>
      </w:r>
      <w:r w:rsidR="00DA29FF">
        <w:t>critical</w:t>
      </w:r>
      <w:r w:rsidRPr="007E181A">
        <w:t>.</w:t>
      </w:r>
    </w:p>
    <w:p w14:paraId="52AAC62C" w14:textId="73DA49F4" w:rsidR="0079423A" w:rsidRPr="008E4755" w:rsidRDefault="00AA6FE6" w:rsidP="008E4755">
      <w:pPr>
        <w:pStyle w:val="CHAPBM"/>
      </w:pPr>
      <w:r w:rsidRPr="008E4755">
        <w:t>Reflection</w:t>
      </w:r>
      <w:r w:rsidR="004C6DFB" w:rsidRPr="008E4755">
        <w:t xml:space="preserve"> </w:t>
      </w:r>
      <w:r w:rsidRPr="008E4755">
        <w:t>also</w:t>
      </w:r>
      <w:r w:rsidR="004C6DFB" w:rsidRPr="008E4755">
        <w:t xml:space="preserve"> </w:t>
      </w:r>
      <w:r w:rsidRPr="008E4755">
        <w:t>enables</w:t>
      </w:r>
      <w:r w:rsidR="004C6DFB" w:rsidRPr="008E4755">
        <w:t xml:space="preserve"> </w:t>
      </w:r>
      <w:r w:rsidRPr="008E4755">
        <w:t>the</w:t>
      </w:r>
      <w:r w:rsidR="004C6DFB" w:rsidRPr="008E4755">
        <w:t xml:space="preserve"> </w:t>
      </w:r>
      <w:r w:rsidRPr="008E4755">
        <w:t>retrieval</w:t>
      </w:r>
      <w:r w:rsidR="004C6DFB" w:rsidRPr="008E4755">
        <w:t xml:space="preserve"> </w:t>
      </w:r>
      <w:r w:rsidRPr="008E4755">
        <w:t>of</w:t>
      </w:r>
      <w:r w:rsidR="004C6DFB" w:rsidRPr="008E4755">
        <w:t xml:space="preserve"> </w:t>
      </w:r>
      <w:r w:rsidRPr="008E4755">
        <w:t>additional</w:t>
      </w:r>
      <w:r w:rsidR="004C6DFB" w:rsidRPr="008E4755">
        <w:t xml:space="preserve"> </w:t>
      </w:r>
      <w:r w:rsidRPr="008E4755">
        <w:t>metadata</w:t>
      </w:r>
      <w:r w:rsidR="004C6DFB" w:rsidRPr="008E4755">
        <w:t xml:space="preserve"> </w:t>
      </w:r>
      <w:r w:rsidRPr="008E4755">
        <w:t>decorating</w:t>
      </w:r>
      <w:r w:rsidR="004C6DFB" w:rsidRPr="008E4755">
        <w:t xml:space="preserve"> </w:t>
      </w:r>
      <w:r w:rsidRPr="008E4755">
        <w:t>various</w:t>
      </w:r>
      <w:r w:rsidR="004C6DFB" w:rsidRPr="008E4755">
        <w:t xml:space="preserve"> </w:t>
      </w:r>
      <w:r w:rsidRPr="008E4755">
        <w:t>constructs</w:t>
      </w:r>
      <w:r w:rsidR="004C6DFB" w:rsidRPr="008E4755">
        <w:t xml:space="preserve"> </w:t>
      </w:r>
      <w:r w:rsidRPr="008E4755">
        <w:t>in</w:t>
      </w:r>
      <w:r w:rsidR="004C6DFB" w:rsidRPr="008E4755">
        <w:t xml:space="preserve"> </w:t>
      </w:r>
      <w:r w:rsidRPr="008E4755">
        <w:t>the</w:t>
      </w:r>
      <w:r w:rsidR="004C6DFB" w:rsidRPr="008E4755">
        <w:t xml:space="preserve"> </w:t>
      </w:r>
      <w:r w:rsidRPr="008E4755">
        <w:t>form</w:t>
      </w:r>
      <w:r w:rsidR="004C6DFB" w:rsidRPr="008E4755">
        <w:t xml:space="preserve"> </w:t>
      </w:r>
      <w:r w:rsidRPr="008E4755">
        <w:t>of</w:t>
      </w:r>
      <w:r w:rsidR="004C6DFB" w:rsidRPr="008E4755">
        <w:t xml:space="preserve"> </w:t>
      </w:r>
      <w:r w:rsidRPr="008E4755">
        <w:t>attributes.</w:t>
      </w:r>
      <w:r w:rsidR="004C6DFB" w:rsidRPr="008E4755">
        <w:t xml:space="preserve"> </w:t>
      </w:r>
      <w:r w:rsidRPr="008E4755">
        <w:t>Typically,</w:t>
      </w:r>
      <w:r w:rsidR="004C6DFB" w:rsidRPr="008E4755">
        <w:t xml:space="preserve"> </w:t>
      </w:r>
      <w:r w:rsidRPr="008E4755">
        <w:t>custom</w:t>
      </w:r>
      <w:r w:rsidR="004C6DFB" w:rsidRPr="008E4755">
        <w:t xml:space="preserve"> </w:t>
      </w:r>
      <w:r w:rsidRPr="008E4755">
        <w:t>attributes</w:t>
      </w:r>
      <w:r w:rsidR="004C6DFB" w:rsidRPr="008E4755">
        <w:t xml:space="preserve"> </w:t>
      </w:r>
      <w:r w:rsidRPr="008E4755">
        <w:t>are</w:t>
      </w:r>
      <w:r w:rsidR="004C6DFB" w:rsidRPr="008E4755">
        <w:t xml:space="preserve"> </w:t>
      </w:r>
      <w:r w:rsidRPr="008E4755">
        <w:t>sought</w:t>
      </w:r>
      <w:r w:rsidR="004C6DFB" w:rsidRPr="008E4755">
        <w:t xml:space="preserve"> </w:t>
      </w:r>
      <w:r w:rsidRPr="008E4755">
        <w:t>using</w:t>
      </w:r>
      <w:r w:rsidR="004C6DFB" w:rsidRPr="008E4755">
        <w:t xml:space="preserve"> </w:t>
      </w:r>
      <w:r w:rsidRPr="008E4755">
        <w:t>reflection.</w:t>
      </w:r>
      <w:r w:rsidR="004C6DFB" w:rsidRPr="008E4755">
        <w:t xml:space="preserve"> </w:t>
      </w:r>
      <w:r w:rsidR="00FC5AD2" w:rsidRPr="008E4755">
        <w:t>You</w:t>
      </w:r>
      <w:r w:rsidR="004C6DFB" w:rsidRPr="008E4755">
        <w:t xml:space="preserve"> </w:t>
      </w:r>
      <w:r w:rsidR="00FC5AD2" w:rsidRPr="008E4755">
        <w:t>can</w:t>
      </w:r>
      <w:r w:rsidR="004C6DFB" w:rsidRPr="008E4755">
        <w:t xml:space="preserve"> </w:t>
      </w:r>
      <w:r w:rsidRPr="008E4755">
        <w:t>define</w:t>
      </w:r>
      <w:r w:rsidR="004C6DFB" w:rsidRPr="008E4755">
        <w:t xml:space="preserve"> </w:t>
      </w:r>
      <w:r w:rsidRPr="008E4755">
        <w:t>your</w:t>
      </w:r>
      <w:r w:rsidR="004C6DFB" w:rsidRPr="008E4755">
        <w:t xml:space="preserve"> </w:t>
      </w:r>
      <w:r w:rsidRPr="008E4755">
        <w:t>own</w:t>
      </w:r>
      <w:r w:rsidR="004C6DFB" w:rsidRPr="008E4755">
        <w:t xml:space="preserve"> </w:t>
      </w:r>
      <w:r w:rsidRPr="008E4755">
        <w:t>custom</w:t>
      </w:r>
      <w:r w:rsidR="004C6DFB" w:rsidRPr="008E4755">
        <w:t xml:space="preserve"> </w:t>
      </w:r>
      <w:r w:rsidRPr="008E4755">
        <w:t>attributes</w:t>
      </w:r>
      <w:r w:rsidR="004C6DFB" w:rsidRPr="008E4755">
        <w:t xml:space="preserve"> </w:t>
      </w:r>
      <w:r w:rsidRPr="008E4755">
        <w:t>that</w:t>
      </w:r>
      <w:r w:rsidR="004C6DFB" w:rsidRPr="008E4755">
        <w:t xml:space="preserve"> </w:t>
      </w:r>
      <w:r w:rsidRPr="008E4755">
        <w:t>insert</w:t>
      </w:r>
      <w:r w:rsidR="004C6DFB" w:rsidRPr="008E4755">
        <w:t xml:space="preserve"> </w:t>
      </w:r>
      <w:r w:rsidRPr="008E4755">
        <w:t>additional</w:t>
      </w:r>
      <w:r w:rsidR="004C6DFB" w:rsidRPr="008E4755">
        <w:t xml:space="preserve"> </w:t>
      </w:r>
      <w:r w:rsidRPr="008E4755">
        <w:t>metadata</w:t>
      </w:r>
      <w:r w:rsidR="004C6DFB" w:rsidRPr="008E4755">
        <w:t xml:space="preserve"> </w:t>
      </w:r>
      <w:r w:rsidRPr="008E4755">
        <w:t>of</w:t>
      </w:r>
      <w:r w:rsidR="004C6DFB" w:rsidRPr="008E4755">
        <w:t xml:space="preserve"> </w:t>
      </w:r>
      <w:r w:rsidRPr="008E4755">
        <w:t>your</w:t>
      </w:r>
      <w:r w:rsidR="004C6DFB" w:rsidRPr="008E4755">
        <w:t xml:space="preserve"> </w:t>
      </w:r>
      <w:r w:rsidRPr="008E4755">
        <w:t>own</w:t>
      </w:r>
      <w:r w:rsidR="004C6DFB" w:rsidRPr="008E4755">
        <w:t xml:space="preserve"> </w:t>
      </w:r>
      <w:r w:rsidRPr="008E4755">
        <w:t>choosing</w:t>
      </w:r>
      <w:r w:rsidR="004C6DFB" w:rsidRPr="008E4755">
        <w:t xml:space="preserve"> </w:t>
      </w:r>
      <w:r w:rsidRPr="008E4755">
        <w:t>into</w:t>
      </w:r>
      <w:r w:rsidR="004C6DFB" w:rsidRPr="008E4755">
        <w:t xml:space="preserve"> </w:t>
      </w:r>
      <w:r w:rsidRPr="008E4755">
        <w:t>the</w:t>
      </w:r>
      <w:r w:rsidR="004C6DFB" w:rsidRPr="008E4755">
        <w:t xml:space="preserve"> </w:t>
      </w:r>
      <w:r w:rsidRPr="008E4755">
        <w:t>CIL.</w:t>
      </w:r>
      <w:r w:rsidR="004C6DFB" w:rsidRPr="008E4755">
        <w:t xml:space="preserve"> </w:t>
      </w:r>
      <w:r w:rsidRPr="008E4755">
        <w:t>At</w:t>
      </w:r>
      <w:r w:rsidR="004C6DFB" w:rsidRPr="008E4755">
        <w:t xml:space="preserve"> </w:t>
      </w:r>
      <w:r w:rsidRPr="008E4755">
        <w:t>runtime,</w:t>
      </w:r>
      <w:r w:rsidR="004C6DFB" w:rsidRPr="008E4755">
        <w:t xml:space="preserve"> </w:t>
      </w:r>
      <w:r w:rsidR="00FC5AD2" w:rsidRPr="008E4755">
        <w:t>you</w:t>
      </w:r>
      <w:r w:rsidR="004C6DFB" w:rsidRPr="008E4755">
        <w:t xml:space="preserve"> </w:t>
      </w:r>
      <w:r w:rsidR="00FC5AD2" w:rsidRPr="008E4755">
        <w:t>can</w:t>
      </w:r>
      <w:r w:rsidR="004C6DFB" w:rsidRPr="008E4755">
        <w:t xml:space="preserve"> </w:t>
      </w:r>
      <w:r w:rsidR="00FC5AD2" w:rsidRPr="008E4755">
        <w:t>then</w:t>
      </w:r>
      <w:r w:rsidR="004C6DFB" w:rsidRPr="008E4755">
        <w:t xml:space="preserve"> </w:t>
      </w:r>
      <w:r w:rsidRPr="008E4755">
        <w:t>retrieve</w:t>
      </w:r>
      <w:r w:rsidR="004C6DFB" w:rsidRPr="008E4755">
        <w:t xml:space="preserve"> </w:t>
      </w:r>
      <w:r w:rsidRPr="008E4755">
        <w:t>this</w:t>
      </w:r>
      <w:r w:rsidR="004C6DFB" w:rsidRPr="008E4755">
        <w:t xml:space="preserve"> </w:t>
      </w:r>
      <w:r w:rsidRPr="008E4755">
        <w:t>metadata</w:t>
      </w:r>
      <w:r w:rsidR="004C6DFB" w:rsidRPr="008E4755">
        <w:t xml:space="preserve"> </w:t>
      </w:r>
      <w:r w:rsidRPr="008E4755">
        <w:t>and</w:t>
      </w:r>
      <w:r w:rsidR="004C6DFB" w:rsidRPr="008E4755">
        <w:t xml:space="preserve"> </w:t>
      </w:r>
      <w:r w:rsidRPr="008E4755">
        <w:t>use</w:t>
      </w:r>
      <w:r w:rsidR="004C6DFB" w:rsidRPr="008E4755">
        <w:t xml:space="preserve"> </w:t>
      </w:r>
      <w:r w:rsidRPr="008E4755">
        <w:t>it</w:t>
      </w:r>
      <w:r w:rsidR="004C6DFB" w:rsidRPr="008E4755">
        <w:t xml:space="preserve"> </w:t>
      </w:r>
      <w:r w:rsidRPr="008E4755">
        <w:t>within</w:t>
      </w:r>
      <w:r w:rsidR="004C6DFB" w:rsidRPr="008E4755">
        <w:t xml:space="preserve"> </w:t>
      </w:r>
      <w:r w:rsidRPr="008E4755">
        <w:t>the</w:t>
      </w:r>
      <w:r w:rsidR="004C6DFB" w:rsidRPr="008E4755">
        <w:t xml:space="preserve"> </w:t>
      </w:r>
      <w:r w:rsidRPr="008E4755">
        <w:t>programming</w:t>
      </w:r>
      <w:r w:rsidR="004C6DFB" w:rsidRPr="008E4755">
        <w:t xml:space="preserve"> </w:t>
      </w:r>
      <w:r w:rsidRPr="008E4755">
        <w:t>logic.</w:t>
      </w:r>
    </w:p>
    <w:p w14:paraId="7C815A5A" w14:textId="1C1833B8" w:rsidR="0079423A" w:rsidRPr="007E181A" w:rsidRDefault="00AA6FE6" w:rsidP="008E4755">
      <w:pPr>
        <w:pStyle w:val="CHAPBM"/>
      </w:pPr>
      <w:r w:rsidRPr="007E181A">
        <w:t>Many</w:t>
      </w:r>
      <w:r w:rsidR="004C6DFB">
        <w:t xml:space="preserve"> </w:t>
      </w:r>
      <w:r w:rsidR="00FC5AD2">
        <w:t>programmers</w:t>
      </w:r>
      <w:r w:rsidR="004C6DFB">
        <w:t xml:space="preserve"> </w:t>
      </w:r>
      <w:r w:rsidRPr="007E181A">
        <w:t>view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precursor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concept</w:t>
      </w:r>
      <w:r w:rsidR="004C6DFB">
        <w:t xml:space="preserve"> </w:t>
      </w:r>
      <w:r w:rsidRPr="007E181A">
        <w:t>known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aspect-oriented</w:t>
      </w:r>
      <w:r w:rsidR="004C6DFB">
        <w:t xml:space="preserve"> </w:t>
      </w:r>
      <w:r w:rsidRPr="007E181A">
        <w:t>programming,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which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add</w:t>
      </w:r>
      <w:r w:rsidR="004C6DFB">
        <w:t xml:space="preserve"> </w:t>
      </w:r>
      <w:r w:rsidRPr="007E181A">
        <w:t>functionality</w:t>
      </w:r>
      <w:r w:rsidR="004C6DFB">
        <w:t xml:space="preserve"> </w:t>
      </w:r>
      <w:r w:rsidRPr="007E181A">
        <w:t>through</w:t>
      </w:r>
      <w:r w:rsidR="004C6DFB">
        <w:t xml:space="preserve"> </w:t>
      </w:r>
      <w:r w:rsidRPr="007E181A">
        <w:t>constructs</w:t>
      </w:r>
      <w:r w:rsidR="004C6DFB">
        <w:t xml:space="preserve"> </w:t>
      </w:r>
      <w:r w:rsidRPr="007E181A">
        <w:t>such</w:t>
      </w:r>
      <w:r w:rsidR="004C6DFB">
        <w:t xml:space="preserve"> </w:t>
      </w:r>
      <w:r w:rsidRPr="007E181A">
        <w:t>as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instead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manually</w:t>
      </w:r>
      <w:r w:rsidR="004C6DFB">
        <w:t xml:space="preserve"> </w:t>
      </w:r>
      <w:r w:rsidRPr="007E181A">
        <w:t>implementing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functionality</w:t>
      </w:r>
      <w:r w:rsidR="004C6DFB">
        <w:t xml:space="preserve"> </w:t>
      </w:r>
      <w:r w:rsidRPr="007E181A">
        <w:t>wherever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needed.</w:t>
      </w:r>
      <w:r w:rsidR="004C6DFB">
        <w:t xml:space="preserve"> </w:t>
      </w:r>
      <w:r w:rsidRPr="007E181A">
        <w:t>It</w:t>
      </w:r>
      <w:r w:rsidR="004C6DFB">
        <w:t xml:space="preserve"> </w:t>
      </w:r>
      <w:r w:rsidRPr="007E181A">
        <w:t>will</w:t>
      </w:r>
      <w:r w:rsidR="004C6DFB">
        <w:t xml:space="preserve"> </w:t>
      </w:r>
      <w:r w:rsidRPr="007E181A">
        <w:t>take</w:t>
      </w:r>
      <w:r w:rsidR="004C6DFB">
        <w:t xml:space="preserve"> </w:t>
      </w:r>
      <w:r w:rsidRPr="007E181A">
        <w:t>some</w:t>
      </w:r>
      <w:r w:rsidR="004C6DFB">
        <w:t xml:space="preserve"> </w:t>
      </w:r>
      <w:r w:rsidRPr="007E181A">
        <w:t>time</w:t>
      </w:r>
      <w:r w:rsidR="004C6DFB">
        <w:t xml:space="preserve"> </w:t>
      </w:r>
      <w:r w:rsidRPr="007E181A">
        <w:t>before</w:t>
      </w:r>
      <w:r w:rsidR="004C6DFB">
        <w:t xml:space="preserve"> </w:t>
      </w:r>
      <w:r w:rsidRPr="007E181A">
        <w:t>you</w:t>
      </w:r>
      <w:r w:rsidR="004C6DFB">
        <w:t xml:space="preserve"> </w:t>
      </w:r>
      <w:r w:rsidRPr="007E181A">
        <w:t>see</w:t>
      </w:r>
      <w:r w:rsidR="004C6DFB">
        <w:t xml:space="preserve"> </w:t>
      </w:r>
      <w:r w:rsidRPr="007E181A">
        <w:t>true</w:t>
      </w:r>
      <w:r w:rsidR="004C6DFB">
        <w:t xml:space="preserve"> </w:t>
      </w:r>
      <w:r w:rsidRPr="007E181A">
        <w:t>aspects</w:t>
      </w:r>
      <w:r w:rsidR="004C6DFB">
        <w:t xml:space="preserve"> </w:t>
      </w:r>
      <w:r w:rsidRPr="007E181A">
        <w:t>within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(if</w:t>
      </w:r>
      <w:r w:rsidR="004C6DFB">
        <w:t xml:space="preserve"> </w:t>
      </w:r>
      <w:r w:rsidRPr="007E181A">
        <w:t>ever);</w:t>
      </w:r>
      <w:r w:rsidR="004C6DFB">
        <w:t xml:space="preserve"> </w:t>
      </w:r>
      <w:r w:rsidRPr="007E181A">
        <w:t>however,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provide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clear</w:t>
      </w:r>
      <w:r w:rsidR="004C6DFB">
        <w:t xml:space="preserve"> </w:t>
      </w:r>
      <w:r w:rsidRPr="007E181A">
        <w:t>steppingstone</w:t>
      </w:r>
      <w:r w:rsidR="004C6DFB">
        <w:t xml:space="preserve"> </w:t>
      </w:r>
      <w:r w:rsidRPr="007E181A">
        <w:t>in</w:t>
      </w:r>
      <w:r w:rsidR="004C6DFB">
        <w:t xml:space="preserve"> </w:t>
      </w:r>
      <w:r w:rsidRPr="007E181A">
        <w:t>that</w:t>
      </w:r>
      <w:r w:rsidR="004C6DFB">
        <w:t xml:space="preserve"> </w:t>
      </w:r>
      <w:r w:rsidRPr="007E181A">
        <w:t>direction,</w:t>
      </w:r>
      <w:r w:rsidR="004C6DFB">
        <w:t xml:space="preserve"> </w:t>
      </w:r>
      <w:r w:rsidRPr="007E181A">
        <w:t>without</w:t>
      </w:r>
      <w:r w:rsidR="004C6DFB">
        <w:t xml:space="preserve"> </w:t>
      </w:r>
      <w:r w:rsidR="00FC5AD2">
        <w:t>creating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significant</w:t>
      </w:r>
      <w:r w:rsidR="004C6DFB">
        <w:t xml:space="preserve"> </w:t>
      </w:r>
      <w:r w:rsidRPr="007E181A">
        <w:t>risk</w:t>
      </w:r>
      <w:r w:rsidR="004C6DFB">
        <w:t xml:space="preserve"> </w:t>
      </w:r>
      <w:r w:rsidRPr="007E181A">
        <w:t>to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stability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language.</w:t>
      </w:r>
    </w:p>
    <w:p w14:paraId="09741CC5" w14:textId="27FDE189" w:rsidR="0079423A" w:rsidRPr="007E181A" w:rsidRDefault="00AA6FE6" w:rsidP="00C172F0">
      <w:pPr>
        <w:pStyle w:val="CHAPBM"/>
      </w:pPr>
      <w:r w:rsidRPr="007E181A">
        <w:t>Finally,</w:t>
      </w:r>
      <w:r w:rsidR="004C6DFB">
        <w:t xml:space="preserve"> </w:t>
      </w:r>
      <w:r w:rsidR="001143EB">
        <w:t>this</w:t>
      </w:r>
      <w:r w:rsidR="004C6DFB">
        <w:t xml:space="preserve"> </w:t>
      </w:r>
      <w:r w:rsidRPr="007E181A">
        <w:t>chapter</w:t>
      </w:r>
      <w:r w:rsidR="004C6DFB">
        <w:t xml:space="preserve"> </w:t>
      </w:r>
      <w:r w:rsidRPr="007E181A">
        <w:t>included</w:t>
      </w:r>
      <w:r w:rsidR="004C6DFB">
        <w:t xml:space="preserve"> </w:t>
      </w:r>
      <w:r w:rsidRPr="007E181A">
        <w:t>a</w:t>
      </w:r>
      <w:r w:rsidR="004C6DFB">
        <w:t xml:space="preserve"> </w:t>
      </w:r>
      <w:r w:rsidR="001143EB">
        <w:t>feature</w:t>
      </w:r>
      <w:r w:rsidR="004C6DFB">
        <w:t xml:space="preserve"> </w:t>
      </w:r>
      <w:r w:rsidR="001143EB">
        <w:t>introduced</w:t>
      </w:r>
      <w:r w:rsidR="004C6DFB">
        <w:t xml:space="preserve"> </w:t>
      </w:r>
      <w:r w:rsidR="001143EB">
        <w:t>in</w:t>
      </w:r>
      <w:r w:rsidR="004C6DFB">
        <w:t xml:space="preserve"> </w:t>
      </w:r>
      <w:r w:rsidRPr="007E181A">
        <w:t>C#</w:t>
      </w:r>
      <w:r w:rsidR="004C6DFB">
        <w:t xml:space="preserve"> </w:t>
      </w:r>
      <w:r w:rsidRPr="007E181A">
        <w:t>4.0—dynamic</w:t>
      </w:r>
      <w:r w:rsidR="004C6DFB">
        <w:t xml:space="preserve"> </w:t>
      </w:r>
      <w:r w:rsidRPr="007E181A">
        <w:t>programming</w:t>
      </w:r>
      <w:r w:rsidR="004C6DFB">
        <w:t xml:space="preserve"> </w:t>
      </w:r>
      <w:r w:rsidRPr="007E181A">
        <w:t>using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new</w:t>
      </w:r>
      <w:r w:rsidR="004C6DFB">
        <w:t xml:space="preserve"> </w:t>
      </w:r>
      <w:r w:rsidRPr="007E181A">
        <w:t>type</w:t>
      </w:r>
      <w:r w:rsidR="004C6DFB">
        <w:t xml:space="preserve"> </w:t>
      </w:r>
      <w:r w:rsidRPr="00A14E35">
        <w:rPr>
          <w:rStyle w:val="CITchapbm"/>
        </w:rPr>
        <w:t>dynamic</w:t>
      </w:r>
      <w:r w:rsidRPr="007E181A">
        <w:t>.</w:t>
      </w:r>
      <w:r w:rsidR="004C6DFB">
        <w:t xml:space="preserve"> </w:t>
      </w:r>
      <w:r w:rsidRPr="007E181A">
        <w:t>This</w:t>
      </w:r>
      <w:r w:rsidR="004C6DFB">
        <w:t xml:space="preserve"> </w:t>
      </w:r>
      <w:r w:rsidR="001143EB">
        <w:t>coverage</w:t>
      </w:r>
      <w:r w:rsidR="004C6DFB">
        <w:t xml:space="preserve"> </w:t>
      </w:r>
      <w:r w:rsidRPr="007E181A">
        <w:t>included</w:t>
      </w:r>
      <w:r w:rsidR="004C6DFB">
        <w:t xml:space="preserve"> </w:t>
      </w:r>
      <w:r w:rsidRPr="007E181A">
        <w:t>a</w:t>
      </w:r>
      <w:r w:rsidR="004C6DFB">
        <w:t xml:space="preserve"> </w:t>
      </w:r>
      <w:r w:rsidRPr="007E181A">
        <w:t>discussion</w:t>
      </w:r>
      <w:r w:rsidR="004C6DFB">
        <w:t xml:space="preserve"> </w:t>
      </w:r>
      <w:r w:rsidRPr="007E181A">
        <w:t>of</w:t>
      </w:r>
      <w:r w:rsidR="004C6DFB">
        <w:t xml:space="preserve"> </w:t>
      </w:r>
      <w:r w:rsidRPr="007E181A">
        <w:t>why</w:t>
      </w:r>
      <w:r w:rsidR="004C6DFB">
        <w:t xml:space="preserve"> </w:t>
      </w:r>
      <w:r w:rsidRPr="007E181A">
        <w:t>static</w:t>
      </w:r>
      <w:r w:rsidR="004C6DFB">
        <w:t xml:space="preserve"> </w:t>
      </w:r>
      <w:r w:rsidRPr="007E181A">
        <w:lastRenderedPageBreak/>
        <w:t>binding,</w:t>
      </w:r>
      <w:r w:rsidR="004C6DFB">
        <w:t xml:space="preserve"> </w:t>
      </w:r>
      <w:r w:rsidRPr="007E181A">
        <w:t>although</w:t>
      </w:r>
      <w:r w:rsidR="004C6DFB">
        <w:t xml:space="preserve"> </w:t>
      </w:r>
      <w:r w:rsidRPr="007E181A">
        <w:t>preferred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the</w:t>
      </w:r>
      <w:r w:rsidR="004C6DFB">
        <w:t xml:space="preserve"> </w:t>
      </w:r>
      <w:r w:rsidRPr="007E181A">
        <w:t>API</w:t>
      </w:r>
      <w:r w:rsidR="004C6DFB">
        <w:t xml:space="preserve"> </w:t>
      </w:r>
      <w:r w:rsidRPr="007E181A">
        <w:t>is</w:t>
      </w:r>
      <w:r w:rsidR="004C6DFB">
        <w:t xml:space="preserve"> </w:t>
      </w:r>
      <w:r w:rsidRPr="007E181A">
        <w:t>strongly</w:t>
      </w:r>
      <w:r w:rsidR="004C6DFB">
        <w:t xml:space="preserve"> </w:t>
      </w:r>
      <w:r w:rsidRPr="007E181A">
        <w:t>typed,</w:t>
      </w:r>
      <w:r w:rsidR="004C6DFB">
        <w:t xml:space="preserve"> </w:t>
      </w:r>
      <w:r w:rsidRPr="007E181A">
        <w:t>has</w:t>
      </w:r>
      <w:r w:rsidR="004C6DFB">
        <w:t xml:space="preserve"> </w:t>
      </w:r>
      <w:r w:rsidRPr="007E181A">
        <w:t>limitations</w:t>
      </w:r>
      <w:r w:rsidR="004C6DFB">
        <w:t xml:space="preserve"> </w:t>
      </w:r>
      <w:r w:rsidRPr="007E181A">
        <w:t>when</w:t>
      </w:r>
      <w:r w:rsidR="004C6DFB">
        <w:t xml:space="preserve"> </w:t>
      </w:r>
      <w:r w:rsidRPr="007E181A">
        <w:t>working</w:t>
      </w:r>
      <w:r w:rsidR="004C6DFB">
        <w:t xml:space="preserve"> </w:t>
      </w:r>
      <w:r w:rsidRPr="007E181A">
        <w:t>with</w:t>
      </w:r>
      <w:r w:rsidR="004C6DFB">
        <w:t xml:space="preserve"> </w:t>
      </w:r>
      <w:r w:rsidRPr="007E181A">
        <w:t>dynamic</w:t>
      </w:r>
      <w:r w:rsidR="004C6DFB">
        <w:t xml:space="preserve"> </w:t>
      </w:r>
      <w:r w:rsidRPr="007E181A">
        <w:t>data.</w:t>
      </w:r>
    </w:p>
    <w:p w14:paraId="46805E99" w14:textId="54ED9681" w:rsidR="0079423A" w:rsidRDefault="00AA6FE6" w:rsidP="00C172F0">
      <w:pPr>
        <w:pStyle w:val="CHAPBM"/>
      </w:pPr>
      <w:r w:rsidRPr="007E181A">
        <w:t>The</w:t>
      </w:r>
      <w:r w:rsidR="004C6DFB">
        <w:t xml:space="preserve"> </w:t>
      </w:r>
      <w:r w:rsidRPr="007E181A">
        <w:t>next</w:t>
      </w:r>
      <w:r w:rsidR="004C6DFB">
        <w:t xml:space="preserve"> </w:t>
      </w:r>
      <w:r w:rsidRPr="007E181A">
        <w:t>chapter</w:t>
      </w:r>
      <w:r w:rsidR="004C6DFB">
        <w:t xml:space="preserve"> </w:t>
      </w:r>
      <w:r w:rsidRPr="007E181A">
        <w:t>looks</w:t>
      </w:r>
      <w:r w:rsidR="004C6DFB">
        <w:t xml:space="preserve"> </w:t>
      </w:r>
      <w:r w:rsidRPr="007E181A">
        <w:t>at</w:t>
      </w:r>
      <w:r w:rsidR="004C6DFB">
        <w:t xml:space="preserve"> </w:t>
      </w:r>
      <w:r w:rsidRPr="007E181A">
        <w:t>multithreading,</w:t>
      </w:r>
      <w:r w:rsidR="004C6DFB">
        <w:t xml:space="preserve"> </w:t>
      </w:r>
      <w:r w:rsidRPr="007E181A">
        <w:t>where</w:t>
      </w:r>
      <w:r w:rsidR="004C6DFB">
        <w:t xml:space="preserve"> </w:t>
      </w:r>
      <w:r w:rsidRPr="007E181A">
        <w:t>attributes</w:t>
      </w:r>
      <w:r w:rsidR="004C6DFB">
        <w:t xml:space="preserve"> </w:t>
      </w:r>
      <w:r w:rsidRPr="007E181A">
        <w:t>are</w:t>
      </w:r>
      <w:r w:rsidR="004C6DFB">
        <w:t xml:space="preserve"> </w:t>
      </w:r>
      <w:r w:rsidRPr="007E181A">
        <w:t>used</w:t>
      </w:r>
      <w:r w:rsidR="004C6DFB">
        <w:t xml:space="preserve"> </w:t>
      </w:r>
      <w:r w:rsidRPr="007E181A">
        <w:t>for</w:t>
      </w:r>
      <w:r w:rsidR="004C6DFB">
        <w:t xml:space="preserve"> </w:t>
      </w:r>
      <w:r w:rsidRPr="007E181A">
        <w:t>synchronization.</w:t>
      </w:r>
    </w:p>
    <w:commentRangeStart w:id="830"/>
    <w:p w14:paraId="734A97C5" w14:textId="7ECC4142" w:rsidR="00DC44F7" w:rsidRDefault="00DC44F7" w:rsidP="00DC44F7">
      <w:pPr>
        <w:pStyle w:val="TOC1"/>
        <w:tabs>
          <w:tab w:val="right" w:leader="dot" w:pos="7190"/>
        </w:tabs>
        <w:rPr>
          <w:ins w:id="831" w:author="Chris" w:date="2020-04-11T21:28:00Z"/>
          <w:noProof/>
        </w:rPr>
      </w:pPr>
      <w:ins w:id="832" w:author="Chris" w:date="2020-04-11T21:28:00Z">
        <w:r>
          <w:fldChar w:fldCharType="begin"/>
        </w:r>
        <w:r>
          <w:instrText xml:space="preserve"> TOC \o "1-3" \h \z \t "H1,1,H2,2,H3,3,H4,4,H5,5,H6,6,H7,7" </w:instrText>
        </w:r>
      </w:ins>
      <w:r>
        <w:fldChar w:fldCharType="separate"/>
      </w:r>
      <w:ins w:id="833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"_Toc37532932"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Reflection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4" w:author="Chris" w:date="2020-04-11T21:28:00Z"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FAD4F2A" w14:textId="47EFC27A" w:rsidR="00DC44F7" w:rsidRDefault="00DC44F7" w:rsidP="008E7191">
      <w:pPr>
        <w:pStyle w:val="TOC2"/>
        <w:tabs>
          <w:tab w:val="right" w:leader="dot" w:pos="7190"/>
        </w:tabs>
        <w:rPr>
          <w:ins w:id="835" w:author="Chris" w:date="2020-04-11T21:28:00Z"/>
          <w:noProof/>
        </w:rPr>
      </w:pPr>
      <w:ins w:id="836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"_Toc37532933"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 xml:space="preserve">Accessing Metadata Using </w:t>
        </w:r>
        <w:r w:rsidRPr="007B5401">
          <w:rPr>
            <w:rStyle w:val="Hyperlink"/>
            <w:rFonts w:ascii="Courier New" w:hAnsi="Courier New"/>
            <w:noProof/>
          </w:rPr>
          <w:t>System.Type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37" w:author="Chris" w:date="2020-04-11T21:28:00Z"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6C2B5A2" w14:textId="4033DD7E" w:rsidR="00DC44F7" w:rsidRDefault="00DC44F7" w:rsidP="008E7191">
      <w:pPr>
        <w:pStyle w:val="TOC3"/>
        <w:tabs>
          <w:tab w:val="right" w:leader="dot" w:pos="7190"/>
        </w:tabs>
        <w:rPr>
          <w:ins w:id="838" w:author="Chris" w:date="2020-04-11T21:28:00Z"/>
          <w:noProof/>
        </w:rPr>
      </w:pPr>
      <w:ins w:id="839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"_Toc37532934"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GetType()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0" w:author="Chris" w:date="2020-04-11T21:28:00Z"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76BEC43E" w14:textId="29541CFA" w:rsidR="00DC44F7" w:rsidRDefault="00DC44F7" w:rsidP="00C80BD1">
      <w:pPr>
        <w:pStyle w:val="TOC3"/>
        <w:tabs>
          <w:tab w:val="right" w:leader="dot" w:pos="7190"/>
        </w:tabs>
        <w:rPr>
          <w:ins w:id="841" w:author="Chris" w:date="2020-04-11T21:28:00Z"/>
          <w:noProof/>
        </w:rPr>
      </w:pPr>
      <w:ins w:id="842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"_Toc37532935"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typeof()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3" w:author="Chris" w:date="2020-04-11T21:28:00Z"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F7B67CD" w14:textId="44B1EDDF" w:rsidR="00DC44F7" w:rsidRDefault="00DC44F7" w:rsidP="00C80BD1">
      <w:pPr>
        <w:pStyle w:val="TOC2"/>
        <w:tabs>
          <w:tab w:val="right" w:leader="dot" w:pos="7190"/>
        </w:tabs>
        <w:rPr>
          <w:ins w:id="844" w:author="Chris" w:date="2020-04-11T21:28:00Z"/>
          <w:noProof/>
        </w:rPr>
      </w:pPr>
      <w:ins w:id="845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"_Toc37532936"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Member Invocation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6" w:author="Chris" w:date="2020-04-11T21:28:00Z"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C49DEE5" w14:textId="68711D8D" w:rsidR="00DC44F7" w:rsidRDefault="00DC44F7" w:rsidP="00C80BD1">
      <w:pPr>
        <w:pStyle w:val="TOC2"/>
        <w:tabs>
          <w:tab w:val="right" w:leader="dot" w:pos="7190"/>
        </w:tabs>
        <w:rPr>
          <w:ins w:id="847" w:author="Chris" w:date="2020-04-11T21:28:00Z"/>
          <w:noProof/>
        </w:rPr>
      </w:pPr>
      <w:ins w:id="848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"_Toc37532937"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Reflection on Generic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49" w:author="Chris" w:date="2020-04-11T21:2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8F8AC3F" w14:textId="01E03AC3" w:rsidR="00DC44F7" w:rsidRDefault="00DC44F7" w:rsidP="00C80BD1">
      <w:pPr>
        <w:pStyle w:val="TOC3"/>
        <w:tabs>
          <w:tab w:val="right" w:leader="dot" w:pos="7190"/>
        </w:tabs>
        <w:rPr>
          <w:ins w:id="850" w:author="Chris" w:date="2020-04-11T21:28:00Z"/>
          <w:noProof/>
        </w:rPr>
      </w:pPr>
      <w:ins w:id="851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"_Toc37532938"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Determining the Type of Type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2" w:author="Chris" w:date="2020-04-11T21:2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46F49114" w14:textId="2FF644CE" w:rsidR="00DC44F7" w:rsidRDefault="00DC44F7" w:rsidP="00C80BD1">
      <w:pPr>
        <w:pStyle w:val="TOC3"/>
        <w:tabs>
          <w:tab w:val="right" w:leader="dot" w:pos="7190"/>
        </w:tabs>
        <w:rPr>
          <w:ins w:id="853" w:author="Chris" w:date="2020-04-11T21:28:00Z"/>
          <w:noProof/>
        </w:rPr>
      </w:pPr>
      <w:ins w:id="854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"_Toc37532939"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Determining Whether a Class or Method Supports Generics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_Toc37532939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5" w:author="Chris" w:date="2020-04-11T21:28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2F6E7BD7" w14:textId="45144C34" w:rsidR="00DC44F7" w:rsidRDefault="00DC44F7">
      <w:pPr>
        <w:pStyle w:val="TOC3"/>
        <w:tabs>
          <w:tab w:val="right" w:leader="dot" w:pos="7190"/>
        </w:tabs>
        <w:rPr>
          <w:ins w:id="856" w:author="Chris" w:date="2020-04-11T21:28:00Z"/>
          <w:noProof/>
        </w:rPr>
      </w:pPr>
      <w:ins w:id="857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"_Toc37532940"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Obtaining Type Parameters for a Generic Class or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8" w:author="Chris" w:date="2020-04-11T21:28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3C91BD33" w14:textId="389B8609" w:rsidR="00DC44F7" w:rsidRDefault="00DC44F7">
      <w:pPr>
        <w:pStyle w:val="TOC1"/>
        <w:tabs>
          <w:tab w:val="right" w:leader="dot" w:pos="7190"/>
        </w:tabs>
        <w:rPr>
          <w:ins w:id="859" w:author="Chris" w:date="2020-04-11T21:28:00Z"/>
          <w:noProof/>
        </w:rPr>
      </w:pPr>
      <w:ins w:id="860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"_Toc37532941"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nameof</w:t>
        </w:r>
        <w:r w:rsidRPr="007B5401">
          <w:rPr>
            <w:rStyle w:val="Hyperlink"/>
            <w:noProof/>
          </w:rPr>
          <w:t xml:space="preserve"> Operator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1" w:author="Chris" w:date="2020-04-11T21:28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3E141C0D" w14:textId="248E7739" w:rsidR="00DC44F7" w:rsidRDefault="00DC44F7">
      <w:pPr>
        <w:pStyle w:val="TOC1"/>
        <w:tabs>
          <w:tab w:val="right" w:leader="dot" w:pos="7190"/>
        </w:tabs>
        <w:rPr>
          <w:ins w:id="862" w:author="Chris" w:date="2020-04-11T21:28:00Z"/>
          <w:noProof/>
        </w:rPr>
      </w:pPr>
      <w:ins w:id="863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"_Toc37532942"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4" w:author="Chris" w:date="2020-04-11T21:28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2485065A" w14:textId="55AA99F8" w:rsidR="00DC44F7" w:rsidRDefault="00DC44F7">
      <w:pPr>
        <w:pStyle w:val="TOC2"/>
        <w:tabs>
          <w:tab w:val="right" w:leader="dot" w:pos="7190"/>
        </w:tabs>
        <w:rPr>
          <w:ins w:id="865" w:author="Chris" w:date="2020-04-11T21:28:00Z"/>
          <w:noProof/>
        </w:rPr>
      </w:pPr>
      <w:ins w:id="866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"_Toc37532943"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Custom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67" w:author="Chris" w:date="2020-04-11T21:28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1E516631" w14:textId="5F7CA537" w:rsidR="00DC44F7" w:rsidRDefault="00DC44F7">
      <w:pPr>
        <w:pStyle w:val="TOC2"/>
        <w:tabs>
          <w:tab w:val="right" w:leader="dot" w:pos="7190"/>
        </w:tabs>
        <w:rPr>
          <w:ins w:id="868" w:author="Chris" w:date="2020-04-11T21:28:00Z"/>
          <w:noProof/>
        </w:rPr>
      </w:pPr>
      <w:ins w:id="869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"_Toc37532944"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Looking for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0" w:author="Chris" w:date="2020-04-11T21:28:00Z"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33CA21D2" w14:textId="7D0B1E0A" w:rsidR="00DC44F7" w:rsidRDefault="00DC44F7">
      <w:pPr>
        <w:pStyle w:val="TOC2"/>
        <w:tabs>
          <w:tab w:val="right" w:leader="dot" w:pos="7190"/>
        </w:tabs>
        <w:rPr>
          <w:ins w:id="871" w:author="Chris" w:date="2020-04-11T21:28:00Z"/>
          <w:noProof/>
        </w:rPr>
      </w:pPr>
      <w:ins w:id="872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"_Toc37532945"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Initializing an Attribute through a Constructor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3" w:author="Chris" w:date="2020-04-11T21:28:00Z"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6C803BB8" w14:textId="00A9F7E0" w:rsidR="00DC44F7" w:rsidRDefault="00DC44F7">
      <w:pPr>
        <w:pStyle w:val="TOC2"/>
        <w:tabs>
          <w:tab w:val="right" w:leader="dot" w:pos="7190"/>
        </w:tabs>
        <w:rPr>
          <w:ins w:id="874" w:author="Chris" w:date="2020-04-11T21:28:00Z"/>
          <w:noProof/>
        </w:rPr>
      </w:pPr>
      <w:ins w:id="875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"_Toc37532946"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System.AttributeUsageAttribute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6" w:author="Chris" w:date="2020-04-11T21:28:00Z"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E7FF829" w14:textId="1159940C" w:rsidR="00DC44F7" w:rsidRDefault="00DC44F7">
      <w:pPr>
        <w:pStyle w:val="TOC2"/>
        <w:tabs>
          <w:tab w:val="right" w:leader="dot" w:pos="7190"/>
        </w:tabs>
        <w:rPr>
          <w:ins w:id="877" w:author="Chris" w:date="2020-04-11T21:28:00Z"/>
          <w:noProof/>
        </w:rPr>
      </w:pPr>
      <w:ins w:id="878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"_Toc37532947"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Named Parameters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79" w:author="Chris" w:date="2020-04-11T21:28:00Z"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5E5FE92D" w14:textId="1C0F38D5" w:rsidR="00DC44F7" w:rsidRDefault="00DC44F7">
      <w:pPr>
        <w:pStyle w:val="TOC3"/>
        <w:tabs>
          <w:tab w:val="right" w:leader="dot" w:pos="7190"/>
        </w:tabs>
        <w:rPr>
          <w:ins w:id="880" w:author="Chris" w:date="2020-04-11T21:28:00Z"/>
          <w:noProof/>
        </w:rPr>
      </w:pPr>
      <w:ins w:id="881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"_Toc37532948"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Predefined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2" w:author="Chris" w:date="2020-04-11T21:28:00Z"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20814A9A" w14:textId="409149D1" w:rsidR="00DC44F7" w:rsidRDefault="00DC44F7">
      <w:pPr>
        <w:pStyle w:val="TOC3"/>
        <w:tabs>
          <w:tab w:val="right" w:leader="dot" w:pos="7190"/>
        </w:tabs>
        <w:rPr>
          <w:ins w:id="883" w:author="Chris" w:date="2020-04-11T21:28:00Z"/>
          <w:noProof/>
        </w:rPr>
      </w:pPr>
      <w:ins w:id="884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"_Toc37532949"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System.ConditionalAttribute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_Toc37532949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5" w:author="Chris" w:date="2020-04-11T21:28:00Z"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1B17B4F6" w14:textId="37A76288" w:rsidR="00DC44F7" w:rsidRDefault="00DC44F7">
      <w:pPr>
        <w:pStyle w:val="TOC3"/>
        <w:tabs>
          <w:tab w:val="right" w:leader="dot" w:pos="7190"/>
        </w:tabs>
        <w:rPr>
          <w:ins w:id="886" w:author="Chris" w:date="2020-04-11T21:28:00Z"/>
          <w:noProof/>
        </w:rPr>
      </w:pPr>
      <w:ins w:id="887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"_Toc37532950"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System.ObsoleteAttribute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88" w:author="Chris" w:date="2020-04-11T21:28:00Z"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778611FD" w14:textId="65C3C0A0" w:rsidR="00DC44F7" w:rsidRDefault="00DC44F7">
      <w:pPr>
        <w:pStyle w:val="TOC1"/>
        <w:tabs>
          <w:tab w:val="right" w:leader="dot" w:pos="7190"/>
        </w:tabs>
        <w:rPr>
          <w:ins w:id="889" w:author="Chris" w:date="2020-04-11T21:28:00Z"/>
          <w:noProof/>
        </w:rPr>
      </w:pPr>
      <w:ins w:id="890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"_Toc37532951"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Programming with Dynamic Objects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1" w:author="Chris" w:date="2020-04-11T21:28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6D6D01D5" w14:textId="2938C69F" w:rsidR="00DC44F7" w:rsidRDefault="00DC44F7">
      <w:pPr>
        <w:pStyle w:val="TOC2"/>
        <w:tabs>
          <w:tab w:val="right" w:leader="dot" w:pos="7190"/>
        </w:tabs>
        <w:rPr>
          <w:ins w:id="892" w:author="Chris" w:date="2020-04-11T21:28:00Z"/>
          <w:noProof/>
        </w:rPr>
      </w:pPr>
      <w:ins w:id="893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"_Toc37532952"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 xml:space="preserve">Invoking Reflection Using </w:t>
        </w:r>
        <w:r w:rsidRPr="007B5401">
          <w:rPr>
            <w:rStyle w:val="Hyperlink"/>
            <w:rFonts w:ascii="Courier New" w:hAnsi="Courier New"/>
            <w:noProof/>
          </w:rPr>
          <w:t>dynamic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4" w:author="Chris" w:date="2020-04-11T21:28:00Z"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09EC2A04" w14:textId="4EB494DD" w:rsidR="00DC44F7" w:rsidRDefault="00DC44F7">
      <w:pPr>
        <w:pStyle w:val="TOC2"/>
        <w:tabs>
          <w:tab w:val="right" w:leader="dot" w:pos="7190"/>
        </w:tabs>
        <w:rPr>
          <w:ins w:id="895" w:author="Chris" w:date="2020-04-11T21:28:00Z"/>
          <w:noProof/>
        </w:rPr>
      </w:pPr>
      <w:ins w:id="896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"_Toc37532953"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rFonts w:ascii="Courier New" w:hAnsi="Courier New"/>
            <w:noProof/>
          </w:rPr>
          <w:t>dynamic</w:t>
        </w:r>
        <w:r w:rsidRPr="007B5401">
          <w:rPr>
            <w:rStyle w:val="Hyperlink"/>
            <w:noProof/>
          </w:rPr>
          <w:t xml:space="preserve"> Principles and Behaviors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97" w:author="Chris" w:date="2020-04-11T21:28:00Z"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441482A4" w14:textId="4472CF2B" w:rsidR="00DC44F7" w:rsidRDefault="00DC44F7">
      <w:pPr>
        <w:pStyle w:val="TOC2"/>
        <w:tabs>
          <w:tab w:val="right" w:leader="dot" w:pos="7190"/>
        </w:tabs>
        <w:rPr>
          <w:ins w:id="898" w:author="Chris" w:date="2020-04-11T21:28:00Z"/>
          <w:noProof/>
        </w:rPr>
      </w:pPr>
      <w:ins w:id="899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"_Toc37532954"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Why Dynamic Binding?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0" w:author="Chris" w:date="2020-04-11T21:28:00Z"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61E4A757" w14:textId="08BC88FC" w:rsidR="00DC44F7" w:rsidRDefault="00DC44F7">
      <w:pPr>
        <w:pStyle w:val="TOC2"/>
        <w:tabs>
          <w:tab w:val="right" w:leader="dot" w:pos="7190"/>
        </w:tabs>
        <w:rPr>
          <w:ins w:id="901" w:author="Chris" w:date="2020-04-11T21:28:00Z"/>
          <w:noProof/>
        </w:rPr>
      </w:pPr>
      <w:ins w:id="902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"_Toc37532955"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Static Compilation versus Dynamic Programming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3" w:author="Chris" w:date="2020-04-11T21:28:00Z"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1BF4A5AD" w14:textId="77B0A7B4" w:rsidR="00DC44F7" w:rsidRDefault="00DC44F7">
      <w:pPr>
        <w:pStyle w:val="TOC2"/>
        <w:tabs>
          <w:tab w:val="right" w:leader="dot" w:pos="7190"/>
        </w:tabs>
        <w:rPr>
          <w:ins w:id="904" w:author="Chris" w:date="2020-04-11T21:28:00Z"/>
          <w:noProof/>
        </w:rPr>
      </w:pPr>
      <w:ins w:id="905" w:author="Chris" w:date="2020-04-11T21:28:00Z">
        <w:r w:rsidRPr="007B5401">
          <w:rPr>
            <w:rStyle w:val="Hyperlink"/>
            <w:noProof/>
          </w:rPr>
          <w:fldChar w:fldCharType="begin"/>
        </w:r>
        <w:r w:rsidRPr="007B5401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"_Toc37532956"</w:instrText>
        </w:r>
        <w:r w:rsidRPr="007B5401">
          <w:rPr>
            <w:rStyle w:val="Hyperlink"/>
            <w:noProof/>
          </w:rPr>
          <w:instrText xml:space="preserve"> </w:instrText>
        </w:r>
        <w:r w:rsidRPr="007B5401">
          <w:rPr>
            <w:rStyle w:val="Hyperlink"/>
            <w:noProof/>
          </w:rPr>
          <w:fldChar w:fldCharType="separate"/>
        </w:r>
        <w:r w:rsidRPr="007B5401">
          <w:rPr>
            <w:rStyle w:val="Hyperlink"/>
            <w:noProof/>
          </w:rPr>
          <w:t>Implementing a Custom Dynamic Object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_Toc37532956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6" w:author="Chris" w:date="2020-04-11T21:28:00Z"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  <w:r w:rsidRPr="007B5401">
          <w:rPr>
            <w:rStyle w:val="Hyperlink"/>
            <w:noProof/>
          </w:rPr>
          <w:fldChar w:fldCharType="end"/>
        </w:r>
      </w:ins>
    </w:p>
    <w:p w14:paraId="2AC9A7EF" w14:textId="762574BD" w:rsidR="00DC44F7" w:rsidRPr="007E181A" w:rsidRDefault="00DC44F7" w:rsidP="00C172F0">
      <w:pPr>
        <w:pStyle w:val="CHAPBM"/>
      </w:pPr>
      <w:ins w:id="907" w:author="Chris" w:date="2020-04-11T21:28:00Z">
        <w:r>
          <w:fldChar w:fldCharType="end"/>
        </w:r>
      </w:ins>
      <w:commentRangeEnd w:id="830"/>
      <w:ins w:id="908" w:author="Chris" w:date="2020-04-11T22:16:00Z">
        <w:r w:rsidR="00C80BD1">
          <w:rPr>
            <w:rStyle w:val="CommentReference"/>
            <w:rFonts w:ascii="Arial" w:hAnsi="Arial" w:cs="Arial"/>
            <w:w w:val="101"/>
          </w:rPr>
          <w:commentReference w:id="830"/>
        </w:r>
      </w:ins>
    </w:p>
    <w:sectPr w:rsidR="00DC44F7" w:rsidRPr="007E181A" w:rsidSect="005B7F83">
      <w:pgSz w:w="10080" w:h="13140"/>
      <w:pgMar w:top="1080" w:right="1080" w:bottom="720" w:left="180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hris" w:date="2020-04-11T22:17:00Z" w:initials="CZ">
    <w:p w14:paraId="2EEF285B" w14:textId="1314E5F8" w:rsidR="00C80BD1" w:rsidRDefault="00C80BD1">
      <w:pPr>
        <w:pStyle w:val="CommentText"/>
      </w:pPr>
      <w:r>
        <w:rPr>
          <w:rStyle w:val="CommentReference"/>
        </w:rPr>
        <w:annotationRef/>
      </w:r>
      <w:r>
        <w:t>Mark--Formatting done, and I did the renumbering. Let me know if anything seems out of sorts. Thank, Chris</w:t>
      </w:r>
    </w:p>
  </w:comment>
  <w:comment w:id="1" w:author="Mark Michaelis" w:date="2020-04-09T14:47:00Z" w:initials="MM">
    <w:p w14:paraId="35DA5A0B" w14:textId="27E62382" w:rsidR="00DC44F7" w:rsidRDefault="00DC44F7">
      <w:pPr>
        <w:pStyle w:val="CommentText"/>
      </w:pPr>
      <w:r>
        <w:rPr>
          <w:rStyle w:val="CommentReference"/>
        </w:rPr>
        <w:annotationRef/>
      </w:r>
      <w:r>
        <w:t>Listing, Figure, Output resequencing needed.</w:t>
      </w:r>
    </w:p>
  </w:comment>
  <w:comment w:id="830" w:author="Chris" w:date="2020-04-11T22:16:00Z" w:initials="CZ">
    <w:p w14:paraId="14928040" w14:textId="239F51C8" w:rsidR="00C80BD1" w:rsidRDefault="00C80BD1">
      <w:pPr>
        <w:pStyle w:val="CommentText"/>
      </w:pPr>
      <w:r>
        <w:rPr>
          <w:rStyle w:val="CommentReference"/>
        </w:rPr>
        <w:annotationRef/>
      </w:r>
      <w:r>
        <w:t>Mark--Check things over. Thanks, Chris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EF285B" w15:done="0"/>
  <w15:commentEx w15:paraId="35DA5A0B" w15:done="0"/>
  <w15:commentEx w15:paraId="14928040" w15:done="0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123BA81" w16cex:dateUtc="2020-03-29T19:31:40.127Z"/>
  <w16cex:commentExtensible w16cex:durableId="56CABEF7" w16cex:dateUtc="2020-03-29T19:39:39.473Z"/>
  <w16cex:commentExtensible w16cex:durableId="5C18CF23" w16cex:dateUtc="2020-03-29T19:42:27.343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EF285B" w16cid:durableId="223CC062"/>
  <w16cid:commentId w16cid:paraId="35DA5A0B" w16cid:durableId="2239B3E7"/>
  <w16cid:commentId w16cid:paraId="14928040" w16cid:durableId="223CC0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C3442" w14:textId="77777777" w:rsidR="00DC44F7" w:rsidRDefault="00DC44F7">
      <w:r>
        <w:separator/>
      </w:r>
    </w:p>
  </w:endnote>
  <w:endnote w:type="continuationSeparator" w:id="0">
    <w:p w14:paraId="21EB6057" w14:textId="77777777" w:rsidR="00DC44F7" w:rsidRDefault="00DC4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LTPro-Black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taOT-Black">
    <w:altName w:val="Arial Black"/>
    <w:charset w:val="00"/>
    <w:family w:val="auto"/>
    <w:pitch w:val="variable"/>
    <w:sig w:usb0="00000003" w:usb1="4000207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IN-Regular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Book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Book-Cap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CRASt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IN-Black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BoldItalic">
    <w:altName w:val="Consola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-Italic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MetaPlusBold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Oblique">
    <w:altName w:val="Arial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-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-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etaPlusMedium-Italic">
    <w:altName w:val="Cambria"/>
    <w:charset w:val="4D"/>
    <w:family w:val="auto"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imes New Roman Bold">
    <w:panose1 w:val="02020803070505020304"/>
    <w:charset w:val="00"/>
    <w:family w:val="auto"/>
    <w:pitch w:val="variable"/>
    <w:sig w:usb0="03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Palatino-Bold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1697A" w14:textId="77777777" w:rsidR="00DC44F7" w:rsidRDefault="00DC44F7">
      <w:r>
        <w:separator/>
      </w:r>
    </w:p>
  </w:footnote>
  <w:footnote w:type="continuationSeparator" w:id="0">
    <w:p w14:paraId="320E36D5" w14:textId="77777777" w:rsidR="00DC44F7" w:rsidRDefault="00DC44F7">
      <w:r>
        <w:continuationSeparator/>
      </w:r>
    </w:p>
  </w:footnote>
  <w:footnote w:id="1">
    <w:p w14:paraId="06EDD1DB" w14:textId="4B7A4604" w:rsidR="00DC44F7" w:rsidRDefault="00DC44F7" w:rsidP="00A14E35">
      <w:pPr>
        <w:pStyle w:val="FN"/>
      </w:pPr>
      <w:r w:rsidRPr="00582314">
        <w:footnoteRef/>
      </w:r>
      <w:r>
        <w:t xml:space="preserve">. The .NET Standard 1.6 added the </w:t>
      </w:r>
      <w:proofErr w:type="spellStart"/>
      <w:r w:rsidRPr="00807A38">
        <w:rPr>
          <w:rStyle w:val="C1"/>
        </w:rPr>
        <w:t>CommandLineUtils</w:t>
      </w:r>
      <w:proofErr w:type="spellEnd"/>
      <w:r w:rsidRPr="00807A38">
        <w:rPr>
          <w:rStyle w:val="C1"/>
        </w:rPr>
        <w:t xml:space="preserve"> NuGet</w:t>
      </w:r>
      <w:r>
        <w:t xml:space="preserve"> package that also provides a command-line parsing mechanism. For more information, see my MSDN article on the topic </w:t>
      </w:r>
      <w:r w:rsidRPr="00C320EA">
        <w:t>at</w:t>
      </w:r>
      <w:r>
        <w:t xml:space="preserve"> http://</w:t>
      </w:r>
      <w:r w:rsidRPr="00C320EA">
        <w:t>itl.tc/</w:t>
      </w:r>
      <w:r w:rsidRPr="00021774">
        <w:t>sept2016</w:t>
      </w:r>
      <w:r w:rsidRPr="00C320EA">
        <w:t>.</w:t>
      </w:r>
    </w:p>
  </w:footnote>
  <w:footnote w:id="2">
    <w:p w14:paraId="6C986119" w14:textId="3C385B73" w:rsidR="00DC44F7" w:rsidRDefault="00DC44F7" w:rsidP="00285DB4">
      <w:pPr>
        <w:pStyle w:val="FN"/>
      </w:pPr>
      <w:r w:rsidRPr="00484149">
        <w:footnoteRef/>
      </w:r>
      <w:r>
        <w:t xml:space="preserve">. A </w:t>
      </w:r>
      <w:r w:rsidRPr="007E181A">
        <w:t>feature</w:t>
      </w:r>
      <w:r>
        <w:t xml:space="preserve"> </w:t>
      </w:r>
      <w:r w:rsidRPr="007E181A">
        <w:t>started</w:t>
      </w:r>
      <w:r>
        <w:t xml:space="preserve"> </w:t>
      </w:r>
      <w:r w:rsidRPr="007E181A">
        <w:t>in</w:t>
      </w:r>
      <w:r>
        <w:t xml:space="preserve"> Microsoft </w:t>
      </w:r>
      <w:r w:rsidRPr="007E181A">
        <w:t>.NET</w:t>
      </w:r>
      <w:r>
        <w:t xml:space="preserve"> Framework </w:t>
      </w:r>
      <w:r w:rsidRPr="007E181A">
        <w:t>2.0</w:t>
      </w:r>
      <w:r>
        <w:t>.</w:t>
      </w:r>
    </w:p>
  </w:footnote>
  <w:footnote w:id="3">
    <w:p w14:paraId="14737C54" w14:textId="7F8EB82C" w:rsidR="00DC44F7" w:rsidRDefault="00DC44F7" w:rsidP="00C172F0">
      <w:pPr>
        <w:pStyle w:val="FN"/>
      </w:pPr>
      <w:ins w:id="751" w:author="Mark Michaelis [2]" w:date="2020-04-07T00:48:00Z">
        <w:r>
          <w:rPr>
            <w:rStyle w:val="FootnoteReference"/>
          </w:rPr>
          <w:footnoteRef/>
        </w:r>
        <w:r>
          <w:t xml:space="preserve"> The distances</w:t>
        </w:r>
      </w:ins>
      <w:ins w:id="752" w:author="Mark Michaelis [2]" w:date="2020-04-07T00:49:00Z">
        <w:r>
          <w:t xml:space="preserve"> (in miles)</w:t>
        </w:r>
      </w:ins>
      <w:ins w:id="753" w:author="Mark Michaelis [2]" w:date="2020-04-07T00:48:00Z">
        <w:r>
          <w:t xml:space="preserve"> for the swim, bike, and run </w:t>
        </w:r>
      </w:ins>
      <w:ins w:id="754" w:author="Mark Michaelis [2]" w:date="2020-04-07T00:49:00Z">
        <w:r>
          <w:t>portions of an Ironman, respectively.</w:t>
        </w:r>
      </w:ins>
    </w:p>
  </w:footnote>
  <w:footnote w:id="4">
    <w:p w14:paraId="0AD33F14" w14:textId="154C8504" w:rsidR="00DC44F7" w:rsidRDefault="00DC44F7" w:rsidP="00C172F0">
      <w:pPr>
        <w:pStyle w:val="FN"/>
      </w:pPr>
      <w:ins w:id="761" w:author="Mark Michaelis" w:date="2020-04-09T14:37:00Z">
        <w:r>
          <w:rPr>
            <w:rStyle w:val="FootnoteReference"/>
          </w:rPr>
          <w:footnoteRef/>
        </w:r>
        <w:r>
          <w:t xml:space="preserve"> Technically, it is restricted to any type that converts to ob</w:t>
        </w:r>
      </w:ins>
      <w:ins w:id="762" w:author="Mark Michaelis" w:date="2020-04-09T14:38:00Z">
        <w:r>
          <w:t>j</w:t>
        </w:r>
      </w:ins>
      <w:ins w:id="763" w:author="Mark Michaelis" w:date="2020-04-09T14:37:00Z">
        <w:r>
          <w:t>ect</w:t>
        </w:r>
      </w:ins>
      <w:ins w:id="764" w:author="Mark Michaelis" w:date="2020-04-09T14:38:00Z">
        <w:r>
          <w:t xml:space="preserve"> - which excludes unsafe pointers, </w:t>
        </w:r>
      </w:ins>
      <w:ins w:id="765" w:author="Mark Michaelis" w:date="2020-04-09T14:39:00Z">
        <w:r>
          <w:t>lambdas and method groups</w:t>
        </w:r>
      </w:ins>
      <w:ins w:id="766" w:author="Mark Michaelis" w:date="2020-04-09T14:37:00Z">
        <w:r>
          <w:t>.</w:t>
        </w:r>
      </w:ins>
    </w:p>
  </w:footnote>
  <w:footnote w:id="5">
    <w:p w14:paraId="2CD1F22C" w14:textId="434D5C18" w:rsidR="00DC44F7" w:rsidRDefault="00DC44F7" w:rsidP="00C172F0">
      <w:pPr>
        <w:pStyle w:val="FN"/>
      </w:pPr>
      <w:r w:rsidRPr="008B72B8">
        <w:footnoteRef/>
      </w:r>
      <w:r w:rsidRPr="008B72B8">
        <w:t>.</w:t>
      </w:r>
      <w:r>
        <w:t xml:space="preserve"> You cannot use a space in the </w:t>
      </w:r>
      <w:r w:rsidRPr="008E4755">
        <w:rPr>
          <w:rStyle w:val="CITchapbm"/>
        </w:rPr>
        <w:t>FirstName</w:t>
      </w:r>
      <w:r>
        <w:t xml:space="preserve"> property call, but neither does XML support spaces in element names, so let’s ignore this fact.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Chapter %1"/>
      <w:legacy w:legacy="1" w:legacySpace="120" w:legacyIndent="360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05BA6BBF"/>
    <w:multiLevelType w:val="hybridMultilevel"/>
    <w:tmpl w:val="6B46EB9A"/>
    <w:lvl w:ilvl="0" w:tplc="F822C732">
      <w:start w:val="1"/>
      <w:numFmt w:val="bullet"/>
      <w:pStyle w:val="MN1BLFIRST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2" w15:restartNumberingAfterBreak="0">
    <w:nsid w:val="0A7A1CC3"/>
    <w:multiLevelType w:val="hybridMultilevel"/>
    <w:tmpl w:val="3F4803D2"/>
    <w:lvl w:ilvl="0" w:tplc="BB1E2866">
      <w:start w:val="1"/>
      <w:numFmt w:val="decimal"/>
      <w:pStyle w:val="BLNLMID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3" w15:restartNumberingAfterBreak="0">
    <w:nsid w:val="0CA55B0A"/>
    <w:multiLevelType w:val="hybridMultilevel"/>
    <w:tmpl w:val="EBF830E4"/>
    <w:lvl w:ilvl="0" w:tplc="27C2C9DC">
      <w:start w:val="1"/>
      <w:numFmt w:val="bullet"/>
      <w:pStyle w:val="BLFIRST"/>
      <w:lvlText w:val=""/>
      <w:lvlJc w:val="left"/>
      <w:pPr>
        <w:tabs>
          <w:tab w:val="num" w:pos="835"/>
        </w:tabs>
        <w:ind w:left="835" w:hanging="360"/>
      </w:pPr>
      <w:rPr>
        <w:rFonts w:ascii="Symbol" w:hAnsi="Symbol" w:cs="Times New Roman" w:hint="default"/>
        <w:color w:val="999999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690"/>
        </w:tabs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10"/>
        </w:tabs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30"/>
        </w:tabs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50"/>
        </w:tabs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70"/>
        </w:tabs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90"/>
        </w:tabs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10"/>
        </w:tabs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30"/>
        </w:tabs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113F51E7"/>
    <w:multiLevelType w:val="hybridMultilevel"/>
    <w:tmpl w:val="B0E250B6"/>
    <w:lvl w:ilvl="0" w:tplc="C1C89760">
      <w:start w:val="1"/>
      <w:numFmt w:val="bullet"/>
      <w:pStyle w:val="MN1BLMID"/>
      <w:lvlText w:val=""/>
      <w:lvlJc w:val="left"/>
      <w:pPr>
        <w:ind w:left="8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8" w:hanging="360"/>
      </w:pPr>
      <w:rPr>
        <w:rFonts w:ascii="Wingdings" w:hAnsi="Wingdings" w:hint="default"/>
      </w:rPr>
    </w:lvl>
  </w:abstractNum>
  <w:abstractNum w:abstractNumId="5" w15:restartNumberingAfterBreak="0">
    <w:nsid w:val="26734CD3"/>
    <w:multiLevelType w:val="hybridMultilevel"/>
    <w:tmpl w:val="EF5E7E9A"/>
    <w:lvl w:ilvl="0" w:tplc="F5289F2E">
      <w:start w:val="1"/>
      <w:numFmt w:val="bullet"/>
      <w:pStyle w:val="Bgn-AdvTopic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7AD1"/>
    <w:multiLevelType w:val="hybridMultilevel"/>
    <w:tmpl w:val="7068C9AA"/>
    <w:lvl w:ilvl="0" w:tplc="1164910E">
      <w:start w:val="1"/>
      <w:numFmt w:val="bullet"/>
      <w:pStyle w:val="BL1MI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5B1D43"/>
    <w:multiLevelType w:val="hybridMultilevel"/>
    <w:tmpl w:val="54DA9B78"/>
    <w:lvl w:ilvl="0" w:tplc="F3E2DF28">
      <w:start w:val="1"/>
      <w:numFmt w:val="bullet"/>
      <w:pStyle w:val="MN1BLLAS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8" w15:restartNumberingAfterBreak="0">
    <w:nsid w:val="3B7255E6"/>
    <w:multiLevelType w:val="hybridMultilevel"/>
    <w:tmpl w:val="26C6DF68"/>
    <w:lvl w:ilvl="0" w:tplc="4B9CF244">
      <w:start w:val="1"/>
      <w:numFmt w:val="bullet"/>
      <w:pStyle w:val="BL1RinInItal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9" w15:restartNumberingAfterBreak="0">
    <w:nsid w:val="3ED95725"/>
    <w:multiLevelType w:val="hybridMultilevel"/>
    <w:tmpl w:val="014046C6"/>
    <w:lvl w:ilvl="0" w:tplc="993C198C">
      <w:start w:val="1"/>
      <w:numFmt w:val="bullet"/>
      <w:pStyle w:val="Bgn-AdvTopicBL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645090D"/>
    <w:multiLevelType w:val="hybridMultilevel"/>
    <w:tmpl w:val="E31A1A94"/>
    <w:lvl w:ilvl="0" w:tplc="AAFAB7FA">
      <w:start w:val="1"/>
      <w:numFmt w:val="bullet"/>
      <w:pStyle w:val="B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214A3"/>
    <w:multiLevelType w:val="hybridMultilevel"/>
    <w:tmpl w:val="B8A87D00"/>
    <w:lvl w:ilvl="0" w:tplc="F12CD9AA">
      <w:start w:val="1"/>
      <w:numFmt w:val="decimal"/>
      <w:pStyle w:val="BLNLFIRST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2" w15:restartNumberingAfterBreak="0">
    <w:nsid w:val="512540C4"/>
    <w:multiLevelType w:val="hybridMultilevel"/>
    <w:tmpl w:val="A0988D58"/>
    <w:lvl w:ilvl="0" w:tplc="E33AD57C">
      <w:start w:val="1"/>
      <w:numFmt w:val="bullet"/>
      <w:pStyle w:val="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625886"/>
    <w:multiLevelType w:val="hybridMultilevel"/>
    <w:tmpl w:val="10D87EF8"/>
    <w:lvl w:ilvl="0" w:tplc="8528F5E4">
      <w:start w:val="1"/>
      <w:numFmt w:val="bullet"/>
      <w:pStyle w:val="BL1LAS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6F07546"/>
    <w:multiLevelType w:val="hybridMultilevel"/>
    <w:tmpl w:val="D2FE13D2"/>
    <w:lvl w:ilvl="0" w:tplc="BFB62562">
      <w:start w:val="1"/>
      <w:numFmt w:val="bullet"/>
      <w:pStyle w:val="B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3226E"/>
    <w:multiLevelType w:val="hybridMultilevel"/>
    <w:tmpl w:val="0194F048"/>
    <w:lvl w:ilvl="0" w:tplc="DABE5AFC">
      <w:start w:val="1"/>
      <w:numFmt w:val="bullet"/>
      <w:pStyle w:val="Bgn-AdvTopicBLX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A1F98"/>
    <w:multiLevelType w:val="hybridMultilevel"/>
    <w:tmpl w:val="987682AA"/>
    <w:lvl w:ilvl="0" w:tplc="3FE23BFE">
      <w:start w:val="1"/>
      <w:numFmt w:val="bullet"/>
      <w:pStyle w:val="TBLBL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710C1E29"/>
    <w:multiLevelType w:val="hybridMultilevel"/>
    <w:tmpl w:val="320C62AC"/>
    <w:lvl w:ilvl="0" w:tplc="E8D4CF98">
      <w:start w:val="1"/>
      <w:numFmt w:val="bullet"/>
      <w:pStyle w:val="BL1FIRS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  <w:sz w:val="21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AD7162"/>
    <w:multiLevelType w:val="hybridMultilevel"/>
    <w:tmpl w:val="226E2B04"/>
    <w:lvl w:ilvl="0" w:tplc="C0E0DD34">
      <w:start w:val="1"/>
      <w:numFmt w:val="bullet"/>
      <w:pStyle w:val="SF2BLFIRS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9" w15:restartNumberingAfterBreak="0">
    <w:nsid w:val="783E26C3"/>
    <w:multiLevelType w:val="multilevel"/>
    <w:tmpl w:val="5DBC5D30"/>
    <w:lvl w:ilvl="0">
      <w:start w:val="1"/>
      <w:numFmt w:val="decimal"/>
      <w:pStyle w:val="MN1NLFIRST"/>
      <w:lvlText w:val="%1."/>
      <w:lvlJc w:val="left"/>
      <w:pPr>
        <w:ind w:left="634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59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38" w:hanging="180"/>
      </w:pPr>
      <w:rPr>
        <w:rFonts w:hint="default"/>
      </w:rPr>
    </w:lvl>
  </w:abstractNum>
  <w:abstractNum w:abstractNumId="20" w15:restartNumberingAfterBreak="0">
    <w:nsid w:val="7BFE12C4"/>
    <w:multiLevelType w:val="hybridMultilevel"/>
    <w:tmpl w:val="40960924"/>
    <w:lvl w:ilvl="0" w:tplc="69AEAB38">
      <w:start w:val="1"/>
      <w:numFmt w:val="decimal"/>
      <w:pStyle w:val="BLNLLAST"/>
      <w:lvlText w:val="%1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4"/>
  </w:num>
  <w:num w:numId="5">
    <w:abstractNumId w:val="10"/>
  </w:num>
  <w:num w:numId="6">
    <w:abstractNumId w:val="8"/>
  </w:num>
  <w:num w:numId="7">
    <w:abstractNumId w:val="12"/>
  </w:num>
  <w:num w:numId="8">
    <w:abstractNumId w:val="0"/>
  </w:num>
  <w:num w:numId="9">
    <w:abstractNumId w:val="17"/>
  </w:num>
  <w:num w:numId="10">
    <w:abstractNumId w:val="13"/>
  </w:num>
  <w:num w:numId="11">
    <w:abstractNumId w:val="6"/>
  </w:num>
  <w:num w:numId="12">
    <w:abstractNumId w:val="18"/>
  </w:num>
  <w:num w:numId="13">
    <w:abstractNumId w:val="16"/>
  </w:num>
  <w:num w:numId="14">
    <w:abstractNumId w:val="3"/>
  </w:num>
  <w:num w:numId="15">
    <w:abstractNumId w:val="1"/>
  </w:num>
  <w:num w:numId="16">
    <w:abstractNumId w:val="4"/>
  </w:num>
  <w:num w:numId="17">
    <w:abstractNumId w:val="7"/>
  </w:num>
  <w:num w:numId="18">
    <w:abstractNumId w:val="19"/>
  </w:num>
  <w:num w:numId="19">
    <w:abstractNumId w:val="11"/>
  </w:num>
  <w:num w:numId="20">
    <w:abstractNumId w:val="20"/>
  </w:num>
  <w:num w:numId="21">
    <w:abstractNumId w:val="2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">
    <w15:presenceInfo w15:providerId="None" w15:userId="Chris"/>
  </w15:person>
  <w15:person w15:author="Mark Michaelis">
    <w15:presenceInfo w15:providerId="AD" w15:userId="S::mark@IntelliTect.com::c97a0714-cc64-4648-8c15-d3dfd0818331"/>
  </w15:person>
  <w15:person w15:author="Mark Michaelis [2]">
    <w15:presenceInfo w15:providerId="None" w15:userId="Mark Michaelis"/>
  </w15:person>
  <w15:person w15:author="Kevin">
    <w15:presenceInfo w15:providerId="None" w15:userId="Kevin"/>
  </w15:person>
  <w15:person w15:author="Mark Michaelis [3]">
    <w15:presenceInfo w15:providerId="Windows Live" w15:userId="6e7871812c9824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6FE6"/>
    <w:rsid w:val="000006BE"/>
    <w:rsid w:val="00014DDD"/>
    <w:rsid w:val="0002171E"/>
    <w:rsid w:val="00021774"/>
    <w:rsid w:val="00026AF9"/>
    <w:rsid w:val="00027A5E"/>
    <w:rsid w:val="00031126"/>
    <w:rsid w:val="00062FEE"/>
    <w:rsid w:val="000641C3"/>
    <w:rsid w:val="00065CE8"/>
    <w:rsid w:val="000754C1"/>
    <w:rsid w:val="0007698F"/>
    <w:rsid w:val="00087507"/>
    <w:rsid w:val="000952E6"/>
    <w:rsid w:val="00095C83"/>
    <w:rsid w:val="00097CEF"/>
    <w:rsid w:val="000A1ABE"/>
    <w:rsid w:val="000B0149"/>
    <w:rsid w:val="000B73CA"/>
    <w:rsid w:val="000D0C60"/>
    <w:rsid w:val="000F6333"/>
    <w:rsid w:val="000F6AE4"/>
    <w:rsid w:val="001074AA"/>
    <w:rsid w:val="00113F10"/>
    <w:rsid w:val="001143EB"/>
    <w:rsid w:val="001250B8"/>
    <w:rsid w:val="001321B3"/>
    <w:rsid w:val="00146D01"/>
    <w:rsid w:val="00146D8B"/>
    <w:rsid w:val="001470D4"/>
    <w:rsid w:val="00154759"/>
    <w:rsid w:val="00160DC9"/>
    <w:rsid w:val="00167C7E"/>
    <w:rsid w:val="001806AF"/>
    <w:rsid w:val="0019430C"/>
    <w:rsid w:val="001A5605"/>
    <w:rsid w:val="001A6057"/>
    <w:rsid w:val="001A7701"/>
    <w:rsid w:val="001A7AFE"/>
    <w:rsid w:val="001B243A"/>
    <w:rsid w:val="001B3498"/>
    <w:rsid w:val="001C02F5"/>
    <w:rsid w:val="001C6207"/>
    <w:rsid w:val="001D1292"/>
    <w:rsid w:val="001D311E"/>
    <w:rsid w:val="001D70E2"/>
    <w:rsid w:val="001F46D8"/>
    <w:rsid w:val="001F5840"/>
    <w:rsid w:val="00200C52"/>
    <w:rsid w:val="00203654"/>
    <w:rsid w:val="0021113E"/>
    <w:rsid w:val="002112FF"/>
    <w:rsid w:val="0022059D"/>
    <w:rsid w:val="002411C3"/>
    <w:rsid w:val="00246AED"/>
    <w:rsid w:val="002620A8"/>
    <w:rsid w:val="002738C9"/>
    <w:rsid w:val="002750BF"/>
    <w:rsid w:val="00275B87"/>
    <w:rsid w:val="00280B92"/>
    <w:rsid w:val="002844CE"/>
    <w:rsid w:val="002848D5"/>
    <w:rsid w:val="00285DB4"/>
    <w:rsid w:val="002873FE"/>
    <w:rsid w:val="0029702F"/>
    <w:rsid w:val="002A0ED8"/>
    <w:rsid w:val="002B0DF0"/>
    <w:rsid w:val="002B4853"/>
    <w:rsid w:val="002D0BB6"/>
    <w:rsid w:val="002D2638"/>
    <w:rsid w:val="002D5C16"/>
    <w:rsid w:val="002E55DC"/>
    <w:rsid w:val="002E7403"/>
    <w:rsid w:val="002F646E"/>
    <w:rsid w:val="003008E7"/>
    <w:rsid w:val="00312ACC"/>
    <w:rsid w:val="0031419A"/>
    <w:rsid w:val="003211D4"/>
    <w:rsid w:val="0032642C"/>
    <w:rsid w:val="00327853"/>
    <w:rsid w:val="003309BB"/>
    <w:rsid w:val="0033162C"/>
    <w:rsid w:val="00334F5A"/>
    <w:rsid w:val="00336D05"/>
    <w:rsid w:val="00345017"/>
    <w:rsid w:val="003635BB"/>
    <w:rsid w:val="0038110F"/>
    <w:rsid w:val="00383F26"/>
    <w:rsid w:val="003872E2"/>
    <w:rsid w:val="00390EFC"/>
    <w:rsid w:val="00394DC7"/>
    <w:rsid w:val="00395623"/>
    <w:rsid w:val="003A2D17"/>
    <w:rsid w:val="003A48B7"/>
    <w:rsid w:val="003B6386"/>
    <w:rsid w:val="003D0500"/>
    <w:rsid w:val="003D227E"/>
    <w:rsid w:val="003F4ADC"/>
    <w:rsid w:val="003F6A3E"/>
    <w:rsid w:val="004075E6"/>
    <w:rsid w:val="00407E5E"/>
    <w:rsid w:val="004260AA"/>
    <w:rsid w:val="0044267D"/>
    <w:rsid w:val="00442D86"/>
    <w:rsid w:val="00443C19"/>
    <w:rsid w:val="004442E5"/>
    <w:rsid w:val="0045185C"/>
    <w:rsid w:val="004518DA"/>
    <w:rsid w:val="00457F9E"/>
    <w:rsid w:val="00465AC6"/>
    <w:rsid w:val="004703A5"/>
    <w:rsid w:val="004707F7"/>
    <w:rsid w:val="004735DE"/>
    <w:rsid w:val="004742DC"/>
    <w:rsid w:val="004803E3"/>
    <w:rsid w:val="00480E4A"/>
    <w:rsid w:val="00484149"/>
    <w:rsid w:val="0048546E"/>
    <w:rsid w:val="004974D4"/>
    <w:rsid w:val="004A517B"/>
    <w:rsid w:val="004A7FA7"/>
    <w:rsid w:val="004B2BA6"/>
    <w:rsid w:val="004B4560"/>
    <w:rsid w:val="004B732D"/>
    <w:rsid w:val="004C034D"/>
    <w:rsid w:val="004C2910"/>
    <w:rsid w:val="004C5676"/>
    <w:rsid w:val="004C56ED"/>
    <w:rsid w:val="004C6DFB"/>
    <w:rsid w:val="004D24CB"/>
    <w:rsid w:val="004E1246"/>
    <w:rsid w:val="004F11DB"/>
    <w:rsid w:val="004F1D46"/>
    <w:rsid w:val="004F508A"/>
    <w:rsid w:val="00501BEB"/>
    <w:rsid w:val="00504AA7"/>
    <w:rsid w:val="005062C9"/>
    <w:rsid w:val="00506357"/>
    <w:rsid w:val="005100A1"/>
    <w:rsid w:val="00512F7A"/>
    <w:rsid w:val="0052793F"/>
    <w:rsid w:val="005331E1"/>
    <w:rsid w:val="00536872"/>
    <w:rsid w:val="00537054"/>
    <w:rsid w:val="00553059"/>
    <w:rsid w:val="005625A6"/>
    <w:rsid w:val="00570B59"/>
    <w:rsid w:val="00573D8A"/>
    <w:rsid w:val="00582314"/>
    <w:rsid w:val="005913F7"/>
    <w:rsid w:val="00595AC7"/>
    <w:rsid w:val="00597F71"/>
    <w:rsid w:val="005A06FC"/>
    <w:rsid w:val="005A44E6"/>
    <w:rsid w:val="005A4D05"/>
    <w:rsid w:val="005B669D"/>
    <w:rsid w:val="005B7626"/>
    <w:rsid w:val="005B7F83"/>
    <w:rsid w:val="005C26D3"/>
    <w:rsid w:val="005C28D8"/>
    <w:rsid w:val="005C5A1B"/>
    <w:rsid w:val="005D02E1"/>
    <w:rsid w:val="005D1BE1"/>
    <w:rsid w:val="005E1FB0"/>
    <w:rsid w:val="005F548F"/>
    <w:rsid w:val="00603445"/>
    <w:rsid w:val="00613B3B"/>
    <w:rsid w:val="00661B79"/>
    <w:rsid w:val="006645D3"/>
    <w:rsid w:val="00667F45"/>
    <w:rsid w:val="00672522"/>
    <w:rsid w:val="00685650"/>
    <w:rsid w:val="00686231"/>
    <w:rsid w:val="00690CF5"/>
    <w:rsid w:val="00693DEA"/>
    <w:rsid w:val="0069418C"/>
    <w:rsid w:val="006A2399"/>
    <w:rsid w:val="006A42C5"/>
    <w:rsid w:val="006B04AD"/>
    <w:rsid w:val="006C6704"/>
    <w:rsid w:val="006D0665"/>
    <w:rsid w:val="006D50BF"/>
    <w:rsid w:val="00703D44"/>
    <w:rsid w:val="00703F63"/>
    <w:rsid w:val="00712825"/>
    <w:rsid w:val="00734918"/>
    <w:rsid w:val="00744458"/>
    <w:rsid w:val="007464C4"/>
    <w:rsid w:val="007517ED"/>
    <w:rsid w:val="00754602"/>
    <w:rsid w:val="00771630"/>
    <w:rsid w:val="00784A8E"/>
    <w:rsid w:val="00793162"/>
    <w:rsid w:val="0079423A"/>
    <w:rsid w:val="007A3905"/>
    <w:rsid w:val="007B0944"/>
    <w:rsid w:val="007B1B36"/>
    <w:rsid w:val="007B39A9"/>
    <w:rsid w:val="007B7360"/>
    <w:rsid w:val="007C0A85"/>
    <w:rsid w:val="007D71EC"/>
    <w:rsid w:val="007D7DD1"/>
    <w:rsid w:val="007E181A"/>
    <w:rsid w:val="007E2DC2"/>
    <w:rsid w:val="007E3F3C"/>
    <w:rsid w:val="007F6A17"/>
    <w:rsid w:val="00803AC2"/>
    <w:rsid w:val="00807A38"/>
    <w:rsid w:val="00810954"/>
    <w:rsid w:val="00810C28"/>
    <w:rsid w:val="00813A4D"/>
    <w:rsid w:val="00820CA4"/>
    <w:rsid w:val="00822497"/>
    <w:rsid w:val="008229A3"/>
    <w:rsid w:val="00824496"/>
    <w:rsid w:val="00826688"/>
    <w:rsid w:val="00830623"/>
    <w:rsid w:val="008314B3"/>
    <w:rsid w:val="00832CA3"/>
    <w:rsid w:val="008427C6"/>
    <w:rsid w:val="008430B9"/>
    <w:rsid w:val="0084520F"/>
    <w:rsid w:val="00865AF0"/>
    <w:rsid w:val="00867CE4"/>
    <w:rsid w:val="0088120E"/>
    <w:rsid w:val="00886D6A"/>
    <w:rsid w:val="0089660E"/>
    <w:rsid w:val="00897360"/>
    <w:rsid w:val="008A357F"/>
    <w:rsid w:val="008B72B8"/>
    <w:rsid w:val="008C0E85"/>
    <w:rsid w:val="008C6B9B"/>
    <w:rsid w:val="008C725B"/>
    <w:rsid w:val="008D3F5F"/>
    <w:rsid w:val="008E4755"/>
    <w:rsid w:val="008E5E69"/>
    <w:rsid w:val="008E65A4"/>
    <w:rsid w:val="008E7191"/>
    <w:rsid w:val="008F0B8A"/>
    <w:rsid w:val="008F7A82"/>
    <w:rsid w:val="00914926"/>
    <w:rsid w:val="009174D6"/>
    <w:rsid w:val="009246CB"/>
    <w:rsid w:val="0092678C"/>
    <w:rsid w:val="00932415"/>
    <w:rsid w:val="00934C22"/>
    <w:rsid w:val="00952885"/>
    <w:rsid w:val="009578C9"/>
    <w:rsid w:val="009658E7"/>
    <w:rsid w:val="0097123C"/>
    <w:rsid w:val="00974197"/>
    <w:rsid w:val="009757A1"/>
    <w:rsid w:val="00983AFB"/>
    <w:rsid w:val="00990BCB"/>
    <w:rsid w:val="00992908"/>
    <w:rsid w:val="00993CD3"/>
    <w:rsid w:val="009A1A35"/>
    <w:rsid w:val="009B74F0"/>
    <w:rsid w:val="009C104B"/>
    <w:rsid w:val="009C5428"/>
    <w:rsid w:val="009D69B4"/>
    <w:rsid w:val="009E11F0"/>
    <w:rsid w:val="009E5872"/>
    <w:rsid w:val="009F0379"/>
    <w:rsid w:val="009F1218"/>
    <w:rsid w:val="00A05D45"/>
    <w:rsid w:val="00A0655E"/>
    <w:rsid w:val="00A14158"/>
    <w:rsid w:val="00A14E35"/>
    <w:rsid w:val="00A20FA7"/>
    <w:rsid w:val="00A34643"/>
    <w:rsid w:val="00A41360"/>
    <w:rsid w:val="00A45874"/>
    <w:rsid w:val="00A461F5"/>
    <w:rsid w:val="00A5264A"/>
    <w:rsid w:val="00A54754"/>
    <w:rsid w:val="00A54882"/>
    <w:rsid w:val="00A61FE4"/>
    <w:rsid w:val="00A6216C"/>
    <w:rsid w:val="00A722D5"/>
    <w:rsid w:val="00A8277B"/>
    <w:rsid w:val="00A86870"/>
    <w:rsid w:val="00A96EF7"/>
    <w:rsid w:val="00AA27E2"/>
    <w:rsid w:val="00AA2DC3"/>
    <w:rsid w:val="00AA6FE6"/>
    <w:rsid w:val="00AC7BB4"/>
    <w:rsid w:val="00AE11F6"/>
    <w:rsid w:val="00AE6FCF"/>
    <w:rsid w:val="00AF3610"/>
    <w:rsid w:val="00AF7C56"/>
    <w:rsid w:val="00B04E9E"/>
    <w:rsid w:val="00B101AB"/>
    <w:rsid w:val="00B119CA"/>
    <w:rsid w:val="00B15373"/>
    <w:rsid w:val="00B15815"/>
    <w:rsid w:val="00B2234E"/>
    <w:rsid w:val="00B23485"/>
    <w:rsid w:val="00B27940"/>
    <w:rsid w:val="00B3361C"/>
    <w:rsid w:val="00B348DC"/>
    <w:rsid w:val="00B436C3"/>
    <w:rsid w:val="00B571E4"/>
    <w:rsid w:val="00B57CAC"/>
    <w:rsid w:val="00B61F5F"/>
    <w:rsid w:val="00B70C74"/>
    <w:rsid w:val="00BC486D"/>
    <w:rsid w:val="00BD2081"/>
    <w:rsid w:val="00BD75EE"/>
    <w:rsid w:val="00BE1429"/>
    <w:rsid w:val="00BE1C23"/>
    <w:rsid w:val="00BE7184"/>
    <w:rsid w:val="00BF32F8"/>
    <w:rsid w:val="00BF3ABC"/>
    <w:rsid w:val="00BF3AD4"/>
    <w:rsid w:val="00C172F0"/>
    <w:rsid w:val="00C24AD7"/>
    <w:rsid w:val="00C320EA"/>
    <w:rsid w:val="00C42F33"/>
    <w:rsid w:val="00C51B0F"/>
    <w:rsid w:val="00C53478"/>
    <w:rsid w:val="00C546B8"/>
    <w:rsid w:val="00C55B69"/>
    <w:rsid w:val="00C62534"/>
    <w:rsid w:val="00C6262E"/>
    <w:rsid w:val="00C80BD1"/>
    <w:rsid w:val="00C817BF"/>
    <w:rsid w:val="00C8405D"/>
    <w:rsid w:val="00C84189"/>
    <w:rsid w:val="00CA265D"/>
    <w:rsid w:val="00CA4356"/>
    <w:rsid w:val="00CA4605"/>
    <w:rsid w:val="00CA5F82"/>
    <w:rsid w:val="00CB798E"/>
    <w:rsid w:val="00CC02E1"/>
    <w:rsid w:val="00CD1BC3"/>
    <w:rsid w:val="00CD658C"/>
    <w:rsid w:val="00CD7A2C"/>
    <w:rsid w:val="00CD7FC0"/>
    <w:rsid w:val="00CE16B8"/>
    <w:rsid w:val="00CE25AB"/>
    <w:rsid w:val="00D2404B"/>
    <w:rsid w:val="00D33643"/>
    <w:rsid w:val="00D35125"/>
    <w:rsid w:val="00D36877"/>
    <w:rsid w:val="00D375C6"/>
    <w:rsid w:val="00D40358"/>
    <w:rsid w:val="00D457AC"/>
    <w:rsid w:val="00D4689F"/>
    <w:rsid w:val="00D65E40"/>
    <w:rsid w:val="00D6652D"/>
    <w:rsid w:val="00D80082"/>
    <w:rsid w:val="00D83FF1"/>
    <w:rsid w:val="00D85AC4"/>
    <w:rsid w:val="00D8603A"/>
    <w:rsid w:val="00DA14C6"/>
    <w:rsid w:val="00DA29FF"/>
    <w:rsid w:val="00DA4A74"/>
    <w:rsid w:val="00DA66DA"/>
    <w:rsid w:val="00DA7F66"/>
    <w:rsid w:val="00DC0EB3"/>
    <w:rsid w:val="00DC1A3D"/>
    <w:rsid w:val="00DC201F"/>
    <w:rsid w:val="00DC44F7"/>
    <w:rsid w:val="00DD014E"/>
    <w:rsid w:val="00DD1030"/>
    <w:rsid w:val="00DD53BF"/>
    <w:rsid w:val="00DE1694"/>
    <w:rsid w:val="00DE343D"/>
    <w:rsid w:val="00DE37D5"/>
    <w:rsid w:val="00DF491F"/>
    <w:rsid w:val="00E03A29"/>
    <w:rsid w:val="00E11341"/>
    <w:rsid w:val="00E14B0C"/>
    <w:rsid w:val="00E156E2"/>
    <w:rsid w:val="00E164CC"/>
    <w:rsid w:val="00E17413"/>
    <w:rsid w:val="00E253D9"/>
    <w:rsid w:val="00E27ED2"/>
    <w:rsid w:val="00E34B67"/>
    <w:rsid w:val="00E372C9"/>
    <w:rsid w:val="00E437D7"/>
    <w:rsid w:val="00E449C7"/>
    <w:rsid w:val="00E56E28"/>
    <w:rsid w:val="00E6111B"/>
    <w:rsid w:val="00E61D7C"/>
    <w:rsid w:val="00E62E38"/>
    <w:rsid w:val="00E83798"/>
    <w:rsid w:val="00E85A5C"/>
    <w:rsid w:val="00E86EC3"/>
    <w:rsid w:val="00E903D7"/>
    <w:rsid w:val="00E94DB4"/>
    <w:rsid w:val="00EA4675"/>
    <w:rsid w:val="00EB2660"/>
    <w:rsid w:val="00EB2F19"/>
    <w:rsid w:val="00EB7E50"/>
    <w:rsid w:val="00EC2083"/>
    <w:rsid w:val="00ED0BB6"/>
    <w:rsid w:val="00ED3254"/>
    <w:rsid w:val="00ED338C"/>
    <w:rsid w:val="00ED53D4"/>
    <w:rsid w:val="00ED7E85"/>
    <w:rsid w:val="00EE468C"/>
    <w:rsid w:val="00EE5CCA"/>
    <w:rsid w:val="00F00336"/>
    <w:rsid w:val="00F06056"/>
    <w:rsid w:val="00F069BF"/>
    <w:rsid w:val="00F07D00"/>
    <w:rsid w:val="00F10043"/>
    <w:rsid w:val="00F27B6D"/>
    <w:rsid w:val="00F27D55"/>
    <w:rsid w:val="00F359BD"/>
    <w:rsid w:val="00F36637"/>
    <w:rsid w:val="00F375A0"/>
    <w:rsid w:val="00F5060C"/>
    <w:rsid w:val="00F52CC9"/>
    <w:rsid w:val="00F62871"/>
    <w:rsid w:val="00F713D4"/>
    <w:rsid w:val="00F77EDA"/>
    <w:rsid w:val="00F84D31"/>
    <w:rsid w:val="00F865A8"/>
    <w:rsid w:val="00FA3DCB"/>
    <w:rsid w:val="00FA417D"/>
    <w:rsid w:val="00FA5F69"/>
    <w:rsid w:val="00FB4C9B"/>
    <w:rsid w:val="00FC5AD2"/>
    <w:rsid w:val="00FC6D77"/>
    <w:rsid w:val="00FD28D9"/>
    <w:rsid w:val="00FE4C95"/>
    <w:rsid w:val="00FE4D37"/>
    <w:rsid w:val="00FF564F"/>
    <w:rsid w:val="00FF7C20"/>
    <w:rsid w:val="24C948E4"/>
    <w:rsid w:val="26996A77"/>
    <w:rsid w:val="7D4B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4CE5A7"/>
  <w15:docId w15:val="{F213963E-9D0D-45B4-858E-D3AE25EB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4755"/>
    <w:pPr>
      <w:autoSpaceDE w:val="0"/>
      <w:autoSpaceDN w:val="0"/>
      <w:adjustRightInd w:val="0"/>
      <w:spacing w:line="20" w:lineRule="atLeast"/>
    </w:pPr>
    <w:rPr>
      <w:rFonts w:ascii="Arial" w:hAnsi="Arial" w:cs="Arial"/>
      <w:color w:val="000000"/>
      <w:w w:val="101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1694"/>
    <w:pPr>
      <w:keepNext/>
      <w:autoSpaceDE/>
      <w:autoSpaceDN/>
      <w:adjustRightInd/>
      <w:spacing w:before="240" w:after="60" w:line="240" w:lineRule="auto"/>
      <w:outlineLvl w:val="0"/>
    </w:pPr>
    <w:rPr>
      <w:rFonts w:eastAsia="SimSun"/>
      <w:b/>
      <w:bCs/>
      <w:w w:val="1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E1694"/>
    <w:pPr>
      <w:keepNext/>
      <w:autoSpaceDE/>
      <w:autoSpaceDN/>
      <w:adjustRightInd/>
      <w:spacing w:before="240" w:after="60" w:line="240" w:lineRule="auto"/>
      <w:outlineLvl w:val="1"/>
    </w:pPr>
    <w:rPr>
      <w:rFonts w:eastAsia="SimSun"/>
      <w:b/>
      <w:bCs/>
      <w:i/>
      <w:iCs/>
      <w:w w:val="100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E1694"/>
    <w:pPr>
      <w:keepNext/>
      <w:autoSpaceDE/>
      <w:autoSpaceDN/>
      <w:adjustRightInd/>
      <w:spacing w:before="240" w:after="60" w:line="240" w:lineRule="auto"/>
      <w:outlineLvl w:val="2"/>
    </w:pPr>
    <w:rPr>
      <w:rFonts w:eastAsia="SimSun"/>
      <w:b/>
      <w:bCs/>
      <w:w w:val="100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817BF"/>
    <w:pPr>
      <w:numPr>
        <w:ilvl w:val="3"/>
        <w:numId w:val="8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C817BF"/>
    <w:pPr>
      <w:numPr>
        <w:ilvl w:val="4"/>
        <w:numId w:val="8"/>
      </w:numPr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link w:val="Heading6Char"/>
    <w:qFormat/>
    <w:rsid w:val="00C817BF"/>
    <w:pPr>
      <w:numPr>
        <w:ilvl w:val="5"/>
        <w:numId w:val="8"/>
      </w:numPr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link w:val="Heading7Char"/>
    <w:qFormat/>
    <w:rsid w:val="00C817BF"/>
    <w:pPr>
      <w:numPr>
        <w:ilvl w:val="6"/>
        <w:numId w:val="8"/>
      </w:numPr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C817BF"/>
    <w:pPr>
      <w:numPr>
        <w:ilvl w:val="7"/>
        <w:numId w:val="8"/>
      </w:numPr>
      <w:outlineLvl w:val="7"/>
    </w:pPr>
    <w:rPr>
      <w:rFonts w:ascii="Times New Roman" w:hAnsi="Times New Roman"/>
    </w:rPr>
  </w:style>
  <w:style w:type="paragraph" w:styleId="Heading9">
    <w:name w:val="heading 9"/>
    <w:basedOn w:val="Normal"/>
    <w:next w:val="Normal"/>
    <w:link w:val="Heading9Char"/>
    <w:qFormat/>
    <w:rsid w:val="00C817BF"/>
    <w:pPr>
      <w:numPr>
        <w:ilvl w:val="8"/>
        <w:numId w:val="8"/>
      </w:numPr>
      <w:outlineLvl w:val="8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T">
    <w:name w:val="CT"/>
    <w:basedOn w:val="Normal"/>
    <w:uiPriority w:val="99"/>
    <w:rsid w:val="00C817BF"/>
    <w:pPr>
      <w:widowControl w:val="0"/>
      <w:pBdr>
        <w:bottom w:val="single" w:sz="24" w:space="15" w:color="000000"/>
      </w:pBdr>
      <w:suppressAutoHyphens/>
      <w:spacing w:after="1510" w:line="480" w:lineRule="atLeast"/>
      <w:textAlignment w:val="center"/>
      <w:outlineLvl w:val="0"/>
    </w:pPr>
    <w:rPr>
      <w:rFonts w:ascii="PalatinoLTPro-Black" w:hAnsi="PalatinoLTPro-Black" w:cs="PalatinoLTPro-Black"/>
      <w:spacing w:val="11"/>
      <w:sz w:val="42"/>
      <w:szCs w:val="42"/>
    </w:rPr>
  </w:style>
  <w:style w:type="paragraph" w:customStyle="1" w:styleId="Body">
    <w:name w:val="Body"/>
    <w:basedOn w:val="Normal"/>
    <w:uiPriority w:val="99"/>
    <w:rsid w:val="00C817BF"/>
    <w:pPr>
      <w:widowControl w:val="0"/>
      <w:spacing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paragraph" w:customStyle="1" w:styleId="BodyNoIndent">
    <w:name w:val="BodyNoIndent"/>
    <w:basedOn w:val="Body"/>
    <w:next w:val="Body"/>
    <w:link w:val="BodyNoIndentChar"/>
    <w:uiPriority w:val="99"/>
    <w:rsid w:val="00C817BF"/>
    <w:pPr>
      <w:ind w:firstLine="0"/>
    </w:pPr>
  </w:style>
  <w:style w:type="paragraph" w:customStyle="1" w:styleId="COT">
    <w:name w:val="COT"/>
    <w:basedOn w:val="BodyNoIndent"/>
    <w:uiPriority w:val="99"/>
    <w:rsid w:val="00C817BF"/>
  </w:style>
  <w:style w:type="paragraph" w:customStyle="1" w:styleId="HA">
    <w:name w:val="HA"/>
    <w:basedOn w:val="Normal"/>
    <w:autoRedefine/>
    <w:uiPriority w:val="99"/>
    <w:rsid w:val="00C817BF"/>
    <w:pPr>
      <w:keepNext/>
      <w:widowControl w:val="0"/>
      <w:spacing w:before="250" w:after="100" w:line="320" w:lineRule="atLeast"/>
      <w:jc w:val="both"/>
      <w:textAlignment w:val="center"/>
      <w:outlineLvl w:val="1"/>
    </w:pPr>
    <w:rPr>
      <w:rFonts w:ascii="MetaOT-Black" w:hAnsi="MetaOT-Black" w:cs="MetaOT-Black"/>
      <w:sz w:val="28"/>
      <w:szCs w:val="28"/>
    </w:rPr>
  </w:style>
  <w:style w:type="paragraph" w:customStyle="1" w:styleId="NL1">
    <w:name w:val="NL1"/>
    <w:basedOn w:val="Body"/>
    <w:uiPriority w:val="99"/>
    <w:rsid w:val="00C817BF"/>
    <w:pPr>
      <w:spacing w:before="320" w:after="40"/>
      <w:ind w:left="662" w:hanging="360"/>
    </w:pPr>
  </w:style>
  <w:style w:type="paragraph" w:customStyle="1" w:styleId="BL1">
    <w:name w:val="BL1"/>
    <w:next w:val="BL"/>
    <w:autoRedefine/>
    <w:uiPriority w:val="99"/>
    <w:rsid w:val="00C817BF"/>
    <w:pPr>
      <w:numPr>
        <w:numId w:val="5"/>
      </w:numPr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NLX">
    <w:name w:val="NLX"/>
    <w:basedOn w:val="NL"/>
    <w:autoRedefine/>
    <w:uiPriority w:val="99"/>
    <w:rsid w:val="00C817BF"/>
    <w:pPr>
      <w:spacing w:after="240"/>
    </w:pPr>
  </w:style>
  <w:style w:type="paragraph" w:customStyle="1" w:styleId="BLX">
    <w:name w:val="BLX"/>
    <w:autoRedefine/>
    <w:uiPriority w:val="99"/>
    <w:rsid w:val="00C817BF"/>
    <w:pPr>
      <w:numPr>
        <w:numId w:val="7"/>
      </w:numPr>
      <w:spacing w:after="24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HB">
    <w:name w:val="HB"/>
    <w:basedOn w:val="HA"/>
    <w:next w:val="Body"/>
    <w:uiPriority w:val="99"/>
    <w:rsid w:val="00C817BF"/>
    <w:pPr>
      <w:tabs>
        <w:tab w:val="left" w:pos="2332"/>
      </w:tabs>
      <w:suppressAutoHyphens/>
      <w:spacing w:before="300" w:after="10" w:line="310" w:lineRule="atLeast"/>
      <w:ind w:right="720"/>
      <w:jc w:val="left"/>
      <w:outlineLvl w:val="2"/>
    </w:pPr>
    <w:rPr>
      <w:spacing w:val="-2"/>
      <w:position w:val="-1"/>
      <w:sz w:val="22"/>
      <w:szCs w:val="22"/>
    </w:rPr>
  </w:style>
  <w:style w:type="paragraph" w:customStyle="1" w:styleId="HDwithE">
    <w:name w:val="HDwithE"/>
    <w:basedOn w:val="HB"/>
    <w:autoRedefine/>
    <w:uiPriority w:val="99"/>
    <w:rsid w:val="00C817BF"/>
    <w:pPr>
      <w:spacing w:after="60"/>
    </w:pPr>
  </w:style>
  <w:style w:type="paragraph" w:customStyle="1" w:styleId="NL">
    <w:name w:val="NL"/>
    <w:basedOn w:val="Normal"/>
    <w:autoRedefine/>
    <w:uiPriority w:val="99"/>
    <w:rsid w:val="00C817BF"/>
    <w:pPr>
      <w:widowControl w:val="0"/>
      <w:spacing w:after="40" w:line="300" w:lineRule="atLeast"/>
      <w:ind w:left="662" w:hanging="360"/>
      <w:jc w:val="both"/>
      <w:textAlignment w:val="center"/>
    </w:pPr>
    <w:rPr>
      <w:rFonts w:ascii="Palatino-Roman" w:hAnsi="Palatino-Roman" w:cs="Palatino-Roman"/>
    </w:rPr>
  </w:style>
  <w:style w:type="paragraph" w:customStyle="1" w:styleId="BL">
    <w:name w:val="BL"/>
    <w:autoRedefine/>
    <w:uiPriority w:val="99"/>
    <w:rsid w:val="00C817BF"/>
    <w:pPr>
      <w:numPr>
        <w:numId w:val="4"/>
      </w:numPr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HE">
    <w:name w:val="HE"/>
    <w:basedOn w:val="HB"/>
    <w:uiPriority w:val="99"/>
    <w:rsid w:val="00C817BF"/>
    <w:pPr>
      <w:spacing w:before="240"/>
      <w:outlineLvl w:val="3"/>
    </w:pPr>
    <w:rPr>
      <w:rFonts w:ascii="DIN-Regular" w:hAnsi="DIN-Regular" w:cs="DIN-Regular"/>
      <w:position w:val="0"/>
      <w:sz w:val="20"/>
      <w:szCs w:val="20"/>
    </w:rPr>
  </w:style>
  <w:style w:type="paragraph" w:customStyle="1" w:styleId="LH">
    <w:name w:val="LH"/>
    <w:basedOn w:val="Normal"/>
    <w:next w:val="CDT1"/>
    <w:autoRedefine/>
    <w:uiPriority w:val="99"/>
    <w:rsid w:val="00C817BF"/>
    <w:pPr>
      <w:keepNext/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  <w:outlineLvl w:val="5"/>
    </w:pPr>
    <w:rPr>
      <w:rFonts w:ascii="MetaPlusBook-Roman" w:hAnsi="MetaPlusBook-Roman" w:cs="MetaPlusBook-Roman"/>
      <w:spacing w:val="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C44F7"/>
    <w:pPr>
      <w:spacing w:after="100"/>
    </w:pPr>
  </w:style>
  <w:style w:type="paragraph" w:customStyle="1" w:styleId="CDT1">
    <w:name w:val="CDT1"/>
    <w:basedOn w:val="Normal"/>
    <w:next w:val="Normal"/>
    <w:uiPriority w:val="99"/>
    <w:rsid w:val="00DC44F7"/>
    <w:pPr>
      <w:widowControl w:val="0"/>
      <w:suppressAutoHyphens/>
      <w:spacing w:line="210" w:lineRule="atLeast"/>
      <w:ind w:left="302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CDTX">
    <w:name w:val="CDTX"/>
    <w:basedOn w:val="Normal"/>
    <w:next w:val="Normal"/>
    <w:uiPriority w:val="99"/>
    <w:rsid w:val="00DE1694"/>
    <w:pPr>
      <w:widowControl w:val="0"/>
      <w:pBdr>
        <w:bottom w:val="single" w:sz="4" w:space="4" w:color="000000"/>
      </w:pBdr>
      <w:suppressAutoHyphens/>
      <w:spacing w:after="320" w:line="210" w:lineRule="atLeast"/>
      <w:ind w:firstLine="302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OutputHead">
    <w:name w:val="OutputHead"/>
    <w:basedOn w:val="Normal"/>
    <w:uiPriority w:val="99"/>
    <w:rsid w:val="00C817BF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paragraph" w:customStyle="1" w:styleId="Code">
    <w:name w:val="Code"/>
    <w:basedOn w:val="Normal"/>
    <w:uiPriority w:val="99"/>
    <w:rsid w:val="00C817BF"/>
    <w:pPr>
      <w:widowControl w:val="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210" w:lineRule="atLeast"/>
      <w:ind w:left="300" w:right="240"/>
      <w:textAlignment w:val="center"/>
    </w:pPr>
    <w:rPr>
      <w:rFonts w:ascii="Consolas" w:hAnsi="Consolas" w:cs="Consolas"/>
      <w:sz w:val="16"/>
      <w:szCs w:val="16"/>
    </w:rPr>
  </w:style>
  <w:style w:type="paragraph" w:customStyle="1" w:styleId="OutputCode1">
    <w:name w:val="OutputCode1"/>
    <w:basedOn w:val="Normal"/>
    <w:autoRedefine/>
    <w:uiPriority w:val="99"/>
    <w:rsid w:val="00C817BF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before="180"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">
    <w:name w:val="OutputCode"/>
    <w:basedOn w:val="Normal"/>
    <w:uiPriority w:val="99"/>
    <w:rsid w:val="00C817BF"/>
    <w:pPr>
      <w:widowControl w:val="0"/>
      <w:shd w:val="clear" w:color="auto" w:fill="E0E0E0"/>
      <w:tabs>
        <w:tab w:val="left" w:pos="440"/>
        <w:tab w:val="left" w:pos="680"/>
        <w:tab w:val="left" w:pos="1000"/>
        <w:tab w:val="left" w:pos="1320"/>
        <w:tab w:val="left" w:pos="1620"/>
        <w:tab w:val="left" w:pos="1940"/>
        <w:tab w:val="left" w:pos="2240"/>
        <w:tab w:val="left" w:pos="2500"/>
      </w:tabs>
      <w:suppressAutoHyphens/>
      <w:spacing w:line="180" w:lineRule="atLeast"/>
      <w:ind w:left="115" w:right="245"/>
      <w:textAlignment w:val="center"/>
    </w:pPr>
    <w:rPr>
      <w:rFonts w:ascii="Consolas" w:hAnsi="Consolas" w:cs="OCRAStd"/>
      <w:spacing w:val="-7"/>
      <w:sz w:val="16"/>
      <w:szCs w:val="14"/>
    </w:rPr>
  </w:style>
  <w:style w:type="paragraph" w:customStyle="1" w:styleId="OutputCodeLast">
    <w:name w:val="OutputCodeLast"/>
    <w:basedOn w:val="OutputCode"/>
    <w:autoRedefine/>
    <w:uiPriority w:val="99"/>
    <w:rsid w:val="00C817BF"/>
    <w:pPr>
      <w:spacing w:before="180" w:after="515"/>
    </w:pPr>
  </w:style>
  <w:style w:type="paragraph" w:customStyle="1" w:styleId="CDTX-Middle">
    <w:name w:val="CDTX-Middle"/>
    <w:basedOn w:val="CDTX"/>
    <w:uiPriority w:val="99"/>
    <w:rsid w:val="00C817BF"/>
    <w:pPr>
      <w:spacing w:after="160"/>
    </w:pPr>
  </w:style>
  <w:style w:type="paragraph" w:customStyle="1" w:styleId="CDTGrayline">
    <w:name w:val="CDTGrayline"/>
    <w:basedOn w:val="Normal"/>
    <w:autoRedefine/>
    <w:uiPriority w:val="99"/>
    <w:rsid w:val="00DC44F7"/>
    <w:pPr>
      <w:widowControl w:val="0"/>
      <w:shd w:val="clear" w:color="auto" w:fill="D9D9D9"/>
      <w:suppressAutoHyphens/>
      <w:spacing w:line="210" w:lineRule="atLeast"/>
      <w:ind w:left="300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PD">
    <w:name w:val="PD"/>
    <w:basedOn w:val="Body"/>
    <w:uiPriority w:val="99"/>
    <w:rsid w:val="00C817BF"/>
    <w:pPr>
      <w:spacing w:before="60" w:after="60"/>
      <w:ind w:firstLine="0"/>
    </w:pPr>
    <w:rPr>
      <w:color w:val="0000FF"/>
    </w:rPr>
  </w:style>
  <w:style w:type="paragraph" w:customStyle="1" w:styleId="OutputCodeOnly">
    <w:name w:val="OutputCodeOnly"/>
    <w:basedOn w:val="OutputCode1"/>
    <w:uiPriority w:val="99"/>
    <w:rsid w:val="00C817BF"/>
    <w:pPr>
      <w:pBdr>
        <w:bottom w:val="single" w:sz="72" w:space="0" w:color="E0E0E0"/>
      </w:pBdr>
      <w:spacing w:after="515"/>
    </w:pPr>
  </w:style>
  <w:style w:type="paragraph" w:customStyle="1" w:styleId="TableHolder">
    <w:name w:val="TableHolder"/>
    <w:basedOn w:val="Normal"/>
    <w:uiPriority w:val="99"/>
    <w:rsid w:val="00C817BF"/>
    <w:pPr>
      <w:widowControl w:val="0"/>
      <w:suppressAutoHyphens/>
      <w:spacing w:after="240"/>
      <w:textAlignment w:val="center"/>
    </w:pPr>
    <w:rPr>
      <w:rFonts w:ascii="Palatino-Roman" w:hAnsi="Palatino-Roman" w:cs="Palatino-Roman"/>
      <w:spacing w:val="-3"/>
    </w:rPr>
  </w:style>
  <w:style w:type="paragraph" w:customStyle="1" w:styleId="GuidelinesHholder">
    <w:name w:val="GuidelinesHholder"/>
    <w:basedOn w:val="TableHolder"/>
    <w:uiPriority w:val="99"/>
    <w:rsid w:val="00C817BF"/>
    <w:pPr>
      <w:spacing w:before="360" w:after="360"/>
      <w:jc w:val="center"/>
    </w:pPr>
  </w:style>
  <w:style w:type="paragraph" w:customStyle="1" w:styleId="BeginnerTopic-AdvTopic">
    <w:name w:val="BeginnerTopic-AdvTopic"/>
    <w:basedOn w:val="Body"/>
    <w:autoRedefine/>
    <w:uiPriority w:val="99"/>
    <w:rsid w:val="00C817BF"/>
    <w:pPr>
      <w:keepNext/>
      <w:tabs>
        <w:tab w:val="left" w:pos="320"/>
      </w:tabs>
      <w:spacing w:before="620" w:after="170"/>
      <w:ind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HBNoSpaceAbove">
    <w:name w:val="HBNoSpaceAbove"/>
    <w:basedOn w:val="HB"/>
    <w:uiPriority w:val="99"/>
    <w:rsid w:val="00C817BF"/>
    <w:pPr>
      <w:spacing w:before="0" w:after="0"/>
    </w:pPr>
  </w:style>
  <w:style w:type="paragraph" w:customStyle="1" w:styleId="OutputHeadNoSpaceBefore">
    <w:name w:val="OutputHeadNoSpaceBefore"/>
    <w:basedOn w:val="OutputHead"/>
    <w:uiPriority w:val="99"/>
    <w:rsid w:val="00C817BF"/>
    <w:pPr>
      <w:spacing w:before="0"/>
    </w:pPr>
  </w:style>
  <w:style w:type="paragraph" w:customStyle="1" w:styleId="HD">
    <w:name w:val="HD"/>
    <w:basedOn w:val="Body"/>
    <w:uiPriority w:val="99"/>
    <w:rsid w:val="00484149"/>
    <w:pPr>
      <w:keepNext/>
      <w:spacing w:before="80"/>
      <w:ind w:firstLine="0"/>
      <w:jc w:val="left"/>
    </w:pPr>
    <w:rPr>
      <w:rFonts w:ascii="Helvetica-Bold" w:hAnsi="Helvetica-Bold" w:cs="Helvetica-Bold"/>
      <w:b/>
      <w:bCs/>
      <w:sz w:val="18"/>
      <w:szCs w:val="18"/>
    </w:rPr>
  </w:style>
  <w:style w:type="paragraph" w:customStyle="1" w:styleId="FC">
    <w:name w:val="FC"/>
    <w:basedOn w:val="LH"/>
    <w:autoRedefine/>
    <w:uiPriority w:val="99"/>
    <w:rsid w:val="00C817BF"/>
    <w:pPr>
      <w:pBdr>
        <w:bottom w:val="none" w:sz="0" w:space="0" w:color="auto"/>
      </w:pBdr>
      <w:spacing w:before="120"/>
    </w:pPr>
  </w:style>
  <w:style w:type="paragraph" w:customStyle="1" w:styleId="FigureHolder">
    <w:name w:val="FigureHolder"/>
    <w:basedOn w:val="FC"/>
    <w:uiPriority w:val="99"/>
    <w:rsid w:val="00C817BF"/>
    <w:pPr>
      <w:spacing w:before="660" w:after="0" w:line="276" w:lineRule="auto"/>
      <w:outlineLvl w:val="9"/>
    </w:pPr>
    <w:rPr>
      <w:rFonts w:ascii="Palatino-Roman" w:hAnsi="Palatino-Roman" w:cs="Palatino-Roman"/>
      <w:sz w:val="22"/>
      <w:szCs w:val="22"/>
    </w:rPr>
  </w:style>
  <w:style w:type="paragraph" w:customStyle="1" w:styleId="TableTitle">
    <w:name w:val="TableTitle"/>
    <w:basedOn w:val="Normal"/>
    <w:uiPriority w:val="99"/>
    <w:rsid w:val="00C817BF"/>
    <w:pPr>
      <w:keepNext/>
      <w:widowControl w:val="0"/>
      <w:suppressAutoHyphens/>
      <w:spacing w:before="225" w:after="90" w:line="310" w:lineRule="atLeast"/>
      <w:textAlignment w:val="center"/>
    </w:pPr>
    <w:rPr>
      <w:rFonts w:ascii="MetaPlusBook-Roman" w:hAnsi="MetaPlusBook-Roman" w:cs="MetaPlusBook-Roman"/>
      <w:sz w:val="18"/>
      <w:szCs w:val="18"/>
    </w:rPr>
  </w:style>
  <w:style w:type="paragraph" w:customStyle="1" w:styleId="AdvX">
    <w:name w:val="AdvX"/>
    <w:basedOn w:val="Body"/>
    <w:uiPriority w:val="99"/>
    <w:rsid w:val="00C817BF"/>
    <w:pPr>
      <w:spacing w:after="240"/>
    </w:pPr>
  </w:style>
  <w:style w:type="paragraph" w:customStyle="1" w:styleId="BL1RinInItal">
    <w:name w:val="BL1RinInItal"/>
    <w:basedOn w:val="NL1"/>
    <w:next w:val="BL"/>
    <w:autoRedefine/>
    <w:uiPriority w:val="99"/>
    <w:rsid w:val="00C817BF"/>
    <w:pPr>
      <w:numPr>
        <w:numId w:val="6"/>
      </w:numPr>
    </w:pPr>
    <w:rPr>
      <w:rFonts w:ascii="Palatino" w:hAnsi="Palatino"/>
      <w:i/>
    </w:rPr>
  </w:style>
  <w:style w:type="paragraph" w:customStyle="1" w:styleId="BB">
    <w:name w:val="BB"/>
    <w:basedOn w:val="Normal"/>
    <w:autoRedefine/>
    <w:uiPriority w:val="99"/>
    <w:rsid w:val="00C817BF"/>
    <w:pPr>
      <w:widowControl w:val="0"/>
      <w:tabs>
        <w:tab w:val="left" w:pos="720"/>
      </w:tabs>
      <w:suppressAutoHyphens/>
      <w:spacing w:after="60" w:line="300" w:lineRule="atLeast"/>
      <w:ind w:left="936"/>
      <w:textAlignment w:val="center"/>
    </w:pPr>
    <w:rPr>
      <w:rFonts w:ascii="Palatino-Roman" w:hAnsi="Palatino-Roman" w:cs="Palatino-Roman"/>
    </w:rPr>
  </w:style>
  <w:style w:type="paragraph" w:customStyle="1" w:styleId="BLRunInItal">
    <w:name w:val="BLRunInItal"/>
    <w:basedOn w:val="NL"/>
    <w:uiPriority w:val="99"/>
    <w:rsid w:val="00C817BF"/>
  </w:style>
  <w:style w:type="paragraph" w:customStyle="1" w:styleId="SummaryHead">
    <w:name w:val="SummaryHead"/>
    <w:basedOn w:val="H1"/>
    <w:next w:val="HEADFIRST"/>
    <w:qFormat/>
    <w:rsid w:val="00DE1694"/>
    <w:pPr>
      <w:pBdr>
        <w:bottom w:val="single" w:sz="12" w:space="1" w:color="auto"/>
      </w:pBdr>
    </w:pPr>
    <w:rPr>
      <w:caps/>
    </w:rPr>
  </w:style>
  <w:style w:type="paragraph" w:customStyle="1" w:styleId="NoteHead">
    <w:name w:val="NoteHead"/>
    <w:basedOn w:val="Normal"/>
    <w:autoRedefine/>
    <w:uiPriority w:val="99"/>
    <w:rsid w:val="00C817BF"/>
    <w:pPr>
      <w:widowControl w:val="0"/>
      <w:shd w:val="clear" w:color="auto" w:fill="E0E0E0"/>
      <w:tabs>
        <w:tab w:val="left" w:pos="340"/>
      </w:tabs>
      <w:spacing w:before="280" w:after="80" w:line="280" w:lineRule="atLeast"/>
      <w:ind w:left="1080" w:right="720"/>
      <w:textAlignment w:val="center"/>
      <w:outlineLvl w:val="5"/>
    </w:pPr>
    <w:rPr>
      <w:rFonts w:ascii="DIN-Black" w:hAnsi="DIN-Black" w:cs="DIN-Black"/>
      <w:b/>
      <w:sz w:val="23"/>
      <w:szCs w:val="23"/>
    </w:rPr>
  </w:style>
  <w:style w:type="paragraph" w:customStyle="1" w:styleId="LangContrastHead">
    <w:name w:val="LangContrastHead"/>
    <w:basedOn w:val="NoteHead"/>
    <w:uiPriority w:val="99"/>
    <w:rsid w:val="00C817BF"/>
    <w:pPr>
      <w:spacing w:after="100"/>
    </w:pPr>
    <w:rPr>
      <w:rFonts w:ascii="MetaOT-Black" w:hAnsi="MetaOT-Black" w:cs="MetaOT-Black"/>
      <w:sz w:val="24"/>
      <w:szCs w:val="24"/>
    </w:rPr>
  </w:style>
  <w:style w:type="paragraph" w:customStyle="1" w:styleId="Guidelines">
    <w:name w:val="Guidelines"/>
    <w:basedOn w:val="OutputCode"/>
    <w:uiPriority w:val="99"/>
    <w:rsid w:val="00C817BF"/>
    <w:pPr>
      <w:spacing w:after="240" w:line="240" w:lineRule="atLeast"/>
      <w:ind w:left="1080" w:right="720"/>
      <w:contextualSpacing/>
    </w:pPr>
    <w:rPr>
      <w:rFonts w:ascii="MetaPlusBook-Roman" w:hAnsi="MetaPlusBook-Roman" w:cs="MetaPlusBook-Roman"/>
      <w:spacing w:val="-4"/>
      <w:sz w:val="18"/>
      <w:szCs w:val="18"/>
    </w:rPr>
  </w:style>
  <w:style w:type="paragraph" w:customStyle="1" w:styleId="GuidelinesHead">
    <w:name w:val="GuidelinesHead"/>
    <w:basedOn w:val="LangContrastHead"/>
    <w:uiPriority w:val="99"/>
    <w:rsid w:val="00C817BF"/>
  </w:style>
  <w:style w:type="paragraph" w:customStyle="1" w:styleId="TCH">
    <w:name w:val="TCH"/>
    <w:basedOn w:val="Body"/>
    <w:uiPriority w:val="99"/>
    <w:rsid w:val="00C817BF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paragraph" w:customStyle="1" w:styleId="TB">
    <w:name w:val="TB"/>
    <w:basedOn w:val="BodyNoIndent"/>
    <w:uiPriority w:val="99"/>
    <w:rsid w:val="00C817BF"/>
    <w:pPr>
      <w:suppressAutoHyphens/>
      <w:spacing w:line="210" w:lineRule="atLeast"/>
      <w:jc w:val="left"/>
    </w:pPr>
    <w:rPr>
      <w:sz w:val="19"/>
      <w:szCs w:val="19"/>
    </w:rPr>
  </w:style>
  <w:style w:type="paragraph" w:customStyle="1" w:styleId="TCCP">
    <w:name w:val="TCCP"/>
    <w:basedOn w:val="Normal"/>
    <w:uiPriority w:val="99"/>
    <w:rsid w:val="00DC44F7"/>
    <w:pPr>
      <w:widowControl w:val="0"/>
      <w:suppressAutoHyphens/>
      <w:spacing w:line="210" w:lineRule="atLeast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TableBottom">
    <w:name w:val="TableBottom"/>
    <w:basedOn w:val="TB"/>
    <w:uiPriority w:val="99"/>
    <w:rsid w:val="00C817BF"/>
    <w:pPr>
      <w:spacing w:line="120" w:lineRule="atLeast"/>
    </w:pPr>
    <w:rPr>
      <w:sz w:val="12"/>
      <w:szCs w:val="12"/>
    </w:rPr>
  </w:style>
  <w:style w:type="paragraph" w:styleId="FootnoteText">
    <w:name w:val="footnote text"/>
    <w:basedOn w:val="Normal"/>
    <w:link w:val="FootnoteTextChar"/>
    <w:rsid w:val="00DE169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C817BF"/>
    <w:rPr>
      <w:rFonts w:ascii="Arial" w:hAnsi="Arial" w:cs="Arial"/>
      <w:color w:val="000000"/>
      <w:w w:val="101"/>
    </w:rPr>
  </w:style>
  <w:style w:type="character" w:customStyle="1" w:styleId="E1">
    <w:name w:val="E1"/>
    <w:rsid w:val="00DE1694"/>
    <w:rPr>
      <w:bdr w:val="none" w:sz="0" w:space="0" w:color="auto"/>
      <w:shd w:val="clear" w:color="auto" w:fill="E6E6E6"/>
    </w:rPr>
  </w:style>
  <w:style w:type="character" w:customStyle="1" w:styleId="C1">
    <w:name w:val="C1"/>
    <w:uiPriority w:val="99"/>
    <w:rsid w:val="00C817BF"/>
    <w:rPr>
      <w:rFonts w:ascii="Consolas" w:hAnsi="Consolas" w:cs="Consolas"/>
      <w:color w:val="000000"/>
      <w:kern w:val="0"/>
      <w:position w:val="0"/>
    </w:rPr>
  </w:style>
  <w:style w:type="character" w:customStyle="1" w:styleId="C1inHead">
    <w:name w:val="C1 in Head"/>
    <w:uiPriority w:val="99"/>
    <w:rsid w:val="00C817BF"/>
    <w:rPr>
      <w:rFonts w:ascii="Consolas" w:hAnsi="Consolas" w:cs="Consolas-Bold"/>
      <w:b/>
      <w:bCs/>
      <w:sz w:val="22"/>
      <w:szCs w:val="18"/>
    </w:rPr>
  </w:style>
  <w:style w:type="character" w:customStyle="1" w:styleId="C1inB-Head">
    <w:name w:val="C1inB-Head"/>
    <w:basedOn w:val="C1inHead"/>
    <w:uiPriority w:val="99"/>
    <w:rsid w:val="00C817BF"/>
    <w:rPr>
      <w:rFonts w:ascii="Consolas" w:hAnsi="Consolas" w:cs="Consolas-Bold"/>
      <w:b/>
      <w:bCs/>
      <w:sz w:val="24"/>
      <w:szCs w:val="18"/>
    </w:rPr>
  </w:style>
  <w:style w:type="character" w:customStyle="1" w:styleId="C1BoldItal">
    <w:name w:val="C1BoldItal"/>
    <w:basedOn w:val="C1inB-Head"/>
    <w:uiPriority w:val="99"/>
    <w:rsid w:val="00C817BF"/>
    <w:rPr>
      <w:rFonts w:ascii="Consolas-BoldItalic" w:hAnsi="Consolas-BoldItalic" w:cs="Consolas-BoldItalic"/>
      <w:b/>
      <w:bCs/>
      <w:i/>
      <w:iCs/>
      <w:sz w:val="24"/>
      <w:szCs w:val="18"/>
    </w:rPr>
  </w:style>
  <w:style w:type="character" w:customStyle="1" w:styleId="C1inLH">
    <w:name w:val="C1inLH"/>
    <w:basedOn w:val="C1"/>
    <w:uiPriority w:val="99"/>
    <w:rsid w:val="00C817BF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PKeyword">
    <w:name w:val="CP Keyword"/>
    <w:uiPriority w:val="99"/>
    <w:rsid w:val="00C817BF"/>
    <w:rPr>
      <w:rFonts w:cs="Consolas-Bold"/>
      <w:b/>
      <w:bCs/>
      <w:color w:val="0000FF"/>
      <w:spacing w:val="0"/>
      <w:w w:val="100"/>
      <w:szCs w:val="16"/>
    </w:rPr>
  </w:style>
  <w:style w:type="character" w:customStyle="1" w:styleId="CPComment">
    <w:name w:val="CP Comment"/>
    <w:uiPriority w:val="99"/>
    <w:rsid w:val="00C817BF"/>
    <w:rPr>
      <w:rFonts w:cs="Consolas-Italic"/>
      <w:i/>
      <w:iCs/>
      <w:color w:val="008000"/>
    </w:rPr>
  </w:style>
  <w:style w:type="character" w:customStyle="1" w:styleId="Maroon">
    <w:name w:val="Maroon"/>
    <w:uiPriority w:val="99"/>
    <w:rsid w:val="008E7191"/>
    <w:rPr>
      <w:rFonts w:cs="Consolas"/>
      <w:color w:val="A31515"/>
    </w:rPr>
  </w:style>
  <w:style w:type="character" w:customStyle="1" w:styleId="Maroonital">
    <w:name w:val="Maroon ital"/>
    <w:basedOn w:val="Maroon"/>
    <w:uiPriority w:val="99"/>
    <w:rsid w:val="00C817BF"/>
    <w:rPr>
      <w:rFonts w:ascii="Consolas" w:hAnsi="Consolas" w:cs="Consolas-Italic"/>
      <w:i/>
      <w:iCs/>
      <w:color w:val="A31515"/>
    </w:rPr>
  </w:style>
  <w:style w:type="character" w:customStyle="1" w:styleId="Italic">
    <w:name w:val="Italic"/>
    <w:autoRedefine/>
    <w:uiPriority w:val="99"/>
    <w:rsid w:val="00C817BF"/>
    <w:rPr>
      <w:rFonts w:cs="Palatino-Italic"/>
      <w:i/>
      <w:iCs/>
    </w:rPr>
  </w:style>
  <w:style w:type="character" w:customStyle="1" w:styleId="HFChar">
    <w:name w:val="HF Char"/>
    <w:uiPriority w:val="99"/>
    <w:rsid w:val="00993CD3"/>
    <w:rPr>
      <w:rFonts w:ascii="Helvetica-Bold" w:hAnsi="Helvetica-Bold" w:cs="Helvetica-Bold"/>
      <w:b/>
      <w:bCs/>
      <w:color w:val="000000"/>
      <w:w w:val="100"/>
      <w:sz w:val="18"/>
      <w:szCs w:val="18"/>
    </w:rPr>
  </w:style>
  <w:style w:type="character" w:styleId="FootnoteReference">
    <w:name w:val="footnote reference"/>
    <w:rsid w:val="00DE1694"/>
    <w:rPr>
      <w:vertAlign w:val="superscript"/>
    </w:rPr>
  </w:style>
  <w:style w:type="character" w:customStyle="1" w:styleId="C1-9pt">
    <w:name w:val="C1-9pt"/>
    <w:basedOn w:val="C1"/>
    <w:uiPriority w:val="99"/>
    <w:rsid w:val="00C817BF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nGuidelines">
    <w:name w:val="c1inGuidelines"/>
    <w:uiPriority w:val="99"/>
    <w:rsid w:val="00993CD3"/>
    <w:rPr>
      <w:rFonts w:ascii="Consolas" w:hAnsi="Consolas" w:cs="Consolas"/>
      <w:color w:val="000000"/>
      <w:sz w:val="16"/>
      <w:szCs w:val="16"/>
    </w:rPr>
  </w:style>
  <w:style w:type="character" w:customStyle="1" w:styleId="c1inTable">
    <w:name w:val="c1inTable"/>
    <w:basedOn w:val="C1"/>
    <w:uiPriority w:val="99"/>
    <w:rsid w:val="00C817BF"/>
    <w:rPr>
      <w:rFonts w:ascii="Consolas" w:hAnsi="Consolas" w:cs="Consolas"/>
      <w:color w:val="000000"/>
      <w:kern w:val="0"/>
      <w:position w:val="0"/>
      <w:sz w:val="18"/>
      <w:szCs w:val="18"/>
    </w:rPr>
  </w:style>
  <w:style w:type="character" w:customStyle="1" w:styleId="c1inFN">
    <w:name w:val="c1inFN"/>
    <w:basedOn w:val="C1"/>
    <w:uiPriority w:val="99"/>
    <w:rsid w:val="00C817BF"/>
    <w:rPr>
      <w:rFonts w:ascii="Consolas" w:hAnsi="Consolas" w:cs="Consolas"/>
      <w:color w:val="000000"/>
      <w:kern w:val="0"/>
      <w:position w:val="0"/>
      <w:sz w:val="16"/>
      <w:szCs w:val="16"/>
    </w:rPr>
  </w:style>
  <w:style w:type="character" w:customStyle="1" w:styleId="DropCap">
    <w:name w:val="DropCap"/>
    <w:uiPriority w:val="99"/>
    <w:rsid w:val="00C817BF"/>
    <w:rPr>
      <w:rFonts w:ascii="MetaPlusMedium-Roman" w:hAnsi="MetaPlusMedium-Roman" w:cs="MetaPlusMedium-Roman"/>
      <w:color w:val="000000"/>
      <w:spacing w:val="-2"/>
      <w:position w:val="-4"/>
      <w:sz w:val="23"/>
      <w:szCs w:val="23"/>
    </w:rPr>
  </w:style>
  <w:style w:type="character" w:customStyle="1" w:styleId="PalSmCaps">
    <w:name w:val="PalSmCaps"/>
    <w:uiPriority w:val="99"/>
    <w:rsid w:val="00C817BF"/>
    <w:rPr>
      <w:rFonts w:ascii="Palatino-Roman" w:hAnsi="Palatino-Roman" w:cs="Palatino-Roman"/>
      <w:smallCaps/>
    </w:rPr>
  </w:style>
  <w:style w:type="character" w:customStyle="1" w:styleId="Bullet">
    <w:name w:val="Bullet"/>
    <w:uiPriority w:val="99"/>
    <w:rsid w:val="00C817BF"/>
    <w:rPr>
      <w:rFonts w:ascii="Palatino-Roman" w:hAnsi="Palatino-Roman" w:cs="Palatino-Roman"/>
      <w:color w:val="000000"/>
      <w:position w:val="0"/>
      <w:sz w:val="20"/>
      <w:szCs w:val="20"/>
    </w:rPr>
  </w:style>
  <w:style w:type="character" w:customStyle="1" w:styleId="LN">
    <w:name w:val="LN"/>
    <w:uiPriority w:val="99"/>
    <w:rsid w:val="00C817BF"/>
    <w:rPr>
      <w:rFonts w:ascii="MetaPlusBook-Caps" w:hAnsi="MetaPlusBook-Caps" w:cs="MetaPlusBook-Caps"/>
      <w:smallCaps/>
      <w:color w:val="000000"/>
      <w:spacing w:val="7"/>
      <w:w w:val="100"/>
      <w:sz w:val="18"/>
      <w:szCs w:val="18"/>
    </w:rPr>
  </w:style>
  <w:style w:type="character" w:customStyle="1" w:styleId="GuideBold">
    <w:name w:val="GuideBold"/>
    <w:uiPriority w:val="99"/>
    <w:rsid w:val="00C817BF"/>
    <w:rPr>
      <w:rFonts w:ascii="MetaPlusBold-Roman" w:hAnsi="MetaPlusBold-Roman" w:cs="MetaPlusBold-Roman"/>
    </w:rPr>
  </w:style>
  <w:style w:type="character" w:customStyle="1" w:styleId="UpperDingbat">
    <w:name w:val="UpperDingbat"/>
    <w:uiPriority w:val="99"/>
    <w:rsid w:val="00C817BF"/>
    <w:rPr>
      <w:rFonts w:ascii="ZapfDingbats" w:hAnsi="ZapfDingbats" w:cs="ZapfDingbats"/>
      <w:color w:val="000000"/>
      <w:position w:val="8"/>
      <w:sz w:val="18"/>
      <w:szCs w:val="18"/>
    </w:rPr>
  </w:style>
  <w:style w:type="character" w:customStyle="1" w:styleId="LowerDingbat">
    <w:name w:val="LowerDingbat"/>
    <w:uiPriority w:val="99"/>
    <w:rsid w:val="00C817BF"/>
    <w:rPr>
      <w:rFonts w:ascii="ZapfDingbats" w:hAnsi="ZapfDingbats" w:cs="ZapfDingbats"/>
      <w:color w:val="000000"/>
      <w:position w:val="-4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817BF"/>
    <w:rPr>
      <w:rFonts w:ascii="Arial" w:eastAsia="SimSun" w:hAnsi="Arial" w:cs="Arial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817BF"/>
    <w:rPr>
      <w:rFonts w:ascii="Arial" w:eastAsia="SimSun" w:hAnsi="Arial" w:cs="Arial"/>
      <w:b/>
      <w:bCs/>
      <w:i/>
      <w:iCs/>
      <w:color w:val="000000"/>
      <w:sz w:val="28"/>
      <w:szCs w:val="28"/>
    </w:rPr>
  </w:style>
  <w:style w:type="character" w:customStyle="1" w:styleId="BodyNoIndentChar">
    <w:name w:val="BodyNoIndent Char"/>
    <w:link w:val="BodyNoIndent"/>
    <w:uiPriority w:val="99"/>
    <w:locked/>
    <w:rsid w:val="00C817BF"/>
    <w:rPr>
      <w:rFonts w:ascii="Palatino-Roman" w:eastAsiaTheme="minorHAnsi" w:hAnsi="Palatino-Roman" w:cs="Palatino-Roman"/>
      <w:color w:val="000000"/>
      <w:sz w:val="22"/>
      <w:szCs w:val="22"/>
    </w:rPr>
  </w:style>
  <w:style w:type="paragraph" w:customStyle="1" w:styleId="ChapterTitle">
    <w:name w:val="Chapter Title"/>
    <w:next w:val="Quote"/>
    <w:rsid w:val="00C817BF"/>
    <w:rPr>
      <w:rFonts w:ascii="Arial" w:hAnsi="Arial" w:cs="Arial"/>
      <w:b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/>
    <w:rsid w:val="00C817B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817BF"/>
    <w:rPr>
      <w:rFonts w:asciiTheme="minorHAnsi" w:eastAsiaTheme="minorHAnsi" w:hAnsiTheme="minorHAnsi" w:cstheme="minorBidi"/>
      <w:i/>
      <w:iCs/>
      <w:color w:val="000000" w:themeColor="text1"/>
      <w:sz w:val="22"/>
      <w:szCs w:val="22"/>
    </w:rPr>
  </w:style>
  <w:style w:type="paragraph" w:customStyle="1" w:styleId="FirstInChapter">
    <w:name w:val="FirstInChapter"/>
    <w:basedOn w:val="Body"/>
    <w:next w:val="Body"/>
    <w:rsid w:val="00C817BF"/>
    <w:pPr>
      <w:spacing w:before="360"/>
      <w:ind w:firstLine="0"/>
    </w:pPr>
    <w:rPr>
      <w:rFonts w:ascii="Arial" w:hAnsi="Arial" w:cs="Arial"/>
    </w:rPr>
  </w:style>
  <w:style w:type="paragraph" w:customStyle="1" w:styleId="Extract-Only">
    <w:name w:val="Extract-Only"/>
    <w:qFormat/>
    <w:rsid w:val="00C817BF"/>
    <w:pPr>
      <w:widowControl w:val="0"/>
      <w:autoSpaceDE w:val="0"/>
      <w:autoSpaceDN w:val="0"/>
      <w:adjustRightInd w:val="0"/>
      <w:spacing w:before="120" w:after="120"/>
      <w:ind w:left="720" w:right="720"/>
      <w:jc w:val="both"/>
    </w:pPr>
    <w:rPr>
      <w:rFonts w:ascii="Helvetica-Oblique" w:hAnsi="Helvetica-Oblique" w:cs="Helvetica-Oblique"/>
      <w:i/>
      <w:iCs/>
      <w:sz w:val="28"/>
      <w:szCs w:val="28"/>
    </w:rPr>
  </w:style>
  <w:style w:type="paragraph" w:customStyle="1" w:styleId="Extract-Last">
    <w:name w:val="Extract-Last"/>
    <w:basedOn w:val="Extract-Only"/>
    <w:next w:val="Body"/>
    <w:qFormat/>
    <w:rsid w:val="00C817BF"/>
    <w:pPr>
      <w:spacing w:before="0"/>
    </w:pPr>
    <w:rPr>
      <w:rFonts w:ascii="Helvetica" w:hAnsi="Helvetica" w:cs="Helvetica"/>
    </w:rPr>
  </w:style>
  <w:style w:type="character" w:customStyle="1" w:styleId="ItalicCharacter">
    <w:name w:val="ItalicCharacter"/>
    <w:basedOn w:val="DefaultParagraphFont"/>
    <w:uiPriority w:val="1"/>
    <w:qFormat/>
    <w:rsid w:val="00C817BF"/>
    <w:rPr>
      <w:i/>
    </w:rPr>
  </w:style>
  <w:style w:type="character" w:customStyle="1" w:styleId="definition">
    <w:name w:val="definition"/>
    <w:uiPriority w:val="1"/>
    <w:qFormat/>
    <w:rsid w:val="00C817BF"/>
    <w:rPr>
      <w:b w:val="0"/>
      <w:u w:val="single"/>
    </w:rPr>
  </w:style>
  <w:style w:type="paragraph" w:customStyle="1" w:styleId="FigureCaption">
    <w:name w:val="FigureCaption"/>
    <w:qFormat/>
    <w:rsid w:val="00C817BF"/>
    <w:rPr>
      <w:rFonts w:ascii="Tw Cen MT" w:hAnsi="Tw Cen MT" w:cs="ArialMT"/>
      <w:sz w:val="32"/>
      <w:szCs w:val="32"/>
    </w:rPr>
  </w:style>
  <w:style w:type="paragraph" w:customStyle="1" w:styleId="ProductionDirection">
    <w:name w:val="ProductionDirection"/>
    <w:basedOn w:val="Body"/>
    <w:qFormat/>
    <w:rsid w:val="00C817BF"/>
    <w:pPr>
      <w:ind w:firstLine="0"/>
    </w:pPr>
    <w:rPr>
      <w:rFonts w:ascii="Helvetica-BoldOblique" w:hAnsi="Helvetica-BoldOblique" w:cs="Helvetica-BoldOblique"/>
      <w:b/>
      <w:bCs/>
      <w:i/>
      <w:iCs/>
      <w:color w:val="4F81BD" w:themeColor="accent1"/>
    </w:rPr>
  </w:style>
  <w:style w:type="paragraph" w:customStyle="1" w:styleId="QuoteAttrib">
    <w:name w:val="QuoteAttrib"/>
    <w:basedOn w:val="Quote"/>
    <w:qFormat/>
    <w:rsid w:val="00C817BF"/>
    <w:pPr>
      <w:jc w:val="right"/>
    </w:pPr>
    <w:rPr>
      <w:rFonts w:ascii="Calibri" w:hAnsi="Calibri" w:cs="ArialMT"/>
      <w:i w:val="0"/>
    </w:rPr>
  </w:style>
  <w:style w:type="paragraph" w:styleId="TOCHeading">
    <w:name w:val="TOC Heading"/>
    <w:basedOn w:val="Heading1"/>
    <w:next w:val="Body"/>
    <w:uiPriority w:val="39"/>
    <w:semiHidden/>
    <w:unhideWhenUsed/>
    <w:qFormat/>
    <w:rsid w:val="00C817BF"/>
    <w:pPr>
      <w:outlineLvl w:val="9"/>
    </w:pPr>
    <w:rPr>
      <w:rFonts w:ascii="Cambria" w:eastAsia="Times New Roman" w:hAnsi="Cambria" w:cs="Times New Roman"/>
      <w:color w:val="345A8A"/>
    </w:rPr>
  </w:style>
  <w:style w:type="paragraph" w:customStyle="1" w:styleId="CN">
    <w:name w:val="CN"/>
    <w:basedOn w:val="CT"/>
    <w:qFormat/>
    <w:rsid w:val="00C817BF"/>
    <w:pPr>
      <w:spacing w:after="0"/>
    </w:pPr>
  </w:style>
  <w:style w:type="paragraph" w:customStyle="1" w:styleId="AdvOnly">
    <w:name w:val="AdvOnly"/>
    <w:basedOn w:val="BodyNoIndent"/>
    <w:uiPriority w:val="99"/>
    <w:rsid w:val="00C817BF"/>
    <w:pPr>
      <w:spacing w:after="260"/>
    </w:pPr>
  </w:style>
  <w:style w:type="paragraph" w:styleId="BalloonText">
    <w:name w:val="Balloon Text"/>
    <w:basedOn w:val="Normal"/>
    <w:link w:val="BalloonTextChar"/>
    <w:semiHidden/>
    <w:rsid w:val="00DE1694"/>
    <w:rPr>
      <w:rFonts w:ascii="Tahoma" w:eastAsia="SimSu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817BF"/>
    <w:rPr>
      <w:rFonts w:ascii="Tahoma" w:eastAsia="SimSun" w:hAnsi="Tahoma" w:cs="Tahoma"/>
      <w:color w:val="000000"/>
      <w:w w:val="101"/>
      <w:sz w:val="16"/>
      <w:szCs w:val="16"/>
    </w:rPr>
  </w:style>
  <w:style w:type="paragraph" w:customStyle="1" w:styleId="BeginOnly">
    <w:name w:val="BeginOnly"/>
    <w:basedOn w:val="Body"/>
    <w:uiPriority w:val="99"/>
    <w:rsid w:val="00C817BF"/>
    <w:pPr>
      <w:spacing w:after="360"/>
      <w:ind w:firstLine="0"/>
    </w:pPr>
  </w:style>
  <w:style w:type="paragraph" w:customStyle="1" w:styleId="BeginX">
    <w:name w:val="BeginX"/>
    <w:basedOn w:val="Normal"/>
    <w:uiPriority w:val="99"/>
    <w:rsid w:val="00C817BF"/>
    <w:pPr>
      <w:widowControl w:val="0"/>
      <w:spacing w:after="240" w:line="300" w:lineRule="atLeast"/>
      <w:ind w:firstLine="300"/>
      <w:jc w:val="both"/>
      <w:textAlignment w:val="center"/>
    </w:pPr>
    <w:rPr>
      <w:rFonts w:ascii="Palatino-Roman" w:hAnsi="Palatino-Roman" w:cs="Palatino-Roman"/>
    </w:rPr>
  </w:style>
  <w:style w:type="character" w:customStyle="1" w:styleId="BodyChar">
    <w:name w:val="Body Char"/>
    <w:uiPriority w:val="99"/>
    <w:rsid w:val="00C817BF"/>
    <w:rPr>
      <w:rFonts w:ascii="Palatino-Roman" w:hAnsi="Palatino-Roman" w:cs="Palatino-Roman"/>
      <w:color w:val="000000"/>
      <w:w w:val="100"/>
      <w:sz w:val="22"/>
      <w:szCs w:val="22"/>
    </w:rPr>
  </w:style>
  <w:style w:type="character" w:customStyle="1" w:styleId="BodyTextChar">
    <w:name w:val="BodyTextChar"/>
    <w:basedOn w:val="C1"/>
    <w:uiPriority w:val="99"/>
    <w:rsid w:val="00C817BF"/>
    <w:rPr>
      <w:rFonts w:ascii="Palatino-Roman" w:hAnsi="Palatino-Roman" w:cs="Palatino-Roman"/>
      <w:color w:val="000000"/>
      <w:kern w:val="0"/>
      <w:position w:val="0"/>
      <w:sz w:val="22"/>
      <w:szCs w:val="22"/>
    </w:rPr>
  </w:style>
  <w:style w:type="character" w:customStyle="1" w:styleId="C1inLanguageHead">
    <w:name w:val="C1 in LanguageHead"/>
    <w:basedOn w:val="C1inHead"/>
    <w:autoRedefine/>
    <w:uiPriority w:val="99"/>
    <w:qFormat/>
    <w:rsid w:val="00C817BF"/>
    <w:rPr>
      <w:rFonts w:ascii="Consolas" w:hAnsi="Consolas" w:cs="Consolas-Bold"/>
      <w:b/>
      <w:bCs/>
      <w:sz w:val="24"/>
      <w:szCs w:val="18"/>
    </w:rPr>
  </w:style>
  <w:style w:type="character" w:customStyle="1" w:styleId="C1inAhead">
    <w:name w:val="C1inAhead"/>
    <w:basedOn w:val="C1"/>
    <w:uiPriority w:val="99"/>
    <w:rsid w:val="00C817BF"/>
    <w:rPr>
      <w:rFonts w:ascii="Consolas" w:hAnsi="Consolas" w:cs="Consolas-Bold"/>
      <w:b/>
      <w:bCs/>
      <w:color w:val="000000"/>
      <w:spacing w:val="-1"/>
      <w:kern w:val="0"/>
      <w:position w:val="0"/>
      <w:sz w:val="24"/>
      <w:szCs w:val="24"/>
    </w:rPr>
  </w:style>
  <w:style w:type="character" w:customStyle="1" w:styleId="E1inLangBody">
    <w:name w:val="E1inLangBody"/>
    <w:uiPriority w:val="99"/>
    <w:rsid w:val="00C817BF"/>
    <w:rPr>
      <w:rFonts w:ascii="Meta-Bold" w:hAnsi="Meta-Bold" w:cs="Meta-Bold"/>
      <w:b/>
      <w:bCs/>
    </w:rPr>
  </w:style>
  <w:style w:type="character" w:customStyle="1" w:styleId="E2Footnote">
    <w:name w:val="E2 Footnote"/>
    <w:uiPriority w:val="99"/>
    <w:rsid w:val="00C817BF"/>
    <w:rPr>
      <w:rFonts w:ascii="Palatino-Italic" w:hAnsi="Palatino-Italic" w:cs="Palatino-Italic"/>
      <w:i/>
      <w:iCs/>
      <w:w w:val="100"/>
      <w:sz w:val="16"/>
      <w:szCs w:val="16"/>
    </w:rPr>
  </w:style>
  <w:style w:type="character" w:customStyle="1" w:styleId="E4">
    <w:name w:val="E4"/>
    <w:uiPriority w:val="99"/>
    <w:rsid w:val="00C817BF"/>
    <w:rPr>
      <w:u w:color="000000"/>
      <w:shd w:val="clear" w:color="auto" w:fill="E0E0E0"/>
    </w:rPr>
  </w:style>
  <w:style w:type="paragraph" w:customStyle="1" w:styleId="LangContrastBody">
    <w:name w:val="LangContrastBody"/>
    <w:basedOn w:val="Body"/>
    <w:uiPriority w:val="99"/>
    <w:rsid w:val="00C817BF"/>
    <w:pPr>
      <w:shd w:val="clear" w:color="auto" w:fill="E0E0E0"/>
      <w:spacing w:line="320" w:lineRule="atLeast"/>
      <w:ind w:left="1080" w:right="720" w:firstLine="0"/>
    </w:pPr>
    <w:rPr>
      <w:rFonts w:ascii="Meta-Normal" w:hAnsi="Meta-Normal" w:cs="Meta-Normal"/>
      <w:spacing w:val="-6"/>
    </w:rPr>
  </w:style>
  <w:style w:type="paragraph" w:customStyle="1" w:styleId="NoteHolder">
    <w:name w:val="NoteHolder"/>
    <w:basedOn w:val="NoteHead"/>
    <w:uiPriority w:val="99"/>
    <w:rsid w:val="00C817BF"/>
    <w:pPr>
      <w:spacing w:before="420" w:after="270"/>
      <w:ind w:left="0"/>
      <w:outlineLvl w:val="9"/>
    </w:pPr>
    <w:rPr>
      <w:rFonts w:ascii="Palatino-Roman" w:hAnsi="Palatino-Roman" w:cs="Palatino-Roman"/>
      <w:position w:val="8"/>
      <w:sz w:val="20"/>
      <w:szCs w:val="20"/>
    </w:rPr>
  </w:style>
  <w:style w:type="paragraph" w:customStyle="1" w:styleId="LangContrastHolder">
    <w:name w:val="LangContrastHolder"/>
    <w:basedOn w:val="Normal"/>
    <w:uiPriority w:val="99"/>
    <w:rsid w:val="00C817BF"/>
    <w:pPr>
      <w:widowControl w:val="0"/>
      <w:shd w:val="clear" w:color="auto" w:fill="E0E0E0"/>
      <w:tabs>
        <w:tab w:val="left" w:pos="340"/>
      </w:tabs>
      <w:spacing w:before="470" w:after="260" w:line="280" w:lineRule="atLeast"/>
      <w:ind w:right="720"/>
      <w:textAlignment w:val="center"/>
    </w:pPr>
    <w:rPr>
      <w:rFonts w:ascii="Palatino-Roman" w:hAnsi="Palatino-Roman" w:cs="Palatino-Roman"/>
      <w:b/>
      <w:position w:val="8"/>
      <w:sz w:val="20"/>
      <w:szCs w:val="20"/>
    </w:rPr>
  </w:style>
  <w:style w:type="paragraph" w:customStyle="1" w:styleId="MindMapHolder">
    <w:name w:val="MindMapHolder"/>
    <w:basedOn w:val="FigureHolder"/>
    <w:autoRedefine/>
    <w:uiPriority w:val="99"/>
    <w:rsid w:val="00C817BF"/>
    <w:pPr>
      <w:spacing w:before="300" w:after="290"/>
      <w:jc w:val="center"/>
    </w:pPr>
  </w:style>
  <w:style w:type="paragraph" w:customStyle="1" w:styleId="NoteBody">
    <w:name w:val="NoteBody"/>
    <w:basedOn w:val="BodyNoIndent"/>
    <w:uiPriority w:val="99"/>
    <w:rsid w:val="00C817BF"/>
    <w:pPr>
      <w:shd w:val="clear" w:color="auto" w:fill="E0E0E0"/>
      <w:spacing w:line="280" w:lineRule="atLeast"/>
      <w:ind w:left="1080" w:right="720"/>
    </w:pPr>
  </w:style>
  <w:style w:type="paragraph" w:customStyle="1" w:styleId="SBsubhead">
    <w:name w:val="SBsubhead"/>
    <w:basedOn w:val="HB"/>
    <w:uiPriority w:val="99"/>
    <w:rsid w:val="00C817BF"/>
    <w:pPr>
      <w:spacing w:before="120"/>
    </w:pPr>
    <w:rPr>
      <w:rFonts w:ascii="MetaPlusBold-Roman" w:hAnsi="MetaPlusBold-Roman" w:cs="MetaPlusBold-Roman"/>
    </w:rPr>
  </w:style>
  <w:style w:type="paragraph" w:customStyle="1" w:styleId="Snippet">
    <w:name w:val="Snippet"/>
    <w:basedOn w:val="Normal"/>
    <w:uiPriority w:val="99"/>
    <w:rsid w:val="00DC44F7"/>
    <w:pPr>
      <w:widowControl w:val="0"/>
      <w:suppressAutoHyphens/>
      <w:spacing w:line="240" w:lineRule="atLeast"/>
      <w:ind w:left="300"/>
      <w:textAlignment w:val="center"/>
    </w:pPr>
    <w:rPr>
      <w:rFonts w:ascii="Consolas" w:hAnsi="Consolas" w:cs="Consolas"/>
      <w:noProof/>
      <w:sz w:val="20"/>
      <w:szCs w:val="20"/>
    </w:rPr>
  </w:style>
  <w:style w:type="paragraph" w:customStyle="1" w:styleId="Snippet1">
    <w:name w:val="Snippet1"/>
    <w:basedOn w:val="Snippet"/>
    <w:uiPriority w:val="99"/>
    <w:rsid w:val="00C817BF"/>
    <w:pPr>
      <w:spacing w:before="140"/>
    </w:pPr>
  </w:style>
  <w:style w:type="paragraph" w:customStyle="1" w:styleId="SnippetOnly">
    <w:name w:val="SnippetOnly"/>
    <w:basedOn w:val="Snippet1"/>
    <w:uiPriority w:val="99"/>
    <w:rsid w:val="00C817BF"/>
    <w:pPr>
      <w:spacing w:after="140"/>
    </w:pPr>
  </w:style>
  <w:style w:type="paragraph" w:customStyle="1" w:styleId="BB-X">
    <w:name w:val="BB-X"/>
    <w:basedOn w:val="BB"/>
    <w:uiPriority w:val="99"/>
    <w:rsid w:val="00C817BF"/>
    <w:pPr>
      <w:spacing w:after="320"/>
    </w:pPr>
  </w:style>
  <w:style w:type="paragraph" w:customStyle="1" w:styleId="NL1Sub">
    <w:name w:val="NL1Sub"/>
    <w:basedOn w:val="NL1"/>
    <w:qFormat/>
    <w:rsid w:val="00C817BF"/>
    <w:pPr>
      <w:spacing w:before="0"/>
      <w:ind w:left="1080"/>
    </w:pPr>
  </w:style>
  <w:style w:type="paragraph" w:customStyle="1" w:styleId="Style1">
    <w:name w:val="Style1"/>
    <w:basedOn w:val="NL1Sub"/>
    <w:qFormat/>
    <w:rsid w:val="00C817BF"/>
  </w:style>
  <w:style w:type="paragraph" w:customStyle="1" w:styleId="NLSub">
    <w:name w:val="NLSub"/>
    <w:basedOn w:val="NL1Sub"/>
    <w:autoRedefine/>
    <w:qFormat/>
    <w:rsid w:val="00C817BF"/>
  </w:style>
  <w:style w:type="paragraph" w:customStyle="1" w:styleId="TableHolderFNbelow">
    <w:name w:val="TableHolderFNbelow"/>
    <w:basedOn w:val="TableHolder"/>
    <w:uiPriority w:val="99"/>
    <w:rsid w:val="00C817BF"/>
    <w:pPr>
      <w:spacing w:after="120"/>
    </w:pPr>
  </w:style>
  <w:style w:type="paragraph" w:customStyle="1" w:styleId="TableFN">
    <w:name w:val="TableFN"/>
    <w:basedOn w:val="Body"/>
    <w:uiPriority w:val="99"/>
    <w:rsid w:val="00C817BF"/>
    <w:pPr>
      <w:tabs>
        <w:tab w:val="right" w:pos="6940"/>
      </w:tabs>
      <w:spacing w:before="20"/>
      <w:ind w:firstLine="240"/>
    </w:pPr>
    <w:rPr>
      <w:sz w:val="16"/>
      <w:szCs w:val="16"/>
    </w:rPr>
  </w:style>
  <w:style w:type="paragraph" w:customStyle="1" w:styleId="Adv1">
    <w:name w:val="Adv1"/>
    <w:basedOn w:val="BodyNoIndent"/>
    <w:uiPriority w:val="99"/>
    <w:rsid w:val="00C817BF"/>
  </w:style>
  <w:style w:type="paragraph" w:customStyle="1" w:styleId="ListingHolderRuleBelow">
    <w:name w:val="ListingHolderRuleBelow"/>
    <w:basedOn w:val="FigureHolder"/>
    <w:uiPriority w:val="99"/>
    <w:rsid w:val="00C817BF"/>
    <w:pPr>
      <w:pBdr>
        <w:bottom w:val="single" w:sz="4" w:space="3" w:color="auto"/>
      </w:pBdr>
      <w:spacing w:before="0" w:after="300"/>
    </w:pPr>
  </w:style>
  <w:style w:type="paragraph" w:customStyle="1" w:styleId="Adv">
    <w:name w:val="Adv"/>
    <w:basedOn w:val="Body"/>
    <w:uiPriority w:val="99"/>
    <w:rsid w:val="00C817BF"/>
  </w:style>
  <w:style w:type="paragraph" w:customStyle="1" w:styleId="LHNoSpaceAbove">
    <w:name w:val="LHNoSpaceAbove"/>
    <w:basedOn w:val="LH"/>
    <w:uiPriority w:val="99"/>
    <w:rsid w:val="00C817BF"/>
    <w:pPr>
      <w:spacing w:before="0"/>
    </w:pPr>
  </w:style>
  <w:style w:type="paragraph" w:customStyle="1" w:styleId="CDTOnly">
    <w:name w:val="CDTOnly"/>
    <w:basedOn w:val="CDT1"/>
    <w:uiPriority w:val="99"/>
    <w:rsid w:val="00C817BF"/>
    <w:pPr>
      <w:pBdr>
        <w:bottom w:val="single" w:sz="4" w:space="4" w:color="000000"/>
      </w:pBdr>
      <w:spacing w:after="320"/>
    </w:pPr>
  </w:style>
  <w:style w:type="paragraph" w:customStyle="1" w:styleId="ListingHolderNoRuleBelow">
    <w:name w:val="ListingHolderNoRuleBelow"/>
    <w:basedOn w:val="ListingHolderRuleBelow"/>
    <w:uiPriority w:val="99"/>
    <w:rsid w:val="00C817BF"/>
    <w:pPr>
      <w:pBdr>
        <w:bottom w:val="none" w:sz="0" w:space="0" w:color="auto"/>
      </w:pBdr>
    </w:pPr>
  </w:style>
  <w:style w:type="paragraph" w:customStyle="1" w:styleId="SnippetX">
    <w:name w:val="SnippetX"/>
    <w:basedOn w:val="Normal"/>
    <w:uiPriority w:val="99"/>
    <w:rsid w:val="00DC44F7"/>
    <w:pPr>
      <w:widowControl w:val="0"/>
      <w:suppressAutoHyphens/>
      <w:spacing w:after="140" w:line="210" w:lineRule="atLeast"/>
      <w:ind w:left="300"/>
      <w:textAlignment w:val="center"/>
    </w:pPr>
    <w:rPr>
      <w:rFonts w:ascii="Consolas" w:hAnsi="Consolas" w:cs="Consolas"/>
      <w:noProof/>
      <w:sz w:val="20"/>
      <w:szCs w:val="16"/>
    </w:rPr>
  </w:style>
  <w:style w:type="paragraph" w:customStyle="1" w:styleId="FootnoteBL">
    <w:name w:val="FootnoteBL"/>
    <w:basedOn w:val="FootnoteText"/>
    <w:uiPriority w:val="99"/>
    <w:rsid w:val="00C817BF"/>
    <w:pPr>
      <w:ind w:left="475" w:hanging="235"/>
    </w:pPr>
  </w:style>
  <w:style w:type="character" w:customStyle="1" w:styleId="FNRefinHead">
    <w:name w:val="FNRef in Head"/>
    <w:basedOn w:val="FootnoteReference"/>
    <w:uiPriority w:val="99"/>
    <w:rsid w:val="00C817BF"/>
    <w:rPr>
      <w:rFonts w:ascii="MetaPlusMedium-Roman" w:hAnsi="MetaPlusMedium-Roman" w:cs="MetaPlusMedium-Roman"/>
      <w:color w:val="000000"/>
      <w:w w:val="100"/>
      <w:position w:val="0"/>
      <w:sz w:val="20"/>
      <w:szCs w:val="20"/>
      <w:vertAlign w:val="superscript"/>
    </w:rPr>
  </w:style>
  <w:style w:type="character" w:customStyle="1" w:styleId="NoteUpperDingbat">
    <w:name w:val="NoteUpperDingbat"/>
    <w:basedOn w:val="UpperDingbat"/>
    <w:uiPriority w:val="99"/>
    <w:rsid w:val="00C817BF"/>
    <w:rPr>
      <w:rFonts w:ascii="ZapfDingbats" w:hAnsi="ZapfDingbats" w:cs="ZapfDingbats"/>
      <w:color w:val="000000"/>
      <w:position w:val="8"/>
      <w:sz w:val="12"/>
      <w:szCs w:val="12"/>
    </w:rPr>
  </w:style>
  <w:style w:type="character" w:customStyle="1" w:styleId="E2">
    <w:name w:val="E2"/>
    <w:uiPriority w:val="99"/>
    <w:rsid w:val="00C817BF"/>
    <w:rPr>
      <w:i/>
      <w:iCs/>
      <w:w w:val="100"/>
    </w:rPr>
  </w:style>
  <w:style w:type="character" w:customStyle="1" w:styleId="OutputBold">
    <w:name w:val="OutputBold"/>
    <w:uiPriority w:val="99"/>
    <w:rsid w:val="00C817BF"/>
  </w:style>
  <w:style w:type="character" w:customStyle="1" w:styleId="Tableword">
    <w:name w:val="Tableword"/>
    <w:uiPriority w:val="99"/>
    <w:rsid w:val="00C817BF"/>
    <w:rPr>
      <w:rFonts w:ascii="MetaPlusMedium-Roman" w:hAnsi="MetaPlusMedium-Roman" w:cs="MetaPlusMedium-Roman"/>
      <w:smallCaps/>
      <w:color w:val="000000"/>
      <w:spacing w:val="-2"/>
      <w:sz w:val="18"/>
      <w:szCs w:val="18"/>
    </w:rPr>
  </w:style>
  <w:style w:type="character" w:customStyle="1" w:styleId="NoteLowerDingbat">
    <w:name w:val="NoteLowerDingbat"/>
    <w:basedOn w:val="LowerDingbat"/>
    <w:uiPriority w:val="99"/>
    <w:rsid w:val="00C817BF"/>
    <w:rPr>
      <w:rFonts w:ascii="ZapfDingbats" w:hAnsi="ZapfDingbats" w:cs="ZapfDingbats"/>
      <w:color w:val="000000"/>
      <w:position w:val="0"/>
      <w:sz w:val="12"/>
      <w:szCs w:val="12"/>
    </w:rPr>
  </w:style>
  <w:style w:type="character" w:styleId="CommentReference">
    <w:name w:val="annotation reference"/>
    <w:semiHidden/>
    <w:rsid w:val="00DE16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E1694"/>
    <w:rPr>
      <w:rFonts w:eastAsia="SimSu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817BF"/>
    <w:rPr>
      <w:rFonts w:ascii="Arial" w:eastAsia="SimSun" w:hAnsi="Arial" w:cs="Arial"/>
      <w:color w:val="000000"/>
      <w:w w:val="101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DE1694"/>
    <w:rPr>
      <w:b/>
      <w:bCs/>
    </w:rPr>
  </w:style>
  <w:style w:type="character" w:customStyle="1" w:styleId="CommentSubjectChar">
    <w:name w:val="Comment Subject Char"/>
    <w:basedOn w:val="DefaultParagraphFont"/>
    <w:link w:val="CommentSubject"/>
    <w:semiHidden/>
    <w:rsid w:val="00C817BF"/>
    <w:rPr>
      <w:rFonts w:ascii="Arial" w:eastAsia="SimSun" w:hAnsi="Arial" w:cs="Arial"/>
      <w:b/>
      <w:bCs/>
      <w:color w:val="000000"/>
      <w:w w:val="101"/>
    </w:rPr>
  </w:style>
  <w:style w:type="character" w:styleId="Strong">
    <w:name w:val="Strong"/>
    <w:qFormat/>
    <w:rsid w:val="00DE1694"/>
    <w:rPr>
      <w:b/>
      <w:bCs/>
    </w:rPr>
  </w:style>
  <w:style w:type="character" w:customStyle="1" w:styleId="Heading3Char">
    <w:name w:val="Heading 3 Char"/>
    <w:basedOn w:val="DefaultParagraphFont"/>
    <w:link w:val="Heading3"/>
    <w:rsid w:val="00C817BF"/>
    <w:rPr>
      <w:rFonts w:ascii="Arial" w:eastAsia="SimSun" w:hAnsi="Arial" w:cs="Arial"/>
      <w:b/>
      <w:bCs/>
      <w:color w:val="000000"/>
      <w:sz w:val="26"/>
      <w:szCs w:val="26"/>
    </w:rPr>
  </w:style>
  <w:style w:type="character" w:styleId="Hyperlink">
    <w:name w:val="Hyperlink"/>
    <w:uiPriority w:val="99"/>
    <w:rsid w:val="00DE1694"/>
    <w:rPr>
      <w:color w:val="0000FF"/>
      <w:u w:val="single"/>
    </w:rPr>
  </w:style>
  <w:style w:type="paragraph" w:customStyle="1" w:styleId="MindMapOutline">
    <w:name w:val="MindMapOutline"/>
    <w:basedOn w:val="Normal"/>
    <w:qFormat/>
    <w:rsid w:val="00C817BF"/>
    <w:pPr>
      <w:widowControl w:val="0"/>
      <w:pBdr>
        <w:top w:val="single" w:sz="4" w:space="1" w:color="auto"/>
        <w:bottom w:val="single" w:sz="4" w:space="1" w:color="auto"/>
      </w:pBdr>
      <w:spacing w:before="120" w:after="120" w:line="300" w:lineRule="atLeast"/>
      <w:ind w:firstLine="302"/>
      <w:contextualSpacing/>
      <w:jc w:val="both"/>
      <w:textAlignment w:val="center"/>
    </w:pPr>
    <w:rPr>
      <w:rFonts w:ascii="Palatino-Roman" w:eastAsiaTheme="minorEastAsia" w:hAnsi="Palatino-Roman" w:cs="Palatino-Roman"/>
      <w:spacing w:val="2"/>
    </w:rPr>
  </w:style>
  <w:style w:type="paragraph" w:customStyle="1" w:styleId="BasicParagraph">
    <w:name w:val="[Basic Paragraph]"/>
    <w:basedOn w:val="Normal"/>
    <w:uiPriority w:val="99"/>
    <w:rsid w:val="00C817BF"/>
    <w:pPr>
      <w:widowControl w:val="0"/>
      <w:spacing w:line="200" w:lineRule="atLeast"/>
      <w:textAlignment w:val="center"/>
    </w:pPr>
    <w:rPr>
      <w:rFonts w:ascii="Consolas" w:hAnsi="Consolas" w:cs="Consolas"/>
      <w:sz w:val="16"/>
      <w:szCs w:val="16"/>
    </w:rPr>
  </w:style>
  <w:style w:type="paragraph" w:customStyle="1" w:styleId="Bgn-AdvTopicHB">
    <w:name w:val="Bgn-AdvTopicHB"/>
    <w:basedOn w:val="HB"/>
    <w:uiPriority w:val="99"/>
    <w:rsid w:val="00C817BF"/>
    <w:pPr>
      <w:spacing w:before="0" w:after="0"/>
      <w:ind w:left="1080"/>
    </w:pPr>
  </w:style>
  <w:style w:type="paragraph" w:customStyle="1" w:styleId="BgnAdvTopicHC">
    <w:name w:val="Bgn_AdvTopicHC"/>
    <w:basedOn w:val="Bgn-AdvTopicHB"/>
    <w:uiPriority w:val="99"/>
    <w:rsid w:val="00C817BF"/>
    <w:pPr>
      <w:spacing w:before="120"/>
    </w:pPr>
    <w:rPr>
      <w:rFonts w:ascii="MetaPlusBold-Roman" w:hAnsi="MetaPlusBold-Roman" w:cs="MetaPlusBold-Roman"/>
    </w:rPr>
  </w:style>
  <w:style w:type="paragraph" w:customStyle="1" w:styleId="Bgn-AdvTopic">
    <w:name w:val="Bgn-AdvTopic"/>
    <w:basedOn w:val="Body"/>
    <w:uiPriority w:val="99"/>
    <w:rsid w:val="00C817BF"/>
    <w:pPr>
      <w:ind w:left="1080" w:right="720" w:firstLine="302"/>
    </w:pPr>
  </w:style>
  <w:style w:type="paragraph" w:customStyle="1" w:styleId="Bgn-AdvTopic1">
    <w:name w:val="Bgn-AdvTopic1"/>
    <w:basedOn w:val="BodyNoIndent"/>
    <w:uiPriority w:val="99"/>
    <w:rsid w:val="00C817BF"/>
    <w:pPr>
      <w:ind w:left="1080" w:right="720"/>
    </w:pPr>
  </w:style>
  <w:style w:type="paragraph" w:customStyle="1" w:styleId="Bgn-AdvTopicBL">
    <w:name w:val="Bgn-AdvTopicBL"/>
    <w:qFormat/>
    <w:rsid w:val="00C817BF"/>
    <w:pPr>
      <w:numPr>
        <w:numId w:val="1"/>
      </w:numPr>
      <w:spacing w:before="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1">
    <w:name w:val="Bgn-AdvTopicBL1"/>
    <w:rsid w:val="00C817BF"/>
    <w:pPr>
      <w:numPr>
        <w:numId w:val="2"/>
      </w:numPr>
      <w:spacing w:before="16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BLX">
    <w:name w:val="Bgn-AdvTopicBLX"/>
    <w:next w:val="Normal"/>
    <w:qFormat/>
    <w:rsid w:val="00C817BF"/>
    <w:pPr>
      <w:numPr>
        <w:numId w:val="3"/>
      </w:numPr>
      <w:spacing w:before="40" w:after="240"/>
      <w:ind w:right="720"/>
    </w:pPr>
    <w:rPr>
      <w:rFonts w:ascii="Palatino-Roman" w:eastAsia="Cambria" w:hAnsi="Palatino-Roman" w:cs="Palatino-Roman"/>
      <w:color w:val="000000"/>
      <w:sz w:val="22"/>
      <w:szCs w:val="22"/>
    </w:rPr>
  </w:style>
  <w:style w:type="paragraph" w:customStyle="1" w:styleId="Bgn-AdvTopicHA">
    <w:name w:val="Bgn-AdvTopicHA"/>
    <w:basedOn w:val="Body"/>
    <w:autoRedefine/>
    <w:uiPriority w:val="99"/>
    <w:rsid w:val="00C817BF"/>
    <w:pPr>
      <w:keepNext/>
      <w:tabs>
        <w:tab w:val="left" w:pos="320"/>
      </w:tabs>
      <w:spacing w:before="620" w:after="170"/>
      <w:ind w:left="1080" w:right="720" w:firstLine="0"/>
      <w:outlineLvl w:val="2"/>
    </w:pPr>
    <w:rPr>
      <w:rFonts w:ascii="MetaOT-Black" w:hAnsi="MetaOT-Black" w:cs="MetaOT-Black"/>
      <w:caps/>
      <w:spacing w:val="47"/>
    </w:rPr>
  </w:style>
  <w:style w:type="paragraph" w:customStyle="1" w:styleId="Bgn-AdvTopicOnly">
    <w:name w:val="Bgn-AdvTopicOnly"/>
    <w:basedOn w:val="BodyNoIndent"/>
    <w:uiPriority w:val="99"/>
    <w:rsid w:val="00C817BF"/>
    <w:pPr>
      <w:spacing w:after="260"/>
      <w:ind w:left="1080" w:right="720"/>
    </w:pPr>
  </w:style>
  <w:style w:type="paragraph" w:customStyle="1" w:styleId="Bgn-AdvTopicSnippet">
    <w:name w:val="Bgn-AdvTopicSnippet"/>
    <w:basedOn w:val="Snippet"/>
    <w:qFormat/>
    <w:rsid w:val="00C817BF"/>
    <w:pPr>
      <w:ind w:left="1080" w:right="720"/>
    </w:pPr>
  </w:style>
  <w:style w:type="paragraph" w:customStyle="1" w:styleId="Bgn-AdvTopicSnippet1">
    <w:name w:val="Bgn-AdvTopicSnippet1"/>
    <w:basedOn w:val="Snippet1"/>
    <w:qFormat/>
    <w:rsid w:val="00C817BF"/>
    <w:pPr>
      <w:ind w:left="1080" w:right="720"/>
    </w:pPr>
  </w:style>
  <w:style w:type="paragraph" w:customStyle="1" w:styleId="Bgn-AdvTopicSnippetX">
    <w:name w:val="Bgn-AdvTopicSnippetX"/>
    <w:basedOn w:val="SnippetX"/>
    <w:qFormat/>
    <w:rsid w:val="00C817BF"/>
    <w:pPr>
      <w:ind w:left="1080" w:right="720"/>
    </w:pPr>
  </w:style>
  <w:style w:type="paragraph" w:customStyle="1" w:styleId="Bgn-AdvTopicX">
    <w:name w:val="Bgn-AdvTopicX"/>
    <w:basedOn w:val="Body"/>
    <w:uiPriority w:val="99"/>
    <w:rsid w:val="00C817BF"/>
    <w:pPr>
      <w:spacing w:after="240"/>
      <w:ind w:left="1080" w:right="720" w:firstLine="302"/>
    </w:pPr>
  </w:style>
  <w:style w:type="paragraph" w:customStyle="1" w:styleId="BLCon">
    <w:name w:val="BLCon"/>
    <w:qFormat/>
    <w:rsid w:val="00C817BF"/>
    <w:pPr>
      <w:spacing w:before="120" w:after="120"/>
      <w:ind w:left="720"/>
    </w:pPr>
    <w:rPr>
      <w:rFonts w:ascii="Palatino-Roman" w:hAnsi="Palatino-Roman" w:cs="Palatino-Roman"/>
      <w:color w:val="000000"/>
      <w:sz w:val="22"/>
      <w:szCs w:val="22"/>
    </w:rPr>
  </w:style>
  <w:style w:type="paragraph" w:customStyle="1" w:styleId="BLConSub">
    <w:name w:val="BLConSub"/>
    <w:basedOn w:val="BLCon"/>
    <w:qFormat/>
    <w:rsid w:val="00C817BF"/>
    <w:pPr>
      <w:ind w:left="1080"/>
    </w:pPr>
  </w:style>
  <w:style w:type="character" w:customStyle="1" w:styleId="C1Italic">
    <w:name w:val="C1 Italic"/>
    <w:basedOn w:val="Italic"/>
    <w:uiPriority w:val="99"/>
    <w:rsid w:val="00C817BF"/>
    <w:rPr>
      <w:rFonts w:ascii="Consolas" w:hAnsi="Consolas" w:cs="Consolas"/>
      <w:i/>
      <w:iCs/>
      <w:sz w:val="16"/>
      <w:szCs w:val="16"/>
    </w:rPr>
  </w:style>
  <w:style w:type="character" w:customStyle="1" w:styleId="C1ItalicInTable">
    <w:name w:val="C1ItalicInTable"/>
    <w:autoRedefine/>
    <w:uiPriority w:val="99"/>
    <w:rsid w:val="00C817BF"/>
    <w:rPr>
      <w:rFonts w:cs="Consolas-Italic"/>
      <w:i/>
      <w:iCs/>
    </w:rPr>
  </w:style>
  <w:style w:type="character" w:customStyle="1" w:styleId="CD1">
    <w:name w:val="CD1"/>
    <w:uiPriority w:val="99"/>
    <w:rsid w:val="00C817BF"/>
    <w:rPr>
      <w:rFonts w:ascii="Consolas" w:hAnsi="Consolas" w:cs="Consolas"/>
      <w:color w:val="000000"/>
      <w:w w:val="100"/>
      <w:sz w:val="20"/>
      <w:szCs w:val="20"/>
    </w:rPr>
  </w:style>
  <w:style w:type="character" w:customStyle="1" w:styleId="TBital">
    <w:name w:val="TBital"/>
    <w:uiPriority w:val="99"/>
    <w:rsid w:val="00C817BF"/>
    <w:rPr>
      <w:rFonts w:ascii="Helvetica-Oblique" w:hAnsi="Helvetica-Oblique" w:cs="Helvetica-Oblique"/>
      <w:i/>
      <w:iCs/>
      <w:color w:val="000000"/>
      <w:w w:val="100"/>
      <w:sz w:val="17"/>
      <w:szCs w:val="17"/>
      <w:u w:val="none"/>
      <w:lang w:val="en-US"/>
    </w:rPr>
  </w:style>
  <w:style w:type="character" w:customStyle="1" w:styleId="Continues">
    <w:name w:val="Continues"/>
    <w:basedOn w:val="TBital"/>
    <w:uiPriority w:val="99"/>
    <w:rsid w:val="00C817BF"/>
    <w:rPr>
      <w:rFonts w:ascii="MetaPlusMedium-Italic" w:hAnsi="MetaPlusMedium-Italic" w:cs="MetaPlusMedium-Italic"/>
      <w:i/>
      <w:iCs/>
      <w:color w:val="000000"/>
      <w:spacing w:val="-2"/>
      <w:w w:val="100"/>
      <w:sz w:val="16"/>
      <w:szCs w:val="16"/>
      <w:u w:val="none"/>
      <w:lang w:val="en-US"/>
    </w:rPr>
  </w:style>
  <w:style w:type="character" w:customStyle="1" w:styleId="CPChar">
    <w:name w:val="CPChar"/>
    <w:uiPriority w:val="99"/>
    <w:rsid w:val="00C817BF"/>
  </w:style>
  <w:style w:type="character" w:customStyle="1" w:styleId="CPKeywordinSnippet">
    <w:name w:val="CPKeywordinSnippet"/>
    <w:basedOn w:val="CPKeyword"/>
    <w:uiPriority w:val="99"/>
    <w:rsid w:val="00C817BF"/>
    <w:rPr>
      <w:rFonts w:ascii="Consolas" w:hAnsi="Consolas" w:cs="Consolas-Bold"/>
      <w:b/>
      <w:bCs/>
      <w:color w:val="0000FF"/>
      <w:spacing w:val="0"/>
      <w:w w:val="100"/>
      <w:sz w:val="20"/>
      <w:szCs w:val="20"/>
    </w:rPr>
  </w:style>
  <w:style w:type="character" w:customStyle="1" w:styleId="DigitinMetaFont">
    <w:name w:val="DigitinMetaFont"/>
    <w:uiPriority w:val="99"/>
    <w:rsid w:val="00C817BF"/>
  </w:style>
  <w:style w:type="character" w:customStyle="1" w:styleId="E1-TB">
    <w:name w:val="E1-TB"/>
    <w:autoRedefine/>
    <w:uiPriority w:val="99"/>
    <w:rsid w:val="00C817BF"/>
    <w:rPr>
      <w:rFonts w:cs="Consolas-Bold"/>
      <w:b/>
      <w:bCs/>
      <w:sz w:val="17"/>
      <w:szCs w:val="17"/>
    </w:rPr>
  </w:style>
  <w:style w:type="character" w:customStyle="1" w:styleId="E3">
    <w:name w:val="E3"/>
    <w:uiPriority w:val="99"/>
    <w:rsid w:val="00C817BF"/>
    <w:rPr>
      <w:b/>
      <w:bCs/>
      <w:i/>
      <w:iCs/>
      <w:w w:val="100"/>
    </w:rPr>
  </w:style>
  <w:style w:type="character" w:customStyle="1" w:styleId="E4Maroon">
    <w:name w:val="E4Maroon"/>
    <w:uiPriority w:val="99"/>
    <w:rsid w:val="00C817BF"/>
    <w:rPr>
      <w:color w:val="A31515"/>
      <w:u w:color="000000"/>
      <w:shd w:val="clear" w:color="auto" w:fill="E0E0E0"/>
    </w:rPr>
  </w:style>
  <w:style w:type="character" w:styleId="Emphasis">
    <w:name w:val="Emphasis"/>
    <w:qFormat/>
    <w:rsid w:val="00DE1694"/>
    <w:rPr>
      <w:i/>
      <w:iCs/>
    </w:rPr>
  </w:style>
  <w:style w:type="character" w:styleId="EndnoteReference">
    <w:name w:val="endnote reference"/>
    <w:semiHidden/>
    <w:rsid w:val="00DE169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17BF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17BF"/>
    <w:rPr>
      <w:rFonts w:asciiTheme="minorHAnsi" w:eastAsiaTheme="minorHAnsi" w:hAnsiTheme="minorHAnsi" w:cstheme="minorBidi"/>
    </w:rPr>
  </w:style>
  <w:style w:type="paragraph" w:customStyle="1" w:styleId="ExampleCode">
    <w:name w:val="ExampleCode"/>
    <w:basedOn w:val="Normal"/>
    <w:uiPriority w:val="99"/>
    <w:rsid w:val="00C817BF"/>
    <w:pPr>
      <w:widowControl w:val="0"/>
      <w:tabs>
        <w:tab w:val="left" w:pos="1800"/>
      </w:tabs>
      <w:suppressAutoHyphens/>
      <w:spacing w:line="280" w:lineRule="atLeast"/>
      <w:ind w:left="1440" w:right="1440"/>
      <w:textAlignment w:val="center"/>
    </w:pPr>
    <w:rPr>
      <w:rFonts w:ascii="Consolas" w:hAnsi="Consolas" w:cs="Consolas"/>
      <w:sz w:val="20"/>
      <w:szCs w:val="20"/>
    </w:rPr>
  </w:style>
  <w:style w:type="paragraph" w:customStyle="1" w:styleId="Example1">
    <w:name w:val="Example1"/>
    <w:basedOn w:val="ExampleCode"/>
    <w:uiPriority w:val="99"/>
    <w:rsid w:val="00C817BF"/>
    <w:pPr>
      <w:spacing w:before="40"/>
    </w:pPr>
  </w:style>
  <w:style w:type="paragraph" w:customStyle="1" w:styleId="ExampleCode1">
    <w:name w:val="ExampleCode1"/>
    <w:basedOn w:val="ExampleCode"/>
    <w:uiPriority w:val="99"/>
    <w:rsid w:val="00C817BF"/>
    <w:pPr>
      <w:spacing w:before="40"/>
    </w:pPr>
  </w:style>
  <w:style w:type="paragraph" w:customStyle="1" w:styleId="ExampleCodeX">
    <w:name w:val="ExampleCodeX"/>
    <w:basedOn w:val="ExampleCode"/>
    <w:uiPriority w:val="99"/>
    <w:rsid w:val="00C817BF"/>
    <w:pPr>
      <w:spacing w:after="240"/>
    </w:pPr>
  </w:style>
  <w:style w:type="paragraph" w:customStyle="1" w:styleId="ExampleX">
    <w:name w:val="ExampleX"/>
    <w:basedOn w:val="ExampleCode"/>
    <w:uiPriority w:val="99"/>
    <w:rsid w:val="00C817BF"/>
    <w:pPr>
      <w:spacing w:after="40"/>
    </w:pPr>
  </w:style>
  <w:style w:type="paragraph" w:customStyle="1" w:styleId="FigureHolderTight">
    <w:name w:val="FigureHolderTight"/>
    <w:basedOn w:val="FigureHolder"/>
    <w:uiPriority w:val="99"/>
    <w:rsid w:val="00C817BF"/>
    <w:pPr>
      <w:spacing w:after="280"/>
    </w:pPr>
  </w:style>
  <w:style w:type="character" w:customStyle="1" w:styleId="FigureNumber">
    <w:name w:val="FigureNumber"/>
    <w:uiPriority w:val="1"/>
    <w:qFormat/>
    <w:rsid w:val="00C817BF"/>
    <w:rPr>
      <w:caps w:val="0"/>
      <w:smallCaps/>
    </w:rPr>
  </w:style>
  <w:style w:type="paragraph" w:customStyle="1" w:styleId="ListingHead">
    <w:name w:val="ListingHead"/>
    <w:basedOn w:val="Normal"/>
    <w:next w:val="CDT1"/>
    <w:autoRedefine/>
    <w:uiPriority w:val="99"/>
    <w:rsid w:val="00C817BF"/>
    <w:pPr>
      <w:widowControl w:val="0"/>
      <w:pBdr>
        <w:bottom w:val="single" w:sz="4" w:space="3" w:color="auto"/>
      </w:pBdr>
      <w:suppressAutoHyphens/>
      <w:spacing w:before="216" w:after="115" w:line="310" w:lineRule="atLeast"/>
      <w:ind w:left="302"/>
      <w:textAlignment w:val="center"/>
    </w:pPr>
    <w:rPr>
      <w:rFonts w:ascii="MetaPlusBook-Roman" w:hAnsi="MetaPlusBook-Roman" w:cs="MetaPlusBook-Roman"/>
      <w:spacing w:val="2"/>
      <w:sz w:val="18"/>
      <w:szCs w:val="18"/>
    </w:rPr>
  </w:style>
  <w:style w:type="paragraph" w:customStyle="1" w:styleId="FigureTitle">
    <w:name w:val="FigureTitle"/>
    <w:basedOn w:val="ListingHead"/>
    <w:autoRedefine/>
    <w:uiPriority w:val="99"/>
    <w:rsid w:val="00C817BF"/>
    <w:pPr>
      <w:spacing w:before="120"/>
    </w:pPr>
    <w:rPr>
      <w:b/>
    </w:rPr>
  </w:style>
  <w:style w:type="paragraph" w:customStyle="1" w:styleId="FMH">
    <w:name w:val="FMH"/>
    <w:basedOn w:val="CT"/>
    <w:uiPriority w:val="99"/>
    <w:rsid w:val="00C817BF"/>
    <w:pPr>
      <w:pageBreakBefore/>
      <w:pBdr>
        <w:bottom w:val="none" w:sz="0" w:space="0" w:color="auto"/>
      </w:pBdr>
    </w:pPr>
    <w:rPr>
      <w:spacing w:val="-7"/>
      <w:sz w:val="35"/>
      <w:szCs w:val="35"/>
    </w:rPr>
  </w:style>
  <w:style w:type="paragraph" w:styleId="Footer">
    <w:name w:val="footer"/>
    <w:basedOn w:val="Normal"/>
    <w:link w:val="FooterChar"/>
    <w:uiPriority w:val="99"/>
    <w:unhideWhenUsed/>
    <w:rsid w:val="00C817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7BF"/>
    <w:rPr>
      <w:rFonts w:asciiTheme="minorHAnsi" w:eastAsiaTheme="minorHAnsi" w:hAnsiTheme="minorHAnsi" w:cstheme="minorBidi"/>
      <w:sz w:val="22"/>
      <w:szCs w:val="22"/>
    </w:rPr>
  </w:style>
  <w:style w:type="paragraph" w:customStyle="1" w:styleId="GuidelinesHolderLessSpace">
    <w:name w:val="GuidelinesHolderLess Space"/>
    <w:basedOn w:val="GuidelinesHholder"/>
    <w:uiPriority w:val="99"/>
    <w:rsid w:val="00C817BF"/>
    <w:pPr>
      <w:spacing w:after="180"/>
    </w:pPr>
  </w:style>
  <w:style w:type="paragraph" w:customStyle="1" w:styleId="HC">
    <w:name w:val="HC"/>
    <w:basedOn w:val="HB"/>
    <w:uiPriority w:val="99"/>
    <w:rsid w:val="00C817BF"/>
    <w:pPr>
      <w:spacing w:before="240"/>
      <w:outlineLvl w:val="3"/>
    </w:pPr>
    <w:rPr>
      <w:rFonts w:ascii="DIN-Regular" w:hAnsi="DIN-Regular" w:cs="DIN-Regular"/>
      <w:i/>
      <w:iCs/>
      <w:position w:val="0"/>
      <w:szCs w:val="20"/>
    </w:rPr>
  </w:style>
  <w:style w:type="paragraph" w:styleId="Header">
    <w:name w:val="header"/>
    <w:basedOn w:val="Normal"/>
    <w:link w:val="HeaderChar"/>
    <w:rsid w:val="00DE1694"/>
    <w:pPr>
      <w:tabs>
        <w:tab w:val="center" w:pos="4320"/>
        <w:tab w:val="right" w:pos="8640"/>
      </w:tabs>
    </w:pPr>
    <w:rPr>
      <w:rFonts w:eastAsia="SimSun"/>
    </w:rPr>
  </w:style>
  <w:style w:type="character" w:customStyle="1" w:styleId="HeaderChar">
    <w:name w:val="Header Char"/>
    <w:basedOn w:val="DefaultParagraphFont"/>
    <w:link w:val="Header"/>
    <w:rsid w:val="00C817BF"/>
    <w:rPr>
      <w:rFonts w:ascii="Arial" w:eastAsia="SimSun" w:hAnsi="Arial" w:cs="Arial"/>
      <w:color w:val="000000"/>
      <w:w w:val="10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C817BF"/>
    <w:rPr>
      <w:rFonts w:cs="Arial"/>
      <w:color w:val="000000"/>
      <w:w w:val="101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C817BF"/>
    <w:rPr>
      <w:rFonts w:cs="Arial"/>
      <w:color w:val="000000"/>
      <w:w w:val="101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C817BF"/>
    <w:rPr>
      <w:rFonts w:cs="Arial"/>
      <w:color w:val="000000"/>
      <w:w w:val="101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817BF"/>
    <w:rPr>
      <w:rFonts w:cs="Arial"/>
      <w:color w:val="000000"/>
      <w:w w:val="101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817BF"/>
    <w:rPr>
      <w:rFonts w:cs="Arial"/>
      <w:color w:val="000000"/>
      <w:w w:val="101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817BF"/>
    <w:rPr>
      <w:rFonts w:cs="Arial"/>
      <w:color w:val="000000"/>
      <w:w w:val="10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7BF"/>
    <w:rPr>
      <w:rFonts w:ascii="Courier New" w:hAnsi="Courier New" w:cs="Courier New"/>
    </w:rPr>
  </w:style>
  <w:style w:type="character" w:styleId="HTMLTypewriter">
    <w:name w:val="HTML Typewriter"/>
    <w:rsid w:val="00DE1694"/>
    <w:rPr>
      <w:rFonts w:ascii="Courier New" w:hAnsi="Courier New" w:cs="Courier New"/>
      <w:sz w:val="20"/>
      <w:szCs w:val="20"/>
    </w:rPr>
  </w:style>
  <w:style w:type="paragraph" w:customStyle="1" w:styleId="LangContrastBodyIndent">
    <w:name w:val="LangContrastBodyIndent"/>
    <w:basedOn w:val="LangContrastBody"/>
    <w:uiPriority w:val="99"/>
    <w:rsid w:val="00C817BF"/>
    <w:pPr>
      <w:ind w:firstLine="240"/>
    </w:pPr>
  </w:style>
  <w:style w:type="character" w:customStyle="1" w:styleId="ListingNumber">
    <w:name w:val="ListingNumber"/>
    <w:basedOn w:val="DefaultParagraphFont"/>
    <w:uiPriority w:val="1"/>
    <w:qFormat/>
    <w:rsid w:val="00C817BF"/>
    <w:rPr>
      <w:caps w:val="0"/>
      <w:smallCaps/>
    </w:rPr>
  </w:style>
  <w:style w:type="table" w:styleId="MediumGrid2">
    <w:name w:val="Medium Grid 2"/>
    <w:basedOn w:val="TableNormal"/>
    <w:uiPriority w:val="68"/>
    <w:rsid w:val="00C817BF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NCP">
    <w:name w:val="NCP"/>
    <w:basedOn w:val="Body"/>
    <w:uiPriority w:val="99"/>
    <w:rsid w:val="00C817BF"/>
    <w:pPr>
      <w:tabs>
        <w:tab w:val="left" w:pos="1800"/>
      </w:tabs>
      <w:suppressAutoHyphens/>
      <w:spacing w:line="220" w:lineRule="atLeast"/>
      <w:ind w:left="720" w:right="1440" w:firstLine="0"/>
      <w:jc w:val="left"/>
    </w:pPr>
    <w:rPr>
      <w:rFonts w:ascii="Consolas" w:hAnsi="Consolas" w:cs="Consolas"/>
      <w:sz w:val="18"/>
      <w:szCs w:val="18"/>
    </w:rPr>
  </w:style>
  <w:style w:type="paragraph" w:customStyle="1" w:styleId="NLCon">
    <w:name w:val="NLCon"/>
    <w:basedOn w:val="NL"/>
    <w:qFormat/>
    <w:rsid w:val="00C817BF"/>
    <w:pPr>
      <w:ind w:firstLine="0"/>
    </w:pPr>
  </w:style>
  <w:style w:type="paragraph" w:customStyle="1" w:styleId="NLSnippetOnly">
    <w:name w:val="NLSnippetOnly"/>
    <w:basedOn w:val="SnippetOnly"/>
    <w:qFormat/>
    <w:rsid w:val="00C817BF"/>
    <w:pPr>
      <w:ind w:left="662"/>
    </w:pPr>
  </w:style>
  <w:style w:type="paragraph" w:styleId="NormalWeb">
    <w:name w:val="Normal (Web)"/>
    <w:basedOn w:val="Normal"/>
    <w:uiPriority w:val="99"/>
    <w:unhideWhenUsed/>
    <w:rsid w:val="00C817BF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Output2lines">
    <w:name w:val="Output2lines"/>
    <w:basedOn w:val="OutputCode"/>
    <w:uiPriority w:val="99"/>
    <w:rsid w:val="00C817BF"/>
  </w:style>
  <w:style w:type="paragraph" w:customStyle="1" w:styleId="OutputGrayExtraLineAbove">
    <w:name w:val="OutputGrayExtraLineAbove"/>
    <w:basedOn w:val="OutputCode"/>
    <w:uiPriority w:val="99"/>
    <w:rsid w:val="00C817BF"/>
  </w:style>
  <w:style w:type="paragraph" w:customStyle="1" w:styleId="OutputNumber">
    <w:name w:val="OutputNumber"/>
    <w:basedOn w:val="Normal"/>
    <w:uiPriority w:val="99"/>
    <w:rsid w:val="00C817BF"/>
    <w:pPr>
      <w:keepNext/>
      <w:widowControl w:val="0"/>
      <w:suppressAutoHyphens/>
      <w:spacing w:before="280" w:after="40" w:line="310" w:lineRule="atLeast"/>
      <w:textAlignment w:val="center"/>
    </w:pPr>
    <w:rPr>
      <w:rFonts w:ascii="MetaPlusBook-Caps" w:hAnsi="MetaPlusBook-Caps" w:cs="MetaPlusBook-Caps"/>
      <w:smallCaps/>
      <w:sz w:val="18"/>
      <w:szCs w:val="18"/>
    </w:rPr>
  </w:style>
  <w:style w:type="character" w:customStyle="1" w:styleId="SBItal">
    <w:name w:val="SBItal"/>
    <w:basedOn w:val="Italic"/>
    <w:uiPriority w:val="99"/>
    <w:rsid w:val="00C817BF"/>
    <w:rPr>
      <w:rFonts w:ascii="Palatino" w:hAnsi="Palatino" w:cs="Palatino-Italic"/>
      <w:i/>
      <w:iCs/>
    </w:rPr>
  </w:style>
  <w:style w:type="character" w:customStyle="1" w:styleId="Snippetitalic">
    <w:name w:val="Snippet italic"/>
    <w:uiPriority w:val="99"/>
    <w:rsid w:val="00C817BF"/>
    <w:rPr>
      <w:rFonts w:ascii="Consolas" w:hAnsi="Consolas" w:cs="Consolas"/>
      <w:i/>
      <w:iCs/>
      <w:sz w:val="20"/>
      <w:szCs w:val="20"/>
    </w:rPr>
  </w:style>
  <w:style w:type="character" w:customStyle="1" w:styleId="Superscr">
    <w:name w:val="Superscr"/>
    <w:uiPriority w:val="99"/>
    <w:rsid w:val="00C817BF"/>
    <w:rPr>
      <w:vertAlign w:val="superscript"/>
    </w:rPr>
  </w:style>
  <w:style w:type="character" w:customStyle="1" w:styleId="Superscript">
    <w:name w:val="Superscript"/>
    <w:uiPriority w:val="1"/>
    <w:qFormat/>
    <w:rsid w:val="00C817BF"/>
    <w:rPr>
      <w:caps w:val="0"/>
      <w:smallCaps w:val="0"/>
      <w:strike w:val="0"/>
      <w:dstrike w:val="0"/>
      <w:vanish w:val="0"/>
      <w:w w:val="100"/>
      <w:kern w:val="0"/>
      <w:position w:val="6"/>
      <w:sz w:val="16"/>
      <w:szCs w:val="16"/>
      <w:vertAlign w:val="baseline"/>
    </w:rPr>
  </w:style>
  <w:style w:type="paragraph" w:customStyle="1" w:styleId="TableCDT">
    <w:name w:val="TableCDT"/>
    <w:basedOn w:val="Normal"/>
    <w:qFormat/>
    <w:rsid w:val="00DC44F7"/>
    <w:pPr>
      <w:widowControl w:val="0"/>
      <w:suppressAutoHyphens/>
      <w:spacing w:after="40" w:line="210" w:lineRule="atLeast"/>
      <w:textAlignment w:val="center"/>
    </w:pPr>
    <w:rPr>
      <w:rFonts w:ascii="Consolas" w:hAnsi="Consolas" w:cs="Consolas"/>
      <w:noProof/>
      <w:sz w:val="16"/>
      <w:szCs w:val="16"/>
    </w:rPr>
  </w:style>
  <w:style w:type="paragraph" w:customStyle="1" w:styleId="TableCDT1">
    <w:name w:val="TableCDT1"/>
    <w:basedOn w:val="CDT1"/>
    <w:qFormat/>
    <w:rsid w:val="00C817BF"/>
    <w:pPr>
      <w:spacing w:after="40"/>
      <w:ind w:left="0"/>
    </w:pPr>
  </w:style>
  <w:style w:type="paragraph" w:customStyle="1" w:styleId="TableCDTGrayline">
    <w:name w:val="TableCDTGrayline"/>
    <w:basedOn w:val="CDTGrayline"/>
    <w:qFormat/>
    <w:rsid w:val="00C817BF"/>
    <w:pPr>
      <w:spacing w:after="40"/>
      <w:ind w:left="0"/>
    </w:pPr>
  </w:style>
  <w:style w:type="paragraph" w:customStyle="1" w:styleId="TableCDTX">
    <w:name w:val="TableCDTX"/>
    <w:basedOn w:val="CDTX"/>
    <w:qFormat/>
    <w:rsid w:val="00C817BF"/>
    <w:pPr>
      <w:pBdr>
        <w:bottom w:val="none" w:sz="0" w:space="0" w:color="auto"/>
      </w:pBdr>
      <w:spacing w:after="120"/>
    </w:pPr>
  </w:style>
  <w:style w:type="paragraph" w:customStyle="1" w:styleId="TableColumnHead">
    <w:name w:val="TableColumnHead"/>
    <w:basedOn w:val="Body"/>
    <w:uiPriority w:val="99"/>
    <w:rsid w:val="00C817BF"/>
    <w:pPr>
      <w:keepNext/>
      <w:suppressAutoHyphens/>
      <w:spacing w:line="240" w:lineRule="atLeast"/>
      <w:ind w:firstLine="0"/>
      <w:jc w:val="left"/>
    </w:pPr>
    <w:rPr>
      <w:rFonts w:ascii="MetaPlusMedium-Roman" w:hAnsi="MetaPlusMedium-Roman" w:cs="MetaPlusMedium-Roman"/>
      <w:sz w:val="18"/>
      <w:szCs w:val="18"/>
    </w:rPr>
  </w:style>
  <w:style w:type="character" w:customStyle="1" w:styleId="TableNumber">
    <w:name w:val="TableNumber"/>
    <w:uiPriority w:val="99"/>
    <w:rsid w:val="00C817BF"/>
    <w:rPr>
      <w:rFonts w:cs="MetaPlusMedium-Roman"/>
      <w:caps w:val="0"/>
      <w:smallCaps/>
      <w:color w:val="000000"/>
      <w:spacing w:val="-2"/>
    </w:rPr>
  </w:style>
  <w:style w:type="paragraph" w:customStyle="1" w:styleId="TableText">
    <w:name w:val="TableText"/>
    <w:basedOn w:val="BodyNoIndent"/>
    <w:uiPriority w:val="99"/>
    <w:rsid w:val="00C817BF"/>
    <w:pPr>
      <w:suppressAutoHyphens/>
      <w:spacing w:line="210" w:lineRule="atLeast"/>
      <w:jc w:val="left"/>
    </w:pPr>
    <w:rPr>
      <w:sz w:val="19"/>
      <w:szCs w:val="19"/>
    </w:rPr>
  </w:style>
  <w:style w:type="character" w:customStyle="1" w:styleId="LightBlue">
    <w:name w:val="LightBlue"/>
    <w:uiPriority w:val="1"/>
    <w:qFormat/>
    <w:rsid w:val="004C6DFB"/>
    <w:rPr>
      <w:color w:val="2B91AF"/>
    </w:rPr>
  </w:style>
  <w:style w:type="character" w:styleId="FollowedHyperlink">
    <w:name w:val="FollowedHyperlink"/>
    <w:rsid w:val="00DE1694"/>
    <w:rPr>
      <w:color w:val="800080"/>
      <w:u w:val="single"/>
    </w:rPr>
  </w:style>
  <w:style w:type="paragraph" w:customStyle="1" w:styleId="TBLBL">
    <w:name w:val="TBL_BL"/>
    <w:basedOn w:val="TBL"/>
    <w:rsid w:val="00DE1694"/>
    <w:pPr>
      <w:framePr w:hSpace="180" w:wrap="around" w:vAnchor="text" w:hAnchor="text" w:y="1"/>
      <w:numPr>
        <w:numId w:val="13"/>
      </w:numPr>
      <w:tabs>
        <w:tab w:val="clear" w:pos="1680"/>
        <w:tab w:val="num" w:pos="720"/>
      </w:tabs>
      <w:spacing w:before="60" w:after="0"/>
      <w:ind w:left="840"/>
      <w:suppressOverlap/>
    </w:pPr>
  </w:style>
  <w:style w:type="paragraph" w:customStyle="1" w:styleId="TBL">
    <w:name w:val="TBL"/>
    <w:rsid w:val="00DE1694"/>
    <w:pPr>
      <w:spacing w:before="110" w:after="110" w:line="220" w:lineRule="atLeast"/>
    </w:pPr>
    <w:rPr>
      <w:rFonts w:eastAsia="SimSun" w:cs="Arial"/>
      <w:color w:val="000000"/>
      <w:sz w:val="18"/>
      <w:szCs w:val="24"/>
    </w:rPr>
  </w:style>
  <w:style w:type="paragraph" w:customStyle="1" w:styleId="TBLCOLHD">
    <w:name w:val="TBL_COLHD"/>
    <w:rsid w:val="00DE1694"/>
    <w:pPr>
      <w:spacing w:before="110" w:after="110" w:line="310" w:lineRule="atLeast"/>
      <w:ind w:right="58"/>
    </w:pPr>
    <w:rPr>
      <w:rFonts w:ascii="Arial" w:eastAsia="SimSun" w:hAnsi="Arial" w:cs="Arial"/>
      <w:b/>
      <w:color w:val="000000"/>
      <w:sz w:val="18"/>
      <w:szCs w:val="24"/>
    </w:rPr>
  </w:style>
  <w:style w:type="character" w:customStyle="1" w:styleId="DING">
    <w:name w:val="DING"/>
    <w:rsid w:val="00DE1694"/>
    <w:rPr>
      <w:rFonts w:ascii="Segoe UI Symbol" w:hAnsi="Segoe UI Symbol" w:cs="Courier New"/>
      <w:caps w:val="0"/>
      <w:smallCaps/>
      <w:dstrike w:val="0"/>
      <w:color w:val="000000"/>
      <w:spacing w:val="0"/>
      <w:w w:val="10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spacer">
    <w:name w:val="spacer"/>
    <w:rsid w:val="00DE1694"/>
    <w:pPr>
      <w:spacing w:before="120" w:after="120" w:line="20" w:lineRule="atLeast"/>
      <w:contextualSpacing/>
    </w:pPr>
    <w:rPr>
      <w:rFonts w:ascii="Arial" w:eastAsia="SimSun" w:hAnsi="Arial"/>
      <w:color w:val="000000"/>
      <w:sz w:val="2"/>
      <w:szCs w:val="44"/>
    </w:rPr>
  </w:style>
  <w:style w:type="character" w:customStyle="1" w:styleId="CITTBLCOLHD">
    <w:name w:val="CIT_TBL_COLHD"/>
    <w:rsid w:val="00DE1694"/>
    <w:rPr>
      <w:rFonts w:ascii="Courier New" w:hAnsi="Courier New" w:cs="Courier New"/>
      <w:b/>
      <w:dstrike w:val="0"/>
      <w:color w:val="000000"/>
      <w:spacing w:val="0"/>
      <w:w w:val="100"/>
      <w:kern w:val="0"/>
      <w:position w:val="0"/>
      <w:sz w:val="17"/>
      <w:u w:val="none"/>
      <w:effect w:val="none"/>
      <w:vertAlign w:val="baseline"/>
      <w:em w:val="none"/>
    </w:rPr>
  </w:style>
  <w:style w:type="character" w:customStyle="1" w:styleId="INITIALCAP">
    <w:name w:val="INITIAL_CAP"/>
    <w:rsid w:val="00DE1694"/>
    <w:rPr>
      <w:rFonts w:ascii="Arial Bold" w:hAnsi="Arial Bold" w:cs="Arial"/>
      <w:b/>
      <w:caps w:val="0"/>
      <w:smallCaps/>
      <w:dstrike w:val="0"/>
      <w:color w:val="808080"/>
      <w:spacing w:val="0"/>
      <w:w w:val="100"/>
      <w:kern w:val="0"/>
      <w:position w:val="-6"/>
      <w:sz w:val="56"/>
      <w:u w:val="none"/>
      <w:effect w:val="none"/>
      <w:vertAlign w:val="baseline"/>
      <w:em w:val="none"/>
    </w:rPr>
  </w:style>
  <w:style w:type="character" w:customStyle="1" w:styleId="FIGNUM">
    <w:name w:val="FIG_NUM"/>
    <w:rsid w:val="00DE1694"/>
    <w:rPr>
      <w:rFonts w:ascii="Arial" w:hAnsi="Arial"/>
      <w:smallCaps/>
      <w:w w:val="100"/>
      <w:sz w:val="16"/>
    </w:rPr>
  </w:style>
  <w:style w:type="character" w:customStyle="1" w:styleId="BLDING">
    <w:name w:val="BL_DING"/>
    <w:rsid w:val="00DE1694"/>
    <w:rPr>
      <w:rFonts w:ascii="Times New Roman" w:hAnsi="Times New Roman" w:cs="Times New Roman"/>
      <w:dstrike w:val="0"/>
      <w:color w:val="808080"/>
      <w:spacing w:val="0"/>
      <w:w w:val="110"/>
      <w:kern w:val="0"/>
      <w:position w:val="0"/>
      <w:sz w:val="21"/>
      <w:u w:val="none"/>
      <w:effect w:val="none"/>
      <w:vertAlign w:val="baseline"/>
      <w:em w:val="none"/>
    </w:rPr>
  </w:style>
  <w:style w:type="paragraph" w:customStyle="1" w:styleId="HEADFIRST">
    <w:name w:val="HEADFIRST"/>
    <w:next w:val="CHAPBM"/>
    <w:rsid w:val="00DE1694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CHAPBM">
    <w:name w:val="CHAP_BM"/>
    <w:rsid w:val="00DE1694"/>
    <w:pPr>
      <w:spacing w:line="310" w:lineRule="atLeast"/>
      <w:ind w:firstLine="300"/>
      <w:jc w:val="both"/>
    </w:pPr>
    <w:rPr>
      <w:rFonts w:eastAsia="SimSun"/>
      <w:color w:val="000000"/>
      <w:sz w:val="21"/>
      <w:szCs w:val="24"/>
    </w:rPr>
  </w:style>
  <w:style w:type="paragraph" w:customStyle="1" w:styleId="CHAPBMFIRST">
    <w:name w:val="CHAP_BM_FIRST"/>
    <w:rsid w:val="00DE1694"/>
    <w:pPr>
      <w:spacing w:line="310" w:lineRule="atLeast"/>
      <w:jc w:val="both"/>
    </w:pPr>
    <w:rPr>
      <w:rFonts w:eastAsia="SimSun"/>
      <w:color w:val="000000"/>
      <w:sz w:val="21"/>
      <w:szCs w:val="24"/>
    </w:rPr>
  </w:style>
  <w:style w:type="paragraph" w:customStyle="1" w:styleId="FIGCAP">
    <w:name w:val="FIG_CAP"/>
    <w:rsid w:val="00DE1694"/>
    <w:pPr>
      <w:spacing w:before="240" w:after="36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HAPNUM">
    <w:name w:val="CHAP_NUM"/>
    <w:rsid w:val="00DE1694"/>
    <w:pPr>
      <w:spacing w:line="310" w:lineRule="atLeast"/>
      <w:ind w:left="605"/>
    </w:pPr>
    <w:rPr>
      <w:rFonts w:eastAsia="SimSun" w:cs="Arial"/>
      <w:b/>
      <w:smallCaps/>
      <w:color w:val="000000"/>
      <w:sz w:val="72"/>
      <w:szCs w:val="24"/>
    </w:rPr>
  </w:style>
  <w:style w:type="paragraph" w:customStyle="1" w:styleId="CHAPTTL">
    <w:name w:val="CHAP_TTL"/>
    <w:rsid w:val="00DE1694"/>
    <w:pPr>
      <w:pBdr>
        <w:bottom w:val="single" w:sz="24" w:space="7" w:color="C0C0C0"/>
      </w:pBdr>
      <w:suppressAutoHyphens/>
      <w:spacing w:after="1320" w:line="480" w:lineRule="atLeast"/>
    </w:pPr>
    <w:rPr>
      <w:rFonts w:ascii="Times New Roman Bold" w:eastAsia="SimSun" w:hAnsi="Times New Roman Bold"/>
      <w:b/>
      <w:color w:val="000000"/>
      <w:spacing w:val="-20"/>
      <w:w w:val="110"/>
      <w:sz w:val="44"/>
      <w:szCs w:val="24"/>
    </w:rPr>
  </w:style>
  <w:style w:type="paragraph" w:customStyle="1" w:styleId="H1">
    <w:name w:val="H1"/>
    <w:next w:val="HEADFIRST"/>
    <w:rsid w:val="00DE1694"/>
    <w:pPr>
      <w:keepNext/>
      <w:suppressAutoHyphens/>
      <w:spacing w:before="465" w:after="155" w:line="310" w:lineRule="atLeast"/>
    </w:pPr>
    <w:rPr>
      <w:rFonts w:ascii="Arial Black" w:eastAsia="SimSun" w:hAnsi="Arial Black" w:cs="Arial"/>
      <w:color w:val="000000"/>
      <w:w w:val="94"/>
      <w:sz w:val="24"/>
      <w:szCs w:val="24"/>
    </w:rPr>
  </w:style>
  <w:style w:type="paragraph" w:customStyle="1" w:styleId="H2">
    <w:name w:val="H2"/>
    <w:next w:val="HEADFIRST"/>
    <w:rsid w:val="00DE1694"/>
    <w:pPr>
      <w:keepNext/>
      <w:suppressAutoHyphens/>
      <w:spacing w:before="310" w:line="310" w:lineRule="atLeast"/>
    </w:pPr>
    <w:rPr>
      <w:rFonts w:ascii="Arial Black" w:eastAsia="SimSun" w:hAnsi="Arial Black" w:cs="Arial"/>
      <w:color w:val="000000"/>
      <w:w w:val="94"/>
      <w:sz w:val="21"/>
      <w:szCs w:val="24"/>
    </w:rPr>
  </w:style>
  <w:style w:type="paragraph" w:customStyle="1" w:styleId="H3">
    <w:name w:val="H3"/>
    <w:next w:val="HEADFIRST"/>
    <w:rsid w:val="00DE1694"/>
    <w:pPr>
      <w:keepNext/>
      <w:suppressAutoHyphens/>
      <w:spacing w:before="300" w:after="40" w:line="300" w:lineRule="atLeast"/>
    </w:pPr>
    <w:rPr>
      <w:rFonts w:ascii="Arial Black" w:eastAsia="SimSun" w:hAnsi="Arial Black" w:cs="Courier New"/>
      <w:i/>
      <w:color w:val="000000"/>
      <w:w w:val="94"/>
      <w:szCs w:val="24"/>
    </w:rPr>
  </w:style>
  <w:style w:type="paragraph" w:customStyle="1" w:styleId="CDTMID">
    <w:name w:val="CDT_MID"/>
    <w:rsid w:val="00DE1694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FIRST">
    <w:name w:val="CDT_FIRST"/>
    <w:rsid w:val="00DE1694"/>
    <w:pPr>
      <w:spacing w:line="220" w:lineRule="atLeast"/>
      <w:ind w:left="300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CDTTTL">
    <w:name w:val="CDT_TTL"/>
    <w:next w:val="CDTFIRST"/>
    <w:rsid w:val="00DE1694"/>
    <w:pPr>
      <w:pBdr>
        <w:bottom w:val="single" w:sz="4" w:space="2" w:color="000000"/>
      </w:pBdr>
      <w:spacing w:before="240" w:after="120" w:line="24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CDTLAST">
    <w:name w:val="CDT_LAST"/>
    <w:rsid w:val="00DE1694"/>
    <w:pPr>
      <w:pBdr>
        <w:bottom w:val="single" w:sz="4" w:space="1" w:color="000000"/>
      </w:pBdr>
      <w:spacing w:after="220" w:line="220" w:lineRule="atLeast"/>
      <w:ind w:firstLine="302"/>
    </w:pPr>
    <w:rPr>
      <w:rFonts w:ascii="Courier New" w:eastAsia="SimSun" w:hAnsi="Courier New" w:cs="Courier New"/>
      <w:color w:val="000000"/>
      <w:sz w:val="16"/>
      <w:szCs w:val="24"/>
    </w:rPr>
  </w:style>
  <w:style w:type="paragraph" w:customStyle="1" w:styleId="MN1">
    <w:name w:val="MN1"/>
    <w:rsid w:val="00DE1694"/>
    <w:pPr>
      <w:spacing w:after="120" w:line="250" w:lineRule="atLeast"/>
      <w:ind w:left="158" w:right="158"/>
      <w:jc w:val="both"/>
    </w:pPr>
    <w:rPr>
      <w:rFonts w:eastAsia="SimSun"/>
      <w:color w:val="000000"/>
      <w:sz w:val="21"/>
      <w:szCs w:val="24"/>
    </w:rPr>
  </w:style>
  <w:style w:type="paragraph" w:customStyle="1" w:styleId="EXTONLY">
    <w:name w:val="EXT_ONLY"/>
    <w:rsid w:val="00DE1694"/>
    <w:pPr>
      <w:spacing w:before="240" w:after="240" w:line="310" w:lineRule="atLeast"/>
      <w:ind w:left="300" w:right="300"/>
      <w:jc w:val="both"/>
    </w:pPr>
    <w:rPr>
      <w:rFonts w:eastAsia="SimSun"/>
      <w:color w:val="000000"/>
      <w:szCs w:val="24"/>
    </w:rPr>
  </w:style>
  <w:style w:type="paragraph" w:customStyle="1" w:styleId="TBLTTL">
    <w:name w:val="TBL_TTL"/>
    <w:rsid w:val="00DE1694"/>
    <w:pPr>
      <w:spacing w:before="300" w:after="60" w:line="310" w:lineRule="atLeast"/>
    </w:pPr>
    <w:rPr>
      <w:rFonts w:ascii="Arial" w:eastAsia="SimSun" w:hAnsi="Arial" w:cs="Arial"/>
      <w:b/>
      <w:color w:val="000000"/>
      <w:sz w:val="16"/>
      <w:szCs w:val="24"/>
    </w:rPr>
  </w:style>
  <w:style w:type="paragraph" w:customStyle="1" w:styleId="tiny">
    <w:name w:val="tiny"/>
    <w:rsid w:val="00DE1694"/>
    <w:pPr>
      <w:autoSpaceDE w:val="0"/>
      <w:autoSpaceDN w:val="0"/>
      <w:adjustRightInd w:val="0"/>
      <w:spacing w:line="20" w:lineRule="atLeast"/>
    </w:pPr>
    <w:rPr>
      <w:rFonts w:ascii="Arial" w:eastAsia="SimSun" w:hAnsi="Arial" w:cs="Arial"/>
      <w:color w:val="000000"/>
      <w:w w:val="101"/>
      <w:sz w:val="2"/>
      <w:szCs w:val="24"/>
    </w:rPr>
  </w:style>
  <w:style w:type="paragraph" w:customStyle="1" w:styleId="artlist">
    <w:name w:val="artlist"/>
    <w:rsid w:val="00DE1694"/>
    <w:pPr>
      <w:autoSpaceDE w:val="0"/>
      <w:autoSpaceDN w:val="0"/>
      <w:adjustRightInd w:val="0"/>
      <w:spacing w:line="20" w:lineRule="atLeast"/>
      <w:jc w:val="center"/>
    </w:pPr>
    <w:rPr>
      <w:rFonts w:ascii="Courier New" w:eastAsia="SimSun" w:hAnsi="Courier New" w:cs="Courier New"/>
      <w:color w:val="000000"/>
      <w:sz w:val="22"/>
      <w:szCs w:val="24"/>
    </w:rPr>
  </w:style>
  <w:style w:type="character" w:styleId="HTMLAcronym">
    <w:name w:val="HTML Acronym"/>
    <w:basedOn w:val="DefaultParagraphFont"/>
    <w:semiHidden/>
    <w:rsid w:val="00DE1694"/>
  </w:style>
  <w:style w:type="character" w:styleId="HTMLCite">
    <w:name w:val="HTML Cite"/>
    <w:semiHidden/>
    <w:rsid w:val="00DE1694"/>
    <w:rPr>
      <w:i/>
      <w:iCs/>
    </w:rPr>
  </w:style>
  <w:style w:type="character" w:styleId="HTMLCode">
    <w:name w:val="HTML Code"/>
    <w:semiHidden/>
    <w:rsid w:val="00DE1694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DE1694"/>
    <w:rPr>
      <w:i/>
      <w:iCs/>
    </w:rPr>
  </w:style>
  <w:style w:type="character" w:styleId="HTMLKeyboard">
    <w:name w:val="HTML Keyboard"/>
    <w:semiHidden/>
    <w:rsid w:val="00DE1694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DE1694"/>
    <w:rPr>
      <w:rFonts w:ascii="Courier New" w:hAnsi="Courier New" w:cs="Courier New"/>
    </w:rPr>
  </w:style>
  <w:style w:type="character" w:styleId="HTMLVariable">
    <w:name w:val="HTML Variable"/>
    <w:semiHidden/>
    <w:rsid w:val="00DE1694"/>
    <w:rPr>
      <w:i/>
      <w:iCs/>
    </w:rPr>
  </w:style>
  <w:style w:type="character" w:styleId="LineNumber">
    <w:name w:val="line number"/>
    <w:basedOn w:val="DefaultParagraphFont"/>
    <w:semiHidden/>
    <w:rsid w:val="00DE1694"/>
  </w:style>
  <w:style w:type="paragraph" w:customStyle="1" w:styleId="CHAPBMCON">
    <w:name w:val="CHAP_BM_CON"/>
    <w:basedOn w:val="CHAPBM"/>
    <w:rsid w:val="00DE1694"/>
    <w:pPr>
      <w:ind w:firstLine="0"/>
    </w:pPr>
  </w:style>
  <w:style w:type="paragraph" w:customStyle="1" w:styleId="MN1TTL">
    <w:name w:val="MN1_TTL"/>
    <w:basedOn w:val="Normal"/>
    <w:rsid w:val="00DE1694"/>
    <w:pPr>
      <w:suppressAutoHyphens/>
      <w:autoSpaceDE/>
      <w:autoSpaceDN/>
      <w:adjustRightInd/>
      <w:spacing w:before="60" w:after="120" w:line="280" w:lineRule="atLeast"/>
      <w:ind w:left="144"/>
    </w:pPr>
    <w:rPr>
      <w:rFonts w:ascii="Arial Black" w:eastAsia="SimSun" w:hAnsi="Arial Black"/>
      <w:caps/>
      <w:w w:val="95"/>
      <w:kern w:val="16"/>
    </w:rPr>
  </w:style>
  <w:style w:type="character" w:customStyle="1" w:styleId="CDTNUM">
    <w:name w:val="CDT_NUM"/>
    <w:rsid w:val="00DE1694"/>
    <w:rPr>
      <w:rFonts w:ascii="Arial" w:hAnsi="Arial"/>
      <w:smallCaps/>
      <w:w w:val="100"/>
      <w:sz w:val="16"/>
    </w:rPr>
  </w:style>
  <w:style w:type="paragraph" w:customStyle="1" w:styleId="BLFIRST">
    <w:name w:val="BL_FIRST"/>
    <w:basedOn w:val="Normal"/>
    <w:rsid w:val="00DE1694"/>
    <w:pPr>
      <w:numPr>
        <w:numId w:val="14"/>
      </w:numPr>
      <w:tabs>
        <w:tab w:val="left" w:pos="720"/>
      </w:tabs>
      <w:autoSpaceDE/>
      <w:autoSpaceDN/>
      <w:adjustRightInd/>
      <w:spacing w:before="280" w:line="310" w:lineRule="atLeast"/>
    </w:pPr>
    <w:rPr>
      <w:rFonts w:ascii="Times New Roman" w:eastAsia="SimSun" w:hAnsi="Times New Roman" w:cs="Times New Roman"/>
      <w:w w:val="100"/>
      <w:sz w:val="21"/>
    </w:rPr>
  </w:style>
  <w:style w:type="paragraph" w:customStyle="1" w:styleId="BLMID">
    <w:name w:val="BL_MID"/>
    <w:basedOn w:val="BLFIRST"/>
    <w:rsid w:val="00DE1694"/>
    <w:pPr>
      <w:spacing w:before="40"/>
      <w:ind w:left="691" w:hanging="216"/>
    </w:pPr>
  </w:style>
  <w:style w:type="paragraph" w:customStyle="1" w:styleId="BLLAST">
    <w:name w:val="BL_LAST"/>
    <w:basedOn w:val="BLFIRST"/>
    <w:rsid w:val="00DE1694"/>
    <w:pPr>
      <w:spacing w:before="40" w:after="280"/>
      <w:ind w:left="691" w:hanging="211"/>
    </w:pPr>
  </w:style>
  <w:style w:type="character" w:customStyle="1" w:styleId="TBLNUM">
    <w:name w:val="TBL_NUM"/>
    <w:rsid w:val="00DE1694"/>
    <w:rPr>
      <w:rFonts w:ascii="Arial" w:hAnsi="Arial"/>
      <w:smallCaps/>
      <w:sz w:val="16"/>
    </w:rPr>
  </w:style>
  <w:style w:type="character" w:customStyle="1" w:styleId="CITTBL">
    <w:name w:val="CIT_TBL"/>
    <w:rsid w:val="00DE1694"/>
    <w:rPr>
      <w:rFonts w:ascii="Courier New" w:hAnsi="Courier New"/>
      <w:sz w:val="16"/>
    </w:rPr>
  </w:style>
  <w:style w:type="paragraph" w:customStyle="1" w:styleId="URL">
    <w:name w:val="URL"/>
    <w:basedOn w:val="HEADFIRST"/>
    <w:rsid w:val="00DE1694"/>
  </w:style>
  <w:style w:type="character" w:customStyle="1" w:styleId="ITAL">
    <w:name w:val="ITAL"/>
    <w:rsid w:val="00DE1694"/>
    <w:rPr>
      <w:i/>
    </w:rPr>
  </w:style>
  <w:style w:type="character" w:customStyle="1" w:styleId="BOLD">
    <w:name w:val="BOLD"/>
    <w:rsid w:val="00DE1694"/>
    <w:rPr>
      <w:b/>
    </w:rPr>
  </w:style>
  <w:style w:type="character" w:customStyle="1" w:styleId="SCAP">
    <w:name w:val="SCAP"/>
    <w:rsid w:val="00DE1694"/>
    <w:rPr>
      <w:rFonts w:ascii="Times New Roman" w:hAnsi="Times New Roman"/>
      <w:smallCaps/>
      <w:sz w:val="21"/>
    </w:rPr>
  </w:style>
  <w:style w:type="character" w:customStyle="1" w:styleId="SUB">
    <w:name w:val="SUB"/>
    <w:rsid w:val="00DE1694"/>
    <w:rPr>
      <w:rFonts w:ascii="Times New Roman" w:hAnsi="Times New Roman"/>
      <w:sz w:val="21"/>
      <w:vertAlign w:val="subscript"/>
    </w:rPr>
  </w:style>
  <w:style w:type="character" w:customStyle="1" w:styleId="SUP">
    <w:name w:val="SUP"/>
    <w:rsid w:val="00DE1694"/>
    <w:rPr>
      <w:rFonts w:ascii="Times New Roman" w:hAnsi="Times New Roman"/>
      <w:sz w:val="21"/>
      <w:vertAlign w:val="superscript"/>
    </w:rPr>
  </w:style>
  <w:style w:type="character" w:customStyle="1" w:styleId="US">
    <w:name w:val="US"/>
    <w:rsid w:val="00DE1694"/>
    <w:rPr>
      <w:rFonts w:ascii="Times New Roman" w:hAnsi="Times New Roman"/>
      <w:sz w:val="21"/>
      <w:u w:val="single"/>
    </w:rPr>
  </w:style>
  <w:style w:type="character" w:customStyle="1" w:styleId="BOLDITAL">
    <w:name w:val="BOLD_ITAL"/>
    <w:rsid w:val="00DE1694"/>
    <w:rPr>
      <w:b/>
      <w:i/>
    </w:rPr>
  </w:style>
  <w:style w:type="character" w:customStyle="1" w:styleId="SCAPITAL">
    <w:name w:val="SCAP_ITAL"/>
    <w:rsid w:val="00DE1694"/>
    <w:rPr>
      <w:rFonts w:ascii="Times New Roman" w:hAnsi="Times New Roman"/>
      <w:i/>
      <w:smallCaps/>
      <w:sz w:val="21"/>
    </w:rPr>
  </w:style>
  <w:style w:type="character" w:customStyle="1" w:styleId="SUBITAL">
    <w:name w:val="SUB_ITAL"/>
    <w:rsid w:val="00DE1694"/>
    <w:rPr>
      <w:rFonts w:ascii="Times New Roman" w:hAnsi="Times New Roman"/>
      <w:i/>
      <w:sz w:val="21"/>
      <w:vertAlign w:val="subscript"/>
    </w:rPr>
  </w:style>
  <w:style w:type="character" w:customStyle="1" w:styleId="SUPITAL">
    <w:name w:val="SUP_ITAL"/>
    <w:rsid w:val="00DE1694"/>
    <w:rPr>
      <w:rFonts w:ascii="Times New Roman" w:hAnsi="Times New Roman"/>
      <w:i/>
      <w:sz w:val="21"/>
      <w:vertAlign w:val="superscript"/>
    </w:rPr>
  </w:style>
  <w:style w:type="character" w:customStyle="1" w:styleId="USITAL">
    <w:name w:val="US_ITAL"/>
    <w:rsid w:val="00DE1694"/>
    <w:rPr>
      <w:rFonts w:ascii="Times New Roman" w:hAnsi="Times New Roman"/>
      <w:i/>
      <w:sz w:val="21"/>
      <w:u w:val="single"/>
    </w:rPr>
  </w:style>
  <w:style w:type="paragraph" w:customStyle="1" w:styleId="PI">
    <w:name w:val="PI"/>
    <w:basedOn w:val="Normal"/>
    <w:rsid w:val="00DE1694"/>
    <w:pPr>
      <w:autoSpaceDE/>
      <w:autoSpaceDN/>
      <w:adjustRightInd/>
      <w:spacing w:line="240" w:lineRule="auto"/>
    </w:pPr>
    <w:rPr>
      <w:rFonts w:ascii="Comic Sans MS" w:hAnsi="Comic Sans MS" w:cs="Times New Roman"/>
      <w:b/>
      <w:color w:val="auto"/>
      <w:w w:val="100"/>
      <w:sz w:val="36"/>
      <w:lang w:val="en-CA"/>
    </w:rPr>
  </w:style>
  <w:style w:type="character" w:styleId="PageNumber">
    <w:name w:val="page number"/>
    <w:basedOn w:val="DefaultParagraphFont"/>
    <w:rsid w:val="00DE1694"/>
  </w:style>
  <w:style w:type="paragraph" w:customStyle="1" w:styleId="DPGMFIRST">
    <w:name w:val="DPGM_FIRST"/>
    <w:basedOn w:val="CDTFIRST"/>
    <w:next w:val="DPGMMID"/>
    <w:rsid w:val="00DE1694"/>
    <w:pPr>
      <w:spacing w:before="240"/>
      <w:ind w:left="302"/>
    </w:pPr>
  </w:style>
  <w:style w:type="paragraph" w:customStyle="1" w:styleId="DPGMMID">
    <w:name w:val="DPGM_MID"/>
    <w:basedOn w:val="CDTMID"/>
    <w:rsid w:val="00DE1694"/>
  </w:style>
  <w:style w:type="paragraph" w:customStyle="1" w:styleId="DPGMLAST">
    <w:name w:val="DPGM_LAST"/>
    <w:basedOn w:val="CDTLAST"/>
    <w:next w:val="CHAPBM"/>
    <w:rsid w:val="00DE1694"/>
    <w:pPr>
      <w:pBdr>
        <w:bottom w:val="none" w:sz="0" w:space="0" w:color="auto"/>
      </w:pBdr>
      <w:ind w:left="302" w:firstLine="0"/>
    </w:pPr>
  </w:style>
  <w:style w:type="paragraph" w:customStyle="1" w:styleId="NLFIRST">
    <w:name w:val="NL_FIRST"/>
    <w:next w:val="NLMID"/>
    <w:rsid w:val="00DE1694"/>
    <w:pPr>
      <w:spacing w:before="120"/>
      <w:ind w:left="720" w:hanging="360"/>
    </w:pPr>
    <w:rPr>
      <w:rFonts w:eastAsia="SimSun"/>
      <w:color w:val="000000"/>
      <w:sz w:val="21"/>
      <w:szCs w:val="24"/>
    </w:rPr>
  </w:style>
  <w:style w:type="paragraph" w:customStyle="1" w:styleId="NLMID">
    <w:name w:val="NL_MID"/>
    <w:basedOn w:val="NLFIRST"/>
    <w:rsid w:val="00DE1694"/>
  </w:style>
  <w:style w:type="paragraph" w:customStyle="1" w:styleId="NLLAST">
    <w:name w:val="NL_LAST"/>
    <w:basedOn w:val="NLFIRST"/>
    <w:next w:val="CHAPBM"/>
    <w:rsid w:val="00DE1694"/>
    <w:pPr>
      <w:spacing w:after="120"/>
    </w:pPr>
  </w:style>
  <w:style w:type="paragraph" w:customStyle="1" w:styleId="BL1MID">
    <w:name w:val="BL1_MID"/>
    <w:basedOn w:val="BLMID"/>
    <w:rsid w:val="00DE1694"/>
    <w:pPr>
      <w:numPr>
        <w:numId w:val="11"/>
      </w:numPr>
      <w:tabs>
        <w:tab w:val="clear" w:pos="720"/>
        <w:tab w:val="clear" w:pos="2160"/>
        <w:tab w:val="left" w:pos="1200"/>
      </w:tabs>
      <w:ind w:left="1320"/>
    </w:pPr>
  </w:style>
  <w:style w:type="paragraph" w:customStyle="1" w:styleId="BL1FIRST">
    <w:name w:val="BL1_FIRST"/>
    <w:basedOn w:val="BLFIRST"/>
    <w:next w:val="BL1MID"/>
    <w:rsid w:val="00DE1694"/>
    <w:pPr>
      <w:numPr>
        <w:numId w:val="9"/>
      </w:numPr>
      <w:tabs>
        <w:tab w:val="clear" w:pos="720"/>
        <w:tab w:val="left" w:pos="1200"/>
      </w:tabs>
      <w:spacing w:before="60"/>
    </w:pPr>
  </w:style>
  <w:style w:type="paragraph" w:customStyle="1" w:styleId="BL1LAST">
    <w:name w:val="BL1_LAST"/>
    <w:basedOn w:val="BLLAST"/>
    <w:autoRedefine/>
    <w:rsid w:val="00DE1694"/>
    <w:pPr>
      <w:numPr>
        <w:numId w:val="10"/>
      </w:numPr>
      <w:tabs>
        <w:tab w:val="clear" w:pos="720"/>
        <w:tab w:val="clear" w:pos="2160"/>
        <w:tab w:val="left" w:pos="1200"/>
      </w:tabs>
      <w:spacing w:after="60"/>
      <w:ind w:left="1320"/>
    </w:pPr>
  </w:style>
  <w:style w:type="character" w:customStyle="1" w:styleId="CITchapbm">
    <w:name w:val="CIT_chap_bm"/>
    <w:rsid w:val="00DE1694"/>
    <w:rPr>
      <w:rFonts w:ascii="Courier New" w:hAnsi="Courier New"/>
      <w:sz w:val="16"/>
    </w:rPr>
  </w:style>
  <w:style w:type="paragraph" w:customStyle="1" w:styleId="SF1TTL">
    <w:name w:val="SF1_TTL"/>
    <w:next w:val="SF1SUBTTL"/>
    <w:rsid w:val="00DE1694"/>
    <w:pPr>
      <w:suppressAutoHyphens/>
      <w:spacing w:after="120"/>
      <w:ind w:left="302"/>
    </w:pPr>
    <w:rPr>
      <w:rFonts w:ascii="Arial Narrow" w:eastAsia="SimSun" w:hAnsi="Arial Narrow"/>
      <w:b/>
      <w:caps/>
      <w:color w:val="000000"/>
      <w:spacing w:val="40"/>
      <w:w w:val="96"/>
      <w:sz w:val="21"/>
      <w:szCs w:val="24"/>
    </w:rPr>
  </w:style>
  <w:style w:type="paragraph" w:customStyle="1" w:styleId="SF1SUBTTL">
    <w:name w:val="SF1_SUBTTL"/>
    <w:rsid w:val="00DE1694"/>
    <w:pPr>
      <w:suppressAutoHyphens/>
    </w:pPr>
    <w:rPr>
      <w:rFonts w:ascii="Arial Black" w:eastAsia="SimSun" w:hAnsi="Arial Black"/>
      <w:color w:val="000000"/>
      <w:w w:val="94"/>
      <w:sz w:val="21"/>
      <w:szCs w:val="24"/>
    </w:rPr>
  </w:style>
  <w:style w:type="paragraph" w:customStyle="1" w:styleId="SF1FIRST">
    <w:name w:val="SF1_FIRST"/>
    <w:basedOn w:val="CHAPBM"/>
    <w:rsid w:val="00DE1694"/>
    <w:pPr>
      <w:ind w:firstLine="0"/>
    </w:pPr>
  </w:style>
  <w:style w:type="character" w:customStyle="1" w:styleId="CITh2">
    <w:name w:val="CIT_h2"/>
    <w:rsid w:val="00DE1694"/>
    <w:rPr>
      <w:rFonts w:ascii="Courier New" w:hAnsi="Courier New" w:cs="Courier New"/>
      <w:sz w:val="20"/>
      <w:szCs w:val="20"/>
    </w:rPr>
  </w:style>
  <w:style w:type="character" w:customStyle="1" w:styleId="CITh1">
    <w:name w:val="CIT_h1"/>
    <w:rsid w:val="00DE1694"/>
    <w:rPr>
      <w:rFonts w:ascii="Courier" w:hAnsi="Courier"/>
      <w:sz w:val="24"/>
    </w:rPr>
  </w:style>
  <w:style w:type="character" w:customStyle="1" w:styleId="CITfigcap">
    <w:name w:val="CIT_fig_cap"/>
    <w:rsid w:val="00DE1694"/>
    <w:rPr>
      <w:rFonts w:ascii="Courier New" w:hAnsi="Courier New"/>
      <w:sz w:val="18"/>
    </w:rPr>
  </w:style>
  <w:style w:type="character" w:customStyle="1" w:styleId="CITcdtttl">
    <w:name w:val="CIT_cdt_ttl"/>
    <w:rsid w:val="00DE1694"/>
    <w:rPr>
      <w:rFonts w:ascii="Courier New" w:hAnsi="Courier New"/>
      <w:sz w:val="16"/>
    </w:rPr>
  </w:style>
  <w:style w:type="character" w:customStyle="1" w:styleId="CITchapttl">
    <w:name w:val="CIT_chap_ttl"/>
    <w:rsid w:val="00DE1694"/>
    <w:rPr>
      <w:rFonts w:ascii="Courier New" w:hAnsi="Courier New" w:cs="Courier New"/>
      <w:sz w:val="40"/>
      <w:szCs w:val="40"/>
    </w:rPr>
  </w:style>
  <w:style w:type="character" w:customStyle="1" w:styleId="CITh3">
    <w:name w:val="CIT_h3"/>
    <w:rsid w:val="00DE1694"/>
    <w:rPr>
      <w:rFonts w:ascii="Courier New" w:hAnsi="Courier New" w:cs="Courier New"/>
      <w:sz w:val="20"/>
      <w:szCs w:val="20"/>
    </w:rPr>
  </w:style>
  <w:style w:type="paragraph" w:customStyle="1" w:styleId="DPGMONLY">
    <w:name w:val="DPGM_ONLY"/>
    <w:basedOn w:val="CDTFIRST"/>
    <w:rsid w:val="00DE1694"/>
    <w:pPr>
      <w:spacing w:before="120" w:after="120"/>
      <w:ind w:left="302"/>
    </w:pPr>
  </w:style>
  <w:style w:type="paragraph" w:customStyle="1" w:styleId="FN">
    <w:name w:val="FN"/>
    <w:rsid w:val="00DE1694"/>
    <w:rPr>
      <w:color w:val="000000"/>
      <w:w w:val="101"/>
      <w:sz w:val="18"/>
      <w:szCs w:val="18"/>
    </w:rPr>
  </w:style>
  <w:style w:type="character" w:customStyle="1" w:styleId="H5">
    <w:name w:val="H5"/>
    <w:rsid w:val="00DE1694"/>
    <w:rPr>
      <w:rFonts w:ascii="Arial" w:hAnsi="Arial"/>
      <w:b/>
      <w:i/>
      <w:sz w:val="19"/>
    </w:rPr>
  </w:style>
  <w:style w:type="paragraph" w:customStyle="1" w:styleId="SF2TTL">
    <w:name w:val="SF2_TTL"/>
    <w:basedOn w:val="MN1TTL"/>
    <w:rsid w:val="00DE1694"/>
    <w:pPr>
      <w:tabs>
        <w:tab w:val="left" w:pos="726"/>
      </w:tabs>
      <w:spacing w:before="120"/>
      <w:ind w:left="245" w:right="245"/>
    </w:pPr>
    <w:rPr>
      <w:caps w:val="0"/>
    </w:rPr>
  </w:style>
  <w:style w:type="paragraph" w:customStyle="1" w:styleId="SF2">
    <w:name w:val="SF2"/>
    <w:basedOn w:val="MN1"/>
    <w:rsid w:val="00DE1694"/>
    <w:pPr>
      <w:tabs>
        <w:tab w:val="left" w:pos="726"/>
      </w:tabs>
      <w:spacing w:after="240" w:line="240" w:lineRule="atLeast"/>
      <w:ind w:left="245" w:right="245"/>
    </w:pPr>
    <w:rPr>
      <w:rFonts w:ascii="Arial" w:hAnsi="Arial"/>
      <w:sz w:val="18"/>
    </w:rPr>
  </w:style>
  <w:style w:type="paragraph" w:customStyle="1" w:styleId="SF2BLFIRST">
    <w:name w:val="SF2_BL_FIRST"/>
    <w:basedOn w:val="SF2"/>
    <w:next w:val="SF2BLMID"/>
    <w:rsid w:val="00DE1694"/>
    <w:pPr>
      <w:numPr>
        <w:numId w:val="12"/>
      </w:numPr>
      <w:tabs>
        <w:tab w:val="clear" w:pos="726"/>
        <w:tab w:val="clear" w:pos="1680"/>
        <w:tab w:val="left" w:pos="1080"/>
      </w:tabs>
      <w:spacing w:after="120"/>
      <w:ind w:left="1080"/>
    </w:pPr>
  </w:style>
  <w:style w:type="paragraph" w:customStyle="1" w:styleId="SF2BLMID">
    <w:name w:val="SF2_BL_MID"/>
    <w:basedOn w:val="SF2BLFIRST"/>
    <w:rsid w:val="00DE1694"/>
  </w:style>
  <w:style w:type="paragraph" w:customStyle="1" w:styleId="SF2BLLAST">
    <w:name w:val="SF2_BL_LAST"/>
    <w:basedOn w:val="SF2BLFIRST"/>
    <w:next w:val="SF2"/>
    <w:rsid w:val="00DE1694"/>
    <w:pPr>
      <w:spacing w:after="360"/>
    </w:pPr>
  </w:style>
  <w:style w:type="paragraph" w:customStyle="1" w:styleId="SF2NLFIRST">
    <w:name w:val="SF2_NL_FIRST"/>
    <w:basedOn w:val="SF2BLFIRST"/>
    <w:next w:val="SF2NLMID"/>
    <w:rsid w:val="00DE1694"/>
    <w:pPr>
      <w:numPr>
        <w:numId w:val="0"/>
      </w:numPr>
      <w:ind w:left="720"/>
    </w:pPr>
  </w:style>
  <w:style w:type="paragraph" w:customStyle="1" w:styleId="SF2NLMID">
    <w:name w:val="SF2_NL_MID"/>
    <w:basedOn w:val="SF2BLMID"/>
    <w:rsid w:val="00DE1694"/>
    <w:pPr>
      <w:numPr>
        <w:numId w:val="0"/>
      </w:numPr>
      <w:ind w:left="720"/>
    </w:pPr>
  </w:style>
  <w:style w:type="paragraph" w:customStyle="1" w:styleId="SF2NLLAST">
    <w:name w:val="SF2_NL_LAST"/>
    <w:basedOn w:val="SF2BLLAST"/>
    <w:next w:val="SF2"/>
    <w:rsid w:val="00DE1694"/>
    <w:pPr>
      <w:numPr>
        <w:numId w:val="0"/>
      </w:numPr>
      <w:ind w:left="720"/>
    </w:pPr>
  </w:style>
  <w:style w:type="paragraph" w:customStyle="1" w:styleId="SF2FIGCAP">
    <w:name w:val="SF2_FIG_CAP"/>
    <w:basedOn w:val="FIGCAP"/>
    <w:rsid w:val="00DE1694"/>
    <w:pPr>
      <w:ind w:left="240"/>
    </w:pPr>
  </w:style>
  <w:style w:type="paragraph" w:customStyle="1" w:styleId="SF2DPGMONLY">
    <w:name w:val="SF2_DPGM_ONLY"/>
    <w:rsid w:val="00DE1694"/>
    <w:pPr>
      <w:spacing w:after="240"/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FIRST">
    <w:name w:val="SF2_DPGM_FIRST"/>
    <w:next w:val="SF2DPGMMID"/>
    <w:rsid w:val="00DE1694"/>
    <w:pPr>
      <w:ind w:left="245"/>
    </w:pPr>
    <w:rPr>
      <w:rFonts w:ascii="Courier New" w:eastAsia="SimSun" w:hAnsi="Courier New" w:cs="Courier New"/>
      <w:color w:val="000000"/>
      <w:sz w:val="16"/>
      <w:szCs w:val="16"/>
    </w:rPr>
  </w:style>
  <w:style w:type="paragraph" w:customStyle="1" w:styleId="SF2DPGMMID">
    <w:name w:val="SF2_DPGM_MID"/>
    <w:basedOn w:val="SF2DPGMFIRST"/>
    <w:rsid w:val="00DE1694"/>
  </w:style>
  <w:style w:type="paragraph" w:customStyle="1" w:styleId="SF2DPGMLAST">
    <w:name w:val="SF2_DPGM_LAST"/>
    <w:basedOn w:val="SF2DPGMMID"/>
    <w:rsid w:val="00DE1694"/>
    <w:pPr>
      <w:spacing w:after="240"/>
    </w:pPr>
  </w:style>
  <w:style w:type="paragraph" w:customStyle="1" w:styleId="TBLUL">
    <w:name w:val="TBL_UL"/>
    <w:basedOn w:val="TBL"/>
    <w:rsid w:val="00DE1694"/>
    <w:pPr>
      <w:framePr w:hSpace="180" w:wrap="around" w:vAnchor="text" w:hAnchor="text" w:y="1"/>
      <w:spacing w:before="60" w:after="0"/>
      <w:ind w:left="480"/>
      <w:suppressOverlap/>
    </w:pPr>
  </w:style>
  <w:style w:type="paragraph" w:customStyle="1" w:styleId="SF2ULLAST">
    <w:name w:val="SF2_UL_LAST"/>
    <w:next w:val="SF2"/>
    <w:rsid w:val="00DE1694"/>
    <w:pPr>
      <w:spacing w:before="120" w:after="36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MID">
    <w:name w:val="SF2_UL_MID"/>
    <w:rsid w:val="00DE1694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SF2ULFIRST">
    <w:name w:val="SF2_UL_FIRST"/>
    <w:next w:val="SF2ULMID"/>
    <w:rsid w:val="00DE1694"/>
    <w:pPr>
      <w:spacing w:before="120"/>
      <w:ind w:left="720"/>
    </w:pPr>
    <w:rPr>
      <w:rFonts w:ascii="Arial" w:eastAsia="SimSun" w:hAnsi="Arial"/>
      <w:color w:val="000000"/>
      <w:sz w:val="18"/>
      <w:szCs w:val="24"/>
    </w:rPr>
  </w:style>
  <w:style w:type="paragraph" w:customStyle="1" w:styleId="ULLAST">
    <w:name w:val="UL_LAST"/>
    <w:rsid w:val="00DE1694"/>
    <w:pPr>
      <w:spacing w:after="280"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MID">
    <w:name w:val="UL_MID"/>
    <w:rsid w:val="00DE1694"/>
    <w:pPr>
      <w:spacing w:line="310" w:lineRule="atLeast"/>
      <w:ind w:left="720"/>
    </w:pPr>
    <w:rPr>
      <w:rFonts w:eastAsia="SimSun"/>
      <w:color w:val="000000"/>
      <w:sz w:val="21"/>
      <w:szCs w:val="24"/>
    </w:rPr>
  </w:style>
  <w:style w:type="paragraph" w:customStyle="1" w:styleId="ULFIRST">
    <w:name w:val="UL_FIRST"/>
    <w:next w:val="ULMID"/>
    <w:rsid w:val="00DE1694"/>
    <w:pPr>
      <w:spacing w:before="280" w:line="310" w:lineRule="atLeast"/>
      <w:ind w:left="720"/>
    </w:pPr>
    <w:rPr>
      <w:rFonts w:eastAsia="SimSun"/>
      <w:color w:val="000000"/>
      <w:sz w:val="21"/>
      <w:szCs w:val="24"/>
    </w:rPr>
  </w:style>
  <w:style w:type="table" w:styleId="TableGrid">
    <w:name w:val="Table Grid"/>
    <w:basedOn w:val="TableNormal"/>
    <w:rsid w:val="00DE1694"/>
    <w:pPr>
      <w:autoSpaceDE w:val="0"/>
      <w:autoSpaceDN w:val="0"/>
      <w:adjustRightInd w:val="0"/>
      <w:spacing w:line="2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NTBLCOLHD">
    <w:name w:val="UNTBL_COLHD"/>
    <w:rsid w:val="00DE1694"/>
    <w:pPr>
      <w:suppressAutoHyphens/>
      <w:autoSpaceDE w:val="0"/>
      <w:autoSpaceDN w:val="0"/>
      <w:adjustRightInd w:val="0"/>
      <w:spacing w:before="240" w:after="120"/>
    </w:pPr>
    <w:rPr>
      <w:rFonts w:eastAsia="SimSun"/>
      <w:b/>
      <w:color w:val="000000"/>
      <w:sz w:val="21"/>
      <w:szCs w:val="24"/>
    </w:rPr>
  </w:style>
  <w:style w:type="paragraph" w:customStyle="1" w:styleId="UNTBL">
    <w:name w:val="UNTBL"/>
    <w:rsid w:val="00DE1694"/>
    <w:pPr>
      <w:autoSpaceDE w:val="0"/>
      <w:autoSpaceDN w:val="0"/>
      <w:adjustRightInd w:val="0"/>
      <w:spacing w:after="120"/>
    </w:pPr>
    <w:rPr>
      <w:rFonts w:eastAsia="SimSun"/>
      <w:color w:val="000000"/>
      <w:sz w:val="21"/>
      <w:szCs w:val="24"/>
    </w:rPr>
  </w:style>
  <w:style w:type="character" w:customStyle="1" w:styleId="NLNUM">
    <w:name w:val="NL_NUM"/>
    <w:basedOn w:val="DefaultParagraphFont"/>
    <w:rsid w:val="00DE1694"/>
  </w:style>
  <w:style w:type="character" w:customStyle="1" w:styleId="SF2NLNUM">
    <w:name w:val="SF2_NL_NUM"/>
    <w:basedOn w:val="DefaultParagraphFont"/>
    <w:rsid w:val="00DE1694"/>
  </w:style>
  <w:style w:type="paragraph" w:customStyle="1" w:styleId="CFEPG">
    <w:name w:val="CF_EPG"/>
    <w:basedOn w:val="Normal"/>
    <w:rsid w:val="00DE1694"/>
    <w:pPr>
      <w:spacing w:line="240" w:lineRule="auto"/>
      <w:ind w:left="720" w:right="720"/>
    </w:pPr>
    <w:rPr>
      <w:rFonts w:cs="Times New Roman"/>
      <w:i/>
      <w:iCs/>
      <w:color w:val="auto"/>
      <w:w w:val="100"/>
      <w:sz w:val="16"/>
      <w:szCs w:val="20"/>
    </w:rPr>
  </w:style>
  <w:style w:type="paragraph" w:customStyle="1" w:styleId="CFEPGATTRAUNA">
    <w:name w:val="CF_EPG_ATTR_AU_NA"/>
    <w:basedOn w:val="CHAPBM"/>
    <w:rsid w:val="00DE1694"/>
    <w:pPr>
      <w:spacing w:line="180" w:lineRule="atLeast"/>
      <w:ind w:left="4320" w:right="504" w:firstLine="302"/>
    </w:pPr>
    <w:rPr>
      <w:rFonts w:ascii="Arial" w:hAnsi="Arial"/>
      <w:color w:val="auto"/>
      <w:sz w:val="16"/>
    </w:rPr>
  </w:style>
  <w:style w:type="paragraph" w:customStyle="1" w:styleId="CDTFIRSTwide">
    <w:name w:val="CDT_FIRST_wide"/>
    <w:basedOn w:val="CDTFIRST"/>
    <w:rsid w:val="00DE1694"/>
    <w:pPr>
      <w:ind w:left="0"/>
    </w:pPr>
  </w:style>
  <w:style w:type="paragraph" w:customStyle="1" w:styleId="CDTMIDwide">
    <w:name w:val="CDT_MID_wide"/>
    <w:basedOn w:val="CDTMID"/>
    <w:rsid w:val="00DE1694"/>
    <w:pPr>
      <w:keepNext/>
      <w:keepLines/>
      <w:ind w:left="0"/>
    </w:pPr>
  </w:style>
  <w:style w:type="paragraph" w:customStyle="1" w:styleId="CDTTTLoutput">
    <w:name w:val="CDT_TTL_output"/>
    <w:basedOn w:val="CDTTTL"/>
    <w:rsid w:val="00DE1694"/>
    <w:pPr>
      <w:pBdr>
        <w:bottom w:val="none" w:sz="0" w:space="0" w:color="auto"/>
      </w:pBdr>
    </w:pPr>
  </w:style>
  <w:style w:type="paragraph" w:customStyle="1" w:styleId="DPGMFIRSTwide">
    <w:name w:val="DPGM_FIRST_wide"/>
    <w:basedOn w:val="DPGMFIRST"/>
    <w:rsid w:val="00DE1694"/>
    <w:pPr>
      <w:ind w:left="0"/>
    </w:pPr>
  </w:style>
  <w:style w:type="paragraph" w:customStyle="1" w:styleId="DPGMMIDwide">
    <w:name w:val="DPGM_MID_wide"/>
    <w:basedOn w:val="DPGMMID"/>
    <w:autoRedefine/>
    <w:rsid w:val="00DE1694"/>
    <w:pPr>
      <w:ind w:left="0"/>
    </w:pPr>
  </w:style>
  <w:style w:type="paragraph" w:customStyle="1" w:styleId="DPGMLASTwide">
    <w:name w:val="DPGM_LAST_wide"/>
    <w:basedOn w:val="DPGMLAST"/>
    <w:rsid w:val="00DE1694"/>
  </w:style>
  <w:style w:type="paragraph" w:customStyle="1" w:styleId="BLNLFIRST">
    <w:name w:val="BL_NL_FIRST"/>
    <w:basedOn w:val="BL1FIRST"/>
    <w:rsid w:val="00DE1694"/>
    <w:pPr>
      <w:numPr>
        <w:numId w:val="19"/>
      </w:numPr>
      <w:tabs>
        <w:tab w:val="clear" w:pos="1200"/>
      </w:tabs>
    </w:pPr>
  </w:style>
  <w:style w:type="paragraph" w:customStyle="1" w:styleId="BLNLMID">
    <w:name w:val="BL_NL_MID"/>
    <w:basedOn w:val="BL1MID"/>
    <w:rsid w:val="00DE1694"/>
    <w:pPr>
      <w:numPr>
        <w:numId w:val="21"/>
      </w:numPr>
    </w:pPr>
  </w:style>
  <w:style w:type="paragraph" w:customStyle="1" w:styleId="BLNLLAST">
    <w:name w:val="BL_NL_LAST"/>
    <w:basedOn w:val="BL1LAST"/>
    <w:rsid w:val="00DE1694"/>
    <w:pPr>
      <w:numPr>
        <w:numId w:val="20"/>
      </w:numPr>
    </w:pPr>
  </w:style>
  <w:style w:type="paragraph" w:customStyle="1" w:styleId="BLCON0">
    <w:name w:val="BL_CON"/>
    <w:basedOn w:val="BLFIRST"/>
    <w:rsid w:val="00DE1694"/>
    <w:pPr>
      <w:numPr>
        <w:numId w:val="0"/>
      </w:numPr>
      <w:spacing w:before="40"/>
      <w:ind w:left="720"/>
    </w:pPr>
  </w:style>
  <w:style w:type="paragraph" w:customStyle="1" w:styleId="BLDPGMFIRST">
    <w:name w:val="BL_DPGM_FIRST"/>
    <w:basedOn w:val="BLCON0"/>
    <w:rsid w:val="00DE1694"/>
    <w:rPr>
      <w:rFonts w:ascii="Courier New" w:hAnsi="Courier New"/>
      <w:sz w:val="16"/>
    </w:rPr>
  </w:style>
  <w:style w:type="paragraph" w:customStyle="1" w:styleId="BLDPGMMID">
    <w:name w:val="BL_DPGM_MID"/>
    <w:basedOn w:val="BLDPGMFIRST"/>
    <w:rsid w:val="00DE1694"/>
    <w:pPr>
      <w:spacing w:before="0" w:line="220" w:lineRule="atLeast"/>
    </w:pPr>
  </w:style>
  <w:style w:type="paragraph" w:customStyle="1" w:styleId="BLDPGMLAST">
    <w:name w:val="BL_DPGM_LAST"/>
    <w:basedOn w:val="BLDPGMFIRST"/>
    <w:rsid w:val="00DE1694"/>
    <w:pPr>
      <w:spacing w:before="0" w:after="40" w:line="220" w:lineRule="atLeast"/>
    </w:pPr>
  </w:style>
  <w:style w:type="paragraph" w:customStyle="1" w:styleId="BLDPGMONLY">
    <w:name w:val="BL_DPGM_ONLY"/>
    <w:basedOn w:val="BLDPGMMID"/>
    <w:rsid w:val="00DE1694"/>
    <w:pPr>
      <w:spacing w:before="40" w:after="40"/>
    </w:pPr>
  </w:style>
  <w:style w:type="character" w:customStyle="1" w:styleId="SF2FIGNUM">
    <w:name w:val="SF2_FIG_NUM"/>
    <w:rsid w:val="00DE1694"/>
    <w:rPr>
      <w:rFonts w:ascii="Arial" w:hAnsi="Arial"/>
      <w:smallCaps w:val="0"/>
      <w:w w:val="100"/>
      <w:sz w:val="16"/>
    </w:rPr>
  </w:style>
  <w:style w:type="paragraph" w:customStyle="1" w:styleId="PARTNUM">
    <w:name w:val="PART_NUM"/>
    <w:basedOn w:val="Normal"/>
    <w:rsid w:val="00DE1694"/>
    <w:pPr>
      <w:pBdr>
        <w:top w:val="single" w:sz="36" w:space="9" w:color="C0C0C0"/>
      </w:pBdr>
      <w:spacing w:line="240" w:lineRule="auto"/>
    </w:pPr>
    <w:rPr>
      <w:rFonts w:ascii="Times New Roman Bold" w:hAnsi="Times New Roman Bold" w:cs="Palatino-Bold"/>
      <w:b/>
      <w:bCs/>
      <w:color w:val="5F5F5F"/>
      <w:w w:val="100"/>
      <w:sz w:val="52"/>
      <w:szCs w:val="52"/>
    </w:rPr>
  </w:style>
  <w:style w:type="paragraph" w:customStyle="1" w:styleId="PARTTTL">
    <w:name w:val="PART_TTL"/>
    <w:basedOn w:val="Normal"/>
    <w:rsid w:val="00DE1694"/>
    <w:pPr>
      <w:spacing w:line="240" w:lineRule="auto"/>
      <w:ind w:left="648"/>
    </w:pPr>
    <w:rPr>
      <w:rFonts w:cs="Times New Roman"/>
      <w:w w:val="100"/>
      <w:sz w:val="40"/>
      <w:szCs w:val="20"/>
    </w:rPr>
  </w:style>
  <w:style w:type="paragraph" w:customStyle="1" w:styleId="NLCON0">
    <w:name w:val="NL_CON"/>
    <w:basedOn w:val="NLMID"/>
    <w:rsid w:val="00DE1694"/>
    <w:pPr>
      <w:ind w:firstLine="0"/>
    </w:pPr>
  </w:style>
  <w:style w:type="paragraph" w:customStyle="1" w:styleId="CHAPBMPD">
    <w:name w:val="CHAP_BM_PD"/>
    <w:basedOn w:val="Normal"/>
    <w:rsid w:val="00DE1694"/>
    <w:pPr>
      <w:autoSpaceDE/>
      <w:autoSpaceDN/>
      <w:adjustRightInd/>
      <w:spacing w:before="60" w:after="60" w:line="240" w:lineRule="auto"/>
    </w:pPr>
    <w:rPr>
      <w:rFonts w:cs="Times New Roman"/>
      <w:color w:val="0000FF"/>
      <w:w w:val="100"/>
      <w:sz w:val="22"/>
      <w:szCs w:val="20"/>
    </w:rPr>
  </w:style>
  <w:style w:type="paragraph" w:customStyle="1" w:styleId="CHAPBMQQ">
    <w:name w:val="CHAP_BM_QQ"/>
    <w:basedOn w:val="CHAPBMPD"/>
    <w:rsid w:val="00DE1694"/>
    <w:rPr>
      <w:color w:val="FF0000"/>
    </w:rPr>
  </w:style>
  <w:style w:type="character" w:customStyle="1" w:styleId="CDTBOLD">
    <w:name w:val="CDT_BOLD"/>
    <w:rsid w:val="00DE1694"/>
    <w:rPr>
      <w:b/>
    </w:rPr>
  </w:style>
  <w:style w:type="character" w:customStyle="1" w:styleId="CDTITAL">
    <w:name w:val="CDT_ITAL"/>
    <w:rsid w:val="00DE1694"/>
    <w:rPr>
      <w:i/>
    </w:rPr>
  </w:style>
  <w:style w:type="character" w:customStyle="1" w:styleId="CDTBITAL">
    <w:name w:val="CDT_BITAL"/>
    <w:rsid w:val="00DE1694"/>
    <w:rPr>
      <w:b/>
      <w:i/>
    </w:rPr>
  </w:style>
  <w:style w:type="character" w:customStyle="1" w:styleId="DPGMBOLD">
    <w:name w:val="DPGM_BOLD"/>
    <w:rsid w:val="00DE1694"/>
    <w:rPr>
      <w:b/>
    </w:rPr>
  </w:style>
  <w:style w:type="character" w:customStyle="1" w:styleId="DPGMITAL">
    <w:name w:val="DPGM_ITAL"/>
    <w:rsid w:val="00DE1694"/>
    <w:rPr>
      <w:i/>
    </w:rPr>
  </w:style>
  <w:style w:type="character" w:customStyle="1" w:styleId="DPGMBITAL">
    <w:name w:val="DPGM_BITAL"/>
    <w:rsid w:val="00DE1694"/>
    <w:rPr>
      <w:b/>
      <w:i/>
    </w:rPr>
  </w:style>
  <w:style w:type="paragraph" w:customStyle="1" w:styleId="FIGNOTE">
    <w:name w:val="FIG_NOTE"/>
    <w:basedOn w:val="FIGCAP"/>
    <w:qFormat/>
    <w:rsid w:val="00DE1694"/>
    <w:rPr>
      <w:b w:val="0"/>
    </w:rPr>
  </w:style>
  <w:style w:type="paragraph" w:customStyle="1" w:styleId="TBL1">
    <w:name w:val="TBL1"/>
    <w:basedOn w:val="FIGNOTE"/>
    <w:qFormat/>
    <w:rsid w:val="00DE1694"/>
    <w:pPr>
      <w:jc w:val="center"/>
    </w:pPr>
  </w:style>
  <w:style w:type="paragraph" w:customStyle="1" w:styleId="TBLCOLHD1">
    <w:name w:val="TBL_COLHD1"/>
    <w:basedOn w:val="TBL1"/>
    <w:qFormat/>
    <w:rsid w:val="00DE1694"/>
    <w:pPr>
      <w:spacing w:before="120" w:after="60"/>
      <w:ind w:left="58"/>
      <w:jc w:val="left"/>
    </w:pPr>
    <w:rPr>
      <w:i/>
    </w:rPr>
  </w:style>
  <w:style w:type="paragraph" w:customStyle="1" w:styleId="TBLNOTE">
    <w:name w:val="TBL_NOTE"/>
    <w:basedOn w:val="TBLTTL"/>
    <w:qFormat/>
    <w:rsid w:val="00DE1694"/>
    <w:pPr>
      <w:keepNext/>
      <w:keepLines/>
      <w:spacing w:before="60" w:line="240" w:lineRule="atLeast"/>
    </w:pPr>
    <w:rPr>
      <w:b w:val="0"/>
    </w:rPr>
  </w:style>
  <w:style w:type="paragraph" w:customStyle="1" w:styleId="OUTPUTFIRST">
    <w:name w:val="OUTPUT_FIRST"/>
    <w:basedOn w:val="DPGMMIDwide"/>
    <w:qFormat/>
    <w:rsid w:val="00DE1694"/>
    <w:pPr>
      <w:autoSpaceDE w:val="0"/>
      <w:autoSpaceDN w:val="0"/>
      <w:adjustRightInd w:val="0"/>
      <w:spacing w:before="60"/>
    </w:pPr>
  </w:style>
  <w:style w:type="paragraph" w:customStyle="1" w:styleId="OUTPUTMID">
    <w:name w:val="OUTPUT_MID"/>
    <w:basedOn w:val="DPGMMIDwide"/>
    <w:qFormat/>
    <w:rsid w:val="00DE1694"/>
    <w:pPr>
      <w:autoSpaceDE w:val="0"/>
      <w:autoSpaceDN w:val="0"/>
      <w:adjustRightInd w:val="0"/>
    </w:pPr>
  </w:style>
  <w:style w:type="paragraph" w:customStyle="1" w:styleId="OUTPUTLAST">
    <w:name w:val="OUTPUT_LAST"/>
    <w:basedOn w:val="DPGMMIDwide"/>
    <w:qFormat/>
    <w:rsid w:val="00DE1694"/>
    <w:pPr>
      <w:autoSpaceDE w:val="0"/>
      <w:autoSpaceDN w:val="0"/>
      <w:adjustRightInd w:val="0"/>
      <w:spacing w:after="120"/>
    </w:pPr>
  </w:style>
  <w:style w:type="paragraph" w:customStyle="1" w:styleId="CDTFIRSTHIGHLIGHT">
    <w:name w:val="CDT_FIRST_HIGHLIGHT"/>
    <w:basedOn w:val="CDTFIRSTwide"/>
    <w:qFormat/>
    <w:rsid w:val="00DE1694"/>
  </w:style>
  <w:style w:type="paragraph" w:customStyle="1" w:styleId="OUTPUTTTLNUM">
    <w:name w:val="OUTPUT_TTL_NUM"/>
    <w:basedOn w:val="CDTTTLoutput"/>
    <w:qFormat/>
    <w:rsid w:val="00DE1694"/>
    <w:pPr>
      <w:autoSpaceDE w:val="0"/>
      <w:autoSpaceDN w:val="0"/>
      <w:adjustRightInd w:val="0"/>
    </w:pPr>
    <w:rPr>
      <w:rFonts w:ascii="Arial Bold" w:hAnsi="Arial Bold"/>
      <w:smallCaps/>
    </w:rPr>
  </w:style>
  <w:style w:type="paragraph" w:customStyle="1" w:styleId="MN1BLFIRST">
    <w:name w:val="MN1_BL_FIRST"/>
    <w:basedOn w:val="MN1"/>
    <w:qFormat/>
    <w:rsid w:val="00DE1694"/>
    <w:pPr>
      <w:numPr>
        <w:numId w:val="15"/>
      </w:numPr>
      <w:spacing w:before="240"/>
      <w:ind w:left="461" w:hanging="187"/>
    </w:pPr>
  </w:style>
  <w:style w:type="paragraph" w:customStyle="1" w:styleId="MN1BLMID">
    <w:name w:val="MN1_BL_MID"/>
    <w:basedOn w:val="MN1BLFIRST"/>
    <w:qFormat/>
    <w:rsid w:val="00DE1694"/>
    <w:pPr>
      <w:numPr>
        <w:numId w:val="16"/>
      </w:numPr>
      <w:spacing w:before="0"/>
      <w:ind w:left="461" w:hanging="187"/>
    </w:pPr>
  </w:style>
  <w:style w:type="paragraph" w:customStyle="1" w:styleId="MN1BLLAST">
    <w:name w:val="MN1_BL_LAST"/>
    <w:basedOn w:val="MN1BLMID"/>
    <w:next w:val="MN1"/>
    <w:qFormat/>
    <w:rsid w:val="00DE1694"/>
    <w:pPr>
      <w:numPr>
        <w:numId w:val="17"/>
      </w:numPr>
      <w:spacing w:after="240"/>
      <w:ind w:left="461" w:hanging="187"/>
    </w:pPr>
  </w:style>
  <w:style w:type="paragraph" w:customStyle="1" w:styleId="MN1BLCON">
    <w:name w:val="MN1_BL_CON"/>
    <w:basedOn w:val="MN1BLMID"/>
    <w:qFormat/>
    <w:rsid w:val="00DE1694"/>
    <w:pPr>
      <w:numPr>
        <w:numId w:val="0"/>
      </w:numPr>
      <w:ind w:left="461"/>
    </w:pPr>
  </w:style>
  <w:style w:type="paragraph" w:customStyle="1" w:styleId="MN1NLFIRST">
    <w:name w:val="MN1_NL_FIRST"/>
    <w:basedOn w:val="MN1"/>
    <w:qFormat/>
    <w:rsid w:val="00DE1694"/>
    <w:pPr>
      <w:numPr>
        <w:numId w:val="18"/>
      </w:numPr>
      <w:spacing w:before="240"/>
    </w:pPr>
  </w:style>
  <w:style w:type="paragraph" w:customStyle="1" w:styleId="MN1NLMID">
    <w:name w:val="MN1_NL_MID"/>
    <w:basedOn w:val="MN1NLFIRST"/>
    <w:qFormat/>
    <w:rsid w:val="00DE1694"/>
    <w:pPr>
      <w:spacing w:before="0"/>
    </w:pPr>
  </w:style>
  <w:style w:type="paragraph" w:customStyle="1" w:styleId="MN1NLLAST">
    <w:name w:val="MN1_NL_LAST"/>
    <w:basedOn w:val="MN1NLFIRST"/>
    <w:qFormat/>
    <w:rsid w:val="00DE1694"/>
    <w:pPr>
      <w:spacing w:before="0" w:after="240"/>
    </w:pPr>
  </w:style>
  <w:style w:type="paragraph" w:customStyle="1" w:styleId="MN1NLCON">
    <w:name w:val="MN1_NL_CON"/>
    <w:basedOn w:val="MN1NLMID"/>
    <w:qFormat/>
    <w:rsid w:val="00DE1694"/>
    <w:pPr>
      <w:numPr>
        <w:numId w:val="0"/>
      </w:numPr>
      <w:ind w:left="634"/>
    </w:pPr>
  </w:style>
  <w:style w:type="paragraph" w:customStyle="1" w:styleId="MN1DPGMFIRST">
    <w:name w:val="MN1_DPGM_FIRST"/>
    <w:basedOn w:val="MN1"/>
    <w:qFormat/>
    <w:rsid w:val="00DE1694"/>
    <w:pPr>
      <w:spacing w:before="120" w:after="0"/>
    </w:pPr>
    <w:rPr>
      <w:rFonts w:ascii="Courier New" w:hAnsi="Courier New"/>
      <w:sz w:val="16"/>
    </w:rPr>
  </w:style>
  <w:style w:type="paragraph" w:customStyle="1" w:styleId="MN1DPGMMID">
    <w:name w:val="MN1_DPGM_MID"/>
    <w:basedOn w:val="MN1"/>
    <w:qFormat/>
    <w:rsid w:val="00DE1694"/>
    <w:pPr>
      <w:spacing w:after="0"/>
    </w:pPr>
    <w:rPr>
      <w:rFonts w:ascii="Courier New" w:hAnsi="Courier New"/>
      <w:sz w:val="16"/>
    </w:rPr>
  </w:style>
  <w:style w:type="paragraph" w:customStyle="1" w:styleId="MN1DPGMLAST">
    <w:name w:val="MN1_DPGM_LAST"/>
    <w:basedOn w:val="MN1"/>
    <w:qFormat/>
    <w:rsid w:val="00DE1694"/>
    <w:rPr>
      <w:rFonts w:ascii="Courier New" w:hAnsi="Courier New"/>
      <w:sz w:val="16"/>
    </w:rPr>
  </w:style>
  <w:style w:type="paragraph" w:customStyle="1" w:styleId="MN1NLDPGMFIRST">
    <w:name w:val="MN1_NL_DPGM_FIRST"/>
    <w:basedOn w:val="MN1NLCON"/>
    <w:qFormat/>
    <w:rsid w:val="00DE1694"/>
    <w:pPr>
      <w:spacing w:after="0"/>
    </w:pPr>
    <w:rPr>
      <w:rFonts w:ascii="Courier New" w:hAnsi="Courier New"/>
      <w:sz w:val="16"/>
    </w:rPr>
  </w:style>
  <w:style w:type="paragraph" w:customStyle="1" w:styleId="MN1NLDPGMMID">
    <w:name w:val="MN1_NL_DPGM_MID"/>
    <w:basedOn w:val="MN1NLCON"/>
    <w:qFormat/>
    <w:rsid w:val="00DE1694"/>
    <w:pPr>
      <w:spacing w:after="0"/>
    </w:pPr>
    <w:rPr>
      <w:rFonts w:ascii="Courier New" w:hAnsi="Courier New"/>
      <w:sz w:val="16"/>
    </w:rPr>
  </w:style>
  <w:style w:type="paragraph" w:customStyle="1" w:styleId="MN1NLDPGMLAST">
    <w:name w:val="MN1_NL_DPGM_LAST"/>
    <w:basedOn w:val="MN1NLCON"/>
    <w:qFormat/>
    <w:rsid w:val="00DE1694"/>
    <w:rPr>
      <w:rFonts w:ascii="Courier New" w:hAnsi="Courier New"/>
      <w:sz w:val="16"/>
    </w:rPr>
  </w:style>
  <w:style w:type="paragraph" w:customStyle="1" w:styleId="MN1DPGMONLY">
    <w:name w:val="MN1_DPGM_ONLY"/>
    <w:basedOn w:val="MN1DPGMLAST"/>
    <w:qFormat/>
    <w:rsid w:val="00DE1694"/>
    <w:pPr>
      <w:spacing w:before="120"/>
    </w:pPr>
  </w:style>
  <w:style w:type="paragraph" w:customStyle="1" w:styleId="SF1MID">
    <w:name w:val="SF1_MID"/>
    <w:basedOn w:val="SF1FIRST"/>
    <w:qFormat/>
    <w:rsid w:val="00DE1694"/>
    <w:pPr>
      <w:autoSpaceDE w:val="0"/>
      <w:autoSpaceDN w:val="0"/>
      <w:adjustRightInd w:val="0"/>
      <w:spacing w:before="120"/>
    </w:pPr>
  </w:style>
  <w:style w:type="paragraph" w:customStyle="1" w:styleId="SF1LAST">
    <w:name w:val="SF1_LAST"/>
    <w:basedOn w:val="SF1MID"/>
    <w:qFormat/>
    <w:rsid w:val="00DE1694"/>
  </w:style>
  <w:style w:type="paragraph" w:customStyle="1" w:styleId="SF1ONLY">
    <w:name w:val="SF1_ONLY"/>
    <w:basedOn w:val="SF1LAST"/>
    <w:qFormat/>
    <w:rsid w:val="00DE1694"/>
    <w:pPr>
      <w:spacing w:before="0"/>
    </w:pPr>
  </w:style>
  <w:style w:type="paragraph" w:customStyle="1" w:styleId="SF1BLFIRST">
    <w:name w:val="SF1_BL_FIRST"/>
    <w:basedOn w:val="MN1BLFIRST"/>
    <w:qFormat/>
    <w:rsid w:val="00DE1694"/>
    <w:pPr>
      <w:autoSpaceDE w:val="0"/>
      <w:autoSpaceDN w:val="0"/>
      <w:adjustRightInd w:val="0"/>
    </w:pPr>
  </w:style>
  <w:style w:type="paragraph" w:customStyle="1" w:styleId="SF1BLMID">
    <w:name w:val="SF1_BL_MID"/>
    <w:basedOn w:val="MN1BLMID"/>
    <w:qFormat/>
    <w:rsid w:val="00DE1694"/>
    <w:pPr>
      <w:autoSpaceDE w:val="0"/>
      <w:autoSpaceDN w:val="0"/>
      <w:adjustRightInd w:val="0"/>
    </w:pPr>
  </w:style>
  <w:style w:type="paragraph" w:customStyle="1" w:styleId="SF1BLCON">
    <w:name w:val="SF1_BL_CON"/>
    <w:basedOn w:val="MN1BLCON"/>
    <w:qFormat/>
    <w:rsid w:val="00DE1694"/>
    <w:pPr>
      <w:autoSpaceDE w:val="0"/>
      <w:autoSpaceDN w:val="0"/>
      <w:adjustRightInd w:val="0"/>
    </w:pPr>
  </w:style>
  <w:style w:type="paragraph" w:customStyle="1" w:styleId="SF1BLLAST">
    <w:name w:val="SF1_BL_LAST"/>
    <w:basedOn w:val="MN1BLLAST"/>
    <w:qFormat/>
    <w:rsid w:val="00DE1694"/>
    <w:pPr>
      <w:autoSpaceDE w:val="0"/>
      <w:autoSpaceDN w:val="0"/>
      <w:adjustRightInd w:val="0"/>
    </w:pPr>
  </w:style>
  <w:style w:type="paragraph" w:customStyle="1" w:styleId="SF1NLFIRST">
    <w:name w:val="SF1_NL_FIRST"/>
    <w:qFormat/>
    <w:rsid w:val="00DE1694"/>
    <w:pPr>
      <w:autoSpaceDE w:val="0"/>
      <w:autoSpaceDN w:val="0"/>
      <w:adjustRightInd w:val="0"/>
      <w:ind w:left="634" w:hanging="360"/>
    </w:pPr>
    <w:rPr>
      <w:rFonts w:eastAsia="SimSun"/>
      <w:color w:val="000000"/>
      <w:sz w:val="21"/>
      <w:szCs w:val="24"/>
    </w:rPr>
  </w:style>
  <w:style w:type="paragraph" w:customStyle="1" w:styleId="SF1NLMID">
    <w:name w:val="SF1_NL_MID"/>
    <w:basedOn w:val="SF1NLFIRST"/>
    <w:qFormat/>
    <w:rsid w:val="00DE1694"/>
    <w:pPr>
      <w:spacing w:after="120"/>
    </w:pPr>
  </w:style>
  <w:style w:type="paragraph" w:customStyle="1" w:styleId="SF1NLCON">
    <w:name w:val="SF1_NL_CON"/>
    <w:basedOn w:val="MN1NLCON"/>
    <w:qFormat/>
    <w:rsid w:val="00DE1694"/>
    <w:pPr>
      <w:autoSpaceDE w:val="0"/>
      <w:autoSpaceDN w:val="0"/>
      <w:adjustRightInd w:val="0"/>
    </w:pPr>
  </w:style>
  <w:style w:type="paragraph" w:customStyle="1" w:styleId="SF1NLDPGMFIRST">
    <w:name w:val="SF1_NL_DPGM_FIRST"/>
    <w:basedOn w:val="MN1NLDPGMFIRST"/>
    <w:qFormat/>
    <w:rsid w:val="00DE1694"/>
    <w:pPr>
      <w:autoSpaceDE w:val="0"/>
      <w:autoSpaceDN w:val="0"/>
      <w:adjustRightInd w:val="0"/>
    </w:pPr>
  </w:style>
  <w:style w:type="paragraph" w:customStyle="1" w:styleId="SF1NLDPGMMID">
    <w:name w:val="SF1_NL_DPGM_MID"/>
    <w:basedOn w:val="MN1NLDPGMMID"/>
    <w:qFormat/>
    <w:rsid w:val="00DE1694"/>
    <w:pPr>
      <w:autoSpaceDE w:val="0"/>
      <w:autoSpaceDN w:val="0"/>
      <w:adjustRightInd w:val="0"/>
    </w:pPr>
  </w:style>
  <w:style w:type="paragraph" w:customStyle="1" w:styleId="SF1NLDPGMLAST">
    <w:name w:val="SF1_NL_DPGM_LAST"/>
    <w:basedOn w:val="MN1NLDPGMLAST"/>
    <w:qFormat/>
    <w:rsid w:val="00DE1694"/>
    <w:pPr>
      <w:autoSpaceDE w:val="0"/>
      <w:autoSpaceDN w:val="0"/>
      <w:adjustRightInd w:val="0"/>
    </w:pPr>
  </w:style>
  <w:style w:type="paragraph" w:customStyle="1" w:styleId="SF1NLLAST">
    <w:name w:val="SF1_NL_LAST"/>
    <w:basedOn w:val="SF1NLMID"/>
    <w:qFormat/>
    <w:rsid w:val="00DE1694"/>
  </w:style>
  <w:style w:type="paragraph" w:customStyle="1" w:styleId="SF1DPGMFIRST">
    <w:name w:val="SF1_DPGM_FIRST"/>
    <w:basedOn w:val="MN1DPGMFIRST"/>
    <w:qFormat/>
    <w:rsid w:val="00DE1694"/>
    <w:pPr>
      <w:autoSpaceDE w:val="0"/>
      <w:autoSpaceDN w:val="0"/>
      <w:adjustRightInd w:val="0"/>
      <w:ind w:left="0" w:right="0"/>
    </w:pPr>
  </w:style>
  <w:style w:type="paragraph" w:customStyle="1" w:styleId="SF1DPGMMID">
    <w:name w:val="SF1_DPGM_MID"/>
    <w:basedOn w:val="MN1DPGMMID"/>
    <w:qFormat/>
    <w:rsid w:val="00DE1694"/>
    <w:pPr>
      <w:autoSpaceDE w:val="0"/>
      <w:autoSpaceDN w:val="0"/>
      <w:adjustRightInd w:val="0"/>
      <w:ind w:left="0" w:right="0"/>
    </w:pPr>
  </w:style>
  <w:style w:type="paragraph" w:customStyle="1" w:styleId="SF1DPGMLAST">
    <w:name w:val="SF1_DPGM_LAST"/>
    <w:basedOn w:val="MN1DPGMLAST"/>
    <w:qFormat/>
    <w:rsid w:val="00DE1694"/>
    <w:pPr>
      <w:autoSpaceDE w:val="0"/>
      <w:autoSpaceDN w:val="0"/>
      <w:adjustRightInd w:val="0"/>
      <w:ind w:left="0" w:right="0"/>
    </w:pPr>
  </w:style>
  <w:style w:type="paragraph" w:customStyle="1" w:styleId="SF1DPGMONLY">
    <w:name w:val="SF1_DPGM_ONLY"/>
    <w:basedOn w:val="MN1DPGMONLY"/>
    <w:qFormat/>
    <w:rsid w:val="00DE1694"/>
    <w:pPr>
      <w:autoSpaceDE w:val="0"/>
      <w:autoSpaceDN w:val="0"/>
      <w:adjustRightInd w:val="0"/>
      <w:ind w:left="0" w:right="0"/>
    </w:pPr>
  </w:style>
  <w:style w:type="paragraph" w:customStyle="1" w:styleId="SF2BLCON">
    <w:name w:val="SF2_BL_CON"/>
    <w:basedOn w:val="SF2BLMID"/>
    <w:qFormat/>
    <w:rsid w:val="00DE1694"/>
    <w:pPr>
      <w:numPr>
        <w:numId w:val="0"/>
      </w:numPr>
      <w:ind w:left="1080"/>
    </w:pPr>
  </w:style>
  <w:style w:type="paragraph" w:customStyle="1" w:styleId="SF21">
    <w:name w:val="SF2_1"/>
    <w:basedOn w:val="SF2"/>
    <w:qFormat/>
    <w:rsid w:val="00DE1694"/>
    <w:pPr>
      <w:spacing w:after="60"/>
    </w:pPr>
  </w:style>
  <w:style w:type="paragraph" w:customStyle="1" w:styleId="H4">
    <w:name w:val="H4"/>
    <w:basedOn w:val="HEADFIRST"/>
    <w:qFormat/>
    <w:rsid w:val="00DE1694"/>
    <w:pPr>
      <w:spacing w:before="120" w:after="120"/>
    </w:pPr>
    <w:rPr>
      <w:rFonts w:ascii="Arial Bold" w:hAnsi="Arial Bold"/>
      <w:b/>
      <w:sz w:val="20"/>
    </w:rPr>
  </w:style>
  <w:style w:type="paragraph" w:customStyle="1" w:styleId="TABLEDPGMFIRST">
    <w:name w:val="TABLE_DPGM_FIRST"/>
    <w:basedOn w:val="Normal"/>
    <w:qFormat/>
    <w:rsid w:val="00DE1694"/>
    <w:pPr>
      <w:widowControl w:val="0"/>
      <w:suppressAutoHyphens/>
      <w:spacing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ABLEDPGMMID">
    <w:name w:val="TABLE_DPGM_MID"/>
    <w:basedOn w:val="TABLEDPGMFIRST"/>
    <w:qFormat/>
    <w:rsid w:val="00DE1694"/>
  </w:style>
  <w:style w:type="paragraph" w:customStyle="1" w:styleId="TABLEDPGMLAST">
    <w:name w:val="TABLE_DPGM_LAST"/>
    <w:basedOn w:val="TABLEDPGMMID"/>
    <w:qFormat/>
    <w:rsid w:val="00DE1694"/>
  </w:style>
  <w:style w:type="paragraph" w:customStyle="1" w:styleId="SF1H1">
    <w:name w:val="SF1_H1"/>
    <w:basedOn w:val="Normal"/>
    <w:qFormat/>
    <w:rsid w:val="00DE1694"/>
    <w:pPr>
      <w:keepNext/>
      <w:widowControl w:val="0"/>
      <w:tabs>
        <w:tab w:val="left" w:pos="2332"/>
      </w:tabs>
      <w:suppressAutoHyphens/>
      <w:spacing w:before="120" w:line="310" w:lineRule="atLeast"/>
      <w:textAlignment w:val="center"/>
      <w:outlineLvl w:val="2"/>
    </w:pPr>
    <w:rPr>
      <w:rFonts w:cs="MetaPlusBold-Roman"/>
      <w:b/>
      <w:spacing w:val="-2"/>
      <w:position w:val="-1"/>
      <w:sz w:val="21"/>
      <w:szCs w:val="22"/>
    </w:rPr>
  </w:style>
  <w:style w:type="paragraph" w:customStyle="1" w:styleId="TBLDPGMFIRST">
    <w:name w:val="TBL_DPGM_FIRST"/>
    <w:basedOn w:val="Normal"/>
    <w:qFormat/>
    <w:rsid w:val="00DE1694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LAST">
    <w:name w:val="TBL_DPGM_LAST"/>
    <w:basedOn w:val="Normal"/>
    <w:qFormat/>
    <w:rsid w:val="00DE1694"/>
    <w:pPr>
      <w:widowControl w:val="0"/>
      <w:suppressAutoHyphens/>
      <w:spacing w:before="110" w:after="40" w:line="210" w:lineRule="atLeast"/>
      <w:textAlignment w:val="center"/>
    </w:pPr>
    <w:rPr>
      <w:rFonts w:ascii="Courier New" w:hAnsi="Courier New" w:cs="Consolas"/>
      <w:noProof/>
      <w:sz w:val="16"/>
      <w:szCs w:val="16"/>
    </w:rPr>
  </w:style>
  <w:style w:type="paragraph" w:customStyle="1" w:styleId="TBLDPGMMID">
    <w:name w:val="TBL_DPGM_MID"/>
    <w:basedOn w:val="TBLDPGMFIRST"/>
    <w:qFormat/>
    <w:rsid w:val="00DE1694"/>
  </w:style>
  <w:style w:type="character" w:customStyle="1" w:styleId="CITchapbmital">
    <w:name w:val="CIT_chap_bm_ital"/>
    <w:basedOn w:val="DefaultParagraphFont"/>
    <w:uiPriority w:val="1"/>
    <w:qFormat/>
    <w:rsid w:val="00DE1694"/>
    <w:rPr>
      <w:rFonts w:ascii="Courier New" w:hAnsi="Courier New" w:cs="Consolas"/>
      <w:i/>
      <w:iCs/>
      <w:sz w:val="16"/>
      <w:szCs w:val="16"/>
    </w:rPr>
  </w:style>
  <w:style w:type="paragraph" w:customStyle="1" w:styleId="BLNLCON">
    <w:name w:val="BL_NL_CON"/>
    <w:basedOn w:val="BLNLFIRST"/>
    <w:qFormat/>
    <w:rsid w:val="00DE1694"/>
    <w:pPr>
      <w:numPr>
        <w:numId w:val="0"/>
      </w:numPr>
      <w:ind w:left="1440"/>
    </w:pPr>
  </w:style>
  <w:style w:type="paragraph" w:styleId="TOC2">
    <w:name w:val="toc 2"/>
    <w:basedOn w:val="Normal"/>
    <w:next w:val="Normal"/>
    <w:autoRedefine/>
    <w:uiPriority w:val="39"/>
    <w:unhideWhenUsed/>
    <w:rsid w:val="00DC44F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C44F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44F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44F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44F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44F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44F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44F7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4e135fe0deb34537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tg_MS_win_dev_mai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FB09C-BF8A-403D-8124-30051486E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ptg_MS_win_dev_main</Template>
  <TotalTime>0</TotalTime>
  <Pages>45</Pages>
  <Words>12699</Words>
  <Characters>72390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Reflection, Attributes, and Dynamic Programming</vt:lpstr>
    </vt:vector>
  </TitlesOfParts>
  <Company>Hewlett-Packard</Company>
  <LinksUpToDate>false</LinksUpToDate>
  <CharactersWithSpaces>84920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Reflection, Attributes, and Dynamic Programming</dc:title>
  <dc:creator>Mark Michaelis - Personal</dc:creator>
  <cp:lastModifiedBy>Austen Frostad</cp:lastModifiedBy>
  <cp:revision>2</cp:revision>
  <dcterms:created xsi:type="dcterms:W3CDTF">2020-04-13T20:53:00Z</dcterms:created>
  <dcterms:modified xsi:type="dcterms:W3CDTF">2020-04-13T20:53:00Z</dcterms:modified>
</cp:coreProperties>
</file>