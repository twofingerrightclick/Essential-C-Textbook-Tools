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4102" w14:textId="311B987F" w:rsidR="00193C90" w:rsidRPr="002967FB" w:rsidRDefault="009812BC" w:rsidP="00193C90">
      <w:pPr>
        <w:pStyle w:val="CN"/>
      </w:pPr>
      <w:r>
        <w:t>Chapter</w:t>
      </w:r>
      <w:r w:rsidR="00E557FC">
        <w:t xml:space="preserve"> </w:t>
      </w:r>
      <w:r>
        <w:t>20</w:t>
      </w:r>
    </w:p>
    <w:p w14:paraId="2D32BE19" w14:textId="0457BCCB" w:rsidR="001800E5" w:rsidRDefault="00D25B4D">
      <w:pPr>
        <w:pStyle w:val="CT"/>
      </w:pPr>
      <w:r w:rsidRPr="002967FB">
        <w:t>Thread</w:t>
      </w:r>
      <w:r w:rsidR="00E557FC">
        <w:t xml:space="preserve"> </w:t>
      </w:r>
      <w:r w:rsidRPr="002967FB">
        <w:t>Synchronization</w:t>
      </w:r>
    </w:p>
    <w:p w14:paraId="0EB38CCB" w14:textId="76AFD4B8" w:rsidR="00513927" w:rsidRDefault="004F67B7">
      <w:pPr>
        <w:pStyle w:val="COT"/>
      </w:pPr>
      <w:r w:rsidRPr="004F67B7">
        <w:t>I</w:t>
      </w:r>
      <w:r w:rsidR="00D25B4D" w:rsidRPr="002967FB">
        <w:t>n</w:t>
      </w:r>
      <w:r w:rsidR="00E557FC">
        <w:t xml:space="preserve"> </w:t>
      </w:r>
      <w:r w:rsidR="002967FB">
        <w:t>Chapter</w:t>
      </w:r>
      <w:r w:rsidR="00E557FC">
        <w:t xml:space="preserve"> </w:t>
      </w:r>
      <w:r w:rsidR="00EB4140">
        <w:t>19</w:t>
      </w:r>
      <w:r w:rsidR="00D25B4D" w:rsidRPr="002967FB">
        <w:t>,</w:t>
      </w:r>
      <w:r w:rsidR="00E557FC">
        <w:t xml:space="preserve"> </w:t>
      </w:r>
      <w:r w:rsidR="00D25B4D" w:rsidRPr="002967FB">
        <w:t>we</w:t>
      </w:r>
      <w:r w:rsidR="00E557FC">
        <w:t xml:space="preserve"> </w:t>
      </w:r>
      <w:r w:rsidR="00D25B4D" w:rsidRPr="002967FB">
        <w:t>discussed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details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multithreaded</w:t>
      </w:r>
      <w:r w:rsidR="00E557FC">
        <w:t xml:space="preserve"> </w:t>
      </w:r>
      <w:r w:rsidR="00D25B4D" w:rsidRPr="002967FB">
        <w:t>programming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Task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Library</w:t>
      </w:r>
      <w:r w:rsidR="00E557FC">
        <w:t xml:space="preserve"> </w:t>
      </w:r>
      <w:r w:rsidR="00D25B4D" w:rsidRPr="002967FB">
        <w:t>(TPL)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LINQ</w:t>
      </w:r>
      <w:r w:rsidR="00E557FC">
        <w:t xml:space="preserve"> </w:t>
      </w:r>
      <w:r w:rsidR="00D25B4D" w:rsidRPr="002967FB">
        <w:t>(PLINQ).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topic</w:t>
      </w:r>
      <w:r w:rsidR="00E557FC">
        <w:t xml:space="preserve"> </w:t>
      </w:r>
      <w:r w:rsidR="00D25B4D" w:rsidRPr="002967FB">
        <w:t>we</w:t>
      </w:r>
      <w:r w:rsidR="00E557FC">
        <w:t xml:space="preserve"> </w:t>
      </w:r>
      <w:r w:rsidR="00D25B4D" w:rsidRPr="002967FB">
        <w:t>specifically</w:t>
      </w:r>
      <w:r w:rsidR="00E557FC">
        <w:t xml:space="preserve"> </w:t>
      </w:r>
      <w:r w:rsidR="00D25B4D" w:rsidRPr="002967FB">
        <w:t>avoided,</w:t>
      </w:r>
      <w:r w:rsidR="00E557FC">
        <w:t xml:space="preserve"> </w:t>
      </w:r>
      <w:r w:rsidR="00D25B4D" w:rsidRPr="002967FB">
        <w:t>however,</w:t>
      </w:r>
      <w:r w:rsidR="00E557FC">
        <w:t xml:space="preserve"> </w:t>
      </w:r>
      <w:r w:rsidR="00D25B4D" w:rsidRPr="002967FB">
        <w:t>was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synchronization,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prevents</w:t>
      </w:r>
      <w:r w:rsidR="00E557FC">
        <w:t xml:space="preserve"> </w:t>
      </w:r>
      <w:r w:rsidR="00D25B4D" w:rsidRPr="002967FB">
        <w:t>race</w:t>
      </w:r>
      <w:r w:rsidR="00E557FC">
        <w:t xml:space="preserve"> </w:t>
      </w:r>
      <w:r w:rsidR="00D25B4D" w:rsidRPr="002967FB">
        <w:t>conditions</w:t>
      </w:r>
      <w:r w:rsidR="00E557FC">
        <w:t xml:space="preserve"> </w:t>
      </w:r>
      <w:r w:rsidR="00D25B4D" w:rsidRPr="002967FB">
        <w:t>while</w:t>
      </w:r>
      <w:r w:rsidR="00E557FC">
        <w:t xml:space="preserve"> </w:t>
      </w:r>
      <w:r w:rsidR="00D25B4D" w:rsidRPr="002967FB">
        <w:t>avoiding</w:t>
      </w:r>
      <w:r w:rsidR="00E557FC">
        <w:t xml:space="preserve"> </w:t>
      </w:r>
      <w:r w:rsidR="00D25B4D" w:rsidRPr="002967FB">
        <w:t>deadlocks.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topic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chapter.</w:t>
      </w:r>
    </w:p>
    <w:p w14:paraId="192CF4B5" w14:textId="0B1A1432" w:rsidR="007F074C" w:rsidRDefault="00E153FD" w:rsidP="007B76D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20</w:t>
      </w:r>
      <w:r w:rsidR="00C44C18">
        <w:t>mindmap</w:t>
      </w:r>
      <w:r>
        <w:t>.pdf</w:t>
      </w:r>
    </w:p>
    <w:p w14:paraId="6CB476A1" w14:textId="01860EEE" w:rsidR="00E153FD" w:rsidRPr="007B76DE" w:rsidRDefault="00CA7F32" w:rsidP="007B76DE">
      <w:pPr>
        <w:pStyle w:val="PD"/>
      </w:pPr>
      <w:r>
        <w:rPr>
          <w:noProof/>
        </w:rPr>
        <w:drawing>
          <wp:inline distT="0" distB="0" distL="0" distR="0" wp14:anchorId="39ADDD22" wp14:editId="61B1EAB5">
            <wp:extent cx="4381500" cy="2184400"/>
            <wp:effectExtent l="0" t="0" r="12700" b="0"/>
            <wp:docPr id="2" name="Picture 2" descr="Macintosh HD:Users:annapopick:Desktop:Freelance:Pearson Freelance:Pearson_InProgress:9781509303588_Michaelis:Michaelis_Author:Michaelis_Word_AllEdits:Michaelis_Art:Michaelis_Mindmaps:20mind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popick:Desktop:Freelance:Pearson Freelance:Pearson_InProgress:9781509303588_Michaelis:Michaelis_Author:Michaelis_Word_AllEdits:Michaelis_Art:Michaelis_Mindmaps:20mindmap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E523" w14:textId="11A9BC5A" w:rsidR="001800E5" w:rsidRDefault="00D25B4D">
      <w:pPr>
        <w:pStyle w:val="Body"/>
      </w:pPr>
      <w:r w:rsidRPr="002967FB">
        <w:t>We</w:t>
      </w:r>
      <w:r w:rsidR="00E557FC">
        <w:t xml:space="preserve"> </w:t>
      </w:r>
      <w:r w:rsidRPr="002967FB">
        <w:t>begin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example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data—resulting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lost.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2967FB">
        <w:t>discussion</w:t>
      </w:r>
      <w:r w:rsidR="00E557FC">
        <w:t xml:space="preserve"> </w:t>
      </w:r>
      <w:r w:rsidRPr="002967FB">
        <w:t>serves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why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synchronization</w:t>
      </w:r>
      <w:r w:rsidR="002967FB">
        <w:t>.</w:t>
      </w:r>
      <w:r w:rsidR="00E557FC">
        <w:t xml:space="preserve"> </w:t>
      </w:r>
      <w:r w:rsidR="002967FB">
        <w:t>It</w:t>
      </w:r>
      <w:r w:rsidR="00E557FC">
        <w:t xml:space="preserve"> </w:t>
      </w:r>
      <w:r w:rsidR="002967FB">
        <w:t>is</w:t>
      </w:r>
      <w:r w:rsidR="00E557FC">
        <w:t xml:space="preserve"> </w:t>
      </w:r>
      <w:r w:rsidRPr="002967FB">
        <w:t>followed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="002967FB">
        <w:t>coverage</w:t>
      </w:r>
      <w:r w:rsidR="00E557FC">
        <w:t xml:space="preserve"> </w:t>
      </w:r>
      <w:r w:rsidR="002967FB">
        <w:t>of</w:t>
      </w:r>
      <w:r w:rsidR="00E557FC">
        <w:t xml:space="preserve"> </w:t>
      </w:r>
      <w:r w:rsidRPr="002967FB">
        <w:t>myriad</w:t>
      </w:r>
      <w:r w:rsidR="00E557FC">
        <w:t xml:space="preserve"> </w:t>
      </w:r>
      <w:r w:rsidRPr="002967FB">
        <w:t>mechanisms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doing</w:t>
      </w:r>
      <w:r w:rsidR="00E557FC">
        <w:t xml:space="preserve"> </w:t>
      </w:r>
      <w:r w:rsidRPr="002967FB">
        <w:t>it</w:t>
      </w:r>
      <w:r w:rsidR="002967FB">
        <w:t>.</w:t>
      </w:r>
    </w:p>
    <w:p w14:paraId="155E6A3A" w14:textId="7F4E8434" w:rsidR="007E4FFC" w:rsidRPr="002967FB" w:rsidRDefault="00D25B4D">
      <w:pPr>
        <w:pStyle w:val="Body"/>
      </w:pPr>
      <w:r w:rsidRPr="002967FB">
        <w:t>Prior</w:t>
      </w:r>
      <w:r w:rsidR="00E557FC">
        <w:t xml:space="preserve"> </w:t>
      </w:r>
      <w:r w:rsidRPr="002967FB">
        <w:t>editions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book</w:t>
      </w:r>
      <w:r w:rsidR="00E557FC">
        <w:t xml:space="preserve"> </w:t>
      </w:r>
      <w:r w:rsidRPr="002967FB">
        <w:t>included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significant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multithreading</w:t>
      </w:r>
      <w:r w:rsidR="00E557FC">
        <w:t xml:space="preserve"> </w:t>
      </w:r>
      <w:r w:rsidRPr="002967FB">
        <w:t>patterns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various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callback</w:t>
      </w:r>
      <w:r w:rsidR="00E557FC">
        <w:t xml:space="preserve"> </w:t>
      </w:r>
      <w:r w:rsidRPr="002967FB">
        <w:t>mechanisms.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FC01E6">
        <w:rPr>
          <w:rStyle w:val="C1"/>
        </w:rPr>
        <w:t>async</w:t>
      </w:r>
      <w:r w:rsidRPr="002967FB">
        <w:t>/</w:t>
      </w:r>
      <w:r w:rsidRPr="00FC01E6">
        <w:rPr>
          <w:rStyle w:val="C1"/>
        </w:rPr>
        <w:t>await</w:t>
      </w:r>
      <w:r w:rsidR="00E557FC">
        <w:t xml:space="preserve"> </w:t>
      </w:r>
      <w:r w:rsidRPr="002967FB">
        <w:t>pattern,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lastRenderedPageBreak/>
        <w:t>approaches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replaced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="002967FB">
        <w:t>you</w:t>
      </w:r>
      <w:r w:rsidR="00E557FC">
        <w:t xml:space="preserve"> </w:t>
      </w:r>
      <w:r w:rsidR="002967FB">
        <w:t>are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frameworks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5.0/.NET</w:t>
      </w:r>
      <w:r w:rsidR="00E557FC">
        <w:t xml:space="preserve"> </w:t>
      </w:r>
      <w:r w:rsidRPr="002967FB">
        <w:t>4.5.</w:t>
      </w:r>
      <w:r w:rsidR="00E557FC">
        <w:t xml:space="preserve"> </w:t>
      </w:r>
      <w:r w:rsidR="00F971FE">
        <w:t>However,</w:t>
      </w:r>
      <w:r w:rsidR="00E557FC">
        <w:t xml:space="preserve"> </w:t>
      </w:r>
      <w:r w:rsidRPr="002967FB">
        <w:t>pre-C#</w:t>
      </w:r>
      <w:r w:rsidR="00E557FC">
        <w:t xml:space="preserve"> </w:t>
      </w:r>
      <w:r w:rsidRPr="002967FB">
        <w:t>5.0</w:t>
      </w:r>
      <w:r w:rsidR="00E557FC">
        <w:t xml:space="preserve"> </w:t>
      </w:r>
      <w:r w:rsidRPr="002967FB">
        <w:t>material</w:t>
      </w:r>
      <w:r w:rsidR="00E557FC">
        <w:t xml:space="preserve"> </w:t>
      </w:r>
      <w:r w:rsidR="00562102">
        <w:t>is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="00F971FE" w:rsidRPr="002967FB">
        <w:t>available</w:t>
      </w:r>
      <w:r w:rsidR="00E557FC">
        <w:t xml:space="preserve"> </w:t>
      </w:r>
      <w:r w:rsidR="00F971FE" w:rsidRPr="002967FB">
        <w:t>from</w:t>
      </w:r>
      <w:r w:rsidR="00E557FC">
        <w:t xml:space="preserve"> </w:t>
      </w:r>
      <w:r w:rsidR="00E636C3">
        <w:t>this</w:t>
      </w:r>
      <w:r w:rsidR="00E557FC">
        <w:t xml:space="preserve"> </w:t>
      </w:r>
      <w:r w:rsidR="00E636C3">
        <w:t>book</w:t>
      </w:r>
      <w:r w:rsidR="00562102" w:rsidRPr="00562102">
        <w:t>’</w:t>
      </w:r>
      <w:r w:rsidR="00E636C3">
        <w:t>s</w:t>
      </w:r>
      <w:r w:rsidR="00E557FC">
        <w:t xml:space="preserve"> </w:t>
      </w:r>
      <w:r w:rsidR="00E636C3">
        <w:t>website</w:t>
      </w:r>
      <w:r w:rsidR="00562102">
        <w:t>:</w:t>
      </w:r>
      <w:r w:rsidR="00E557FC">
        <w:t xml:space="preserve"> </w:t>
      </w:r>
      <w:r w:rsidR="00903D3D">
        <w:t>http://</w:t>
      </w:r>
      <w:r w:rsidR="00F971FE">
        <w:t>IntelliTect.com/EssentialCSharp.</w:t>
      </w:r>
    </w:p>
    <w:p w14:paraId="621DE5DF" w14:textId="44D9D6EC" w:rsidR="007E4FFC" w:rsidRPr="002967FB" w:rsidRDefault="00D25B4D">
      <w:pPr>
        <w:pStyle w:val="Body"/>
      </w:pPr>
      <w:r w:rsidRPr="002967FB">
        <w:t>This</w:t>
      </w:r>
      <w:r w:rsidR="00E557FC">
        <w:t xml:space="preserve"> </w:t>
      </w:r>
      <w:r w:rsidRPr="002967FB">
        <w:t>entire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TPL,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samples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compiled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frameworks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identified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API,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restriction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System.Threading.Tasks.Task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asynchronous</w:t>
      </w:r>
      <w:r w:rsidR="00E557FC">
        <w:t xml:space="preserve"> </w:t>
      </w:r>
      <w:r w:rsidRPr="002967FB">
        <w:t>operation.</w:t>
      </w:r>
      <w:r w:rsidR="00E557FC">
        <w:t xml:space="preserve"> </w:t>
      </w:r>
      <w:r w:rsidRPr="002967FB">
        <w:t>Modifying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instantiate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System.Threading.Thread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Thread.Join()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vast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samples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compile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earlier</w:t>
      </w:r>
      <w:r w:rsidR="00E557FC">
        <w:t xml:space="preserve"> </w:t>
      </w:r>
      <w:r w:rsidRPr="002967FB">
        <w:t>frameworks.</w:t>
      </w:r>
    </w:p>
    <w:p w14:paraId="30087BB2" w14:textId="0D7B4437" w:rsidR="007E4FFC" w:rsidRPr="002967FB" w:rsidRDefault="00D25B4D">
      <w:pPr>
        <w:pStyle w:val="Body"/>
      </w:pPr>
      <w:r w:rsidRPr="002967FB">
        <w:t>That</w:t>
      </w:r>
      <w:r w:rsidR="00E557FC">
        <w:t xml:space="preserve"> </w:t>
      </w:r>
      <w:r w:rsidRPr="002967FB">
        <w:t>being</w:t>
      </w:r>
      <w:r w:rsidR="00E557FC">
        <w:t xml:space="preserve"> </w:t>
      </w:r>
      <w:r w:rsidRPr="002967FB">
        <w:t>said,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API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starting</w:t>
      </w:r>
      <w:r w:rsidR="00E557FC">
        <w:t xml:space="preserve"> </w:t>
      </w:r>
      <w:r w:rsidRPr="002967FB">
        <w:t>tasks</w:t>
      </w:r>
      <w:r w:rsidR="00E557FC">
        <w:t xml:space="preserve"> </w:t>
      </w:r>
      <w:r w:rsidRPr="002967FB">
        <w:t>throughout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E557FC">
        <w:t xml:space="preserve"> </w:t>
      </w:r>
      <w:r w:rsidR="00562102">
        <w:t>(</w:t>
      </w:r>
      <w:r w:rsidR="00172045">
        <w:t>or</w:t>
      </w:r>
      <w:r w:rsidR="00E557FC">
        <w:t xml:space="preserve"> </w:t>
      </w:r>
      <w:r w:rsidR="00172045">
        <w:t>later</w:t>
      </w:r>
      <w:r w:rsidR="00562102">
        <w:t>)</w:t>
      </w:r>
      <w:r w:rsidR="00E557FC">
        <w:t xml:space="preserve"> </w:t>
      </w:r>
      <w:r w:rsidRPr="002967FB">
        <w:rPr>
          <w:rStyle w:val="C1"/>
        </w:rPr>
        <w:t>System.Threading.Tasks.Task.Run()</w:t>
      </w:r>
      <w:r w:rsidRPr="002967FB">
        <w:t>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2967FB">
        <w:t>Chapter</w:t>
      </w:r>
      <w:r w:rsidR="00E557FC">
        <w:t xml:space="preserve"> </w:t>
      </w:r>
      <w:r w:rsidR="00513927">
        <w:t>19</w:t>
      </w:r>
      <w:r w:rsidRPr="002967FB">
        <w:t>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preferred</w:t>
      </w:r>
      <w:r w:rsidR="00E557FC">
        <w:t xml:space="preserve"> </w:t>
      </w:r>
      <w:r w:rsidRPr="002967FB">
        <w:t>over</w:t>
      </w:r>
      <w:r w:rsidR="00E557FC">
        <w:t xml:space="preserve"> </w:t>
      </w:r>
      <w:r w:rsidRPr="002967FB">
        <w:rPr>
          <w:rStyle w:val="C1"/>
        </w:rPr>
        <w:t>System.Threading.Tasks.Task.Factory.StartNew()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simpler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sufficient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scenarios.</w:t>
      </w:r>
      <w:r w:rsidR="00E557FC">
        <w:t xml:space="preserve"> </w:t>
      </w:r>
      <w:r w:rsidR="00562102">
        <w:t>If</w:t>
      </w:r>
      <w:r w:rsidR="00E557FC">
        <w:t xml:space="preserve"> </w:t>
      </w:r>
      <w:r w:rsidR="00562102">
        <w:t>you</w:t>
      </w:r>
      <w:r w:rsidR="00E557FC">
        <w:t xml:space="preserve"> </w:t>
      </w:r>
      <w:r w:rsidR="00562102">
        <w:t>are</w:t>
      </w:r>
      <w:r w:rsidR="00E557FC">
        <w:t xml:space="preserve"> </w:t>
      </w:r>
      <w:r w:rsidRPr="002967FB">
        <w:t>limited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</w:t>
      </w:r>
      <w:r w:rsidR="00562102">
        <w:t>,</w:t>
      </w:r>
      <w:r w:rsidR="00E557FC">
        <w:t xml:space="preserve"> </w:t>
      </w:r>
      <w:r w:rsidR="00562102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replace</w:t>
      </w:r>
      <w:r w:rsidR="00E557FC">
        <w:t xml:space="preserve"> </w:t>
      </w:r>
      <w:r w:rsidRPr="002967FB">
        <w:rPr>
          <w:rStyle w:val="C1"/>
        </w:rPr>
        <w:t>Task.Run()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Task.Factory.StartNew()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modifications.</w:t>
      </w:r>
      <w:r w:rsidR="00E557FC">
        <w:t xml:space="preserve"> </w:t>
      </w:r>
      <w:r w:rsidRPr="002967FB">
        <w:t>(For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reason</w:t>
      </w:r>
      <w:r w:rsidR="00562102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highlight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2967FB">
        <w:t>–</w:t>
      </w:r>
      <w:r w:rsidRPr="002967FB">
        <w:t>specific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used.)</w:t>
      </w:r>
    </w:p>
    <w:p w14:paraId="507E33C7" w14:textId="61E95AC0" w:rsidR="007E4FFC" w:rsidRPr="002967FB" w:rsidRDefault="00D25B4D">
      <w:pPr>
        <w:pStyle w:val="HA"/>
      </w:pPr>
      <w:r w:rsidRPr="002967FB">
        <w:t>Why</w:t>
      </w:r>
      <w:r w:rsidR="00E557FC">
        <w:t xml:space="preserve"> </w:t>
      </w:r>
      <w:r w:rsidRPr="002967FB">
        <w:t>Synchronization?</w:t>
      </w:r>
    </w:p>
    <w:p w14:paraId="14954A83" w14:textId="7CACAC98" w:rsidR="007E4FFC" w:rsidRPr="002967FB" w:rsidRDefault="00D25B4D">
      <w:pPr>
        <w:pStyle w:val="BodyNoIndent"/>
      </w:pPr>
      <w:r w:rsidRPr="002967FB">
        <w:t>Running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task.</w:t>
      </w:r>
      <w:r w:rsidR="00E557FC">
        <w:t xml:space="preserve"> </w:t>
      </w:r>
      <w:r w:rsidRPr="002967FB">
        <w:t>What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difficult,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identifying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safely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program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“safety.”</w:t>
      </w:r>
      <w:r w:rsidR="00E557FC">
        <w:t xml:space="preserve"> </w:t>
      </w:r>
      <w:r w:rsidRPr="002967FB">
        <w:t>Consider</w:t>
      </w:r>
      <w:r w:rsidR="00E557FC">
        <w:t xml:space="preserve"> </w:t>
      </w:r>
      <w:del w:id="0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" w:author="Austen Frostad" w:date="2020-04-09T17:57:00Z">
        <w:r w:rsidR="00187222">
          <w:t>Listing 22.1</w:t>
        </w:r>
      </w:ins>
      <w:r w:rsidRPr="002967FB">
        <w:t>.</w:t>
      </w:r>
    </w:p>
    <w:p w14:paraId="3E5848AD" w14:textId="35646846" w:rsidR="007E4FFC" w:rsidRPr="002967FB" w:rsidRDefault="00E85D6E" w:rsidP="00E153FD">
      <w:pPr>
        <w:pStyle w:val="ListingHead"/>
      </w:pPr>
      <w:r w:rsidRPr="00E153FD">
        <w:rPr>
          <w:rStyle w:val="ListingNumber"/>
        </w:rPr>
        <w:t>Listing</w:t>
      </w:r>
      <w:r w:rsidR="00E557FC">
        <w:rPr>
          <w:rStyle w:val="ListingNumber"/>
        </w:rPr>
        <w:t xml:space="preserve"> </w:t>
      </w:r>
      <w:r w:rsidRPr="00E153FD">
        <w:rPr>
          <w:rStyle w:val="ListingNumber"/>
        </w:rPr>
        <w:t>2</w:t>
      </w:r>
      <w:ins w:id="2" w:author="Austen Frostad" w:date="2020-04-09T17:58:00Z">
        <w:r w:rsidR="00187222">
          <w:rPr>
            <w:rStyle w:val="ListingNumber"/>
          </w:rPr>
          <w:t>2</w:t>
        </w:r>
      </w:ins>
      <w:bookmarkStart w:id="3" w:name="_GoBack"/>
      <w:bookmarkEnd w:id="3"/>
      <w:del w:id="4" w:author="Austen Frostad" w:date="2020-04-09T17:58:00Z">
        <w:r w:rsidRPr="00E153FD" w:rsidDel="00187222">
          <w:rPr>
            <w:rStyle w:val="ListingNumber"/>
          </w:rPr>
          <w:delText>0</w:delText>
        </w:r>
      </w:del>
      <w:r w:rsidRPr="00E153FD">
        <w:rPr>
          <w:rStyle w:val="ListingNumber"/>
        </w:rPr>
        <w:t>.</w:t>
      </w:r>
      <w:ins w:id="5" w:author="Austen Frostad" w:date="2020-04-09T17:57:00Z">
        <w:r w:rsidR="0068220C">
          <w:rPr>
            <w:rStyle w:val="ListingNumber"/>
          </w:rPr>
          <w:t>1</w:t>
        </w:r>
      </w:ins>
      <w:del w:id="6" w:author="Austen Frostad" w:date="2020-04-09T17:31:00Z">
        <w:r w:rsidR="00D25B4D" w:rsidRPr="00E153FD" w:rsidDel="00E41883">
          <w:rPr>
            <w:rStyle w:val="ListingNumber"/>
          </w:rPr>
          <w:delText>1</w:delText>
        </w:r>
      </w:del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Unsynchronized</w:t>
      </w:r>
      <w:r w:rsidR="00E557FC">
        <w:t xml:space="preserve"> </w:t>
      </w:r>
      <w:r w:rsidR="00D25B4D" w:rsidRPr="002967FB">
        <w:t>State</w:t>
      </w:r>
    </w:p>
    <w:p w14:paraId="5BE8DA74" w14:textId="427975E2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0F118A88" w14:textId="10B856B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2EFC3695" w14:textId="77777777" w:rsidR="007E4FFC" w:rsidRPr="002967FB" w:rsidRDefault="007E4FFC">
      <w:pPr>
        <w:pStyle w:val="CDT"/>
      </w:pPr>
    </w:p>
    <w:p w14:paraId="1CC6CE4B" w14:textId="137C4B6C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1E4D6C2" w14:textId="77777777" w:rsidR="007E4FFC" w:rsidRPr="002967FB" w:rsidRDefault="00D25B4D">
      <w:pPr>
        <w:pStyle w:val="CDT"/>
      </w:pPr>
      <w:r w:rsidRPr="002967FB">
        <w:t>{</w:t>
      </w:r>
    </w:p>
    <w:p w14:paraId="130F9D35" w14:textId="7910F258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590EADBA" w14:textId="3877DD53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32BB09C" w14:textId="77777777" w:rsidR="007E4FFC" w:rsidRPr="002967FB" w:rsidRDefault="007E4FFC">
      <w:pPr>
        <w:pStyle w:val="CDT"/>
      </w:pPr>
    </w:p>
    <w:p w14:paraId="5E2303B2" w14:textId="4DA1D60B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0051B842" w14:textId="18276BC5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5A16615D" w14:textId="78B7F568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27A21F21" w14:textId="24DA3C28" w:rsidR="007E4FFC" w:rsidRPr="002967FB" w:rsidRDefault="00E557FC">
      <w:pPr>
        <w:pStyle w:val="CDT"/>
      </w:pPr>
      <w:r>
        <w:rPr>
          <w:rStyle w:val="CPComment"/>
        </w:rPr>
        <w:t xml:space="preserve">   </w:t>
      </w:r>
      <w:r>
        <w:t xml:space="preserve">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7" w:author="Kevin" w:date="2020-03-22T20:07:00Z">
        <w:r w:rsidR="00513D5E">
          <w:t xml:space="preserve"> </w:t>
        </w:r>
      </w:ins>
      <w:r w:rsidR="00D25B4D" w:rsidRPr="002967FB">
        <w:t>=&gt;</w:t>
      </w:r>
      <w:ins w:id="8" w:author="Kevin" w:date="2020-03-22T20:07:00Z">
        <w:r w:rsidR="00513D5E">
          <w:t xml:space="preserve"> </w:t>
        </w:r>
      </w:ins>
      <w:r w:rsidR="00D25B4D" w:rsidRPr="002967FB">
        <w:t>Decrement());</w:t>
      </w:r>
    </w:p>
    <w:p w14:paraId="1190FDE6" w14:textId="77777777" w:rsidR="007E4FFC" w:rsidRPr="002967FB" w:rsidRDefault="007E4FFC">
      <w:pPr>
        <w:pStyle w:val="CDT"/>
      </w:pPr>
    </w:p>
    <w:p w14:paraId="026909EB" w14:textId="56F663D3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12AE3A0A" w14:textId="2A9BA602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40F557EB" w14:textId="06C18C8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1F3AAB63" w14:textId="27DCCBC7" w:rsidR="007E4FFC" w:rsidRPr="002967FB" w:rsidRDefault="00E557FC">
      <w:pPr>
        <w:pStyle w:val="CDT"/>
      </w:pPr>
      <w:r>
        <w:t xml:space="preserve">            </w:t>
      </w:r>
      <w:r w:rsidR="00D25B4D" w:rsidRPr="002967FB">
        <w:t>_Count++;</w:t>
      </w:r>
    </w:p>
    <w:p w14:paraId="28CDC6B7" w14:textId="67D2B595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794D1479" w14:textId="77777777" w:rsidR="007E4FFC" w:rsidRPr="002967FB" w:rsidRDefault="007E4FFC">
      <w:pPr>
        <w:pStyle w:val="CDT"/>
      </w:pPr>
    </w:p>
    <w:p w14:paraId="1D17566D" w14:textId="2AC3F3D7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235B5FCD" w14:textId="61ACABC5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_Count);</w:t>
      </w:r>
    </w:p>
    <w:p w14:paraId="03770AE7" w14:textId="2D708CF6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08E9E1B7" w14:textId="77777777" w:rsidR="007E4FFC" w:rsidRPr="002967FB" w:rsidRDefault="007E4FFC">
      <w:pPr>
        <w:pStyle w:val="CDT"/>
      </w:pPr>
    </w:p>
    <w:p w14:paraId="0F84D9E3" w14:textId="3486D3C1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76A799FA" w14:textId="1F4033FC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16CAF4B9" w14:textId="3ADA50A4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Decrement</w:t>
      </w:r>
    </w:p>
    <w:p w14:paraId="031B1C13" w14:textId="054016E6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4210C797" w14:textId="1C39597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18C5B8A9" w14:textId="16FE342D" w:rsidR="007E4FFC" w:rsidRPr="002967FB" w:rsidRDefault="00E557FC">
      <w:pPr>
        <w:pStyle w:val="CDT"/>
      </w:pPr>
      <w:r>
        <w:t xml:space="preserve">            </w:t>
      </w:r>
      <w:r w:rsidR="00D25B4D" w:rsidRPr="002967FB">
        <w:t>_Count--;</w:t>
      </w:r>
    </w:p>
    <w:p w14:paraId="7449FCD7" w14:textId="410CC80B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5575AEF4" w14:textId="3CF79563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EC5A162" w14:textId="77777777" w:rsidR="007E4FFC" w:rsidRPr="002967FB" w:rsidRDefault="00D25B4D">
      <w:pPr>
        <w:pStyle w:val="CDTX"/>
      </w:pPr>
      <w:r w:rsidRPr="002967FB">
        <w:t>}</w:t>
      </w:r>
    </w:p>
    <w:p w14:paraId="1ECCDECE" w14:textId="7874C091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of</w:t>
      </w:r>
      <w:r w:rsidR="00E557FC">
        <w:t xml:space="preserve"> </w:t>
      </w:r>
      <w:del w:id="9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0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1.</w:t>
      </w:r>
    </w:p>
    <w:p w14:paraId="348C5323" w14:textId="7CD8C817" w:rsidR="007E4FFC" w:rsidRPr="002967FB" w:rsidRDefault="00487747" w:rsidP="00E153FD">
      <w:pPr>
        <w:pStyle w:val="OutputNumber"/>
      </w:pPr>
      <w:r>
        <w:lastRenderedPageBreak/>
        <w:t>Output</w:t>
      </w:r>
      <w:r w:rsidR="00E557FC">
        <w:t xml:space="preserve"> </w:t>
      </w:r>
      <w:r>
        <w:t>20.</w:t>
      </w:r>
      <w:r w:rsidR="00D25B4D" w:rsidRPr="002967FB">
        <w:t>1</w:t>
      </w:r>
    </w:p>
    <w:p w14:paraId="065E3871" w14:textId="407CD580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113449949</w:t>
      </w:r>
    </w:p>
    <w:p w14:paraId="67A7E88B" w14:textId="24E3EF47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thing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about</w:t>
      </w:r>
      <w:r w:rsidR="00E557FC">
        <w:t xml:space="preserve"> </w:t>
      </w:r>
      <w:del w:id="11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2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output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rPr>
          <w:rStyle w:val="C1"/>
        </w:rPr>
        <w:t>0</w:t>
      </w:r>
      <w:r w:rsidRPr="002967FB">
        <w:t>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directly</w:t>
      </w:r>
      <w:r w:rsidR="00E557FC">
        <w:t xml:space="preserve"> </w:t>
      </w:r>
      <w:r w:rsidRPr="002967FB">
        <w:t>(sequentially).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asynchronously,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steps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rPr>
          <w:rStyle w:val="C1"/>
        </w:rPr>
        <w:t>_Count++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_Count--</w:t>
      </w:r>
      <w:r w:rsidR="00E557FC">
        <w:t xml:space="preserve"> </w:t>
      </w:r>
      <w:r w:rsidRPr="002967FB">
        <w:t>statements</w:t>
      </w:r>
      <w:r w:rsidR="00E557FC">
        <w:t xml:space="preserve"> </w:t>
      </w:r>
      <w:r w:rsidRPr="002967FB">
        <w:t>intermingle.</w:t>
      </w:r>
      <w:r w:rsidR="00E557FC">
        <w:t xml:space="preserve"> </w:t>
      </w:r>
      <w:r w:rsidRPr="002967FB">
        <w:t>(As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Beginner</w:t>
      </w:r>
      <w:r w:rsidR="00E557FC">
        <w:t xml:space="preserve"> </w:t>
      </w:r>
      <w:r w:rsidRPr="002967FB">
        <w:t>Topic</w:t>
      </w:r>
      <w:r w:rsidR="0085479C">
        <w:t xml:space="preserve"> titled</w:t>
      </w:r>
      <w:r w:rsidR="00E557FC">
        <w:t xml:space="preserve"> </w:t>
      </w:r>
      <w:r w:rsidR="009E6174" w:rsidRPr="002967FB">
        <w:t>“</w:t>
      </w:r>
      <w:r w:rsidRPr="002967FB">
        <w:t>Multithreading</w:t>
      </w:r>
      <w:r w:rsidR="00E557FC">
        <w:t xml:space="preserve"> </w:t>
      </w:r>
      <w:r w:rsidRPr="002967FB">
        <w:t>Jargon</w:t>
      </w:r>
      <w:r w:rsidR="009E6174" w:rsidRPr="002967FB">
        <w:t>”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="002063F3">
        <w:t>19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t>statement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involve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steps.)</w:t>
      </w:r>
      <w:r w:rsidR="00E557FC">
        <w:t xml:space="preserve"> </w:t>
      </w:r>
      <w:r w:rsidRPr="002967FB">
        <w:t>Consider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sample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1.</w:t>
      </w:r>
    </w:p>
    <w:p w14:paraId="2F90FDC1" w14:textId="3BFEFDBE" w:rsidR="007E4FFC" w:rsidRPr="002967FB" w:rsidRDefault="0051473F" w:rsidP="002967FB">
      <w:pPr>
        <w:pStyle w:val="TableTitle"/>
      </w:pPr>
      <w:r w:rsidRPr="00E153FD">
        <w:rPr>
          <w:rStyle w:val="TableNumber"/>
        </w:rPr>
        <w:t>Table</w:t>
      </w:r>
      <w:r w:rsidR="00E557FC">
        <w:rPr>
          <w:rStyle w:val="TableNumber"/>
        </w:rPr>
        <w:t xml:space="preserve"> </w:t>
      </w:r>
      <w:r w:rsidRPr="00E153FD">
        <w:rPr>
          <w:rStyle w:val="TableNumber"/>
        </w:rPr>
        <w:t>20.</w:t>
      </w:r>
      <w:r w:rsidR="00D25B4D" w:rsidRPr="00E153FD">
        <w:rPr>
          <w:rStyle w:val="TableNumber"/>
        </w:rPr>
        <w:t>1:</w:t>
      </w:r>
      <w:r w:rsidR="00D25B4D" w:rsidRPr="002967FB">
        <w:t> </w:t>
      </w:r>
      <w:r w:rsidR="00D25B4D" w:rsidRPr="002967FB">
        <w:t>Sample</w:t>
      </w:r>
      <w:r w:rsidR="00E557FC">
        <w:t xml:space="preserve"> </w:t>
      </w:r>
      <w:r w:rsidR="00D25B4D" w:rsidRPr="002967FB">
        <w:t>Pseudocode</w:t>
      </w:r>
      <w:r w:rsidR="00E557FC">
        <w:t xml:space="preserve"> </w:t>
      </w:r>
      <w:r w:rsidR="00D25B4D" w:rsidRPr="002967FB">
        <w:t>Execution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7"/>
        <w:gridCol w:w="2976"/>
        <w:gridCol w:w="864"/>
      </w:tblGrid>
      <w:tr w:rsidR="007E4FFC" w:rsidRPr="002967FB" w14:paraId="5EBD4E70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63A61C" w14:textId="39C205D0" w:rsidR="007E4FFC" w:rsidRPr="002967FB" w:rsidRDefault="00D25B4D" w:rsidP="00E153FD">
            <w:pPr>
              <w:pStyle w:val="TableColumnHead"/>
            </w:pPr>
            <w:r w:rsidRPr="002967FB">
              <w:t>Main</w:t>
            </w:r>
            <w:r w:rsidR="00E557FC">
              <w:t xml:space="preserve"> </w:t>
            </w:r>
            <w:r w:rsidRPr="002967FB">
              <w:t>Thread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1E86792" w14:textId="530A742B" w:rsidR="007E4FFC" w:rsidRPr="002967FB" w:rsidRDefault="00D25B4D" w:rsidP="00E153FD">
            <w:pPr>
              <w:pStyle w:val="TableColumnHead"/>
            </w:pPr>
            <w:r w:rsidRPr="002967FB">
              <w:t>Decrement</w:t>
            </w:r>
            <w:r w:rsidR="00E557FC">
              <w:t xml:space="preserve"> </w:t>
            </w:r>
            <w:r w:rsidRPr="002967FB">
              <w:t>Thread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DA3F5A" w14:textId="77777777" w:rsidR="007E4FFC" w:rsidRPr="002967FB" w:rsidRDefault="00D25B4D" w:rsidP="00E153FD">
            <w:pPr>
              <w:pStyle w:val="TableColumnHead"/>
            </w:pPr>
            <w:r w:rsidRPr="002967FB">
              <w:t>Count</w:t>
            </w:r>
          </w:p>
        </w:tc>
      </w:tr>
      <w:tr w:rsidR="007E4FFC" w:rsidRPr="002967FB" w14:paraId="21E11E7F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F770A5D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545F0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4E8CBD8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</w:tr>
      <w:tr w:rsidR="007E4FFC" w:rsidRPr="002967FB" w14:paraId="570F9D95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45BBFE2" w14:textId="4315919E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0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DD2175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45975F8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7490C737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D1D4BF4" w14:textId="0BEC88BD" w:rsidR="007E4FFC" w:rsidRPr="002967FB" w:rsidRDefault="00D25B4D" w:rsidP="00E153FD">
            <w:pPr>
              <w:pStyle w:val="TableText"/>
            </w:pPr>
            <w:r w:rsidRPr="002967FB">
              <w:t>Increment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0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F7758E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B659EFB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2CBAA40E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137867C" w14:textId="268EB87B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2F2679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DE3F1A8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2487C8BD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F3487D4" w14:textId="6AF6E29E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4B8237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4CF6CA6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45BF544B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82CC97D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A772F" w14:textId="2C936A5D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FB1773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0130D037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119FF4" w14:textId="35EB8933" w:rsidR="007E4FFC" w:rsidRPr="002967FB" w:rsidRDefault="00D25B4D" w:rsidP="00E153FD">
            <w:pPr>
              <w:pStyle w:val="TableText"/>
            </w:pPr>
            <w:r w:rsidRPr="002967FB">
              <w:t>Increment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2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324442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E71720B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23F0646D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8B074A5" w14:textId="34A56E1F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2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lastRenderedPageBreak/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7AD4B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E3FE2E5" w14:textId="77777777" w:rsidR="007E4FFC" w:rsidRPr="002967FB" w:rsidRDefault="00D25B4D" w:rsidP="00E153FD">
            <w:pPr>
              <w:pStyle w:val="TableText"/>
            </w:pPr>
            <w:r w:rsidRPr="002967FB">
              <w:t>2</w:t>
            </w:r>
          </w:p>
        </w:tc>
      </w:tr>
      <w:tr w:rsidR="007E4FFC" w:rsidRPr="002967FB" w14:paraId="681C023E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497F8A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EB816" w14:textId="3C5C51D6" w:rsidR="007E4FFC" w:rsidRPr="002967FB" w:rsidRDefault="00D25B4D" w:rsidP="00E153FD">
            <w:pPr>
              <w:pStyle w:val="TableText"/>
            </w:pPr>
            <w:r w:rsidRPr="002967FB">
              <w:t>Decrement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0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7D8ED7F" w14:textId="77777777" w:rsidR="007E4FFC" w:rsidRPr="002967FB" w:rsidRDefault="00D25B4D" w:rsidP="00E153FD">
            <w:pPr>
              <w:pStyle w:val="TableText"/>
            </w:pPr>
            <w:r w:rsidRPr="002967FB">
              <w:t>2</w:t>
            </w:r>
          </w:p>
        </w:tc>
      </w:tr>
      <w:tr w:rsidR="007E4FFC" w:rsidRPr="002967FB" w14:paraId="30586598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58EEDF3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4B4C8F" w14:textId="345C463B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0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EC4D628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45839E0A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A3E4060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3879A4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E9F6F74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</w:tr>
    </w:tbl>
    <w:p w14:paraId="6552CADC" w14:textId="0D606618" w:rsidR="007E4FFC" w:rsidRPr="002967FB" w:rsidRDefault="0051473F">
      <w:pPr>
        <w:pStyle w:val="Body"/>
      </w:pPr>
      <w:r>
        <w:t>Table</w:t>
      </w:r>
      <w:r w:rsidR="00E557FC">
        <w:t xml:space="preserve"> </w:t>
      </w:r>
      <w:r>
        <w:t>20.</w:t>
      </w:r>
      <w:r w:rsidR="00D25B4D" w:rsidRPr="002967FB">
        <w:t>1</w:t>
      </w:r>
      <w:r w:rsidR="00E557FC">
        <w:t xml:space="preserve"> </w:t>
      </w:r>
      <w:r w:rsidR="00D25B4D" w:rsidRPr="002967FB">
        <w:t>shows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execution</w:t>
      </w:r>
      <w:r w:rsidR="00E557FC">
        <w:t xml:space="preserve"> </w:t>
      </w:r>
      <w:r w:rsidR="00D25B4D" w:rsidRPr="002967FB">
        <w:t>(or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context</w:t>
      </w:r>
      <w:r w:rsidR="00E557FC">
        <w:t xml:space="preserve"> </w:t>
      </w:r>
      <w:r w:rsidR="00D25B4D" w:rsidRPr="002967FB">
        <w:t>switch)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transition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instructions</w:t>
      </w:r>
      <w:r w:rsidR="00E557FC">
        <w:t xml:space="preserve"> </w:t>
      </w:r>
      <w:r w:rsidR="00D25B4D" w:rsidRPr="002967FB">
        <w:t>appearing</w:t>
      </w:r>
      <w:r w:rsidR="00E557FC">
        <w:t xml:space="preserve"> </w:t>
      </w:r>
      <w:r w:rsidR="00D25B4D" w:rsidRPr="002967FB">
        <w:t>from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column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other.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after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particular</w:t>
      </w:r>
      <w:r w:rsidR="00E557FC">
        <w:t xml:space="preserve"> </w:t>
      </w:r>
      <w:r w:rsidR="00D25B4D" w:rsidRPr="002967FB">
        <w:t>line</w:t>
      </w:r>
      <w:r w:rsidR="00E557FC">
        <w:t xml:space="preserve"> </w:t>
      </w:r>
      <w:r w:rsidR="00D25B4D" w:rsidRPr="002967FB">
        <w:t>has</w:t>
      </w:r>
      <w:r w:rsidR="00E557FC">
        <w:t xml:space="preserve"> </w:t>
      </w:r>
      <w:r w:rsidR="00D25B4D" w:rsidRPr="002967FB">
        <w:t>completed</w:t>
      </w:r>
      <w:r w:rsidR="00E557FC">
        <w:t xml:space="preserve"> </w:t>
      </w:r>
      <w:r w:rsidR="00D25B4D" w:rsidRPr="002967FB">
        <w:t>appears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last</w:t>
      </w:r>
      <w:r w:rsidR="00E557FC">
        <w:t xml:space="preserve"> </w:t>
      </w:r>
      <w:r w:rsidR="00D25B4D" w:rsidRPr="002967FB">
        <w:t>column.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sample</w:t>
      </w:r>
      <w:r w:rsidR="00E557FC">
        <w:t xml:space="preserve"> </w:t>
      </w:r>
      <w:r w:rsidR="00D25B4D" w:rsidRPr="002967FB">
        <w:t>execution,</w:t>
      </w:r>
      <w:r w:rsidR="00E557FC">
        <w:t xml:space="preserve"> </w:t>
      </w:r>
      <w:r w:rsidR="00D25B4D" w:rsidRPr="002967FB">
        <w:rPr>
          <w:rStyle w:val="C1"/>
        </w:rPr>
        <w:t>_Count++</w:t>
      </w:r>
      <w:r w:rsidR="00E557FC">
        <w:t xml:space="preserve"> </w:t>
      </w:r>
      <w:r w:rsidR="00D25B4D" w:rsidRPr="002967FB">
        <w:t>executes</w:t>
      </w:r>
      <w:r w:rsidR="00E557FC">
        <w:t xml:space="preserve"> </w:t>
      </w:r>
      <w:r w:rsidR="00D25B4D" w:rsidRPr="002967FB">
        <w:t>twice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_Count--</w:t>
      </w:r>
      <w:r w:rsidR="00E557FC">
        <w:t xml:space="preserve"> </w:t>
      </w:r>
      <w:r w:rsidR="00D25B4D" w:rsidRPr="002967FB">
        <w:t>occurs</w:t>
      </w:r>
      <w:r w:rsidR="00E557FC">
        <w:t xml:space="preserve"> </w:t>
      </w:r>
      <w:r w:rsidR="00D25B4D" w:rsidRPr="002967FB">
        <w:t>once.</w:t>
      </w:r>
      <w:r w:rsidR="00E557FC">
        <w:t xml:space="preserve"> </w:t>
      </w:r>
      <w:r w:rsidR="00D25B4D" w:rsidRPr="002967FB">
        <w:t>However,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resultant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rPr>
          <w:rStyle w:val="C1"/>
        </w:rPr>
        <w:t>0</w:t>
      </w:r>
      <w:r w:rsidR="00D25B4D" w:rsidRPr="002967FB">
        <w:t>,</w:t>
      </w:r>
      <w:r w:rsidR="00E557FC">
        <w:t xml:space="preserve"> </w:t>
      </w:r>
      <w:r w:rsidR="00D25B4D" w:rsidRPr="002967FB">
        <w:t>not</w:t>
      </w:r>
      <w:r w:rsidR="00E557FC">
        <w:t xml:space="preserve"> </w:t>
      </w:r>
      <w:r w:rsidR="00D25B4D" w:rsidRPr="002967FB">
        <w:rPr>
          <w:rStyle w:val="C1"/>
        </w:rPr>
        <w:t>1</w:t>
      </w:r>
      <w:r w:rsidR="00D25B4D" w:rsidRPr="002967FB">
        <w:t>.</w:t>
      </w:r>
      <w:r w:rsidR="00E557FC">
        <w:t xml:space="preserve"> </w:t>
      </w:r>
      <w:r w:rsidR="00D25B4D" w:rsidRPr="002967FB">
        <w:t>Copying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result</w:t>
      </w:r>
      <w:r w:rsidR="00E557FC">
        <w:t xml:space="preserve"> </w:t>
      </w:r>
      <w:r w:rsidR="00D25B4D" w:rsidRPr="002967FB">
        <w:t>back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essentially</w:t>
      </w:r>
      <w:r w:rsidR="00E557FC">
        <w:t xml:space="preserve"> </w:t>
      </w:r>
      <w:r w:rsidR="00D25B4D" w:rsidRPr="002967FB">
        <w:t>wipes</w:t>
      </w:r>
      <w:r w:rsidR="00E557FC">
        <w:t xml:space="preserve"> </w:t>
      </w:r>
      <w:r w:rsidR="00D25B4D" w:rsidRPr="002967FB">
        <w:t>out</w:t>
      </w:r>
      <w:r w:rsidR="00E557FC">
        <w:t xml:space="preserve"> </w:t>
      </w:r>
      <w:r w:rsidR="00D25B4D" w:rsidRPr="002967FB">
        <w:t>any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changes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9E6174">
        <w:t>have</w:t>
      </w:r>
      <w:r w:rsidR="00E557FC">
        <w:t xml:space="preserve"> </w:t>
      </w:r>
      <w:r w:rsidR="00D25B4D" w:rsidRPr="002967FB">
        <w:t>occurred</w:t>
      </w:r>
      <w:r w:rsidR="00E557FC">
        <w:t xml:space="preserve"> </w:t>
      </w:r>
      <w:r w:rsidR="00D25B4D" w:rsidRPr="002967FB">
        <w:t>since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read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thread.</w:t>
      </w:r>
    </w:p>
    <w:p w14:paraId="343D42F9" w14:textId="79BD0109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problem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3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4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condition,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elements.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sample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demonstrates,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elements</w:t>
      </w:r>
      <w:r w:rsidR="00E557FC">
        <w:t xml:space="preserve"> </w:t>
      </w:r>
      <w:r w:rsidR="009E6174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="009E6174">
        <w:t>to</w:t>
      </w:r>
      <w:r w:rsidR="00E557FC">
        <w:t xml:space="preserve"> </w:t>
      </w:r>
      <w:r w:rsidRPr="002967FB">
        <w:t>undermine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integrity,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single-processor</w:t>
      </w:r>
      <w:r w:rsidR="00E557FC">
        <w:t xml:space="preserve"> </w:t>
      </w:r>
      <w:r w:rsidRPr="002967FB">
        <w:t>computer.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remedy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9E6174">
        <w:t>potential</w:t>
      </w:r>
      <w:r w:rsidR="00E557FC">
        <w:t xml:space="preserve"> </w:t>
      </w:r>
      <w:r w:rsidR="009E6174">
        <w:t>problem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E153FD">
        <w:rPr>
          <w:rStyle w:val="Strong"/>
        </w:rPr>
        <w:t>thread-safe</w:t>
      </w:r>
      <w:r w:rsidRPr="002967FB">
        <w:t>.</w:t>
      </w:r>
    </w:p>
    <w:p w14:paraId="2D3F1743" w14:textId="4419B22A" w:rsidR="007E4FFC" w:rsidRPr="002967FB" w:rsidRDefault="00D25B4D">
      <w:pPr>
        <w:pStyle w:val="Body"/>
      </w:pP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point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atomicity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variables.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guarantees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whose</w:t>
      </w:r>
      <w:r w:rsidR="00E557FC">
        <w:t xml:space="preserve"> </w:t>
      </w:r>
      <w:r w:rsidRPr="002967FB">
        <w:t>size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bigger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read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written</w:t>
      </w:r>
      <w:r w:rsidR="00E557FC">
        <w:t xml:space="preserve"> </w:t>
      </w:r>
      <w:r w:rsidRPr="002967FB">
        <w:t>partially.</w:t>
      </w:r>
      <w:r w:rsidR="00E557FC">
        <w:t xml:space="preserve"> </w:t>
      </w:r>
      <w:r w:rsidR="009E6174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64-bit</w:t>
      </w:r>
      <w:r w:rsidR="00E557FC">
        <w:t xml:space="preserve"> </w:t>
      </w:r>
      <w:r w:rsidRPr="002967FB">
        <w:t>operating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long</w:t>
      </w:r>
      <w:r w:rsidR="00E557FC">
        <w:t xml:space="preserve"> </w:t>
      </w:r>
      <w:r w:rsidRPr="002967FB">
        <w:t>(64</w:t>
      </w:r>
      <w:r w:rsidR="00E557FC">
        <w:t xml:space="preserve"> </w:t>
      </w:r>
      <w:r w:rsidRPr="002967FB">
        <w:t>bits)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128-bit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decimal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write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change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decimal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interrupted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copying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32</w:t>
      </w:r>
      <w:r w:rsidR="00E557FC">
        <w:t xml:space="preserve"> </w:t>
      </w:r>
      <w:r w:rsidRPr="002967FB">
        <w:t>bits,</w:t>
      </w:r>
      <w:r w:rsidR="00E557FC">
        <w:t xml:space="preserve"> </w:t>
      </w:r>
      <w:r w:rsidRPr="002967FB">
        <w:t>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incorrect</w:t>
      </w:r>
      <w:r w:rsidR="00E557FC">
        <w:t xml:space="preserve"> </w:t>
      </w:r>
      <w:r w:rsidRPr="002967FB">
        <w:t>value,</w:t>
      </w:r>
      <w:r w:rsidR="00E557FC">
        <w:t xml:space="preserve"> </w:t>
      </w:r>
      <w:r w:rsidRPr="002967FB">
        <w:t>known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Strong"/>
        </w:rPr>
        <w:t>torn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read</w:t>
      </w:r>
      <w:r w:rsidRPr="002967FB">
        <w:t>.</w:t>
      </w:r>
    </w:p>
    <w:p w14:paraId="686C1FC8" w14:textId="06B52849" w:rsidR="000D66B3" w:rsidRDefault="000D66B3" w:rsidP="00E153FD">
      <w:pPr>
        <w:pStyle w:val="Bgn-AdvTopicHA"/>
      </w:pPr>
      <w:r>
        <w:rPr>
          <w:noProof/>
        </w:rPr>
        <w:lastRenderedPageBreak/>
        <w:t>Beginner</w:t>
      </w:r>
      <w:r w:rsidR="00E557FC">
        <w:t xml:space="preserve"> </w:t>
      </w:r>
      <w:r>
        <w:t>Topic</w:t>
      </w:r>
    </w:p>
    <w:p w14:paraId="170C2F93" w14:textId="242A9A27" w:rsidR="007E4FFC" w:rsidRPr="002967FB" w:rsidRDefault="00D25B4D" w:rsidP="00E153FD">
      <w:pPr>
        <w:pStyle w:val="Bgn-AdvTopicHB"/>
      </w:pP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</w:p>
    <w:p w14:paraId="4989CDCE" w14:textId="52086611" w:rsidR="007E4FFC" w:rsidRPr="002967FB" w:rsidRDefault="00D25B4D" w:rsidP="00E153FD">
      <w:pPr>
        <w:pStyle w:val="Bgn-AdvTopic1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variables.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loaded</w:t>
      </w:r>
      <w:r w:rsidR="00E557FC">
        <w:t xml:space="preserve"> </w:t>
      </w:r>
      <w:r w:rsidRPr="002967FB">
        <w:t>onto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stack</w:t>
      </w:r>
      <w:r w:rsidR="00B94E4A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logical</w:t>
      </w:r>
      <w:r w:rsidR="00E557FC">
        <w:t xml:space="preserve"> </w:t>
      </w:r>
      <w:r w:rsidRPr="002967FB">
        <w:t>stack.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call.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default,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calls;</w:t>
      </w:r>
      <w:r w:rsidR="00E557FC">
        <w:t xml:space="preserve"> </w:t>
      </w:r>
      <w:r w:rsidR="009E6174">
        <w:t>likewise</w:t>
      </w:r>
      <w:r w:rsidRPr="002967FB">
        <w:t>,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among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threads.</w:t>
      </w:r>
    </w:p>
    <w:p w14:paraId="46A9228A" w14:textId="490C86C3" w:rsidR="007E4FFC" w:rsidRPr="002967FB" w:rsidRDefault="00D25B4D" w:rsidP="00E153FD">
      <w:pPr>
        <w:pStyle w:val="Bgn-AdvTopic"/>
      </w:pP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mean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concurrency</w:t>
      </w:r>
      <w:r w:rsidR="00E557FC">
        <w:t xml:space="preserve"> </w:t>
      </w:r>
      <w:r w:rsidRPr="002967FB">
        <w:t>issues</w:t>
      </w:r>
      <w:r w:rsidR="009E6174">
        <w:t>—after</w:t>
      </w:r>
      <w:r w:rsidR="00E557FC">
        <w:t xml:space="preserve"> </w:t>
      </w:r>
      <w:r w:rsidR="009E6174">
        <w:t>all,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easily</w:t>
      </w:r>
      <w:r w:rsidR="00E557FC">
        <w:t xml:space="preserve"> </w:t>
      </w:r>
      <w:r w:rsidRPr="002967FB">
        <w:t>expose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threads.</w:t>
      </w:r>
      <w:r w:rsidRPr="00E153FD">
        <w:rPr>
          <w:rStyle w:val="Superscript"/>
        </w:rPr>
        <w:footnoteReference w:id="1"/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rPr>
          <w:rStyle w:val="C1"/>
        </w:rPr>
        <w:t>for</w:t>
      </w:r>
      <w:r w:rsidR="00E557FC">
        <w:t xml:space="preserve"> </w:t>
      </w:r>
      <w:r w:rsidRPr="002967FB">
        <w:t>loop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shares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iterations,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expose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(see</w:t>
      </w:r>
      <w:r w:rsidR="00E557FC">
        <w:t xml:space="preserve"> </w:t>
      </w:r>
      <w:del w:id="1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2</w:delText>
        </w:r>
      </w:del>
      <w:ins w:id="16" w:author="Austen Frostad" w:date="2020-04-09T17:57:00Z">
        <w:r w:rsidR="00187222">
          <w:t>Listing 22.2</w:t>
        </w:r>
      </w:ins>
      <w:r w:rsidRPr="002967FB">
        <w:t>).</w:t>
      </w:r>
    </w:p>
    <w:p w14:paraId="619EE5A4" w14:textId="4AC7D16D" w:rsidR="007E4FFC" w:rsidRPr="002967FB" w:rsidRDefault="00E85D6E" w:rsidP="00E153FD">
      <w:pPr>
        <w:pStyle w:val="ListingHead"/>
      </w:pPr>
      <w:del w:id="17" w:author="Austen Frostad" w:date="2020-04-09T17:51:00Z">
        <w:r w:rsidRPr="00E153F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E153FD" w:rsidDel="0032671C">
          <w:rPr>
            <w:rStyle w:val="ListingNumber"/>
          </w:rPr>
          <w:delText>20.</w:delText>
        </w:r>
        <w:r w:rsidR="00D25B4D" w:rsidRPr="00E153FD" w:rsidDel="0032671C">
          <w:rPr>
            <w:rStyle w:val="ListingNumber"/>
          </w:rPr>
          <w:delText>2</w:delText>
        </w:r>
      </w:del>
      <w:ins w:id="18" w:author="Austen Frostad" w:date="2020-04-09T17:57:00Z">
        <w:r w:rsidR="00187222">
          <w:rPr>
            <w:rStyle w:val="ListingNumber"/>
          </w:rPr>
          <w:t>Listing 22.2</w:t>
        </w:r>
      </w:ins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Unsynchronized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Variables</w:t>
      </w:r>
    </w:p>
    <w:p w14:paraId="27DCB8CB" w14:textId="18B079C7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9AA1305" w14:textId="3D8EFA1C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6CA88766" w14:textId="77777777" w:rsidR="007E4FFC" w:rsidRPr="002967FB" w:rsidRDefault="007E4FFC">
      <w:pPr>
        <w:pStyle w:val="CDT"/>
      </w:pPr>
    </w:p>
    <w:p w14:paraId="185F3311" w14:textId="6E24DD6F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736D2F1" w14:textId="77777777" w:rsidR="007E4FFC" w:rsidRPr="002967FB" w:rsidRDefault="00D25B4D">
      <w:pPr>
        <w:pStyle w:val="CDT"/>
      </w:pPr>
      <w:r w:rsidRPr="002967FB">
        <w:t>{</w:t>
      </w:r>
    </w:p>
    <w:p w14:paraId="2D473122" w14:textId="116E542D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F34A711" w14:textId="072A8ADD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41F9F61E" w14:textId="2A0B031E" w:rsidR="007E4FFC" w:rsidRPr="002967FB" w:rsidRDefault="00E557FC">
      <w:pPr>
        <w:pStyle w:val="CDT"/>
      </w:pPr>
      <w:r>
        <w:t xml:space="preserve">      </w:t>
      </w:r>
      <w:r w:rsidR="00D25B4D" w:rsidRPr="002967FB">
        <w:t>int</w:t>
      </w:r>
      <w:r>
        <w:t xml:space="preserve"> </w:t>
      </w:r>
      <w:r w:rsidR="00D25B4D" w:rsidRPr="002967FB">
        <w:t>x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D63A68E" w14:textId="62E84C2D" w:rsidR="007E4FFC" w:rsidRPr="002967FB" w:rsidRDefault="00E557FC">
      <w:pPr>
        <w:pStyle w:val="CDT"/>
      </w:pPr>
      <w:r>
        <w:t xml:space="preserve">      </w:t>
      </w:r>
      <w:r w:rsidR="00D25B4D" w:rsidRPr="002967FB">
        <w:t>Parallel.For(0,</w:t>
      </w:r>
      <w:r>
        <w:t xml:space="preserve"> </w:t>
      </w:r>
      <w:r w:rsidR="00D25B4D" w:rsidRPr="002967FB">
        <w:t>int.MaxValue,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=&gt;</w:t>
      </w:r>
    </w:p>
    <w:p w14:paraId="62F95E44" w14:textId="28ECA451" w:rsidR="007E4FFC" w:rsidRPr="002967FB" w:rsidRDefault="00E557FC">
      <w:pPr>
        <w:pStyle w:val="CDT"/>
      </w:pPr>
      <w:r>
        <w:t xml:space="preserve">          </w:t>
      </w:r>
      <w:r w:rsidR="00D25B4D" w:rsidRPr="002967FB">
        <w:t>{</w:t>
      </w:r>
    </w:p>
    <w:p w14:paraId="13A237E3" w14:textId="2986277D" w:rsidR="007E4FFC" w:rsidRPr="002967FB" w:rsidRDefault="00E557FC">
      <w:pPr>
        <w:pStyle w:val="CDT"/>
      </w:pPr>
      <w:r>
        <w:t xml:space="preserve">              </w:t>
      </w:r>
      <w:r w:rsidR="00D25B4D" w:rsidRPr="002967FB">
        <w:t>x++;</w:t>
      </w:r>
    </w:p>
    <w:p w14:paraId="5146C97E" w14:textId="7393E765" w:rsidR="007E4FFC" w:rsidRPr="002967FB" w:rsidRDefault="00E557FC">
      <w:pPr>
        <w:pStyle w:val="CDT"/>
      </w:pPr>
      <w:r>
        <w:t xml:space="preserve">              </w:t>
      </w:r>
      <w:r w:rsidR="00D25B4D" w:rsidRPr="002967FB">
        <w:t>x--;</w:t>
      </w:r>
    </w:p>
    <w:p w14:paraId="23ACD24C" w14:textId="532C88AC" w:rsidR="007E4FFC" w:rsidRPr="002967FB" w:rsidRDefault="00E557FC">
      <w:pPr>
        <w:pStyle w:val="CDT"/>
      </w:pPr>
      <w:r>
        <w:t xml:space="preserve">          </w:t>
      </w:r>
      <w:r w:rsidR="00D25B4D" w:rsidRPr="002967FB">
        <w:t>});</w:t>
      </w:r>
    </w:p>
    <w:p w14:paraId="380C7A30" w14:textId="29DDFA9A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x);</w:t>
      </w:r>
    </w:p>
    <w:p w14:paraId="51B84F57" w14:textId="26C8CC34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26C89685" w14:textId="77777777" w:rsidR="007E4FFC" w:rsidRPr="002967FB" w:rsidRDefault="00D25B4D">
      <w:pPr>
        <w:pStyle w:val="CDTX"/>
      </w:pPr>
      <w:r w:rsidRPr="002967FB">
        <w:t>}</w:t>
      </w:r>
    </w:p>
    <w:p w14:paraId="784344F4" w14:textId="6E497627" w:rsidR="007E4FFC" w:rsidRPr="002967FB" w:rsidRDefault="00D25B4D" w:rsidP="00E153FD">
      <w:pPr>
        <w:pStyle w:val="Bgn-AdvTopicX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rPr>
          <w:rStyle w:val="C1"/>
        </w:rPr>
        <w:t>x</w:t>
      </w:r>
      <w:r w:rsidR="00E557FC">
        <w:t xml:space="preserve"> </w:t>
      </w:r>
      <w:r w:rsidRPr="002967FB">
        <w:t>(a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accessed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rPr>
          <w:rStyle w:val="C1"/>
        </w:rPr>
        <w:t>for</w:t>
      </w:r>
      <w:r w:rsidR="00E557FC">
        <w:t xml:space="preserve"> </w:t>
      </w:r>
      <w:r w:rsidRPr="002967FB">
        <w:t>loop</w:t>
      </w:r>
      <w:r w:rsidR="009E6174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modify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very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9E6174">
        <w:t>that</w:t>
      </w:r>
      <w:r w:rsidR="00E557FC">
        <w:t xml:space="preserve"> </w:t>
      </w:r>
      <w:r w:rsidR="009E6174">
        <w:t>in</w:t>
      </w:r>
      <w:r w:rsidR="00E557FC">
        <w:t xml:space="preserve"> </w:t>
      </w:r>
      <w:del w:id="19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20" w:author="Austen Frostad" w:date="2020-04-09T17:57:00Z">
        <w:r w:rsidR="00187222">
          <w:t>Listing 22.1</w:t>
        </w:r>
      </w:ins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output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unlikely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yield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rPr>
          <w:rStyle w:val="C1"/>
        </w:rPr>
        <w:t>0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rPr>
          <w:rStyle w:val="C1"/>
        </w:rPr>
        <w:t>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incremented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number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times.</w:t>
      </w:r>
    </w:p>
    <w:p w14:paraId="47B94046" w14:textId="77F04773" w:rsidR="007B76DE" w:rsidRDefault="007B76DE" w:rsidP="007B76DE">
      <w:pPr>
        <w:pStyle w:val="PD"/>
      </w:pPr>
      <w:r w:rsidRPr="007B76DE">
        <w:t>***</w:t>
      </w:r>
      <w:r w:rsidR="00E153FD">
        <w:t>COMP:</w:t>
      </w:r>
      <w:r w:rsidR="00E557FC">
        <w:t xml:space="preserve"> </w:t>
      </w:r>
      <w:r w:rsidR="00E153FD">
        <w:t>Insert</w:t>
      </w:r>
      <w:r w:rsidR="00E557FC">
        <w:t xml:space="preserve"> </w:t>
      </w:r>
      <w:r w:rsidR="00E153FD">
        <w:t>“Begin</w:t>
      </w:r>
      <w:r w:rsidR="00E557FC">
        <w:t xml:space="preserve"> </w:t>
      </w:r>
      <w:r w:rsidR="00E153FD">
        <w:t>4.0”</w:t>
      </w:r>
      <w:r w:rsidR="00E557FC">
        <w:t xml:space="preserve"> </w:t>
      </w:r>
      <w:r w:rsidR="00C44C18">
        <w:t>tab</w:t>
      </w:r>
    </w:p>
    <w:p w14:paraId="28E38C2E" w14:textId="50CB4CE4" w:rsidR="007E4FFC" w:rsidRPr="002967FB" w:rsidRDefault="00D25B4D" w:rsidP="00E153FD">
      <w:pPr>
        <w:pStyle w:val="HB"/>
      </w:pPr>
      <w:r w:rsidRPr="002967FB">
        <w:t>Synchronization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E153FD">
        <w:rPr>
          <w:rStyle w:val="C1"/>
        </w:rPr>
        <w:t>Monitor</w:t>
      </w:r>
    </w:p>
    <w:p w14:paraId="3C8596E1" w14:textId="2CD6D90C" w:rsidR="007E4FFC" w:rsidRPr="002967FB" w:rsidRDefault="00D25B4D">
      <w:pPr>
        <w:pStyle w:val="BodyNoIndent"/>
      </w:pP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sections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="009E6174">
        <w:t>you</w:t>
      </w:r>
      <w:r w:rsidR="00E557FC">
        <w:t xml:space="preserve"> </w:t>
      </w:r>
      <w:r w:rsidR="009E6174">
        <w:t>can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Strong"/>
        </w:rPr>
        <w:t>monitor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entering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protected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exited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section.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monitor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part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beginning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protected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sections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marked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Monitor.Exit()</w:t>
      </w:r>
      <w:r w:rsidRPr="002967FB">
        <w:t>,</w:t>
      </w:r>
      <w:r w:rsidR="00E557FC">
        <w:t xml:space="preserve"> </w:t>
      </w:r>
      <w:r w:rsidRPr="002967FB">
        <w:t>respectively.</w:t>
      </w:r>
    </w:p>
    <w:p w14:paraId="6BFA0B3B" w14:textId="773A96CB" w:rsidR="00A43AF4" w:rsidRPr="002967FB" w:rsidRDefault="00E85D6E" w:rsidP="0047231C">
      <w:pPr>
        <w:pStyle w:val="Body"/>
      </w:pPr>
      <w:del w:id="21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BF2015" w:rsidDel="0032671C">
          <w:delText>3</w:delText>
        </w:r>
      </w:del>
      <w:ins w:id="22" w:author="Austen Frostad" w:date="2020-04-09T17:57:00Z">
        <w:r w:rsidR="00187222">
          <w:t>Listing 22.3</w:t>
        </w:r>
      </w:ins>
      <w:r w:rsidR="00E557FC">
        <w:t xml:space="preserve"> </w:t>
      </w:r>
      <w:r w:rsidR="00D25B4D" w:rsidRPr="002967FB">
        <w:t>demonstrates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rPr>
          <w:rStyle w:val="C1"/>
        </w:rPr>
        <w:t>Monitor</w:t>
      </w:r>
      <w:r w:rsidR="00E557FC">
        <w:t xml:space="preserve"> </w:t>
      </w:r>
      <w:r w:rsidR="00D25B4D" w:rsidRPr="002967FB">
        <w:t>class</w:t>
      </w:r>
      <w:r w:rsidR="00E557FC">
        <w:t xml:space="preserve"> </w:t>
      </w:r>
      <w:r w:rsidR="00D25B4D" w:rsidRPr="002967FB">
        <w:t>explicitly.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listing</w:t>
      </w:r>
      <w:r w:rsidR="00E557FC">
        <w:t xml:space="preserve"> </w:t>
      </w:r>
      <w:r w:rsidR="00D25B4D" w:rsidRPr="002967FB">
        <w:t>shows,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important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all</w:t>
      </w:r>
      <w:r w:rsidR="00E557FC">
        <w:t xml:space="preserve"> </w:t>
      </w:r>
      <w:r w:rsidR="00D25B4D" w:rsidRPr="002967FB">
        <w:t>code</w:t>
      </w:r>
      <w:r w:rsidR="00E557FC">
        <w:t xml:space="preserve"> </w:t>
      </w:r>
      <w:r w:rsidR="00D25B4D" w:rsidRPr="002967FB">
        <w:t>between</w:t>
      </w:r>
      <w:r w:rsidR="00E557FC">
        <w:t xml:space="preserve"> </w:t>
      </w:r>
      <w:r w:rsidR="00D25B4D" w:rsidRPr="002967FB">
        <w:t>calls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rPr>
          <w:rStyle w:val="C1"/>
        </w:rPr>
        <w:t>Monitor.Enter()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Monitor.Exit()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surrounded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try/finally</w:t>
      </w:r>
      <w:r w:rsidR="00E557FC">
        <w:t xml:space="preserve"> </w:t>
      </w:r>
      <w:r w:rsidR="00D25B4D" w:rsidRPr="002967FB">
        <w:t>block.</w:t>
      </w:r>
      <w:r w:rsidR="00E557FC">
        <w:t xml:space="preserve"> </w:t>
      </w:r>
      <w:r w:rsidR="00D25B4D" w:rsidRPr="002967FB">
        <w:t>Without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990791">
        <w:t>block</w:t>
      </w:r>
      <w:r w:rsidR="00D25B4D" w:rsidRPr="002967FB">
        <w:t>,</w:t>
      </w:r>
      <w:r w:rsidR="00E557FC">
        <w:t xml:space="preserve"> </w:t>
      </w:r>
      <w:r w:rsidR="00D25B4D" w:rsidRPr="002967FB">
        <w:t>an</w:t>
      </w:r>
      <w:r w:rsidR="00E557FC">
        <w:t xml:space="preserve"> </w:t>
      </w:r>
      <w:r w:rsidR="00D25B4D" w:rsidRPr="002967FB">
        <w:t>exception</w:t>
      </w:r>
      <w:r w:rsidR="00E557FC">
        <w:t xml:space="preserve"> </w:t>
      </w:r>
      <w:r w:rsidR="00D25B4D" w:rsidRPr="002967FB">
        <w:t>could</w:t>
      </w:r>
      <w:r w:rsidR="00E557FC">
        <w:t xml:space="preserve"> </w:t>
      </w:r>
      <w:r w:rsidR="00D25B4D" w:rsidRPr="002967FB">
        <w:t>occur</w:t>
      </w:r>
      <w:r w:rsidR="00E557FC">
        <w:t xml:space="preserve"> </w:t>
      </w:r>
      <w:r w:rsidR="00D25B4D" w:rsidRPr="002967FB">
        <w:t>within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protected</w:t>
      </w:r>
      <w:r w:rsidR="00E557FC">
        <w:t xml:space="preserve"> </w:t>
      </w:r>
      <w:r w:rsidR="00D25B4D" w:rsidRPr="002967FB">
        <w:t>section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Monitor.Exit()</w:t>
      </w:r>
      <w:r w:rsidR="00E557FC">
        <w:t xml:space="preserve"> </w:t>
      </w:r>
      <w:r w:rsidR="00D25B4D" w:rsidRPr="002967FB">
        <w:t>may</w:t>
      </w:r>
      <w:r w:rsidR="00E557FC">
        <w:t xml:space="preserve"> </w:t>
      </w:r>
      <w:r w:rsidR="00D25B4D" w:rsidRPr="002967FB">
        <w:t>never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called,</w:t>
      </w:r>
      <w:r w:rsidR="00E557FC">
        <w:t xml:space="preserve"> </w:t>
      </w:r>
      <w:r w:rsidR="00D25B4D" w:rsidRPr="002967FB">
        <w:t>thereby</w:t>
      </w:r>
      <w:r w:rsidR="00E557FC">
        <w:t xml:space="preserve"> </w:t>
      </w:r>
      <w:r w:rsidR="00D25B4D" w:rsidRPr="002967FB">
        <w:t>blocking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threads</w:t>
      </w:r>
      <w:r w:rsidR="00E557FC">
        <w:t xml:space="preserve"> </w:t>
      </w:r>
      <w:r w:rsidR="00D25B4D" w:rsidRPr="002967FB">
        <w:t>indefinitely.</w:t>
      </w:r>
    </w:p>
    <w:p w14:paraId="728DB9F0" w14:textId="2FBA0D83" w:rsidR="007E4FFC" w:rsidRPr="002967FB" w:rsidRDefault="00E85D6E" w:rsidP="00E153FD">
      <w:pPr>
        <w:pStyle w:val="ListingHead"/>
      </w:pPr>
      <w:del w:id="23" w:author="Austen Frostad" w:date="2020-04-09T17:51:00Z">
        <w:r w:rsidRPr="00E153F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E153FD" w:rsidDel="0032671C">
          <w:rPr>
            <w:rStyle w:val="ListingNumber"/>
          </w:rPr>
          <w:delText>20.</w:delText>
        </w:r>
        <w:r w:rsidR="00BF2015" w:rsidRPr="00E153FD" w:rsidDel="0032671C">
          <w:rPr>
            <w:rStyle w:val="ListingNumber"/>
          </w:rPr>
          <w:delText>3</w:delText>
        </w:r>
      </w:del>
      <w:ins w:id="24" w:author="Austen Frostad" w:date="2020-04-09T17:57:00Z">
        <w:r w:rsidR="00187222">
          <w:rPr>
            <w:rStyle w:val="ListingNumber"/>
          </w:rPr>
          <w:t>Listing 22.3</w:t>
        </w:r>
      </w:ins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Synchronizing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Monitor</w:t>
      </w:r>
      <w:r w:rsidR="00E557FC">
        <w:t xml:space="preserve"> </w:t>
      </w:r>
      <w:r w:rsidR="00D25B4D" w:rsidRPr="002967FB">
        <w:t>Explicitly</w:t>
      </w:r>
    </w:p>
    <w:p w14:paraId="42230E6B" w14:textId="5E706DA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5ECFDCE" w14:textId="2BB18D12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FD1A6FE" w14:textId="51F64F58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29005257" w14:textId="77777777" w:rsidR="007E4FFC" w:rsidRPr="002967FB" w:rsidRDefault="007E4FFC">
      <w:pPr>
        <w:pStyle w:val="CDT"/>
      </w:pPr>
    </w:p>
    <w:p w14:paraId="0C639505" w14:textId="2B3F0F42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6358AA3F" w14:textId="77777777" w:rsidR="007E4FFC" w:rsidRPr="002967FB" w:rsidRDefault="00D25B4D">
      <w:pPr>
        <w:pStyle w:val="CDT"/>
      </w:pPr>
      <w:r w:rsidRPr="002967FB">
        <w:t>{</w:t>
      </w:r>
    </w:p>
    <w:p w14:paraId="5B880D06" w14:textId="55A62ADB" w:rsidR="007E4FFC" w:rsidRPr="002967FB" w:rsidRDefault="00E557FC">
      <w:pPr>
        <w:pStyle w:val="CDTGrayline"/>
      </w:pPr>
      <w:r>
        <w:lastRenderedPageBreak/>
        <w:t xml:space="preserve">    </w:t>
      </w:r>
      <w:r w:rsidR="00D25B4D" w:rsidRPr="002967FB">
        <w:rPr>
          <w:rStyle w:val="CPKeyword"/>
        </w:rPr>
        <w:t>readonly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_Sync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rPr>
          <w:rStyle w:val="CPKeyword"/>
        </w:rPr>
        <w:t>object</w:t>
      </w:r>
      <w:r w:rsidR="00D25B4D" w:rsidRPr="002967FB">
        <w:t>();</w:t>
      </w:r>
    </w:p>
    <w:p w14:paraId="0D688CBA" w14:textId="4EAC36F9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7EEB8479" w14:textId="28C294AB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C460C0C" w14:textId="77777777" w:rsidR="007E4FFC" w:rsidRPr="002967FB" w:rsidRDefault="007E4FFC">
      <w:pPr>
        <w:pStyle w:val="CDT"/>
      </w:pPr>
    </w:p>
    <w:p w14:paraId="1648E607" w14:textId="7D7E2F43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05AD60D4" w14:textId="74A1E60C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67686706" w14:textId="1641E9FC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2B45525C" w14:textId="2FB77074" w:rsidR="007E4FFC" w:rsidRPr="002967FB" w:rsidRDefault="00E557FC">
      <w:pPr>
        <w:pStyle w:val="CDT"/>
      </w:pPr>
      <w:r>
        <w:rPr>
          <w:rStyle w:val="CPComment"/>
        </w:rPr>
        <w:t xml:space="preserve">   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25" w:author="Kevin" w:date="2020-03-22T20:17:00Z">
        <w:r w:rsidR="0011695C">
          <w:t xml:space="preserve"> </w:t>
        </w:r>
      </w:ins>
      <w:r w:rsidR="00D25B4D" w:rsidRPr="002967FB">
        <w:t>=&gt;</w:t>
      </w:r>
      <w:ins w:id="26" w:author="Kevin" w:date="2020-03-22T20:17:00Z">
        <w:r w:rsidR="0011695C">
          <w:t xml:space="preserve"> </w:t>
        </w:r>
      </w:ins>
      <w:r w:rsidR="00D25B4D" w:rsidRPr="002967FB">
        <w:t>Decrement());</w:t>
      </w:r>
    </w:p>
    <w:p w14:paraId="1D754C98" w14:textId="77777777" w:rsidR="007E4FFC" w:rsidRPr="002967FB" w:rsidRDefault="007E4FFC">
      <w:pPr>
        <w:pStyle w:val="CDT"/>
      </w:pPr>
    </w:p>
    <w:p w14:paraId="38082D66" w14:textId="48491F0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2CC27527" w14:textId="762C6A3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3B151D81" w14:textId="58D3F13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3419AA84" w14:textId="102811D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bool</w:t>
      </w:r>
      <w:r>
        <w:t xml:space="preserve"> </w:t>
      </w:r>
      <w:r w:rsidR="00D25B4D" w:rsidRPr="002967FB">
        <w:t>lockTaken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false</w:t>
      </w:r>
      <w:r w:rsidR="00D25B4D" w:rsidRPr="002967FB">
        <w:t>;</w:t>
      </w:r>
    </w:p>
    <w:p w14:paraId="57AF5CD3" w14:textId="430B302D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try</w:t>
      </w:r>
    </w:p>
    <w:p w14:paraId="7D88E071" w14:textId="35B92A06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07174E6F" w14:textId="4B5426C0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Monitor.Enter(_Sync,</w:t>
      </w:r>
      <w:r>
        <w:t xml:space="preserve"> </w:t>
      </w:r>
      <w:r w:rsidR="00D25B4D" w:rsidRPr="002967FB">
        <w:rPr>
          <w:rStyle w:val="CPKeyword"/>
        </w:rPr>
        <w:t>ref</w:t>
      </w:r>
      <w:r>
        <w:t xml:space="preserve"> </w:t>
      </w:r>
      <w:r w:rsidR="00D25B4D" w:rsidRPr="002967FB">
        <w:t>lockTaken);</w:t>
      </w:r>
    </w:p>
    <w:p w14:paraId="2428A3B6" w14:textId="0CEADCF8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_Count++;</w:t>
      </w:r>
    </w:p>
    <w:p w14:paraId="461D371D" w14:textId="791EFA4F" w:rsidR="001800E5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69D81DA3" w14:textId="2D0A4ECD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finally</w:t>
      </w:r>
    </w:p>
    <w:p w14:paraId="22F5E8B5" w14:textId="68BF95D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4EED3035" w14:textId="12B45AD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if</w:t>
      </w:r>
      <w:r>
        <w:t xml:space="preserve"> </w:t>
      </w:r>
      <w:r w:rsidR="00D25B4D" w:rsidRPr="002967FB">
        <w:t>(lockTaken)</w:t>
      </w:r>
    </w:p>
    <w:p w14:paraId="7C5F53E4" w14:textId="43420294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{</w:t>
      </w:r>
    </w:p>
    <w:p w14:paraId="70224E95" w14:textId="41908568" w:rsidR="007E4FFC" w:rsidRPr="002967FB" w:rsidRDefault="00E557FC">
      <w:pPr>
        <w:pStyle w:val="CDTGrayline"/>
      </w:pPr>
      <w:r>
        <w:t xml:space="preserve">                    </w:t>
      </w:r>
      <w:r w:rsidR="00D25B4D" w:rsidRPr="002967FB">
        <w:t>Monitor.Exit(_Sync);</w:t>
      </w:r>
    </w:p>
    <w:p w14:paraId="6F2D9499" w14:textId="7F39AE57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}</w:t>
      </w:r>
    </w:p>
    <w:p w14:paraId="42AAB621" w14:textId="160ED7E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2A19F644" w14:textId="155D85AA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41096638" w14:textId="77777777" w:rsidR="007E4FFC" w:rsidRPr="002967FB" w:rsidRDefault="007E4FFC">
      <w:pPr>
        <w:pStyle w:val="CDT"/>
      </w:pPr>
    </w:p>
    <w:p w14:paraId="20A3522E" w14:textId="1506E112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34946E67" w14:textId="5D0C1FA0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E3506F" w:rsidRPr="002967FB">
        <w:t>$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</w:t>
      </w:r>
      <w:r w:rsidR="00E3506F" w:rsidRPr="002967FB">
        <w:rPr>
          <w:rStyle w:val="Maroon"/>
        </w:rPr>
        <w:t>_Count</w:t>
      </w:r>
      <w:r w:rsidR="00D25B4D" w:rsidRPr="002967FB">
        <w:rPr>
          <w:rStyle w:val="Maroon"/>
        </w:rPr>
        <w:t>}"</w:t>
      </w:r>
      <w:r w:rsidR="00D25B4D" w:rsidRPr="002967FB">
        <w:t>);</w:t>
      </w:r>
    </w:p>
    <w:p w14:paraId="3D5C2808" w14:textId="4239714B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37880BE" w14:textId="77777777" w:rsidR="007E4FFC" w:rsidRPr="002967FB" w:rsidRDefault="007E4FFC">
      <w:pPr>
        <w:pStyle w:val="CDT"/>
      </w:pPr>
    </w:p>
    <w:p w14:paraId="10EFB797" w14:textId="2493FB8C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5762E908" w14:textId="2829D8B1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0892B532" w14:textId="22EAE9FB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7F3DF81B" w14:textId="72711A94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076425D0" w14:textId="516C671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bool</w:t>
      </w:r>
      <w:r>
        <w:t xml:space="preserve"> </w:t>
      </w:r>
      <w:r w:rsidR="00D25B4D" w:rsidRPr="002967FB">
        <w:t>lockTaken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false</w:t>
      </w:r>
      <w:r w:rsidR="00D25B4D" w:rsidRPr="002967FB">
        <w:t>;</w:t>
      </w:r>
    </w:p>
    <w:p w14:paraId="280B55BC" w14:textId="799D973C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try</w:t>
      </w:r>
    </w:p>
    <w:p w14:paraId="55E4D77A" w14:textId="31B82BF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472B366A" w14:textId="5BD897AA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Monitor.Enter(_Sync,</w:t>
      </w:r>
      <w:r>
        <w:t xml:space="preserve"> </w:t>
      </w:r>
      <w:r w:rsidR="00D25B4D" w:rsidRPr="002967FB">
        <w:rPr>
          <w:rStyle w:val="CPKeyword"/>
        </w:rPr>
        <w:t>ref</w:t>
      </w:r>
      <w:r>
        <w:t xml:space="preserve"> </w:t>
      </w:r>
      <w:r w:rsidR="00D25B4D" w:rsidRPr="002967FB">
        <w:t>lockTaken);</w:t>
      </w:r>
    </w:p>
    <w:p w14:paraId="5FD36B34" w14:textId="4D09153D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_Count--;</w:t>
      </w:r>
    </w:p>
    <w:p w14:paraId="4CC49CE8" w14:textId="5F585F0A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2DC44327" w14:textId="79AFCA24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finally</w:t>
      </w:r>
    </w:p>
    <w:p w14:paraId="5D5104F6" w14:textId="70CBD54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08382A63" w14:textId="39CC04C8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if(lockTaken)</w:t>
      </w:r>
    </w:p>
    <w:p w14:paraId="6DBEC359" w14:textId="07F2CDEC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{</w:t>
      </w:r>
    </w:p>
    <w:p w14:paraId="4A590DB1" w14:textId="0CF4FCA2" w:rsidR="007E4FFC" w:rsidRPr="002967FB" w:rsidRDefault="00E557FC">
      <w:pPr>
        <w:pStyle w:val="CDTGrayline"/>
      </w:pPr>
      <w:r>
        <w:t xml:space="preserve">                    </w:t>
      </w:r>
      <w:r w:rsidR="00D25B4D" w:rsidRPr="002967FB">
        <w:t>Monitor.Exit(_Sync);</w:t>
      </w:r>
    </w:p>
    <w:p w14:paraId="556F098E" w14:textId="526AB586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}</w:t>
      </w:r>
    </w:p>
    <w:p w14:paraId="1FCE66A7" w14:textId="20AFD34A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4C44D4E2" w14:textId="10B43E10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07A7AF22" w14:textId="2D30C94E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6F65456" w14:textId="77777777" w:rsidR="007E4FFC" w:rsidRPr="002967FB" w:rsidRDefault="00D25B4D">
      <w:pPr>
        <w:pStyle w:val="CDTX"/>
      </w:pPr>
      <w:r w:rsidRPr="002967FB">
        <w:t>}</w:t>
      </w:r>
    </w:p>
    <w:p w14:paraId="730E4ECA" w14:textId="508E497C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del w:id="27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BF2015" w:rsidDel="0032671C">
          <w:delText>3</w:delText>
        </w:r>
      </w:del>
      <w:ins w:id="28" w:author="Austen Frostad" w:date="2020-04-09T17:57:00Z">
        <w:r w:rsidR="00187222">
          <w:t>Listing 22.3</w:t>
        </w:r>
      </w:ins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2.</w:t>
      </w:r>
    </w:p>
    <w:p w14:paraId="06F19CA3" w14:textId="4B7C124F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2</w:t>
      </w:r>
    </w:p>
    <w:p w14:paraId="7E12D96D" w14:textId="6788BF72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0</w:t>
      </w:r>
    </w:p>
    <w:p w14:paraId="342C1DFD" w14:textId="553110C7" w:rsidR="007E4FFC" w:rsidRPr="002967FB" w:rsidRDefault="00D25B4D">
      <w:pPr>
        <w:pStyle w:val="Body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Monitor.Exit()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990791">
        <w:t>each</w:t>
      </w:r>
      <w:r w:rsidR="00E557FC">
        <w:t xml:space="preserve"> </w:t>
      </w:r>
      <w:r w:rsidR="00990791">
        <w:t>other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reference</w:t>
      </w:r>
      <w:r w:rsidR="00E557FC">
        <w:t xml:space="preserve"> </w:t>
      </w:r>
      <w:r w:rsidRPr="002967FB">
        <w:t>passed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(in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case,</w:t>
      </w:r>
      <w:r w:rsidR="00E557FC">
        <w:t xml:space="preserve"> </w:t>
      </w:r>
      <w:r w:rsidRPr="002967FB">
        <w:rPr>
          <w:rStyle w:val="C1"/>
        </w:rPr>
        <w:t>_Sync</w:t>
      </w:r>
      <w:r w:rsidRPr="002967FB">
        <w:t>).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overload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lockTaken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="00990791">
        <w:t>only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4.0.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rPr>
          <w:rStyle w:val="C1"/>
        </w:rPr>
        <w:t>lockTaken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lastRenderedPageBreak/>
        <w:t>there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reliably</w:t>
      </w:r>
      <w:r w:rsidR="00E557FC">
        <w:t xml:space="preserve"> </w:t>
      </w:r>
      <w:r w:rsidRPr="002967FB">
        <w:t>catch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occurred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Placing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following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reliable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release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6D13B8">
        <w:t>just-in-time</w:t>
      </w:r>
      <w:r w:rsidR="00E557FC">
        <w:t xml:space="preserve"> </w:t>
      </w:r>
      <w:r w:rsidR="006D13B8">
        <w:t>compiler,</w:t>
      </w:r>
      <w:r w:rsidR="00E557FC">
        <w:t xml:space="preserve"> </w:t>
      </w:r>
      <w:r w:rsidR="006D13B8">
        <w:t>or</w:t>
      </w:r>
      <w:r w:rsidR="00E557FC">
        <w:t xml:space="preserve"> </w:t>
      </w:r>
      <w:r w:rsidRPr="002967FB">
        <w:t>JIT</w:t>
      </w:r>
      <w:r w:rsidR="006D13B8">
        <w:t>,</w:t>
      </w:r>
      <w:r w:rsidR="00E557FC">
        <w:t xml:space="preserve"> </w:t>
      </w:r>
      <w:r w:rsidRPr="002967FB">
        <w:t>prevented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asynchronous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sneaking</w:t>
      </w:r>
      <w:r w:rsidR="00E557FC">
        <w:t xml:space="preserve"> </w:t>
      </w:r>
      <w:r w:rsidRPr="002967FB">
        <w:t>in.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anything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following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,</w:t>
      </w:r>
      <w:r w:rsidR="00E557FC">
        <w:t xml:space="preserve"> </w:t>
      </w:r>
      <w:r w:rsidRPr="002967FB">
        <w:t>including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="00990791">
        <w:t>might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injected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debug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JIT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reliably</w:t>
      </w:r>
      <w:r w:rsidR="00E557FC">
        <w:t xml:space="preserve"> </w:t>
      </w:r>
      <w:r w:rsidRPr="002967FB">
        <w:t>returning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did</w:t>
      </w:r>
      <w:r w:rsidR="00E557FC">
        <w:t xml:space="preserve"> </w:t>
      </w:r>
      <w:r w:rsidRPr="002967FB">
        <w:t>occur,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leak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remain</w:t>
      </w:r>
      <w:r w:rsidR="00990791">
        <w:t>ed</w:t>
      </w:r>
      <w:r w:rsidR="00E557FC">
        <w:t xml:space="preserve"> </w:t>
      </w:r>
      <w:r w:rsidRPr="002967FB">
        <w:t>acquired)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finally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it—likely</w:t>
      </w:r>
      <w:r w:rsidR="00E557FC">
        <w:t xml:space="preserve"> </w:t>
      </w:r>
      <w:r w:rsidRPr="002967FB">
        <w:t>causing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trie</w:t>
      </w:r>
      <w:r w:rsidR="00990791">
        <w:t>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summary,</w:t>
      </w:r>
      <w:r w:rsidR="00E557FC">
        <w:t xml:space="preserve"> </w:t>
      </w:r>
      <w:r w:rsidR="00990791">
        <w:t>in</w:t>
      </w:r>
      <w:r w:rsidR="00E557FC">
        <w:t xml:space="preserve"> </w:t>
      </w:r>
      <w:r w:rsidR="00990791">
        <w:t>version</w:t>
      </w:r>
      <w:r w:rsidR="00F971FE">
        <w:t>s</w:t>
      </w:r>
      <w:r w:rsidR="00E557FC">
        <w:t xml:space="preserve"> </w:t>
      </w:r>
      <w:r w:rsidR="00990791">
        <w:t>of</w:t>
      </w:r>
      <w:r w:rsidR="00E557FC">
        <w:t xml:space="preserve"> </w:t>
      </w:r>
      <w:r w:rsidR="00990791">
        <w:t>the</w:t>
      </w:r>
      <w:r w:rsidR="00E557FC">
        <w:t xml:space="preserve"> </w:t>
      </w:r>
      <w:r w:rsidR="00990791">
        <w:t>framework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4.0,</w:t>
      </w:r>
      <w:r w:rsidR="00E557FC">
        <w:t xml:space="preserve"> </w:t>
      </w:r>
      <w:r w:rsidR="00990791">
        <w:t>you</w:t>
      </w:r>
      <w:r w:rsidR="00E557FC">
        <w:t xml:space="preserve"> </w:t>
      </w:r>
      <w:r w:rsidR="00990791">
        <w:t>should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follow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try/finally</w:t>
      </w:r>
      <w:r w:rsidR="00E557FC">
        <w:t xml:space="preserve"> </w:t>
      </w:r>
      <w:r w:rsidRPr="002967FB">
        <w:rPr>
          <w:rStyle w:val="C1"/>
        </w:rPr>
        <w:t>{Monitor.Exit(_Sync))}</w:t>
      </w:r>
      <w:r w:rsidR="00E557FC">
        <w:t xml:space="preserve"> </w:t>
      </w:r>
      <w:r w:rsidRPr="002967FB">
        <w:t>block.</w:t>
      </w:r>
    </w:p>
    <w:p w14:paraId="1B874243" w14:textId="79CD1444" w:rsidR="001800E5" w:rsidRDefault="00D25B4D">
      <w:pPr>
        <w:pStyle w:val="Body"/>
      </w:pPr>
      <w:r w:rsidRPr="002967FB">
        <w:rPr>
          <w:rStyle w:val="C1"/>
        </w:rPr>
        <w:t>Monitor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supports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FC01E6">
        <w:rPr>
          <w:rStyle w:val="Italic"/>
        </w:rPr>
        <w:t>ready</w:t>
      </w:r>
      <w:r w:rsidR="00E557FC">
        <w:rPr>
          <w:rStyle w:val="Italic"/>
        </w:rPr>
        <w:t xml:space="preserve"> </w:t>
      </w:r>
      <w:r w:rsidRPr="00FC01E6">
        <w:rPr>
          <w:rStyle w:val="Italic"/>
        </w:rPr>
        <w:t>queue</w:t>
      </w:r>
      <w:r w:rsidRPr="002967FB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up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execution.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common</w:t>
      </w:r>
      <w:r w:rsidR="00E557FC">
        <w:t xml:space="preserve"> </w:t>
      </w:r>
      <w:r w:rsidRPr="002967FB">
        <w:t>means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producer</w:t>
      </w:r>
      <w:r w:rsidR="00990791">
        <w:t>–</w:t>
      </w:r>
      <w:r w:rsidRPr="002967FB">
        <w:t>consumer</w:t>
      </w:r>
      <w:r w:rsidR="00E557FC">
        <w:t xml:space="preserve"> </w:t>
      </w:r>
      <w:r w:rsidRPr="002967FB">
        <w:t>patterns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“consume”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“produce.”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owns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monitor</w:t>
      </w:r>
      <w:r w:rsidR="00E557FC">
        <w:t xml:space="preserve"> </w:t>
      </w:r>
      <w:r w:rsidRPr="002967FB">
        <w:t>(by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)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Monitor.Pulse()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(which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)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item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consumption</w:t>
      </w:r>
      <w:r w:rsidR="00E557FC">
        <w:t xml:space="preserve"> </w:t>
      </w:r>
      <w:r w:rsidR="00990791">
        <w:t>and</w:t>
      </w:r>
      <w:r w:rsidR="00E557FC">
        <w:t xml:space="preserve"> </w:t>
      </w:r>
      <w:r w:rsidR="00990791">
        <w:t>that</w:t>
      </w:r>
      <w:r w:rsidR="00E557FC">
        <w:t xml:space="preserve"> </w:t>
      </w:r>
      <w:r w:rsidR="00990791">
        <w:t>it</w:t>
      </w:r>
      <w:r w:rsidR="00E557FC">
        <w:t xml:space="preserve"> </w:t>
      </w:r>
      <w:r w:rsidR="00990791">
        <w:t>should</w:t>
      </w:r>
      <w:r w:rsidR="00E557FC">
        <w:t xml:space="preserve"> </w:t>
      </w:r>
      <w:r w:rsidRPr="002967FB">
        <w:t>get</w:t>
      </w:r>
      <w:r w:rsidR="00E557FC">
        <w:t xml:space="preserve"> </w:t>
      </w:r>
      <w:r w:rsidRPr="002967FB">
        <w:t>ready.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call,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(</w:t>
      </w:r>
      <w:r w:rsidR="00990791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="00990791">
        <w:t>thread,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case)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ready</w:t>
      </w:r>
      <w:r w:rsidR="00E557FC">
        <w:t xml:space="preserve"> </w:t>
      </w:r>
      <w:r w:rsidRPr="002967FB">
        <w:t>queue.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Monitor.Exit()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completes)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enters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critical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begin</w:t>
      </w:r>
      <w:r w:rsidR="00E557FC">
        <w:t xml:space="preserve"> </w:t>
      </w:r>
      <w:r w:rsidRPr="002967FB">
        <w:t>consuming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item.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processes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item,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Exit()</w:t>
      </w:r>
      <w:r w:rsidRPr="002967FB">
        <w:t>,</w:t>
      </w:r>
      <w:r w:rsidR="00E557FC">
        <w:t xml:space="preserve"> </w:t>
      </w:r>
      <w:r w:rsidRPr="002967FB">
        <w:t>thus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(currently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produce</w:t>
      </w:r>
      <w:r w:rsidR="00E557FC">
        <w:t xml:space="preserve"> </w:t>
      </w:r>
      <w:r w:rsidRPr="002967FB">
        <w:t>again.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ready</w:t>
      </w:r>
      <w:r w:rsidR="00E557FC">
        <w:t xml:space="preserve"> </w:t>
      </w:r>
      <w:r w:rsidRPr="002967FB">
        <w:t>queue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time,</w:t>
      </w:r>
      <w:r w:rsidR="00E557FC">
        <w:t xml:space="preserve"> </w:t>
      </w:r>
      <w:r w:rsidRPr="002967FB">
        <w:t>ensuring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consumption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production</w:t>
      </w:r>
      <w:r w:rsidR="00990791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vice</w:t>
      </w:r>
      <w:r w:rsidR="00E557FC">
        <w:t xml:space="preserve"> </w:t>
      </w:r>
      <w:r w:rsidRPr="002967FB">
        <w:t>versa.</w:t>
      </w:r>
    </w:p>
    <w:p w14:paraId="2F05C587" w14:textId="5C5F1DD0" w:rsidR="007E4FFC" w:rsidRPr="002967FB" w:rsidRDefault="00E153FD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0B77A6EF" w14:textId="2168E527" w:rsidR="007E4FFC" w:rsidRPr="002967FB" w:rsidRDefault="00D25B4D" w:rsidP="009372EF">
      <w:pPr>
        <w:pStyle w:val="HB"/>
      </w:pP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lock</w:t>
      </w:r>
      <w:r w:rsidR="00E557FC">
        <w:t xml:space="preserve"> </w:t>
      </w:r>
      <w:r w:rsidRPr="002967FB">
        <w:t>Keyword</w:t>
      </w:r>
    </w:p>
    <w:p w14:paraId="084BDEF7" w14:textId="63CEEE85" w:rsidR="007E4FFC" w:rsidRPr="002967FB" w:rsidRDefault="00D25B4D">
      <w:pPr>
        <w:pStyle w:val="BodyNoIndent"/>
      </w:pPr>
      <w:r w:rsidRPr="002967FB">
        <w:t>Because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frequent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990791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try/finally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="00990791">
        <w:t>can</w:t>
      </w:r>
      <w:r w:rsidR="00E557FC">
        <w:t xml:space="preserve"> </w:t>
      </w:r>
      <w:r w:rsidRPr="002967FB">
        <w:t>easily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forgotten,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special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pattern.</w:t>
      </w:r>
      <w:r w:rsidR="00E557FC">
        <w:t xml:space="preserve"> </w:t>
      </w:r>
      <w:del w:id="2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BF2015" w:rsidDel="0032671C">
          <w:delText>4</w:delText>
        </w:r>
      </w:del>
      <w:ins w:id="30" w:author="Austen Frostad" w:date="2020-04-09T17:57:00Z">
        <w:r w:rsidR="00187222">
          <w:t>Listing 22.4</w:t>
        </w:r>
      </w:ins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487747">
        <w:t>Out</w:t>
      </w:r>
      <w:r w:rsidR="00487747">
        <w:lastRenderedPageBreak/>
        <w:t>put</w:t>
      </w:r>
      <w:r w:rsidR="00E557FC">
        <w:t xml:space="preserve"> </w:t>
      </w:r>
      <w:r w:rsidR="00487747">
        <w:t>20.</w:t>
      </w:r>
      <w:r w:rsidRPr="002967FB">
        <w:t>3</w:t>
      </w:r>
      <w:r w:rsidR="00E557FC">
        <w:t xml:space="preserve"> </w:t>
      </w:r>
      <w:r w:rsidRPr="002967FB">
        <w:t>shows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61B56FC9" w14:textId="0DBF9DD2" w:rsidR="007E4FFC" w:rsidRPr="002967FB" w:rsidRDefault="00E85D6E" w:rsidP="009372EF">
      <w:pPr>
        <w:pStyle w:val="ListingHead"/>
      </w:pPr>
      <w:del w:id="31" w:author="Austen Frostad" w:date="2020-04-09T17:51:00Z">
        <w:r w:rsidRPr="009372E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2EF" w:rsidDel="0032671C">
          <w:rPr>
            <w:rStyle w:val="ListingNumber"/>
          </w:rPr>
          <w:delText>20.</w:delText>
        </w:r>
        <w:r w:rsidR="00BF2015" w:rsidRPr="009372EF" w:rsidDel="0032671C">
          <w:rPr>
            <w:rStyle w:val="ListingNumber"/>
          </w:rPr>
          <w:delText>4</w:delText>
        </w:r>
      </w:del>
      <w:ins w:id="32" w:author="Austen Frostad" w:date="2020-04-09T17:57:00Z">
        <w:r w:rsidR="00187222">
          <w:rPr>
            <w:rStyle w:val="ListingNumber"/>
          </w:rPr>
          <w:t>Listing 22.4</w:t>
        </w:r>
      </w:ins>
      <w:r w:rsidR="00D25B4D" w:rsidRPr="009372EF">
        <w:rPr>
          <w:rStyle w:val="ListingNumber"/>
        </w:rPr>
        <w:t>:</w:t>
      </w:r>
      <w:r w:rsidR="00D25B4D" w:rsidRPr="002967FB">
        <w:t> 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E153FD">
        <w:rPr>
          <w:rStyle w:val="C1"/>
        </w:rPr>
        <w:t>lock</w:t>
      </w:r>
      <w:r w:rsidR="00E557FC">
        <w:t xml:space="preserve"> </w:t>
      </w:r>
      <w:r w:rsidR="00D25B4D" w:rsidRPr="002967FB">
        <w:t>Keyword</w:t>
      </w:r>
    </w:p>
    <w:p w14:paraId="088E6BDB" w14:textId="2B01559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ACC715F" w14:textId="7A4C22F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02627EB" w14:textId="2BE6854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02D65D7B" w14:textId="77777777" w:rsidR="007E4FFC" w:rsidRPr="002967FB" w:rsidRDefault="007E4FFC">
      <w:pPr>
        <w:pStyle w:val="CDT"/>
      </w:pPr>
    </w:p>
    <w:p w14:paraId="74CCFBF1" w14:textId="7CA5F6D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76EA3899" w14:textId="77777777" w:rsidR="007E4FFC" w:rsidRPr="002967FB" w:rsidRDefault="00D25B4D">
      <w:pPr>
        <w:pStyle w:val="CDT"/>
      </w:pPr>
      <w:r w:rsidRPr="002967FB">
        <w:t>{</w:t>
      </w:r>
    </w:p>
    <w:p w14:paraId="128A33A8" w14:textId="240706B0" w:rsidR="007E4FFC" w:rsidRPr="002967FB" w:rsidRDefault="00E557FC">
      <w:pPr>
        <w:pStyle w:val="CDTGrayline"/>
      </w:pPr>
      <w:r>
        <w:t xml:space="preserve">    </w:t>
      </w:r>
      <w:r w:rsidR="00D25B4D" w:rsidRPr="002967FB">
        <w:rPr>
          <w:rStyle w:val="CPKeyword"/>
        </w:rPr>
        <w:t>readonly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_Sync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rPr>
          <w:rStyle w:val="CPKeyword"/>
        </w:rPr>
        <w:t>object</w:t>
      </w:r>
      <w:r w:rsidR="00D25B4D" w:rsidRPr="002967FB">
        <w:t>();</w:t>
      </w:r>
    </w:p>
    <w:p w14:paraId="5AEC6110" w14:textId="2C49F526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39548305" w14:textId="02348285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7A333958" w14:textId="77777777" w:rsidR="007E4FFC" w:rsidRPr="002967FB" w:rsidRDefault="007E4FFC">
      <w:pPr>
        <w:pStyle w:val="CDT"/>
      </w:pPr>
    </w:p>
    <w:p w14:paraId="1A2BDFB4" w14:textId="3DB75A38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2031C440" w14:textId="1D5FE109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30428625" w14:textId="30DF8E1E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03210A71" w14:textId="3916FD5B" w:rsidR="007E4FFC" w:rsidRPr="006D3FA4" w:rsidRDefault="00E557FC">
      <w:pPr>
        <w:pStyle w:val="CDT"/>
      </w:pPr>
      <w:r>
        <w:t xml:space="preserve">        </w:t>
      </w:r>
      <w:r w:rsidR="00D25B4D" w:rsidRPr="006D3FA4">
        <w:t>Task</w:t>
      </w:r>
      <w:r>
        <w:t xml:space="preserve"> </w:t>
      </w:r>
      <w:r w:rsidR="00D25B4D" w:rsidRPr="006D3FA4">
        <w:t>task</w:t>
      </w:r>
      <w:r>
        <w:t xml:space="preserve"> </w:t>
      </w:r>
      <w:r w:rsidR="00D25B4D" w:rsidRPr="006D3FA4">
        <w:t>=</w:t>
      </w:r>
      <w:r>
        <w:t xml:space="preserve"> </w:t>
      </w:r>
      <w:r w:rsidR="00D25B4D" w:rsidRPr="006D3FA4">
        <w:t>Task.Run(()</w:t>
      </w:r>
      <w:ins w:id="33" w:author="Kevin" w:date="2020-03-22T20:19:00Z">
        <w:r w:rsidR="00070125">
          <w:t xml:space="preserve"> </w:t>
        </w:r>
      </w:ins>
      <w:r w:rsidR="00D25B4D" w:rsidRPr="006D3FA4">
        <w:t>=&gt;</w:t>
      </w:r>
      <w:ins w:id="34" w:author="Kevin" w:date="2020-03-22T20:19:00Z">
        <w:r w:rsidR="00070125">
          <w:t xml:space="preserve"> </w:t>
        </w:r>
      </w:ins>
      <w:r w:rsidR="00D25B4D" w:rsidRPr="006D3FA4">
        <w:t>Decrement());</w:t>
      </w:r>
    </w:p>
    <w:p w14:paraId="259A5217" w14:textId="77777777" w:rsidR="007E4FFC" w:rsidRPr="002967FB" w:rsidRDefault="007E4FFC">
      <w:pPr>
        <w:pStyle w:val="CDT"/>
      </w:pPr>
    </w:p>
    <w:p w14:paraId="2C4C0950" w14:textId="7E2D98B0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7C0DFB14" w14:textId="25CD0D97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3F66373C" w14:textId="6A3E965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4F61D422" w14:textId="4B9C8247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lock</w:t>
      </w:r>
      <w:r w:rsidR="00D25B4D" w:rsidRPr="002967FB">
        <w:t>(_Sync)</w:t>
      </w:r>
    </w:p>
    <w:p w14:paraId="7714064C" w14:textId="42C100C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56428BAB" w14:textId="7425701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_Count++;</w:t>
      </w:r>
    </w:p>
    <w:p w14:paraId="51F4F4EA" w14:textId="78655945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3D648E06" w14:textId="6C9AA4F1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55A94DED" w14:textId="77777777" w:rsidR="007E4FFC" w:rsidRPr="002967FB" w:rsidRDefault="007E4FFC">
      <w:pPr>
        <w:pStyle w:val="CDT"/>
      </w:pPr>
    </w:p>
    <w:p w14:paraId="5B1F5D74" w14:textId="759FB6F3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5D511B9B" w14:textId="725B926E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E3506F" w:rsidRPr="002967FB">
        <w:t>$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</w:t>
      </w:r>
      <w:r w:rsidR="00E3506F" w:rsidRPr="002967FB">
        <w:rPr>
          <w:rStyle w:val="Maroon"/>
        </w:rPr>
        <w:t>_Count</w:t>
      </w:r>
      <w:r w:rsidR="00D25B4D" w:rsidRPr="002967FB">
        <w:rPr>
          <w:rStyle w:val="Maroon"/>
        </w:rPr>
        <w:t>}"</w:t>
      </w:r>
      <w:r w:rsidR="00D25B4D" w:rsidRPr="002967FB">
        <w:t>);</w:t>
      </w:r>
    </w:p>
    <w:p w14:paraId="0B9CFBCD" w14:textId="07B6E703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2074AFEE" w14:textId="77777777" w:rsidR="007E4FFC" w:rsidRPr="002967FB" w:rsidRDefault="007E4FFC">
      <w:pPr>
        <w:pStyle w:val="CDT"/>
      </w:pPr>
    </w:p>
    <w:p w14:paraId="378E09BD" w14:textId="18BDFC1F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5F186E0D" w14:textId="598A1489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4742D31F" w14:textId="543E65D7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69AA2367" w14:textId="5F325103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3F1D09C6" w14:textId="14D8524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lock</w:t>
      </w:r>
      <w:r w:rsidR="00D25B4D" w:rsidRPr="002967FB">
        <w:t>(_Sync)</w:t>
      </w:r>
    </w:p>
    <w:p w14:paraId="580CC539" w14:textId="0D053B56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7CF702CE" w14:textId="33BCB4B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_Count--;</w:t>
      </w:r>
    </w:p>
    <w:p w14:paraId="2B3396A4" w14:textId="647D869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7526EA84" w14:textId="32FBA257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70FFBB18" w14:textId="0F2F65BD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DB96C5A" w14:textId="77777777" w:rsidR="007E4FFC" w:rsidRPr="002967FB" w:rsidRDefault="00D25B4D">
      <w:pPr>
        <w:pStyle w:val="CDTX"/>
      </w:pPr>
      <w:r w:rsidRPr="002967FB">
        <w:t>}</w:t>
      </w:r>
    </w:p>
    <w:p w14:paraId="6D7E6A12" w14:textId="5822832A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3</w:t>
      </w:r>
    </w:p>
    <w:p w14:paraId="25B82947" w14:textId="1C8E7C50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0</w:t>
      </w:r>
    </w:p>
    <w:p w14:paraId="251462A2" w14:textId="2B57FAE3" w:rsidR="007E4FFC" w:rsidRPr="002967FB" w:rsidRDefault="00D25B4D">
      <w:pPr>
        <w:pStyle w:val="Body"/>
      </w:pPr>
      <w:r w:rsidRPr="002967FB">
        <w:t>By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accessing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(using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rPr>
          <w:rStyle w:val="C1"/>
        </w:rPr>
        <w:t>Monitor</w:t>
      </w:r>
      <w:r w:rsidRPr="002967FB">
        <w:t>),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Main()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thread-safe,</w:t>
      </w:r>
      <w:r w:rsidR="00E557FC">
        <w:t xml:space="preserve"> </w:t>
      </w:r>
      <w:r w:rsidRPr="002967FB">
        <w:t>meaning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safely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(Prior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4.0</w:t>
      </w:r>
      <w:r w:rsidR="00990791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="00990791">
        <w:t>but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compiler-emitted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depended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lockTaken</w:t>
      </w:r>
      <w:r w:rsidRPr="002967FB">
        <w:t>-less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method</w:t>
      </w:r>
      <w:r w:rsidR="006D13B8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emitted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block.)</w:t>
      </w:r>
    </w:p>
    <w:p w14:paraId="1A18B287" w14:textId="6ED34AC9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price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reduction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performance.</w:t>
      </w:r>
      <w:r w:rsidR="00E557FC">
        <w:t xml:space="preserve"> </w:t>
      </w:r>
      <w:del w:id="3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5</w:delText>
        </w:r>
      </w:del>
      <w:ins w:id="36" w:author="Austen Frostad" w:date="2020-04-09T17:57:00Z">
        <w:r w:rsidR="00187222">
          <w:t>Listing 22.5</w:t>
        </w:r>
      </w:ins>
      <w:r w:rsidRPr="002967FB">
        <w:t>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magnitude</w:t>
      </w:r>
      <w:r w:rsidR="00E557FC">
        <w:t xml:space="preserve"> </w:t>
      </w:r>
      <w:r w:rsidRPr="002967FB">
        <w:t>longer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than</w:t>
      </w:r>
      <w:r w:rsidR="00E557FC">
        <w:t xml:space="preserve"> </w:t>
      </w:r>
      <w:del w:id="37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38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does,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rPr>
          <w:rStyle w:val="C1"/>
        </w:rPr>
        <w:t>lock</w:t>
      </w:r>
      <w:r w:rsidRPr="002967FB">
        <w:t>’s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slow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compared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incrementing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decrementing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count.</w:t>
      </w:r>
    </w:p>
    <w:p w14:paraId="40859812" w14:textId="0471736A" w:rsidR="007E4FFC" w:rsidRPr="002967FB" w:rsidRDefault="00D25B4D">
      <w:pPr>
        <w:pStyle w:val="Body"/>
      </w:pPr>
      <w:r w:rsidRPr="002967FB">
        <w:t>Even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insignificant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comparison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work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synchronizes,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indiscriminate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="00990791">
        <w:t>so</w:t>
      </w:r>
      <w:r w:rsidR="00E557FC">
        <w:t xml:space="preserve"> </w:t>
      </w:r>
      <w:r w:rsidR="00990791">
        <w:t>as</w:t>
      </w:r>
      <w:r w:rsidR="00E557FC">
        <w:t xml:space="preserve"> </w:t>
      </w:r>
      <w:r w:rsidR="00990791">
        <w:t>to</w:t>
      </w:r>
      <w:r w:rsidR="00E557FC">
        <w:t xml:space="preserve"> </w:t>
      </w:r>
      <w:r w:rsidR="00F971FE">
        <w:t>avoid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possibility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deadlocks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multiprocessor</w:t>
      </w:r>
      <w:r w:rsidR="00E557FC">
        <w:t xml:space="preserve"> </w:t>
      </w:r>
      <w:r w:rsidRPr="002967FB">
        <w:t>computers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parallel.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design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E153FD">
        <w:rPr>
          <w:rStyle w:val="Italic"/>
        </w:rPr>
        <w:t>mutable</w:t>
      </w:r>
      <w:r w:rsidR="00E557FC">
        <w:rPr>
          <w:rStyle w:val="Italic"/>
        </w:rPr>
        <w:t xml:space="preserve"> </w:t>
      </w:r>
      <w:r w:rsidRPr="00E153FD">
        <w:rPr>
          <w:rStyle w:val="Italic"/>
        </w:rPr>
        <w:t>static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(There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something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changes.)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who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lastRenderedPageBreak/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object.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deals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want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extent.</w:t>
      </w:r>
    </w:p>
    <w:p w14:paraId="6027B8C3" w14:textId="3CE2D821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 w:rsidR="00FA707F">
        <w:t>7.1</w:t>
      </w:r>
      <w:r>
        <w:t>”</w:t>
      </w:r>
      <w:r w:rsidR="00E557FC">
        <w:t xml:space="preserve"> </w:t>
      </w:r>
      <w:r w:rsidR="00C44C18">
        <w:t>tab</w:t>
      </w:r>
    </w:p>
    <w:p w14:paraId="6EE802F4" w14:textId="5EE70FDA" w:rsidR="00BF2015" w:rsidRDefault="00BF2015" w:rsidP="009372EF">
      <w:pPr>
        <w:pStyle w:val="Bgn-AdvTopicHA"/>
      </w:pPr>
      <w:r>
        <w:rPr>
          <w:noProof/>
        </w:rPr>
        <w:t>Beginner</w:t>
      </w:r>
      <w:r w:rsidR="00E557FC">
        <w:t xml:space="preserve"> </w:t>
      </w:r>
      <w:r>
        <w:t>Topic</w:t>
      </w:r>
    </w:p>
    <w:p w14:paraId="55C63CFB" w14:textId="7DB04BEB" w:rsidR="00BF2015" w:rsidRPr="002967FB" w:rsidRDefault="00BF2015" w:rsidP="009372EF">
      <w:pPr>
        <w:pStyle w:val="Bgn-AdvTopicHB"/>
      </w:pPr>
      <w:r w:rsidRPr="00E153FD">
        <w:rPr>
          <w:rStyle w:val="C1"/>
        </w:rPr>
        <w:t>Task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E153FD">
        <w:rPr>
          <w:rStyle w:val="C1"/>
        </w:rPr>
        <w:t>await</w:t>
      </w:r>
    </w:p>
    <w:p w14:paraId="311E4A38" w14:textId="7C34BD5D" w:rsidR="00BF2015" w:rsidRPr="002967FB" w:rsidRDefault="00BF2015" w:rsidP="009372EF">
      <w:pPr>
        <w:pStyle w:val="Bgn-AdvTopic1"/>
      </w:pPr>
      <w:r>
        <w:t>In</w:t>
      </w:r>
      <w:r w:rsidR="00E557FC">
        <w:t xml:space="preserve"> </w:t>
      </w:r>
      <w:del w:id="39" w:author="Austen Frostad" w:date="2020-04-09T17:57:00Z">
        <w:r w:rsidDel="00187222">
          <w:delText>Listing</w:delText>
        </w:r>
        <w:r w:rsidR="00E557FC" w:rsidDel="00187222">
          <w:delText xml:space="preserve"> </w:delText>
        </w:r>
        <w:r w:rsidDel="00187222">
          <w:delText>20.</w:delText>
        </w:r>
        <w:r w:rsidRPr="002967FB" w:rsidDel="00187222">
          <w:delText>1</w:delText>
        </w:r>
      </w:del>
      <w:ins w:id="40" w:author="Austen Frostad" w:date="2020-04-09T17:57:00Z">
        <w:r w:rsidR="00187222">
          <w:t>Listing 22.1</w:t>
        </w:r>
      </w:ins>
      <w:r>
        <w:t>,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rPr>
          <w:rStyle w:val="C1"/>
        </w:rPr>
        <w:t>Task.Run(()</w:t>
      </w:r>
      <w:ins w:id="41" w:author="Kevin" w:date="2020-03-22T20:21:00Z">
        <w:r w:rsidR="00070125">
          <w:rPr>
            <w:rStyle w:val="C1"/>
          </w:rPr>
          <w:t xml:space="preserve"> </w:t>
        </w:r>
      </w:ins>
      <w:r w:rsidRPr="002967FB">
        <w:rPr>
          <w:rStyle w:val="C1"/>
        </w:rPr>
        <w:t>=&gt;</w:t>
      </w:r>
      <w:ins w:id="42" w:author="Kevin" w:date="2020-03-22T20:21:00Z">
        <w:r w:rsidR="00070125">
          <w:rPr>
            <w:rStyle w:val="C1"/>
          </w:rPr>
          <w:t xml:space="preserve"> </w:t>
        </w:r>
      </w:ins>
      <w:r w:rsidRPr="002967FB">
        <w:rPr>
          <w:rStyle w:val="C1"/>
        </w:rPr>
        <w:t>Decrement())</w:t>
      </w:r>
      <w:r w:rsidR="00E557FC">
        <w:t xml:space="preserve"> </w:t>
      </w:r>
      <w:r w:rsidRPr="002967FB">
        <w:t>returns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await</w:t>
      </w:r>
      <w:r w:rsidR="00E557FC">
        <w:t xml:space="preserve"> </w:t>
      </w:r>
      <w:r w:rsidRPr="002967FB">
        <w:t>operator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used.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>
        <w:t>that</w:t>
      </w:r>
      <w:r w:rsidR="00E557FC">
        <w:t xml:space="preserve"> </w:t>
      </w:r>
      <w:r>
        <w:t>until</w:t>
      </w:r>
      <w:r w:rsidR="00E557FC">
        <w:t xml:space="preserve"> </w:t>
      </w:r>
      <w:r>
        <w:t>C#</w:t>
      </w:r>
      <w:r w:rsidR="00E557FC">
        <w:t xml:space="preserve"> </w:t>
      </w:r>
      <w:r>
        <w:t>7.1,</w:t>
      </w:r>
      <w:r w:rsidR="00E557FC">
        <w:t xml:space="preserve"> </w:t>
      </w:r>
      <w:r w:rsidRPr="002967FB">
        <w:rPr>
          <w:rStyle w:val="C1"/>
        </w:rPr>
        <w:t>Main()</w:t>
      </w:r>
      <w:r w:rsidR="00E557FC">
        <w:t xml:space="preserve"> </w:t>
      </w:r>
      <w:r w:rsidRPr="002967FB">
        <w:t>doesn’t</w:t>
      </w:r>
      <w:r w:rsidR="00E557FC">
        <w:t xml:space="preserve"> </w:t>
      </w:r>
      <w:r w:rsidRPr="002967FB">
        <w:t>support</w:t>
      </w:r>
      <w:r w:rsidR="00E557FC">
        <w:t xml:space="preserve"> </w:t>
      </w:r>
      <w:r>
        <w:t>the</w:t>
      </w:r>
      <w:r w:rsidR="00E557FC">
        <w:t xml:space="preserve"> </w:t>
      </w:r>
      <w:r>
        <w:t>use</w:t>
      </w:r>
      <w:r w:rsidR="00E557FC">
        <w:t xml:space="preserve"> </w:t>
      </w:r>
      <w:r>
        <w:t>of</w:t>
      </w:r>
      <w:r w:rsidR="00E557FC">
        <w:t xml:space="preserve"> </w:t>
      </w:r>
      <w:r w:rsidRPr="002967FB">
        <w:rPr>
          <w:rStyle w:val="C1"/>
        </w:rPr>
        <w:t>async</w:t>
      </w:r>
      <w:r w:rsidRPr="002967FB">
        <w:t>.</w:t>
      </w:r>
      <w:r w:rsidR="00E557FC">
        <w:t xml:space="preserve"> </w:t>
      </w:r>
      <w:r>
        <w:t>Given</w:t>
      </w:r>
      <w:r w:rsidR="00E557FC">
        <w:t xml:space="preserve"> </w:t>
      </w:r>
      <w:r>
        <w:t>C#</w:t>
      </w:r>
      <w:r w:rsidR="00E557FC">
        <w:t xml:space="preserve"> </w:t>
      </w:r>
      <w:r>
        <w:t>7.1,</w:t>
      </w:r>
      <w:r w:rsidR="00E557FC">
        <w:t xml:space="preserve"> </w:t>
      </w:r>
      <w:r>
        <w:t>however,</w:t>
      </w:r>
      <w:r w:rsidR="00E557FC">
        <w:t xml:space="preserve"> </w:t>
      </w:r>
      <w:r>
        <w:t>the</w:t>
      </w:r>
      <w:r w:rsidR="00E557FC">
        <w:t xml:space="preserve"> </w:t>
      </w:r>
      <w:r>
        <w:t>code</w:t>
      </w:r>
      <w:r w:rsidR="00E557FC">
        <w:t xml:space="preserve"> </w:t>
      </w:r>
      <w:r>
        <w:t>can</w:t>
      </w:r>
      <w:r w:rsidR="00E557FC">
        <w:t xml:space="preserve"> </w:t>
      </w:r>
      <w:r>
        <w:t>be</w:t>
      </w:r>
      <w:r w:rsidR="00E557FC">
        <w:t xml:space="preserve"> </w:t>
      </w:r>
      <w:r>
        <w:t>refactored</w:t>
      </w:r>
      <w:r w:rsidR="00E557FC">
        <w:t xml:space="preserve"> </w:t>
      </w:r>
      <w:r>
        <w:t>to</w:t>
      </w:r>
      <w:r w:rsidR="00E557FC">
        <w:t xml:space="preserve"> </w:t>
      </w:r>
      <w:r>
        <w:t>us</w:t>
      </w:r>
      <w:r w:rsidR="006D13B8">
        <w:t>e</w:t>
      </w:r>
      <w:r w:rsidR="00E557FC">
        <w:t xml:space="preserve"> </w:t>
      </w:r>
      <w:r>
        <w:t>the</w:t>
      </w:r>
      <w:r w:rsidR="00E557FC">
        <w:t xml:space="preserve"> </w:t>
      </w:r>
      <w:r w:rsidRPr="00FC01E6">
        <w:rPr>
          <w:rStyle w:val="C1"/>
        </w:rPr>
        <w:t>async</w:t>
      </w:r>
      <w:r>
        <w:t>/</w:t>
      </w:r>
      <w:r w:rsidRPr="00FC01E6">
        <w:rPr>
          <w:rStyle w:val="C1"/>
        </w:rPr>
        <w:t>await</w:t>
      </w:r>
      <w:r w:rsidR="00E557FC">
        <w:t xml:space="preserve"> </w:t>
      </w:r>
      <w:r>
        <w:t>pattern</w:t>
      </w:r>
      <w:r w:rsidR="006D13B8">
        <w:t>,</w:t>
      </w:r>
      <w:r w:rsidR="00E557FC">
        <w:t xml:space="preserve"> </w:t>
      </w:r>
      <w:r>
        <w:t>as</w:t>
      </w:r>
      <w:r w:rsidR="00E557FC">
        <w:t xml:space="preserve"> </w:t>
      </w:r>
      <w:r>
        <w:t>shown</w:t>
      </w:r>
      <w:r w:rsidR="00E557FC">
        <w:t xml:space="preserve"> </w:t>
      </w:r>
      <w:r>
        <w:t>in</w:t>
      </w:r>
      <w:r w:rsidR="00E557FC">
        <w:t xml:space="preserve"> </w:t>
      </w:r>
      <w:del w:id="43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20.5</w:delText>
        </w:r>
      </w:del>
      <w:ins w:id="44" w:author="Austen Frostad" w:date="2020-04-09T17:57:00Z">
        <w:r w:rsidR="00187222">
          <w:t>Listing 22.5</w:t>
        </w:r>
      </w:ins>
      <w:r w:rsidRPr="002967FB">
        <w:t>.</w:t>
      </w:r>
    </w:p>
    <w:p w14:paraId="7212026F" w14:textId="69504BB6" w:rsidR="001800E5" w:rsidRDefault="00BF2015" w:rsidP="009372EF">
      <w:pPr>
        <w:pStyle w:val="ListingHead"/>
      </w:pPr>
      <w:del w:id="45" w:author="Austen Frostad" w:date="2020-04-09T17:51:00Z">
        <w:r w:rsidRPr="009372E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2EF" w:rsidDel="0032671C">
          <w:rPr>
            <w:rStyle w:val="ListingNumber"/>
          </w:rPr>
          <w:delText>20.5</w:delText>
        </w:r>
      </w:del>
      <w:ins w:id="46" w:author="Austen Frostad" w:date="2020-04-09T17:57:00Z">
        <w:r w:rsidR="00187222">
          <w:rPr>
            <w:rStyle w:val="ListingNumber"/>
          </w:rPr>
          <w:t>Listing 22.5</w:t>
        </w:r>
      </w:ins>
      <w:r w:rsidRPr="009372EF">
        <w:rPr>
          <w:rStyle w:val="ListingNumber"/>
        </w:rPr>
        <w:t>:</w:t>
      </w:r>
      <w:r w:rsidRPr="002967FB">
        <w:t> </w:t>
      </w:r>
      <w:r w:rsidR="00520DD1" w:rsidRPr="00FC01E6">
        <w:rPr>
          <w:rStyle w:val="C1"/>
        </w:rPr>
        <w:t>a</w:t>
      </w:r>
      <w:r w:rsidR="00416EFE" w:rsidRPr="00FC01E6">
        <w:rPr>
          <w:rStyle w:val="C1"/>
        </w:rPr>
        <w:t>sync</w:t>
      </w:r>
      <w:r w:rsidR="00E557FC">
        <w:t xml:space="preserve"> </w:t>
      </w:r>
      <w:r w:rsidR="00416EFE" w:rsidRPr="00FC01E6">
        <w:rPr>
          <w:rStyle w:val="C1"/>
        </w:rPr>
        <w:t>Main()</w:t>
      </w:r>
      <w:r w:rsidR="00E557FC">
        <w:t xml:space="preserve"> </w:t>
      </w:r>
      <w:r w:rsidR="00416EFE">
        <w:t>with</w:t>
      </w:r>
      <w:r w:rsidR="00E557FC">
        <w:t xml:space="preserve"> </w:t>
      </w:r>
      <w:r w:rsidR="00416EFE">
        <w:t>C#</w:t>
      </w:r>
      <w:r w:rsidR="00E557FC">
        <w:t xml:space="preserve"> </w:t>
      </w:r>
      <w:r w:rsidR="00416EFE">
        <w:t>7.1</w:t>
      </w:r>
    </w:p>
    <w:p w14:paraId="37F45017" w14:textId="08662D11" w:rsidR="00BF2015" w:rsidRPr="002967FB" w:rsidRDefault="00BF2015" w:rsidP="00BF2015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32B14E42" w14:textId="4C905AF2" w:rsidR="00BF2015" w:rsidRPr="002967FB" w:rsidRDefault="00BF2015" w:rsidP="00BF2015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571413E4" w14:textId="77777777" w:rsidR="00BF2015" w:rsidRPr="002967FB" w:rsidRDefault="00BF2015" w:rsidP="00BF2015">
      <w:pPr>
        <w:pStyle w:val="CDT"/>
      </w:pPr>
    </w:p>
    <w:p w14:paraId="384BEA78" w14:textId="4E837D48" w:rsidR="00BF2015" w:rsidRPr="002967FB" w:rsidRDefault="00BF2015" w:rsidP="00BF2015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536ED2DC" w14:textId="77777777" w:rsidR="00BF2015" w:rsidRPr="002967FB" w:rsidRDefault="00BF2015" w:rsidP="00BF2015">
      <w:pPr>
        <w:pStyle w:val="CDT"/>
      </w:pPr>
      <w:r w:rsidRPr="002967FB">
        <w:t>{</w:t>
      </w:r>
    </w:p>
    <w:p w14:paraId="5D9C36E2" w14:textId="16AD6315" w:rsidR="00BF2015" w:rsidRPr="002967FB" w:rsidRDefault="00E557FC" w:rsidP="006D3FA4">
      <w:pPr>
        <w:pStyle w:val="CDT"/>
      </w:pPr>
      <w:r>
        <w:t xml:space="preserve">    </w:t>
      </w:r>
      <w:r w:rsidR="00BF2015" w:rsidRPr="002967FB">
        <w:rPr>
          <w:rStyle w:val="CPKeyword"/>
        </w:rPr>
        <w:t>readonly</w:t>
      </w:r>
      <w:r>
        <w:t xml:space="preserve">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object</w:t>
      </w:r>
      <w:r>
        <w:t xml:space="preserve"> </w:t>
      </w:r>
      <w:r w:rsidR="00BF2015" w:rsidRPr="002967FB">
        <w:t>_Sync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rPr>
          <w:rStyle w:val="CPKeyword"/>
        </w:rPr>
        <w:t>new</w:t>
      </w:r>
      <w:r>
        <w:t xml:space="preserve"> </w:t>
      </w:r>
      <w:r w:rsidR="00BF2015" w:rsidRPr="002967FB">
        <w:rPr>
          <w:rStyle w:val="CPKeyword"/>
        </w:rPr>
        <w:t>object</w:t>
      </w:r>
      <w:r w:rsidR="00BF2015" w:rsidRPr="002967FB">
        <w:t>();</w:t>
      </w:r>
    </w:p>
    <w:p w14:paraId="4CF26AB2" w14:textId="1088FA0F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const</w:t>
      </w:r>
      <w:r>
        <w:t xml:space="preserve"> 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_Total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rPr>
          <w:rStyle w:val="CPKeyword"/>
        </w:rPr>
        <w:t>int</w:t>
      </w:r>
      <w:r w:rsidR="00BF2015" w:rsidRPr="002967FB">
        <w:t>.MaxValue;</w:t>
      </w:r>
    </w:p>
    <w:p w14:paraId="0AF40C67" w14:textId="0F42E8E0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long</w:t>
      </w:r>
      <w:r>
        <w:t xml:space="preserve"> </w:t>
      </w:r>
      <w:r w:rsidR="00BF2015" w:rsidRPr="002967FB">
        <w:t>_Count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</w:p>
    <w:p w14:paraId="4F8C87CF" w14:textId="77777777" w:rsidR="00BF2015" w:rsidRPr="002967FB" w:rsidRDefault="00BF2015" w:rsidP="00BF2015">
      <w:pPr>
        <w:pStyle w:val="CDT"/>
      </w:pPr>
    </w:p>
    <w:p w14:paraId="5D42F979" w14:textId="0787197D" w:rsidR="00BF2015" w:rsidRPr="002967FB" w:rsidRDefault="00E557FC" w:rsidP="006D3FA4">
      <w:pPr>
        <w:pStyle w:val="CDTGrayline"/>
      </w:pPr>
      <w:r>
        <w:t xml:space="preserve">    </w:t>
      </w:r>
      <w:r w:rsidR="00BF2015" w:rsidRPr="002967FB">
        <w:rPr>
          <w:rStyle w:val="CPKeyword"/>
        </w:rPr>
        <w:t>public</w:t>
      </w:r>
      <w:r>
        <w:t xml:space="preserve">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6D3FA4">
        <w:rPr>
          <w:rStyle w:val="CPKeyword"/>
        </w:rPr>
        <w:t>async</w:t>
      </w:r>
      <w:r>
        <w:t xml:space="preserve"> </w:t>
      </w:r>
      <w:r w:rsidR="00BF2015">
        <w:t>Task</w:t>
      </w:r>
      <w:r>
        <w:t xml:space="preserve"> </w:t>
      </w:r>
      <w:r w:rsidR="00BF2015" w:rsidRPr="002967FB">
        <w:t>Main()</w:t>
      </w:r>
    </w:p>
    <w:p w14:paraId="6D6978A9" w14:textId="04841055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{</w:t>
      </w:r>
    </w:p>
    <w:p w14:paraId="0246E635" w14:textId="43926E75" w:rsidR="00BF2015" w:rsidRPr="002967FB" w:rsidRDefault="00E557FC" w:rsidP="00BF2015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BF2015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4.0</w:t>
      </w:r>
    </w:p>
    <w:p w14:paraId="74FA27A3" w14:textId="3D6493C3" w:rsidR="00BF2015" w:rsidRPr="00C54926" w:rsidRDefault="00E557FC" w:rsidP="00BF2015">
      <w:pPr>
        <w:pStyle w:val="CDT"/>
      </w:pPr>
      <w:r>
        <w:t xml:space="preserve">        </w:t>
      </w:r>
      <w:r w:rsidR="00BF2015" w:rsidRPr="00C54926">
        <w:t>Task</w:t>
      </w:r>
      <w:r>
        <w:t xml:space="preserve"> </w:t>
      </w:r>
      <w:r w:rsidR="00BF2015" w:rsidRPr="00C54926">
        <w:t>task</w:t>
      </w:r>
      <w:r>
        <w:t xml:space="preserve"> </w:t>
      </w:r>
      <w:r w:rsidR="00BF2015" w:rsidRPr="00C54926">
        <w:t>=</w:t>
      </w:r>
      <w:r>
        <w:t xml:space="preserve"> </w:t>
      </w:r>
      <w:r w:rsidR="00BF2015" w:rsidRPr="00C54926">
        <w:t>Task.Run(()</w:t>
      </w:r>
      <w:ins w:id="47" w:author="Kevin" w:date="2020-03-22T20:21:00Z">
        <w:r w:rsidR="00416E6C">
          <w:t xml:space="preserve"> </w:t>
        </w:r>
      </w:ins>
      <w:r w:rsidR="00BF2015" w:rsidRPr="00C54926">
        <w:t>=&gt;</w:t>
      </w:r>
      <w:ins w:id="48" w:author="Kevin" w:date="2020-03-22T20:21:00Z">
        <w:r w:rsidR="00416E6C">
          <w:t xml:space="preserve"> </w:t>
        </w:r>
      </w:ins>
      <w:r w:rsidR="00BF2015" w:rsidRPr="00C54926">
        <w:t>Decrement());</w:t>
      </w:r>
    </w:p>
    <w:p w14:paraId="3BCF94C0" w14:textId="77777777" w:rsidR="00BF2015" w:rsidRPr="002967FB" w:rsidRDefault="00BF2015" w:rsidP="00BF2015">
      <w:pPr>
        <w:pStyle w:val="CDT"/>
      </w:pPr>
    </w:p>
    <w:p w14:paraId="258A4FF6" w14:textId="0BAF9B16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Increment</w:t>
      </w:r>
    </w:p>
    <w:p w14:paraId="462A4B69" w14:textId="0CE142EC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Keyword"/>
        </w:rPr>
        <w:t>for</w:t>
      </w:r>
      <w:r w:rsidR="00BF2015" w:rsidRPr="002967FB">
        <w:t>(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&lt;</w:t>
      </w:r>
      <w:r>
        <w:t xml:space="preserve"> </w:t>
      </w:r>
      <w:r w:rsidR="00BF2015" w:rsidRPr="002967FB">
        <w:t>_Total;</w:t>
      </w:r>
      <w:r>
        <w:t xml:space="preserve"> </w:t>
      </w:r>
      <w:r w:rsidR="00BF2015" w:rsidRPr="002967FB">
        <w:t>i++)</w:t>
      </w:r>
    </w:p>
    <w:p w14:paraId="5F9BDA14" w14:textId="02538A61" w:rsidR="00BF2015" w:rsidRPr="002967FB" w:rsidRDefault="00E557FC" w:rsidP="00BF2015">
      <w:pPr>
        <w:pStyle w:val="CDT"/>
      </w:pPr>
      <w:r>
        <w:lastRenderedPageBreak/>
        <w:t xml:space="preserve">        </w:t>
      </w:r>
      <w:r w:rsidR="00BF2015" w:rsidRPr="002967FB">
        <w:t>{</w:t>
      </w:r>
    </w:p>
    <w:p w14:paraId="790A106C" w14:textId="58DCB9D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rPr>
          <w:rStyle w:val="CPKeyword"/>
        </w:rPr>
        <w:t>lock</w:t>
      </w:r>
      <w:r w:rsidR="00BF2015" w:rsidRPr="002967FB">
        <w:t>(_Sync)</w:t>
      </w:r>
    </w:p>
    <w:p w14:paraId="1224F34D" w14:textId="05ACD827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{</w:t>
      </w:r>
    </w:p>
    <w:p w14:paraId="2E969263" w14:textId="24F2B41A" w:rsidR="00BF2015" w:rsidRPr="002967FB" w:rsidRDefault="00E557FC" w:rsidP="006D3FA4">
      <w:pPr>
        <w:pStyle w:val="CDT"/>
      </w:pPr>
      <w:r>
        <w:t xml:space="preserve">                </w:t>
      </w:r>
      <w:r w:rsidR="00BF2015" w:rsidRPr="002967FB">
        <w:t>_Count++;</w:t>
      </w:r>
    </w:p>
    <w:p w14:paraId="617AA965" w14:textId="64F2995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}</w:t>
      </w:r>
    </w:p>
    <w:p w14:paraId="39C161D5" w14:textId="07CCFBD1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}</w:t>
      </w:r>
    </w:p>
    <w:p w14:paraId="4AD2EF8F" w14:textId="77777777" w:rsidR="00BF2015" w:rsidRPr="002967FB" w:rsidRDefault="00BF2015" w:rsidP="00BF2015">
      <w:pPr>
        <w:pStyle w:val="CDT"/>
      </w:pPr>
    </w:p>
    <w:p w14:paraId="193D3038" w14:textId="44FCF44D" w:rsidR="00BF2015" w:rsidRPr="002967FB" w:rsidRDefault="00E557FC" w:rsidP="006D3FA4">
      <w:pPr>
        <w:pStyle w:val="CDTGrayline"/>
      </w:pPr>
      <w:r>
        <w:t xml:space="preserve">        </w:t>
      </w:r>
      <w:r w:rsidR="00BF2015" w:rsidRPr="006D3FA4">
        <w:rPr>
          <w:rStyle w:val="CPKeyword"/>
        </w:rPr>
        <w:t>await</w:t>
      </w:r>
      <w:r>
        <w:t xml:space="preserve"> </w:t>
      </w:r>
      <w:r w:rsidR="00BF2015" w:rsidRPr="002967FB">
        <w:t>task;</w:t>
      </w:r>
    </w:p>
    <w:p w14:paraId="5B6FA411" w14:textId="5AC1CFF4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Console.WriteLine($</w:t>
      </w:r>
      <w:r w:rsidR="00BF2015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BF2015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BF2015" w:rsidRPr="002967FB">
        <w:rPr>
          <w:rStyle w:val="Maroon"/>
        </w:rPr>
        <w:t>{_Count}"</w:t>
      </w:r>
      <w:r w:rsidR="00BF2015" w:rsidRPr="002967FB">
        <w:t>);</w:t>
      </w:r>
    </w:p>
    <w:p w14:paraId="64F60434" w14:textId="290A598D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}</w:t>
      </w:r>
    </w:p>
    <w:p w14:paraId="4D0C2B89" w14:textId="77777777" w:rsidR="00BF2015" w:rsidRPr="002967FB" w:rsidRDefault="00BF2015" w:rsidP="00BF2015">
      <w:pPr>
        <w:pStyle w:val="CDT"/>
      </w:pPr>
    </w:p>
    <w:p w14:paraId="66EF0F25" w14:textId="00DF24E6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void</w:t>
      </w:r>
      <w:r>
        <w:t xml:space="preserve"> </w:t>
      </w:r>
      <w:r w:rsidR="00BF2015" w:rsidRPr="002967FB">
        <w:t>Decrement()</w:t>
      </w:r>
    </w:p>
    <w:p w14:paraId="7C24D940" w14:textId="1DAE1329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{</w:t>
      </w:r>
    </w:p>
    <w:p w14:paraId="2CAF7226" w14:textId="5EC26608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Keyword"/>
        </w:rPr>
        <w:t>for</w:t>
      </w:r>
      <w:r w:rsidR="00BF2015" w:rsidRPr="002967FB">
        <w:t>(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&lt;</w:t>
      </w:r>
      <w:r>
        <w:t xml:space="preserve"> </w:t>
      </w:r>
      <w:r w:rsidR="00BF2015" w:rsidRPr="002967FB">
        <w:t>_Total;</w:t>
      </w:r>
      <w:r>
        <w:t xml:space="preserve"> </w:t>
      </w:r>
      <w:r w:rsidR="00BF2015" w:rsidRPr="002967FB">
        <w:t>i++)</w:t>
      </w:r>
    </w:p>
    <w:p w14:paraId="61BAE60F" w14:textId="16EC4707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{</w:t>
      </w:r>
    </w:p>
    <w:p w14:paraId="5A18A783" w14:textId="661B9ED0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rPr>
          <w:rStyle w:val="CPKeyword"/>
        </w:rPr>
        <w:t>lock</w:t>
      </w:r>
      <w:r w:rsidR="00BF2015" w:rsidRPr="002967FB">
        <w:t>(_Sync)</w:t>
      </w:r>
    </w:p>
    <w:p w14:paraId="7EDF332A" w14:textId="7B4465F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{</w:t>
      </w:r>
    </w:p>
    <w:p w14:paraId="53BAC5A6" w14:textId="61203E71" w:rsidR="00BF2015" w:rsidRPr="002967FB" w:rsidRDefault="00E557FC" w:rsidP="006D3FA4">
      <w:pPr>
        <w:pStyle w:val="CDT"/>
      </w:pPr>
      <w:r>
        <w:t xml:space="preserve">                </w:t>
      </w:r>
      <w:r w:rsidR="00BF2015" w:rsidRPr="002967FB">
        <w:t>_Count--;</w:t>
      </w:r>
    </w:p>
    <w:p w14:paraId="3F3D40A7" w14:textId="042676B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}</w:t>
      </w:r>
    </w:p>
    <w:p w14:paraId="2BE62E38" w14:textId="37ED0216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}</w:t>
      </w:r>
    </w:p>
    <w:p w14:paraId="3887F53C" w14:textId="42266763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}</w:t>
      </w:r>
    </w:p>
    <w:p w14:paraId="52D7BEEF" w14:textId="77777777" w:rsidR="00BF2015" w:rsidRPr="002967FB" w:rsidRDefault="00BF2015" w:rsidP="00BF2015">
      <w:pPr>
        <w:pStyle w:val="CDTX"/>
      </w:pPr>
      <w:r w:rsidRPr="002967FB">
        <w:t>}</w:t>
      </w:r>
    </w:p>
    <w:p w14:paraId="39C4C33F" w14:textId="658A4E51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 w:rsidR="00FA707F">
        <w:t>7.1</w:t>
      </w:r>
      <w:r>
        <w:t>”</w:t>
      </w:r>
      <w:r w:rsidR="00E557FC">
        <w:t xml:space="preserve"> </w:t>
      </w:r>
      <w:r w:rsidR="00C44C18">
        <w:t>tab</w:t>
      </w:r>
    </w:p>
    <w:p w14:paraId="4C831B5B" w14:textId="34E4FF95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Beginner</w:t>
      </w:r>
      <w:r w:rsidR="00E557FC">
        <w:t xml:space="preserve"> </w:t>
      </w:r>
      <w:r>
        <w:t>Topic</w:t>
      </w:r>
      <w:r w:rsidR="00E557FC">
        <w:t xml:space="preserve"> </w:t>
      </w:r>
      <w:r>
        <w:t>ends</w:t>
      </w:r>
      <w:r w:rsidR="00E557FC">
        <w:t xml:space="preserve"> </w:t>
      </w:r>
      <w:r>
        <w:t>after</w:t>
      </w:r>
      <w:r w:rsidR="00E557FC">
        <w:t xml:space="preserve"> </w:t>
      </w:r>
      <w:r>
        <w:t>listing</w:t>
      </w:r>
    </w:p>
    <w:p w14:paraId="5CBD593C" w14:textId="711A5C8F" w:rsidR="007E4FFC" w:rsidRPr="002967FB" w:rsidRDefault="00D25B4D" w:rsidP="003B6937">
      <w:pPr>
        <w:pStyle w:val="HB"/>
      </w:pPr>
      <w:r w:rsidRPr="002967FB">
        <w:t>Choosing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C1"/>
        </w:rPr>
        <w:t>lock</w:t>
      </w:r>
      <w:r w:rsidR="00E557FC">
        <w:t xml:space="preserve"> </w:t>
      </w:r>
      <w:r w:rsidRPr="002967FB">
        <w:t>Object</w:t>
      </w:r>
    </w:p>
    <w:p w14:paraId="67153134" w14:textId="7B8758F4" w:rsidR="007E4FFC" w:rsidRPr="002967FB" w:rsidRDefault="00D25B4D">
      <w:pPr>
        <w:pStyle w:val="BodyNoIndent"/>
      </w:pPr>
      <w:r w:rsidRPr="002967FB">
        <w:t>Whether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used,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crucial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carefully</w:t>
      </w:r>
      <w:r w:rsidR="00E557FC">
        <w:t xml:space="preserve"> </w:t>
      </w:r>
      <w:r w:rsidRPr="002967FB">
        <w:t>select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object.</w:t>
      </w:r>
    </w:p>
    <w:p w14:paraId="330D9300" w14:textId="61F887C5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previous</w:t>
      </w:r>
      <w:r w:rsidR="00E557FC">
        <w:t xml:space="preserve"> </w:t>
      </w:r>
      <w:r w:rsidRPr="002967FB">
        <w:t>examples,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variable,</w:t>
      </w:r>
      <w:r w:rsidR="00E557FC">
        <w:t xml:space="preserve"> </w:t>
      </w:r>
      <w:r w:rsidRPr="002967FB">
        <w:rPr>
          <w:rStyle w:val="C1"/>
        </w:rPr>
        <w:t>_Sync</w:t>
      </w:r>
      <w:r w:rsidRPr="002967FB">
        <w:t>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declared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both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read-only.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declared</w:t>
      </w:r>
      <w:r w:rsidR="00E557FC">
        <w:t xml:space="preserve"> </w:t>
      </w:r>
      <w:r w:rsidR="00990791">
        <w:t>as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changed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lastRenderedPageBreak/>
        <w:t>Monitor.Exit()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correlation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entering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exiting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block.</w:t>
      </w:r>
    </w:p>
    <w:p w14:paraId="2ACD2B30" w14:textId="7A1B1342" w:rsidR="007E4FFC" w:rsidRPr="002967FB" w:rsidRDefault="00D25B4D">
      <w:pPr>
        <w:pStyle w:val="Body"/>
      </w:pPr>
      <w:r w:rsidRPr="002967FB">
        <w:t>Similarly,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declares</w:t>
      </w:r>
      <w:r w:rsidR="00E557FC">
        <w:t xml:space="preserve"> </w:t>
      </w:r>
      <w:r w:rsidRPr="002967FB">
        <w:rPr>
          <w:rStyle w:val="C1"/>
        </w:rPr>
        <w:t>_Sync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outside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causing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block.</w:t>
      </w:r>
    </w:p>
    <w:p w14:paraId="1BFE8F28" w14:textId="5276E626" w:rsidR="007E4FFC" w:rsidRPr="002967FB" w:rsidRDefault="00D25B4D" w:rsidP="002967FB">
      <w:pPr>
        <w:pStyle w:val="Body"/>
      </w:pP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public,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instance.</w:t>
      </w:r>
      <w:r w:rsidR="00E557FC">
        <w:t xml:space="preserve"> </w:t>
      </w:r>
      <w:r w:rsidR="00BA1EC9" w:rsidRPr="002967FB">
        <w:t>However,</w:t>
      </w:r>
      <w:r w:rsidR="00E557FC">
        <w:t xml:space="preserve"> </w:t>
      </w:r>
      <w:r w:rsidR="00BA1EC9" w:rsidRPr="002967FB">
        <w:t>t</w:t>
      </w:r>
      <w:r w:rsidRPr="002967FB">
        <w:t>his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harder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Fortunately,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rare.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data,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="00BA1EC9" w:rsidRPr="002967FB">
        <w:t>instead</w:t>
      </w:r>
      <w:r w:rsidR="00E557FC">
        <w:t xml:space="preserve"> </w:t>
      </w:r>
      <w:r w:rsidRPr="002967FB">
        <w:t>preferable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leave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outside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take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object.</w:t>
      </w:r>
    </w:p>
    <w:p w14:paraId="0FC6A649" w14:textId="42B65688" w:rsidR="007E4FFC" w:rsidRPr="002967FB" w:rsidRDefault="00D25B4D">
      <w:pPr>
        <w:pStyle w:val="Body"/>
      </w:pPr>
      <w:r w:rsidRPr="002967FB">
        <w:t>It’s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type.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report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error.</w:t>
      </w:r>
      <w:r w:rsidR="00E557FC">
        <w:t xml:space="preserve"> </w:t>
      </w:r>
      <w:r w:rsidRPr="002967FB">
        <w:t>(In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accessing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[not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rPr>
          <w:rStyle w:val="C1"/>
        </w:rPr>
        <w:t>lock</w:t>
      </w:r>
      <w:r w:rsidRPr="002967FB">
        <w:t>],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error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compile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Instead,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throw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Monitor.Exit()</w:t>
      </w:r>
      <w:r w:rsidRPr="002967FB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corresponding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call.)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issue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copy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value,</w:t>
      </w:r>
      <w:r w:rsidR="00E557FC">
        <w:t xml:space="preserve"> </w:t>
      </w:r>
      <w:r w:rsidRPr="002967FB">
        <w:t>places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heap</w:t>
      </w:r>
      <w:r w:rsidR="00E557FC">
        <w:t xml:space="preserve"> </w:t>
      </w:r>
      <w:r w:rsidRPr="002967FB">
        <w:t>(boxing</w:t>
      </w:r>
      <w:r w:rsidR="00E557FC">
        <w:t xml:space="preserve"> </w:t>
      </w:r>
      <w:r w:rsidRPr="002967FB">
        <w:t>occurs),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passes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boxed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rPr>
          <w:rStyle w:val="C1"/>
        </w:rPr>
        <w:t>Monitor.Exit()</w:t>
      </w:r>
      <w:r w:rsidR="00E557FC">
        <w:t xml:space="preserve"> </w:t>
      </w:r>
      <w:r w:rsidRPr="002967FB">
        <w:t>receives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boxed</w:t>
      </w:r>
      <w:r w:rsidR="00E557FC">
        <w:t xml:space="preserve"> </w:t>
      </w:r>
      <w:r w:rsidRPr="002967FB">
        <w:t>copy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variable.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Monitor.Exit()</w:t>
      </w:r>
      <w:r w:rsidR="00E557FC">
        <w:t xml:space="preserve"> </w:t>
      </w:r>
      <w:r w:rsidRPr="002967FB">
        <w:t>receive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correlation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occurs.</w:t>
      </w:r>
    </w:p>
    <w:p w14:paraId="52E5ED33" w14:textId="01E87821" w:rsidR="007E4FFC" w:rsidRPr="002967FB" w:rsidRDefault="00D25B4D" w:rsidP="003B6937">
      <w:pPr>
        <w:pStyle w:val="HB"/>
      </w:pPr>
      <w:r w:rsidRPr="002967FB">
        <w:t>Why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E153FD">
        <w:rPr>
          <w:rStyle w:val="C1"/>
        </w:rPr>
        <w:t>this</w:t>
      </w:r>
      <w:r w:rsidRPr="002967FB">
        <w:t>,</w:t>
      </w:r>
      <w:r w:rsidR="00E557FC">
        <w:t xml:space="preserve"> </w:t>
      </w:r>
      <w:r w:rsidRPr="00E153FD">
        <w:rPr>
          <w:rStyle w:val="C1"/>
        </w:rPr>
        <w:t>typeof(type)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E153FD">
        <w:rPr>
          <w:rStyle w:val="C1"/>
        </w:rPr>
        <w:t>string</w:t>
      </w:r>
    </w:p>
    <w:p w14:paraId="59C99D96" w14:textId="65A8F57E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="00D62A74">
        <w:t>seemingly</w:t>
      </w:r>
      <w:r w:rsidR="00E557FC">
        <w:t xml:space="preserve"> </w:t>
      </w:r>
      <w:r w:rsidR="00D62A74">
        <w:t>reasonable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obtained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rPr>
          <w:rStyle w:val="C1"/>
        </w:rPr>
        <w:t>typeof(type)</w:t>
      </w:r>
      <w:r w:rsidR="00E557FC">
        <w:t xml:space="preserve"> </w:t>
      </w:r>
      <w:r w:rsidRPr="002967FB">
        <w:t>(</w:t>
      </w:r>
      <w:r w:rsidR="002D3F1C">
        <w:t>e.g.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typeof(MyType)</w:t>
      </w:r>
      <w:r w:rsidRPr="002967FB">
        <w:t>)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states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2D3F1C">
        <w:t>for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typeof(type)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problem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rPr>
          <w:rStyle w:val="C1"/>
        </w:rPr>
        <w:t>typeof(type)</w:t>
      </w:r>
      <w:r w:rsidRPr="002967FB">
        <w:t>)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participate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created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unrelated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itself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caller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created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lock.</w:t>
      </w:r>
    </w:p>
    <w:p w14:paraId="26AF5817" w14:textId="5AEA5FAF" w:rsidR="007E4FFC" w:rsidRPr="002967FB" w:rsidRDefault="00D25B4D">
      <w:pPr>
        <w:pStyle w:val="Body"/>
      </w:pPr>
      <w:r w:rsidRPr="002967FB">
        <w:lastRenderedPageBreak/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sets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other.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perhaps</w:t>
      </w:r>
      <w:r w:rsidR="00E557FC">
        <w:t xml:space="preserve"> </w:t>
      </w:r>
      <w:r w:rsidRPr="002967FB">
        <w:t>unlikely,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unintended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impact</w:t>
      </w:r>
      <w:r w:rsidR="00E557FC">
        <w:t xml:space="preserve"> </w:t>
      </w:r>
      <w:r w:rsidRPr="002967FB">
        <w:t>and,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extreme</w:t>
      </w:r>
      <w:r w:rsidR="00E557FC">
        <w:t xml:space="preserve"> </w:t>
      </w:r>
      <w:r w:rsidRPr="002967FB">
        <w:t>cases,</w:t>
      </w:r>
      <w:r w:rsidR="00E557FC">
        <w:t xml:space="preserve"> </w:t>
      </w:r>
      <w:r w:rsidR="00C65EF5">
        <w:t>could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rPr>
          <w:rStyle w:val="C1"/>
        </w:rPr>
        <w:t>typeof(type)</w:t>
      </w:r>
      <w:r w:rsidRPr="002967F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better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define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private,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it.</w:t>
      </w:r>
    </w:p>
    <w:p w14:paraId="2FD3209B" w14:textId="490F1EE5" w:rsidR="007E4FFC" w:rsidRPr="002967FB" w:rsidRDefault="00D25B4D">
      <w:pPr>
        <w:pStyle w:val="Body"/>
      </w:pPr>
      <w:r w:rsidRPr="002967FB">
        <w:t>Another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string</w:t>
      </w:r>
      <w:r w:rsidR="00E557FC">
        <w:t xml:space="preserve"> </w:t>
      </w:r>
      <w:r w:rsidR="002D3F1C">
        <w:t>because</w:t>
      </w:r>
      <w:r w:rsidR="00E557FC">
        <w:t xml:space="preserve"> </w:t>
      </w:r>
      <w:r w:rsidR="002D3F1C">
        <w:t>of</w:t>
      </w:r>
      <w:r w:rsidR="00E557FC">
        <w:t xml:space="preserve"> </w:t>
      </w:r>
      <w:r w:rsidRPr="002967FB">
        <w:t>string</w:t>
      </w:r>
      <w:r w:rsidR="00E557FC">
        <w:t xml:space="preserve"> </w:t>
      </w:r>
      <w:r w:rsidRPr="002967FB">
        <w:t>interning.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rPr>
          <w:rStyle w:val="C1"/>
        </w:rPr>
        <w:t>string</w:t>
      </w:r>
      <w:r w:rsidR="00E557FC">
        <w:t xml:space="preserve"> </w:t>
      </w:r>
      <w:r w:rsidRPr="002967FB">
        <w:t>constant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locations</w:t>
      </w:r>
      <w:r w:rsidR="00C65EF5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locations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refer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scope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="00C65EF5">
        <w:t>much</w:t>
      </w:r>
      <w:r w:rsidR="00E557FC">
        <w:t xml:space="preserve"> </w:t>
      </w:r>
      <w:r w:rsidR="00C65EF5">
        <w:t>broader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expected.</w:t>
      </w:r>
    </w:p>
    <w:p w14:paraId="5196A144" w14:textId="49F428B4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summary,</w:t>
      </w:r>
      <w:r w:rsidR="00E557FC">
        <w:t xml:space="preserve"> </w:t>
      </w:r>
      <w:r w:rsidR="00C65EF5">
        <w:t>you</w:t>
      </w:r>
      <w:r w:rsidR="00E557FC">
        <w:t xml:space="preserve"> </w:t>
      </w:r>
      <w:r w:rsidR="00C65EF5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per-synchronization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object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target.</w:t>
      </w:r>
    </w:p>
    <w:p w14:paraId="1AB58812" w14:textId="77777777" w:rsidR="0074657D" w:rsidRPr="002967FB" w:rsidRDefault="0074657D">
      <w:pPr>
        <w:pStyle w:val="GuidelinesHead"/>
      </w:pPr>
      <w:r w:rsidRPr="002967FB">
        <w:t>Guidelines</w:t>
      </w:r>
    </w:p>
    <w:p w14:paraId="4131D043" w14:textId="165689FD" w:rsidR="0074657D" w:rsidRPr="002967FB" w:rsidRDefault="0074657D">
      <w:pPr>
        <w:pStyle w:val="Guidelines"/>
      </w:pPr>
      <w:r w:rsidRPr="0074657D">
        <w:rPr>
          <w:rStyle w:val="Strong"/>
        </w:rPr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E153FD">
        <w:rPr>
          <w:rStyle w:val="C1"/>
        </w:rPr>
        <w:t>this</w:t>
      </w:r>
      <w:r w:rsidRPr="002967FB">
        <w:t>,</w:t>
      </w:r>
      <w:r w:rsidR="00E557FC">
        <w:t xml:space="preserve"> </w:t>
      </w:r>
      <w:del w:id="49" w:author="Kevin" w:date="2020-03-22T20:45:00Z">
        <w:r w:rsidRPr="00E153FD" w:rsidDel="005E35E8">
          <w:rPr>
            <w:rStyle w:val="C1"/>
          </w:rPr>
          <w:delText>typeof()</w:delText>
        </w:r>
      </w:del>
      <w:ins w:id="50" w:author="Kevin" w:date="2020-03-22T20:45:00Z">
        <w:r w:rsidR="005E35E8">
          <w:rPr>
            <w:rStyle w:val="C1"/>
          </w:rPr>
          <w:t>System.Type</w:t>
        </w:r>
      </w:ins>
      <w:r w:rsidRPr="002967FB">
        <w:t>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C1"/>
        </w:rPr>
        <w:t>string</w:t>
      </w:r>
      <w:r w:rsidRPr="002967FB">
        <w:t>.</w:t>
      </w:r>
    </w:p>
    <w:p w14:paraId="2F0F7D3F" w14:textId="5E9636D5" w:rsidR="007E4FFC" w:rsidRPr="002967FB" w:rsidRDefault="0074657D" w:rsidP="0074657D">
      <w:pPr>
        <w:pStyle w:val="Guidelines"/>
      </w:pPr>
      <w:r w:rsidRPr="0074657D">
        <w:rPr>
          <w:rStyle w:val="Strong"/>
        </w:rPr>
        <w:t>DO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separate,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E153FD">
        <w:rPr>
          <w:rStyle w:val="C1"/>
        </w:rPr>
        <w:t>object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target.</w:t>
      </w:r>
    </w:p>
    <w:p w14:paraId="0044AABD" w14:textId="1479209A" w:rsidR="000D66B3" w:rsidRDefault="000D66B3" w:rsidP="0074657D">
      <w:pPr>
        <w:pStyle w:val="Bgn-AdvTopicHA"/>
      </w:pPr>
      <w:r>
        <w:t>Advanced</w:t>
      </w:r>
      <w:r w:rsidR="00E557FC">
        <w:t xml:space="preserve"> </w:t>
      </w:r>
      <w:r>
        <w:t>Topic</w:t>
      </w:r>
    </w:p>
    <w:p w14:paraId="6556C7C2" w14:textId="1F61719F" w:rsidR="007E4FFC" w:rsidRPr="002967FB" w:rsidRDefault="00D25B4D" w:rsidP="0074657D">
      <w:pPr>
        <w:pStyle w:val="Bgn-AdvTopicHB"/>
      </w:pPr>
      <w:r w:rsidRPr="002967FB">
        <w:t>Avoid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E153FD">
        <w:rPr>
          <w:rStyle w:val="C1"/>
        </w:rPr>
        <w:t>MethodImplAttribute</w:t>
      </w:r>
    </w:p>
    <w:p w14:paraId="4D3A5909" w14:textId="1F3740D1" w:rsidR="007E4FFC" w:rsidRPr="002967FB" w:rsidRDefault="00D25B4D" w:rsidP="0074657D">
      <w:pPr>
        <w:pStyle w:val="Bgn-AdvTopic1"/>
      </w:pPr>
      <w:r w:rsidRPr="002967FB">
        <w:t>One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mechanism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1.0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MethodImplAttribute</w:t>
      </w:r>
      <w:r w:rsidRPr="002967FB">
        <w:t>.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conjunction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MethodImplOptions.Synchronized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marks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achieve</w:t>
      </w:r>
      <w:r w:rsidR="00E557FC">
        <w:t xml:space="preserve"> </w:t>
      </w:r>
      <w:r w:rsidRPr="002967FB">
        <w:t>this,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2D3F1C">
        <w:t>JIT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treats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surrounded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rPr>
          <w:rStyle w:val="C1"/>
        </w:rPr>
        <w:t>lock(this)</w:t>
      </w:r>
      <w:r w:rsidR="00E557FC">
        <w:t xml:space="preserve"> </w:t>
      </w:r>
      <w:r w:rsidRPr="002967FB">
        <w:t>or</w:t>
      </w:r>
      <w:r w:rsidR="00C57602">
        <w:t>,</w:t>
      </w:r>
      <w:r w:rsidR="00E557FC">
        <w:t xml:space="preserve"> </w:t>
      </w:r>
      <w:r w:rsidR="00C57602" w:rsidRPr="002967FB">
        <w:t>in</w:t>
      </w:r>
      <w:r w:rsidR="00E557FC">
        <w:t xml:space="preserve"> </w:t>
      </w:r>
      <w:r w:rsidR="00C57602" w:rsidRPr="002967FB">
        <w:t>the</w:t>
      </w:r>
      <w:r w:rsidR="00E557FC">
        <w:t xml:space="preserve"> </w:t>
      </w:r>
      <w:r w:rsidR="00C57602" w:rsidRPr="002967FB">
        <w:t>case</w:t>
      </w:r>
      <w:r w:rsidR="00E557FC">
        <w:t xml:space="preserve"> </w:t>
      </w:r>
      <w:r w:rsidR="00C57602" w:rsidRPr="002967FB">
        <w:t>of</w:t>
      </w:r>
      <w:r w:rsidR="00E557FC">
        <w:t xml:space="preserve"> </w:t>
      </w:r>
      <w:r w:rsidR="00C57602" w:rsidRPr="002967FB">
        <w:t>a</w:t>
      </w:r>
      <w:r w:rsidR="00E557FC">
        <w:t xml:space="preserve"> </w:t>
      </w:r>
      <w:r w:rsidR="00C57602" w:rsidRPr="002967FB">
        <w:t>static</w:t>
      </w:r>
      <w:r w:rsidR="00E557FC">
        <w:t xml:space="preserve"> </w:t>
      </w:r>
      <w:r w:rsidR="00C57602" w:rsidRPr="002967FB">
        <w:t>method</w:t>
      </w:r>
      <w:r w:rsidR="00C57602">
        <w:t>,</w:t>
      </w:r>
      <w:r w:rsidR="00E557FC">
        <w:t xml:space="preserve"> </w:t>
      </w:r>
      <w:r w:rsidR="00C57602">
        <w:t>locks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implementation</w:t>
      </w:r>
      <w:r w:rsidR="00E557FC">
        <w:t xml:space="preserve"> </w:t>
      </w:r>
      <w:r w:rsidRPr="002967FB">
        <w:t>means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fact,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decorated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enum</w:t>
      </w:r>
      <w:r w:rsidR="00E557FC">
        <w:t xml:space="preserve"> </w:t>
      </w:r>
      <w:r w:rsidRPr="002967FB">
        <w:t>parameter,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synchronized</w:t>
      </w:r>
      <w:r w:rsidR="00C57602">
        <w:t>—rather</w:t>
      </w:r>
      <w:r w:rsidR="00E557FC">
        <w:t xml:space="preserve"> </w:t>
      </w:r>
      <w:r w:rsidR="00C57602">
        <w:t>than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="00C57602">
        <w:t>being</w:t>
      </w:r>
      <w:r w:rsidR="00E557FC">
        <w:t xml:space="preserve"> </w:t>
      </w:r>
      <w:r w:rsidR="00C57602">
        <w:t>synchronized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itself.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given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lastRenderedPageBreak/>
        <w:t>class</w:t>
      </w:r>
      <w:r w:rsidR="00E557FC">
        <w:t xml:space="preserve"> </w:t>
      </w:r>
      <w:r w:rsidRPr="002967FB">
        <w:t>decorated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attribute,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them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</w:t>
      </w:r>
      <w:r w:rsidR="002D3F1C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itself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decoration.</w:t>
      </w:r>
      <w:r w:rsidR="00E557FC">
        <w:t xml:space="preserve"> </w:t>
      </w:r>
      <w:r w:rsidRPr="002967FB">
        <w:t>Furthermore,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worse,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type),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suffers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detriments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lock(this)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worse,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static)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preceding</w:t>
      </w:r>
      <w:r w:rsidR="00E557FC">
        <w:t xml:space="preserve"> </w:t>
      </w:r>
      <w:r w:rsidRPr="002967FB">
        <w:t>section.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result,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altogether.</w:t>
      </w:r>
    </w:p>
    <w:p w14:paraId="52768449" w14:textId="77777777" w:rsidR="0074657D" w:rsidRPr="002967FB" w:rsidRDefault="0074657D">
      <w:pPr>
        <w:pStyle w:val="GuidelinesHead"/>
      </w:pPr>
      <w:r w:rsidRPr="002967FB">
        <w:t>Guidelines</w:t>
      </w:r>
    </w:p>
    <w:p w14:paraId="27BDD271" w14:textId="5FA7F819" w:rsidR="007E4FFC" w:rsidRPr="002967FB" w:rsidRDefault="0074657D" w:rsidP="0074657D">
      <w:pPr>
        <w:pStyle w:val="Guidelines"/>
      </w:pPr>
      <w:r w:rsidRPr="0074657D">
        <w:rPr>
          <w:rStyle w:val="Strong"/>
        </w:rPr>
        <w:t>AVOID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MethodImplAttribute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synchronization.</w:t>
      </w:r>
    </w:p>
    <w:p w14:paraId="383EFE6F" w14:textId="15ED0912" w:rsidR="007E4FFC" w:rsidRPr="002967FB" w:rsidRDefault="0074657D">
      <w:pPr>
        <w:pStyle w:val="PD"/>
      </w:pPr>
      <w:r>
        <w:t>***COMP:</w:t>
      </w:r>
      <w:r w:rsidR="00E557FC">
        <w:t xml:space="preserve"> </w:t>
      </w:r>
      <w:r>
        <w:t>Advanced</w:t>
      </w:r>
      <w:r w:rsidR="00E557FC">
        <w:t xml:space="preserve"> </w:t>
      </w:r>
      <w:r>
        <w:t>Topic</w:t>
      </w:r>
      <w:r w:rsidR="00E557FC">
        <w:t xml:space="preserve"> </w:t>
      </w:r>
      <w:r>
        <w:t>ends</w:t>
      </w:r>
      <w:r w:rsidR="00E557FC">
        <w:t xml:space="preserve"> </w:t>
      </w:r>
      <w:r>
        <w:t>after</w:t>
      </w:r>
      <w:r w:rsidR="00E557FC">
        <w:t xml:space="preserve"> </w:t>
      </w:r>
      <w:r>
        <w:t>Guidelines</w:t>
      </w:r>
    </w:p>
    <w:p w14:paraId="63B3C9CE" w14:textId="31253B05" w:rsidR="007E4FFC" w:rsidRPr="002967FB" w:rsidRDefault="00D25B4D" w:rsidP="00937E9F">
      <w:pPr>
        <w:pStyle w:val="HB"/>
      </w:pPr>
      <w:r w:rsidRPr="002967FB">
        <w:t>Declaring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="00FA707F">
        <w:t>a</w:t>
      </w:r>
      <w:r w:rsidR="00FA707F" w:rsidRPr="002967FB">
        <w:t>s</w:t>
      </w:r>
      <w:r w:rsidR="00FA707F">
        <w:t xml:space="preserve"> </w:t>
      </w:r>
      <w:r w:rsidRPr="00E153FD">
        <w:rPr>
          <w:rStyle w:val="C1"/>
        </w:rPr>
        <w:t>volatile</w:t>
      </w:r>
    </w:p>
    <w:p w14:paraId="0351C9BE" w14:textId="23BE617C" w:rsidR="001800E5" w:rsidRDefault="00D25B4D">
      <w:pPr>
        <w:pStyle w:val="BodyNoIndent"/>
      </w:pPr>
      <w:r w:rsidRPr="002967FB">
        <w:t>On</w:t>
      </w:r>
      <w:r w:rsidR="00E557FC">
        <w:t xml:space="preserve"> </w:t>
      </w:r>
      <w:r w:rsidRPr="002967FB">
        <w:t>occasion,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CPU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optimize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exact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coded,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out.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innocuous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executes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unintended</w:t>
      </w:r>
      <w:r w:rsidR="00E557FC">
        <w:t xml:space="preserve"> </w:t>
      </w:r>
      <w:r w:rsidRPr="002967FB">
        <w:t>consequences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change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field’s</w:t>
      </w:r>
      <w:r w:rsidR="00E557FC">
        <w:t xml:space="preserve"> </w:t>
      </w:r>
      <w:r w:rsidRPr="002967FB">
        <w:t>read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alternate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field.</w:t>
      </w:r>
    </w:p>
    <w:p w14:paraId="73B532B2" w14:textId="013BD5B6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stabilize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C57602">
        <w:t>behavior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volatile</w:t>
      </w:r>
      <w:r w:rsidR="00E557FC">
        <w:t xml:space="preserve"> </w:t>
      </w:r>
      <w:r w:rsidRPr="002967FB">
        <w:t>keyword.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forces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volatile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exact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identifies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optimization</w:t>
      </w:r>
      <w:r w:rsidR="00E557FC">
        <w:t xml:space="preserve"> </w:t>
      </w:r>
      <w:r w:rsidRPr="002967FB">
        <w:t>produces.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identifies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susceptible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modification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hardware,</w:t>
      </w:r>
      <w:r w:rsidR="00E557FC">
        <w:t xml:space="preserve"> </w:t>
      </w:r>
      <w:r w:rsidRPr="002967FB">
        <w:t>operating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“volatile,”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instructs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exactly</w:t>
      </w:r>
      <w:r w:rsidR="00C57602">
        <w:t>.</w:t>
      </w:r>
      <w:r w:rsidR="00E557FC">
        <w:t xml:space="preserve"> </w:t>
      </w:r>
      <w:r w:rsidR="0000789B" w:rsidRPr="002967FB">
        <w:t>(</w:t>
      </w:r>
      <w:r w:rsidR="00C57602">
        <w:t>S</w:t>
      </w:r>
      <w:r w:rsidR="0000789B" w:rsidRPr="002967FB">
        <w:t>ee</w:t>
      </w:r>
      <w:r w:rsidR="00E557FC">
        <w:t xml:space="preserve"> </w:t>
      </w:r>
      <w:r w:rsidR="0000789B" w:rsidRPr="002967FB">
        <w:t>http://bit.ly/CSharpReorderingOptimizations</w:t>
      </w:r>
      <w:r w:rsidR="00E557FC">
        <w:t xml:space="preserve"> </w:t>
      </w:r>
      <w:r w:rsidR="0000789B" w:rsidRPr="002967FB">
        <w:t>for</w:t>
      </w:r>
      <w:r w:rsidR="00E557FC">
        <w:t xml:space="preserve"> </w:t>
      </w:r>
      <w:r w:rsidR="0000789B" w:rsidRPr="002967FB">
        <w:t>further</w:t>
      </w:r>
      <w:r w:rsidR="00E557FC">
        <w:t xml:space="preserve"> </w:t>
      </w:r>
      <w:r w:rsidR="0000789B" w:rsidRPr="002967FB">
        <w:t>details</w:t>
      </w:r>
      <w:r w:rsidR="00C57602">
        <w:t>.</w:t>
      </w:r>
      <w:r w:rsidR="0000789B" w:rsidRPr="002967FB">
        <w:t>)</w:t>
      </w:r>
    </w:p>
    <w:p w14:paraId="0966CB1C" w14:textId="4AD71A3A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general,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rare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fraught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complications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lead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incorrect</w:t>
      </w:r>
      <w:r w:rsidR="00E557FC">
        <w:t xml:space="preserve"> </w:t>
      </w:r>
      <w:r w:rsidRPr="002967FB">
        <w:t>usage.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preferred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absolutely</w:t>
      </w:r>
      <w:r w:rsidR="00E557FC">
        <w:t xml:space="preserve"> </w:t>
      </w:r>
      <w:r w:rsidRPr="002967FB">
        <w:t>certain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usage.</w:t>
      </w:r>
    </w:p>
    <w:p w14:paraId="478A9FB4" w14:textId="73D88653" w:rsidR="007E4FFC" w:rsidRPr="002967FB" w:rsidRDefault="00D25B4D" w:rsidP="00937E9F">
      <w:pPr>
        <w:pStyle w:val="HB"/>
      </w:pPr>
      <w:r w:rsidRPr="002967FB">
        <w:lastRenderedPageBreak/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System.Threading.Interlocked</w:t>
      </w:r>
      <w:r w:rsidR="00E557FC">
        <w:t xml:space="preserve"> </w:t>
      </w:r>
      <w:r w:rsidRPr="002967FB">
        <w:t>Class</w:t>
      </w:r>
    </w:p>
    <w:p w14:paraId="2C1D8E83" w14:textId="27809586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mutual</w:t>
      </w:r>
      <w:r w:rsidR="00E557FC">
        <w:t xml:space="preserve"> </w:t>
      </w:r>
      <w:r w:rsidRPr="002967FB">
        <w:t>exclusion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described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far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minimum</w:t>
      </w:r>
      <w:r w:rsidR="00E557FC">
        <w:t xml:space="preserve"> </w:t>
      </w:r>
      <w:r w:rsidR="00C57602">
        <w:t>set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tools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process</w:t>
      </w:r>
      <w:r w:rsidR="00E557FC">
        <w:t xml:space="preserve"> </w:t>
      </w:r>
      <w:r w:rsidRPr="002967FB">
        <w:t>(application</w:t>
      </w:r>
      <w:r w:rsidR="00E557FC">
        <w:t xml:space="preserve"> </w:t>
      </w:r>
      <w:r w:rsidRPr="002967FB">
        <w:t>domain).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expensive</w:t>
      </w:r>
      <w:r w:rsidR="00E557FC">
        <w:t xml:space="preserve"> </w:t>
      </w:r>
      <w:r w:rsidRPr="002967FB">
        <w:t>operation,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alternative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processor</w:t>
      </w:r>
      <w:r w:rsidR="00E557FC">
        <w:t xml:space="preserve"> </w:t>
      </w:r>
      <w:r w:rsidRPr="002967FB">
        <w:t>supports</w:t>
      </w:r>
      <w:r w:rsidR="00E557FC">
        <w:t xml:space="preserve"> </w:t>
      </w:r>
      <w:r w:rsidRPr="002967FB">
        <w:t>directly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patterns.</w:t>
      </w:r>
    </w:p>
    <w:p w14:paraId="04F1146E" w14:textId="308A9E00" w:rsidR="007E4FFC" w:rsidRPr="002967FB" w:rsidRDefault="00E85D6E">
      <w:pPr>
        <w:pStyle w:val="Body"/>
      </w:pPr>
      <w:del w:id="51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D25B4D" w:rsidRPr="002967FB" w:rsidDel="0032671C">
          <w:delText>6</w:delText>
        </w:r>
      </w:del>
      <w:ins w:id="52" w:author="Austen Frostad" w:date="2020-04-09T17:57:00Z">
        <w:r w:rsidR="00187222">
          <w:t>Listing 22.6</w:t>
        </w:r>
      </w:ins>
      <w:r w:rsidR="00E557FC">
        <w:t xml:space="preserve"> </w:t>
      </w:r>
      <w:r w:rsidR="00D25B4D" w:rsidRPr="002967FB">
        <w:t>sets</w:t>
      </w:r>
      <w:r w:rsidR="00E557FC">
        <w:t xml:space="preserve"> </w:t>
      </w:r>
      <w:r w:rsidR="00D25B4D" w:rsidRPr="002967FB">
        <w:rPr>
          <w:rStyle w:val="C1"/>
        </w:rPr>
        <w:t>_Data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new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long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preceding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was</w:t>
      </w:r>
      <w:r w:rsidR="00E557FC">
        <w:t xml:space="preserve"> </w:t>
      </w:r>
      <w:r w:rsidR="00D25B4D" w:rsidRPr="002967FB">
        <w:rPr>
          <w:rStyle w:val="C1"/>
        </w:rPr>
        <w:t>null</w:t>
      </w:r>
      <w:r w:rsidR="00D25B4D" w:rsidRPr="002967FB">
        <w:t>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indicated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name,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pattern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compare/exchange</w:t>
      </w:r>
      <w:r w:rsidR="00E557FC">
        <w:t xml:space="preserve"> </w:t>
      </w:r>
      <w:r w:rsidR="00D25B4D" w:rsidRPr="002967FB">
        <w:t>pattern.</w:t>
      </w:r>
      <w:r w:rsidR="00E557FC">
        <w:t xml:space="preserve"> </w:t>
      </w:r>
      <w:r w:rsidR="00D25B4D" w:rsidRPr="002967FB">
        <w:t>Instead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manually</w:t>
      </w:r>
      <w:r w:rsidR="00E557FC">
        <w:t xml:space="preserve"> </w:t>
      </w:r>
      <w:r w:rsidR="00D25B4D" w:rsidRPr="002967FB">
        <w:t>placing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lock</w:t>
      </w:r>
      <w:r w:rsidR="00E557FC">
        <w:t xml:space="preserve"> </w:t>
      </w:r>
      <w:r w:rsidR="00D25B4D" w:rsidRPr="002967FB">
        <w:t>around</w:t>
      </w:r>
      <w:r w:rsidR="00E557FC">
        <w:t xml:space="preserve"> </w:t>
      </w:r>
      <w:r w:rsidR="00D25B4D" w:rsidRPr="002967FB">
        <w:t>behaviorally</w:t>
      </w:r>
      <w:r w:rsidR="00E557FC">
        <w:t xml:space="preserve"> </w:t>
      </w:r>
      <w:r w:rsidR="00D25B4D" w:rsidRPr="002967FB">
        <w:t>equivalent</w:t>
      </w:r>
      <w:r w:rsidR="00E557FC">
        <w:t xml:space="preserve"> </w:t>
      </w:r>
      <w:r w:rsidR="00D25B4D" w:rsidRPr="002967FB">
        <w:t>compare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exchange</w:t>
      </w:r>
      <w:r w:rsidR="00E557FC">
        <w:t xml:space="preserve"> </w:t>
      </w:r>
      <w:r w:rsidR="00D25B4D" w:rsidRPr="002967FB">
        <w:t>code,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rPr>
          <w:rStyle w:val="C1"/>
        </w:rPr>
        <w:t>Interlocked.CompareExchange()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provides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built-in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synchronous</w:t>
      </w:r>
      <w:r w:rsidR="00E557FC">
        <w:t xml:space="preserve"> </w:t>
      </w:r>
      <w:r w:rsidR="00D25B4D" w:rsidRPr="002967FB">
        <w:t>operation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does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check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null</w:t>
      </w:r>
      <w:r w:rsidR="00D25B4D" w:rsidRPr="002967FB">
        <w:t>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updates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first</w:t>
      </w:r>
      <w:r w:rsidR="00E557FC">
        <w:t xml:space="preserve"> </w:t>
      </w:r>
      <w:r w:rsidR="00D25B4D" w:rsidRPr="002967FB">
        <w:t>parameter</w:t>
      </w:r>
      <w:r w:rsidR="00E557FC">
        <w:t xml:space="preserve"> </w:t>
      </w:r>
      <w:r w:rsidR="00D25B4D" w:rsidRPr="002967FB">
        <w:t>if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equal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second</w:t>
      </w:r>
      <w:r w:rsidR="00E557FC">
        <w:t xml:space="preserve"> </w:t>
      </w:r>
      <w:r w:rsidR="00D25B4D" w:rsidRPr="002967FB">
        <w:t>parameter</w:t>
      </w:r>
      <w:r w:rsidR="00D25B4D" w:rsidRPr="00FE023E">
        <w:t>.</w:t>
      </w:r>
      <w:r w:rsidR="00E557FC">
        <w:t xml:space="preserve"> </w:t>
      </w:r>
      <w:r w:rsidR="00777944">
        <w:t>Table</w:t>
      </w:r>
      <w:r w:rsidR="00E557FC">
        <w:t xml:space="preserve"> </w:t>
      </w:r>
      <w:r w:rsidR="0051473F" w:rsidRPr="00FE023E">
        <w:t>20.</w:t>
      </w:r>
      <w:r w:rsidR="00D25B4D" w:rsidRPr="00FE023E">
        <w:t>2</w:t>
      </w:r>
      <w:r w:rsidR="00E557FC">
        <w:t xml:space="preserve"> </w:t>
      </w:r>
      <w:r w:rsidR="00D25B4D" w:rsidRPr="00FE023E">
        <w:t>shows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methods</w:t>
      </w:r>
      <w:r w:rsidR="00E557FC">
        <w:t xml:space="preserve"> </w:t>
      </w:r>
      <w:r w:rsidR="00D25B4D" w:rsidRPr="002967FB">
        <w:t>supported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rPr>
          <w:rStyle w:val="C1"/>
        </w:rPr>
        <w:t>Interlocked</w:t>
      </w:r>
      <w:r w:rsidR="00D25B4D" w:rsidRPr="002967FB">
        <w:t>.</w:t>
      </w:r>
    </w:p>
    <w:p w14:paraId="2FA97576" w14:textId="2A08E99E" w:rsidR="007E4FFC" w:rsidRPr="002967FB" w:rsidRDefault="00E85D6E" w:rsidP="00937E9F">
      <w:pPr>
        <w:pStyle w:val="ListingHead"/>
      </w:pPr>
      <w:del w:id="53" w:author="Austen Frostad" w:date="2020-04-09T17:51:00Z">
        <w:r w:rsidRPr="00937E9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E9F" w:rsidDel="0032671C">
          <w:rPr>
            <w:rStyle w:val="ListingNumber"/>
          </w:rPr>
          <w:delText>20.</w:delText>
        </w:r>
        <w:r w:rsidR="00D25B4D" w:rsidRPr="00937E9F" w:rsidDel="0032671C">
          <w:rPr>
            <w:rStyle w:val="ListingNumber"/>
          </w:rPr>
          <w:delText>6</w:delText>
        </w:r>
      </w:del>
      <w:ins w:id="54" w:author="Austen Frostad" w:date="2020-04-09T17:57:00Z">
        <w:r w:rsidR="00187222">
          <w:rPr>
            <w:rStyle w:val="ListingNumber"/>
          </w:rPr>
          <w:t>Listing 22.6</w:t>
        </w:r>
      </w:ins>
      <w:r w:rsidR="00D25B4D" w:rsidRPr="00937E9F">
        <w:rPr>
          <w:rStyle w:val="ListingNumber"/>
        </w:rPr>
        <w:t>:</w:t>
      </w:r>
      <w:r w:rsidR="00D25B4D" w:rsidRPr="002967FB">
        <w:t> 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System.Threading.Interlocked</w:t>
      </w:r>
    </w:p>
    <w:p w14:paraId="130BFDDF" w14:textId="49689170" w:rsidR="007E4FFC" w:rsidRPr="002967FB" w:rsidRDefault="00D25B4D">
      <w:pPr>
        <w:pStyle w:val="CDT1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SynchronizationUsingInterlocked</w:t>
      </w:r>
    </w:p>
    <w:p w14:paraId="4E170ADC" w14:textId="77777777" w:rsidR="007E4FFC" w:rsidRPr="002967FB" w:rsidRDefault="00D25B4D">
      <w:pPr>
        <w:pStyle w:val="CDT"/>
      </w:pPr>
      <w:r w:rsidRPr="002967FB">
        <w:t>{</w:t>
      </w:r>
    </w:p>
    <w:p w14:paraId="65087243" w14:textId="272EB022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private</w:t>
      </w:r>
      <w:r>
        <w:rPr>
          <w:rStyle w:val="CPKeyword"/>
        </w:rP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ins w:id="55" w:author="Mark Michaelis" w:date="2020-01-29T20:25:00Z">
        <w:r w:rsidR="0082712D">
          <w:rPr>
            <w:rStyle w:val="CPKeyword"/>
          </w:rPr>
          <w:t>?</w:t>
        </w:r>
      </w:ins>
      <w:r>
        <w:t xml:space="preserve"> </w:t>
      </w:r>
      <w:r w:rsidR="00D25B4D" w:rsidRPr="002967FB">
        <w:t>_Data;</w:t>
      </w:r>
    </w:p>
    <w:p w14:paraId="1014541A" w14:textId="77777777" w:rsidR="007E4FFC" w:rsidRPr="002967FB" w:rsidRDefault="007E4FFC">
      <w:pPr>
        <w:pStyle w:val="CDT"/>
      </w:pPr>
    </w:p>
    <w:p w14:paraId="76EB222A" w14:textId="46DD5498" w:rsidR="007E4FFC" w:rsidRPr="002967FB" w:rsidRDefault="00E557FC">
      <w:pPr>
        <w:pStyle w:val="CDT"/>
        <w:rPr>
          <w:rStyle w:val="CPComment"/>
        </w:rPr>
      </w:pPr>
      <w:r>
        <w:t xml:space="preserve">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Initialize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data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if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not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yet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assigned</w:t>
      </w:r>
    </w:p>
    <w:p w14:paraId="358A925B" w14:textId="6FF55E0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Initialize(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newValue)</w:t>
      </w:r>
    </w:p>
    <w:p w14:paraId="201D7285" w14:textId="010B3BD3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4BF1A68" w14:textId="329AFF31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If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_Data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is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null</w:t>
      </w:r>
      <w:r w:rsidR="00C57602">
        <w:rPr>
          <w:rStyle w:val="CPComment"/>
        </w:rPr>
        <w:t>,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then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to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newValue</w:t>
      </w:r>
    </w:p>
    <w:p w14:paraId="5264C333" w14:textId="5FABF23C" w:rsidR="007E4FFC" w:rsidRPr="002967FB" w:rsidRDefault="00E557FC">
      <w:pPr>
        <w:pStyle w:val="CDT"/>
      </w:pPr>
      <w:r>
        <w:t xml:space="preserve">        </w:t>
      </w:r>
      <w:r w:rsidR="00D25B4D" w:rsidRPr="002967FB">
        <w:t>Interlocked.CompareExchange(</w:t>
      </w:r>
    </w:p>
    <w:p w14:paraId="7EA156F0" w14:textId="547558C4" w:rsidR="007E4FFC" w:rsidRPr="002967FB" w:rsidRDefault="00E557FC">
      <w:pPr>
        <w:pStyle w:val="CDT"/>
      </w:pPr>
      <w:r>
        <w:t xml:space="preserve">            </w:t>
      </w:r>
      <w:r w:rsidR="00D25B4D" w:rsidRPr="002967FB">
        <w:t>ref</w:t>
      </w:r>
      <w:r>
        <w:t xml:space="preserve"> </w:t>
      </w:r>
      <w:r w:rsidR="00D25B4D" w:rsidRPr="002967FB">
        <w:t>_Data,</w:t>
      </w:r>
      <w:r>
        <w:t xml:space="preserve"> </w:t>
      </w:r>
      <w:r w:rsidR="00D25B4D" w:rsidRPr="002967FB">
        <w:t>newValue,</w:t>
      </w:r>
      <w:r>
        <w:t xml:space="preserve"> </w:t>
      </w:r>
      <w:r w:rsidR="00D25B4D" w:rsidRPr="002967FB">
        <w:rPr>
          <w:rStyle w:val="CPKeyword"/>
        </w:rPr>
        <w:t>null</w:t>
      </w:r>
      <w:r w:rsidR="00D25B4D" w:rsidRPr="002967FB">
        <w:t>);</w:t>
      </w:r>
    </w:p>
    <w:p w14:paraId="0E91261C" w14:textId="7CC39992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716FA974" w14:textId="77777777" w:rsidR="007E4FFC" w:rsidRPr="002967FB" w:rsidRDefault="007E4FFC">
      <w:pPr>
        <w:pStyle w:val="CDT"/>
      </w:pPr>
    </w:p>
    <w:p w14:paraId="63C4CA90" w14:textId="726F8FAB" w:rsidR="007E4FFC" w:rsidRPr="002967FB" w:rsidRDefault="00E557FC">
      <w:pPr>
        <w:pStyle w:val="CDT"/>
        <w:rPr>
          <w:rStyle w:val="CPComment"/>
        </w:rPr>
      </w:pPr>
      <w:r>
        <w:t xml:space="preserve">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...</w:t>
      </w:r>
    </w:p>
    <w:p w14:paraId="0F9BE73C" w14:textId="77777777" w:rsidR="007E4FFC" w:rsidRPr="002967FB" w:rsidRDefault="00D25B4D" w:rsidP="00E153FD">
      <w:pPr>
        <w:pStyle w:val="CDTX"/>
      </w:pPr>
      <w:r w:rsidRPr="002967FB">
        <w:t>}</w:t>
      </w:r>
    </w:p>
    <w:p w14:paraId="6B029201" w14:textId="3409CF22" w:rsidR="007E4FFC" w:rsidRPr="002967FB" w:rsidRDefault="00937E9F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5CA82CD1" w14:textId="555D2B67" w:rsidR="007E4FFC" w:rsidRPr="002967FB" w:rsidRDefault="0051473F" w:rsidP="00C879BE">
      <w:pPr>
        <w:pStyle w:val="TableTitle"/>
      </w:pPr>
      <w:r w:rsidRPr="00C879BE">
        <w:rPr>
          <w:rStyle w:val="TableNumber"/>
        </w:rPr>
        <w:lastRenderedPageBreak/>
        <w:t>Table</w:t>
      </w:r>
      <w:r w:rsidR="00E557FC">
        <w:rPr>
          <w:rStyle w:val="TableNumber"/>
        </w:rPr>
        <w:t xml:space="preserve"> </w:t>
      </w:r>
      <w:r w:rsidRPr="00C879BE">
        <w:rPr>
          <w:rStyle w:val="TableNumber"/>
        </w:rPr>
        <w:t>20.</w:t>
      </w:r>
      <w:r w:rsidR="00D25B4D" w:rsidRPr="00C879BE">
        <w:rPr>
          <w:rStyle w:val="TableNumber"/>
        </w:rPr>
        <w:t>2:</w:t>
      </w:r>
      <w:r w:rsidR="00D25B4D" w:rsidRPr="00FE023E">
        <w:t> </w:t>
      </w:r>
      <w:r w:rsidR="00D25B4D" w:rsidRPr="00FE023E">
        <w:rPr>
          <w:rStyle w:val="C1"/>
        </w:rPr>
        <w:t>Interlocked</w:t>
      </w:r>
      <w:r w:rsidR="00D25B4D" w:rsidRPr="00FE023E">
        <w:t>’s</w:t>
      </w:r>
      <w:r w:rsidR="00E557FC">
        <w:t xml:space="preserve"> </w:t>
      </w:r>
      <w:r w:rsidR="00D25B4D" w:rsidRPr="00FE023E">
        <w:t>Synchronization</w:t>
      </w:r>
      <w:r w:rsidR="00D25B4D" w:rsidRPr="002967FB">
        <w:t>-Related</w:t>
      </w:r>
      <w:r w:rsidR="00E557FC">
        <w:t xml:space="preserve"> </w:t>
      </w:r>
      <w:r w:rsidR="00D25B4D" w:rsidRPr="002967FB">
        <w:t>Methods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3"/>
        <w:gridCol w:w="3607"/>
      </w:tblGrid>
      <w:tr w:rsidR="007E4FFC" w:rsidRPr="002967FB" w14:paraId="28493630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ACC42E4" w14:textId="0A4A06F7" w:rsidR="007E4FFC" w:rsidRPr="002967FB" w:rsidRDefault="00D25B4D" w:rsidP="00C879BE">
            <w:pPr>
              <w:pStyle w:val="TableColumnHead"/>
            </w:pPr>
            <w:r w:rsidRPr="002967FB">
              <w:t>Method</w:t>
            </w:r>
            <w:r w:rsidR="00E557FC">
              <w:t xml:space="preserve"> </w:t>
            </w:r>
            <w:r w:rsidRPr="002967FB">
              <w:t>Signature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92EED0F" w14:textId="77777777" w:rsidR="007E4FFC" w:rsidRPr="002967FB" w:rsidRDefault="00D25B4D" w:rsidP="00C879BE">
            <w:pPr>
              <w:pStyle w:val="TableColumnHead"/>
            </w:pPr>
            <w:r w:rsidRPr="002967FB">
              <w:t>Description</w:t>
            </w:r>
          </w:p>
        </w:tc>
      </w:tr>
      <w:tr w:rsidR="007E4FFC" w:rsidRPr="002967FB" w14:paraId="7CA54379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BB08BD5" w14:textId="34217C2C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t>T</w:t>
            </w:r>
            <w:r w:rsidR="00E557FC">
              <w:t xml:space="preserve"> </w:t>
            </w:r>
            <w:r w:rsidRPr="002967FB">
              <w:t>CompareExchange&lt;T&gt;(</w:t>
            </w:r>
          </w:p>
          <w:p w14:paraId="5EF12D4A" w14:textId="573D92DE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location,</w:t>
            </w:r>
          </w:p>
          <w:p w14:paraId="65635196" w14:textId="0CD52A3E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value,</w:t>
            </w:r>
          </w:p>
          <w:p w14:paraId="2E3DE24D" w14:textId="503F525D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comparand</w:t>
            </w:r>
          </w:p>
          <w:p w14:paraId="171F72A6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C7E1981" w14:textId="421FFDC0" w:rsidR="007E4FFC" w:rsidRPr="002967FB" w:rsidRDefault="00D25B4D" w:rsidP="00C879BE">
            <w:pPr>
              <w:pStyle w:val="TableText"/>
            </w:pPr>
            <w:r w:rsidRPr="002967FB">
              <w:t>Checks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comparand</w:t>
            </w:r>
            <w:r w:rsidRPr="002967FB">
              <w:t>.</w:t>
            </w:r>
            <w:r w:rsidR="00E557FC">
              <w:t xml:space="preserve"> </w:t>
            </w:r>
            <w:r w:rsidRPr="002967FB">
              <w:t>If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values</w:t>
            </w:r>
            <w:r w:rsidR="00E557FC">
              <w:t xml:space="preserve"> </w:t>
            </w:r>
            <w:r w:rsidRPr="002967FB">
              <w:t>are</w:t>
            </w:r>
            <w:r w:rsidR="00E557FC">
              <w:t xml:space="preserve"> </w:t>
            </w:r>
            <w:r w:rsidRPr="002967FB">
              <w:t>equal,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sets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returns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original</w:t>
            </w:r>
            <w:r w:rsidR="00E557FC">
              <w:t xml:space="preserve"> </w:t>
            </w:r>
            <w:r w:rsidRPr="002967FB">
              <w:t>data</w:t>
            </w:r>
            <w:r w:rsidR="00E557FC">
              <w:t xml:space="preserve"> </w:t>
            </w:r>
            <w:r w:rsidRPr="002967FB">
              <w:t>stored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Pr="002967FB">
              <w:t>.</w:t>
            </w:r>
          </w:p>
        </w:tc>
      </w:tr>
      <w:tr w:rsidR="007E4FFC" w:rsidRPr="002967FB" w14:paraId="427235F9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B1A8273" w14:textId="5705CFC3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t>T</w:t>
            </w:r>
            <w:r w:rsidR="00E557FC">
              <w:t xml:space="preserve"> </w:t>
            </w:r>
            <w:r w:rsidRPr="002967FB">
              <w:t>Exchange&lt;T&gt;(</w:t>
            </w:r>
          </w:p>
          <w:p w14:paraId="730B5B9A" w14:textId="74676A82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location,</w:t>
            </w:r>
          </w:p>
          <w:p w14:paraId="15C61D75" w14:textId="3FAE98F0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value</w:t>
            </w:r>
          </w:p>
          <w:p w14:paraId="6C64C461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0CEA3E3" w14:textId="46498F0D" w:rsidR="007E4FFC" w:rsidRPr="002967FB" w:rsidRDefault="00D25B4D" w:rsidP="00C879BE">
            <w:pPr>
              <w:pStyle w:val="TableText"/>
            </w:pPr>
            <w:r w:rsidRPr="002967FB">
              <w:t>Assigns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with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returns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previous</w:t>
            </w:r>
            <w:r w:rsidR="00E557FC">
              <w:t xml:space="preserve"> </w:t>
            </w:r>
            <w:r w:rsidRPr="002967FB">
              <w:t>value.</w:t>
            </w:r>
          </w:p>
        </w:tc>
      </w:tr>
      <w:tr w:rsidR="007E4FFC" w:rsidRPr="002967FB" w14:paraId="4670A0AA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28D6AB3" w14:textId="08A093A9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Decrement(</w:t>
            </w:r>
          </w:p>
          <w:p w14:paraId="76431550" w14:textId="0680DC0A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</w:t>
            </w:r>
          </w:p>
          <w:p w14:paraId="0695986D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405328A" w14:textId="1FE8D59C" w:rsidR="007E4FFC" w:rsidRPr="002967FB" w:rsidRDefault="00D25B4D" w:rsidP="0059423D">
            <w:pPr>
              <w:pStyle w:val="TableText"/>
            </w:pPr>
            <w:r w:rsidRPr="002967FB">
              <w:t>Decrements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by</w:t>
            </w:r>
            <w:r w:rsidR="00E557FC">
              <w:t xml:space="preserve"> </w:t>
            </w:r>
            <w:r w:rsidR="00C57602">
              <w:t>1</w:t>
            </w:r>
            <w:r w:rsidRPr="002967FB">
              <w:t>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="00932DD6" w:rsidRPr="002967FB">
              <w:t>prefix</w:t>
            </w:r>
            <w:r w:rsidR="00E557FC">
              <w:t xml:space="preserve"> </w:t>
            </w:r>
            <w:r w:rsidRPr="00E153FD">
              <w:rPr>
                <w:rStyle w:val="C1"/>
              </w:rPr>
              <w:t>--</w:t>
            </w:r>
            <w:r w:rsidR="00E557FC">
              <w:t xml:space="preserve"> </w:t>
            </w:r>
            <w:r w:rsidRPr="002967FB">
              <w:t>operator,</w:t>
            </w:r>
            <w:r w:rsidR="00E557FC">
              <w:t xml:space="preserve"> </w:t>
            </w:r>
            <w:r w:rsidRPr="002967FB">
              <w:t>except</w:t>
            </w:r>
            <w:r w:rsidR="00E557FC">
              <w:t xml:space="preserve"> </w:t>
            </w:r>
            <w:r w:rsidRPr="00E153FD">
              <w:rPr>
                <w:rStyle w:val="C1"/>
              </w:rPr>
              <w:t>Decrement()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thread-safe.</w:t>
            </w:r>
          </w:p>
        </w:tc>
      </w:tr>
      <w:tr w:rsidR="007E4FFC" w:rsidRPr="002967FB" w14:paraId="325E1502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9D06D00" w14:textId="12817987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Increment(</w:t>
            </w:r>
          </w:p>
          <w:p w14:paraId="7BF291A2" w14:textId="290FF604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</w:t>
            </w:r>
          </w:p>
          <w:p w14:paraId="23C9DEA0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6E73D3" w14:textId="20113652" w:rsidR="007E4FFC" w:rsidRPr="002967FB" w:rsidRDefault="00D25B4D" w:rsidP="00C879BE">
            <w:pPr>
              <w:pStyle w:val="TableText"/>
            </w:pPr>
            <w:r w:rsidRPr="002967FB">
              <w:t>Increments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by</w:t>
            </w:r>
            <w:r w:rsidR="00E557FC">
              <w:t xml:space="preserve"> </w:t>
            </w:r>
            <w:r w:rsidR="00C57602">
              <w:t>1</w:t>
            </w:r>
            <w:r w:rsidRPr="002967FB">
              <w:t>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="00932DD6" w:rsidRPr="002967FB">
              <w:t>prefix</w:t>
            </w:r>
            <w:r w:rsidR="00E557FC">
              <w:t xml:space="preserve"> </w:t>
            </w:r>
            <w:r w:rsidRPr="00E153FD">
              <w:rPr>
                <w:rStyle w:val="C1"/>
              </w:rPr>
              <w:t>++</w:t>
            </w:r>
            <w:r w:rsidR="00E557FC">
              <w:t xml:space="preserve"> </w:t>
            </w:r>
            <w:r w:rsidRPr="002967FB">
              <w:t>operator,</w:t>
            </w:r>
            <w:r w:rsidR="00E557FC">
              <w:t xml:space="preserve"> </w:t>
            </w:r>
            <w:r w:rsidRPr="002967FB">
              <w:t>except</w:t>
            </w:r>
            <w:r w:rsidR="00E557FC">
              <w:t xml:space="preserve"> </w:t>
            </w:r>
            <w:r w:rsidRPr="00E153FD">
              <w:rPr>
                <w:rStyle w:val="C1"/>
              </w:rPr>
              <w:t>Increment()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thread-safe.</w:t>
            </w:r>
          </w:p>
        </w:tc>
      </w:tr>
      <w:tr w:rsidR="007E4FFC" w:rsidRPr="002967FB" w14:paraId="741E040C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E58BFC6" w14:textId="02DBAE96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Add(</w:t>
            </w:r>
          </w:p>
          <w:p w14:paraId="0DC1E4CD" w14:textId="0D11EECB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location,</w:t>
            </w:r>
          </w:p>
          <w:p w14:paraId="62734617" w14:textId="446CAE79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value</w:t>
            </w:r>
          </w:p>
          <w:p w14:paraId="7B54D457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06314B5" w14:textId="63F7B09A" w:rsidR="007E4FFC" w:rsidRPr="002967FB" w:rsidRDefault="00D25B4D" w:rsidP="00C879BE">
            <w:pPr>
              <w:pStyle w:val="TableText"/>
            </w:pPr>
            <w:r w:rsidRPr="002967FB">
              <w:t>Adds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assigns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E153FD">
              <w:rPr>
                <w:rStyle w:val="C1"/>
              </w:rPr>
              <w:t>+=</w:t>
            </w:r>
            <w:r w:rsidR="00E557FC">
              <w:t xml:space="preserve"> </w:t>
            </w:r>
            <w:r w:rsidRPr="002967FB">
              <w:t>operator</w:t>
            </w:r>
          </w:p>
        </w:tc>
      </w:tr>
      <w:tr w:rsidR="007E4FFC" w:rsidRPr="002967FB" w14:paraId="4E5A0982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E8E2537" w14:textId="7D3A9135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long</w:t>
            </w:r>
            <w:r w:rsidR="00E557FC">
              <w:t xml:space="preserve"> </w:t>
            </w:r>
            <w:r w:rsidRPr="002967FB">
              <w:t>Read(</w:t>
            </w:r>
          </w:p>
          <w:p w14:paraId="6E368392" w14:textId="029454DD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long</w:t>
            </w:r>
            <w:r>
              <w:t xml:space="preserve"> </w:t>
            </w:r>
            <w:r w:rsidR="00D25B4D" w:rsidRPr="002967FB">
              <w:t>location</w:t>
            </w:r>
          </w:p>
          <w:p w14:paraId="3C627B04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9160F69" w14:textId="52EB6CB7" w:rsidR="007E4FFC" w:rsidRPr="002967FB" w:rsidRDefault="00D25B4D" w:rsidP="00C879BE">
            <w:pPr>
              <w:pStyle w:val="TableText"/>
            </w:pPr>
            <w:r w:rsidRPr="002967FB">
              <w:t>Returns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64-bit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single</w:t>
            </w:r>
            <w:r w:rsidR="00E557FC">
              <w:t xml:space="preserve"> </w:t>
            </w:r>
            <w:r w:rsidRPr="002967FB">
              <w:t>atomic</w:t>
            </w:r>
            <w:r w:rsidR="00E557FC">
              <w:t xml:space="preserve"> </w:t>
            </w:r>
            <w:r w:rsidRPr="002967FB">
              <w:t>operation.</w:t>
            </w:r>
          </w:p>
        </w:tc>
      </w:tr>
    </w:tbl>
    <w:p w14:paraId="6F2B9C50" w14:textId="5F41A84A" w:rsidR="007E4FFC" w:rsidRPr="002967FB" w:rsidRDefault="00C879B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77188BF7" w14:textId="643A79F5" w:rsidR="007E4FFC" w:rsidRPr="002967FB" w:rsidRDefault="00D25B4D">
      <w:pPr>
        <w:pStyle w:val="Body"/>
      </w:pPr>
      <w:r w:rsidRPr="002967FB">
        <w:t>Most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overloaded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signatures,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long</w:t>
      </w:r>
      <w:r w:rsidRPr="002967FB">
        <w:t>.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2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signatures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descriptions.</w:t>
      </w:r>
    </w:p>
    <w:p w14:paraId="03BE79F2" w14:textId="5AA604B7" w:rsidR="007E4FFC" w:rsidRPr="002967FB" w:rsidRDefault="00A11B02">
      <w:pPr>
        <w:pStyle w:val="Body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rPr>
          <w:rStyle w:val="C1"/>
        </w:rPr>
        <w:t>Increment()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place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rPr>
          <w:rStyle w:val="C1"/>
        </w:rPr>
        <w:t>++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--</w:t>
      </w:r>
      <w:r w:rsidR="00E557FC">
        <w:t xml:space="preserve"> </w:t>
      </w:r>
      <w:r w:rsidRPr="002967FB">
        <w:t>operators</w:t>
      </w:r>
      <w:r w:rsidR="00E557FC">
        <w:t xml:space="preserve"> </w:t>
      </w:r>
      <w:r w:rsidRPr="002967FB">
        <w:t>from</w:t>
      </w:r>
      <w:r w:rsidR="00E557FC">
        <w:t xml:space="preserve"> </w:t>
      </w:r>
      <w:del w:id="56" w:author="Austen Frostad" w:date="2020-04-09T17:51:00Z">
        <w:r w:rsidRPr="002967FB" w:rsidDel="0032671C">
          <w:delText>Listing</w:delText>
        </w:r>
        <w:r w:rsidR="00E557FC" w:rsidDel="0032671C">
          <w:delText xml:space="preserve"> </w:delText>
        </w:r>
        <w:r w:rsidDel="0032671C">
          <w:delText>20</w:delText>
        </w:r>
        <w:r w:rsidRPr="002967FB" w:rsidDel="0032671C">
          <w:delText>.</w:delText>
        </w:r>
        <w:r w:rsidDel="0032671C">
          <w:delText>5</w:delText>
        </w:r>
      </w:del>
      <w:ins w:id="57" w:author="Austen Frostad" w:date="2020-04-09T17:57:00Z">
        <w:r w:rsidR="00187222">
          <w:t>Listing 22.5</w:t>
        </w:r>
      </w:ins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doing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lastRenderedPageBreak/>
        <w:t>yield</w:t>
      </w:r>
      <w:r w:rsidR="00E557FC">
        <w:t xml:space="preserve"> </w:t>
      </w:r>
      <w:r w:rsidRPr="002967FB">
        <w:t>better</w:t>
      </w:r>
      <w:r w:rsidR="00E557FC">
        <w:t xml:space="preserve"> </w:t>
      </w:r>
      <w:r w:rsidRPr="002967FB">
        <w:t>performance.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accessed</w:t>
      </w:r>
      <w:r w:rsidR="00E557FC">
        <w:t xml:space="preserve"> </w:t>
      </w:r>
      <w:r>
        <w:rPr>
          <w:rStyle w:val="C1"/>
        </w:rPr>
        <w:t>_Count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non-interlocked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accesses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correctly.</w:t>
      </w:r>
    </w:p>
    <w:p w14:paraId="3D58EC17" w14:textId="0242072A" w:rsidR="007E4FFC" w:rsidRPr="002967FB" w:rsidRDefault="00D25B4D" w:rsidP="00687501">
      <w:pPr>
        <w:pStyle w:val="HB"/>
      </w:pPr>
      <w:r w:rsidRPr="002967FB">
        <w:t>Event</w:t>
      </w:r>
      <w:r w:rsidR="00E557FC">
        <w:t xml:space="preserve"> </w:t>
      </w:r>
      <w:r w:rsidRPr="002967FB">
        <w:t>Notification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</w:p>
    <w:p w14:paraId="17660A85" w14:textId="4F159595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Pr="002967FB">
        <w:t>area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developers</w:t>
      </w:r>
      <w:r w:rsidR="00E557FC">
        <w:t xml:space="preserve"> </w:t>
      </w:r>
      <w:r w:rsidRPr="002967FB">
        <w:t>often</w:t>
      </w:r>
      <w:r w:rsidR="00E557FC">
        <w:t xml:space="preserve"> </w:t>
      </w:r>
      <w:r w:rsidRPr="002967FB">
        <w:t>overlook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unsafe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publishing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to</w:t>
      </w:r>
      <w:r w:rsidR="00E557FC">
        <w:t xml:space="preserve"> </w:t>
      </w:r>
      <w:del w:id="58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7</w:delText>
        </w:r>
      </w:del>
      <w:ins w:id="59" w:author="Austen Frostad" w:date="2020-04-09T17:57:00Z">
        <w:r w:rsidR="00187222">
          <w:t>Listing 22.7</w:t>
        </w:r>
      </w:ins>
      <w:r w:rsidRPr="002967FB">
        <w:t>.</w:t>
      </w:r>
    </w:p>
    <w:p w14:paraId="40AE53D4" w14:textId="6232AAE9" w:rsidR="007E4FFC" w:rsidRPr="002967FB" w:rsidRDefault="00E85D6E" w:rsidP="00687501">
      <w:pPr>
        <w:pStyle w:val="ListingHead"/>
      </w:pPr>
      <w:del w:id="60" w:author="Austen Frostad" w:date="2020-04-09T17:51:00Z">
        <w:r w:rsidRPr="0068750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687501" w:rsidDel="0032671C">
          <w:rPr>
            <w:rStyle w:val="ListingNumber"/>
          </w:rPr>
          <w:delText>20.</w:delText>
        </w:r>
        <w:r w:rsidR="00D25B4D" w:rsidRPr="00687501" w:rsidDel="0032671C">
          <w:rPr>
            <w:rStyle w:val="ListingNumber"/>
          </w:rPr>
          <w:delText>7</w:delText>
        </w:r>
      </w:del>
      <w:ins w:id="61" w:author="Austen Frostad" w:date="2020-04-09T17:57:00Z">
        <w:r w:rsidR="00187222">
          <w:rPr>
            <w:rStyle w:val="ListingNumber"/>
          </w:rPr>
          <w:t>Listing 22.7</w:t>
        </w:r>
      </w:ins>
      <w:r w:rsidR="00D25B4D" w:rsidRPr="00687501">
        <w:rPr>
          <w:rStyle w:val="ListingNumber"/>
        </w:rPr>
        <w:t>:</w:t>
      </w:r>
      <w:r w:rsidR="00D25B4D" w:rsidRPr="002967FB">
        <w:t> </w:t>
      </w:r>
      <w:r w:rsidR="00D25B4D" w:rsidRPr="002967FB">
        <w:t>Firing</w:t>
      </w:r>
      <w:r w:rsidR="00E557FC">
        <w:t xml:space="preserve"> </w:t>
      </w:r>
      <w:r w:rsidR="00D25B4D" w:rsidRPr="002967FB">
        <w:t>an</w:t>
      </w:r>
      <w:r w:rsidR="00E557FC">
        <w:t xml:space="preserve"> </w:t>
      </w:r>
      <w:r w:rsidR="00D25B4D" w:rsidRPr="002967FB">
        <w:t>Event</w:t>
      </w:r>
      <w:r w:rsidR="00E557FC">
        <w:t xml:space="preserve"> </w:t>
      </w:r>
      <w:r w:rsidR="00D25B4D" w:rsidRPr="002967FB">
        <w:t>Notification</w:t>
      </w:r>
    </w:p>
    <w:p w14:paraId="7AD2B8BD" w14:textId="3DCD7022" w:rsidR="007E4FFC" w:rsidRPr="002967FB" w:rsidRDefault="00D25B4D">
      <w:pPr>
        <w:pStyle w:val="CDT1"/>
        <w:rPr>
          <w:rStyle w:val="CPComment"/>
        </w:rPr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Not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thread-safe</w:t>
      </w:r>
    </w:p>
    <w:p w14:paraId="01062ADE" w14:textId="2365AA7C" w:rsidR="007E4FFC" w:rsidRPr="002967FB" w:rsidRDefault="00D25B4D">
      <w:pPr>
        <w:pStyle w:val="CDTGrayline"/>
      </w:pPr>
      <w:r w:rsidRPr="002967FB">
        <w:rPr>
          <w:rStyle w:val="CPKeyword"/>
        </w:rPr>
        <w:t>if</w:t>
      </w:r>
      <w:r w:rsidRPr="002967FB">
        <w:t>(OnTemperatureChanged</w:t>
      </w:r>
      <w:r w:rsidR="00E557FC">
        <w:t xml:space="preserve"> </w:t>
      </w:r>
      <w:r w:rsidRPr="002967FB">
        <w:t>!=</w:t>
      </w:r>
      <w:r w:rsidR="00E557FC">
        <w:t xml:space="preserve"> </w:t>
      </w:r>
      <w:r w:rsidRPr="002967FB">
        <w:rPr>
          <w:rStyle w:val="CPKeyword"/>
        </w:rPr>
        <w:t>null</w:t>
      </w:r>
      <w:r w:rsidRPr="002967FB">
        <w:t>)</w:t>
      </w:r>
    </w:p>
    <w:p w14:paraId="64A73208" w14:textId="77777777" w:rsidR="007E4FFC" w:rsidRPr="002967FB" w:rsidRDefault="00D25B4D">
      <w:pPr>
        <w:pStyle w:val="CDT"/>
      </w:pPr>
      <w:r w:rsidRPr="002967FB">
        <w:t>{</w:t>
      </w:r>
    </w:p>
    <w:p w14:paraId="7D373D43" w14:textId="49DAA506" w:rsidR="007E4FFC" w:rsidRPr="002967FB" w:rsidRDefault="00E557FC">
      <w:pPr>
        <w:pStyle w:val="CDT"/>
        <w:rPr>
          <w:rStyle w:val="CPComment"/>
        </w:rPr>
      </w:pPr>
      <w: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Call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subscribers</w:t>
      </w:r>
    </w:p>
    <w:p w14:paraId="4B362F45" w14:textId="781487DE" w:rsidR="007E4FFC" w:rsidRPr="002967FB" w:rsidRDefault="00E557FC">
      <w:pPr>
        <w:pStyle w:val="CDT"/>
      </w:pPr>
      <w:r>
        <w:t xml:space="preserve">  </w:t>
      </w:r>
      <w:r w:rsidR="00D25B4D" w:rsidRPr="002967FB">
        <w:t>OnTemperatureChanged(</w:t>
      </w:r>
    </w:p>
    <w:p w14:paraId="78C054B0" w14:textId="16B79122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this</w:t>
      </w:r>
      <w:r w:rsidR="00D25B4D" w:rsidRPr="002967FB">
        <w:t>,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TemperatureEventArgs(</w:t>
      </w:r>
      <w:r w:rsidR="00D25B4D" w:rsidRPr="002967FB">
        <w:rPr>
          <w:rStyle w:val="CPKeyword"/>
        </w:rPr>
        <w:t>value</w:t>
      </w:r>
      <w:r w:rsidR="00D25B4D" w:rsidRPr="002967FB">
        <w:t>)</w:t>
      </w:r>
      <w:r>
        <w:t xml:space="preserve"> </w:t>
      </w:r>
      <w:r w:rsidR="00D25B4D" w:rsidRPr="002967FB">
        <w:t>);</w:t>
      </w:r>
    </w:p>
    <w:p w14:paraId="057DCFFD" w14:textId="77777777" w:rsidR="007E4FFC" w:rsidRPr="002967FB" w:rsidRDefault="00D25B4D">
      <w:pPr>
        <w:pStyle w:val="CDTX"/>
      </w:pPr>
      <w:r w:rsidRPr="002967FB">
        <w:t>}</w:t>
      </w:r>
    </w:p>
    <w:p w14:paraId="46A0CDB0" w14:textId="48CF4C08" w:rsidR="007E4FFC" w:rsidRPr="002967FB" w:rsidRDefault="00D25B4D">
      <w:pPr>
        <w:pStyle w:val="BodyNoIndent"/>
      </w:pPr>
      <w:r w:rsidRPr="002967FB">
        <w:t>This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valid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long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F971FE">
        <w:t>the</w:t>
      </w:r>
      <w:r w:rsidR="00E557FC">
        <w:t xml:space="preserve"> </w:t>
      </w:r>
      <w:r w:rsidR="00F971FE">
        <w:t>event</w:t>
      </w:r>
      <w:r w:rsidR="00E557FC">
        <w:t xml:space="preserve"> </w:t>
      </w:r>
      <w:r w:rsidR="00F971FE">
        <w:t>subscribers</w:t>
      </w:r>
      <w:r w:rsidRPr="002967FB">
        <w:t>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atomic,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introduce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checked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null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9979C0">
        <w:t>when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actually</w:t>
      </w:r>
      <w:r w:rsidR="00E557FC">
        <w:t xml:space="preserve"> </w:t>
      </w:r>
      <w:r w:rsidRPr="002967FB">
        <w:t>fired,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null</w:t>
      </w:r>
      <w:r w:rsidRPr="002967FB">
        <w:t>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throwing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NullReferenceException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="00832607">
        <w:t>potentially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assignment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delegate.</w:t>
      </w:r>
    </w:p>
    <w:p w14:paraId="21FFBC4B" w14:textId="3AEDC318" w:rsidR="00DA3328" w:rsidRPr="002967FB" w:rsidRDefault="00DA3328" w:rsidP="005C75E2">
      <w:pPr>
        <w:pStyle w:val="Body"/>
      </w:pPr>
      <w:r w:rsidRPr="002967FB">
        <w:t>The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6.0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832607">
        <w:t>dilemma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trivial</w:t>
      </w:r>
      <w:r w:rsidR="002967FB">
        <w:t>.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="00832607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operator:</w:t>
      </w:r>
    </w:p>
    <w:p w14:paraId="6AE75D8A" w14:textId="77777777" w:rsidR="00DA3328" w:rsidRPr="002967FB" w:rsidRDefault="00DA3328" w:rsidP="00E153FD">
      <w:pPr>
        <w:pStyle w:val="Snippet1"/>
      </w:pPr>
      <w:r w:rsidRPr="002967FB">
        <w:t>OnTemperature?.Invoke(</w:t>
      </w:r>
    </w:p>
    <w:p w14:paraId="48FC5E3C" w14:textId="6A1C67B2" w:rsidR="00DA3328" w:rsidRPr="002967FB" w:rsidRDefault="00E557FC" w:rsidP="00E153FD">
      <w:pPr>
        <w:pStyle w:val="SnippetX"/>
      </w:pPr>
      <w:r>
        <w:t xml:space="preserve">    </w:t>
      </w:r>
      <w:r w:rsidR="00DA3328" w:rsidRPr="002967FB">
        <w:t>this,</w:t>
      </w:r>
      <w:r>
        <w:t xml:space="preserve"> </w:t>
      </w:r>
      <w:r w:rsidR="00DA3328" w:rsidRPr="002967FB">
        <w:t>new</w:t>
      </w:r>
      <w:r>
        <w:t xml:space="preserve"> </w:t>
      </w:r>
      <w:r w:rsidR="00DA3328" w:rsidRPr="002967FB">
        <w:t>TemperatureEventArgs(</w:t>
      </w:r>
      <w:r>
        <w:t xml:space="preserve"> </w:t>
      </w:r>
      <w:r w:rsidR="00DA3328" w:rsidRPr="002967FB">
        <w:t>value</w:t>
      </w:r>
      <w:r>
        <w:t xml:space="preserve"> </w:t>
      </w:r>
      <w:r w:rsidR="00DA3328" w:rsidRPr="002967FB">
        <w:t>)</w:t>
      </w:r>
      <w:r>
        <w:t xml:space="preserve"> </w:t>
      </w:r>
      <w:r w:rsidR="00DA3328" w:rsidRPr="002967FB">
        <w:t>);</w:t>
      </w:r>
    </w:p>
    <w:p w14:paraId="14B7FB3E" w14:textId="61015AE3" w:rsidR="00610BC8" w:rsidRPr="002967FB" w:rsidRDefault="00610BC8" w:rsidP="00984E54">
      <w:pPr>
        <w:pStyle w:val="BodyNoIndent"/>
      </w:pP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</w:t>
      </w:r>
      <w:r w:rsidR="00832607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invocation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is,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fact,</w:t>
      </w:r>
      <w:r w:rsidR="00E557FC">
        <w:t xml:space="preserve"> </w:t>
      </w:r>
      <w:r w:rsidRPr="002967FB">
        <w:t>atomic</w:t>
      </w:r>
      <w:r w:rsid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key,</w:t>
      </w:r>
      <w:r w:rsidR="00E557FC">
        <w:t xml:space="preserve"> </w:t>
      </w:r>
      <w:r w:rsidRPr="002967FB">
        <w:t>obviously,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remember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operator.</w:t>
      </w:r>
    </w:p>
    <w:p w14:paraId="712E2C06" w14:textId="31970AA4" w:rsidR="007E4FFC" w:rsidRPr="002967FB" w:rsidRDefault="00610BC8">
      <w:pPr>
        <w:pStyle w:val="Body"/>
      </w:pPr>
      <w:r w:rsidRPr="002967FB">
        <w:lastRenderedPageBreak/>
        <w:t>Although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thread</w:t>
      </w:r>
      <w:r w:rsidR="00832607">
        <w:t>-</w:t>
      </w:r>
      <w:r w:rsidRPr="002967FB">
        <w:t>safe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invocation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6.0</w:t>
      </w:r>
      <w:r w:rsidR="00E557FC">
        <w:t xml:space="preserve"> </w:t>
      </w:r>
      <w:r w:rsidRPr="002967FB">
        <w:t>isn</w:t>
      </w:r>
      <w:r w:rsidR="009979C0" w:rsidRPr="009979C0">
        <w:t>’</w:t>
      </w:r>
      <w:r w:rsidRPr="002967FB">
        <w:t>t</w:t>
      </w:r>
      <w:r w:rsidR="00E557FC">
        <w:t xml:space="preserve"> </w:t>
      </w:r>
      <w:r w:rsidR="00832607">
        <w:t>especially</w:t>
      </w:r>
      <w:r w:rsidR="00E557FC">
        <w:t xml:space="preserve"> </w:t>
      </w:r>
      <w:r w:rsidRPr="002967FB">
        <w:t>difficult</w:t>
      </w:r>
      <w:r w:rsidR="00832607">
        <w:t>,</w:t>
      </w:r>
      <w:r w:rsidR="00E557FC">
        <w:t xml:space="preserve"> </w:t>
      </w:r>
      <w:r w:rsidRPr="002967FB">
        <w:t>either.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832607">
        <w:t>approach</w:t>
      </w:r>
      <w:r w:rsidR="00E557FC">
        <w:t xml:space="preserve"> </w:t>
      </w:r>
      <w:r w:rsidRPr="002967FB">
        <w:t>works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D25B4D" w:rsidRPr="002967FB">
        <w:t>operators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adding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removing</w:t>
      </w:r>
      <w:r w:rsidR="00E557FC">
        <w:t xml:space="preserve"> </w:t>
      </w:r>
      <w:r w:rsidR="00D25B4D" w:rsidRPr="002967FB">
        <w:t>listeners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thread-safe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static</w:t>
      </w:r>
      <w:r w:rsidR="00E557FC">
        <w:t xml:space="preserve"> </w:t>
      </w:r>
      <w:r w:rsidR="00D25B4D" w:rsidRPr="002967FB">
        <w:t>(operator</w:t>
      </w:r>
      <w:r w:rsidR="00E557FC">
        <w:t xml:space="preserve"> </w:t>
      </w:r>
      <w:r w:rsidR="00D25B4D" w:rsidRPr="002967FB">
        <w:t>overloading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done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static</w:t>
      </w:r>
      <w:r w:rsidR="00E557FC">
        <w:t xml:space="preserve"> </w:t>
      </w:r>
      <w:r w:rsidR="00D25B4D" w:rsidRPr="002967FB">
        <w:t>methods).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correct</w:t>
      </w:r>
      <w:r w:rsidR="00E557FC">
        <w:t xml:space="preserve"> </w:t>
      </w:r>
      <w:del w:id="62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D25B4D" w:rsidRPr="002967FB" w:rsidDel="0032671C">
          <w:delText>7</w:delText>
        </w:r>
      </w:del>
      <w:ins w:id="63" w:author="Austen Frostad" w:date="2020-04-09T17:57:00Z">
        <w:r w:rsidR="00187222">
          <w:t>Listing 22.7</w:t>
        </w:r>
      </w:ins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make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thread-safe,</w:t>
      </w:r>
      <w:r w:rsidR="00E557FC">
        <w:t xml:space="preserve"> </w:t>
      </w:r>
      <w:r w:rsidR="00D25B4D" w:rsidRPr="002967FB">
        <w:t>assign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copy,</w:t>
      </w:r>
      <w:r w:rsidR="00E557FC">
        <w:t xml:space="preserve"> </w:t>
      </w:r>
      <w:r w:rsidR="00D25B4D" w:rsidRPr="002967FB">
        <w:t>check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copy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rPr>
          <w:rStyle w:val="C1"/>
        </w:rPr>
        <w:t>null</w:t>
      </w:r>
      <w:r w:rsidR="00D25B4D" w:rsidRPr="002967FB">
        <w:t>,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fire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copy</w:t>
      </w:r>
      <w:r w:rsidR="00E557FC">
        <w:t xml:space="preserve"> </w:t>
      </w:r>
      <w:r w:rsidR="00D25B4D" w:rsidRPr="002967FB">
        <w:t>(see</w:t>
      </w:r>
      <w:r w:rsidR="00E557FC">
        <w:t xml:space="preserve"> </w:t>
      </w:r>
      <w:del w:id="64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D25B4D" w:rsidRPr="002967FB" w:rsidDel="0032671C">
          <w:delText>8</w:delText>
        </w:r>
      </w:del>
      <w:ins w:id="65" w:author="Austen Frostad" w:date="2020-04-09T17:57:00Z">
        <w:r w:rsidR="00187222">
          <w:t>Listing 22.8</w:t>
        </w:r>
      </w:ins>
      <w:r w:rsidR="00D25B4D" w:rsidRPr="002967FB">
        <w:t>).</w:t>
      </w:r>
    </w:p>
    <w:p w14:paraId="135BCC5B" w14:textId="6C8BFCAC" w:rsidR="007E4FFC" w:rsidRPr="002967FB" w:rsidRDefault="00E85D6E" w:rsidP="00687501">
      <w:pPr>
        <w:pStyle w:val="ListingHead"/>
      </w:pPr>
      <w:del w:id="66" w:author="Austen Frostad" w:date="2020-04-09T17:51:00Z">
        <w:r w:rsidRPr="0068750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687501" w:rsidDel="0032671C">
          <w:rPr>
            <w:rStyle w:val="ListingNumber"/>
          </w:rPr>
          <w:delText>20.</w:delText>
        </w:r>
        <w:r w:rsidR="00D25B4D" w:rsidRPr="00687501" w:rsidDel="0032671C">
          <w:rPr>
            <w:rStyle w:val="ListingNumber"/>
          </w:rPr>
          <w:delText>8</w:delText>
        </w:r>
      </w:del>
      <w:ins w:id="67" w:author="Austen Frostad" w:date="2020-04-09T17:57:00Z">
        <w:r w:rsidR="00187222">
          <w:rPr>
            <w:rStyle w:val="ListingNumber"/>
          </w:rPr>
          <w:t>Listing 22.8</w:t>
        </w:r>
      </w:ins>
      <w:r w:rsidR="00D25B4D" w:rsidRPr="00687501">
        <w:rPr>
          <w:rStyle w:val="ListingNumber"/>
        </w:rPr>
        <w:t>:</w:t>
      </w:r>
      <w:r w:rsidR="00D25B4D" w:rsidRPr="002967FB">
        <w:t> </w:t>
      </w:r>
      <w:r w:rsidR="00D25B4D" w:rsidRPr="002967FB">
        <w:t>Thread-Safe</w:t>
      </w:r>
      <w:r w:rsidR="00E557FC">
        <w:t xml:space="preserve"> </w:t>
      </w:r>
      <w:r w:rsidR="00D25B4D" w:rsidRPr="002967FB">
        <w:t>Event</w:t>
      </w:r>
      <w:r w:rsidR="00E557FC">
        <w:t xml:space="preserve"> </w:t>
      </w:r>
      <w:r w:rsidR="00D25B4D" w:rsidRPr="002967FB">
        <w:t>Notification</w:t>
      </w:r>
    </w:p>
    <w:p w14:paraId="43BB815F" w14:textId="5503B16D" w:rsidR="007E4FFC" w:rsidRPr="002967FB" w:rsidRDefault="00D25B4D">
      <w:pPr>
        <w:pStyle w:val="CDT1"/>
        <w:rPr>
          <w:rStyle w:val="CPComment"/>
        </w:rPr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...</w:t>
      </w:r>
    </w:p>
    <w:p w14:paraId="0B5EE9D7" w14:textId="38DB3398" w:rsidR="001800E5" w:rsidRDefault="00D25B4D">
      <w:pPr>
        <w:pStyle w:val="CDT"/>
      </w:pPr>
      <w:r w:rsidRPr="002967FB">
        <w:t>TemperatureChangedHandler</w:t>
      </w:r>
      <w:r w:rsidR="00E557FC">
        <w:t xml:space="preserve"> </w:t>
      </w:r>
      <w:r w:rsidRPr="002967FB">
        <w:t>localOnChange</w:t>
      </w:r>
      <w:r w:rsidR="00E557FC">
        <w:t xml:space="preserve"> </w:t>
      </w:r>
      <w:r w:rsidRPr="002967FB">
        <w:t>=</w:t>
      </w:r>
    </w:p>
    <w:p w14:paraId="533D85CA" w14:textId="47CEBF06" w:rsidR="007E4FFC" w:rsidRPr="002967FB" w:rsidRDefault="00E557FC">
      <w:pPr>
        <w:pStyle w:val="CDT"/>
      </w:pPr>
      <w:r>
        <w:t xml:space="preserve">    </w:t>
      </w:r>
      <w:r w:rsidR="00D25B4D" w:rsidRPr="002967FB">
        <w:t>OnTemperatureChanged;</w:t>
      </w:r>
    </w:p>
    <w:p w14:paraId="7A42886C" w14:textId="02E95E22" w:rsidR="007E4FFC" w:rsidRPr="002967FB" w:rsidRDefault="00D25B4D">
      <w:pPr>
        <w:pStyle w:val="CDT"/>
      </w:pPr>
      <w:r w:rsidRPr="002967FB">
        <w:rPr>
          <w:rStyle w:val="CPKeyword"/>
        </w:rPr>
        <w:t>if</w:t>
      </w:r>
      <w:r w:rsidRPr="002967FB">
        <w:t>(localOnChanged</w:t>
      </w:r>
      <w:r w:rsidR="00E557FC">
        <w:t xml:space="preserve"> </w:t>
      </w:r>
      <w:r w:rsidRPr="002967FB">
        <w:t>!=</w:t>
      </w:r>
      <w:r w:rsidR="00E557FC">
        <w:t xml:space="preserve"> </w:t>
      </w:r>
      <w:r w:rsidRPr="002967FB">
        <w:rPr>
          <w:rStyle w:val="CPKeyword"/>
        </w:rPr>
        <w:t>null</w:t>
      </w:r>
      <w:r w:rsidRPr="002967FB">
        <w:t>)</w:t>
      </w:r>
    </w:p>
    <w:p w14:paraId="6578829B" w14:textId="77777777" w:rsidR="007E4FFC" w:rsidRPr="002967FB" w:rsidRDefault="00D25B4D">
      <w:pPr>
        <w:pStyle w:val="CDT"/>
      </w:pPr>
      <w:r w:rsidRPr="002967FB">
        <w:t>{</w:t>
      </w:r>
    </w:p>
    <w:p w14:paraId="5B375963" w14:textId="33C8DDEB" w:rsidR="007E4FFC" w:rsidRPr="002967FB" w:rsidRDefault="00E557FC">
      <w:pPr>
        <w:pStyle w:val="CDT"/>
        <w:rPr>
          <w:rStyle w:val="CPComment"/>
        </w:rPr>
      </w:pPr>
      <w: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Call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subscribers</w:t>
      </w:r>
    </w:p>
    <w:p w14:paraId="756D0613" w14:textId="2E63AD09" w:rsidR="007E4FFC" w:rsidRPr="002967FB" w:rsidRDefault="00E557FC">
      <w:pPr>
        <w:pStyle w:val="CDT"/>
      </w:pPr>
      <w:r>
        <w:t xml:space="preserve">  </w:t>
      </w:r>
      <w:r w:rsidR="00D25B4D" w:rsidRPr="002967FB">
        <w:t>localOnChanged(</w:t>
      </w:r>
    </w:p>
    <w:p w14:paraId="728F024E" w14:textId="14F06971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this</w:t>
      </w:r>
      <w:r w:rsidR="00D25B4D" w:rsidRPr="002967FB">
        <w:t>,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TemperatureEventArgs(</w:t>
      </w:r>
      <w:r w:rsidR="00D25B4D" w:rsidRPr="002967FB">
        <w:rPr>
          <w:rStyle w:val="CPKeyword"/>
        </w:rPr>
        <w:t>value</w:t>
      </w:r>
      <w:r w:rsidR="00D25B4D" w:rsidRPr="002967FB">
        <w:t>)</w:t>
      </w:r>
      <w:r>
        <w:t xml:space="preserve"> </w:t>
      </w:r>
      <w:r w:rsidR="00D25B4D" w:rsidRPr="002967FB">
        <w:t>);</w:t>
      </w:r>
    </w:p>
    <w:p w14:paraId="735870D4" w14:textId="77777777" w:rsidR="007E4FFC" w:rsidRPr="002967FB" w:rsidRDefault="00D25B4D">
      <w:pPr>
        <w:pStyle w:val="CDT"/>
      </w:pPr>
      <w:r w:rsidRPr="002967FB">
        <w:t>}</w:t>
      </w:r>
    </w:p>
    <w:p w14:paraId="22ED7705" w14:textId="1F1BC485" w:rsidR="007E4FFC" w:rsidRPr="002967FB" w:rsidRDefault="00D25B4D">
      <w:pPr>
        <w:pStyle w:val="CDTX"/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...</w:t>
      </w:r>
    </w:p>
    <w:p w14:paraId="0AFBB3FE" w14:textId="2819357D" w:rsidR="007E4FFC" w:rsidRPr="002967FB" w:rsidRDefault="00D25B4D">
      <w:pPr>
        <w:pStyle w:val="Body"/>
      </w:pPr>
      <w:r w:rsidRPr="002967FB">
        <w:t>Given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reference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perhaps</w:t>
      </w:r>
      <w:r w:rsidR="00E557FC">
        <w:t xml:space="preserve"> </w:t>
      </w:r>
      <w:r w:rsidRPr="002967FB">
        <w:t>surprising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assigning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sufficient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</w:t>
      </w:r>
      <w:r w:rsidR="00E557FC">
        <w:t xml:space="preserve"> </w:t>
      </w:r>
      <w:r w:rsidRPr="002967FB">
        <w:t>check</w:t>
      </w:r>
      <w:r w:rsidR="00E557FC">
        <w:t xml:space="preserve"> </w:t>
      </w:r>
      <w:r w:rsidRPr="002967FB">
        <w:t>thread-safe.</w:t>
      </w:r>
      <w:r w:rsidR="00E557FC">
        <w:t xml:space="preserve"> </w:t>
      </w:r>
      <w:r w:rsidR="00832607">
        <w:t>As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to,</w:t>
      </w:r>
      <w:r w:rsidR="00E557FC">
        <w:t xml:space="preserve"> </w:t>
      </w:r>
      <w:r w:rsidR="00832607">
        <w:t>you</w:t>
      </w:r>
      <w:r w:rsidR="00E557FC">
        <w:t xml:space="preserve"> </w:t>
      </w:r>
      <w:r w:rsidR="00832607">
        <w:t>might</w:t>
      </w:r>
      <w:r w:rsidR="00E557FC">
        <w:t xml:space="preserve"> </w:t>
      </w:r>
      <w:r w:rsidRPr="002967FB">
        <w:t>think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changes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reflected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well.</w:t>
      </w:r>
    </w:p>
    <w:p w14:paraId="7534BB16" w14:textId="2B79037F" w:rsidR="007E4FFC" w:rsidRPr="002967FB" w:rsidRDefault="00D25B4D">
      <w:pPr>
        <w:pStyle w:val="Body"/>
      </w:pP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832607">
        <w:t>:</w:t>
      </w:r>
      <w:r w:rsidR="00E557FC">
        <w:t xml:space="preserve"> </w:t>
      </w:r>
      <w:r w:rsidR="00832607">
        <w:t>A</w:t>
      </w:r>
      <w:r w:rsidRPr="002967FB">
        <w:t>ny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rPr>
          <w:rStyle w:val="C1"/>
        </w:rPr>
        <w:t>+=</w:t>
      </w:r>
      <w:r w:rsidR="00E557FC">
        <w:t xml:space="preserve"> </w:t>
      </w:r>
      <w:r w:rsidRPr="002967FB">
        <w:rPr>
          <w:rStyle w:val="C1"/>
        </w:rPr>
        <w:t>&lt;listener&gt;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add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assign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multicast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having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effect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multicast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points.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listeners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removed.</w:t>
      </w:r>
    </w:p>
    <w:p w14:paraId="02FA3474" w14:textId="42A2ED96" w:rsidR="007E4FFC" w:rsidRPr="002967FB" w:rsidRDefault="00D25B4D" w:rsidP="00687501">
      <w:pPr>
        <w:pStyle w:val="HB"/>
      </w:pPr>
      <w:r w:rsidRPr="002967FB">
        <w:lastRenderedPageBreak/>
        <w:t>Synchronization</w:t>
      </w:r>
      <w:r w:rsidR="00E557FC">
        <w:t xml:space="preserve"> </w:t>
      </w:r>
      <w:r w:rsidRPr="002967FB">
        <w:t>Design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</w:p>
    <w:p w14:paraId="53BB0A8D" w14:textId="3C7028D2" w:rsidR="007E4FFC" w:rsidRPr="002967FB" w:rsidRDefault="00D25B4D">
      <w:pPr>
        <w:pStyle w:val="BodyNoIndent"/>
      </w:pPr>
      <w:r w:rsidRPr="002967FB">
        <w:t>Along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complexities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come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t>complexities.</w:t>
      </w:r>
    </w:p>
    <w:p w14:paraId="499096D8" w14:textId="292B2770" w:rsidR="007E4FFC" w:rsidRPr="002967FB" w:rsidRDefault="00D25B4D" w:rsidP="00687501">
      <w:pPr>
        <w:pStyle w:val="HC"/>
      </w:pPr>
      <w:r w:rsidRPr="002967FB">
        <w:t>Avoiding</w:t>
      </w:r>
      <w:r w:rsidR="00E557FC">
        <w:t xml:space="preserve"> </w:t>
      </w:r>
      <w:r w:rsidRPr="002967FB">
        <w:t>Deadlock</w:t>
      </w:r>
    </w:p>
    <w:p w14:paraId="4AF7C239" w14:textId="3603AD02" w:rsidR="001800E5" w:rsidRDefault="00D25B4D">
      <w:pPr>
        <w:pStyle w:val="BodyNoIndent"/>
      </w:pP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comes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potential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release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="00832607">
        <w:t>suppose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1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later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.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time,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2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,</w:t>
      </w:r>
      <w:r w:rsidR="00E557FC">
        <w:t xml:space="preserve"> </w:t>
      </w:r>
      <w:r w:rsidRPr="002967FB">
        <w:t>followed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,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sets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stage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actually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both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1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2</w:t>
      </w:r>
      <w:r w:rsidR="00E557FC">
        <w:t xml:space="preserve"> </w:t>
      </w:r>
      <w:r w:rsidRPr="002967FB">
        <w:t>successfully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_Sync1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,</w:t>
      </w:r>
      <w:r w:rsidR="00E557FC">
        <w:t xml:space="preserve"> </w:t>
      </w:r>
      <w:r w:rsidRPr="002967FB">
        <w:t>respectively)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obtaining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locks.</w:t>
      </w:r>
    </w:p>
    <w:p w14:paraId="1DE2D1D0" w14:textId="000BF0CC" w:rsidR="007E4FFC" w:rsidRPr="002967FB" w:rsidRDefault="00D25B4D">
      <w:pPr>
        <w:pStyle w:val="Body"/>
      </w:pP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occur,</w:t>
      </w:r>
      <w:r w:rsidR="00E557FC">
        <w:t xml:space="preserve"> </w:t>
      </w:r>
      <w:r w:rsidRPr="002967FB">
        <w:t>four</w:t>
      </w:r>
      <w:r w:rsidR="00E557FC">
        <w:t xml:space="preserve"> </w:t>
      </w:r>
      <w:r w:rsidRPr="002967FB">
        <w:t>fundamental</w:t>
      </w:r>
      <w:r w:rsidR="00E557FC">
        <w:t xml:space="preserve"> </w:t>
      </w:r>
      <w:r w:rsidRPr="002967FB">
        <w:t>conditions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met:</w:t>
      </w:r>
    </w:p>
    <w:p w14:paraId="2197C885" w14:textId="7FD96E7A" w:rsidR="007E4FFC" w:rsidRPr="002967FB" w:rsidRDefault="00687501" w:rsidP="002967FB">
      <w:pPr>
        <w:pStyle w:val="NL1"/>
      </w:pPr>
      <w:r w:rsidRPr="00687501">
        <w:t>1.</w:t>
      </w:r>
      <w:r w:rsidRPr="00687501">
        <w:tab/>
      </w:r>
      <w:r w:rsidR="00D25B4D" w:rsidRPr="00E153FD">
        <w:rPr>
          <w:rStyle w:val="Italic"/>
        </w:rPr>
        <w:t>Mutual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exclusion: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68" w:author="Kevin" w:date="2020-03-22T21:21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exclusively</w:t>
      </w:r>
      <w:r w:rsidR="00E557FC">
        <w:t xml:space="preserve"> </w:t>
      </w:r>
      <w:r w:rsidR="00D25B4D" w:rsidRPr="002967FB">
        <w:t>owns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such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no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69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B</w:t>
      </w:r>
      <w:r w:rsidR="00D25B4D" w:rsidRPr="002967FB">
        <w:t>)</w:t>
      </w:r>
      <w:r w:rsidR="00E557FC">
        <w:t xml:space="preserve"> </w:t>
      </w:r>
      <w:r w:rsidR="00D25B4D" w:rsidRPr="002967FB">
        <w:t>can</w:t>
      </w:r>
      <w:r w:rsidR="00E557FC">
        <w:t xml:space="preserve"> </w:t>
      </w:r>
      <w:r w:rsidR="00D25B4D" w:rsidRPr="002967FB">
        <w:t>acquire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resource.</w:t>
      </w:r>
    </w:p>
    <w:p w14:paraId="56F45362" w14:textId="15B39A11" w:rsidR="007E4FFC" w:rsidRPr="002967FB" w:rsidRDefault="00687501" w:rsidP="00832607">
      <w:pPr>
        <w:pStyle w:val="NL"/>
      </w:pPr>
      <w:r w:rsidRPr="00687501">
        <w:t>2.</w:t>
      </w:r>
      <w:r w:rsidRPr="00687501">
        <w:tab/>
      </w:r>
      <w:r w:rsidR="00D25B4D" w:rsidRPr="00E153FD">
        <w:rPr>
          <w:rStyle w:val="Italic"/>
        </w:rPr>
        <w:t>Hold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and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wait: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70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mutual</w:t>
      </w:r>
      <w:r w:rsidR="00E557FC">
        <w:t xml:space="preserve"> </w:t>
      </w:r>
      <w:r w:rsidR="00D25B4D" w:rsidRPr="002967FB">
        <w:t>exclusion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waiting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acquire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another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71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B</w:t>
      </w:r>
      <w:r w:rsidR="00D25B4D" w:rsidRPr="002967FB">
        <w:t>).</w:t>
      </w:r>
    </w:p>
    <w:p w14:paraId="762FB1DC" w14:textId="3B440AE7" w:rsidR="007E4FFC" w:rsidRPr="002967FB" w:rsidRDefault="00687501" w:rsidP="00832607">
      <w:pPr>
        <w:pStyle w:val="NL"/>
      </w:pPr>
      <w:r w:rsidRPr="00687501">
        <w:t>3.</w:t>
      </w:r>
      <w:r w:rsidRPr="00687501">
        <w:tab/>
      </w:r>
      <w:r w:rsidR="00D25B4D" w:rsidRPr="00E153FD">
        <w:rPr>
          <w:rStyle w:val="Italic"/>
        </w:rPr>
        <w:t>No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preemption: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72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cannot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forcibly</w:t>
      </w:r>
      <w:r w:rsidR="00E557FC">
        <w:t xml:space="preserve"> </w:t>
      </w:r>
      <w:r w:rsidR="00D25B4D" w:rsidRPr="002967FB">
        <w:t>removed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73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E557FC">
        <w:t xml:space="preserve"> </w:t>
      </w:r>
      <w:r w:rsidR="00D25B4D" w:rsidRPr="002967FB">
        <w:t>needs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release</w:t>
      </w:r>
      <w:r w:rsidR="00E557FC">
        <w:t xml:space="preserve"> </w:t>
      </w:r>
      <w:r w:rsidR="00D25B4D" w:rsidRPr="002967FB">
        <w:t>its</w:t>
      </w:r>
      <w:r w:rsidR="00E557FC">
        <w:t xml:space="preserve"> </w:t>
      </w:r>
      <w:r w:rsidR="00D25B4D" w:rsidRPr="002967FB">
        <w:t>own</w:t>
      </w:r>
      <w:r w:rsidR="00E557FC">
        <w:t xml:space="preserve"> </w:t>
      </w:r>
      <w:r w:rsidR="00D25B4D" w:rsidRPr="002967FB">
        <w:t>locked</w:t>
      </w:r>
      <w:r w:rsidR="00E557FC">
        <w:t xml:space="preserve"> </w:t>
      </w:r>
      <w:r w:rsidR="00D25B4D" w:rsidRPr="002967FB">
        <w:t>resource).</w:t>
      </w:r>
    </w:p>
    <w:p w14:paraId="1EC74E45" w14:textId="1296AB29" w:rsidR="007E4FFC" w:rsidRPr="002967FB" w:rsidRDefault="00687501" w:rsidP="008929C1">
      <w:pPr>
        <w:pStyle w:val="NLX"/>
      </w:pPr>
      <w:r w:rsidRPr="00687501">
        <w:t>4.</w:t>
      </w:r>
      <w:r w:rsidRPr="00687501">
        <w:tab/>
      </w:r>
      <w:r w:rsidR="00D25B4D" w:rsidRPr="00E153FD">
        <w:rPr>
          <w:rStyle w:val="Italic"/>
        </w:rPr>
        <w:t>Circular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wait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condition:</w:t>
      </w:r>
      <w:r w:rsidR="00E557FC">
        <w:t xml:space="preserve"> </w:t>
      </w:r>
      <w:r w:rsidR="00D25B4D" w:rsidRPr="002967FB">
        <w:t>Two</w:t>
      </w:r>
      <w:r w:rsidR="00E557FC">
        <w:t xml:space="preserve"> </w:t>
      </w:r>
      <w:r w:rsidR="00D25B4D" w:rsidRPr="002967FB">
        <w:t>or</w:t>
      </w:r>
      <w:r w:rsidR="00E557FC">
        <w:t xml:space="preserve"> </w:t>
      </w:r>
      <w:r w:rsidR="00D25B4D" w:rsidRPr="002967FB">
        <w:t>more</w:t>
      </w:r>
      <w:r w:rsidR="00E557FC">
        <w:t xml:space="preserve"> </w:t>
      </w:r>
      <w:r w:rsidR="00D25B4D" w:rsidRPr="002967FB">
        <w:t>threads</w:t>
      </w:r>
      <w:r w:rsidR="00E557FC">
        <w:t xml:space="preserve"> </w:t>
      </w:r>
      <w:r w:rsidR="00D25B4D" w:rsidRPr="002967FB">
        <w:t>form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circular</w:t>
      </w:r>
      <w:r w:rsidR="00E557FC">
        <w:t xml:space="preserve"> </w:t>
      </w:r>
      <w:r w:rsidR="00D25B4D" w:rsidRPr="002967FB">
        <w:t>chain</w:t>
      </w:r>
      <w:r w:rsidR="00E557FC">
        <w:t xml:space="preserve"> </w:t>
      </w:r>
      <w:r w:rsidR="00D25B4D" w:rsidRPr="002967FB">
        <w:t>such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they</w:t>
      </w:r>
      <w:r w:rsidR="00E557FC">
        <w:t xml:space="preserve"> </w:t>
      </w:r>
      <w:r w:rsidR="00D25B4D" w:rsidRPr="002967FB">
        <w:t>lock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two</w:t>
      </w:r>
      <w:r w:rsidR="00E557FC">
        <w:t xml:space="preserve"> </w:t>
      </w:r>
      <w:r w:rsidR="00D25B4D" w:rsidRPr="002967FB">
        <w:t>or</w:t>
      </w:r>
      <w:r w:rsidR="00E557FC">
        <w:t xml:space="preserve"> </w:t>
      </w:r>
      <w:r w:rsidR="00D25B4D" w:rsidRPr="002967FB">
        <w:t>more</w:t>
      </w:r>
      <w:r w:rsidR="00E557FC">
        <w:t xml:space="preserve"> </w:t>
      </w:r>
      <w:r w:rsidR="00D25B4D" w:rsidRPr="002967FB">
        <w:t>resources</w:t>
      </w:r>
      <w:r w:rsidR="00C164C1">
        <w:t>,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each</w:t>
      </w:r>
      <w:r w:rsidR="00E557FC">
        <w:t xml:space="preserve"> </w:t>
      </w:r>
      <w:r w:rsidR="00D25B4D" w:rsidRPr="002967FB">
        <w:t>waits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next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chain.</w:t>
      </w:r>
    </w:p>
    <w:p w14:paraId="5F125E98" w14:textId="0CC2F888" w:rsidR="001800E5" w:rsidRDefault="00D25B4D">
      <w:pPr>
        <w:pStyle w:val="BodyNoIndent"/>
      </w:pPr>
      <w:r w:rsidRPr="002967FB">
        <w:t>Removing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conditions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</w:t>
      </w:r>
      <w:r w:rsidR="002967FB">
        <w:t>.</w:t>
      </w:r>
    </w:p>
    <w:p w14:paraId="5EC3C987" w14:textId="3C630AB2" w:rsidR="007E4FFC" w:rsidRPr="002967FB" w:rsidRDefault="00D25B4D">
      <w:pPr>
        <w:pStyle w:val="Body"/>
      </w:pPr>
      <w:r w:rsidRPr="002967FB">
        <w:t>A</w:t>
      </w:r>
      <w:r w:rsidR="00E557FC">
        <w:t xml:space="preserve"> </w:t>
      </w:r>
      <w:r w:rsidRPr="002967FB">
        <w:t>scenario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exclusive</w:t>
      </w:r>
      <w:r w:rsidR="00E557FC">
        <w:t xml:space="preserve"> </w:t>
      </w:r>
      <w:r w:rsidRPr="002967FB">
        <w:t>ownership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(resources)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requested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orders.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F5604D">
        <w:t>situation</w:t>
      </w:r>
      <w:r w:rsidR="00E557FC">
        <w:t xml:space="preserve"> </w:t>
      </w:r>
      <w:r w:rsidR="00F5604D">
        <w:t>can</w:t>
      </w:r>
      <w:r w:rsidR="00E557FC">
        <w:t xml:space="preserve"> </w:t>
      </w:r>
      <w:r w:rsidR="00F5604D">
        <w:t>be</w:t>
      </w:r>
      <w:r w:rsidR="00E557FC">
        <w:t xml:space="preserve"> </w:t>
      </w:r>
      <w:r w:rsidRPr="002967FB">
        <w:t>avoided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developers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careful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acquisitions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="00F5604D">
        <w:t>occur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order.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E153FD">
        <w:rPr>
          <w:rStyle w:val="Strong"/>
        </w:rPr>
        <w:t>reentrant</w:t>
      </w:r>
      <w:r w:rsidRPr="002967FB">
        <w:t>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thread—that</w:t>
      </w:r>
      <w:r w:rsidR="00E557FC">
        <w:t xml:space="preserve"> </w:t>
      </w:r>
      <w:r w:rsidRPr="002967FB">
        <w:t>is,</w:t>
      </w:r>
      <w:r w:rsidR="00E557FC">
        <w:t xml:space="preserve"> </w:t>
      </w:r>
      <w:r w:rsidR="00F5604D">
        <w:t>when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re-request</w:t>
      </w:r>
      <w:r w:rsidR="00F5604D">
        <w:t>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lock—the</w:t>
      </w:r>
      <w:r w:rsidR="00E557FC">
        <w:t xml:space="preserve"> </w:t>
      </w:r>
      <w:r w:rsidRPr="002967FB">
        <w:lastRenderedPageBreak/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rPr>
          <w:rStyle w:val="C1"/>
        </w:rPr>
        <w:t>Thread</w:t>
      </w:r>
      <w:ins w:id="74" w:author="Kevin" w:date="2020-03-22T21:24:00Z">
        <w:r w:rsidR="00EF0E86">
          <w:rPr>
            <w:rStyle w:val="C1"/>
          </w:rPr>
          <w:t xml:space="preserve"> </w:t>
        </w:r>
      </w:ins>
      <w:r w:rsidRPr="002967FB">
        <w:rPr>
          <w:rStyle w:val="C1"/>
        </w:rPr>
        <w:t>A</w:t>
      </w:r>
      <w:r w:rsidR="00E557FC">
        <w:t xml:space="preserve"> </w:t>
      </w:r>
      <w:r w:rsidRPr="002967FB">
        <w:t>acquires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re-requests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owned</w:t>
      </w:r>
      <w:r w:rsidR="00E557FC">
        <w:t xml:space="preserve"> </w:t>
      </w:r>
      <w:r w:rsidRPr="002967FB">
        <w:t>(by</w:t>
      </w:r>
      <w:r w:rsidR="00E557FC">
        <w:t xml:space="preserve"> </w:t>
      </w:r>
      <w:r w:rsidRPr="002967FB">
        <w:t>itself),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deadlock.</w:t>
      </w:r>
    </w:p>
    <w:p w14:paraId="181737DB" w14:textId="64CADFF1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generated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(with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underlying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class)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reentrant.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shall</w:t>
      </w:r>
      <w:r w:rsidR="00E557FC">
        <w:t xml:space="preserve"> </w:t>
      </w:r>
      <w:r w:rsidRPr="002967FB">
        <w:t>see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F5604D" w:rsidRPr="002967FB">
        <w:t>“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Types</w:t>
      </w:r>
      <w:r w:rsidR="00F5604D" w:rsidRPr="002967FB">
        <w:t>”</w:t>
      </w:r>
      <w:r w:rsidR="00E557FC">
        <w:t xml:space="preserve"> </w:t>
      </w:r>
      <w:r w:rsidRPr="002967FB">
        <w:t>section,</w:t>
      </w:r>
      <w:r w:rsidR="00E557FC">
        <w:t xml:space="preserve"> </w:t>
      </w:r>
      <w:r w:rsidR="00F5604D">
        <w:t>some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reentrant.</w:t>
      </w:r>
    </w:p>
    <w:p w14:paraId="4DC6910B" w14:textId="68B886C0" w:rsidR="007E4FFC" w:rsidRPr="002967FB" w:rsidRDefault="00D25B4D" w:rsidP="00687501">
      <w:pPr>
        <w:pStyle w:val="HC"/>
      </w:pPr>
      <w:r w:rsidRPr="002967FB">
        <w:t>When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Synchronization</w:t>
      </w:r>
    </w:p>
    <w:p w14:paraId="55B72D95" w14:textId="36B9EE06" w:rsidR="007E4FFC" w:rsidRPr="002967FB" w:rsidRDefault="00D25B4D">
      <w:pPr>
        <w:pStyle w:val="BodyNoIndent"/>
      </w:pP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="00F5604D">
        <w:t>earlier</w:t>
      </w:r>
      <w:r w:rsidRPr="002967FB">
        <w:t>,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thread-safe.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surround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mutable.</w:t>
      </w:r>
      <w:r w:rsidR="00E557FC">
        <w:t xml:space="preserve"> </w:t>
      </w:r>
      <w:r w:rsidRPr="002967FB">
        <w:t>Generally,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modifying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internally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="005A0874" w:rsidRPr="002967FB">
        <w:t>if</w:t>
      </w:r>
      <w:r w:rsidR="00E557FC">
        <w:t xml:space="preserve"> </w:t>
      </w:r>
      <w:r w:rsidR="005A0874" w:rsidRPr="002967FB">
        <w:t>multithreaded</w:t>
      </w:r>
      <w:r w:rsidR="00E557FC">
        <w:t xml:space="preserve"> </w:t>
      </w:r>
      <w:r w:rsidR="005A0874" w:rsidRPr="002967FB">
        <w:t>access</w:t>
      </w:r>
      <w:r w:rsidR="00E557FC">
        <w:t xml:space="preserve"> </w:t>
      </w:r>
      <w:r w:rsidR="00F5604D">
        <w:t>is</w:t>
      </w:r>
      <w:r w:rsidR="00E557FC">
        <w:t xml:space="preserve"> </w:t>
      </w:r>
      <w:r w:rsidR="00F5604D">
        <w:t>possible</w:t>
      </w:r>
      <w:r w:rsidRPr="002967FB">
        <w:t>.</w:t>
      </w:r>
    </w:p>
    <w:p w14:paraId="6F5C9E1E" w14:textId="7CFF1DAB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contrast,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expected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synchronization.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significantly</w:t>
      </w:r>
      <w:r w:rsidR="00E557FC">
        <w:t xml:space="preserve"> </w:t>
      </w:r>
      <w:r w:rsidRPr="002967FB">
        <w:t>decrease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increase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contention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access,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objects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expected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being</w:t>
      </w:r>
      <w:r w:rsidR="00E557FC">
        <w:t xml:space="preserve"> </w:t>
      </w:r>
      <w:r w:rsidRPr="002967FB">
        <w:t>shared.</w:t>
      </w:r>
    </w:p>
    <w:p w14:paraId="4F2AE1CE" w14:textId="498FFE22" w:rsidR="007E4FFC" w:rsidRPr="002967FB" w:rsidRDefault="00D25B4D" w:rsidP="00687501">
      <w:pPr>
        <w:pStyle w:val="HC"/>
      </w:pPr>
      <w:r w:rsidRPr="002967FB">
        <w:t>Avoiding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Locking</w:t>
      </w:r>
    </w:p>
    <w:p w14:paraId="3B256DE2" w14:textId="42478474" w:rsidR="007E4FFC" w:rsidRPr="002967FB" w:rsidRDefault="00D25B4D">
      <w:pPr>
        <w:pStyle w:val="BodyNoIndent"/>
      </w:pPr>
      <w:r w:rsidRPr="002967FB">
        <w:t>Without</w:t>
      </w:r>
      <w:r w:rsidR="00E557FC">
        <w:t xml:space="preserve"> </w:t>
      </w:r>
      <w:r w:rsidRPr="002967FB">
        <w:t>compromising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possible.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="003C1E3E">
        <w:t>you</w:t>
      </w:r>
      <w:r w:rsidR="00E557FC">
        <w:t xml:space="preserve"> </w:t>
      </w:r>
      <w:r w:rsidR="003C1E3E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(this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prove</w:t>
      </w:r>
      <w:r w:rsidR="003C1E3E">
        <w:t>d</w:t>
      </w:r>
      <w:r w:rsidR="00E557FC">
        <w:t xml:space="preserve"> </w:t>
      </w:r>
      <w:r w:rsidRPr="002967FB">
        <w:t>invaluable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functional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languages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F#).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="003C1E3E">
        <w:t>you</w:t>
      </w:r>
      <w:r w:rsidR="00E557FC">
        <w:t xml:space="preserve"> </w:t>
      </w:r>
      <w:r w:rsidR="003C1E3E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smaller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 w:rsidR="003C1E3E"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automatically</w:t>
      </w:r>
      <w:r w:rsidR="00E557FC">
        <w:t xml:space="preserve"> </w:t>
      </w:r>
      <w:r w:rsidRPr="002967FB">
        <w:t>atomic.</w:t>
      </w:r>
    </w:p>
    <w:p w14:paraId="25F54CF9" w14:textId="77777777" w:rsidR="00687501" w:rsidRPr="002967FB" w:rsidRDefault="00687501">
      <w:pPr>
        <w:pStyle w:val="GuidelinesHead"/>
      </w:pPr>
      <w:r w:rsidRPr="002967FB">
        <w:t>Guidelines</w:t>
      </w:r>
    </w:p>
    <w:p w14:paraId="4E96A614" w14:textId="15FEBB44" w:rsidR="00687501" w:rsidRPr="002967FB" w:rsidRDefault="00687501">
      <w:pPr>
        <w:pStyle w:val="Guidelines"/>
        <w:suppressAutoHyphens w:val="0"/>
      </w:pPr>
      <w:r w:rsidRPr="00687501">
        <w:rPr>
          <w:rStyle w:val="Strong"/>
        </w:rPr>
        <w:t>DO</w:t>
      </w:r>
      <w:r w:rsidR="00E557FC">
        <w:rPr>
          <w:rStyle w:val="Strong"/>
        </w:rPr>
        <w:t xml:space="preserve"> </w:t>
      </w:r>
      <w:r w:rsidRPr="00687501">
        <w:rPr>
          <w:rStyle w:val="Strong"/>
        </w:rPr>
        <w:t>NOT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exclusive</w:t>
      </w:r>
      <w:r w:rsidR="00E557FC">
        <w:t xml:space="preserve"> </w:t>
      </w:r>
      <w:r w:rsidRPr="002967FB">
        <w:t>ownership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orders.</w:t>
      </w:r>
    </w:p>
    <w:p w14:paraId="046E1AE5" w14:textId="20186458" w:rsidR="00687501" w:rsidRPr="002967FB" w:rsidRDefault="00687501">
      <w:pPr>
        <w:pStyle w:val="Guidelines"/>
      </w:pPr>
      <w:r w:rsidRPr="00687501">
        <w:rPr>
          <w:rStyle w:val="Strong"/>
        </w:rPr>
        <w:t>DO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concurrently</w:t>
      </w:r>
      <w:r w:rsidR="00E557FC">
        <w:t xml:space="preserve"> </w:t>
      </w:r>
      <w:r w:rsidRPr="002967FB">
        <w:t>holds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acquires</w:t>
      </w:r>
      <w:r w:rsidR="00E557FC">
        <w:t xml:space="preserve"> </w:t>
      </w:r>
      <w:r w:rsidRPr="002967FB">
        <w:t>them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order.</w:t>
      </w:r>
    </w:p>
    <w:p w14:paraId="0F0A7D90" w14:textId="22C2790C" w:rsidR="00687501" w:rsidRPr="002967FB" w:rsidRDefault="00687501">
      <w:pPr>
        <w:pStyle w:val="Guidelines"/>
      </w:pPr>
      <w:r w:rsidRPr="00687501">
        <w:rPr>
          <w:rStyle w:val="Strong"/>
        </w:rPr>
        <w:t>DO</w:t>
      </w:r>
      <w:r w:rsidR="00E557FC">
        <w:t xml:space="preserve"> </w:t>
      </w:r>
      <w:r w:rsidRPr="002967FB">
        <w:t>encapsulate</w:t>
      </w:r>
      <w:r w:rsidR="00E557FC">
        <w:t xml:space="preserve"> </w:t>
      </w:r>
      <w:r w:rsidRPr="002967FB">
        <w:t>mutable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APIs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logic.</w:t>
      </w:r>
    </w:p>
    <w:p w14:paraId="207FC3E6" w14:textId="0E29B79E" w:rsidR="007E4FFC" w:rsidRPr="002967FB" w:rsidRDefault="00687501" w:rsidP="00687501">
      <w:pPr>
        <w:pStyle w:val="Guidelines"/>
      </w:pPr>
      <w:r w:rsidRPr="00687501">
        <w:rPr>
          <w:rStyle w:val="Strong"/>
        </w:rPr>
        <w:t>AVOID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bigger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automatically</w:t>
      </w:r>
      <w:r w:rsidR="00E557FC">
        <w:t xml:space="preserve"> </w:t>
      </w:r>
      <w:r w:rsidRPr="002967FB">
        <w:t>atomic.</w:t>
      </w:r>
    </w:p>
    <w:p w14:paraId="608B0613" w14:textId="55173703" w:rsidR="007E4FFC" w:rsidRPr="002967FB" w:rsidRDefault="00D25B4D" w:rsidP="00687501">
      <w:pPr>
        <w:pStyle w:val="HB"/>
      </w:pPr>
      <w:r w:rsidRPr="002967FB">
        <w:lastRenderedPageBreak/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Types</w:t>
      </w:r>
    </w:p>
    <w:p w14:paraId="5074F798" w14:textId="5DF5D5F4" w:rsidR="007E4FFC" w:rsidRPr="002967FB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addition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System.Threading.Interlocked</w:t>
      </w:r>
      <w:r w:rsidRPr="002967FB">
        <w:t>,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techniques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available.</w:t>
      </w:r>
    </w:p>
    <w:p w14:paraId="324B6341" w14:textId="05B729F3" w:rsidR="007E4FFC" w:rsidRPr="002967FB" w:rsidRDefault="00D25B4D" w:rsidP="00687501">
      <w:pPr>
        <w:pStyle w:val="HC"/>
      </w:pPr>
      <w:r w:rsidRPr="002967FB">
        <w:t>Using</w:t>
      </w:r>
      <w:r w:rsidR="00E557FC">
        <w:t xml:space="preserve"> </w:t>
      </w:r>
      <w:r w:rsidRPr="00687501">
        <w:rPr>
          <w:rStyle w:val="C1"/>
        </w:rPr>
        <w:t>System.Threading.Mutex</w:t>
      </w:r>
    </w:p>
    <w:p w14:paraId="112B70B5" w14:textId="53A07806" w:rsidR="007E4FFC" w:rsidRPr="002967FB" w:rsidRDefault="00D25B4D">
      <w:pPr>
        <w:pStyle w:val="PD"/>
      </w:pPr>
      <w:r w:rsidRPr="002967FB">
        <w:t>***</w:t>
      </w:r>
      <w:r w:rsidR="00687501">
        <w:t>COMP:</w:t>
      </w:r>
      <w:r w:rsidR="00E557FC">
        <w:t xml:space="preserve"> </w:t>
      </w:r>
      <w:r w:rsidR="00687501">
        <w:t>Insert</w:t>
      </w:r>
      <w:r w:rsidR="00E557FC">
        <w:t xml:space="preserve"> </w:t>
      </w:r>
      <w:r w:rsidR="00687501">
        <w:t>“Begin</w:t>
      </w:r>
      <w:r w:rsidR="00E557FC">
        <w:t xml:space="preserve"> </w:t>
      </w:r>
      <w:r w:rsidR="00687501">
        <w:t>2.0”</w:t>
      </w:r>
      <w:r w:rsidR="00E557FC">
        <w:t xml:space="preserve"> </w:t>
      </w:r>
      <w:r w:rsidR="00C44C18">
        <w:t>tab</w:t>
      </w:r>
    </w:p>
    <w:p w14:paraId="4A8F9D28" w14:textId="4E0978F7" w:rsidR="001A78C7" w:rsidRPr="001A78C7" w:rsidRDefault="00D25B4D" w:rsidP="007B76DE">
      <w:pPr>
        <w:pStyle w:val="BodyNoIndent"/>
      </w:pPr>
      <w:r w:rsidRPr="002967FB">
        <w:rPr>
          <w:rStyle w:val="C1"/>
        </w:rPr>
        <w:t>System.Threading.Mutex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(without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support),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it</w:t>
      </w:r>
      <w:r w:rsidR="00C164C1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Mutex</w:t>
      </w:r>
      <w:r w:rsidRPr="002967FB">
        <w:t>es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named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processes.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file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cross-process</w:t>
      </w:r>
      <w:r w:rsidR="00E557FC">
        <w:t xml:space="preserve"> </w:t>
      </w:r>
      <w:r w:rsidRPr="002967FB">
        <w:t>resource.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cross-process</w:t>
      </w:r>
      <w:r w:rsidR="00E557FC">
        <w:t xml:space="preserve"> </w:t>
      </w:r>
      <w:r w:rsidRPr="002967FB">
        <w:t>resource,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2.0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setting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control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System.Security.AccessControl.MutexSecurity</w:t>
      </w:r>
      <w:r w:rsidR="00E557FC">
        <w:t xml:space="preserve"> </w:t>
      </w:r>
      <w:r w:rsidRPr="002967FB">
        <w:t>object.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limit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times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as</w:t>
      </w:r>
      <w:r w:rsidR="00E557FC">
        <w:t xml:space="preserve"> </w:t>
      </w:r>
      <w:del w:id="7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9</w:delText>
        </w:r>
      </w:del>
      <w:ins w:id="76" w:author="Austen Frostad" w:date="2020-04-09T17:57:00Z">
        <w:r w:rsidR="00187222">
          <w:t>Listing 22.9</w:t>
        </w:r>
      </w:ins>
      <w:r w:rsidR="00E557FC">
        <w:t xml:space="preserve"> </w:t>
      </w:r>
      <w:r w:rsidRPr="002967FB">
        <w:t>demonstrates.</w:t>
      </w:r>
    </w:p>
    <w:p w14:paraId="028CD35D" w14:textId="303A3B03" w:rsidR="007E4FFC" w:rsidRPr="002967FB" w:rsidRDefault="00E85D6E" w:rsidP="002537A3">
      <w:pPr>
        <w:pStyle w:val="ListingHead"/>
      </w:pPr>
      <w:del w:id="77" w:author="Austen Frostad" w:date="2020-04-09T17:51:00Z">
        <w:r w:rsidRPr="002537A3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2537A3" w:rsidDel="0032671C">
          <w:rPr>
            <w:rStyle w:val="ListingNumber"/>
          </w:rPr>
          <w:delText>20.</w:delText>
        </w:r>
        <w:r w:rsidR="00D25B4D" w:rsidRPr="002537A3" w:rsidDel="0032671C">
          <w:rPr>
            <w:rStyle w:val="ListingNumber"/>
          </w:rPr>
          <w:delText>9</w:delText>
        </w:r>
      </w:del>
      <w:ins w:id="78" w:author="Austen Frostad" w:date="2020-04-09T17:57:00Z">
        <w:r w:rsidR="00187222">
          <w:rPr>
            <w:rStyle w:val="ListingNumber"/>
          </w:rPr>
          <w:t>Listing 22.9</w:t>
        </w:r>
      </w:ins>
      <w:r w:rsidR="00D25B4D" w:rsidRPr="002537A3">
        <w:rPr>
          <w:rStyle w:val="ListingNumber"/>
        </w:rPr>
        <w:t>:</w:t>
      </w:r>
      <w:r w:rsidR="00D25B4D" w:rsidRPr="002967FB">
        <w:t> </w:t>
      </w:r>
      <w:r w:rsidR="00D25B4D" w:rsidRPr="002967FB">
        <w:t>Creating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Single</w:t>
      </w:r>
      <w:r w:rsidR="00E557FC">
        <w:t xml:space="preserve"> </w:t>
      </w:r>
      <w:r w:rsidR="00D25B4D" w:rsidRPr="002967FB">
        <w:t>Instance</w:t>
      </w:r>
      <w:r w:rsidR="00E557FC">
        <w:t xml:space="preserve"> </w:t>
      </w:r>
      <w:r w:rsidR="00D25B4D" w:rsidRPr="002967FB">
        <w:t>Application</w:t>
      </w:r>
    </w:p>
    <w:p w14:paraId="6F95435D" w14:textId="737508A3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4C4649E9" w14:textId="0B66DEEE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3F8E5B9E" w14:textId="31745D46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System.Reflection;</w:t>
      </w:r>
    </w:p>
    <w:p w14:paraId="535D8C6C" w14:textId="77777777" w:rsidR="007E4FFC" w:rsidRPr="002967FB" w:rsidRDefault="007E4FFC">
      <w:pPr>
        <w:pStyle w:val="CDT"/>
      </w:pPr>
    </w:p>
    <w:p w14:paraId="46E0E4C6" w14:textId="06A81453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3CB55C18" w14:textId="77777777" w:rsidR="007E4FFC" w:rsidRPr="002967FB" w:rsidRDefault="00D25B4D">
      <w:pPr>
        <w:pStyle w:val="CDT"/>
      </w:pPr>
      <w:r w:rsidRPr="002967FB">
        <w:t>{</w:t>
      </w:r>
    </w:p>
    <w:p w14:paraId="149AC83B" w14:textId="0A94B705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1004C2A" w14:textId="365872EB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53769ABC" w14:textId="6504F405" w:rsidR="007E4FFC" w:rsidRPr="002967FB" w:rsidDel="00F512FE" w:rsidRDefault="00E557FC">
      <w:pPr>
        <w:pStyle w:val="CDT"/>
        <w:rPr>
          <w:del w:id="79" w:author="Mark Michaelis" w:date="2020-01-29T20:50:00Z"/>
          <w:rStyle w:val="CPComment"/>
        </w:rPr>
      </w:pPr>
      <w:del w:id="80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Comment"/>
          </w:rPr>
          <w:delText>//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Indicates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whether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this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the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first</w:delText>
        </w:r>
      </w:del>
    </w:p>
    <w:p w14:paraId="081AEFF9" w14:textId="063E10D8" w:rsidR="007E4FFC" w:rsidRPr="002967FB" w:rsidDel="00F512FE" w:rsidRDefault="00E557FC">
      <w:pPr>
        <w:pStyle w:val="CDT"/>
        <w:rPr>
          <w:del w:id="81" w:author="Mark Michaelis" w:date="2020-01-29T20:50:00Z"/>
          <w:rStyle w:val="CPComment"/>
        </w:rPr>
      </w:pPr>
      <w:del w:id="82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Comment"/>
          </w:rPr>
          <w:delText>//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application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instance</w:delText>
        </w:r>
      </w:del>
    </w:p>
    <w:p w14:paraId="0C74D67D" w14:textId="13346899" w:rsidR="007E4FFC" w:rsidRPr="002967FB" w:rsidDel="00F512FE" w:rsidRDefault="00E557FC">
      <w:pPr>
        <w:pStyle w:val="CDT"/>
        <w:rPr>
          <w:del w:id="83" w:author="Mark Michaelis" w:date="2020-01-29T20:50:00Z"/>
        </w:rPr>
      </w:pPr>
      <w:del w:id="84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Keyword"/>
          </w:rPr>
          <w:delText>bool</w:delText>
        </w:r>
        <w:r w:rsidDel="00F512FE">
          <w:delText xml:space="preserve"> </w:delText>
        </w:r>
        <w:r w:rsidR="00D25B4D" w:rsidRPr="002967FB" w:rsidDel="00F512FE">
          <w:delText>firstApplicationInstance;</w:delText>
        </w:r>
      </w:del>
    </w:p>
    <w:p w14:paraId="79552145" w14:textId="5C9D6948" w:rsidR="007E4FFC" w:rsidRPr="002967FB" w:rsidDel="00F512FE" w:rsidRDefault="007E4FFC">
      <w:pPr>
        <w:pStyle w:val="CDT"/>
        <w:rPr>
          <w:del w:id="85" w:author="Mark Michaelis" w:date="2020-01-29T20:50:00Z"/>
        </w:rPr>
      </w:pPr>
    </w:p>
    <w:p w14:paraId="51EA462E" w14:textId="73DC6BD9" w:rsidR="001800E5" w:rsidRDefault="00E557FC">
      <w:pPr>
        <w:pStyle w:val="CDT"/>
        <w:rPr>
          <w:rStyle w:val="CPComment"/>
        </w:rPr>
      </w:pPr>
      <w: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Obtain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mutex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name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from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full</w:t>
      </w:r>
    </w:p>
    <w:p w14:paraId="23934521" w14:textId="71DB8A01" w:rsidR="007E4FFC" w:rsidRPr="002967FB" w:rsidRDefault="00E557FC">
      <w:pPr>
        <w:pStyle w:val="CDT"/>
      </w:pPr>
      <w:r>
        <w:rPr>
          <w:rStyle w:val="CPComment"/>
        </w:rP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assembly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name</w:t>
      </w:r>
    </w:p>
    <w:p w14:paraId="63CFC479" w14:textId="1BB9F02A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string</w:t>
      </w:r>
      <w:r>
        <w:t xml:space="preserve"> </w:t>
      </w:r>
      <w:r w:rsidR="00D25B4D" w:rsidRPr="002967FB">
        <w:t>mutexName</w:t>
      </w:r>
      <w:r>
        <w:t xml:space="preserve"> </w:t>
      </w:r>
      <w:r w:rsidR="00D25B4D" w:rsidRPr="002967FB">
        <w:t>=</w:t>
      </w:r>
    </w:p>
    <w:p w14:paraId="34B14CB8" w14:textId="467730FC" w:rsidR="007E4FFC" w:rsidRPr="002967FB" w:rsidRDefault="00E557FC">
      <w:pPr>
        <w:pStyle w:val="CDT"/>
      </w:pPr>
      <w:r>
        <w:t xml:space="preserve">          </w:t>
      </w:r>
      <w:r w:rsidR="00D25B4D" w:rsidRPr="002967FB">
        <w:t>Assembly.GetEntryAssembly()</w:t>
      </w:r>
      <w:ins w:id="86" w:author="Mark Michaelis" w:date="2020-01-29T20:37:00Z">
        <w:r w:rsidR="00121A81">
          <w:t>!</w:t>
        </w:r>
      </w:ins>
      <w:r w:rsidR="00D25B4D" w:rsidRPr="002967FB">
        <w:t>.FullName</w:t>
      </w:r>
      <w:ins w:id="87" w:author="Mark Michaelis" w:date="2020-01-29T20:37:00Z">
        <w:r w:rsidR="00121A81">
          <w:t>!</w:t>
        </w:r>
      </w:ins>
      <w:r w:rsidR="00D25B4D" w:rsidRPr="002967FB">
        <w:t>;</w:t>
      </w:r>
    </w:p>
    <w:p w14:paraId="10D904DD" w14:textId="77777777" w:rsidR="001800E5" w:rsidRDefault="001800E5">
      <w:pPr>
        <w:pStyle w:val="CDT"/>
      </w:pPr>
    </w:p>
    <w:p w14:paraId="1DDCD5BC" w14:textId="77777777" w:rsidR="00F512FE" w:rsidRPr="002967FB" w:rsidRDefault="00F512FE" w:rsidP="00F512FE">
      <w:pPr>
        <w:pStyle w:val="CDT"/>
        <w:rPr>
          <w:ins w:id="88" w:author="Mark Michaelis" w:date="2020-01-29T20:50:00Z"/>
          <w:rStyle w:val="CPComment"/>
        </w:rPr>
      </w:pPr>
      <w:ins w:id="89" w:author="Mark Michaelis" w:date="2020-01-29T20:50:00Z">
        <w:r>
          <w:t xml:space="preserve">      </w:t>
        </w:r>
        <w:r w:rsidRPr="002967FB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3B53D1">
          <w:rPr>
            <w:rStyle w:val="CPComment"/>
          </w:rPr>
          <w:t>firstApplicationInstance</w:t>
        </w:r>
        <w:r w:rsidRPr="002967FB">
          <w:rPr>
            <w:rStyle w:val="CPComment"/>
          </w:rPr>
          <w:t xml:space="preserve"> </w:t>
        </w:r>
        <w:r>
          <w:rPr>
            <w:rStyle w:val="CPComment"/>
          </w:rPr>
          <w:t>i</w:t>
        </w:r>
        <w:r w:rsidRPr="002967FB">
          <w:rPr>
            <w:rStyle w:val="CPComment"/>
          </w:rPr>
          <w:t>ndicates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whether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this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is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the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first</w:t>
        </w:r>
      </w:ins>
    </w:p>
    <w:p w14:paraId="3C005A53" w14:textId="77777777" w:rsidR="00F512FE" w:rsidRPr="002967FB" w:rsidRDefault="00F512FE" w:rsidP="00F512FE">
      <w:pPr>
        <w:pStyle w:val="CDT"/>
        <w:rPr>
          <w:ins w:id="90" w:author="Mark Michaelis" w:date="2020-01-29T20:50:00Z"/>
          <w:rStyle w:val="CPComment"/>
        </w:rPr>
      </w:pPr>
      <w:ins w:id="91" w:author="Mark Michaelis" w:date="2020-01-29T20:50:00Z">
        <w:r>
          <w:t xml:space="preserve">      </w:t>
        </w:r>
        <w:r w:rsidRPr="002967FB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application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instance</w:t>
        </w:r>
      </w:ins>
    </w:p>
    <w:p w14:paraId="709C59D7" w14:textId="4E7F8A10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rPr>
          <w:rStyle w:val="CPKeyword"/>
        </w:rPr>
        <w:t>using</w:t>
      </w:r>
      <w:del w:id="92" w:author="Mark Michaelis" w:date="2020-01-29T20:38:00Z">
        <w:r w:rsidR="00D25B4D" w:rsidRPr="002967FB" w:rsidDel="002F2AC5">
          <w:delText>(</w:delText>
        </w:r>
      </w:del>
      <w:ins w:id="93" w:author="Mark Michaelis" w:date="2020-01-29T20:38:00Z">
        <w:r w:rsidR="002F2AC5">
          <w:t xml:space="preserve"> </w:t>
        </w:r>
      </w:ins>
      <w:r w:rsidR="00D25B4D" w:rsidRPr="002967FB">
        <w:t>Mutex</w:t>
      </w:r>
      <w:r>
        <w:t xml:space="preserve"> </w:t>
      </w:r>
      <w:r w:rsidR="00D25B4D" w:rsidRPr="002967FB">
        <w:t>mutex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Mutex(</w:t>
      </w:r>
      <w:r w:rsidR="00D25B4D" w:rsidRPr="002967FB">
        <w:rPr>
          <w:rStyle w:val="CPKeyword"/>
        </w:rPr>
        <w:t>false</w:t>
      </w:r>
      <w:r w:rsidR="00D25B4D" w:rsidRPr="002967FB">
        <w:t>,</w:t>
      </w:r>
      <w:r>
        <w:t xml:space="preserve"> </w:t>
      </w:r>
      <w:r w:rsidR="00D25B4D" w:rsidRPr="002967FB">
        <w:t>mutexName,</w:t>
      </w:r>
    </w:p>
    <w:p w14:paraId="392F78DA" w14:textId="62677EAF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out</w:t>
      </w:r>
      <w:r>
        <w:t xml:space="preserve"> </w:t>
      </w:r>
      <w:ins w:id="94" w:author="Mark Michaelis" w:date="2020-01-29T20:49:00Z">
        <w:r w:rsidR="00480B0B" w:rsidRPr="00480B0B">
          <w:rPr>
            <w:rStyle w:val="CPKeyword"/>
            <w:rPrChange w:id="95" w:author="Mark Michaelis" w:date="2020-01-29T20:49:00Z">
              <w:rPr/>
            </w:rPrChange>
          </w:rPr>
          <w:t>bool</w:t>
        </w:r>
        <w:r w:rsidR="00480B0B">
          <w:t xml:space="preserve"> </w:t>
        </w:r>
      </w:ins>
      <w:r w:rsidR="00D25B4D" w:rsidRPr="002967FB">
        <w:t>firstApplicationInstance)</w:t>
      </w:r>
      <w:ins w:id="96" w:author="Mark Michaelis" w:date="2020-01-29T20:38:00Z">
        <w:r w:rsidR="002F2AC5">
          <w:t>;</w:t>
        </w:r>
      </w:ins>
      <w:del w:id="97" w:author="Mark Michaelis" w:date="2020-01-29T20:38:00Z">
        <w:r w:rsidR="00D25B4D" w:rsidRPr="002967FB" w:rsidDel="002F2AC5">
          <w:delText>)</w:delText>
        </w:r>
      </w:del>
    </w:p>
    <w:p w14:paraId="6D3C24D3" w14:textId="530994AC" w:rsidR="007E4FFC" w:rsidRPr="002967FB" w:rsidDel="002F2AC5" w:rsidRDefault="00E557FC">
      <w:pPr>
        <w:pStyle w:val="CDT"/>
        <w:rPr>
          <w:del w:id="98" w:author="Mark Michaelis" w:date="2020-01-29T20:37:00Z"/>
        </w:rPr>
      </w:pPr>
      <w:del w:id="99" w:author="Mark Michaelis" w:date="2020-01-29T20:37:00Z">
        <w:r w:rsidDel="002F2AC5">
          <w:delText xml:space="preserve">      </w:delText>
        </w:r>
        <w:r w:rsidR="00D25B4D" w:rsidRPr="002967FB" w:rsidDel="002F2AC5">
          <w:delText>{</w:delText>
        </w:r>
      </w:del>
    </w:p>
    <w:p w14:paraId="375DA67E" w14:textId="77777777" w:rsidR="007E4FFC" w:rsidRPr="002967FB" w:rsidRDefault="007E4FFC">
      <w:pPr>
        <w:pStyle w:val="CDT"/>
      </w:pPr>
    </w:p>
    <w:p w14:paraId="1EC902B9" w14:textId="35A9B905" w:rsidR="007E4FFC" w:rsidRPr="002967FB" w:rsidRDefault="00E557FC">
      <w:pPr>
        <w:pStyle w:val="CDT"/>
      </w:pPr>
      <w:del w:id="100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rPr>
          <w:rStyle w:val="CPKeyword"/>
        </w:rPr>
        <w:t>if</w:t>
      </w:r>
      <w:r w:rsidR="00D25B4D" w:rsidRPr="002967FB">
        <w:t>(!firstApplicationInstance)</w:t>
      </w:r>
    </w:p>
    <w:p w14:paraId="207A299B" w14:textId="4B2BC417" w:rsidR="007E4FFC" w:rsidRPr="002967FB" w:rsidRDefault="00E557FC">
      <w:pPr>
        <w:pStyle w:val="CDT"/>
      </w:pPr>
      <w:del w:id="101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{</w:t>
      </w:r>
    </w:p>
    <w:p w14:paraId="099AF435" w14:textId="690E86F0" w:rsidR="007E4FFC" w:rsidRPr="002967FB" w:rsidRDefault="00E557FC">
      <w:pPr>
        <w:pStyle w:val="CDT"/>
      </w:pPr>
      <w:del w:id="102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Console.WriteLine(</w:t>
      </w:r>
    </w:p>
    <w:p w14:paraId="18974104" w14:textId="6D5B8432" w:rsidR="007E4FFC" w:rsidRPr="002967FB" w:rsidRDefault="00E557FC">
      <w:pPr>
        <w:pStyle w:val="CDT"/>
      </w:pPr>
      <w:del w:id="103" w:author="Mark Michaelis" w:date="2020-01-29T20:38:00Z">
        <w:r w:rsidDel="002F2AC5">
          <w:delText xml:space="preserve">    </w:delText>
        </w:r>
      </w:del>
      <w:r>
        <w:t xml:space="preserve">              </w:t>
      </w:r>
      <w:r w:rsidR="00D25B4D" w:rsidRPr="002967FB">
        <w:rPr>
          <w:rStyle w:val="Maroon"/>
        </w:rPr>
        <w:t>"This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is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already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running."</w:t>
      </w:r>
      <w:r w:rsidR="00D25B4D" w:rsidRPr="002967FB">
        <w:t>);</w:t>
      </w:r>
    </w:p>
    <w:p w14:paraId="7DA5ECEC" w14:textId="6AEB584A" w:rsidR="007E4FFC" w:rsidRPr="002967FB" w:rsidRDefault="00E557FC">
      <w:pPr>
        <w:pStyle w:val="CDT"/>
      </w:pPr>
      <w:del w:id="104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}</w:t>
      </w:r>
    </w:p>
    <w:p w14:paraId="617F1BF5" w14:textId="61A6FEE6" w:rsidR="007E4FFC" w:rsidRPr="002967FB" w:rsidRDefault="00E557FC">
      <w:pPr>
        <w:pStyle w:val="CDT"/>
      </w:pPr>
      <w:del w:id="105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rPr>
          <w:rStyle w:val="CPKeyword"/>
        </w:rPr>
        <w:t>else</w:t>
      </w:r>
    </w:p>
    <w:p w14:paraId="64607A84" w14:textId="5E8DACAC" w:rsidR="007E4FFC" w:rsidRPr="002967FB" w:rsidRDefault="00E557FC">
      <w:pPr>
        <w:pStyle w:val="CDT"/>
      </w:pPr>
      <w:del w:id="106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{</w:t>
      </w:r>
    </w:p>
    <w:p w14:paraId="64490519" w14:textId="7C262AA2" w:rsidR="007E4FFC" w:rsidRPr="002967FB" w:rsidRDefault="00E557FC">
      <w:pPr>
        <w:pStyle w:val="CDT"/>
      </w:pPr>
      <w:del w:id="107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"ENTER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to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shut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down"</w:t>
      </w:r>
      <w:r w:rsidR="00D25B4D" w:rsidRPr="002967FB">
        <w:t>);</w:t>
      </w:r>
    </w:p>
    <w:p w14:paraId="6055868B" w14:textId="5F3E751F" w:rsidR="007E4FFC" w:rsidRPr="002967FB" w:rsidRDefault="00E557FC">
      <w:pPr>
        <w:pStyle w:val="CDT"/>
      </w:pPr>
      <w:del w:id="108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Console.ReadLine();</w:t>
      </w:r>
    </w:p>
    <w:p w14:paraId="4C176301" w14:textId="7A20123B" w:rsidR="007E4FFC" w:rsidRPr="002967FB" w:rsidRDefault="00E557FC">
      <w:pPr>
        <w:pStyle w:val="CDT"/>
      </w:pPr>
      <w:del w:id="109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}</w:t>
      </w:r>
    </w:p>
    <w:p w14:paraId="383DF568" w14:textId="10FC2F28" w:rsidR="007E4FFC" w:rsidRPr="002967FB" w:rsidDel="002F2AC5" w:rsidRDefault="00E557FC">
      <w:pPr>
        <w:pStyle w:val="CDT"/>
        <w:rPr>
          <w:del w:id="110" w:author="Mark Michaelis" w:date="2020-01-29T20:37:00Z"/>
        </w:rPr>
      </w:pPr>
      <w:del w:id="111" w:author="Mark Michaelis" w:date="2020-01-29T20:37:00Z">
        <w:r w:rsidDel="002F2AC5">
          <w:delText xml:space="preserve">      </w:delText>
        </w:r>
        <w:r w:rsidR="00D25B4D" w:rsidRPr="002967FB" w:rsidDel="002F2AC5">
          <w:delText>}</w:delText>
        </w:r>
      </w:del>
    </w:p>
    <w:p w14:paraId="3BFC5AAB" w14:textId="11ABF8E8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5B2F1B53" w14:textId="77777777" w:rsidR="007E4FFC" w:rsidRPr="002967FB" w:rsidRDefault="00D25B4D">
      <w:pPr>
        <w:pStyle w:val="CDTX"/>
      </w:pPr>
      <w:r w:rsidRPr="002967FB">
        <w:t>}</w:t>
      </w:r>
    </w:p>
    <w:p w14:paraId="39382AC0" w14:textId="09BE55E3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4.</w:t>
      </w:r>
    </w:p>
    <w:p w14:paraId="3ACCDB4C" w14:textId="0037A1B6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4</w:t>
      </w:r>
    </w:p>
    <w:p w14:paraId="6005BA64" w14:textId="3462807E" w:rsidR="007E4FFC" w:rsidRPr="002967FB" w:rsidRDefault="00D25B4D">
      <w:pPr>
        <w:pStyle w:val="OutputCodeOnly"/>
      </w:pPr>
      <w:r w:rsidRPr="002967FB">
        <w:t>ENTER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shut</w:t>
      </w:r>
      <w:r w:rsidR="00E557FC">
        <w:t xml:space="preserve"> </w:t>
      </w:r>
      <w:r w:rsidRPr="002967FB">
        <w:t>down</w:t>
      </w:r>
    </w:p>
    <w:p w14:paraId="56CC689E" w14:textId="05C45FE9" w:rsidR="007E4FFC" w:rsidRPr="002967FB" w:rsidRDefault="00D25B4D" w:rsidP="008929C1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5.</w:t>
      </w:r>
    </w:p>
    <w:p w14:paraId="7AD64A84" w14:textId="6EE436C7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5</w:t>
      </w:r>
    </w:p>
    <w:p w14:paraId="09F590FC" w14:textId="15BF1683" w:rsidR="007E4FFC" w:rsidRPr="002967FB" w:rsidRDefault="00D25B4D">
      <w:pPr>
        <w:pStyle w:val="OutputCodeOnly"/>
      </w:pPr>
      <w:r w:rsidRPr="002967FB">
        <w:t>This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running.</w:t>
      </w:r>
    </w:p>
    <w:p w14:paraId="2CC7BDBC" w14:textId="69191C17" w:rsidR="007E4FFC" w:rsidRPr="002967FB" w:rsidRDefault="00D25B4D" w:rsidP="008929C1">
      <w:pPr>
        <w:pStyle w:val="Body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machine,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launched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users.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restrict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per</w:t>
      </w:r>
      <w:r w:rsidR="00E557FC">
        <w:t xml:space="preserve"> </w:t>
      </w:r>
      <w:r w:rsidRPr="002967FB">
        <w:t>user,</w:t>
      </w:r>
      <w:r w:rsidR="00E557FC">
        <w:t xml:space="preserve"> </w:t>
      </w:r>
      <w:r w:rsidR="00CD4D89">
        <w:t>add</w:t>
      </w:r>
      <w:r w:rsidR="00E557FC">
        <w:t xml:space="preserve"> </w:t>
      </w:r>
      <w:r w:rsidR="00CD4D89" w:rsidRPr="006D3FA4">
        <w:rPr>
          <w:rStyle w:val="C1"/>
        </w:rPr>
        <w:t>System.Environment</w:t>
      </w:r>
      <w:r w:rsidR="00777D5A" w:rsidRPr="006D3FA4">
        <w:rPr>
          <w:rStyle w:val="C1"/>
        </w:rPr>
        <w:t>.</w:t>
      </w:r>
      <w:r w:rsidR="00CD4D89" w:rsidRPr="006D3FA4">
        <w:rPr>
          <w:rStyle w:val="C1"/>
        </w:rPr>
        <w:t>UserName</w:t>
      </w:r>
      <w:r w:rsidR="00E557FC">
        <w:t xml:space="preserve"> </w:t>
      </w:r>
      <w:r w:rsidR="00777D5A">
        <w:t>(which</w:t>
      </w:r>
      <w:r w:rsidR="00E557FC">
        <w:t xml:space="preserve"> </w:t>
      </w:r>
      <w:r w:rsidR="00777D5A">
        <w:t>requires</w:t>
      </w:r>
      <w:r w:rsidR="00E557FC">
        <w:t xml:space="preserve"> </w:t>
      </w:r>
      <w:r w:rsidR="00777D5A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="00777D5A">
        <w:t>.NET</w:t>
      </w:r>
      <w:r w:rsidR="00E557FC">
        <w:t xml:space="preserve"> </w:t>
      </w:r>
      <w:r w:rsidR="00777D5A">
        <w:lastRenderedPageBreak/>
        <w:t>Framework</w:t>
      </w:r>
      <w:r w:rsidR="00E557FC">
        <w:t xml:space="preserve"> </w:t>
      </w:r>
      <w:r w:rsidR="00777D5A">
        <w:t>or</w:t>
      </w:r>
      <w:r w:rsidR="00E557FC">
        <w:t xml:space="preserve"> </w:t>
      </w:r>
      <w:r w:rsidR="00777D5A">
        <w:t>.NET</w:t>
      </w:r>
      <w:r w:rsidR="00E557FC">
        <w:t xml:space="preserve"> </w:t>
      </w:r>
      <w:r w:rsidR="00777D5A">
        <w:t>Standard</w:t>
      </w:r>
      <w:r w:rsidR="00E557FC">
        <w:t xml:space="preserve"> </w:t>
      </w:r>
      <w:r w:rsidR="00777D5A">
        <w:t>2.0)</w:t>
      </w:r>
      <w:r w:rsidR="00E557FC">
        <w:t xml:space="preserve"> </w:t>
      </w:r>
      <w:r w:rsidR="00777D5A">
        <w:t>as</w:t>
      </w:r>
      <w:r w:rsidR="00E557FC">
        <w:t xml:space="preserve"> </w:t>
      </w:r>
      <w:r w:rsidR="00777D5A">
        <w:t>a</w:t>
      </w:r>
      <w:r w:rsidR="00E557FC">
        <w:t xml:space="preserve"> </w:t>
      </w:r>
      <w:r w:rsidR="00777D5A">
        <w:t>suffix</w:t>
      </w:r>
      <w:r w:rsidR="00E557FC">
        <w:t xml:space="preserve"> </w:t>
      </w:r>
      <w:r w:rsidR="00777D5A">
        <w:t>when</w:t>
      </w:r>
      <w:r w:rsidR="00E557FC">
        <w:t xml:space="preserve"> </w:t>
      </w:r>
      <w:r w:rsidR="00777D5A">
        <w:t>assigning</w:t>
      </w:r>
      <w:r w:rsidR="00E557FC">
        <w:t xml:space="preserve"> </w:t>
      </w:r>
      <w:r w:rsidR="00777D5A">
        <w:t>the</w:t>
      </w:r>
      <w:r w:rsidR="00E557FC">
        <w:t xml:space="preserve"> </w:t>
      </w:r>
      <w:r w:rsidR="00777D5A" w:rsidRPr="006D3FA4">
        <w:rPr>
          <w:rStyle w:val="C1"/>
        </w:rPr>
        <w:t>mutexName</w:t>
      </w:r>
      <w:r w:rsidRPr="002967FB">
        <w:t>.</w:t>
      </w:r>
    </w:p>
    <w:p w14:paraId="05C692E4" w14:textId="5AACC7C0" w:rsidR="007E4FFC" w:rsidRPr="002967FB" w:rsidRDefault="00D25B4D">
      <w:pPr>
        <w:pStyle w:val="Body"/>
      </w:pPr>
      <w:r w:rsidRPr="002967FB">
        <w:rPr>
          <w:rStyle w:val="C1"/>
        </w:rPr>
        <w:t>Mutex</w:t>
      </w:r>
      <w:r w:rsidR="00E557FC">
        <w:t xml:space="preserve"> </w:t>
      </w:r>
      <w:r w:rsidRPr="002967FB">
        <w:t>derives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rPr>
          <w:rStyle w:val="C1"/>
        </w:rPr>
        <w:t>System.Threading.WaitHandle</w:t>
      </w:r>
      <w:r w:rsidRPr="002967FB">
        <w:t>,</w:t>
      </w:r>
      <w:r w:rsidR="00E557FC">
        <w:t xml:space="preserve"> </w:t>
      </w:r>
      <w:r w:rsidR="00FF603B">
        <w:t>so</w:t>
      </w:r>
      <w:r w:rsidR="00E557FC">
        <w:t xml:space="preserve"> </w:t>
      </w:r>
      <w:r w:rsidR="00FF603B">
        <w:t>it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="00FF603B">
        <w:t>the</w:t>
      </w:r>
      <w:r w:rsidR="00E557FC">
        <w:t xml:space="preserve"> </w:t>
      </w:r>
      <w:r w:rsidRPr="002967FB">
        <w:rPr>
          <w:rStyle w:val="C1"/>
        </w:rPr>
        <w:t>WaitAll()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WaitAny()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SignalAndWait()</w:t>
      </w:r>
      <w:r w:rsidR="00E557FC">
        <w:t xml:space="preserve"> </w:t>
      </w:r>
      <w:r w:rsidRPr="002967FB">
        <w:t>methods</w:t>
      </w:r>
      <w:r w:rsidR="00FF603B">
        <w:t>.</w:t>
      </w:r>
      <w:r w:rsidR="00E557FC">
        <w:t xml:space="preserve"> </w:t>
      </w:r>
      <w:r w:rsidR="00FF603B">
        <w:t>These</w:t>
      </w:r>
      <w:r w:rsidR="00E557FC">
        <w:t xml:space="preserve"> </w:t>
      </w:r>
      <w:r w:rsidR="00FF603B">
        <w:t>methods</w:t>
      </w:r>
      <w:r w:rsidR="00E557FC">
        <w:t xml:space="preserve"> </w:t>
      </w:r>
      <w:r w:rsidR="00FF603B">
        <w:t>allow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automatically</w:t>
      </w:r>
      <w:r w:rsidR="00FF603B">
        <w:t>—</w:t>
      </w:r>
      <w:r w:rsidRPr="002967FB">
        <w:t>something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support.</w:t>
      </w:r>
    </w:p>
    <w:p w14:paraId="2DFDF425" w14:textId="79F8059E" w:rsidR="007B76DE" w:rsidRPr="002967FB" w:rsidRDefault="002537A3" w:rsidP="007B76D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028BF594" w14:textId="77777777" w:rsidR="007E4FFC" w:rsidRPr="0083799F" w:rsidRDefault="00D25B4D" w:rsidP="0083799F">
      <w:pPr>
        <w:pStyle w:val="HC"/>
        <w:rPr>
          <w:rStyle w:val="C1"/>
        </w:rPr>
      </w:pPr>
      <w:r w:rsidRPr="0083799F">
        <w:rPr>
          <w:rStyle w:val="C1"/>
        </w:rPr>
        <w:t>WaitHandle</w:t>
      </w:r>
    </w:p>
    <w:p w14:paraId="4E58E2D7" w14:textId="65BCD53B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base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System.Threading.WaitHandle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fundamental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EventWaitHandle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Semaphore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WaitOne()</w:t>
      </w:r>
      <w:r w:rsidR="00E557FC">
        <w:t xml:space="preserve"> </w:t>
      </w:r>
      <w:r w:rsidRPr="002967FB">
        <w:t>methods.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set.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WaitOne()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overloads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indefinite</w:t>
      </w:r>
      <w:r w:rsidR="00E557FC">
        <w:t xml:space="preserve"> </w:t>
      </w:r>
      <w:r w:rsidRPr="002967FB">
        <w:t>wait:</w:t>
      </w:r>
      <w:r w:rsidR="00E557FC">
        <w:t xml:space="preserve"> </w:t>
      </w:r>
      <w:r w:rsidRPr="002967FB">
        <w:rPr>
          <w:rStyle w:val="C1"/>
        </w:rPr>
        <w:t>void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WaitOne()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millisecond</w:t>
      </w:r>
      <w:r w:rsidR="00E35AA1">
        <w:t>-</w:t>
      </w:r>
      <w:r w:rsidRPr="002967FB">
        <w:t>timed</w:t>
      </w:r>
      <w:r w:rsidR="00E557FC">
        <w:t xml:space="preserve"> </w:t>
      </w:r>
      <w:r w:rsidRPr="002967FB">
        <w:t>wait;</w:t>
      </w:r>
      <w:r w:rsidR="00E557FC">
        <w:t xml:space="preserve"> </w:t>
      </w:r>
      <w:r w:rsidRPr="002967FB">
        <w:rPr>
          <w:rStyle w:val="C1"/>
        </w:rPr>
        <w:t>bool</w:t>
      </w:r>
      <w:r w:rsidR="00E557FC">
        <w:t xml:space="preserve"> </w:t>
      </w:r>
      <w:r w:rsidRPr="002967FB">
        <w:rPr>
          <w:rStyle w:val="C1"/>
        </w:rPr>
        <w:t>WaitOne(int</w:t>
      </w:r>
      <w:r w:rsidR="00E557FC">
        <w:t xml:space="preserve"> </w:t>
      </w:r>
      <w:r w:rsidRPr="002967FB">
        <w:rPr>
          <w:rStyle w:val="C1"/>
        </w:rPr>
        <w:t>milliseconds)</w:t>
      </w:r>
      <w:r w:rsidRPr="002967FB">
        <w:t>;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bool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WaitOne(TimeSpan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timeout)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TimeSpan</w:t>
      </w:r>
      <w:r w:rsidR="00E557FC">
        <w:t xml:space="preserve"> </w:t>
      </w:r>
      <w:r w:rsidRPr="002967FB">
        <w:t>wait.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versions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Boolean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true</w:t>
      </w:r>
      <w:r w:rsidR="00E557FC">
        <w:t xml:space="preserve"> </w:t>
      </w:r>
      <w:r w:rsidRPr="002967FB">
        <w:t>whenever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timeout.</w:t>
      </w:r>
    </w:p>
    <w:p w14:paraId="4303352A" w14:textId="5151F650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addition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methods,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members:</w:t>
      </w:r>
      <w:r w:rsidR="00E557FC">
        <w:t xml:space="preserve"> </w:t>
      </w:r>
      <w:r w:rsidRPr="002967FB">
        <w:rPr>
          <w:rStyle w:val="C1"/>
        </w:rPr>
        <w:t>WaitAll()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WaitAny()</w:t>
      </w:r>
      <w:r w:rsidRPr="002967FB">
        <w:t>.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cousins,</w:t>
      </w:r>
      <w:r w:rsidR="00E557FC">
        <w:t xml:space="preserve"> </w:t>
      </w:r>
      <w:r w:rsidRPr="002967FB">
        <w:t>the</w:t>
      </w:r>
      <w:r w:rsidR="00E35AA1">
        <w:t>se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timeouts.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addition,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take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WaitHandle</w:t>
      </w:r>
      <w:r w:rsidRPr="002967FB">
        <w:t>s,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array,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respond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signals</w:t>
      </w:r>
      <w:r w:rsidR="00E557FC">
        <w:t xml:space="preserve"> </w:t>
      </w:r>
      <w:r w:rsidRPr="002967FB">
        <w:t>coming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collection.</w:t>
      </w:r>
    </w:p>
    <w:p w14:paraId="6D1B5BAE" w14:textId="66FA6A75" w:rsidR="007E4FFC" w:rsidRPr="002967FB" w:rsidRDefault="00E35AA1">
      <w:pPr>
        <w:pStyle w:val="Body"/>
      </w:pPr>
      <w:r>
        <w:t>Note</w:t>
      </w:r>
      <w:r w:rsidR="00E557FC">
        <w:t xml:space="preserve"> </w:t>
      </w:r>
      <w:r>
        <w:t>that</w:t>
      </w:r>
      <w:r w:rsidR="00E557FC">
        <w:t xml:space="preserve"> </w:t>
      </w:r>
      <w:r w:rsidR="00D25B4D" w:rsidRPr="002967FB">
        <w:rPr>
          <w:rStyle w:val="C1"/>
        </w:rPr>
        <w:t>WaitHandle</w:t>
      </w:r>
      <w:r w:rsidR="00E557FC">
        <w:t xml:space="preserve"> </w:t>
      </w:r>
      <w:r w:rsidR="00D25B4D" w:rsidRPr="002967FB">
        <w:t>contains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handle</w:t>
      </w:r>
      <w:r w:rsidR="00E557FC">
        <w:t xml:space="preserve"> </w:t>
      </w:r>
      <w:r w:rsidR="00D25B4D" w:rsidRPr="002967FB">
        <w:t>(of</w:t>
      </w:r>
      <w:r w:rsidR="00E557FC">
        <w:t xml:space="preserve"> </w:t>
      </w:r>
      <w:r w:rsidR="00D25B4D" w:rsidRPr="002967FB">
        <w:t>type</w:t>
      </w:r>
      <w:r w:rsidR="00E557FC">
        <w:t xml:space="preserve"> </w:t>
      </w:r>
      <w:r w:rsidR="00D25B4D" w:rsidRPr="002967FB">
        <w:rPr>
          <w:rStyle w:val="C1"/>
        </w:rPr>
        <w:t>SafeWaitHandle</w:t>
      </w:r>
      <w:r w:rsidR="00D25B4D" w:rsidRPr="002967FB">
        <w:t>)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implements</w:t>
      </w:r>
      <w:r w:rsidR="00E557FC">
        <w:t xml:space="preserve"> </w:t>
      </w:r>
      <w:r w:rsidR="00D25B4D" w:rsidRPr="002967FB">
        <w:rPr>
          <w:rStyle w:val="C1"/>
        </w:rPr>
        <w:t>IDisposable</w:t>
      </w:r>
      <w:r w:rsidR="00D25B4D" w:rsidRPr="002967FB">
        <w:t>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such,</w:t>
      </w:r>
      <w:r w:rsidR="00E557FC">
        <w:t xml:space="preserve"> </w:t>
      </w:r>
      <w:r w:rsidR="00D25B4D" w:rsidRPr="002967FB">
        <w:t>care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needed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ensure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rPr>
          <w:rStyle w:val="C1"/>
        </w:rPr>
        <w:t>WaitHandle</w:t>
      </w:r>
      <w:r w:rsidR="00D25B4D" w:rsidRPr="002967FB">
        <w:t>s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disposed</w:t>
      </w:r>
      <w:r w:rsidR="00E557FC">
        <w:t xml:space="preserve"> </w:t>
      </w:r>
      <w:r w:rsidR="00D25B4D" w:rsidRPr="002967FB">
        <w:t>when</w:t>
      </w:r>
      <w:r w:rsidR="00E557FC">
        <w:t xml:space="preserve"> </w:t>
      </w:r>
      <w:r w:rsidR="00D25B4D" w:rsidRPr="002967FB">
        <w:t>they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no</w:t>
      </w:r>
      <w:r w:rsidR="00E557FC">
        <w:t xml:space="preserve"> </w:t>
      </w:r>
      <w:r w:rsidR="00D25B4D" w:rsidRPr="002967FB">
        <w:t>longer</w:t>
      </w:r>
      <w:r w:rsidR="00E557FC">
        <w:t xml:space="preserve"> </w:t>
      </w:r>
      <w:r w:rsidR="00D25B4D" w:rsidRPr="002967FB">
        <w:t>needed.</w:t>
      </w:r>
    </w:p>
    <w:p w14:paraId="4D9910BB" w14:textId="009532B7" w:rsidR="007E4FFC" w:rsidRPr="002967FB" w:rsidRDefault="0083799F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0423ACC8" w14:textId="55CF2675" w:rsidR="007E4FFC" w:rsidRPr="002967FB" w:rsidRDefault="00D25B4D" w:rsidP="00FE568B">
      <w:pPr>
        <w:pStyle w:val="HC"/>
      </w:pPr>
      <w:r w:rsidRPr="002967FB">
        <w:t>Reset</w:t>
      </w:r>
      <w:r w:rsidR="00E557FC">
        <w:t xml:space="preserve"> </w:t>
      </w:r>
      <w:r w:rsidRPr="002967FB">
        <w:t>Events:</w:t>
      </w:r>
      <w:r w:rsidR="00E557FC">
        <w:t xml:space="preserve"> </w:t>
      </w:r>
      <w:r w:rsidRPr="00FE568B">
        <w:rPr>
          <w:rStyle w:val="C1"/>
        </w:rPr>
        <w:t>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FE568B">
        <w:rPr>
          <w:rStyle w:val="C1"/>
        </w:rPr>
        <w:t>ManualResetEventSlim</w:t>
      </w:r>
    </w:p>
    <w:p w14:paraId="67A815C6" w14:textId="5E4A234B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control</w:t>
      </w:r>
      <w:r w:rsidR="00E557FC">
        <w:t xml:space="preserve"> </w:t>
      </w:r>
      <w:r w:rsidRPr="002967FB">
        <w:t>uncertainty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spite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term</w:t>
      </w:r>
      <w:r w:rsidR="00E557FC">
        <w:t xml:space="preserve"> </w:t>
      </w:r>
      <w:r w:rsidRPr="00E153FD">
        <w:rPr>
          <w:rStyle w:val="Italic"/>
        </w:rPr>
        <w:t>events</w:t>
      </w:r>
      <w:r w:rsidRPr="002967FB">
        <w:t>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nothing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delegates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Instead,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force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signals.</w:t>
      </w:r>
      <w:r w:rsidR="00E557FC">
        <w:t xml:space="preserve"> </w:t>
      </w:r>
      <w:r w:rsidR="004F196E">
        <w:t>They</w:t>
      </w:r>
      <w:r w:rsidR="00E557FC">
        <w:t xml:space="preserve"> </w:t>
      </w:r>
      <w:r w:rsidRPr="002967FB">
        <w:lastRenderedPageBreak/>
        <w:t>are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useful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testing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verifying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365831B6" w14:textId="45896E2E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rPr>
          <w:rStyle w:val="C1"/>
        </w:rPr>
        <w:t>System.Threading.ManualResetEvent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4F196E">
        <w:t>–</w:t>
      </w:r>
      <w:r w:rsidRPr="002967FB">
        <w:t>added</w:t>
      </w:r>
      <w:r w:rsidR="00E557FC">
        <w:t xml:space="preserve"> </w:t>
      </w:r>
      <w:r w:rsidRPr="002967FB">
        <w:t>lightweight</w:t>
      </w:r>
      <w:r w:rsidR="00E557FC">
        <w:t xml:space="preserve"> </w:t>
      </w:r>
      <w:r w:rsidRPr="002967FB">
        <w:t>version,</w:t>
      </w:r>
      <w:r w:rsidR="00E557FC">
        <w:t xml:space="preserve"> </w:t>
      </w:r>
      <w:r w:rsidRPr="002967FB">
        <w:rPr>
          <w:rStyle w:val="C1"/>
        </w:rPr>
        <w:t>System.Threading.ManualResetEventSlim</w:t>
      </w:r>
      <w:r w:rsidRPr="002967FB">
        <w:t>.</w:t>
      </w:r>
      <w:r w:rsidR="00E557FC">
        <w:t xml:space="preserve"> </w:t>
      </w:r>
      <w:r w:rsidRPr="002967FB">
        <w:t>(As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upcoming</w:t>
      </w:r>
      <w:r w:rsidR="00E557FC">
        <w:t xml:space="preserve"> </w:t>
      </w:r>
      <w:r w:rsidRPr="002967FB">
        <w:t>Advanced</w:t>
      </w:r>
      <w:r w:rsidR="00E557FC">
        <w:t xml:space="preserve"> </w:t>
      </w:r>
      <w:r w:rsidRPr="002967FB">
        <w:t>Topic</w:t>
      </w:r>
      <w:r w:rsidR="002A44BF">
        <w:t xml:space="preserve"> titled</w:t>
      </w:r>
      <w:r w:rsidR="00E557FC">
        <w:t xml:space="preserve"> </w:t>
      </w:r>
      <w:r w:rsidR="00DE24E2" w:rsidRPr="002967FB">
        <w:t>“Favor</w:t>
      </w:r>
      <w:r w:rsidR="00E557FC">
        <w:t xml:space="preserve"> </w:t>
      </w:r>
      <w:r w:rsidR="00DE24E2" w:rsidRPr="002967FB">
        <w:rPr>
          <w:rStyle w:val="C1"/>
        </w:rPr>
        <w:t>ManualResetEvent</w:t>
      </w:r>
      <w:r w:rsidR="00E557FC">
        <w:t xml:space="preserve"> </w:t>
      </w:r>
      <w:r w:rsidR="00DE24E2" w:rsidRPr="002967FB">
        <w:t>and</w:t>
      </w:r>
      <w:r w:rsidR="00E557FC">
        <w:t xml:space="preserve"> </w:t>
      </w:r>
      <w:r w:rsidR="00DE24E2" w:rsidRPr="002967FB">
        <w:t>Semaphores</w:t>
      </w:r>
      <w:r w:rsidR="00E557FC">
        <w:t xml:space="preserve"> </w:t>
      </w:r>
      <w:r w:rsidR="00DE24E2" w:rsidRPr="002967FB">
        <w:t>over</w:t>
      </w:r>
      <w:r w:rsidR="00E557FC">
        <w:t xml:space="preserve"> </w:t>
      </w:r>
      <w:r w:rsidR="00DE24E2" w:rsidRPr="002967FB">
        <w:rPr>
          <w:rStyle w:val="C1"/>
        </w:rPr>
        <w:t>AutoResetEvent</w:t>
      </w:r>
      <w:r w:rsidR="000A42E0">
        <w:t>,</w:t>
      </w:r>
      <w:r w:rsidR="00DE24E2" w:rsidRPr="002967FB">
        <w:t>”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third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rPr>
          <w:rStyle w:val="C1"/>
        </w:rPr>
        <w:t>System.Threading.AutoResetEvent</w:t>
      </w:r>
      <w:r w:rsidRPr="002967FB">
        <w:t>,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favor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two</w:t>
      </w:r>
      <w:r w:rsidR="00A434EC">
        <w:t>.</w:t>
      </w:r>
      <w:r w:rsidRPr="002967FB">
        <w:t>)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rPr>
          <w:rStyle w:val="C1"/>
        </w:rPr>
        <w:t>Set()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(called</w:t>
      </w:r>
      <w:r w:rsidR="00E557FC">
        <w:t xml:space="preserve"> </w:t>
      </w:r>
      <w:r w:rsidRPr="002967FB">
        <w:rPr>
          <w:rStyle w:val="C1"/>
        </w:rPr>
        <w:t>WaitOne()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).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Set()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times</w:t>
      </w:r>
      <w:r w:rsidR="00E557FC">
        <w:t xml:space="preserve"> </w:t>
      </w:r>
      <w:r w:rsidRPr="002967FB">
        <w:t>out.</w:t>
      </w:r>
      <w:r w:rsidR="00E557FC">
        <w:t xml:space="preserve"> </w:t>
      </w:r>
      <w:del w:id="112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10</w:delText>
        </w:r>
      </w:del>
      <w:ins w:id="113" w:author="Austen Frostad" w:date="2020-04-09T17:57:00Z">
        <w:r w:rsidR="00187222">
          <w:t>Listing 22.10</w:t>
        </w:r>
      </w:ins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works,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6</w:t>
      </w:r>
      <w:r w:rsidR="00E557FC">
        <w:t xml:space="preserve"> </w:t>
      </w:r>
      <w:r w:rsidRPr="002967FB">
        <w:t>shows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7077D25B" w14:textId="0131F04E" w:rsidR="007E4FFC" w:rsidRPr="002967FB" w:rsidRDefault="00E85D6E" w:rsidP="00FE568B">
      <w:pPr>
        <w:pStyle w:val="ListingHead"/>
      </w:pPr>
      <w:del w:id="114" w:author="Austen Frostad" w:date="2020-04-09T17:51:00Z">
        <w:r w:rsidRPr="00FE568B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FE568B" w:rsidDel="0032671C">
          <w:rPr>
            <w:rStyle w:val="ListingNumber"/>
          </w:rPr>
          <w:delText>20.</w:delText>
        </w:r>
        <w:r w:rsidR="00D25B4D" w:rsidRPr="00FE568B" w:rsidDel="0032671C">
          <w:rPr>
            <w:rStyle w:val="ListingNumber"/>
          </w:rPr>
          <w:delText>10</w:delText>
        </w:r>
      </w:del>
      <w:ins w:id="115" w:author="Austen Frostad" w:date="2020-04-09T17:57:00Z">
        <w:r w:rsidR="00187222">
          <w:rPr>
            <w:rStyle w:val="ListingNumber"/>
          </w:rPr>
          <w:t>Listing 22.10</w:t>
        </w:r>
      </w:ins>
      <w:r w:rsidR="00D25B4D" w:rsidRPr="00FE568B">
        <w:rPr>
          <w:rStyle w:val="ListingNumber"/>
        </w:rPr>
        <w:t>:</w:t>
      </w:r>
      <w:r w:rsidR="00D25B4D" w:rsidRPr="002967FB">
        <w:t> </w:t>
      </w:r>
      <w:r w:rsidR="00D25B4D" w:rsidRPr="002967FB">
        <w:t>Waiting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E153FD">
        <w:rPr>
          <w:rStyle w:val="C1"/>
        </w:rPr>
        <w:t>ManualResetEventSlim</w:t>
      </w:r>
    </w:p>
    <w:p w14:paraId="3FCDD296" w14:textId="79903283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614A320" w14:textId="7F27894A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0C2EC45" w14:textId="44EE185B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00EF179E" w14:textId="77777777" w:rsidR="007E4FFC" w:rsidRPr="002967FB" w:rsidRDefault="007E4FFC">
      <w:pPr>
        <w:pStyle w:val="CDT"/>
      </w:pPr>
    </w:p>
    <w:p w14:paraId="6F69C84F" w14:textId="5CEFB45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48367C94" w14:textId="77777777" w:rsidR="007E4FFC" w:rsidRPr="002967FB" w:rsidRDefault="00D25B4D">
      <w:pPr>
        <w:pStyle w:val="CDT"/>
      </w:pPr>
      <w:r w:rsidRPr="002967FB">
        <w:t>{</w:t>
      </w:r>
    </w:p>
    <w:p w14:paraId="6D562523" w14:textId="1830D973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ManualResetEventSlim</w:t>
      </w:r>
      <w:r>
        <w:t xml:space="preserve"> </w:t>
      </w:r>
      <w:ins w:id="116" w:author="Kevin" w:date="2020-03-22T21:53:00Z">
        <w:r w:rsidR="00261A17">
          <w:t>_</w:t>
        </w:r>
      </w:ins>
      <w:r w:rsidR="00D25B4D" w:rsidRPr="002967FB">
        <w:t>MainSignaledResetEvent;</w:t>
      </w:r>
    </w:p>
    <w:p w14:paraId="1CDB94B8" w14:textId="2512BE43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ManualResetEventSlim</w:t>
      </w:r>
      <w:r>
        <w:t xml:space="preserve"> </w:t>
      </w:r>
      <w:ins w:id="117" w:author="Kevin" w:date="2020-03-22T21:53:00Z">
        <w:r w:rsidR="00261A17">
          <w:t>_</w:t>
        </w:r>
      </w:ins>
      <w:r w:rsidR="00D25B4D" w:rsidRPr="002967FB">
        <w:t>DoWorkSignaledResetEvent;</w:t>
      </w:r>
    </w:p>
    <w:p w14:paraId="2EE52AFD" w14:textId="77777777" w:rsidR="007E4FFC" w:rsidRPr="002967FB" w:rsidRDefault="007E4FFC">
      <w:pPr>
        <w:pStyle w:val="CDT"/>
      </w:pPr>
    </w:p>
    <w:p w14:paraId="28AF0514" w14:textId="1F4F39F6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DoWork()</w:t>
      </w:r>
    </w:p>
    <w:p w14:paraId="5D628996" w14:textId="2C3EA92C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2845179C" w14:textId="6ED52B5D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"DoWork()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started...."</w:t>
      </w:r>
      <w:r w:rsidR="00D25B4D" w:rsidRPr="002967FB">
        <w:t>);</w:t>
      </w:r>
    </w:p>
    <w:p w14:paraId="7DA78686" w14:textId="5B19CDA1" w:rsidR="007E4FFC" w:rsidRPr="002967FB" w:rsidRDefault="00E557FC">
      <w:pPr>
        <w:pStyle w:val="CDTGrayline"/>
      </w:pPr>
      <w:r>
        <w:t xml:space="preserve">      </w:t>
      </w:r>
      <w:ins w:id="118" w:author="Kevin" w:date="2020-03-22T21:53:00Z">
        <w:r w:rsidR="00261A17">
          <w:t>_</w:t>
        </w:r>
      </w:ins>
      <w:r w:rsidR="00D25B4D" w:rsidRPr="002967FB">
        <w:t>DoWorkSignaledResetEvent.Set();</w:t>
      </w:r>
    </w:p>
    <w:p w14:paraId="1EE0AE21" w14:textId="07F289A9" w:rsidR="007E4FFC" w:rsidRPr="002967FB" w:rsidRDefault="00E557FC">
      <w:pPr>
        <w:pStyle w:val="CDTGrayline"/>
      </w:pPr>
      <w:r>
        <w:t xml:space="preserve">      </w:t>
      </w:r>
      <w:ins w:id="119" w:author="Kevin" w:date="2020-03-22T21:53:00Z">
        <w:r w:rsidR="00261A17">
          <w:t>_</w:t>
        </w:r>
      </w:ins>
      <w:r w:rsidR="00D25B4D" w:rsidRPr="002967FB">
        <w:t>MainSignaledResetEvent.Wait();</w:t>
      </w:r>
    </w:p>
    <w:p w14:paraId="2C84EDBF" w14:textId="648BA5AE" w:rsidR="007E4FFC" w:rsidRPr="002967FB" w:rsidRDefault="00E557FC">
      <w:pPr>
        <w:pStyle w:val="CDT"/>
        <w:rPr>
          <w:rStyle w:val="CPComment"/>
        </w:rPr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"DoWork()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ending...."</w:t>
      </w:r>
      <w:r w:rsidR="00D25B4D" w:rsidRPr="002967FB">
        <w:t>);</w:t>
      </w:r>
    </w:p>
    <w:p w14:paraId="02A1965A" w14:textId="16489FFA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0C11A5A2" w14:textId="77777777" w:rsidR="007E4FFC" w:rsidRPr="002967FB" w:rsidRDefault="007E4FFC">
      <w:pPr>
        <w:pStyle w:val="CDT"/>
      </w:pPr>
    </w:p>
    <w:p w14:paraId="1C0BEE67" w14:textId="2AAD07E9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0C5B8E2" w14:textId="5415E9D5" w:rsidR="007E4FFC" w:rsidRPr="002967FB" w:rsidRDefault="00E557FC">
      <w:pPr>
        <w:pStyle w:val="CDT"/>
      </w:pPr>
      <w:r>
        <w:lastRenderedPageBreak/>
        <w:t xml:space="preserve">  </w:t>
      </w:r>
      <w:r w:rsidR="00D25B4D" w:rsidRPr="002967FB">
        <w:t>{</w:t>
      </w:r>
    </w:p>
    <w:p w14:paraId="0C5267AC" w14:textId="7E97C8A5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using</w:t>
      </w:r>
      <w:r w:rsidR="00D25B4D" w:rsidRPr="002967FB">
        <w:t>(</w:t>
      </w:r>
      <w:ins w:id="120" w:author="Kevin" w:date="2020-03-22T21:53:00Z">
        <w:r w:rsidR="00261A17">
          <w:t>_</w:t>
        </w:r>
      </w:ins>
      <w:r w:rsidR="00D25B4D" w:rsidRPr="002967FB">
        <w:t>MainSignaledResetEvent</w:t>
      </w:r>
      <w:r>
        <w:t xml:space="preserve"> </w:t>
      </w:r>
      <w:r w:rsidR="00D25B4D" w:rsidRPr="002967FB">
        <w:t>=</w:t>
      </w:r>
    </w:p>
    <w:p w14:paraId="505FD7BC" w14:textId="003898BB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ManualResetEventSlim())</w:t>
      </w:r>
    </w:p>
    <w:p w14:paraId="07E429DE" w14:textId="1FF9613F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using</w:t>
      </w:r>
      <w:r>
        <w:t xml:space="preserve"> </w:t>
      </w:r>
      <w:r w:rsidR="00D25B4D" w:rsidRPr="002967FB">
        <w:t>(</w:t>
      </w:r>
      <w:ins w:id="121" w:author="Kevin" w:date="2020-03-22T21:53:00Z">
        <w:r w:rsidR="00261A17">
          <w:t>_</w:t>
        </w:r>
      </w:ins>
      <w:r w:rsidR="00D25B4D" w:rsidRPr="002967FB">
        <w:t>DoWorkSignaledResetEvent</w:t>
      </w:r>
      <w:r>
        <w:t xml:space="preserve"> </w:t>
      </w:r>
      <w:r w:rsidR="00D25B4D" w:rsidRPr="002967FB">
        <w:t>=</w:t>
      </w:r>
    </w:p>
    <w:p w14:paraId="5726EE48" w14:textId="2100741D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ManualResetEventSlim())</w:t>
      </w:r>
    </w:p>
    <w:p w14:paraId="0B9028AF" w14:textId="3E4C04BB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347583F6" w14:textId="194065AD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1B544BA9" w14:textId="111A97C5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started...."</w:t>
      </w:r>
      <w:r w:rsidR="00D25B4D" w:rsidRPr="002967FB">
        <w:t>);</w:t>
      </w:r>
    </w:p>
    <w:p w14:paraId="0BE75D54" w14:textId="27DFDA0A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"Starting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task...."</w:t>
      </w:r>
      <w:r w:rsidR="00D25B4D" w:rsidRPr="002967FB">
        <w:t>);</w:t>
      </w:r>
    </w:p>
    <w:p w14:paraId="45F40534" w14:textId="77777777" w:rsidR="007E4FFC" w:rsidRPr="002967FB" w:rsidRDefault="007E4FFC">
      <w:pPr>
        <w:pStyle w:val="CDT"/>
      </w:pPr>
    </w:p>
    <w:p w14:paraId="3D7883BE" w14:textId="586649DA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5362E06C" w14:textId="5568D61B" w:rsidR="007E4FFC" w:rsidRPr="002967FB" w:rsidRDefault="00E557FC">
      <w:pPr>
        <w:pStyle w:val="CDT"/>
      </w:pPr>
      <w:r>
        <w:t xml:space="preserve">     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122" w:author="Kevin" w:date="2020-03-22T21:54:00Z">
        <w:r w:rsidR="00261A17">
          <w:t xml:space="preserve"> </w:t>
        </w:r>
      </w:ins>
      <w:r w:rsidR="00D25B4D" w:rsidRPr="002967FB">
        <w:t>=&gt;</w:t>
      </w:r>
      <w:ins w:id="123" w:author="Kevin" w:date="2020-03-22T21:54:00Z">
        <w:r w:rsidR="00261A17">
          <w:t xml:space="preserve"> </w:t>
        </w:r>
      </w:ins>
      <w:r w:rsidR="00D25B4D" w:rsidRPr="002967FB">
        <w:t>DoWork());</w:t>
      </w:r>
    </w:p>
    <w:p w14:paraId="13486541" w14:textId="77777777" w:rsidR="007E4FFC" w:rsidRPr="002967FB" w:rsidRDefault="007E4FFC">
      <w:pPr>
        <w:pStyle w:val="CDT"/>
      </w:pPr>
    </w:p>
    <w:p w14:paraId="5B61362B" w14:textId="6CD78DF4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Block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until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DoWork()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has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started</w:t>
      </w:r>
    </w:p>
    <w:p w14:paraId="3B67FB5E" w14:textId="31EAB5C8" w:rsidR="007E4FFC" w:rsidRPr="002967FB" w:rsidRDefault="00E557FC">
      <w:pPr>
        <w:pStyle w:val="CDT"/>
      </w:pPr>
      <w:r>
        <w:t xml:space="preserve">          </w:t>
      </w:r>
      <w:ins w:id="124" w:author="Kevin" w:date="2020-03-22T21:54:00Z">
        <w:r w:rsidR="00261A17">
          <w:t>_</w:t>
        </w:r>
      </w:ins>
      <w:r w:rsidR="00D25B4D" w:rsidRPr="002967FB">
        <w:t>DoWorkSignaledResetEvent.Wait();</w:t>
      </w:r>
    </w:p>
    <w:p w14:paraId="1F2326A2" w14:textId="5F6E7ABB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228DD465" w14:textId="7F60D797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Waiting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while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thread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executes..."</w:t>
      </w:r>
      <w:r w:rsidR="00D25B4D" w:rsidRPr="002967FB">
        <w:t>);</w:t>
      </w:r>
    </w:p>
    <w:p w14:paraId="3619DB5E" w14:textId="144C89AF" w:rsidR="007E4FFC" w:rsidRPr="002967FB" w:rsidRDefault="00E557FC">
      <w:pPr>
        <w:pStyle w:val="CDT"/>
      </w:pPr>
      <w:r>
        <w:t xml:space="preserve">          </w:t>
      </w:r>
      <w:ins w:id="125" w:author="Kevin" w:date="2020-03-22T21:54:00Z">
        <w:r w:rsidR="00261A17">
          <w:t>_</w:t>
        </w:r>
      </w:ins>
      <w:r w:rsidR="00D25B4D" w:rsidRPr="002967FB">
        <w:t>MainSignaledResetEvent.Set();</w:t>
      </w:r>
    </w:p>
    <w:p w14:paraId="1901733A" w14:textId="1A01BB7A" w:rsidR="007E4FFC" w:rsidRPr="002967FB" w:rsidRDefault="00E557FC">
      <w:pPr>
        <w:pStyle w:val="CDT"/>
      </w:pPr>
      <w:r>
        <w:t xml:space="preserve">          </w:t>
      </w:r>
      <w:r w:rsidR="00D25B4D" w:rsidRPr="002967FB">
        <w:t>task.Wait();</w:t>
      </w:r>
    </w:p>
    <w:p w14:paraId="67AE35E2" w14:textId="6498B628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"Thread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completed"</w:t>
      </w:r>
      <w:r w:rsidR="00D25B4D" w:rsidRPr="002967FB">
        <w:t>);</w:t>
      </w:r>
    </w:p>
    <w:p w14:paraId="215619B0" w14:textId="5464D622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7F242EB4" w14:textId="0D250173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shutting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down...."</w:t>
      </w:r>
      <w:r w:rsidR="00D25B4D" w:rsidRPr="002967FB">
        <w:t>);</w:t>
      </w:r>
    </w:p>
    <w:p w14:paraId="2A20B151" w14:textId="1836806F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433F4911" w14:textId="09F5BB56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6DE2E671" w14:textId="77777777" w:rsidR="007E4FFC" w:rsidRPr="002967FB" w:rsidRDefault="00D25B4D">
      <w:pPr>
        <w:pStyle w:val="CDTX"/>
      </w:pPr>
      <w:r w:rsidRPr="002967FB">
        <w:t>}</w:t>
      </w:r>
    </w:p>
    <w:p w14:paraId="34AF7204" w14:textId="0177785D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6</w:t>
      </w:r>
    </w:p>
    <w:p w14:paraId="49B5CBC2" w14:textId="4C60B3BC" w:rsidR="007E4FFC" w:rsidRPr="002967FB" w:rsidRDefault="00D25B4D">
      <w:pPr>
        <w:pStyle w:val="OutputCode1"/>
      </w:pPr>
      <w:r w:rsidRPr="002967FB">
        <w:t>Application</w:t>
      </w:r>
      <w:r w:rsidR="00E557FC">
        <w:t xml:space="preserve"> </w:t>
      </w:r>
      <w:r w:rsidRPr="002967FB">
        <w:t>started....</w:t>
      </w:r>
    </w:p>
    <w:p w14:paraId="5E56B62E" w14:textId="78A8EC9E" w:rsidR="007E4FFC" w:rsidRPr="002967FB" w:rsidRDefault="00D25B4D">
      <w:pPr>
        <w:pStyle w:val="OutputCode"/>
      </w:pPr>
      <w:r w:rsidRPr="002967FB">
        <w:t>Starting</w:t>
      </w:r>
      <w:r w:rsidR="00E557FC">
        <w:t xml:space="preserve"> </w:t>
      </w:r>
      <w:r w:rsidRPr="002967FB">
        <w:t>thread....</w:t>
      </w:r>
    </w:p>
    <w:p w14:paraId="3F97E159" w14:textId="6E220036" w:rsidR="007E4FFC" w:rsidRPr="002967FB" w:rsidRDefault="00D25B4D">
      <w:pPr>
        <w:pStyle w:val="OutputCode"/>
      </w:pPr>
      <w:r w:rsidRPr="002967FB">
        <w:t>DoWork()</w:t>
      </w:r>
      <w:r w:rsidR="00E557FC">
        <w:t xml:space="preserve"> </w:t>
      </w:r>
      <w:r w:rsidRPr="002967FB">
        <w:t>started....</w:t>
      </w:r>
    </w:p>
    <w:p w14:paraId="40ACD69E" w14:textId="67E93D9E" w:rsidR="007E4FFC" w:rsidRPr="002967FB" w:rsidRDefault="00D25B4D">
      <w:pPr>
        <w:pStyle w:val="OutputCode"/>
      </w:pPr>
      <w:r w:rsidRPr="002967FB">
        <w:t>Waiting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executes...</w:t>
      </w:r>
    </w:p>
    <w:p w14:paraId="41B24995" w14:textId="304C71CA" w:rsidR="007E4FFC" w:rsidRPr="002967FB" w:rsidRDefault="00D25B4D">
      <w:pPr>
        <w:pStyle w:val="OutputCode"/>
      </w:pPr>
      <w:r w:rsidRPr="002967FB">
        <w:lastRenderedPageBreak/>
        <w:t>DoWork()</w:t>
      </w:r>
      <w:r w:rsidR="00E557FC">
        <w:t xml:space="preserve"> </w:t>
      </w:r>
      <w:r w:rsidRPr="002967FB">
        <w:t>ending....</w:t>
      </w:r>
    </w:p>
    <w:p w14:paraId="6FBDBF54" w14:textId="06FFC418" w:rsidR="007E4FFC" w:rsidRPr="002967FB" w:rsidRDefault="00D25B4D">
      <w:pPr>
        <w:pStyle w:val="OutputCode"/>
      </w:pPr>
      <w:r w:rsidRPr="002967FB">
        <w:t>Thread</w:t>
      </w:r>
      <w:r w:rsidR="00E557FC">
        <w:t xml:space="preserve"> </w:t>
      </w:r>
      <w:r w:rsidRPr="002967FB">
        <w:t>completed</w:t>
      </w:r>
    </w:p>
    <w:p w14:paraId="5D61F06D" w14:textId="52366B79" w:rsidR="007E4FFC" w:rsidRPr="002967FB" w:rsidRDefault="00D25B4D">
      <w:pPr>
        <w:pStyle w:val="OutputCodeLast"/>
      </w:pPr>
      <w:r w:rsidRPr="002967FB">
        <w:t>Application</w:t>
      </w:r>
      <w:r w:rsidR="00E557FC">
        <w:t xml:space="preserve"> </w:t>
      </w:r>
      <w:r w:rsidRPr="002967FB">
        <w:t>shutting</w:t>
      </w:r>
      <w:r w:rsidR="00E557FC">
        <w:t xml:space="preserve"> </w:t>
      </w:r>
      <w:r w:rsidRPr="002967FB">
        <w:t>down....</w:t>
      </w:r>
    </w:p>
    <w:p w14:paraId="115169A1" w14:textId="604B643E" w:rsidR="007E4FFC" w:rsidRPr="002967FB" w:rsidRDefault="00E85D6E">
      <w:pPr>
        <w:pStyle w:val="Body"/>
      </w:pPr>
      <w:del w:id="126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D25B4D" w:rsidRPr="002967FB" w:rsidDel="0032671C">
          <w:delText>10</w:delText>
        </w:r>
      </w:del>
      <w:ins w:id="127" w:author="Austen Frostad" w:date="2020-04-09T17:57:00Z">
        <w:r w:rsidR="00187222">
          <w:t>Listing 22.10</w:t>
        </w:r>
      </w:ins>
      <w:r w:rsidR="00E557FC">
        <w:t xml:space="preserve"> </w:t>
      </w:r>
      <w:r w:rsidR="00D25B4D" w:rsidRPr="002967FB">
        <w:t>begins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instantiating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starting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new</w:t>
      </w:r>
      <w:r w:rsidR="00E557FC">
        <w:t xml:space="preserve"> </w:t>
      </w:r>
      <w:r w:rsidR="00D25B4D" w:rsidRPr="002967FB">
        <w:rPr>
          <w:rStyle w:val="C1"/>
        </w:rPr>
        <w:t>Task</w:t>
      </w:r>
      <w:r w:rsidR="00D25B4D" w:rsidRPr="002967FB">
        <w:t>.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="00D25B4D" w:rsidRPr="002967FB">
        <w:t>3</w:t>
      </w:r>
      <w:r w:rsidR="00E557FC">
        <w:t xml:space="preserve"> </w:t>
      </w:r>
      <w:r w:rsidR="00D25B4D" w:rsidRPr="002967FB">
        <w:t>shows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execution</w:t>
      </w:r>
      <w:r w:rsidR="00E557FC">
        <w:t xml:space="preserve"> </w:t>
      </w:r>
      <w:r w:rsidR="00D25B4D" w:rsidRPr="002967FB">
        <w:t>path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each</w:t>
      </w:r>
      <w:r w:rsidR="00E557FC">
        <w:t xml:space="preserve"> </w:t>
      </w:r>
      <w:r w:rsidR="00D25B4D" w:rsidRPr="002967FB">
        <w:t>column</w:t>
      </w:r>
      <w:r w:rsidR="00E557FC">
        <w:t xml:space="preserve"> </w:t>
      </w:r>
      <w:r w:rsidR="00D25B4D" w:rsidRPr="002967FB">
        <w:t>represents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thread.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cases</w:t>
      </w:r>
      <w:r w:rsidR="00E557FC">
        <w:t xml:space="preserve"> </w:t>
      </w:r>
      <w:r w:rsidR="00D25B4D" w:rsidRPr="002967FB">
        <w:t>where</w:t>
      </w:r>
      <w:r w:rsidR="00E557FC">
        <w:t xml:space="preserve"> </w:t>
      </w:r>
      <w:r w:rsidR="00D25B4D" w:rsidRPr="002967FB">
        <w:t>code</w:t>
      </w:r>
      <w:r w:rsidR="00E557FC">
        <w:t xml:space="preserve"> </w:t>
      </w:r>
      <w:r w:rsidR="00D25B4D" w:rsidRPr="002967FB">
        <w:t>appears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row,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indeterminate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side</w:t>
      </w:r>
      <w:r w:rsidR="00E557FC">
        <w:t xml:space="preserve"> </w:t>
      </w:r>
      <w:r w:rsidR="00D25B4D" w:rsidRPr="002967FB">
        <w:t>executes</w:t>
      </w:r>
      <w:r w:rsidR="00E557FC">
        <w:t xml:space="preserve"> </w:t>
      </w:r>
      <w:r w:rsidR="00D25B4D" w:rsidRPr="002967FB">
        <w:t>first.</w:t>
      </w:r>
    </w:p>
    <w:p w14:paraId="7B4E0BC5" w14:textId="5B8E059B" w:rsidR="007E4FFC" w:rsidRPr="002967FB" w:rsidRDefault="0051473F" w:rsidP="00FE568B">
      <w:pPr>
        <w:pStyle w:val="TableTitle"/>
      </w:pPr>
      <w:r w:rsidRPr="00FE568B">
        <w:rPr>
          <w:rStyle w:val="TableNumber"/>
        </w:rPr>
        <w:t>Table</w:t>
      </w:r>
      <w:r w:rsidR="00E557FC">
        <w:rPr>
          <w:rStyle w:val="TableNumber"/>
        </w:rPr>
        <w:t xml:space="preserve"> </w:t>
      </w:r>
      <w:r w:rsidRPr="00FE568B">
        <w:rPr>
          <w:rStyle w:val="TableNumber"/>
        </w:rPr>
        <w:t>20.</w:t>
      </w:r>
      <w:r w:rsidR="00D25B4D" w:rsidRPr="00FE568B">
        <w:rPr>
          <w:rStyle w:val="TableNumber"/>
        </w:rPr>
        <w:t>3:</w:t>
      </w:r>
      <w:r w:rsidR="00D25B4D" w:rsidRPr="002967FB">
        <w:t> </w:t>
      </w:r>
      <w:r w:rsidR="00D25B4D" w:rsidRPr="002967FB">
        <w:t>Execution</w:t>
      </w:r>
      <w:r w:rsidR="00E557FC">
        <w:t xml:space="preserve"> </w:t>
      </w:r>
      <w:r w:rsidR="00D25B4D" w:rsidRPr="002967FB">
        <w:t>Path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E153FD">
        <w:rPr>
          <w:rStyle w:val="C1"/>
        </w:rPr>
        <w:t>ManualResetEvent</w:t>
      </w:r>
      <w:r w:rsidR="00E557FC">
        <w:t xml:space="preserve"> </w:t>
      </w:r>
      <w:r w:rsidR="00D25B4D" w:rsidRPr="002967FB">
        <w:t>Synchronization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1"/>
        <w:gridCol w:w="3679"/>
      </w:tblGrid>
      <w:tr w:rsidR="007E4FFC" w:rsidRPr="002967FB" w14:paraId="2C9E9344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C266CF0" w14:textId="77777777" w:rsidR="007E4FFC" w:rsidRPr="002967FB" w:rsidRDefault="00D25B4D" w:rsidP="00FE568B">
            <w:pPr>
              <w:pStyle w:val="TableColumnHead"/>
              <w:rPr>
                <w:rStyle w:val="C1"/>
              </w:rPr>
            </w:pPr>
            <w:r w:rsidRPr="002967FB">
              <w:rPr>
                <w:rStyle w:val="C1"/>
              </w:rPr>
              <w:t>Main()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92E3470" w14:textId="77777777" w:rsidR="007E4FFC" w:rsidRPr="002967FB" w:rsidRDefault="00D25B4D" w:rsidP="00FE568B">
            <w:pPr>
              <w:pStyle w:val="TableColumnHead"/>
              <w:rPr>
                <w:rStyle w:val="C1"/>
              </w:rPr>
            </w:pPr>
            <w:r w:rsidRPr="002967FB">
              <w:rPr>
                <w:rStyle w:val="C1"/>
              </w:rPr>
              <w:t>DoWork()</w:t>
            </w:r>
          </w:p>
        </w:tc>
      </w:tr>
      <w:tr w:rsidR="007E4FFC" w:rsidRPr="002967FB" w14:paraId="745196B4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A8464BA" w14:textId="77777777" w:rsidR="007E4FFC" w:rsidRPr="002967FB" w:rsidRDefault="00D25B4D" w:rsidP="00FE568B">
            <w:pPr>
              <w:pStyle w:val="TableCDTX"/>
            </w:pPr>
            <w:r w:rsidRPr="002967FB">
              <w:t>...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4192949" w14:textId="77777777" w:rsidR="007E4FFC" w:rsidRPr="002967FB" w:rsidRDefault="007E4FFC" w:rsidP="00FE568B">
            <w:pPr>
              <w:pStyle w:val="TableText"/>
            </w:pPr>
          </w:p>
        </w:tc>
      </w:tr>
      <w:tr w:rsidR="007E4FFC" w:rsidRPr="002967FB" w14:paraId="17A6FE2C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90F78A4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61941227" w14:textId="5BA13115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"Application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started...."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88955A3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5BA2D2AD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C719B0C" w14:textId="4DD625A8" w:rsidR="007E4FFC" w:rsidRPr="002967FB" w:rsidRDefault="00D25B4D" w:rsidP="00FE568B">
            <w:pPr>
              <w:pStyle w:val="TableCDTX"/>
            </w:pPr>
            <w:r w:rsidRPr="002967FB">
              <w:t>Task</w:t>
            </w:r>
            <w:r w:rsidR="00E557FC">
              <w:t xml:space="preserve"> </w:t>
            </w:r>
            <w:r w:rsidRPr="002967FB">
              <w:t>task</w:t>
            </w:r>
            <w:r w:rsidR="00E557FC">
              <w:t xml:space="preserve"> </w:t>
            </w:r>
            <w:r w:rsidRPr="002967FB">
              <w:t>=</w:t>
            </w:r>
            <w:r w:rsidR="00E557FC">
              <w:t xml:space="preserve"> </w:t>
            </w:r>
            <w:r w:rsidRPr="002967FB">
              <w:t>new</w:t>
            </w:r>
            <w:r w:rsidR="00E557FC">
              <w:t xml:space="preserve"> </w:t>
            </w:r>
            <w:r w:rsidRPr="002967FB">
              <w:t>Task(DoWork);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D561CFD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4B09DF47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0791C9A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114B0D0D" w14:textId="4ACE0BC2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"Starting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thread...."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7405BAE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028801FF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4C7820E" w14:textId="77777777" w:rsidR="007E4FFC" w:rsidRPr="002967FB" w:rsidRDefault="00D25B4D" w:rsidP="00FE568B">
            <w:pPr>
              <w:pStyle w:val="TableCDTX"/>
            </w:pPr>
            <w:r w:rsidRPr="002967FB">
              <w:t>task.Start();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4D53612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1DF8F34D" w14:textId="77777777">
        <w:trPr>
          <w:trHeight w:val="60"/>
        </w:trPr>
        <w:tc>
          <w:tcPr>
            <w:tcW w:w="3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6C1429E" w14:textId="574AB1C0" w:rsidR="007E4FFC" w:rsidRPr="002967FB" w:rsidRDefault="00261A17" w:rsidP="00FE568B">
            <w:pPr>
              <w:pStyle w:val="TableCDTX"/>
            </w:pPr>
            <w:ins w:id="128" w:author="Kevin" w:date="2020-03-22T21:55:00Z">
              <w:r>
                <w:t>_</w:t>
              </w:r>
            </w:ins>
            <w:r w:rsidR="00D25B4D" w:rsidRPr="002967FB">
              <w:t>DoWorkSignaledResetEvent.Wait();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F257CF8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4C381135" w14:textId="35A8DEC9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"DoWork()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started...."</w:t>
            </w:r>
            <w:r w:rsidR="00D25B4D" w:rsidRPr="002967FB">
              <w:t>);</w:t>
            </w:r>
          </w:p>
        </w:tc>
      </w:tr>
      <w:tr w:rsidR="007E4FFC" w:rsidRPr="002967FB" w14:paraId="3690C72B" w14:textId="77777777">
        <w:trPr>
          <w:trHeight w:val="60"/>
        </w:trPr>
        <w:tc>
          <w:tcPr>
            <w:tcW w:w="3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A8AAA" w14:textId="77777777" w:rsidR="007E4FFC" w:rsidRPr="002967FB" w:rsidRDefault="007E4FFC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DC696B7" w14:textId="6791EEE9" w:rsidR="007E4FFC" w:rsidRPr="002967FB" w:rsidRDefault="00261A17" w:rsidP="00FE568B">
            <w:pPr>
              <w:pStyle w:val="TableCDTX"/>
            </w:pPr>
            <w:ins w:id="129" w:author="Kevin" w:date="2020-03-22T21:55:00Z">
              <w:r>
                <w:t>_</w:t>
              </w:r>
            </w:ins>
            <w:r w:rsidR="00D25B4D" w:rsidRPr="002967FB">
              <w:t>DoWorkSignaledResetEvent.Set();</w:t>
            </w:r>
          </w:p>
        </w:tc>
      </w:tr>
      <w:tr w:rsidR="007E4FFC" w:rsidRPr="002967FB" w14:paraId="4AA46B89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B358A8B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0010F31B" w14:textId="253DE711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"Thread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executing..."</w:t>
            </w:r>
            <w:r w:rsidR="00D25B4D" w:rsidRPr="002967FB">
              <w:t>);</w:t>
            </w:r>
          </w:p>
        </w:tc>
        <w:tc>
          <w:tcPr>
            <w:tcW w:w="367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54B08FC" w14:textId="64874A84" w:rsidR="007E4FFC" w:rsidRPr="002967FB" w:rsidRDefault="00261A17" w:rsidP="00FE568B">
            <w:pPr>
              <w:pStyle w:val="TableCDTX"/>
            </w:pPr>
            <w:ins w:id="130" w:author="Kevin" w:date="2020-03-22T21:55:00Z">
              <w:r>
                <w:t>_</w:t>
              </w:r>
            </w:ins>
            <w:r w:rsidR="00D25B4D" w:rsidRPr="002967FB">
              <w:t>MainSignaledResetEvent.Wait();</w:t>
            </w:r>
          </w:p>
        </w:tc>
      </w:tr>
      <w:tr w:rsidR="007E4FFC" w:rsidRPr="002967FB" w14:paraId="5C6960AE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0BE52E5" w14:textId="35429D0B" w:rsidR="007E4FFC" w:rsidRPr="002967FB" w:rsidRDefault="00261A17" w:rsidP="00FE568B">
            <w:pPr>
              <w:pStyle w:val="TableCDTX"/>
            </w:pPr>
            <w:ins w:id="131" w:author="Kevin" w:date="2020-03-22T21:56:00Z">
              <w:r>
                <w:t>_</w:t>
              </w:r>
            </w:ins>
            <w:r w:rsidR="00D25B4D" w:rsidRPr="002967FB">
              <w:t>MainSignaledResetEvent.Set();</w:t>
            </w:r>
          </w:p>
        </w:tc>
        <w:tc>
          <w:tcPr>
            <w:tcW w:w="3679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7ED2CA" w14:textId="77777777" w:rsidR="007E4FFC" w:rsidRPr="002967FB" w:rsidRDefault="007E4FFC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23B93D2B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1AED01F" w14:textId="77777777" w:rsidR="007E4FFC" w:rsidRPr="002967FB" w:rsidRDefault="00D25B4D" w:rsidP="00FE568B">
            <w:pPr>
              <w:pStyle w:val="TableCDTX"/>
            </w:pPr>
            <w:r w:rsidRPr="002967FB">
              <w:lastRenderedPageBreak/>
              <w:t>task.Wait();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A731818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6C701A98" w14:textId="39FEB801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"DoWork()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ending...."</w:t>
            </w:r>
            <w:r w:rsidR="00D25B4D" w:rsidRPr="002967FB">
              <w:t>);</w:t>
            </w:r>
          </w:p>
        </w:tc>
      </w:tr>
      <w:tr w:rsidR="007E4FFC" w:rsidRPr="002967FB" w14:paraId="22DD0486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46C6F85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1EFEED14" w14:textId="6FCDDE94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"Thread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completed"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4D9CEBD" w14:textId="77777777" w:rsidR="007E4FFC" w:rsidRPr="002967FB" w:rsidRDefault="007E4FFC" w:rsidP="00FE568B">
            <w:pPr>
              <w:pStyle w:val="TableText"/>
            </w:pPr>
          </w:p>
        </w:tc>
      </w:tr>
      <w:tr w:rsidR="007E4FFC" w:rsidRPr="002967FB" w14:paraId="45BB9029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40356AF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5F212E6C" w14:textId="66A6F9A2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"Application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exiting...."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6FEBD94" w14:textId="77777777" w:rsidR="007E4FFC" w:rsidRPr="002967FB" w:rsidRDefault="007E4FFC" w:rsidP="00FE568B">
            <w:pPr>
              <w:pStyle w:val="TableText"/>
            </w:pPr>
          </w:p>
        </w:tc>
      </w:tr>
    </w:tbl>
    <w:p w14:paraId="479653FA" w14:textId="1F6A2ECB" w:rsidR="001800E5" w:rsidRDefault="00D25B4D">
      <w:pPr>
        <w:pStyle w:val="Body"/>
      </w:pPr>
      <w:r w:rsidRPr="002967FB">
        <w:t>Calling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event’s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(for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ManualResetEvent</w:t>
      </w:r>
      <w:r w:rsidR="00FF307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rPr>
          <w:rStyle w:val="C1"/>
        </w:rPr>
        <w:t>WaitOne()</w:t>
      </w:r>
      <w:r w:rsidRPr="002967FB">
        <w:t>)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signals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continue.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blocking</w:t>
      </w:r>
      <w:r w:rsidR="00E557FC">
        <w:t xml:space="preserve"> </w:t>
      </w:r>
      <w:r w:rsidRPr="002967FB">
        <w:t>indefinitely,</w:t>
      </w:r>
      <w:r w:rsidR="00E557FC">
        <w:t xml:space="preserve"> </w:t>
      </w:r>
      <w:r w:rsidRPr="002967FB">
        <w:rPr>
          <w:rStyle w:val="C1"/>
        </w:rPr>
        <w:t>Wait()</w:t>
      </w:r>
      <w:r w:rsidRPr="002967FB">
        <w:t>/</w:t>
      </w:r>
      <w:r w:rsidRPr="002967FB">
        <w:rPr>
          <w:rStyle w:val="C1"/>
        </w:rPr>
        <w:t>WaitOne()</w:t>
      </w:r>
      <w:r w:rsidR="00E557FC">
        <w:t xml:space="preserve"> </w:t>
      </w:r>
      <w:r w:rsidRPr="002967FB">
        <w:t>overrides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parameter,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milliseconds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TimeSpan</w:t>
      </w:r>
      <w:r w:rsidR="00E557FC">
        <w:t xml:space="preserve"> </w:t>
      </w:r>
      <w:r w:rsidRPr="002967FB">
        <w:t>object,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maximum</w:t>
      </w:r>
      <w:r w:rsidR="00E557FC">
        <w:t xml:space="preserve"> </w:t>
      </w:r>
      <w:r w:rsidRPr="002967FB">
        <w:t>amount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specifying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timeout</w:t>
      </w:r>
      <w:r w:rsidR="00E557FC">
        <w:t xml:space="preserve"> </w:t>
      </w:r>
      <w:r w:rsidRPr="002967FB">
        <w:t>period,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rPr>
          <w:rStyle w:val="C1"/>
        </w:rPr>
        <w:t>WaitOne()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rPr>
          <w:rStyle w:val="C1"/>
        </w:rPr>
        <w:t>false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timeout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signaled.</w:t>
      </w:r>
      <w:r w:rsidR="00E557FC">
        <w:t xml:space="preserve"> </w:t>
      </w:r>
      <w:r w:rsidRPr="002967FB">
        <w:rPr>
          <w:rStyle w:val="C1"/>
        </w:rPr>
        <w:t>ManualResetEvent.Wait()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version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cancellation</w:t>
      </w:r>
      <w:r w:rsidR="00E557FC">
        <w:t xml:space="preserve"> </w:t>
      </w:r>
      <w:r w:rsidRPr="002967FB">
        <w:t>token,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="00FF307B">
        <w:t>for</w:t>
      </w:r>
      <w:r w:rsidR="00E557FC">
        <w:t xml:space="preserve"> </w:t>
      </w:r>
      <w:r w:rsidRPr="002967FB">
        <w:t>cancellation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FF307B">
        <w:t>Chapter</w:t>
      </w:r>
      <w:r w:rsidR="00E557FC">
        <w:t xml:space="preserve"> </w:t>
      </w:r>
      <w:r w:rsidR="000328E6">
        <w:t>19</w:t>
      </w:r>
      <w:r w:rsidRPr="002967FB">
        <w:t>.</w:t>
      </w:r>
    </w:p>
    <w:p w14:paraId="6D208AEA" w14:textId="365AF278" w:rsidR="001800E5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difference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rPr>
          <w:rStyle w:val="C1"/>
        </w:rPr>
        <w:t>ManualResetEventSlim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ManualResetEvent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latter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kernel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default</w:t>
      </w:r>
      <w:r w:rsidR="00E557FC">
        <w:t xml:space="preserve"> </w:t>
      </w:r>
      <w:r w:rsidRPr="002967FB">
        <w:t>whereas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trips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kernel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last</w:t>
      </w:r>
      <w:r w:rsidR="00E557FC">
        <w:t xml:space="preserve"> </w:t>
      </w:r>
      <w:r w:rsidRPr="002967FB">
        <w:t>resort.</w:t>
      </w:r>
      <w:r w:rsidR="00E557FC">
        <w:t xml:space="preserve"> </w:t>
      </w:r>
      <w:r w:rsidRPr="002967FB">
        <w:t>Thus,</w:t>
      </w:r>
      <w:r w:rsidR="00E557FC">
        <w:t xml:space="preserve"> </w:t>
      </w:r>
      <w:r w:rsidRPr="002967FB">
        <w:rPr>
          <w:rStyle w:val="C1"/>
        </w:rPr>
        <w:t>ManualResetEventSlim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performant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possibly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CPU</w:t>
      </w:r>
      <w:r w:rsidR="00E557FC">
        <w:t xml:space="preserve"> </w:t>
      </w:r>
      <w:r w:rsidRPr="002967FB">
        <w:t>cycles.</w:t>
      </w:r>
      <w:r w:rsidR="00E557FC">
        <w:t xml:space="preserve"> </w:t>
      </w:r>
      <w:r w:rsidR="00FF307B">
        <w:t>For</w:t>
      </w:r>
      <w:r w:rsidR="00E557FC">
        <w:t xml:space="preserve"> </w:t>
      </w:r>
      <w:r w:rsidR="00FF307B">
        <w:t>this</w:t>
      </w:r>
      <w:r w:rsidR="00E557FC">
        <w:t xml:space="preserve"> </w:t>
      </w:r>
      <w:r w:rsidR="00FF307B">
        <w:t>reason</w:t>
      </w:r>
      <w:r w:rsidRPr="002967FB">
        <w:t>,</w:t>
      </w:r>
      <w:r w:rsidR="00E557FC">
        <w:t xml:space="preserve"> </w:t>
      </w:r>
      <w:r w:rsidR="00FF307B">
        <w:t>you</w:t>
      </w:r>
      <w:r w:rsidR="00E557FC">
        <w:t xml:space="preserve"> </w:t>
      </w:r>
      <w:r w:rsidR="00FF307B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rPr>
          <w:rStyle w:val="C1"/>
        </w:rPr>
        <w:t>ManualResetEventSlim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processes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required.</w:t>
      </w:r>
    </w:p>
    <w:p w14:paraId="147E1ED5" w14:textId="1DD37ED1" w:rsidR="001800E5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rPr>
          <w:rStyle w:val="C1"/>
        </w:rPr>
        <w:t>IDisposable</w:t>
      </w:r>
      <w:r w:rsidRPr="002967FB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disposed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longer</w:t>
      </w:r>
      <w:r w:rsidR="00E557FC">
        <w:t xml:space="preserve"> </w:t>
      </w:r>
      <w:r w:rsidRPr="002967FB">
        <w:t>needed.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32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10</w:delText>
        </w:r>
      </w:del>
      <w:ins w:id="133" w:author="Austen Frostad" w:date="2020-04-09T17:57:00Z">
        <w:r w:rsidR="00187222">
          <w:t>Listing 22.10</w:t>
        </w:r>
      </w:ins>
      <w:r w:rsidRPr="002967FB">
        <w:t>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using</w:t>
      </w:r>
      <w:r w:rsidR="00E557FC">
        <w:t xml:space="preserve"> </w:t>
      </w:r>
      <w:r w:rsidRPr="002967FB">
        <w:t>statement.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CancellationTokenSource</w:t>
      </w:r>
      <w:r w:rsidR="00E557FC">
        <w:t xml:space="preserve"> </w:t>
      </w:r>
      <w:r w:rsidRPr="002967FB">
        <w:t>contains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why</w:t>
      </w:r>
      <w:r w:rsidR="00E557FC">
        <w:t xml:space="preserve"> </w:t>
      </w:r>
      <w:r w:rsidRPr="002967FB">
        <w:t>it</w:t>
      </w:r>
      <w:r w:rsidR="00FF307B">
        <w:t>,</w:t>
      </w:r>
      <w:r w:rsidR="00E557FC">
        <w:t xml:space="preserve"> </w:t>
      </w:r>
      <w:r w:rsidRPr="002967FB">
        <w:t>too</w:t>
      </w:r>
      <w:r w:rsidR="00FF307B">
        <w:t>,</w:t>
      </w:r>
      <w:r w:rsidR="00E557FC">
        <w:t xml:space="preserve"> </w:t>
      </w:r>
      <w:r w:rsidRPr="002967FB">
        <w:t>implements</w:t>
      </w:r>
      <w:r w:rsidR="00E557FC">
        <w:t xml:space="preserve"> </w:t>
      </w:r>
      <w:r w:rsidRPr="002967FB">
        <w:rPr>
          <w:rStyle w:val="C1"/>
        </w:rPr>
        <w:t>IDisposable</w:t>
      </w:r>
      <w:r w:rsidRPr="002967FB">
        <w:t>.)</w:t>
      </w:r>
    </w:p>
    <w:p w14:paraId="4571938A" w14:textId="3C639823" w:rsidR="001800E5" w:rsidRDefault="00D25B4D">
      <w:pPr>
        <w:pStyle w:val="Body"/>
      </w:pPr>
      <w:r w:rsidRPr="002967FB">
        <w:t>Although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exactly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same,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Pr="002967FB">
        <w:t>’s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circumstances.</w:t>
      </w:r>
    </w:p>
    <w:p w14:paraId="3135FDE2" w14:textId="795EACE0" w:rsidR="000D66B3" w:rsidRDefault="000D66B3" w:rsidP="00E93580">
      <w:pPr>
        <w:pStyle w:val="Bgn-AdvTopicHA"/>
      </w:pPr>
      <w:r>
        <w:lastRenderedPageBreak/>
        <w:t>Advanced</w:t>
      </w:r>
      <w:r w:rsidR="00E557FC">
        <w:t xml:space="preserve"> </w:t>
      </w:r>
      <w:r>
        <w:t>Topic</w:t>
      </w:r>
    </w:p>
    <w:p w14:paraId="7F599E64" w14:textId="146522CB" w:rsidR="007E4FFC" w:rsidRPr="002967FB" w:rsidRDefault="00D25B4D" w:rsidP="00E93580">
      <w:pPr>
        <w:pStyle w:val="Bgn-AdvTopicHB"/>
      </w:pPr>
      <w:r w:rsidRPr="002967FB">
        <w:t>Favor</w:t>
      </w:r>
      <w:r w:rsidR="00E557FC">
        <w:t xml:space="preserve"> </w:t>
      </w:r>
      <w:r w:rsidRPr="00E153FD">
        <w:rPr>
          <w:rStyle w:val="C1"/>
        </w:rPr>
        <w:t>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Semaphores</w:t>
      </w:r>
      <w:r w:rsidR="00E557FC">
        <w:t xml:space="preserve"> </w:t>
      </w:r>
      <w:r w:rsidRPr="002967FB">
        <w:t>over</w:t>
      </w:r>
      <w:r w:rsidR="00E557FC">
        <w:t xml:space="preserve"> </w:t>
      </w:r>
      <w:r w:rsidRPr="00E153FD">
        <w:rPr>
          <w:rStyle w:val="C1"/>
        </w:rPr>
        <w:t>AutoResetEvent</w:t>
      </w:r>
    </w:p>
    <w:p w14:paraId="2C1E539F" w14:textId="505FC514" w:rsidR="007E4FFC" w:rsidRPr="002967FB" w:rsidRDefault="00D25B4D" w:rsidP="00E93580">
      <w:pPr>
        <w:pStyle w:val="Bgn-AdvTopic1"/>
      </w:pP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third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event,</w:t>
      </w:r>
      <w:r w:rsidR="00E557FC">
        <w:t xml:space="preserve"> </w:t>
      </w:r>
      <w:r w:rsidRPr="002967FB">
        <w:rPr>
          <w:rStyle w:val="C1"/>
        </w:rPr>
        <w:t>System.Threading.AutoResetEvent</w:t>
      </w:r>
      <w:r w:rsidRPr="002967FB">
        <w:t>,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,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</w:t>
      </w:r>
      <w:r w:rsidR="00E557FC">
        <w:t xml:space="preserve"> </w:t>
      </w:r>
      <w:r w:rsidRPr="002967FB">
        <w:t>(with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Set()</w:t>
      </w:r>
      <w:r w:rsidRPr="002967FB">
        <w:t>)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reached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certain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difference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AutoResetEvent</w:t>
      </w:r>
      <w:r w:rsidR="00E557FC">
        <w:t xml:space="preserve"> </w:t>
      </w:r>
      <w:r w:rsidRPr="002967FB">
        <w:t>unblocks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call</w:t>
      </w:r>
      <w:r w:rsidR="009A16C9">
        <w:t>:</w:t>
      </w:r>
      <w:r w:rsidR="00E557FC">
        <w:t xml:space="preserve"> </w:t>
      </w:r>
      <w:r w:rsidR="009A16C9">
        <w:t>A</w:t>
      </w:r>
      <w:r w:rsidRPr="002967FB">
        <w:t>fter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passes</w:t>
      </w:r>
      <w:r w:rsidR="00E557FC">
        <w:t xml:space="preserve"> </w:t>
      </w:r>
      <w:r w:rsidRPr="002967FB">
        <w:t>through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auto-reset</w:t>
      </w:r>
      <w:r w:rsidR="00E557FC">
        <w:t xml:space="preserve"> </w:t>
      </w:r>
      <w:r w:rsidRPr="002967FB">
        <w:t>gate,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goes</w:t>
      </w:r>
      <w:r w:rsidR="00E557FC">
        <w:t xml:space="preserve"> </w:t>
      </w:r>
      <w:r w:rsidRPr="002967FB">
        <w:t>back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locked.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auto-reset</w:t>
      </w:r>
      <w:r w:rsidR="00E557FC">
        <w:t xml:space="preserve"> </w:t>
      </w:r>
      <w:r w:rsidRPr="002967FB">
        <w:t>event,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="009A16C9">
        <w:t>all</w:t>
      </w:r>
      <w:r w:rsidR="00E557FC">
        <w:t xml:space="preserve"> </w:t>
      </w:r>
      <w:r w:rsidRPr="002967FB">
        <w:t>too</w:t>
      </w:r>
      <w:r w:rsidR="00E557FC">
        <w:t xml:space="preserve"> </w:t>
      </w:r>
      <w:r w:rsidRPr="002967FB">
        <w:t>easy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mistakenly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iterations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="009A16C9">
        <w:t>use</w:t>
      </w:r>
      <w:r w:rsidR="00E557FC">
        <w:t xml:space="preserve"> </w:t>
      </w:r>
      <w:r w:rsidR="009A16C9">
        <w:t>of</w:t>
      </w:r>
      <w:r w:rsidR="00E557FC">
        <w:t xml:space="preserve"> </w:t>
      </w:r>
      <w:r w:rsidRPr="002967FB">
        <w:rPr>
          <w:rStyle w:val="C1"/>
        </w:rPr>
        <w:t>Monitor</w:t>
      </w:r>
      <w:r w:rsidRPr="002967FB">
        <w:t>’s</w:t>
      </w:r>
      <w:r w:rsidR="00E557FC">
        <w:t xml:space="preserve"> </w:t>
      </w:r>
      <w:r w:rsidRPr="002967FB">
        <w:rPr>
          <w:rStyle w:val="C1"/>
        </w:rPr>
        <w:t>Wait()</w:t>
      </w:r>
      <w:r w:rsidRPr="002967FB">
        <w:t>/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semaphore</w:t>
      </w:r>
      <w:r w:rsidR="00E557FC">
        <w:t xml:space="preserve"> </w:t>
      </w:r>
      <w:r w:rsidRPr="002967FB">
        <w:t>(if</w:t>
      </w:r>
      <w:r w:rsidR="00E557FC">
        <w:t xml:space="preserve"> </w:t>
      </w:r>
      <w:r w:rsidRPr="002967FB">
        <w:t>fewer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E153FD">
        <w:rPr>
          <w:rStyle w:val="Italic"/>
        </w:rPr>
        <w:t>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participate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block)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9A16C9">
        <w:t>generally</w:t>
      </w:r>
      <w:r w:rsidR="00E557FC">
        <w:t xml:space="preserve"> </w:t>
      </w:r>
      <w:r w:rsidR="009A16C9">
        <w:t>preferred</w:t>
      </w:r>
      <w:r w:rsidRPr="002967FB">
        <w:t>.</w:t>
      </w:r>
    </w:p>
    <w:p w14:paraId="227AC6D1" w14:textId="1134B1D7" w:rsidR="007E4FFC" w:rsidRPr="002967FB" w:rsidRDefault="00D25B4D" w:rsidP="00E93580">
      <w:pPr>
        <w:pStyle w:val="Bgn-AdvTopicX"/>
      </w:pPr>
      <w:r w:rsidRPr="002967FB">
        <w:t>In</w:t>
      </w:r>
      <w:r w:rsidR="00E557FC">
        <w:t xml:space="preserve"> </w:t>
      </w:r>
      <w:r w:rsidRPr="002967FB">
        <w:t>contrast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rPr>
          <w:rStyle w:val="C1"/>
        </w:rPr>
        <w:t>AutoResetEvent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ManualResetEvent</w:t>
      </w:r>
      <w:r w:rsidR="00E557FC">
        <w:t xml:space="preserve"> </w:t>
      </w:r>
      <w:r w:rsidRPr="002967FB">
        <w:t>won’t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unsignaled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rPr>
          <w:rStyle w:val="C1"/>
        </w:rPr>
        <w:t>Reset()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explicitly.</w:t>
      </w:r>
    </w:p>
    <w:p w14:paraId="5B2A0169" w14:textId="23781121" w:rsidR="007E4FFC" w:rsidRPr="002967FB" w:rsidRDefault="00D25B4D" w:rsidP="00E93580">
      <w:pPr>
        <w:pStyle w:val="HC"/>
      </w:pPr>
      <w:r w:rsidRPr="00E93580">
        <w:rPr>
          <w:rStyle w:val="C1"/>
        </w:rPr>
        <w:t>Semaphore</w:t>
      </w:r>
      <w:r w:rsidRPr="002967FB">
        <w:t>/</w:t>
      </w:r>
      <w:r w:rsidRPr="00E93580">
        <w:rPr>
          <w:rStyle w:val="C1"/>
        </w:rPr>
        <w:t>SemaphoreSlim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E93580">
        <w:rPr>
          <w:rStyle w:val="C1"/>
        </w:rPr>
        <w:t>CountdownEvent</w:t>
      </w:r>
    </w:p>
    <w:p w14:paraId="75850FE7" w14:textId="1A3E7BD3" w:rsidR="007E4FFC" w:rsidRPr="002967FB" w:rsidRDefault="00D25B4D">
      <w:pPr>
        <w:pStyle w:val="BodyNoIndent"/>
      </w:pPr>
      <w:r w:rsidRPr="002967FB">
        <w:rPr>
          <w:rStyle w:val="C1"/>
        </w:rPr>
        <w:t>Semaphore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SemaphoreSlim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differences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ManualResetEventSlim</w:t>
      </w:r>
      <w:r w:rsidRPr="002967FB">
        <w:t>.</w:t>
      </w:r>
      <w:r w:rsidR="00E557FC">
        <w:t xml:space="preserve"> </w:t>
      </w:r>
      <w:r w:rsidRPr="002967FB">
        <w:t>Unlike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/</w:t>
      </w:r>
      <w:r w:rsidRPr="002967FB">
        <w:rPr>
          <w:rStyle w:val="C1"/>
        </w:rPr>
        <w:t>ManualResetEventSlim</w:t>
      </w:r>
      <w:r w:rsidRPr="002967FB">
        <w:t>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(like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gate)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t>open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closed,</w:t>
      </w:r>
      <w:r w:rsidR="00E557FC">
        <w:t xml:space="preserve"> </w:t>
      </w:r>
      <w:r w:rsidRPr="002967FB">
        <w:t>semaphores</w:t>
      </w:r>
      <w:r w:rsidR="00E557FC">
        <w:t xml:space="preserve"> </w:t>
      </w:r>
      <w:r w:rsidRPr="002967FB">
        <w:t>restrict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E153FD">
        <w:rPr>
          <w:rStyle w:val="Italic"/>
        </w:rPr>
        <w:t>N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critical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semaphore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keeps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="009A16C9">
        <w:t>of</w:t>
      </w:r>
      <w:r w:rsidR="00E557FC">
        <w:t xml:space="preserve"> </w:t>
      </w:r>
      <w:r w:rsidR="009A16C9">
        <w:t>the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resources.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="009A16C9">
        <w:t>this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further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resources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returned,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queued.</w:t>
      </w:r>
    </w:p>
    <w:p w14:paraId="0CC00D4D" w14:textId="60843AF5" w:rsidR="007E4FFC" w:rsidRPr="002967FB" w:rsidRDefault="00D25B4D">
      <w:pPr>
        <w:pStyle w:val="Body"/>
      </w:pPr>
      <w:r w:rsidRPr="002967FB">
        <w:rPr>
          <w:rStyle w:val="C1"/>
        </w:rPr>
        <w:t>CountdownEvent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much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="009A16C9">
        <w:t>a</w:t>
      </w:r>
      <w:r w:rsidR="00E557FC">
        <w:t xml:space="preserve"> </w:t>
      </w:r>
      <w:r w:rsidRPr="002967FB">
        <w:t>semaphore</w:t>
      </w:r>
      <w:r w:rsidR="009A16C9">
        <w:t>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achieves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opposite</w:t>
      </w:r>
      <w:r w:rsidR="00E557FC">
        <w:t xml:space="preserve"> </w:t>
      </w:r>
      <w:r w:rsidRPr="002967FB">
        <w:t>synchronization.</w:t>
      </w:r>
      <w:r w:rsidR="00E557FC">
        <w:t xml:space="preserve"> </w:t>
      </w:r>
      <w:r w:rsidR="009A16C9">
        <w:t>That</w:t>
      </w:r>
      <w:r w:rsidR="00E557FC">
        <w:t xml:space="preserve"> </w:t>
      </w:r>
      <w:r w:rsidR="009A16C9">
        <w:t>is,</w:t>
      </w:r>
      <w:r w:rsidR="00E557FC">
        <w:t xml:space="preserve"> </w:t>
      </w:r>
      <w:r w:rsidR="009A16C9">
        <w:t>r</w:t>
      </w:r>
      <w:r w:rsidRPr="002967FB">
        <w:t>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protecting</w:t>
      </w:r>
      <w:r w:rsidR="00E557FC">
        <w:t xml:space="preserve"> </w:t>
      </w:r>
      <w:r w:rsidRPr="002967FB">
        <w:t>further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resources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up,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CountdownEvent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zero.</w:t>
      </w:r>
      <w:r w:rsidR="00E557FC">
        <w:t xml:space="preserve"> </w:t>
      </w:r>
      <w:r w:rsidRPr="002967FB">
        <w:t>Consider,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t>operation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downloads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multitude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stock</w:t>
      </w:r>
      <w:r w:rsidR="00E557FC">
        <w:t xml:space="preserve"> </w:t>
      </w:r>
      <w:r w:rsidRPr="002967FB">
        <w:t>quotes.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quotes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downloaded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algorithm</w:t>
      </w:r>
      <w:r w:rsidR="00E557FC">
        <w:t xml:space="preserve"> </w:t>
      </w:r>
      <w:r w:rsidRPr="002967FB">
        <w:t>execute.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lastRenderedPageBreak/>
        <w:t>CountdownEvent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algorithm,</w:t>
      </w:r>
      <w:r w:rsidR="00E557FC">
        <w:t xml:space="preserve"> </w:t>
      </w:r>
      <w:r w:rsidRPr="002967FB">
        <w:t>decrementing</w:t>
      </w:r>
      <w:r w:rsidR="00E557FC">
        <w:t xml:space="preserve"> </w:t>
      </w:r>
      <w:r w:rsidR="009A16C9">
        <w:t>the</w:t>
      </w:r>
      <w:r w:rsidR="00E557FC">
        <w:t xml:space="preserve"> </w:t>
      </w:r>
      <w:r w:rsidR="009A16C9">
        <w:t>count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stock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downloading</w:t>
      </w:r>
      <w:r w:rsidR="009A16C9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start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zero.</w:t>
      </w:r>
    </w:p>
    <w:p w14:paraId="3ECB0A88" w14:textId="19BD34E7" w:rsidR="007E4FFC" w:rsidRPr="002967FB" w:rsidRDefault="00E935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0E5FC8CB" w14:textId="4BC543EA" w:rsidR="007E4FFC" w:rsidRPr="002967FB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SemaphoreSlim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CountdownEvent</w:t>
      </w:r>
      <w:r w:rsidR="00E557FC">
        <w:t xml:space="preserve"> </w:t>
      </w:r>
      <w:r w:rsidRPr="002967FB">
        <w:t>were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former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SemaphoreSlim.WaitAsync()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="00FA662F" w:rsidRPr="00FA662F">
        <w:t>the</w:t>
      </w:r>
      <w:r w:rsidR="00E557FC">
        <w:t xml:space="preserve"> </w:t>
      </w:r>
      <w:r w:rsidR="00FA662F" w:rsidRPr="00FA662F">
        <w:t>Task-based</w:t>
      </w:r>
      <w:r w:rsidR="00E557FC">
        <w:t xml:space="preserve"> </w:t>
      </w:r>
      <w:r w:rsidR="00FA662F" w:rsidRPr="00FA662F">
        <w:t>Asynchronous</w:t>
      </w:r>
      <w:r w:rsidR="00E557FC">
        <w:t xml:space="preserve"> </w:t>
      </w:r>
      <w:r w:rsidR="00FA662F" w:rsidRPr="00FA662F">
        <w:t>Pattern</w:t>
      </w:r>
      <w:r w:rsidR="00E557FC">
        <w:t xml:space="preserve"> </w:t>
      </w:r>
      <w:r w:rsidR="00FA662F">
        <w:t>(</w:t>
      </w:r>
      <w:r w:rsidRPr="002967FB">
        <w:t>TAP</w:t>
      </w:r>
      <w:r w:rsidR="00FA662F">
        <w:t>)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semaphore.</w:t>
      </w:r>
    </w:p>
    <w:p w14:paraId="0BA6CEDE" w14:textId="500DD168" w:rsidR="007E4FFC" w:rsidRPr="002967FB" w:rsidRDefault="00E935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195ADA31" w14:textId="60A21FD9" w:rsidR="007E4FFC" w:rsidRPr="002967FB" w:rsidRDefault="00D25B4D" w:rsidP="000C6F81">
      <w:pPr>
        <w:pStyle w:val="HC"/>
      </w:pP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</w:p>
    <w:p w14:paraId="4D713E7A" w14:textId="3EF3082F" w:rsidR="007E4FFC" w:rsidRPr="002967FB" w:rsidRDefault="00D25B4D">
      <w:pPr>
        <w:pStyle w:val="BodyNoIndent"/>
      </w:pPr>
      <w:r w:rsidRPr="002967FB">
        <w:t>Another</w:t>
      </w:r>
      <w:r w:rsidR="00E557FC">
        <w:t xml:space="preserve"> </w:t>
      </w:r>
      <w:r w:rsidRPr="002967FB">
        <w:t>series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classes.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built-in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concern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conditions.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list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4.</w:t>
      </w:r>
    </w:p>
    <w:p w14:paraId="0C769C66" w14:textId="4B263FEE" w:rsidR="007E4FFC" w:rsidRPr="002967FB" w:rsidRDefault="0051473F" w:rsidP="000C6F81">
      <w:pPr>
        <w:pStyle w:val="TableTitle"/>
      </w:pPr>
      <w:r w:rsidRPr="000C6F81">
        <w:rPr>
          <w:rStyle w:val="TableNumber"/>
        </w:rPr>
        <w:t>Table</w:t>
      </w:r>
      <w:r w:rsidR="00E557FC">
        <w:rPr>
          <w:rStyle w:val="TableNumber"/>
        </w:rPr>
        <w:t xml:space="preserve"> </w:t>
      </w:r>
      <w:r w:rsidRPr="000C6F81">
        <w:rPr>
          <w:rStyle w:val="TableNumber"/>
        </w:rPr>
        <w:t>20.</w:t>
      </w:r>
      <w:r w:rsidR="00D25B4D" w:rsidRPr="000C6F81">
        <w:rPr>
          <w:rStyle w:val="TableNumber"/>
        </w:rPr>
        <w:t>4:</w:t>
      </w:r>
      <w:r w:rsidR="00D25B4D" w:rsidRPr="002967FB">
        <w:t> </w:t>
      </w:r>
      <w:r w:rsidR="00D25B4D" w:rsidRPr="002967FB">
        <w:t>Concurrent</w:t>
      </w:r>
      <w:r w:rsidR="00E557FC">
        <w:t xml:space="preserve"> </w:t>
      </w:r>
      <w:r w:rsidR="00D25B4D" w:rsidRPr="002967FB">
        <w:t>Collection</w:t>
      </w:r>
      <w:r w:rsidR="00E557FC">
        <w:t xml:space="preserve"> </w:t>
      </w:r>
      <w:r w:rsidR="00D25B4D" w:rsidRPr="002967FB">
        <w:t>Classes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4040"/>
      </w:tblGrid>
      <w:tr w:rsidR="000C6F81" w:rsidRPr="002967FB" w14:paraId="47DC5C91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D5AB2DF" w14:textId="712220E1" w:rsidR="007E4FFC" w:rsidRPr="002967FB" w:rsidRDefault="00D25B4D" w:rsidP="000C6F81">
            <w:pPr>
              <w:pStyle w:val="TableColumnHead"/>
            </w:pPr>
            <w:r w:rsidRPr="002967FB">
              <w:t>Collection</w:t>
            </w:r>
            <w:r w:rsidR="00E557FC">
              <w:t xml:space="preserve"> </w:t>
            </w:r>
            <w:r w:rsidRPr="002967FB">
              <w:t>Class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8CE93B" w14:textId="77777777" w:rsidR="007E4FFC" w:rsidRPr="002967FB" w:rsidRDefault="00D25B4D" w:rsidP="000C6F81">
            <w:pPr>
              <w:pStyle w:val="TableColumnHead"/>
            </w:pPr>
            <w:r w:rsidRPr="002967FB">
              <w:t>Description</w:t>
            </w:r>
          </w:p>
        </w:tc>
      </w:tr>
      <w:tr w:rsidR="000C6F81" w:rsidRPr="002967FB" w14:paraId="599DEC13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6BD8023C" w14:textId="77777777" w:rsidR="007E4FFC" w:rsidRPr="000C6F81" w:rsidRDefault="000C6F81" w:rsidP="000C6F81">
            <w:pPr>
              <w:pStyle w:val="TableText"/>
              <w:rPr>
                <w:rStyle w:val="C1"/>
              </w:rPr>
            </w:pPr>
            <w:r w:rsidRPr="000C6F81">
              <w:rPr>
                <w:rStyle w:val="C1"/>
              </w:rPr>
              <w:t>BlockingCollection&lt;T&gt;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58DAB6A6" w14:textId="5579C985" w:rsidR="007E4FFC" w:rsidRPr="002967FB" w:rsidRDefault="00D25B4D" w:rsidP="000C6F81">
            <w:pPr>
              <w:pStyle w:val="TableText"/>
            </w:pPr>
            <w:r w:rsidRPr="002967FB">
              <w:t>Provides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blocking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enables</w:t>
            </w:r>
            <w:r w:rsidR="00E557FC">
              <w:t xml:space="preserve"> </w:t>
            </w:r>
            <w:r w:rsidRPr="002967FB">
              <w:t>producer/consumer</w:t>
            </w:r>
            <w:r w:rsidR="00E557FC">
              <w:t xml:space="preserve"> </w:t>
            </w:r>
            <w:r w:rsidRPr="002967FB">
              <w:t>scenarios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2967FB">
              <w:t>which</w:t>
            </w:r>
            <w:r w:rsidR="00E557FC">
              <w:t xml:space="preserve"> </w:t>
            </w:r>
            <w:r w:rsidRPr="002967FB">
              <w:t>producers</w:t>
            </w:r>
            <w:r w:rsidR="00E557FC">
              <w:t xml:space="preserve"> </w:t>
            </w:r>
            <w:r w:rsidRPr="002967FB">
              <w:t>write</w:t>
            </w:r>
            <w:r w:rsidR="00E557FC">
              <w:t xml:space="preserve"> </w:t>
            </w:r>
            <w:r w:rsidRPr="002967FB">
              <w:t>data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while</w:t>
            </w:r>
            <w:r w:rsidR="00E557FC">
              <w:t xml:space="preserve"> </w:t>
            </w:r>
            <w:r w:rsidRPr="002967FB">
              <w:t>consumers</w:t>
            </w:r>
            <w:r w:rsidR="00E557FC">
              <w:t xml:space="preserve"> </w:t>
            </w:r>
            <w:r w:rsidRPr="002967FB">
              <w:t>read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data.</w:t>
            </w:r>
            <w:r w:rsidR="00E557FC">
              <w:t xml:space="preserve"> </w:t>
            </w:r>
            <w:r w:rsidRPr="002967FB">
              <w:t>This</w:t>
            </w:r>
            <w:r w:rsidR="00E557FC">
              <w:t xml:space="preserve"> </w:t>
            </w:r>
            <w:r w:rsidRPr="002967FB">
              <w:t>class</w:t>
            </w:r>
            <w:r w:rsidR="00E557FC">
              <w:t xml:space="preserve"> </w:t>
            </w:r>
            <w:r w:rsidRPr="002967FB">
              <w:t>provides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generic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synchronizes</w:t>
            </w:r>
            <w:r w:rsidR="00E557FC">
              <w:t xml:space="preserve"> </w:t>
            </w:r>
            <w:r w:rsidRPr="002967FB">
              <w:t>add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remove</w:t>
            </w:r>
            <w:r w:rsidR="00E557FC">
              <w:t xml:space="preserve"> </w:t>
            </w:r>
            <w:r w:rsidRPr="002967FB">
              <w:t>operations</w:t>
            </w:r>
            <w:r w:rsidR="00E557FC">
              <w:t xml:space="preserve"> </w:t>
            </w:r>
            <w:r w:rsidRPr="002967FB">
              <w:t>without</w:t>
            </w:r>
            <w:r w:rsidR="00E557FC">
              <w:t xml:space="preserve"> </w:t>
            </w:r>
            <w:r w:rsidRPr="002967FB">
              <w:t>concern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back</w:t>
            </w:r>
            <w:r w:rsidR="009A16C9">
              <w:t>-</w:t>
            </w:r>
            <w:r w:rsidRPr="002967FB">
              <w:t>end</w:t>
            </w:r>
            <w:r w:rsidR="00E557FC">
              <w:t xml:space="preserve"> </w:t>
            </w:r>
            <w:r w:rsidRPr="002967FB">
              <w:t>storage</w:t>
            </w:r>
            <w:r w:rsidR="00E557FC">
              <w:t xml:space="preserve"> </w:t>
            </w:r>
            <w:r w:rsidRPr="002967FB">
              <w:t>(whether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queue,</w:t>
            </w:r>
            <w:r w:rsidR="00E557FC">
              <w:t xml:space="preserve"> </w:t>
            </w:r>
            <w:r w:rsidRPr="002967FB">
              <w:t>stack,</w:t>
            </w:r>
            <w:r w:rsidR="00E557FC">
              <w:t xml:space="preserve"> </w:t>
            </w:r>
            <w:r w:rsidRPr="002967FB">
              <w:t>list,</w:t>
            </w:r>
            <w:r w:rsidR="00E557FC">
              <w:t xml:space="preserve"> </w:t>
            </w:r>
            <w:r w:rsidR="009A16C9">
              <w:t>or</w:t>
            </w:r>
            <w:r w:rsidR="00E557FC">
              <w:t xml:space="preserve"> </w:t>
            </w:r>
            <w:r w:rsidR="009A16C9">
              <w:t>something</w:t>
            </w:r>
            <w:r w:rsidR="00E557FC">
              <w:t xml:space="preserve"> </w:t>
            </w:r>
            <w:r w:rsidR="009A16C9">
              <w:t>else</w:t>
            </w:r>
            <w:r w:rsidRPr="002967FB">
              <w:t>).</w:t>
            </w:r>
            <w:r w:rsidR="00E557FC">
              <w:t xml:space="preserve"> </w:t>
            </w:r>
            <w:r w:rsidRPr="00E153FD">
              <w:rPr>
                <w:rStyle w:val="C1"/>
              </w:rPr>
              <w:t>BlockingCollection&lt;T&gt;</w:t>
            </w:r>
            <w:r w:rsidR="00E557FC">
              <w:t xml:space="preserve"> </w:t>
            </w:r>
            <w:r w:rsidRPr="002967FB">
              <w:t>provides</w:t>
            </w:r>
            <w:r w:rsidR="00E557FC">
              <w:t xml:space="preserve"> </w:t>
            </w:r>
            <w:r w:rsidRPr="002967FB">
              <w:t>blocking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bounding</w:t>
            </w:r>
            <w:r w:rsidR="00E557FC">
              <w:t xml:space="preserve"> </w:t>
            </w:r>
            <w:r w:rsidRPr="002967FB">
              <w:t>support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collections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implement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E153FD">
              <w:rPr>
                <w:rStyle w:val="C1"/>
              </w:rPr>
              <w:t>IProducerConsumerCollection&lt;T&gt;</w:t>
            </w:r>
            <w:r w:rsidR="00E557FC">
              <w:t xml:space="preserve"> </w:t>
            </w:r>
            <w:r w:rsidRPr="002967FB">
              <w:t>interface.</w:t>
            </w:r>
          </w:p>
        </w:tc>
      </w:tr>
      <w:tr w:rsidR="000C6F81" w:rsidRPr="002967FB" w14:paraId="36E9B242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1A7672B7" w14:textId="0BF5C270" w:rsidR="007E4FFC" w:rsidRPr="000C6F81" w:rsidRDefault="000C6F81" w:rsidP="000C6F81">
            <w:pPr>
              <w:pStyle w:val="TableText"/>
              <w:rPr>
                <w:rStyle w:val="C1"/>
              </w:rPr>
            </w:pPr>
            <w:r w:rsidRPr="000C6F81">
              <w:rPr>
                <w:rStyle w:val="C1"/>
              </w:rPr>
              <w:t>ConcurrentBag&lt;T&gt;</w:t>
            </w:r>
            <w:r w:rsidR="005351ED" w:rsidRPr="00CA7F32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4D1B99D7" w14:textId="19356E5E" w:rsidR="007E4FFC" w:rsidRPr="002967FB" w:rsidRDefault="00D25B4D" w:rsidP="000C6F81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unordered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2967FB">
              <w:t>objects.</w:t>
            </w:r>
          </w:p>
        </w:tc>
      </w:tr>
      <w:tr w:rsidR="000C6F81" w:rsidRPr="002967FB" w14:paraId="56A3DCF2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3E68700F" w14:textId="3F46531F" w:rsidR="007E4FFC" w:rsidRPr="000C6F81" w:rsidRDefault="00D25B4D" w:rsidP="000C6F81">
            <w:pPr>
              <w:pStyle w:val="TableText"/>
              <w:rPr>
                <w:rStyle w:val="C1"/>
              </w:rPr>
            </w:pPr>
            <w:r w:rsidRPr="000C6F81">
              <w:rPr>
                <w:rStyle w:val="C1"/>
              </w:rPr>
              <w:lastRenderedPageBreak/>
              <w:t>ConcurrentDictionary&lt;TKey,</w:t>
            </w:r>
            <w:r w:rsidR="00E557FC">
              <w:rPr>
                <w:rStyle w:val="C1"/>
              </w:rPr>
              <w:t xml:space="preserve"> </w:t>
            </w:r>
            <w:r w:rsidRPr="000C6F81">
              <w:rPr>
                <w:rStyle w:val="C1"/>
              </w:rPr>
              <w:t>TValue&gt;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479FC05F" w14:textId="705F0B23" w:rsidR="007E4FFC" w:rsidRPr="002967FB" w:rsidRDefault="00D25B4D" w:rsidP="000C6F81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dictionary;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keys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values.</w:t>
            </w:r>
          </w:p>
        </w:tc>
      </w:tr>
      <w:tr w:rsidR="000C6F81" w:rsidRPr="002967FB" w14:paraId="0D404D34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676000FC" w14:textId="6E31073F" w:rsidR="007E4FFC" w:rsidRPr="000C6F81" w:rsidRDefault="000C6F81" w:rsidP="000C6F81">
            <w:pPr>
              <w:pStyle w:val="TableText"/>
              <w:rPr>
                <w:rStyle w:val="C1"/>
              </w:rPr>
            </w:pPr>
            <w:r>
              <w:rPr>
                <w:rStyle w:val="C1"/>
              </w:rPr>
              <w:t>ConcurrentQueue&lt;T&gt;</w:t>
            </w:r>
            <w:r w:rsidR="005351ED" w:rsidRPr="00DD784A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6912B1EA" w14:textId="2445DE31" w:rsidR="007E4FFC" w:rsidRPr="002967FB" w:rsidRDefault="00D25B4D" w:rsidP="00FA662F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queue</w:t>
            </w:r>
            <w:r w:rsidR="00E557FC">
              <w:t xml:space="preserve"> </w:t>
            </w:r>
            <w:r w:rsidRPr="002967FB">
              <w:t>supporting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in,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(FIFO)</w:t>
            </w:r>
            <w:r w:rsidR="00E557FC">
              <w:t xml:space="preserve"> </w:t>
            </w:r>
            <w:r w:rsidRPr="002967FB">
              <w:t>semantics</w:t>
            </w:r>
            <w:r w:rsidR="00E557FC">
              <w:t xml:space="preserve"> </w:t>
            </w:r>
            <w:r w:rsidRPr="002967FB">
              <w:t>on</w:t>
            </w:r>
            <w:r w:rsidR="00E557FC">
              <w:t xml:space="preserve"> </w:t>
            </w:r>
            <w:r w:rsidRPr="002967FB">
              <w:t>objects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Pr="002967FB">
              <w:t>.</w:t>
            </w:r>
          </w:p>
        </w:tc>
      </w:tr>
      <w:tr w:rsidR="000C6F81" w:rsidRPr="002967FB" w14:paraId="23E024C7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76DE8CA5" w14:textId="69EFDD71" w:rsidR="007E4FFC" w:rsidRPr="000C6F81" w:rsidRDefault="000C6F81" w:rsidP="000C6F81">
            <w:pPr>
              <w:pStyle w:val="TableText"/>
              <w:rPr>
                <w:rStyle w:val="C1"/>
              </w:rPr>
            </w:pPr>
            <w:r>
              <w:rPr>
                <w:rStyle w:val="C1"/>
              </w:rPr>
              <w:t>ConcurrentStack&lt;T&gt;</w:t>
            </w:r>
            <w:r w:rsidR="005351ED" w:rsidRPr="00DD784A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52C67E17" w14:textId="2C251A08" w:rsidR="007E4FFC" w:rsidRPr="002967FB" w:rsidRDefault="00D25B4D" w:rsidP="00FA662F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stack</w:t>
            </w:r>
            <w:r w:rsidR="00E557FC">
              <w:t xml:space="preserve"> </w:t>
            </w:r>
            <w:r w:rsidRPr="002967FB">
              <w:t>supporting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in,</w:t>
            </w:r>
            <w:r w:rsidR="00E557FC">
              <w:t xml:space="preserve"> </w:t>
            </w:r>
            <w:r w:rsidRPr="002967FB">
              <w:t>last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(FILO)</w:t>
            </w:r>
            <w:r w:rsidR="00E557FC">
              <w:t xml:space="preserve"> </w:t>
            </w:r>
            <w:r w:rsidRPr="002967FB">
              <w:t>semantics</w:t>
            </w:r>
            <w:r w:rsidR="00E557FC">
              <w:t xml:space="preserve"> </w:t>
            </w:r>
            <w:r w:rsidRPr="002967FB">
              <w:t>on</w:t>
            </w:r>
            <w:r w:rsidR="00E557FC">
              <w:t xml:space="preserve"> </w:t>
            </w:r>
            <w:r w:rsidRPr="002967FB">
              <w:t>objects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Pr="002967FB">
              <w:t>.</w:t>
            </w:r>
          </w:p>
        </w:tc>
      </w:tr>
    </w:tbl>
    <w:p w14:paraId="68EFB9C3" w14:textId="7FB564DB" w:rsidR="007E4FFC" w:rsidRPr="00E153FD" w:rsidRDefault="00D25B4D">
      <w:pPr>
        <w:pStyle w:val="TableFN"/>
        <w:rPr>
          <w:rStyle w:val="C1"/>
        </w:rPr>
      </w:pPr>
      <w:r w:rsidRPr="002967FB">
        <w:t>*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E153FD">
        <w:rPr>
          <w:rStyle w:val="C1"/>
        </w:rPr>
        <w:t>IProducerConsumerCollection&lt;T&gt;.</w:t>
      </w:r>
    </w:p>
    <w:p w14:paraId="4FB65504" w14:textId="54BF5620" w:rsidR="009A16C9" w:rsidRPr="002967FB" w:rsidRDefault="009A16C9" w:rsidP="009A16C9">
      <w:pPr>
        <w:pStyle w:val="Body"/>
      </w:pPr>
      <w:r w:rsidRPr="002967FB">
        <w:t>A</w:t>
      </w:r>
      <w:r w:rsidR="00E557FC">
        <w:t xml:space="preserve"> </w:t>
      </w:r>
      <w:r w:rsidRPr="002967FB">
        <w:t>common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enabled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producers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consumers.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rPr>
          <w:rStyle w:val="C1"/>
        </w:rPr>
        <w:t>IProducerConsumerCollection&lt;T&gt;</w:t>
      </w:r>
      <w:r w:rsidR="00E557FC">
        <w:t xml:space="preserve"> </w:t>
      </w:r>
      <w:r w:rsidRPr="002967FB">
        <w:t>(identified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*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51473F">
        <w:t>Table</w:t>
      </w:r>
      <w:r w:rsidR="00E557FC">
        <w:t xml:space="preserve"> </w:t>
      </w:r>
      <w:r w:rsidR="0051473F">
        <w:t>20.</w:t>
      </w:r>
      <w:r w:rsidRPr="002967FB">
        <w:t>4)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>
        <w:t>provide</w:t>
      </w:r>
      <w:r w:rsidR="00E557FC">
        <w:t xml:space="preserve"> </w:t>
      </w:r>
      <w:r>
        <w:t>such</w:t>
      </w:r>
      <w:r w:rsidR="00E557FC">
        <w:t xml:space="preserve"> </w:t>
      </w:r>
      <w:r w:rsidRPr="002967FB">
        <w:t>support.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enables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pumping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out,</w:t>
      </w:r>
      <w:r w:rsidR="00E557FC">
        <w:t xml:space="preserve"> </w:t>
      </w:r>
      <w:r w:rsidRPr="002967FB">
        <w:t>removing</w:t>
      </w:r>
      <w:r w:rsidR="00E557FC">
        <w:t xml:space="preserve"> </w:t>
      </w:r>
      <w:r w:rsidRPr="002967FB">
        <w:t>it.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removed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determined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IProducerConsumerCollection&lt;T&gt;</w:t>
      </w:r>
      <w:r w:rsidR="00E557FC">
        <w:t xml:space="preserve"> </w:t>
      </w:r>
      <w:r w:rsidRPr="002967FB">
        <w:t>interface.</w:t>
      </w:r>
    </w:p>
    <w:p w14:paraId="20E858DD" w14:textId="320F2513" w:rsidR="0000789B" w:rsidRPr="002967FB" w:rsidRDefault="0000789B" w:rsidP="008929C1">
      <w:pPr>
        <w:pStyle w:val="Body"/>
      </w:pPr>
      <w:r w:rsidRPr="002967FB">
        <w:t>Although</w:t>
      </w:r>
      <w:r w:rsidR="00E557FC">
        <w:t xml:space="preserve"> </w:t>
      </w:r>
      <w:r w:rsidR="009A16C9">
        <w:t>it</w:t>
      </w:r>
      <w:r w:rsidR="00E557FC">
        <w:t xml:space="preserve"> </w:t>
      </w:r>
      <w:r w:rsidR="009A16C9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built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out-of-the-box</w:t>
      </w:r>
      <w:r w:rsidR="00E557FC">
        <w:t xml:space="preserve"> </w:t>
      </w:r>
      <w:r w:rsidRPr="002967FB">
        <w:t>.NET</w:t>
      </w:r>
      <w:r w:rsidR="00A12A51">
        <w:t>/Dot</w:t>
      </w:r>
      <w:r w:rsidR="006237C5">
        <w:t>n</w:t>
      </w:r>
      <w:r w:rsidR="00A12A51">
        <w:t>et</w:t>
      </w:r>
      <w:r w:rsidR="00E557FC">
        <w:t xml:space="preserve"> </w:t>
      </w:r>
      <w:r w:rsidR="00A12A51">
        <w:t>Core</w:t>
      </w:r>
      <w:r w:rsidR="00E557FC">
        <w:t xml:space="preserve"> </w:t>
      </w:r>
      <w:r w:rsidR="005D4D16">
        <w:t>F</w:t>
      </w:r>
      <w:r w:rsidRPr="002967FB">
        <w:t>ramework</w:t>
      </w:r>
      <w:r w:rsidR="00714839">
        <w:t>s</w:t>
      </w:r>
      <w:r w:rsidR="009A16C9">
        <w:t>,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library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9A16C9">
        <w:t>available</w:t>
      </w:r>
      <w:r w:rsidR="00E557FC">
        <w:t xml:space="preserve"> </w:t>
      </w:r>
      <w:r w:rsidR="00777D5A">
        <w:t>as</w:t>
      </w:r>
      <w:r w:rsidR="00E557FC">
        <w:t xml:space="preserve"> </w:t>
      </w:r>
      <w:r w:rsidR="00777D5A">
        <w:t>a</w:t>
      </w:r>
      <w:r w:rsidR="00E557FC">
        <w:t xml:space="preserve"> </w:t>
      </w:r>
      <w:r w:rsidR="00777D5A">
        <w:t>NuGet</w:t>
      </w:r>
      <w:r w:rsidR="00E557FC">
        <w:t xml:space="preserve"> </w:t>
      </w:r>
      <w:r w:rsidR="00777D5A">
        <w:t>package</w:t>
      </w:r>
      <w:r w:rsidR="00E557FC">
        <w:t xml:space="preserve"> </w:t>
      </w:r>
      <w:r w:rsidR="00777D5A">
        <w:t>reference</w:t>
      </w:r>
      <w:r w:rsidRPr="002967FB">
        <w:t>,</w:t>
      </w:r>
      <w:r w:rsidR="00E557FC">
        <w:t xml:space="preserve"> </w:t>
      </w:r>
      <w:r w:rsidR="009A16C9">
        <w:t>called</w:t>
      </w:r>
      <w:r w:rsidR="00E557FC">
        <w:t xml:space="preserve"> </w:t>
      </w:r>
      <w:r w:rsidRPr="002967FB">
        <w:rPr>
          <w:rStyle w:val="C1"/>
        </w:rPr>
        <w:t>System.Collections.Immutable</w:t>
      </w:r>
      <w:r w:rsid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Pr="002967FB">
        <w:t>of</w:t>
      </w:r>
      <w:r w:rsidR="00E557FC">
        <w:t xml:space="preserve"> </w:t>
      </w:r>
      <w:r w:rsidR="00142643" w:rsidRPr="002967FB">
        <w:t>the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passed</w:t>
      </w:r>
      <w:r w:rsidR="00E557FC">
        <w:t xml:space="preserve"> </w:t>
      </w:r>
      <w:r w:rsidRPr="002967FB">
        <w:t>freely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="00142643" w:rsidRPr="002967FB">
        <w:t>without</w:t>
      </w:r>
      <w:r w:rsidR="00E557FC">
        <w:t xml:space="preserve"> </w:t>
      </w:r>
      <w:r w:rsidR="00142643" w:rsidRPr="002967FB">
        <w:t>concern</w:t>
      </w:r>
      <w:r w:rsidR="00E557FC">
        <w:t xml:space="preserve"> </w:t>
      </w:r>
      <w:r w:rsidR="00142643" w:rsidRPr="002967FB">
        <w:t>for</w:t>
      </w:r>
      <w:r w:rsidR="00E557FC">
        <w:t xml:space="preserve"> </w:t>
      </w:r>
      <w:r w:rsidR="00142643" w:rsidRPr="002967FB">
        <w:t>either</w:t>
      </w:r>
      <w:r w:rsidR="00E557FC">
        <w:t xml:space="preserve"> </w:t>
      </w:r>
      <w:r w:rsidR="00142643" w:rsidRPr="002967FB">
        <w:t>deadlocks</w:t>
      </w:r>
      <w:r w:rsidR="00E557FC">
        <w:t xml:space="preserve"> </w:t>
      </w:r>
      <w:r w:rsidR="00142643" w:rsidRPr="002967FB">
        <w:t>or</w:t>
      </w:r>
      <w:r w:rsidR="00E557FC">
        <w:t xml:space="preserve"> </w:t>
      </w:r>
      <w:r w:rsidR="00142643" w:rsidRPr="002967FB">
        <w:t>interim</w:t>
      </w:r>
      <w:r w:rsidR="00E557FC">
        <w:t xml:space="preserve"> </w:t>
      </w:r>
      <w:r w:rsidR="00142643" w:rsidRPr="002967FB">
        <w:t>updates</w:t>
      </w:r>
      <w:r w:rsidR="002967FB">
        <w:t>.</w:t>
      </w:r>
      <w:r w:rsidR="00E557FC">
        <w:t xml:space="preserve"> </w:t>
      </w:r>
      <w:r w:rsidR="009A16C9">
        <w:t>As</w:t>
      </w:r>
      <w:r w:rsidR="00E557FC">
        <w:t xml:space="preserve"> </w:t>
      </w:r>
      <w:r w:rsidR="00142643" w:rsidRPr="002967FB">
        <w:t>immutable</w:t>
      </w:r>
      <w:r w:rsidR="00E557FC">
        <w:t xml:space="preserve"> </w:t>
      </w:r>
      <w:r w:rsidR="00142643" w:rsidRPr="002967FB">
        <w:t>collections</w:t>
      </w:r>
      <w:r w:rsidR="00E557FC">
        <w:t xml:space="preserve"> </w:t>
      </w:r>
      <w:r w:rsidR="00142643" w:rsidRPr="002967FB">
        <w:t>cannot</w:t>
      </w:r>
      <w:r w:rsidR="00E557FC">
        <w:t xml:space="preserve"> </w:t>
      </w:r>
      <w:r w:rsidR="00142643" w:rsidRPr="002967FB">
        <w:t>be</w:t>
      </w:r>
      <w:r w:rsidR="00E557FC">
        <w:t xml:space="preserve"> </w:t>
      </w:r>
      <w:r w:rsidR="00142643" w:rsidRPr="002967FB">
        <w:t>modified</w:t>
      </w:r>
      <w:r w:rsidR="009A16C9">
        <w:t>,</w:t>
      </w:r>
      <w:r w:rsidR="00E557FC">
        <w:t xml:space="preserve"> </w:t>
      </w:r>
      <w:r w:rsidR="00142643" w:rsidRPr="002967FB">
        <w:t>interim</w:t>
      </w:r>
      <w:r w:rsidR="00E557FC">
        <w:t xml:space="preserve"> </w:t>
      </w:r>
      <w:r w:rsidR="00142643" w:rsidRPr="002967FB">
        <w:t>updates</w:t>
      </w:r>
      <w:r w:rsidR="00E557FC">
        <w:t xml:space="preserve"> </w:t>
      </w:r>
      <w:r w:rsidR="00142643" w:rsidRPr="002967FB">
        <w:t>won</w:t>
      </w:r>
      <w:r w:rsidR="00FA662F" w:rsidRPr="00FA662F">
        <w:t>’</w:t>
      </w:r>
      <w:r w:rsidR="00142643" w:rsidRPr="002967FB">
        <w:t>t</w:t>
      </w:r>
      <w:r w:rsidR="00E557FC">
        <w:t xml:space="preserve"> </w:t>
      </w:r>
      <w:r w:rsidR="00142643" w:rsidRPr="002967FB">
        <w:t>occur</w:t>
      </w:r>
      <w:r w:rsidR="009A16C9">
        <w:t>;</w:t>
      </w:r>
      <w:r w:rsidR="00E557FC">
        <w:t xml:space="preserve"> </w:t>
      </w:r>
      <w:r w:rsidR="009A16C9">
        <w:t>thus</w:t>
      </w:r>
      <w:r w:rsidR="00E557FC">
        <w:t xml:space="preserve"> </w:t>
      </w:r>
      <w:r w:rsidR="009A16C9">
        <w:t>such</w:t>
      </w:r>
      <w:r w:rsidR="00E557FC">
        <w:t xml:space="preserve"> </w:t>
      </w:r>
      <w:r w:rsidR="009A16C9">
        <w:t>collections</w:t>
      </w:r>
      <w:r w:rsidR="00E557FC">
        <w:t xml:space="preserve"> </w:t>
      </w:r>
      <w:r w:rsidR="009A16C9">
        <w:t>are</w:t>
      </w:r>
      <w:r w:rsidR="00E557FC">
        <w:t xml:space="preserve"> </w:t>
      </w:r>
      <w:r w:rsidR="00142643" w:rsidRPr="002967FB">
        <w:t>automatically</w:t>
      </w:r>
      <w:r w:rsidR="00E557FC">
        <w:t xml:space="preserve"> </w:t>
      </w:r>
      <w:r w:rsidR="00142643" w:rsidRPr="002967FB">
        <w:t>thread</w:t>
      </w:r>
      <w:r w:rsidR="009A16C9">
        <w:t>-</w:t>
      </w:r>
      <w:r w:rsidR="00142643" w:rsidRPr="002967FB">
        <w:t>safe</w:t>
      </w:r>
      <w:r w:rsidR="00E557FC">
        <w:t xml:space="preserve"> </w:t>
      </w:r>
      <w:r w:rsidR="00142643" w:rsidRPr="002967FB">
        <w:t>(so</w:t>
      </w:r>
      <w:r w:rsidR="00E557FC">
        <w:t xml:space="preserve"> </w:t>
      </w:r>
      <w:r w:rsidR="009A16C9">
        <w:t>there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142643" w:rsidRPr="002967FB">
        <w:t>no</w:t>
      </w:r>
      <w:r w:rsidR="00E557FC">
        <w:t xml:space="preserve"> </w:t>
      </w:r>
      <w:r w:rsidR="00142643" w:rsidRPr="002967FB">
        <w:t>need</w:t>
      </w:r>
      <w:r w:rsidR="00E557FC">
        <w:t xml:space="preserve"> </w:t>
      </w:r>
      <w:r w:rsidR="00142643" w:rsidRPr="002967FB">
        <w:t>to</w:t>
      </w:r>
      <w:r w:rsidR="00E557FC">
        <w:t xml:space="preserve"> </w:t>
      </w:r>
      <w:r w:rsidR="00142643" w:rsidRPr="002967FB">
        <w:t>lock</w:t>
      </w:r>
      <w:r w:rsidR="00E557FC">
        <w:t xml:space="preserve"> </w:t>
      </w:r>
      <w:r w:rsidR="00142643" w:rsidRPr="002967FB">
        <w:t>access)</w:t>
      </w:r>
      <w:r w:rsid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information</w:t>
      </w:r>
      <w:r w:rsidR="009A16C9">
        <w:t>,</w:t>
      </w:r>
      <w:r w:rsidR="00E557FC">
        <w:t xml:space="preserve"> </w:t>
      </w:r>
      <w:r w:rsidRPr="002967FB">
        <w:t>see</w:t>
      </w:r>
      <w:r w:rsidR="00E557FC">
        <w:t xml:space="preserve"> </w:t>
      </w:r>
      <w:r w:rsidRPr="002967FB">
        <w:t>http://</w:t>
      </w:r>
      <w:r w:rsidR="00262ED1">
        <w:t>itl.tc</w:t>
      </w:r>
      <w:r w:rsidRPr="002967FB">
        <w:t>/SystemCollectionsImmutable.</w:t>
      </w:r>
    </w:p>
    <w:p w14:paraId="0CA5EB08" w14:textId="61205D07" w:rsidR="007E4FFC" w:rsidRPr="002967FB" w:rsidRDefault="00D25B4D" w:rsidP="000C6F81">
      <w:pPr>
        <w:pStyle w:val="HB"/>
      </w:pP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</w:p>
    <w:p w14:paraId="54365617" w14:textId="7D9192AF" w:rsidR="007E4FFC" w:rsidRPr="002967FB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cases,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lead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unacceptable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scalability</w:t>
      </w:r>
      <w:r w:rsidR="00E557FC">
        <w:t xml:space="preserve"> </w:t>
      </w:r>
      <w:r w:rsidRPr="002967FB">
        <w:t>restrictions.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instances,</w:t>
      </w:r>
      <w:r w:rsidR="00E557FC">
        <w:t xml:space="preserve"> </w:t>
      </w:r>
      <w:r w:rsidRPr="002967FB">
        <w:t>providing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too</w:t>
      </w:r>
      <w:r w:rsidR="00E557FC">
        <w:t xml:space="preserve"> </w:t>
      </w:r>
      <w:r w:rsidRPr="002967FB">
        <w:t>complex,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coding.</w:t>
      </w:r>
    </w:p>
    <w:p w14:paraId="4391956F" w14:textId="04D8FC4F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alternative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isolation</w:t>
      </w:r>
      <w:r w:rsidR="00416924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isolation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E153FD">
        <w:rPr>
          <w:rStyle w:val="Strong"/>
        </w:rPr>
        <w:t>thread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local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storage</w:t>
      </w:r>
      <w:r w:rsidRPr="002967FB">
        <w:t>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storage,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dedicated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variable.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</w:t>
      </w:r>
      <w:r w:rsidRPr="002967FB">
        <w:lastRenderedPageBreak/>
        <w:t>sult,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point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t>context.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examples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implementations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rPr>
          <w:rStyle w:val="C1"/>
        </w:rPr>
        <w:t>ThreadLocal&lt;T&gt;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ThreadStaticAttribute</w:t>
      </w:r>
      <w:r w:rsidRPr="002967FB">
        <w:t>.</w:t>
      </w:r>
    </w:p>
    <w:p w14:paraId="431E9E70" w14:textId="77777777" w:rsidR="007E4FFC" w:rsidRPr="000C6F81" w:rsidRDefault="00D25B4D" w:rsidP="000C6F81">
      <w:pPr>
        <w:pStyle w:val="HC"/>
        <w:rPr>
          <w:rStyle w:val="C1"/>
        </w:rPr>
      </w:pPr>
      <w:commentRangeStart w:id="134"/>
      <w:r w:rsidRPr="000C6F81">
        <w:rPr>
          <w:rStyle w:val="C1"/>
        </w:rPr>
        <w:t>ThreadLocal&lt;T&gt;</w:t>
      </w:r>
      <w:commentRangeEnd w:id="134"/>
      <w:r w:rsidR="00995E9B">
        <w:rPr>
          <w:rStyle w:val="CommentReference"/>
          <w:rFonts w:asciiTheme="minorHAnsi" w:hAnsiTheme="minorHAnsi" w:cstheme="minorBidi"/>
          <w:i w:val="0"/>
          <w:iCs w:val="0"/>
          <w:color w:val="auto"/>
          <w:spacing w:val="0"/>
        </w:rPr>
        <w:commentReference w:id="134"/>
      </w:r>
    </w:p>
    <w:p w14:paraId="08B103BC" w14:textId="18DCC730" w:rsidR="007E4FFC" w:rsidRPr="002967FB" w:rsidRDefault="00D25B4D">
      <w:pPr>
        <w:pStyle w:val="BodyNoIndent"/>
      </w:pP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="00A64EA1">
        <w:t>or</w:t>
      </w:r>
      <w:r w:rsidR="00E557FC">
        <w:t xml:space="preserve"> </w:t>
      </w:r>
      <w:r w:rsidR="00A64EA1">
        <w:t>later</w:t>
      </w:r>
      <w:r w:rsidR="00E557FC">
        <w:t xml:space="preserve"> </w:t>
      </w:r>
      <w:r w:rsidRPr="002967FB">
        <w:t>involves</w:t>
      </w:r>
      <w:r w:rsidR="00E557FC">
        <w:t xml:space="preserve"> </w:t>
      </w:r>
      <w:r w:rsidRPr="002967FB">
        <w:t>declaring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variable</w:t>
      </w:r>
      <w:r w:rsidR="00416924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closure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</w:t>
      </w:r>
      <w:r w:rsidR="005C7121" w:rsidRPr="002967FB">
        <w:t>i</w:t>
      </w:r>
      <w:r w:rsidRPr="002967FB">
        <w:t>ler)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ThreadLocal&lt;T&gt;</w:t>
      </w:r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demonstrated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3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11</w:delText>
        </w:r>
      </w:del>
      <w:ins w:id="136" w:author="Austen Frostad" w:date="2020-04-09T17:57:00Z">
        <w:r w:rsidR="00187222">
          <w:t>Listing 22.11</w:t>
        </w:r>
      </w:ins>
      <w:r w:rsidR="00E557FC">
        <w:t xml:space="preserve"> </w:t>
      </w:r>
      <w:r w:rsidRPr="002967FB">
        <w:t>and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7.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exists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static.</w:t>
      </w:r>
    </w:p>
    <w:p w14:paraId="09E8FCFF" w14:textId="66AC85D4" w:rsidR="007E4FFC" w:rsidRPr="002967FB" w:rsidRDefault="00E85D6E" w:rsidP="000C6F81">
      <w:pPr>
        <w:pStyle w:val="ListingHead"/>
      </w:pPr>
      <w:del w:id="137" w:author="Austen Frostad" w:date="2020-04-09T17:51:00Z">
        <w:r w:rsidRPr="000C6F8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0C6F81" w:rsidDel="0032671C">
          <w:rPr>
            <w:rStyle w:val="ListingNumber"/>
          </w:rPr>
          <w:delText>20.</w:delText>
        </w:r>
        <w:r w:rsidR="00D25B4D" w:rsidRPr="000C6F81" w:rsidDel="0032671C">
          <w:rPr>
            <w:rStyle w:val="ListingNumber"/>
          </w:rPr>
          <w:delText>11</w:delText>
        </w:r>
      </w:del>
      <w:ins w:id="138" w:author="Austen Frostad" w:date="2020-04-09T17:57:00Z">
        <w:r w:rsidR="00187222">
          <w:rPr>
            <w:rStyle w:val="ListingNumber"/>
          </w:rPr>
          <w:t>Listing 22.11</w:t>
        </w:r>
      </w:ins>
      <w:r w:rsidR="00D25B4D" w:rsidRPr="000C6F81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ThreadLocal&lt;T&gt;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Storage</w:t>
      </w:r>
    </w:p>
    <w:p w14:paraId="4A3E70DE" w14:textId="7C51A36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87CD142" w14:textId="41C99194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4774BE4C" w14:textId="77777777" w:rsidR="007E4FFC" w:rsidRPr="002967FB" w:rsidRDefault="007E4FFC">
      <w:pPr>
        <w:pStyle w:val="CDT"/>
      </w:pPr>
    </w:p>
    <w:p w14:paraId="64B543F9" w14:textId="7F52EF2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8FD838C" w14:textId="77777777" w:rsidR="007E4FFC" w:rsidRPr="002967FB" w:rsidRDefault="00D25B4D">
      <w:pPr>
        <w:pStyle w:val="CDT"/>
      </w:pPr>
      <w:r w:rsidRPr="002967FB">
        <w:t>{</w:t>
      </w:r>
    </w:p>
    <w:p w14:paraId="50AC4E67" w14:textId="7561DAF6" w:rsidR="001800E5" w:rsidRDefault="00E557FC">
      <w:pPr>
        <w:pStyle w:val="CDTGrayline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ThreadLocal&lt;</w:t>
      </w:r>
      <w:r w:rsidR="00D25B4D" w:rsidRPr="002967FB">
        <w:rPr>
          <w:rStyle w:val="CPKeyword"/>
        </w:rPr>
        <w:t>double</w:t>
      </w:r>
      <w:r w:rsidR="00D25B4D" w:rsidRPr="002967FB">
        <w:t>&gt;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</w:p>
    <w:p w14:paraId="7D489643" w14:textId="3993C8FB" w:rsidR="007E4FFC" w:rsidRPr="002967FB" w:rsidRDefault="00E557FC">
      <w:pPr>
        <w:pStyle w:val="CDTGrayline"/>
      </w:pPr>
      <w:r>
        <w:t xml:space="preserve">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ThreadLocal&lt;</w:t>
      </w:r>
      <w:r w:rsidR="00D25B4D" w:rsidRPr="002967FB">
        <w:rPr>
          <w:rStyle w:val="CPKeyword"/>
        </w:rPr>
        <w:t>double</w:t>
      </w:r>
      <w:r w:rsidR="00D25B4D" w:rsidRPr="002967FB">
        <w:t>&gt;(()</w:t>
      </w:r>
      <w:r>
        <w:t xml:space="preserve"> </w:t>
      </w:r>
      <w:r w:rsidR="00D25B4D" w:rsidRPr="002967FB">
        <w:t>=&gt;</w:t>
      </w:r>
      <w:r>
        <w:t xml:space="preserve"> </w:t>
      </w:r>
      <w:r w:rsidR="00D25B4D" w:rsidRPr="002967FB">
        <w:t>0.01134);</w:t>
      </w:r>
    </w:p>
    <w:p w14:paraId="64B9882A" w14:textId="77777777" w:rsidR="007E4FFC" w:rsidRPr="002967FB" w:rsidRDefault="007E4FFC">
      <w:pPr>
        <w:pStyle w:val="CDT"/>
      </w:pPr>
    </w:p>
    <w:p w14:paraId="3CA9AEF7" w14:textId="748FB869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Count</w:t>
      </w:r>
    </w:p>
    <w:p w14:paraId="54AA0F4C" w14:textId="250C4BE5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1B19C116" w14:textId="3C45A2EC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get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rPr>
          <w:rStyle w:val="CPKeyword"/>
        </w:rPr>
        <w:t>return</w:t>
      </w:r>
      <w:r>
        <w:t xml:space="preserve"> </w:t>
      </w:r>
      <w:r w:rsidR="00D25B4D" w:rsidRPr="002967FB">
        <w:t>_Count.Value;</w:t>
      </w:r>
      <w:r>
        <w:t xml:space="preserve"> </w:t>
      </w:r>
      <w:r w:rsidR="00D25B4D" w:rsidRPr="002967FB">
        <w:t>}</w:t>
      </w:r>
    </w:p>
    <w:p w14:paraId="461120BD" w14:textId="104F45E1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set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t>_Count.Value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value</w:t>
      </w:r>
      <w:r w:rsidR="00D25B4D" w:rsidRPr="002967FB">
        <w:t>;</w:t>
      </w:r>
      <w:r>
        <w:t xml:space="preserve"> </w:t>
      </w:r>
      <w:r w:rsidR="00D25B4D" w:rsidRPr="002967FB">
        <w:t>}</w:t>
      </w:r>
    </w:p>
    <w:p w14:paraId="1A21D1E6" w14:textId="519AC605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1E7E12DD" w14:textId="77777777" w:rsidR="007E4FFC" w:rsidRPr="002967FB" w:rsidRDefault="007E4FFC">
      <w:pPr>
        <w:pStyle w:val="CDT"/>
      </w:pPr>
    </w:p>
    <w:p w14:paraId="65A66580" w14:textId="0EB2FD11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3B90C8B3" w14:textId="5BEC98D1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3C7055C4" w14:textId="43E3B03C" w:rsidR="007E4FFC" w:rsidRPr="002967FB" w:rsidRDefault="00E557FC">
      <w:pPr>
        <w:pStyle w:val="CDT"/>
      </w:pPr>
      <w:r>
        <w:t xml:space="preserve">      </w:t>
      </w:r>
      <w:r w:rsidR="00D25B4D" w:rsidRPr="002967FB">
        <w:t>Thread</w:t>
      </w:r>
      <w:r>
        <w:t xml:space="preserve"> </w:t>
      </w:r>
      <w:r w:rsidR="00D25B4D" w:rsidRPr="002967FB">
        <w:t>thread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Thread(Decrement);</w:t>
      </w:r>
    </w:p>
    <w:p w14:paraId="3C9718C5" w14:textId="6E2CC9C0" w:rsidR="007E4FFC" w:rsidRPr="002967FB" w:rsidRDefault="00E557FC">
      <w:pPr>
        <w:pStyle w:val="CDT"/>
      </w:pPr>
      <w:r>
        <w:t xml:space="preserve">      </w:t>
      </w:r>
      <w:r w:rsidR="00D25B4D" w:rsidRPr="002967FB">
        <w:t>thread.Start();</w:t>
      </w:r>
    </w:p>
    <w:p w14:paraId="0B9E0BDF" w14:textId="77777777" w:rsidR="007E4FFC" w:rsidRPr="002967FB" w:rsidRDefault="007E4FFC">
      <w:pPr>
        <w:pStyle w:val="CDT"/>
      </w:pPr>
    </w:p>
    <w:p w14:paraId="493A165E" w14:textId="47462055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5479025E" w14:textId="41EC4B77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415CB168" w14:textId="45099827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1C0EB3C8" w14:textId="03C04E3A" w:rsidR="007E4FFC" w:rsidRPr="002967FB" w:rsidRDefault="00E557FC">
      <w:pPr>
        <w:pStyle w:val="CDT"/>
      </w:pPr>
      <w:r>
        <w:t xml:space="preserve">          </w:t>
      </w:r>
      <w:r w:rsidR="00D25B4D" w:rsidRPr="002967FB">
        <w:t>Count++;</w:t>
      </w:r>
    </w:p>
    <w:p w14:paraId="7B13C0B1" w14:textId="5EBF4F62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3FD4399E" w14:textId="77777777" w:rsidR="007E4FFC" w:rsidRPr="002967FB" w:rsidRDefault="007E4FFC">
      <w:pPr>
        <w:pStyle w:val="CDT"/>
      </w:pPr>
    </w:p>
    <w:p w14:paraId="4BB32ADB" w14:textId="141EB8AC" w:rsidR="007E4FFC" w:rsidRPr="002967FB" w:rsidRDefault="00E557FC">
      <w:pPr>
        <w:pStyle w:val="CDT"/>
      </w:pPr>
      <w:r>
        <w:t xml:space="preserve">      </w:t>
      </w:r>
      <w:r w:rsidR="00D25B4D" w:rsidRPr="002967FB">
        <w:t>thread.Join();</w:t>
      </w:r>
    </w:p>
    <w:p w14:paraId="337FDFD6" w14:textId="5B1E8C41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"Main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4BBAEB22" w14:textId="24FD7FB5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5CDB61C0" w14:textId="77777777" w:rsidR="007E4FFC" w:rsidRPr="002967FB" w:rsidRDefault="007E4FFC">
      <w:pPr>
        <w:pStyle w:val="CDT"/>
      </w:pPr>
    </w:p>
    <w:p w14:paraId="6741D9E4" w14:textId="73F771F6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6450E32E" w14:textId="7776C908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0E28565F" w14:textId="4B820D9C" w:rsidR="007E4FFC" w:rsidRPr="002967FB" w:rsidRDefault="00E557FC">
      <w:pPr>
        <w:pStyle w:val="CDT"/>
      </w:pPr>
      <w:r>
        <w:t xml:space="preserve">      </w:t>
      </w:r>
      <w:r w:rsidR="00D25B4D" w:rsidRPr="002967FB">
        <w:t>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-Count;</w:t>
      </w:r>
    </w:p>
    <w:p w14:paraId="3C863B40" w14:textId="1D472B46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for</w:t>
      </w:r>
      <w:r>
        <w:t xml:space="preserve"> </w:t>
      </w:r>
      <w:r w:rsidR="00D25B4D" w:rsidRPr="002967FB">
        <w:t>(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049BDDB2" w14:textId="1E18285C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6A94A82A" w14:textId="683D16FA" w:rsidR="007E4FFC" w:rsidRPr="002967FB" w:rsidRDefault="00E557FC">
      <w:pPr>
        <w:pStyle w:val="CDT"/>
      </w:pPr>
      <w:r>
        <w:t xml:space="preserve">          </w:t>
      </w:r>
      <w:r w:rsidR="00D25B4D" w:rsidRPr="002967FB">
        <w:t>Count--;</w:t>
      </w:r>
    </w:p>
    <w:p w14:paraId="64043D6E" w14:textId="0CD30448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11B58D90" w14:textId="2801E757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</w:p>
    <w:p w14:paraId="7D0496AA" w14:textId="49621229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Maroon"/>
        </w:rPr>
        <w:t>"Decrement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3414F14B" w14:textId="46C99AAF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227995B3" w14:textId="77777777" w:rsidR="007E4FFC" w:rsidRPr="002967FB" w:rsidRDefault="00D25B4D">
      <w:pPr>
        <w:pStyle w:val="CDTX"/>
      </w:pPr>
      <w:r w:rsidRPr="002967FB">
        <w:t>}</w:t>
      </w:r>
    </w:p>
    <w:p w14:paraId="2D70CA7F" w14:textId="13AFA11E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7</w:t>
      </w:r>
    </w:p>
    <w:p w14:paraId="5B153523" w14:textId="25A26DCA" w:rsidR="007E4FFC" w:rsidRPr="002967FB" w:rsidRDefault="00D25B4D">
      <w:pPr>
        <w:pStyle w:val="OutputCode1"/>
      </w:pPr>
      <w:r w:rsidRPr="002967FB">
        <w:t>Decrement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-32767.01134</w:t>
      </w:r>
    </w:p>
    <w:p w14:paraId="57A47919" w14:textId="219F8D58" w:rsidR="007E4FFC" w:rsidRPr="002967FB" w:rsidRDefault="00D25B4D">
      <w:pPr>
        <w:pStyle w:val="OutputCodeLast"/>
      </w:pPr>
      <w:r w:rsidRPr="002967FB">
        <w:t>Main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32767.01134</w:t>
      </w:r>
    </w:p>
    <w:p w14:paraId="5BC697CF" w14:textId="33A75189" w:rsidR="001800E5" w:rsidRDefault="00D25B4D">
      <w:pPr>
        <w:pStyle w:val="Body"/>
      </w:pPr>
      <w:r w:rsidRPr="002967FB">
        <w:t>As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7</w:t>
      </w:r>
      <w:r w:rsidR="00E557FC">
        <w:t xml:space="preserve"> </w:t>
      </w:r>
      <w:r w:rsidRPr="002967FB">
        <w:t>demonstrates,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Main()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Decrement()</w:t>
      </w:r>
      <w:r w:rsidRP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Main()</w:t>
      </w:r>
      <w:r w:rsidRPr="002967FB">
        <w:t>’s</w:t>
      </w:r>
      <w:r w:rsidR="00E557FC">
        <w:t xml:space="preserve"> </w:t>
      </w:r>
      <w:r w:rsidRPr="002967FB">
        <w:t>thread</w:t>
      </w:r>
      <w:r w:rsidR="00416924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0.01134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32767.01134</w:t>
      </w:r>
      <w:r w:rsidRPr="002967FB">
        <w:t>.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values</w:t>
      </w:r>
      <w:r w:rsidR="00416924">
        <w:t>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="00416924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negative.</w:t>
      </w:r>
      <w:r w:rsidR="00E557FC">
        <w:t xml:space="preserve"> </w:t>
      </w:r>
      <w:r w:rsidR="00416924">
        <w:t>As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ThreadLocal&lt;T&gt;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rPr>
          <w:rStyle w:val="C1"/>
        </w:rPr>
        <w:t>Main()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independent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stored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_Count.Value</w:t>
      </w:r>
      <w:r w:rsidR="002967FB">
        <w:t>.</w:t>
      </w:r>
    </w:p>
    <w:p w14:paraId="6CBAD755" w14:textId="2DC8140E" w:rsidR="007E4FFC" w:rsidRPr="002967FB" w:rsidRDefault="000C6F81">
      <w:pPr>
        <w:pStyle w:val="PD"/>
      </w:pPr>
      <w:r>
        <w:lastRenderedPageBreak/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56E3D0BD" w14:textId="64AA9A84" w:rsidR="007E4FFC" w:rsidRPr="002967FB" w:rsidRDefault="00D25B4D" w:rsidP="00710180">
      <w:pPr>
        <w:pStyle w:val="HC"/>
      </w:pP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710180">
        <w:rPr>
          <w:rStyle w:val="C1"/>
        </w:rPr>
        <w:t>ThreadStaticAttribute</w:t>
      </w:r>
    </w:p>
    <w:p w14:paraId="7CCBBC0C" w14:textId="3B9F3F26" w:rsidR="007E4FFC" w:rsidRPr="002967FB" w:rsidRDefault="00D25B4D">
      <w:pPr>
        <w:pStyle w:val="BodyNoIndent"/>
      </w:pPr>
      <w:r w:rsidRPr="002967FB">
        <w:t>Decorating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ThreadStaticAttribute</w:t>
      </w:r>
      <w:r w:rsidRPr="002967FB"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3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40" w:author="Austen Frostad" w:date="2020-04-09T17:57:00Z">
        <w:r w:rsidR="00187222">
          <w:t>Listing 22.12</w:t>
        </w:r>
      </w:ins>
      <w:r w:rsidRPr="002967FB">
        <w:t>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designate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per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technique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few</w:t>
      </w:r>
      <w:r w:rsidR="00E557FC">
        <w:t xml:space="preserve"> </w:t>
      </w:r>
      <w:r w:rsidRPr="002967FB">
        <w:t>caveats</w:t>
      </w:r>
      <w:r w:rsidR="00E557FC">
        <w:t xml:space="preserve"> </w:t>
      </w:r>
      <w:r w:rsidR="00416924">
        <w:t>relative</w:t>
      </w:r>
      <w:r w:rsidR="00E557FC">
        <w:t xml:space="preserve"> </w:t>
      </w:r>
      <w:r w:rsidR="00416924">
        <w:t>to</w:t>
      </w:r>
      <w:r w:rsidR="00E557FC">
        <w:t xml:space="preserve"> </w:t>
      </w:r>
      <w:r w:rsidRPr="002967FB">
        <w:rPr>
          <w:rStyle w:val="C1"/>
        </w:rPr>
        <w:t>ThreadLocal&lt;T&gt;</w:t>
      </w:r>
      <w:r w:rsidR="00416924">
        <w:t>,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="00416924">
        <w:t>of</w:t>
      </w:r>
      <w:r w:rsidR="00E557FC">
        <w:t xml:space="preserve"> </w:t>
      </w:r>
      <w:r w:rsidR="00416924">
        <w:t>being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(Also,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ThreadLocal&lt;T&gt;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ThreadStaticAttribute</w:t>
      </w:r>
      <w:r w:rsidRPr="002967F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consume</w:t>
      </w:r>
      <w:r w:rsidR="00E557FC">
        <w:t xml:space="preserve"> </w:t>
      </w:r>
      <w:r w:rsidRPr="002967FB">
        <w:t>less</w:t>
      </w:r>
      <w:r w:rsidR="00E557FC">
        <w:t xml:space="preserve"> </w:t>
      </w:r>
      <w:r w:rsidRPr="002967FB">
        <w:t>memory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give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slight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Pr="002967FB">
        <w:t>given</w:t>
      </w:r>
      <w:r w:rsidR="00E557FC">
        <w:t xml:space="preserve"> </w:t>
      </w:r>
      <w:r w:rsidRPr="002967FB">
        <w:t>frequently</w:t>
      </w:r>
      <w:r w:rsidR="00E557FC">
        <w:t xml:space="preserve"> </w:t>
      </w:r>
      <w:r w:rsidRPr="002967FB">
        <w:t>enough</w:t>
      </w:r>
      <w:r w:rsidR="00E557FC">
        <w:t xml:space="preserve"> </w:t>
      </w:r>
      <w:r w:rsidRPr="002967FB">
        <w:t>repeated</w:t>
      </w:r>
      <w:r w:rsidR="00E557FC">
        <w:t xml:space="preserve"> </w:t>
      </w:r>
      <w:r w:rsidRPr="002967FB">
        <w:t>small</w:t>
      </w:r>
      <w:r w:rsidR="00E557FC">
        <w:t xml:space="preserve"> </w:t>
      </w:r>
      <w:r w:rsidRPr="002967FB">
        <w:t>iterations.)</w:t>
      </w:r>
    </w:p>
    <w:p w14:paraId="2EFA0CF3" w14:textId="1573F194" w:rsidR="007E4FFC" w:rsidRPr="002967FB" w:rsidRDefault="00E85D6E" w:rsidP="00710180">
      <w:pPr>
        <w:pStyle w:val="ListingHead"/>
      </w:pPr>
      <w:del w:id="141" w:author="Austen Frostad" w:date="2020-04-09T17:51:00Z">
        <w:r w:rsidRPr="00710180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710180" w:rsidDel="0032671C">
          <w:rPr>
            <w:rStyle w:val="ListingNumber"/>
          </w:rPr>
          <w:delText>20.</w:delText>
        </w:r>
        <w:r w:rsidR="00D25B4D" w:rsidRPr="00710180" w:rsidDel="0032671C">
          <w:rPr>
            <w:rStyle w:val="ListingNumber"/>
          </w:rPr>
          <w:delText>12</w:delText>
        </w:r>
      </w:del>
      <w:ins w:id="142" w:author="Austen Frostad" w:date="2020-04-09T17:57:00Z">
        <w:r w:rsidR="00187222">
          <w:rPr>
            <w:rStyle w:val="ListingNumber"/>
          </w:rPr>
          <w:t>Listing 22.12</w:t>
        </w:r>
      </w:ins>
      <w:r w:rsidR="00D25B4D" w:rsidRPr="00710180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ThreadStaticAttribute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Storage</w:t>
      </w:r>
    </w:p>
    <w:p w14:paraId="49CF9208" w14:textId="60A97670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3B2208E2" w14:textId="687DF14C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23BBA6FC" w14:textId="77777777" w:rsidR="007E4FFC" w:rsidRPr="002967FB" w:rsidRDefault="007E4FFC">
      <w:pPr>
        <w:pStyle w:val="CDT"/>
      </w:pPr>
    </w:p>
    <w:p w14:paraId="7101E610" w14:textId="5D047E26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70E3EFD1" w14:textId="77777777" w:rsidR="007E4FFC" w:rsidRPr="002967FB" w:rsidRDefault="00D25B4D">
      <w:pPr>
        <w:pStyle w:val="CDT"/>
      </w:pPr>
      <w:r w:rsidRPr="002967FB">
        <w:t>{</w:t>
      </w:r>
    </w:p>
    <w:p w14:paraId="73741670" w14:textId="79F7DFDE" w:rsidR="007E4FFC" w:rsidRPr="002967FB" w:rsidRDefault="00E557FC">
      <w:pPr>
        <w:pStyle w:val="CDT"/>
      </w:pPr>
      <w:r>
        <w:t xml:space="preserve">    </w:t>
      </w:r>
      <w:r w:rsidR="00D25B4D" w:rsidRPr="002967FB">
        <w:t>[ThreadStatic]</w:t>
      </w:r>
    </w:p>
    <w:p w14:paraId="478DCE15" w14:textId="5197A98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0.01134;</w:t>
      </w:r>
    </w:p>
    <w:p w14:paraId="2627DE29" w14:textId="50BF781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Count</w:t>
      </w:r>
    </w:p>
    <w:p w14:paraId="62829F43" w14:textId="0983EB58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4824BB69" w14:textId="1851ED55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get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rPr>
          <w:rStyle w:val="CPKeyword"/>
        </w:rPr>
        <w:t>return</w:t>
      </w:r>
      <w:r>
        <w:t xml:space="preserve"> </w:t>
      </w:r>
      <w:r w:rsidR="00D25B4D" w:rsidRPr="002967FB">
        <w:t>Program._Count;</w:t>
      </w:r>
      <w:r>
        <w:t xml:space="preserve"> </w:t>
      </w:r>
      <w:r w:rsidR="00D25B4D" w:rsidRPr="002967FB">
        <w:t>}</w:t>
      </w:r>
    </w:p>
    <w:p w14:paraId="44367E77" w14:textId="0717A99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set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t>Program._Count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value</w:t>
      </w:r>
      <w:r w:rsidR="00D25B4D" w:rsidRPr="002967FB">
        <w:t>;</w:t>
      </w:r>
      <w:r>
        <w:t xml:space="preserve"> </w:t>
      </w:r>
      <w:r w:rsidR="00D25B4D" w:rsidRPr="002967FB">
        <w:t>}</w:t>
      </w:r>
    </w:p>
    <w:p w14:paraId="799E7478" w14:textId="468B86E5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EE7063F" w14:textId="77777777" w:rsidR="007E4FFC" w:rsidRPr="002967FB" w:rsidRDefault="007E4FFC">
      <w:pPr>
        <w:pStyle w:val="CDT"/>
      </w:pPr>
    </w:p>
    <w:p w14:paraId="0FE77309" w14:textId="05E23BA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3D34D312" w14:textId="433FD1A3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E923939" w14:textId="2119CE51" w:rsidR="007E4FFC" w:rsidRPr="002967FB" w:rsidRDefault="00E557FC">
      <w:pPr>
        <w:pStyle w:val="CDT"/>
      </w:pPr>
      <w:r>
        <w:t xml:space="preserve">        </w:t>
      </w:r>
      <w:r w:rsidR="00D25B4D" w:rsidRPr="002967FB">
        <w:t>Thread</w:t>
      </w:r>
      <w:r>
        <w:t xml:space="preserve"> </w:t>
      </w:r>
      <w:r w:rsidR="00D25B4D" w:rsidRPr="002967FB">
        <w:t>thread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Thread(Decrement);</w:t>
      </w:r>
    </w:p>
    <w:p w14:paraId="3AAA17D3" w14:textId="2380A588" w:rsidR="007E4FFC" w:rsidRPr="002967FB" w:rsidRDefault="00E557FC">
      <w:pPr>
        <w:pStyle w:val="CDT"/>
      </w:pPr>
      <w:r>
        <w:t xml:space="preserve">        </w:t>
      </w:r>
      <w:r w:rsidR="00D25B4D" w:rsidRPr="002967FB">
        <w:t>thread.Start();</w:t>
      </w:r>
    </w:p>
    <w:p w14:paraId="2A60C482" w14:textId="77777777" w:rsidR="007E4FFC" w:rsidRPr="002967FB" w:rsidRDefault="007E4FFC">
      <w:pPr>
        <w:pStyle w:val="CDT"/>
      </w:pPr>
    </w:p>
    <w:p w14:paraId="5D5F744F" w14:textId="56993A34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31FDE6AC" w14:textId="3BC0DA7A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74872481" w14:textId="3BD3446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7F9068C3" w14:textId="5DBB08C5" w:rsidR="007E4FFC" w:rsidRPr="002967FB" w:rsidRDefault="00E557FC">
      <w:pPr>
        <w:pStyle w:val="CDT"/>
      </w:pPr>
      <w:r>
        <w:lastRenderedPageBreak/>
        <w:t xml:space="preserve">            </w:t>
      </w:r>
      <w:r w:rsidR="00D25B4D" w:rsidRPr="002967FB">
        <w:t>Count++;</w:t>
      </w:r>
    </w:p>
    <w:p w14:paraId="62100370" w14:textId="0EB276F9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1B60D09B" w14:textId="77777777" w:rsidR="007E4FFC" w:rsidRPr="002967FB" w:rsidRDefault="007E4FFC">
      <w:pPr>
        <w:pStyle w:val="CDT"/>
      </w:pPr>
    </w:p>
    <w:p w14:paraId="6C2F99E1" w14:textId="14955A2B" w:rsidR="007E4FFC" w:rsidRPr="002967FB" w:rsidRDefault="00E557FC">
      <w:pPr>
        <w:pStyle w:val="CDT"/>
      </w:pPr>
      <w:r>
        <w:t xml:space="preserve">        </w:t>
      </w:r>
      <w:r w:rsidR="00D25B4D" w:rsidRPr="002967FB">
        <w:t>thread.Join();</w:t>
      </w:r>
    </w:p>
    <w:p w14:paraId="792F4931" w14:textId="1EDCA31E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"Main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2617D1C4" w14:textId="2C791FD4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7AD71481" w14:textId="77777777" w:rsidR="007E4FFC" w:rsidRPr="002967FB" w:rsidRDefault="007E4FFC">
      <w:pPr>
        <w:pStyle w:val="CDT"/>
      </w:pPr>
    </w:p>
    <w:p w14:paraId="283AA3EF" w14:textId="7883E97E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6CAFC018" w14:textId="7CA6878D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D69425E" w14:textId="3FCE1183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3A23EE7C" w14:textId="3A3520C5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0F80D8D3" w14:textId="2B733B3F" w:rsidR="007E4FFC" w:rsidRPr="002967FB" w:rsidRDefault="00E557FC">
      <w:pPr>
        <w:pStyle w:val="CDT"/>
      </w:pPr>
      <w:r>
        <w:t xml:space="preserve">            </w:t>
      </w:r>
      <w:r w:rsidR="00D25B4D" w:rsidRPr="002967FB">
        <w:t>Count--;</w:t>
      </w:r>
    </w:p>
    <w:p w14:paraId="5D0ADEF5" w14:textId="527194EE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051841B6" w14:textId="218DA4F3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"Decrement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0E9D9B64" w14:textId="3EB2462B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F5F0E9D" w14:textId="77777777" w:rsidR="007E4FFC" w:rsidRPr="002967FB" w:rsidRDefault="00D25B4D">
      <w:pPr>
        <w:pStyle w:val="CDTX"/>
      </w:pPr>
      <w:r w:rsidRPr="002967FB">
        <w:t>}</w:t>
      </w:r>
    </w:p>
    <w:p w14:paraId="0CC07B39" w14:textId="67F425F7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del w:id="143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44" w:author="Austen Frostad" w:date="2020-04-09T17:57:00Z">
        <w:r w:rsidR="00187222">
          <w:t>Listing 22.12</w:t>
        </w:r>
      </w:ins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487747">
        <w:t>Output</w:t>
      </w:r>
      <w:r w:rsidR="00E557FC">
        <w:t xml:space="preserve"> </w:t>
      </w:r>
      <w:r w:rsidR="00487747">
        <w:t>20.</w:t>
      </w:r>
      <w:r w:rsidRPr="002967FB">
        <w:t>8.</w:t>
      </w:r>
    </w:p>
    <w:p w14:paraId="4F43F98C" w14:textId="209F6B03" w:rsidR="007E4FFC" w:rsidRPr="002967FB" w:rsidRDefault="00487747" w:rsidP="00E153FD">
      <w:pPr>
        <w:pStyle w:val="OutputNumber"/>
      </w:pPr>
      <w:r>
        <w:t>Output</w:t>
      </w:r>
      <w:r w:rsidR="00E557FC">
        <w:t xml:space="preserve"> </w:t>
      </w:r>
      <w:r>
        <w:t>20.</w:t>
      </w:r>
      <w:r w:rsidR="00D25B4D" w:rsidRPr="002967FB">
        <w:t>8</w:t>
      </w:r>
    </w:p>
    <w:p w14:paraId="7DC94067" w14:textId="0589E467" w:rsidR="007E4FFC" w:rsidRPr="002967FB" w:rsidRDefault="00D25B4D">
      <w:pPr>
        <w:pStyle w:val="OutputCode1"/>
      </w:pPr>
      <w:r w:rsidRPr="002967FB">
        <w:t>Decrement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-32767</w:t>
      </w:r>
    </w:p>
    <w:p w14:paraId="2CB8B9BD" w14:textId="73992D31" w:rsidR="007E4FFC" w:rsidRPr="002967FB" w:rsidRDefault="00D25B4D">
      <w:pPr>
        <w:pStyle w:val="OutputCodeLast"/>
      </w:pPr>
      <w:r w:rsidRPr="002967FB">
        <w:t>Main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32767.01134</w:t>
      </w:r>
    </w:p>
    <w:p w14:paraId="45BA4720" w14:textId="51E0E631" w:rsidR="007E4FFC" w:rsidRPr="002967FB" w:rsidRDefault="00D25B4D">
      <w:pPr>
        <w:pStyle w:val="Body"/>
      </w:pPr>
      <w:r w:rsidRPr="002967FB">
        <w:t>As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4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416924" w:rsidDel="0032671C">
          <w:delText>11</w:delText>
        </w:r>
      </w:del>
      <w:ins w:id="146" w:author="Austen Frostad" w:date="2020-04-09T17:57:00Z">
        <w:r w:rsidR="00187222">
          <w:t>Listing 22.11</w:t>
        </w:r>
      </w:ins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Main()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Decrement()</w:t>
      </w:r>
      <w:r w:rsidRP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Main()</w:t>
      </w:r>
      <w:r w:rsidRPr="002967FB">
        <w:t>’s</w:t>
      </w:r>
      <w:r w:rsidR="00E557FC">
        <w:t xml:space="preserve"> </w:t>
      </w:r>
      <w:r w:rsidRPr="002967FB">
        <w:t>thread</w:t>
      </w:r>
      <w:r w:rsidR="0002316F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negative</w:t>
      </w:r>
      <w:r w:rsidR="00E557FC">
        <w:t xml:space="preserve"> </w:t>
      </w:r>
      <w:r w:rsidRPr="002967FB">
        <w:rPr>
          <w:rStyle w:val="C1"/>
        </w:rPr>
        <w:t>_Total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0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ThreadStaticAttribute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accessible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threads.</w:t>
      </w:r>
    </w:p>
    <w:p w14:paraId="16476AB3" w14:textId="5D7FF828" w:rsidR="007E4FFC" w:rsidRPr="002967FB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unlike</w:t>
      </w:r>
      <w:r w:rsidR="00E557FC">
        <w:t xml:space="preserve"> </w:t>
      </w:r>
      <w:r w:rsidR="0002316F">
        <w:t>with</w:t>
      </w:r>
      <w:r w:rsidR="00E557FC">
        <w:t xml:space="preserve"> </w:t>
      </w:r>
      <w:del w:id="147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11</w:delText>
        </w:r>
      </w:del>
      <w:ins w:id="148" w:author="Austen Frostad" w:date="2020-04-09T17:57:00Z">
        <w:r w:rsidR="00187222">
          <w:t>Listing 22.11</w:t>
        </w:r>
      </w:ins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displayed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A83104">
        <w:t>d</w:t>
      </w:r>
      <w:r w:rsidRPr="002967FB">
        <w:t>ecrement</w:t>
      </w:r>
      <w:r w:rsidR="00E557FC">
        <w:t xml:space="preserve"> </w:t>
      </w:r>
      <w:r w:rsidR="00A83104">
        <w:t>c</w:t>
      </w:r>
      <w:r w:rsidRPr="002967FB">
        <w:t>ount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decimal</w:t>
      </w:r>
      <w:r w:rsidR="00E557FC">
        <w:t xml:space="preserve"> </w:t>
      </w:r>
      <w:r w:rsidRPr="002967FB">
        <w:t>digits</w:t>
      </w:r>
      <w:r w:rsidR="0002316F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0.01134</w:t>
      </w:r>
      <w:r w:rsidRPr="002967FB">
        <w:t>.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assigned</w:t>
      </w:r>
      <w:r w:rsidR="00E557FC">
        <w:t xml:space="preserve"> </w:t>
      </w:r>
      <w:r w:rsidRPr="002967FB">
        <w:t>during</w:t>
      </w:r>
      <w:r w:rsidR="00E557FC">
        <w:t xml:space="preserve"> </w:t>
      </w:r>
      <w:r w:rsidRPr="002967FB">
        <w:t>declaration—</w:t>
      </w:r>
      <w:r w:rsidRPr="002967FB">
        <w:rPr>
          <w:rStyle w:val="C1"/>
        </w:rPr>
        <w:t>private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double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_Count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=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0.01134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example—</w:t>
      </w:r>
      <w:r w:rsidRPr="002967FB">
        <w:lastRenderedPageBreak/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initialized.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4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50" w:author="Austen Frostad" w:date="2020-04-09T17:57:00Z">
        <w:r w:rsidR="00187222">
          <w:t>Listing 22.12</w:t>
        </w:r>
      </w:ins>
      <w:r w:rsidRPr="002967FB">
        <w:t>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Main()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0.01134</w:t>
      </w:r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decrements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default(double)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an</w:t>
      </w:r>
      <w:r w:rsidR="00E557FC">
        <w:t xml:space="preserve"> </w:t>
      </w:r>
      <w:r w:rsidR="0000789B" w:rsidRPr="002967FB">
        <w:rPr>
          <w:rStyle w:val="C1"/>
        </w:rPr>
        <w:t>double</w:t>
      </w:r>
      <w:r w:rsidRPr="002967FB">
        <w:t>).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initializes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initialize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instance.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reason,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good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initialize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initially</w:t>
      </w:r>
      <w:r w:rsidR="00E557FC">
        <w:t xml:space="preserve"> </w:t>
      </w:r>
      <w:r w:rsidRPr="002967FB">
        <w:t>calls.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reasonable,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async</w:t>
      </w:r>
      <w:r w:rsidRPr="002967FB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pieces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computation</w:t>
      </w:r>
      <w:r w:rsidR="00E557FC">
        <w:t xml:space="preserve"> </w:t>
      </w:r>
      <w:r w:rsidRPr="002967FB">
        <w:t>might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threads</w:t>
      </w:r>
      <w:r w:rsidR="002C17D9">
        <w:t>,</w:t>
      </w:r>
      <w:r w:rsidR="00E557FC">
        <w:t xml:space="preserve"> </w:t>
      </w:r>
      <w:r w:rsidRPr="002967FB">
        <w:t>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unexpectedly</w:t>
      </w:r>
      <w:r w:rsidR="00E557FC">
        <w:t xml:space="preserve"> </w:t>
      </w:r>
      <w:r w:rsidRPr="002967FB">
        <w:t>differing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piece.</w:t>
      </w:r>
    </w:p>
    <w:p w14:paraId="4CD500DC" w14:textId="3F206F8B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decision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degree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cost</w:t>
      </w:r>
      <w:r w:rsidR="002C17D9">
        <w:t>–</w:t>
      </w:r>
      <w:r w:rsidRPr="002967FB">
        <w:t>benefit</w:t>
      </w:r>
      <w:r w:rsidR="00E557FC">
        <w:t xml:space="preserve"> </w:t>
      </w:r>
      <w:r w:rsidRPr="002967FB">
        <w:t>analysis.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consider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connection.</w:t>
      </w:r>
      <w:r w:rsidR="00E557FC">
        <w:t xml:space="preserve"> </w:t>
      </w:r>
      <w:r w:rsidR="00A83104">
        <w:t>D</w:t>
      </w:r>
      <w:r w:rsidRPr="002967FB">
        <w:t>epending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management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connections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expensive,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every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costly.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places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significantly</w:t>
      </w:r>
      <w:r w:rsidR="00E557FC">
        <w:t xml:space="preserve"> </w:t>
      </w:r>
      <w:r w:rsidRPr="002967FB">
        <w:t>lower</w:t>
      </w:r>
      <w:r w:rsidR="00E557FC">
        <w:t xml:space="preserve"> </w:t>
      </w:r>
      <w:r w:rsidRPr="002967FB">
        <w:t>ceiling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scalability.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costs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benefits,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2C17D9">
        <w:t>best</w:t>
      </w:r>
      <w:r w:rsidR="00E557FC">
        <w:t xml:space="preserve"> </w:t>
      </w:r>
      <w:r w:rsidRPr="002967FB">
        <w:t>choice</w:t>
      </w:r>
      <w:r w:rsidR="00E557FC">
        <w:t xml:space="preserve"> </w:t>
      </w:r>
      <w:r w:rsidRPr="002967FB">
        <w:t>depends</w:t>
      </w:r>
      <w:r w:rsidR="00E557FC">
        <w:t xml:space="preserve"> </w:t>
      </w:r>
      <w:r w:rsidRPr="002967FB">
        <w:t>largely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implementation.</w:t>
      </w:r>
    </w:p>
    <w:p w14:paraId="228EDBBA" w14:textId="50349E82" w:rsidR="007E4FFC" w:rsidRPr="002967FB" w:rsidRDefault="00D25B4D">
      <w:pPr>
        <w:pStyle w:val="Body"/>
      </w:pPr>
      <w:r w:rsidRPr="002967FB">
        <w:t>Another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commonly</w:t>
      </w:r>
      <w:r w:rsidR="00E557FC">
        <w:t xml:space="preserve"> </w:t>
      </w:r>
      <w:r w:rsidRPr="002967FB">
        <w:t>needed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information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passing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parameters.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stack</w:t>
      </w:r>
      <w:r w:rsidR="00E557FC">
        <w:t xml:space="preserve"> </w:t>
      </w:r>
      <w:r w:rsidRPr="002967FB">
        <w:t>require</w:t>
      </w:r>
      <w:r w:rsidR="00E557FC">
        <w:t xml:space="preserve"> </w:t>
      </w:r>
      <w:r w:rsidRPr="002967FB">
        <w:t>user</w:t>
      </w:r>
      <w:r w:rsidR="00E557FC">
        <w:t xml:space="preserve"> </w:t>
      </w:r>
      <w:r w:rsidRPr="002967FB">
        <w:t>security</w:t>
      </w:r>
      <w:r w:rsidR="00E557FC">
        <w:t xml:space="preserve"> </w:t>
      </w:r>
      <w:r w:rsidRPr="002967FB">
        <w:t>information,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parameters.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A83104">
        <w:t>technique</w:t>
      </w:r>
      <w:r w:rsidR="00E557FC">
        <w:t xml:space="preserve"> </w:t>
      </w:r>
      <w:r w:rsidRPr="002967FB">
        <w:t>keeps</w:t>
      </w:r>
      <w:r w:rsidR="00E557FC">
        <w:t xml:space="preserve"> </w:t>
      </w:r>
      <w:r w:rsidRPr="002967FB">
        <w:t>APIs</w:t>
      </w:r>
      <w:r w:rsidR="00E557FC">
        <w:t xml:space="preserve"> </w:t>
      </w:r>
      <w:r w:rsidRPr="002967FB">
        <w:t>cleaner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information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manner.</w:t>
      </w:r>
      <w:r w:rsidR="00E557FC">
        <w:t xml:space="preserve"> </w:t>
      </w:r>
      <w:r w:rsidR="002C17D9">
        <w:t>Such</w:t>
      </w:r>
      <w:r w:rsidR="00E557FC">
        <w:t xml:space="preserve"> </w:t>
      </w:r>
      <w:r w:rsidR="002C17D9">
        <w:t>an</w:t>
      </w:r>
      <w:r w:rsidR="00E557FC">
        <w:t xml:space="preserve"> </w:t>
      </w:r>
      <w:r w:rsidR="002C17D9">
        <w:t>approach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set</w:t>
      </w:r>
      <w:r w:rsidR="002C17D9">
        <w:t>—a</w:t>
      </w:r>
      <w:r w:rsidR="00E557FC">
        <w:t xml:space="preserve"> </w:t>
      </w:r>
      <w:r w:rsidR="002C17D9">
        <w:t>step</w:t>
      </w:r>
      <w:r w:rsidR="00E557FC">
        <w:t xml:space="preserve"> </w:t>
      </w:r>
      <w:r w:rsidR="002C17D9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underlying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reused.</w:t>
      </w:r>
    </w:p>
    <w:p w14:paraId="5D90464F" w14:textId="61FD5F42" w:rsidR="007E4FFC" w:rsidRPr="002967FB" w:rsidRDefault="007101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02E63971" w14:textId="77777777" w:rsidR="007E4FFC" w:rsidRPr="002967FB" w:rsidRDefault="00D25B4D">
      <w:pPr>
        <w:pStyle w:val="HA"/>
      </w:pPr>
      <w:r w:rsidRPr="002967FB">
        <w:t>Timers</w:t>
      </w:r>
    </w:p>
    <w:p w14:paraId="55365760" w14:textId="29F3EE68" w:rsidR="002D2849" w:rsidRPr="002D2849" w:rsidRDefault="00D25B4D" w:rsidP="00BF488C">
      <w:pPr>
        <w:pStyle w:val="BodyNoIndent"/>
      </w:pPr>
      <w:r w:rsidRPr="002967FB">
        <w:t>On</w:t>
      </w:r>
      <w:r w:rsidR="00E557FC">
        <w:t xml:space="preserve"> </w:t>
      </w:r>
      <w:r w:rsidRPr="002967FB">
        <w:t>occasion</w:t>
      </w:r>
      <w:r w:rsidR="002C17D9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delay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register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notification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Ex</w:t>
      </w:r>
      <w:r w:rsidRPr="002967FB">
        <w:lastRenderedPageBreak/>
        <w:t>amples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refreshing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screen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frequent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changes</w:t>
      </w:r>
      <w:r w:rsidR="00E557FC">
        <w:t xml:space="preserve"> </w:t>
      </w:r>
      <w:r w:rsidRPr="002967FB">
        <w:t>occur.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timers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leverage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async/await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Task.Delay()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pointed</w:t>
      </w:r>
      <w:r w:rsidR="00E557FC">
        <w:t xml:space="preserve"> </w:t>
      </w:r>
      <w:r w:rsidRPr="002967FB">
        <w:t>out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2C17D9">
        <w:t>Chapter</w:t>
      </w:r>
      <w:r w:rsidR="00E557FC">
        <w:t xml:space="preserve"> </w:t>
      </w:r>
      <w:r w:rsidR="00BF488C">
        <w:t>19</w:t>
      </w:r>
      <w:r w:rsidRPr="002967FB">
        <w:t>,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feature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TAP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FC01E6">
        <w:rPr>
          <w:rStyle w:val="C1"/>
        </w:rPr>
        <w:t>async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continue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supported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context,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avoiding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UI</w:t>
      </w:r>
      <w:r w:rsidR="00E557FC">
        <w:t xml:space="preserve"> </w:t>
      </w:r>
      <w:r w:rsidRPr="002967FB">
        <w:t>cross-threading</w:t>
      </w:r>
      <w:r w:rsidR="00E557FC">
        <w:t xml:space="preserve"> </w:t>
      </w:r>
      <w:r w:rsidRPr="002967FB">
        <w:t>issues.</w:t>
      </w:r>
      <w:r w:rsidR="00E557FC">
        <w:t xml:space="preserve"> </w:t>
      </w:r>
      <w:del w:id="151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13</w:delText>
        </w:r>
      </w:del>
      <w:ins w:id="152" w:author="Austen Frostad" w:date="2020-04-09T17:57:00Z">
        <w:r w:rsidR="00187222">
          <w:t>Listing 22.13</w:t>
        </w:r>
      </w:ins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example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Task.Delay()</w:t>
      </w:r>
      <w:r w:rsidR="00E557FC">
        <w:t xml:space="preserve"> </w:t>
      </w:r>
      <w:r w:rsidRPr="002967FB">
        <w:t>method.</w:t>
      </w:r>
    </w:p>
    <w:p w14:paraId="20C2E7FA" w14:textId="45825E31" w:rsidR="007E4FFC" w:rsidRPr="002967FB" w:rsidRDefault="00E85D6E" w:rsidP="0059423D">
      <w:pPr>
        <w:pStyle w:val="ListingHead"/>
      </w:pPr>
      <w:del w:id="153" w:author="Austen Frostad" w:date="2020-04-09T17:51:00Z">
        <w:r w:rsidRPr="0059423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59423D" w:rsidDel="0032671C">
          <w:rPr>
            <w:rStyle w:val="ListingNumber"/>
          </w:rPr>
          <w:delText>20.</w:delText>
        </w:r>
        <w:r w:rsidR="00D25B4D" w:rsidRPr="0059423D" w:rsidDel="0032671C">
          <w:rPr>
            <w:rStyle w:val="ListingNumber"/>
          </w:rPr>
          <w:delText>13</w:delText>
        </w:r>
      </w:del>
      <w:ins w:id="154" w:author="Austen Frostad" w:date="2020-04-09T17:57:00Z">
        <w:r w:rsidR="00187222">
          <w:rPr>
            <w:rStyle w:val="ListingNumber"/>
          </w:rPr>
          <w:t>Listing 22.13</w:t>
        </w:r>
      </w:ins>
      <w:r w:rsidR="00D25B4D" w:rsidRPr="0059423D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Task.Delay()</w:t>
      </w:r>
      <w:r w:rsidR="00E557FC">
        <w:t xml:space="preserve"> </w:t>
      </w:r>
      <w:r w:rsidR="00F20FF5">
        <w:t>a</w:t>
      </w:r>
      <w:r w:rsidR="00F20FF5" w:rsidRPr="002967FB">
        <w:t>s</w:t>
      </w:r>
      <w:r w:rsidR="00F20FF5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Timer</w:t>
      </w:r>
    </w:p>
    <w:p w14:paraId="704A3417" w14:textId="5E3EA44F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69BD4120" w14:textId="38314BA8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1C7862B0" w14:textId="77777777" w:rsidR="007E4FFC" w:rsidRPr="002967FB" w:rsidRDefault="007E4FFC">
      <w:pPr>
        <w:pStyle w:val="CDT"/>
      </w:pPr>
    </w:p>
    <w:p w14:paraId="516EA94B" w14:textId="3B3137DE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Pomodoro</w:t>
      </w:r>
    </w:p>
    <w:p w14:paraId="1D61744C" w14:textId="77777777" w:rsidR="007E4FFC" w:rsidRPr="002967FB" w:rsidRDefault="00D25B4D">
      <w:pPr>
        <w:pStyle w:val="CDT"/>
      </w:pPr>
      <w:r w:rsidRPr="002967FB">
        <w:t>{</w:t>
      </w:r>
    </w:p>
    <w:p w14:paraId="3EB7371D" w14:textId="50071C49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...</w:t>
      </w:r>
    </w:p>
    <w:p w14:paraId="15CA3385" w14:textId="77777777" w:rsidR="007E4FFC" w:rsidRPr="002967FB" w:rsidRDefault="007E4FFC">
      <w:pPr>
        <w:pStyle w:val="CDT"/>
      </w:pPr>
    </w:p>
    <w:p w14:paraId="092742F2" w14:textId="05B51C35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private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async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TickAsync(</w:t>
      </w:r>
    </w:p>
    <w:p w14:paraId="423FF849" w14:textId="5B3E5478" w:rsidR="007E4FFC" w:rsidRPr="002967FB" w:rsidRDefault="00E557FC">
      <w:pPr>
        <w:pStyle w:val="CDT"/>
      </w:pPr>
      <w:r>
        <w:t xml:space="preserve">      </w:t>
      </w:r>
      <w:r w:rsidR="00D25B4D" w:rsidRPr="002967FB">
        <w:t>System.Threading.CancellationToken</w:t>
      </w:r>
      <w:r>
        <w:t xml:space="preserve"> </w:t>
      </w:r>
      <w:r w:rsidR="00D25B4D" w:rsidRPr="002967FB">
        <w:t>token)</w:t>
      </w:r>
    </w:p>
    <w:p w14:paraId="2B24CF1B" w14:textId="1A703B7D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3E29F655" w14:textId="6BA1E422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minute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minute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25;</w:t>
      </w:r>
      <w:r>
        <w:t xml:space="preserve"> </w:t>
      </w:r>
      <w:r w:rsidR="00D25B4D" w:rsidRPr="002967FB">
        <w:t>minute++)</w:t>
      </w:r>
    </w:p>
    <w:p w14:paraId="6ADBE535" w14:textId="4E8C9DA1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10F5034A" w14:textId="14B15BED" w:rsidR="007E4FFC" w:rsidRPr="002967FB" w:rsidRDefault="00E557FC">
      <w:pPr>
        <w:pStyle w:val="CDT"/>
      </w:pPr>
      <w:r>
        <w:t xml:space="preserve">          </w:t>
      </w:r>
      <w:r w:rsidR="00D25B4D" w:rsidRPr="002967FB">
        <w:t>DisplayMinuteTicker(minute);</w:t>
      </w:r>
    </w:p>
    <w:p w14:paraId="228BEA0D" w14:textId="24E50DDF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second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second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60;</w:t>
      </w:r>
      <w:r>
        <w:t xml:space="preserve"> </w:t>
      </w:r>
      <w:r w:rsidR="00D25B4D" w:rsidRPr="002967FB">
        <w:t>second++)</w:t>
      </w:r>
    </w:p>
    <w:p w14:paraId="6C9EC917" w14:textId="6979974D" w:rsidR="007E4FFC" w:rsidRPr="002967FB" w:rsidRDefault="00E557FC">
      <w:pPr>
        <w:pStyle w:val="CDT"/>
      </w:pPr>
      <w:r>
        <w:t xml:space="preserve">          </w:t>
      </w:r>
      <w:r w:rsidR="00D25B4D" w:rsidRPr="002967FB">
        <w:t>{</w:t>
      </w:r>
    </w:p>
    <w:p w14:paraId="2295656D" w14:textId="41299523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CPKeyword"/>
        </w:rPr>
        <w:t>await</w:t>
      </w:r>
      <w:r>
        <w:t xml:space="preserve"> </w:t>
      </w:r>
      <w:r w:rsidR="00D25B4D" w:rsidRPr="002967FB">
        <w:t>Task.Delay(1000);</w:t>
      </w:r>
    </w:p>
    <w:p w14:paraId="5860D9FE" w14:textId="3BBDDE54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CPKeyword"/>
        </w:rPr>
        <w:t>if</w:t>
      </w:r>
      <w:r w:rsidR="00D25B4D" w:rsidRPr="002967FB">
        <w:t>(token.IsCancellationRequested)</w:t>
      </w:r>
      <w:r>
        <w:t xml:space="preserve"> </w:t>
      </w:r>
      <w:r w:rsidR="00D25B4D" w:rsidRPr="002967FB">
        <w:rPr>
          <w:rStyle w:val="CPKeyword"/>
        </w:rPr>
        <w:t>break</w:t>
      </w:r>
      <w:r w:rsidR="00D25B4D" w:rsidRPr="002967FB">
        <w:t>;</w:t>
      </w:r>
    </w:p>
    <w:p w14:paraId="1697C57C" w14:textId="6DF066D8" w:rsidR="007E4FFC" w:rsidRPr="002967FB" w:rsidRDefault="00E557FC">
      <w:pPr>
        <w:pStyle w:val="CDT"/>
      </w:pPr>
      <w:r>
        <w:t xml:space="preserve">              </w:t>
      </w:r>
      <w:r w:rsidR="00D25B4D" w:rsidRPr="002967FB">
        <w:t>DisplaySecondTicker();</w:t>
      </w:r>
    </w:p>
    <w:p w14:paraId="577FE237" w14:textId="0F583A7D" w:rsidR="007E4FFC" w:rsidRPr="002967FB" w:rsidRDefault="00E557FC">
      <w:pPr>
        <w:pStyle w:val="CDT"/>
      </w:pPr>
      <w:r>
        <w:t xml:space="preserve">          </w:t>
      </w:r>
      <w:r w:rsidR="00D25B4D" w:rsidRPr="002967FB">
        <w:t>}</w:t>
      </w:r>
    </w:p>
    <w:p w14:paraId="60162C59" w14:textId="2DC221DB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if</w:t>
      </w:r>
      <w:r w:rsidR="00D25B4D" w:rsidRPr="002967FB">
        <w:t>(token.IsCancellationRequested)</w:t>
      </w:r>
      <w:r>
        <w:t xml:space="preserve"> </w:t>
      </w:r>
      <w:r w:rsidR="00D25B4D" w:rsidRPr="002967FB">
        <w:rPr>
          <w:rStyle w:val="CPKeyword"/>
        </w:rPr>
        <w:t>break</w:t>
      </w:r>
      <w:r w:rsidR="00D25B4D" w:rsidRPr="002967FB">
        <w:t>;</w:t>
      </w:r>
    </w:p>
    <w:p w14:paraId="4DB04067" w14:textId="3E806222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7DA382BC" w14:textId="24E8470C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04DB65E7" w14:textId="77777777" w:rsidR="007E4FFC" w:rsidRPr="002967FB" w:rsidRDefault="00D25B4D">
      <w:pPr>
        <w:pStyle w:val="CDTX"/>
      </w:pPr>
      <w:r w:rsidRPr="002967FB">
        <w:lastRenderedPageBreak/>
        <w:t>}</w:t>
      </w:r>
    </w:p>
    <w:p w14:paraId="6FE10F47" w14:textId="2C4618B3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Task.Delay(1000)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countdown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triggers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="002C17D9">
        <w:t>1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executes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continuation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it.</w:t>
      </w:r>
    </w:p>
    <w:p w14:paraId="2814181F" w14:textId="1A1EF1D1" w:rsidR="001800E5" w:rsidRDefault="00D25B4D">
      <w:pPr>
        <w:pStyle w:val="Body"/>
      </w:pPr>
      <w:r w:rsidRPr="002967FB">
        <w:t>Fortunately,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5.0,</w:t>
      </w:r>
      <w:r w:rsidR="00E557FC">
        <w:t xml:space="preserve"> </w:t>
      </w:r>
      <w:r w:rsidRPr="002967FB">
        <w:t>TAP’s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addressed</w:t>
      </w:r>
      <w:r w:rsidR="00E557FC">
        <w:t xml:space="preserve"> </w:t>
      </w:r>
      <w:r w:rsidR="00495A24" w:rsidRPr="002967FB">
        <w:t>executing</w:t>
      </w:r>
      <w:r w:rsidR="00E557FC">
        <w:t xml:space="preserve"> </w:t>
      </w:r>
      <w:r w:rsidR="00495A24" w:rsidRPr="002967FB">
        <w:t>UI</w:t>
      </w:r>
      <w:r w:rsidR="002C17D9">
        <w:t>-</w:t>
      </w:r>
      <w:r w:rsidR="00495A24" w:rsidRPr="002967FB">
        <w:t>related</w:t>
      </w:r>
      <w:r w:rsidR="00E557FC">
        <w:t xml:space="preserve"> </w:t>
      </w:r>
      <w:r w:rsidR="00495A24" w:rsidRPr="002967FB">
        <w:t>code</w:t>
      </w:r>
      <w:r w:rsidR="00E557FC">
        <w:t xml:space="preserve"> </w:t>
      </w:r>
      <w:r w:rsidR="00495A24" w:rsidRPr="002967FB">
        <w:t>exclusively</w:t>
      </w:r>
      <w:r w:rsidR="00E557FC">
        <w:t xml:space="preserve"> </w:t>
      </w:r>
      <w:r w:rsidR="00495A24" w:rsidRPr="002967FB">
        <w:t>on</w:t>
      </w:r>
      <w:r w:rsidR="00E557FC">
        <w:t xml:space="preserve"> </w:t>
      </w:r>
      <w:r w:rsidR="00495A24" w:rsidRPr="002967FB">
        <w:t>the</w:t>
      </w:r>
      <w:r w:rsidR="00E557FC">
        <w:t xml:space="preserve"> </w:t>
      </w:r>
      <w:r w:rsidR="00495A24" w:rsidRPr="002967FB">
        <w:t>UI</w:t>
      </w:r>
      <w:r w:rsidR="00E557FC">
        <w:t xml:space="preserve"> </w:t>
      </w:r>
      <w:r w:rsidR="00495A24" w:rsidRPr="002967FB">
        <w:t>thread</w:t>
      </w:r>
      <w:r w:rsidRPr="002967FB">
        <w:t>.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were</w:t>
      </w:r>
      <w:r w:rsidR="00E557FC">
        <w:t xml:space="preserve"> </w:t>
      </w:r>
      <w:r w:rsidRPr="002967FB">
        <w:t>UI-thread-safe—or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configured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such.</w:t>
      </w:r>
      <w:r w:rsidR="00E557FC">
        <w:t xml:space="preserve"> </w:t>
      </w:r>
      <w:r w:rsidRPr="002967FB">
        <w:t>Timers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System.Windows.Forms.Timer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System.Windows.Threading.DispatcherTimer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System.Timers.Timer</w:t>
      </w:r>
      <w:r w:rsidR="00E557FC">
        <w:t xml:space="preserve"> </w:t>
      </w:r>
      <w:r w:rsidRPr="002967FB">
        <w:t>(if</w:t>
      </w:r>
      <w:r w:rsidR="00E557FC">
        <w:t xml:space="preserve"> </w:t>
      </w:r>
      <w:r w:rsidRPr="002967FB">
        <w:t>configured</w:t>
      </w:r>
      <w:r w:rsidR="00E557FC">
        <w:t xml:space="preserve"> </w:t>
      </w:r>
      <w:r w:rsidRPr="002967FB">
        <w:t>appropriately)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UI-thread-friendly.</w:t>
      </w:r>
      <w:r w:rsidR="00E557FC">
        <w:t xml:space="preserve"> </w:t>
      </w:r>
      <w:r w:rsidRPr="002967FB">
        <w:t>Others,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System.Threading.Timer</w:t>
      </w:r>
      <w:r w:rsidRPr="002967FB">
        <w:t>,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performance</w:t>
      </w:r>
      <w:r w:rsidR="002967FB">
        <w:t>.</w:t>
      </w:r>
    </w:p>
    <w:p w14:paraId="25EE2485" w14:textId="4C663667" w:rsidR="007E4FFC" w:rsidRPr="002967FB" w:rsidRDefault="0059423D" w:rsidP="00C3631C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3BFBD231" w14:textId="61A833C9" w:rsidR="000D66B3" w:rsidRDefault="000D66B3" w:rsidP="0059423D">
      <w:pPr>
        <w:pStyle w:val="Bgn-AdvTopicHA"/>
      </w:pPr>
      <w:r>
        <w:t>Advanced</w:t>
      </w:r>
      <w:r w:rsidR="00E557FC">
        <w:t xml:space="preserve"> </w:t>
      </w:r>
      <w:r>
        <w:t>Topic</w:t>
      </w:r>
    </w:p>
    <w:p w14:paraId="46BB6D67" w14:textId="75647412" w:rsidR="007E4FFC" w:rsidRPr="002967FB" w:rsidRDefault="00D25B4D" w:rsidP="0059423D">
      <w:pPr>
        <w:pStyle w:val="Bgn-AdvTopicHB"/>
      </w:pPr>
      <w:r w:rsidRPr="002967FB">
        <w:t>Controlling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Threading</w:t>
      </w:r>
      <w:r w:rsidR="00E557FC">
        <w:t xml:space="preserve"> </w:t>
      </w:r>
      <w:r w:rsidRPr="002967FB">
        <w:t>Model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STAThreadAttribute</w:t>
      </w:r>
    </w:p>
    <w:p w14:paraId="1F60ECD3" w14:textId="2BB70C48" w:rsidR="007E4FFC" w:rsidRPr="002967FB" w:rsidRDefault="00D25B4D" w:rsidP="0059423D">
      <w:pPr>
        <w:pStyle w:val="Bgn-AdvTopic1"/>
      </w:pPr>
      <w:r w:rsidRPr="002967FB">
        <w:t>With</w:t>
      </w:r>
      <w:r w:rsidR="00E557FC">
        <w:t xml:space="preserve"> </w:t>
      </w:r>
      <w:r w:rsidRPr="002967FB">
        <w:t>COM,</w:t>
      </w:r>
      <w:r w:rsidR="00E557FC">
        <w:t xml:space="preserve"> </w:t>
      </w:r>
      <w:r w:rsidRPr="002967FB">
        <w:t>four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apartment-threading</w:t>
      </w:r>
      <w:r w:rsidR="00E557FC">
        <w:t xml:space="preserve"> </w:t>
      </w:r>
      <w:r w:rsidRPr="002967FB">
        <w:t>models</w:t>
      </w:r>
      <w:r w:rsidR="00E557FC">
        <w:t xml:space="preserve"> </w:t>
      </w:r>
      <w:r w:rsidRPr="002967FB">
        <w:t>determine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threading</w:t>
      </w:r>
      <w:r w:rsidR="00E557FC">
        <w:t xml:space="preserve"> </w:t>
      </w:r>
      <w:r w:rsidRPr="002967FB">
        <w:t>rules</w:t>
      </w:r>
      <w:r w:rsidR="00E557FC">
        <w:t xml:space="preserve"> </w:t>
      </w:r>
      <w:r w:rsidRPr="002967FB">
        <w:t>relating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objects.</w:t>
      </w:r>
      <w:r w:rsidR="00E557FC">
        <w:t xml:space="preserve"> </w:t>
      </w:r>
      <w:r w:rsidRPr="002967FB">
        <w:t>Fortunately,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rules—and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complexity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accompanied</w:t>
      </w:r>
      <w:r w:rsidR="00E557FC">
        <w:t xml:space="preserve"> </w:t>
      </w:r>
      <w:r w:rsidRPr="002967FB">
        <w:t>them—have</w:t>
      </w:r>
      <w:r w:rsidR="00E557FC">
        <w:t xml:space="preserve"> </w:t>
      </w:r>
      <w:r w:rsidRPr="002967FB">
        <w:t>disappeared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long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program</w:t>
      </w:r>
      <w:r w:rsidR="00E557FC">
        <w:t xml:space="preserve"> </w:t>
      </w:r>
      <w:r w:rsidRPr="002967FB">
        <w:t>invokes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COM</w:t>
      </w:r>
      <w:r w:rsidR="00E557FC">
        <w:t xml:space="preserve"> </w:t>
      </w:r>
      <w:r w:rsidR="002C17D9">
        <w:t>interoperability</w:t>
      </w:r>
      <w:r w:rsidR="00E557FC">
        <w:t xml:space="preserve"> </w:t>
      </w:r>
      <w:r w:rsidR="002C17D9">
        <w:t>issues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place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main,</w:t>
      </w:r>
      <w:r w:rsidR="00E557FC">
        <w:t xml:space="preserve"> </w:t>
      </w:r>
      <w:r w:rsidRPr="002967FB">
        <w:t>single-threaded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decorating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process’s</w:t>
      </w:r>
      <w:r w:rsidR="00E557FC">
        <w:t xml:space="preserve"> </w:t>
      </w:r>
      <w:r w:rsidRPr="002967FB">
        <w:rPr>
          <w:rStyle w:val="C1"/>
        </w:rPr>
        <w:t>Main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System.STAThreadAttribute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doing,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cross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boundaries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invoke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components.</w:t>
      </w:r>
      <w:r w:rsidR="00E557FC">
        <w:t xml:space="preserve"> </w:t>
      </w:r>
      <w:r w:rsidRPr="002967FB">
        <w:t>Furthermore,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initialization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COM</w:t>
      </w:r>
      <w:r w:rsidR="00E557FC">
        <w:t xml:space="preserve"> </w:t>
      </w:r>
      <w:r w:rsidR="002C17D9">
        <w:t>i</w:t>
      </w:r>
      <w:r w:rsidRPr="002967FB">
        <w:t>nterop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made.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caveat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(including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default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lastRenderedPageBreak/>
        <w:t>a</w:t>
      </w:r>
      <w:r w:rsidR="00E557FC">
        <w:t xml:space="preserve"> </w:t>
      </w:r>
      <w:r w:rsidR="009B525E">
        <w:t>m</w:t>
      </w:r>
      <w:r w:rsidRPr="002967FB">
        <w:t>ultithreaded</w:t>
      </w:r>
      <w:r w:rsidR="00E557FC">
        <w:t xml:space="preserve"> </w:t>
      </w:r>
      <w:r w:rsidR="009B525E">
        <w:t>a</w:t>
      </w:r>
      <w:r w:rsidRPr="002967FB">
        <w:t>partment</w:t>
      </w:r>
      <w:r w:rsidR="00E557FC">
        <w:t xml:space="preserve"> </w:t>
      </w:r>
      <w:r w:rsidRPr="002967FB">
        <w:t>(MTA).</w:t>
      </w:r>
      <w:r w:rsidR="00E557FC">
        <w:t xml:space="preserve"> </w:t>
      </w:r>
      <w:r w:rsidR="002C17D9">
        <w:t>In</w:t>
      </w:r>
      <w:r w:rsidR="00E557FC">
        <w:t xml:space="preserve"> </w:t>
      </w:r>
      <w:r w:rsidR="002C17D9">
        <w:t>turn,</w:t>
      </w:r>
      <w:r w:rsidR="00E557FC">
        <w:t xml:space="preserve"> </w:t>
      </w:r>
      <w:r w:rsidRPr="002967FB">
        <w:t>care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taken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invoking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besides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</w:t>
      </w:r>
      <w:r w:rsidR="00E557FC">
        <w:t xml:space="preserve"> </w:t>
      </w:r>
      <w:r w:rsidRPr="002967FB">
        <w:t>one.</w:t>
      </w:r>
    </w:p>
    <w:p w14:paraId="646A1D69" w14:textId="0EDBAF35" w:rsidR="007E4FFC" w:rsidRPr="002967FB" w:rsidRDefault="00D25B4D" w:rsidP="0059423D">
      <w:pPr>
        <w:pStyle w:val="Bgn-AdvTopicX"/>
      </w:pPr>
      <w:r w:rsidRPr="002967FB">
        <w:t>COM</w:t>
      </w:r>
      <w:r w:rsidR="00E557FC">
        <w:t xml:space="preserve"> </w:t>
      </w:r>
      <w:r w:rsidR="002C17D9">
        <w:t>i</w:t>
      </w:r>
      <w:r w:rsidRPr="002967FB">
        <w:t>nterop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necessarily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explicit</w:t>
      </w:r>
      <w:r w:rsidR="00E557FC">
        <w:t xml:space="preserve"> </w:t>
      </w:r>
      <w:r w:rsidRPr="002967FB">
        <w:t>action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developer.</w:t>
      </w:r>
      <w:r w:rsidR="00E557FC">
        <w:t xml:space="preserve"> </w:t>
      </w:r>
      <w:r w:rsidRPr="002967FB">
        <w:t>Microsoft</w:t>
      </w:r>
      <w:r w:rsidR="00E557FC">
        <w:t xml:space="preserve"> </w:t>
      </w:r>
      <w:r w:rsidRPr="002967FB">
        <w:t>implemented</w:t>
      </w:r>
      <w:r w:rsidR="00E557FC">
        <w:t xml:space="preserve"> </w:t>
      </w:r>
      <w:r w:rsidRPr="002967FB">
        <w:t>many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callable</w:t>
      </w:r>
      <w:r w:rsidR="00E557FC">
        <w:t xml:space="preserve"> </w:t>
      </w:r>
      <w:r w:rsidRPr="002967FB">
        <w:t>wrapper</w:t>
      </w:r>
      <w:r w:rsidR="00E557FC">
        <w:t xml:space="preserve"> </w:t>
      </w:r>
      <w:r w:rsidRPr="002967FB">
        <w:t>(RCW)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rewriting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managed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result,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often</w:t>
      </w:r>
      <w:r w:rsidR="00E557FC">
        <w:t xml:space="preserve"> </w:t>
      </w:r>
      <w:r w:rsidRPr="002967FB">
        <w:t>made</w:t>
      </w:r>
      <w:r w:rsidR="00E557FC">
        <w:t xml:space="preserve"> </w:t>
      </w:r>
      <w:r w:rsidRPr="002967FB">
        <w:t>unknowingly.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made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single-threaded</w:t>
      </w:r>
      <w:r w:rsidR="00E557FC">
        <w:t xml:space="preserve"> </w:t>
      </w:r>
      <w:r w:rsidRPr="002967FB">
        <w:t>apartment,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generally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good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decorate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Windows</w:t>
      </w:r>
      <w:r w:rsidR="00E557FC">
        <w:t xml:space="preserve"> </w:t>
      </w:r>
      <w:r w:rsidRPr="002967FB">
        <w:t>Forms</w:t>
      </w:r>
      <w:r w:rsidR="00E557FC">
        <w:t xml:space="preserve"> </w:t>
      </w:r>
      <w:r w:rsidRPr="002967FB">
        <w:t>executables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System.STAThreadAttribute</w:t>
      </w:r>
      <w:r w:rsidRPr="002967FB">
        <w:t>.</w:t>
      </w:r>
    </w:p>
    <w:p w14:paraId="55F73F47" w14:textId="77777777" w:rsidR="007E4FFC" w:rsidRPr="002967FB" w:rsidRDefault="00D25B4D">
      <w:pPr>
        <w:pStyle w:val="SummaryHead"/>
      </w:pPr>
      <w:r w:rsidRPr="002967FB">
        <w:t>Summary</w:t>
      </w:r>
    </w:p>
    <w:p w14:paraId="0943637C" w14:textId="293081DA" w:rsidR="001800E5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chapter,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looked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various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mechanisms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C876AB">
        <w:t>saw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variety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protect</w:t>
      </w:r>
      <w:r w:rsidR="00E557FC">
        <w:t xml:space="preserve"> </w:t>
      </w:r>
      <w:r w:rsidRPr="002967FB">
        <w:t>against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conditions.</w:t>
      </w:r>
      <w:r w:rsidR="00E557FC">
        <w:t xml:space="preserve"> </w:t>
      </w:r>
      <w:r w:rsidRPr="002967FB">
        <w:t>Coverage</w:t>
      </w:r>
      <w:r w:rsidR="00E557FC">
        <w:t xml:space="preserve"> </w:t>
      </w:r>
      <w:r w:rsidRPr="002967FB">
        <w:t>included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leverages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="00E557FC">
        <w:t xml:space="preserve"> </w:t>
      </w:r>
      <w:r w:rsidRPr="002967FB">
        <w:t>under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covers.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rPr>
          <w:rStyle w:val="C1"/>
        </w:rPr>
        <w:t>System.Threading.Interlocked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System.Threading.Mutext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System.Threading.WaitHandle</w:t>
      </w:r>
      <w:r w:rsidRPr="002967FB">
        <w:t>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events,</w:t>
      </w:r>
      <w:r w:rsidR="00E557FC">
        <w:t xml:space="preserve"> </w:t>
      </w:r>
      <w:r w:rsidRPr="002967FB">
        <w:t>semaphores,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2967FB">
        <w:t>.</w:t>
      </w:r>
    </w:p>
    <w:p w14:paraId="794C339B" w14:textId="7D81EEB9" w:rsidR="001800E5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spite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progress</w:t>
      </w:r>
      <w:r w:rsidR="00E557FC">
        <w:t xml:space="preserve"> </w:t>
      </w:r>
      <w:r w:rsidR="00C876AB">
        <w:t>made</w:t>
      </w:r>
      <w:r w:rsidR="00E557FC">
        <w:t xml:space="preserve"> </w:t>
      </w:r>
      <w:r w:rsidR="00C876AB">
        <w:t>in</w:t>
      </w:r>
      <w:r w:rsidR="00E557FC">
        <w:t xml:space="preserve"> </w:t>
      </w:r>
      <w:r w:rsidRPr="002967FB">
        <w:t>improving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early</w:t>
      </w:r>
      <w:r w:rsidR="00E557FC">
        <w:t xml:space="preserve"> </w:t>
      </w:r>
      <w:r w:rsidRPr="002967FB">
        <w:t>versions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today,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="00A661E3">
        <w:t>remains</w:t>
      </w:r>
      <w:r w:rsidR="00E557FC">
        <w:t xml:space="preserve"> </w:t>
      </w:r>
      <w:r w:rsidR="00A661E3">
        <w:t>complicated</w:t>
      </w:r>
      <w:r w:rsidR="00E557FC">
        <w:t xml:space="preserve"> </w:t>
      </w:r>
      <w:r w:rsidR="00A661E3">
        <w:t>with</w:t>
      </w:r>
      <w:r w:rsidR="00E557FC">
        <w:t xml:space="preserve"> </w:t>
      </w:r>
      <w:r w:rsidR="00A661E3">
        <w:t>numerous</w:t>
      </w:r>
      <w:r w:rsidR="00E557FC">
        <w:t xml:space="preserve"> </w:t>
      </w:r>
      <w:r w:rsidRPr="002967FB">
        <w:t>pitfalls.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="00C876AB">
        <w:t>sand</w:t>
      </w:r>
      <w:r w:rsidR="00E557FC">
        <w:t xml:space="preserve"> </w:t>
      </w:r>
      <w:r w:rsidR="00C876AB">
        <w:t>traps</w:t>
      </w:r>
      <w:r w:rsidRPr="002967FB">
        <w:t>,</w:t>
      </w:r>
      <w:r w:rsidR="00E557FC">
        <w:t xml:space="preserve"> </w:t>
      </w:r>
      <w:r w:rsidR="00A661E3" w:rsidRPr="002967FB">
        <w:t>several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="00C876AB">
        <w:t>have</w:t>
      </w:r>
      <w:r w:rsidR="00E557FC">
        <w:t xml:space="preserve"> </w:t>
      </w:r>
      <w:r w:rsidR="00C876AB">
        <w:t>been</w:t>
      </w:r>
      <w:r w:rsidR="00E557FC">
        <w:t xml:space="preserve"> </w:t>
      </w:r>
      <w:r w:rsidR="00C876AB">
        <w:t>identified</w:t>
      </w:r>
      <w:r w:rsidRPr="002967FB">
        <w:t>.</w:t>
      </w:r>
      <w:r w:rsidR="00E557FC">
        <w:t xml:space="preserve"> </w:t>
      </w:r>
      <w:r w:rsidR="00C876AB">
        <w:t>They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consistently</w:t>
      </w:r>
      <w:r w:rsidR="00E557FC">
        <w:t xml:space="preserve"> </w:t>
      </w:r>
      <w:r w:rsidRPr="002967FB">
        <w:t>acquiring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wrapping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logic.</w:t>
      </w:r>
    </w:p>
    <w:p w14:paraId="7B64BDE9" w14:textId="7CA2FEA4" w:rsidR="007E4FFC" w:rsidRPr="002967FB" w:rsidRDefault="00D25B4D">
      <w:pPr>
        <w:pStyle w:val="Body"/>
      </w:pPr>
      <w:r w:rsidRPr="002967FB">
        <w:t>Before</w:t>
      </w:r>
      <w:r w:rsidR="00E557FC">
        <w:t xml:space="preserve"> </w:t>
      </w:r>
      <w:r w:rsidRPr="002967FB">
        <w:t>closing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chapter,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considered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Task.Delay()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E557FC">
        <w:t xml:space="preserve"> </w:t>
      </w:r>
      <w:r w:rsidR="00A661E3">
        <w:t>introduced</w:t>
      </w:r>
      <w:r w:rsidR="00E557FC">
        <w:t xml:space="preserve"> </w:t>
      </w:r>
      <w:r w:rsidRPr="002967FB">
        <w:t>API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TAP.</w:t>
      </w:r>
    </w:p>
    <w:p w14:paraId="62D6968B" w14:textId="4538EF08" w:rsidR="007E4FFC" w:rsidRPr="002967FB" w:rsidRDefault="00D25B4D" w:rsidP="0059423D">
      <w:pPr>
        <w:pStyle w:val="Body"/>
      </w:pPr>
      <w:r w:rsidRPr="002967FB">
        <w:t>The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investigates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complex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technology: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marshalling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out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unmanaged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P/Invoke.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addition,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introduces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known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unsafe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lastRenderedPageBreak/>
        <w:t>which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memory</w:t>
      </w:r>
      <w:r w:rsidR="00E557FC">
        <w:t xml:space="preserve"> </w:t>
      </w:r>
      <w:r w:rsidRPr="002967FB">
        <w:t>pointers</w:t>
      </w:r>
      <w:r w:rsidR="00E557FC">
        <w:t xml:space="preserve"> </w:t>
      </w:r>
      <w:r w:rsidRPr="002967FB">
        <w:t>directly,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unmanaged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(</w:t>
      </w:r>
      <w:r w:rsidR="009575C3">
        <w:t>e.g.</w:t>
      </w:r>
      <w:r w:rsidRPr="002967FB">
        <w:t>,</w:t>
      </w:r>
      <w:r w:rsidR="00E557FC">
        <w:t xml:space="preserve"> </w:t>
      </w:r>
      <w:r w:rsidRPr="002967FB">
        <w:t>C++).</w:t>
      </w:r>
    </w:p>
    <w:sectPr w:rsidR="007E4FFC" w:rsidRPr="002967FB" w:rsidSect="004F67B7">
      <w:pgSz w:w="10080" w:h="13140"/>
      <w:pgMar w:top="1080" w:right="1080" w:bottom="72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4" w:author="Kevin" w:date="2020-03-22T22:27:00Z" w:initials="KB">
    <w:p w14:paraId="2D05ECD0" w14:textId="46C36FDB" w:rsidR="00995E9B" w:rsidRDefault="00995E9B">
      <w:pPr>
        <w:pStyle w:val="CommentText"/>
      </w:pPr>
      <w:r>
        <w:rPr>
          <w:rStyle w:val="CommentReference"/>
        </w:rPr>
        <w:annotationRef/>
      </w:r>
      <w:r>
        <w:t>How about covering AsyncLocal&lt;T&gt; too?</w:t>
      </w:r>
      <w:r w:rsidR="00E358A5">
        <w:t xml:space="preserve"> Given TPL, I would argue it is more valuable than thread locals.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05EC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05ECD0" w16cid:durableId="222264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45DB" w14:textId="77777777" w:rsidR="00C25E06" w:rsidRDefault="00C25E06">
      <w:r>
        <w:separator/>
      </w:r>
    </w:p>
  </w:endnote>
  <w:endnote w:type="continuationSeparator" w:id="0">
    <w:p w14:paraId="71197756" w14:textId="77777777" w:rsidR="00C25E06" w:rsidRDefault="00C2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harlotte Book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Bold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etaPlusMedium-Italic">
    <w:altName w:val="Cambria"/>
    <w:charset w:val="4D"/>
    <w:family w:val="auto"/>
    <w:pitch w:val="default"/>
    <w:sig w:usb0="00000003" w:usb1="00000000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EEEDC" w14:textId="77777777" w:rsidR="00C25E06" w:rsidRDefault="00C25E06">
      <w:r>
        <w:separator/>
      </w:r>
    </w:p>
  </w:footnote>
  <w:footnote w:type="continuationSeparator" w:id="0">
    <w:p w14:paraId="5E143B2F" w14:textId="77777777" w:rsidR="00C25E06" w:rsidRDefault="00C25E06">
      <w:r>
        <w:continuationSeparator/>
      </w:r>
    </w:p>
  </w:footnote>
  <w:footnote w:id="1">
    <w:p w14:paraId="1C3E6D40" w14:textId="1841F822" w:rsidR="005E35E8" w:rsidRDefault="005E35E8">
      <w:pPr>
        <w:pStyle w:val="FootnoteText"/>
      </w:pPr>
      <w:r w:rsidRPr="00E153FD">
        <w:footnoteRef/>
      </w:r>
      <w:r w:rsidRPr="00E153FD">
        <w:t>.</w:t>
      </w:r>
      <w:r w:rsidRPr="00E153FD">
        <w:tab/>
      </w:r>
      <w:r>
        <w:t xml:space="preserve">While at the C# level it’s a local, at the </w:t>
      </w:r>
      <w:r w:rsidRPr="00B94E4A">
        <w:t>Common</w:t>
      </w:r>
      <w:r>
        <w:t xml:space="preserve"> </w:t>
      </w:r>
      <w:r w:rsidRPr="00B94E4A">
        <w:t>Intermediate</w:t>
      </w:r>
      <w:r>
        <w:t xml:space="preserve"> </w:t>
      </w:r>
      <w:r w:rsidRPr="00B94E4A">
        <w:t>Language</w:t>
      </w:r>
      <w:r>
        <w:t xml:space="preserve"> level it’s a field—and fields can be accessed from multiple threads.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28C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8A8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7A2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4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880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08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7E2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5E5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AE1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1" w15:restartNumberingAfterBreak="0">
    <w:nsid w:val="00000029"/>
    <w:multiLevelType w:val="singleLevel"/>
    <w:tmpl w:val="2BE0BAE0"/>
    <w:lvl w:ilvl="0">
      <w:start w:val="1"/>
      <w:numFmt w:val="none"/>
      <w:lvlText w:val="LANGUAGE CONTRAST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</w:rPr>
    </w:lvl>
  </w:abstractNum>
  <w:abstractNum w:abstractNumId="12" w15:restartNumberingAfterBreak="0">
    <w:nsid w:val="07172F7C"/>
    <w:multiLevelType w:val="hybridMultilevel"/>
    <w:tmpl w:val="A4CA7886"/>
    <w:lvl w:ilvl="0" w:tplc="50CCE9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23C1A"/>
    <w:multiLevelType w:val="singleLevel"/>
    <w:tmpl w:val="F5988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091B7274"/>
    <w:multiLevelType w:val="hybridMultilevel"/>
    <w:tmpl w:val="B31E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621337"/>
    <w:multiLevelType w:val="hybridMultilevel"/>
    <w:tmpl w:val="E12A9D3E"/>
    <w:lvl w:ilvl="0" w:tplc="399A4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036C7"/>
    <w:multiLevelType w:val="hybridMultilevel"/>
    <w:tmpl w:val="2F04285E"/>
    <w:lvl w:ilvl="0" w:tplc="33708DF4">
      <w:start w:val="1"/>
      <w:numFmt w:val="decimal"/>
      <w:lvlText w:val="%1."/>
      <w:lvlJc w:val="left"/>
      <w:pPr>
        <w:tabs>
          <w:tab w:val="num" w:pos="0"/>
        </w:tabs>
        <w:ind w:left="173" w:hanging="173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5962E9"/>
    <w:multiLevelType w:val="hybridMultilevel"/>
    <w:tmpl w:val="EC9CBBE2"/>
    <w:lvl w:ilvl="0" w:tplc="7E04D994">
      <w:start w:val="1"/>
      <w:numFmt w:val="bullet"/>
      <w:lvlText w:val=""/>
      <w:lvlJc w:val="left"/>
      <w:pPr>
        <w:tabs>
          <w:tab w:val="num" w:pos="216"/>
        </w:tabs>
        <w:ind w:left="216" w:hanging="216"/>
      </w:pPr>
      <w:rPr>
        <w:rFonts w:ascii="Webdings" w:hAnsi="Web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19828B2"/>
    <w:multiLevelType w:val="hybridMultilevel"/>
    <w:tmpl w:val="5C42EC34"/>
    <w:lvl w:ilvl="0" w:tplc="15164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E61811"/>
    <w:multiLevelType w:val="hybridMultilevel"/>
    <w:tmpl w:val="4A2AB79E"/>
    <w:lvl w:ilvl="0" w:tplc="9C2259B8">
      <w:start w:val="1"/>
      <w:numFmt w:val="decimal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1B9D13EA"/>
    <w:multiLevelType w:val="hybridMultilevel"/>
    <w:tmpl w:val="47223F90"/>
    <w:lvl w:ilvl="0" w:tplc="18AE22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A1694"/>
    <w:multiLevelType w:val="hybridMultilevel"/>
    <w:tmpl w:val="AEA8110C"/>
    <w:lvl w:ilvl="0" w:tplc="E5968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81DC2"/>
    <w:multiLevelType w:val="hybridMultilevel"/>
    <w:tmpl w:val="92FC4D3C"/>
    <w:lvl w:ilvl="0" w:tplc="3DE4BC3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2A6650EB"/>
    <w:multiLevelType w:val="hybridMultilevel"/>
    <w:tmpl w:val="280EFC32"/>
    <w:lvl w:ilvl="0" w:tplc="F490C0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harlotte Book" w:hAnsi="Charlotte Book" w:hint="default"/>
        <w:b w:val="0"/>
        <w:i w:val="0"/>
        <w:color w:val="000000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064D18"/>
    <w:multiLevelType w:val="multilevel"/>
    <w:tmpl w:val="90EC2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6" w15:restartNumberingAfterBreak="0">
    <w:nsid w:val="2DC51C46"/>
    <w:multiLevelType w:val="hybridMultilevel"/>
    <w:tmpl w:val="FB941E54"/>
    <w:lvl w:ilvl="0" w:tplc="5996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C48"/>
    <w:multiLevelType w:val="singleLevel"/>
    <w:tmpl w:val="56E06B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8" w15:restartNumberingAfterBreak="0">
    <w:nsid w:val="3B7255E6"/>
    <w:multiLevelType w:val="hybridMultilevel"/>
    <w:tmpl w:val="26C6DF68"/>
    <w:lvl w:ilvl="0" w:tplc="4B9CF244">
      <w:start w:val="1"/>
      <w:numFmt w:val="bullet"/>
      <w:pStyle w:val="BL1RinInItal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9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E85F61"/>
    <w:multiLevelType w:val="hybridMultilevel"/>
    <w:tmpl w:val="C3F2D20E"/>
    <w:lvl w:ilvl="0" w:tplc="6240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540C4"/>
    <w:multiLevelType w:val="hybridMultilevel"/>
    <w:tmpl w:val="A46EAB04"/>
    <w:lvl w:ilvl="0" w:tplc="59269564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627BF"/>
    <w:multiLevelType w:val="hybridMultilevel"/>
    <w:tmpl w:val="0298D41A"/>
    <w:lvl w:ilvl="0" w:tplc="B4BE907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60CC4621"/>
    <w:multiLevelType w:val="singleLevel"/>
    <w:tmpl w:val="FDBCD8D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6" w15:restartNumberingAfterBreak="0">
    <w:nsid w:val="62435FB2"/>
    <w:multiLevelType w:val="hybridMultilevel"/>
    <w:tmpl w:val="098CB14E"/>
    <w:lvl w:ilvl="0" w:tplc="E0A46B10">
      <w:start w:val="1"/>
      <w:numFmt w:val="bullet"/>
      <w:lvlText w:val=""/>
      <w:lvlJc w:val="left"/>
      <w:pPr>
        <w:ind w:left="605" w:hanging="605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54668"/>
    <w:multiLevelType w:val="hybridMultilevel"/>
    <w:tmpl w:val="CDE07EC0"/>
    <w:lvl w:ilvl="0" w:tplc="CE527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FA339C"/>
    <w:multiLevelType w:val="hybridMultilevel"/>
    <w:tmpl w:val="6492A4E6"/>
    <w:lvl w:ilvl="0" w:tplc="AD729046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7"/>
  </w:num>
  <w:num w:numId="2">
    <w:abstractNumId w:val="24"/>
  </w:num>
  <w:num w:numId="3">
    <w:abstractNumId w:val="12"/>
  </w:num>
  <w:num w:numId="4">
    <w:abstractNumId w:val="36"/>
  </w:num>
  <w:num w:numId="5">
    <w:abstractNumId w:val="21"/>
  </w:num>
  <w:num w:numId="6">
    <w:abstractNumId w:val="25"/>
  </w:num>
  <w:num w:numId="7">
    <w:abstractNumId w:val="16"/>
  </w:num>
  <w:num w:numId="8">
    <w:abstractNumId w:val="38"/>
  </w:num>
  <w:num w:numId="9">
    <w:abstractNumId w:val="38"/>
    <w:lvlOverride w:ilvl="0">
      <w:startOverride w:val="1"/>
    </w:lvlOverride>
  </w:num>
  <w:num w:numId="10">
    <w:abstractNumId w:val="38"/>
    <w:lvlOverride w:ilvl="0">
      <w:startOverride w:val="1"/>
    </w:lvlOverride>
  </w:num>
  <w:num w:numId="11">
    <w:abstractNumId w:val="11"/>
  </w:num>
  <w:num w:numId="12">
    <w:abstractNumId w:val="13"/>
  </w:num>
  <w:num w:numId="13">
    <w:abstractNumId w:val="27"/>
  </w:num>
  <w:num w:numId="14">
    <w:abstractNumId w:val="35"/>
  </w:num>
  <w:num w:numId="15">
    <w:abstractNumId w:val="31"/>
  </w:num>
  <w:num w:numId="16">
    <w:abstractNumId w:val="34"/>
  </w:num>
  <w:num w:numId="17">
    <w:abstractNumId w:val="23"/>
  </w:num>
  <w:num w:numId="18">
    <w:abstractNumId w:val="19"/>
  </w:num>
  <w:num w:numId="19">
    <w:abstractNumId w:val="20"/>
  </w:num>
  <w:num w:numId="20">
    <w:abstractNumId w:val="18"/>
  </w:num>
  <w:num w:numId="21">
    <w:abstractNumId w:val="39"/>
  </w:num>
  <w:num w:numId="22">
    <w:abstractNumId w:val="15"/>
  </w:num>
  <w:num w:numId="23">
    <w:abstractNumId w:val="14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29"/>
  </w:num>
  <w:num w:numId="36">
    <w:abstractNumId w:val="22"/>
  </w:num>
  <w:num w:numId="37">
    <w:abstractNumId w:val="37"/>
  </w:num>
  <w:num w:numId="38">
    <w:abstractNumId w:val="33"/>
  </w:num>
  <w:num w:numId="39">
    <w:abstractNumId w:val="30"/>
  </w:num>
  <w:num w:numId="40">
    <w:abstractNumId w:val="28"/>
  </w:num>
  <w:num w:numId="41">
    <w:abstractNumId w:val="32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en Frostad">
    <w15:presenceInfo w15:providerId="AD" w15:userId="S::Austen.Frostad@IntelliTect.com::6da031c6-a137-4d1e-ad42-d340c757f665"/>
  </w15:person>
  <w15:person w15:author="Kevin">
    <w15:presenceInfo w15:providerId="None" w15:userId="Kevin"/>
  </w15:person>
  <w15:person w15:author="Mark Michaelis">
    <w15:presenceInfo w15:providerId="Windows Live" w15:userId="6e7871812c9824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C90"/>
    <w:rsid w:val="00004A08"/>
    <w:rsid w:val="00005C0B"/>
    <w:rsid w:val="0000789B"/>
    <w:rsid w:val="0001207D"/>
    <w:rsid w:val="0002316F"/>
    <w:rsid w:val="000328E6"/>
    <w:rsid w:val="00050469"/>
    <w:rsid w:val="00070125"/>
    <w:rsid w:val="00072513"/>
    <w:rsid w:val="000A2F85"/>
    <w:rsid w:val="000A42E0"/>
    <w:rsid w:val="000B0AE0"/>
    <w:rsid w:val="000B5938"/>
    <w:rsid w:val="000C6F81"/>
    <w:rsid w:val="000D31A5"/>
    <w:rsid w:val="000D66B3"/>
    <w:rsid w:val="000F0ED9"/>
    <w:rsid w:val="001028CC"/>
    <w:rsid w:val="0011695C"/>
    <w:rsid w:val="00121A81"/>
    <w:rsid w:val="00135E50"/>
    <w:rsid w:val="00142643"/>
    <w:rsid w:val="0016505E"/>
    <w:rsid w:val="00172045"/>
    <w:rsid w:val="001800E5"/>
    <w:rsid w:val="001836F5"/>
    <w:rsid w:val="00187222"/>
    <w:rsid w:val="00190653"/>
    <w:rsid w:val="00191220"/>
    <w:rsid w:val="00193C90"/>
    <w:rsid w:val="001A78C7"/>
    <w:rsid w:val="001C7281"/>
    <w:rsid w:val="001D0671"/>
    <w:rsid w:val="001F07C9"/>
    <w:rsid w:val="00200B98"/>
    <w:rsid w:val="002063F3"/>
    <w:rsid w:val="0021175B"/>
    <w:rsid w:val="00215D83"/>
    <w:rsid w:val="00251AB8"/>
    <w:rsid w:val="002537A3"/>
    <w:rsid w:val="00261A17"/>
    <w:rsid w:val="00262ED1"/>
    <w:rsid w:val="002967FB"/>
    <w:rsid w:val="002A336D"/>
    <w:rsid w:val="002A44BF"/>
    <w:rsid w:val="002C17D9"/>
    <w:rsid w:val="002C65EC"/>
    <w:rsid w:val="002D2849"/>
    <w:rsid w:val="002D3F1C"/>
    <w:rsid w:val="002F2AC5"/>
    <w:rsid w:val="002F6C99"/>
    <w:rsid w:val="0032671C"/>
    <w:rsid w:val="003607CF"/>
    <w:rsid w:val="00362B02"/>
    <w:rsid w:val="00386FB9"/>
    <w:rsid w:val="003B6937"/>
    <w:rsid w:val="003C1E3E"/>
    <w:rsid w:val="003C5F5B"/>
    <w:rsid w:val="003D0AA8"/>
    <w:rsid w:val="003E0C9B"/>
    <w:rsid w:val="004153C4"/>
    <w:rsid w:val="00416924"/>
    <w:rsid w:val="00416E6C"/>
    <w:rsid w:val="00416EFE"/>
    <w:rsid w:val="004239C0"/>
    <w:rsid w:val="00427AE8"/>
    <w:rsid w:val="00444D9D"/>
    <w:rsid w:val="004579B8"/>
    <w:rsid w:val="00465BE9"/>
    <w:rsid w:val="00467CCA"/>
    <w:rsid w:val="0047231C"/>
    <w:rsid w:val="00476D52"/>
    <w:rsid w:val="00480B0B"/>
    <w:rsid w:val="00483C33"/>
    <w:rsid w:val="00487747"/>
    <w:rsid w:val="00495A24"/>
    <w:rsid w:val="004B6FFE"/>
    <w:rsid w:val="004F196E"/>
    <w:rsid w:val="004F67B7"/>
    <w:rsid w:val="00513927"/>
    <w:rsid w:val="00513D5E"/>
    <w:rsid w:val="0051473F"/>
    <w:rsid w:val="00520DD1"/>
    <w:rsid w:val="00523AA8"/>
    <w:rsid w:val="005351ED"/>
    <w:rsid w:val="00535CEA"/>
    <w:rsid w:val="00544CE5"/>
    <w:rsid w:val="00557778"/>
    <w:rsid w:val="00562102"/>
    <w:rsid w:val="005648DF"/>
    <w:rsid w:val="00570810"/>
    <w:rsid w:val="0059423D"/>
    <w:rsid w:val="005A0874"/>
    <w:rsid w:val="005A0ADC"/>
    <w:rsid w:val="005B0C60"/>
    <w:rsid w:val="005B2338"/>
    <w:rsid w:val="005C6C80"/>
    <w:rsid w:val="005C7121"/>
    <w:rsid w:val="005C75E2"/>
    <w:rsid w:val="005D4D16"/>
    <w:rsid w:val="005E35E8"/>
    <w:rsid w:val="005F3E8B"/>
    <w:rsid w:val="00610BC8"/>
    <w:rsid w:val="006237C5"/>
    <w:rsid w:val="006362A8"/>
    <w:rsid w:val="00636FEC"/>
    <w:rsid w:val="0066749A"/>
    <w:rsid w:val="0068220C"/>
    <w:rsid w:val="00687501"/>
    <w:rsid w:val="006D13B8"/>
    <w:rsid w:val="006D24BE"/>
    <w:rsid w:val="006D3FA4"/>
    <w:rsid w:val="006E6D63"/>
    <w:rsid w:val="00710180"/>
    <w:rsid w:val="00714839"/>
    <w:rsid w:val="00723AE1"/>
    <w:rsid w:val="00730757"/>
    <w:rsid w:val="0074574B"/>
    <w:rsid w:val="0074657D"/>
    <w:rsid w:val="007512B5"/>
    <w:rsid w:val="00777944"/>
    <w:rsid w:val="00777D5A"/>
    <w:rsid w:val="007A7D19"/>
    <w:rsid w:val="007B76DE"/>
    <w:rsid w:val="007D0B4F"/>
    <w:rsid w:val="007E4FFC"/>
    <w:rsid w:val="007E5222"/>
    <w:rsid w:val="007F074C"/>
    <w:rsid w:val="00817FE8"/>
    <w:rsid w:val="00825CD1"/>
    <w:rsid w:val="0082712D"/>
    <w:rsid w:val="00832607"/>
    <w:rsid w:val="0083799F"/>
    <w:rsid w:val="0085479C"/>
    <w:rsid w:val="00885D24"/>
    <w:rsid w:val="0088663A"/>
    <w:rsid w:val="008929C1"/>
    <w:rsid w:val="00892E09"/>
    <w:rsid w:val="008A4D93"/>
    <w:rsid w:val="008D5B88"/>
    <w:rsid w:val="00903D3D"/>
    <w:rsid w:val="00925C1D"/>
    <w:rsid w:val="00932DD6"/>
    <w:rsid w:val="009372EF"/>
    <w:rsid w:val="00937E9F"/>
    <w:rsid w:val="009575C3"/>
    <w:rsid w:val="009812BC"/>
    <w:rsid w:val="00984E54"/>
    <w:rsid w:val="00990791"/>
    <w:rsid w:val="00995E9B"/>
    <w:rsid w:val="009979C0"/>
    <w:rsid w:val="009A16C9"/>
    <w:rsid w:val="009A38E7"/>
    <w:rsid w:val="009B525E"/>
    <w:rsid w:val="009E6174"/>
    <w:rsid w:val="009F1BD1"/>
    <w:rsid w:val="009F4F7D"/>
    <w:rsid w:val="00A06467"/>
    <w:rsid w:val="00A07EBA"/>
    <w:rsid w:val="00A11B02"/>
    <w:rsid w:val="00A12A51"/>
    <w:rsid w:val="00A42E00"/>
    <w:rsid w:val="00A434EC"/>
    <w:rsid w:val="00A43AF4"/>
    <w:rsid w:val="00A47EAF"/>
    <w:rsid w:val="00A64EA1"/>
    <w:rsid w:val="00A661E3"/>
    <w:rsid w:val="00A77799"/>
    <w:rsid w:val="00A83104"/>
    <w:rsid w:val="00A90DED"/>
    <w:rsid w:val="00A91154"/>
    <w:rsid w:val="00AB6061"/>
    <w:rsid w:val="00AE1DB6"/>
    <w:rsid w:val="00B17721"/>
    <w:rsid w:val="00B224A7"/>
    <w:rsid w:val="00B819A5"/>
    <w:rsid w:val="00B94E4A"/>
    <w:rsid w:val="00BA1EC9"/>
    <w:rsid w:val="00BA2A04"/>
    <w:rsid w:val="00BB03DB"/>
    <w:rsid w:val="00BC3F8A"/>
    <w:rsid w:val="00BD063B"/>
    <w:rsid w:val="00BD5B14"/>
    <w:rsid w:val="00BE6B1D"/>
    <w:rsid w:val="00BE6DFD"/>
    <w:rsid w:val="00BE7AD8"/>
    <w:rsid w:val="00BF2015"/>
    <w:rsid w:val="00BF488C"/>
    <w:rsid w:val="00C04529"/>
    <w:rsid w:val="00C164C1"/>
    <w:rsid w:val="00C25E06"/>
    <w:rsid w:val="00C3631C"/>
    <w:rsid w:val="00C37638"/>
    <w:rsid w:val="00C447ED"/>
    <w:rsid w:val="00C44C18"/>
    <w:rsid w:val="00C57602"/>
    <w:rsid w:val="00C65EF5"/>
    <w:rsid w:val="00C70DB3"/>
    <w:rsid w:val="00C876AB"/>
    <w:rsid w:val="00C879BE"/>
    <w:rsid w:val="00C97E43"/>
    <w:rsid w:val="00CA20FD"/>
    <w:rsid w:val="00CA7F32"/>
    <w:rsid w:val="00CB2A64"/>
    <w:rsid w:val="00CD4D89"/>
    <w:rsid w:val="00CF1ABC"/>
    <w:rsid w:val="00CF378F"/>
    <w:rsid w:val="00D070C9"/>
    <w:rsid w:val="00D0719D"/>
    <w:rsid w:val="00D1220A"/>
    <w:rsid w:val="00D25B4D"/>
    <w:rsid w:val="00D4284D"/>
    <w:rsid w:val="00D62A74"/>
    <w:rsid w:val="00D70DD4"/>
    <w:rsid w:val="00D723DC"/>
    <w:rsid w:val="00D83837"/>
    <w:rsid w:val="00DA3328"/>
    <w:rsid w:val="00DA6EE4"/>
    <w:rsid w:val="00DB62A4"/>
    <w:rsid w:val="00DE24E2"/>
    <w:rsid w:val="00E153FD"/>
    <w:rsid w:val="00E3506F"/>
    <w:rsid w:val="00E358A5"/>
    <w:rsid w:val="00E35AA1"/>
    <w:rsid w:val="00E41883"/>
    <w:rsid w:val="00E557FC"/>
    <w:rsid w:val="00E636C3"/>
    <w:rsid w:val="00E83AA1"/>
    <w:rsid w:val="00E85D6E"/>
    <w:rsid w:val="00E93580"/>
    <w:rsid w:val="00E957F9"/>
    <w:rsid w:val="00EA276F"/>
    <w:rsid w:val="00EB4140"/>
    <w:rsid w:val="00EB4CC4"/>
    <w:rsid w:val="00EC4916"/>
    <w:rsid w:val="00ED18D9"/>
    <w:rsid w:val="00EF0E86"/>
    <w:rsid w:val="00F052AB"/>
    <w:rsid w:val="00F20A53"/>
    <w:rsid w:val="00F20FF5"/>
    <w:rsid w:val="00F35C38"/>
    <w:rsid w:val="00F4653E"/>
    <w:rsid w:val="00F512FE"/>
    <w:rsid w:val="00F5604D"/>
    <w:rsid w:val="00F62DDC"/>
    <w:rsid w:val="00F75DCC"/>
    <w:rsid w:val="00F971FE"/>
    <w:rsid w:val="00F979BD"/>
    <w:rsid w:val="00FA662F"/>
    <w:rsid w:val="00FA707F"/>
    <w:rsid w:val="00FC01E6"/>
    <w:rsid w:val="00FD3D85"/>
    <w:rsid w:val="00FE023E"/>
    <w:rsid w:val="00FE568B"/>
    <w:rsid w:val="00FF307B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1ECFC"/>
  <w14:defaultImageDpi w14:val="96"/>
  <w15:docId w15:val="{C6E1F886-CAED-4596-94CB-A63A3D9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5E5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E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5E5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E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35E50"/>
    <w:pPr>
      <w:numPr>
        <w:ilvl w:val="3"/>
        <w:numId w:val="47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135E50"/>
    <w:pPr>
      <w:numPr>
        <w:ilvl w:val="4"/>
        <w:numId w:val="47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135E50"/>
    <w:pPr>
      <w:numPr>
        <w:ilvl w:val="5"/>
        <w:numId w:val="47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135E50"/>
    <w:pPr>
      <w:numPr>
        <w:ilvl w:val="6"/>
        <w:numId w:val="47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135E50"/>
    <w:pPr>
      <w:numPr>
        <w:ilvl w:val="7"/>
        <w:numId w:val="47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135E50"/>
    <w:pPr>
      <w:numPr>
        <w:ilvl w:val="8"/>
        <w:numId w:val="47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135E50"/>
    <w:pPr>
      <w:widowControl w:val="0"/>
      <w:pBdr>
        <w:bottom w:val="single" w:sz="24" w:space="15" w:color="000000"/>
      </w:pBdr>
      <w:suppressAutoHyphens/>
      <w:autoSpaceDE w:val="0"/>
      <w:autoSpaceDN w:val="0"/>
      <w:adjustRightInd w:val="0"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color w:val="000000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135E50"/>
    <w:pPr>
      <w:widowControl w:val="0"/>
      <w:autoSpaceDE w:val="0"/>
      <w:autoSpaceDN w:val="0"/>
      <w:adjustRightInd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135E50"/>
    <w:pPr>
      <w:ind w:firstLine="0"/>
    </w:pPr>
  </w:style>
  <w:style w:type="paragraph" w:customStyle="1" w:styleId="COT">
    <w:name w:val="COT"/>
    <w:basedOn w:val="BodyNoIndent"/>
    <w:uiPriority w:val="99"/>
    <w:rsid w:val="00135E50"/>
  </w:style>
  <w:style w:type="paragraph" w:customStyle="1" w:styleId="LH">
    <w:name w:val="LH"/>
    <w:basedOn w:val="Normal"/>
    <w:next w:val="CDT1"/>
    <w:autoRedefine/>
    <w:uiPriority w:val="99"/>
    <w:rsid w:val="00135E50"/>
    <w:pPr>
      <w:keepNext/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C">
    <w:name w:val="FC"/>
    <w:basedOn w:val="LH"/>
    <w:autoRedefine/>
    <w:uiPriority w:val="99"/>
    <w:rsid w:val="00135E50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135E50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HA">
    <w:name w:val="HA"/>
    <w:basedOn w:val="Normal"/>
    <w:autoRedefine/>
    <w:uiPriority w:val="99"/>
    <w:rsid w:val="00135E50"/>
    <w:pPr>
      <w:keepNext/>
      <w:widowControl w:val="0"/>
      <w:autoSpaceDE w:val="0"/>
      <w:autoSpaceDN w:val="0"/>
      <w:adjustRightInd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color w:val="000000"/>
      <w:sz w:val="28"/>
      <w:szCs w:val="28"/>
    </w:rPr>
  </w:style>
  <w:style w:type="paragraph" w:customStyle="1" w:styleId="CDT">
    <w:name w:val="CDT"/>
    <w:basedOn w:val="Normal"/>
    <w:uiPriority w:val="99"/>
    <w:rsid w:val="00135E50"/>
    <w:pPr>
      <w:widowControl w:val="0"/>
      <w:suppressAutoHyphens/>
      <w:autoSpaceDE w:val="0"/>
      <w:autoSpaceDN w:val="0"/>
      <w:adjustRightInd w:val="0"/>
      <w:spacing w:line="210" w:lineRule="atLeast"/>
      <w:ind w:left="300"/>
      <w:textAlignment w:val="center"/>
    </w:pPr>
    <w:rPr>
      <w:rFonts w:ascii="Consolas" w:hAnsi="Consolas" w:cs="Consolas"/>
      <w:noProof/>
      <w:color w:val="000000"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135E50"/>
    <w:pPr>
      <w:ind w:left="302"/>
    </w:pPr>
  </w:style>
  <w:style w:type="paragraph" w:customStyle="1" w:styleId="CDTX">
    <w:name w:val="CDTX"/>
    <w:basedOn w:val="CDT"/>
    <w:next w:val="Body"/>
    <w:uiPriority w:val="99"/>
    <w:rsid w:val="00135E50"/>
    <w:pPr>
      <w:pBdr>
        <w:bottom w:val="single" w:sz="4" w:space="4" w:color="000000"/>
      </w:pBdr>
      <w:spacing w:after="320"/>
    </w:pPr>
  </w:style>
  <w:style w:type="paragraph" w:customStyle="1" w:styleId="OutputHead">
    <w:name w:val="OutputHead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paragraph" w:customStyle="1" w:styleId="Code">
    <w:name w:val="Code"/>
    <w:basedOn w:val="Normal"/>
    <w:uiPriority w:val="99"/>
    <w:rsid w:val="00135E50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210" w:lineRule="atLeast"/>
      <w:ind w:left="300" w:right="240"/>
      <w:textAlignment w:val="center"/>
    </w:pPr>
    <w:rPr>
      <w:rFonts w:ascii="Consolas" w:hAnsi="Consolas" w:cs="Consolas"/>
      <w:color w:val="000000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135E50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before="180"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Only">
    <w:name w:val="OutputCodeOnly"/>
    <w:basedOn w:val="OutputCode1"/>
    <w:uiPriority w:val="99"/>
    <w:rsid w:val="00135E50"/>
    <w:pPr>
      <w:pBdr>
        <w:bottom w:val="single" w:sz="72" w:space="0" w:color="E0E0E0"/>
      </w:pBdr>
      <w:spacing w:after="515"/>
    </w:pPr>
  </w:style>
  <w:style w:type="paragraph" w:customStyle="1" w:styleId="TableTitle">
    <w:name w:val="TableTitle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25" w:after="90" w:line="310" w:lineRule="atLeast"/>
      <w:textAlignment w:val="center"/>
    </w:pPr>
    <w:rPr>
      <w:rFonts w:ascii="MetaPlusBook-Roman" w:eastAsia="Times New Roman" w:hAnsi="MetaPlusBook-Roman" w:cs="MetaPlusBook-Roman"/>
      <w:color w:val="000000"/>
      <w:sz w:val="18"/>
      <w:szCs w:val="18"/>
    </w:rPr>
  </w:style>
  <w:style w:type="paragraph" w:customStyle="1" w:styleId="TableHolder">
    <w:name w:val="TableHolder"/>
    <w:basedOn w:val="Normal"/>
    <w:uiPriority w:val="99"/>
    <w:rsid w:val="00135E50"/>
    <w:pPr>
      <w:widowControl w:val="0"/>
      <w:suppressAutoHyphens/>
      <w:autoSpaceDE w:val="0"/>
      <w:autoSpaceDN w:val="0"/>
      <w:adjustRightInd w:val="0"/>
      <w:spacing w:after="240"/>
      <w:textAlignment w:val="center"/>
    </w:pPr>
    <w:rPr>
      <w:rFonts w:ascii="Palatino-Roman" w:hAnsi="Palatino-Roman" w:cs="Palatino-Roman"/>
      <w:color w:val="000000"/>
      <w:spacing w:val="-3"/>
    </w:rPr>
  </w:style>
  <w:style w:type="paragraph" w:customStyle="1" w:styleId="BeginnerTopic-AdvTopic">
    <w:name w:val="BeginnerTopic-AdvTopic"/>
    <w:basedOn w:val="Body"/>
    <w:autoRedefine/>
    <w:uiPriority w:val="99"/>
    <w:rsid w:val="00135E50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135E50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135E50"/>
    <w:pPr>
      <w:spacing w:before="0" w:after="0"/>
    </w:pPr>
  </w:style>
  <w:style w:type="paragraph" w:customStyle="1" w:styleId="AdvX">
    <w:name w:val="AdvX"/>
    <w:basedOn w:val="Body"/>
    <w:uiPriority w:val="99"/>
    <w:rsid w:val="00135E50"/>
    <w:pPr>
      <w:spacing w:after="240"/>
    </w:pPr>
  </w:style>
  <w:style w:type="paragraph" w:customStyle="1" w:styleId="BeginX">
    <w:name w:val="BeginX"/>
    <w:basedOn w:val="Normal"/>
    <w:uiPriority w:val="99"/>
    <w:rsid w:val="00135E50"/>
    <w:pPr>
      <w:widowControl w:val="0"/>
      <w:autoSpaceDE w:val="0"/>
      <w:autoSpaceDN w:val="0"/>
      <w:adjustRightInd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PD">
    <w:name w:val="PD"/>
    <w:basedOn w:val="Body"/>
    <w:uiPriority w:val="99"/>
    <w:rsid w:val="00135E50"/>
    <w:pPr>
      <w:spacing w:before="60" w:after="60"/>
      <w:ind w:firstLine="0"/>
    </w:pPr>
    <w:rPr>
      <w:color w:val="0000FF"/>
    </w:rPr>
  </w:style>
  <w:style w:type="paragraph" w:customStyle="1" w:styleId="BeginOnly">
    <w:name w:val="BeginOnly"/>
    <w:basedOn w:val="Body"/>
    <w:uiPriority w:val="99"/>
    <w:rsid w:val="00135E50"/>
    <w:pPr>
      <w:spacing w:after="360"/>
      <w:ind w:firstLine="0"/>
    </w:pPr>
  </w:style>
  <w:style w:type="paragraph" w:customStyle="1" w:styleId="HDwithE">
    <w:name w:val="HDwithE"/>
    <w:basedOn w:val="HB"/>
    <w:autoRedefine/>
    <w:uiPriority w:val="99"/>
    <w:rsid w:val="00135E50"/>
    <w:pPr>
      <w:spacing w:after="60"/>
    </w:pPr>
  </w:style>
  <w:style w:type="paragraph" w:customStyle="1" w:styleId="CDTGrayline">
    <w:name w:val="CDTGrayline"/>
    <w:basedOn w:val="CDT"/>
    <w:autoRedefine/>
    <w:uiPriority w:val="99"/>
    <w:rsid w:val="00135E50"/>
    <w:pPr>
      <w:shd w:val="clear" w:color="auto" w:fill="D9D9D9"/>
    </w:pPr>
  </w:style>
  <w:style w:type="paragraph" w:customStyle="1" w:styleId="OutputHeadNoSpaceBefore">
    <w:name w:val="OutputHeadNoSpaceBefore"/>
    <w:basedOn w:val="OutputHead"/>
    <w:uiPriority w:val="99"/>
    <w:rsid w:val="00135E50"/>
    <w:pPr>
      <w:spacing w:before="0"/>
    </w:pPr>
  </w:style>
  <w:style w:type="paragraph" w:customStyle="1" w:styleId="GuidelinesHholder">
    <w:name w:val="GuidelinesHholder"/>
    <w:basedOn w:val="TableHolder"/>
    <w:uiPriority w:val="99"/>
    <w:rsid w:val="00135E50"/>
    <w:pPr>
      <w:spacing w:before="360" w:after="360"/>
      <w:jc w:val="center"/>
    </w:pPr>
  </w:style>
  <w:style w:type="paragraph" w:customStyle="1" w:styleId="AdvOnly">
    <w:name w:val="AdvOnly"/>
    <w:basedOn w:val="BodyNoIndent"/>
    <w:uiPriority w:val="99"/>
    <w:rsid w:val="00135E50"/>
    <w:pPr>
      <w:spacing w:after="260"/>
    </w:pPr>
  </w:style>
  <w:style w:type="paragraph" w:customStyle="1" w:styleId="CDTX-Middle">
    <w:name w:val="CDTX-Middle"/>
    <w:basedOn w:val="CDTX"/>
    <w:uiPriority w:val="99"/>
    <w:rsid w:val="00135E50"/>
    <w:pPr>
      <w:spacing w:after="160"/>
    </w:pPr>
  </w:style>
  <w:style w:type="paragraph" w:customStyle="1" w:styleId="HE">
    <w:name w:val="HE"/>
    <w:basedOn w:val="HB"/>
    <w:uiPriority w:val="99"/>
    <w:rsid w:val="00135E50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NL1">
    <w:name w:val="NL1"/>
    <w:basedOn w:val="Body"/>
    <w:uiPriority w:val="99"/>
    <w:rsid w:val="00135E50"/>
    <w:pPr>
      <w:spacing w:before="320" w:after="40"/>
      <w:ind w:left="662" w:hanging="360"/>
    </w:pPr>
  </w:style>
  <w:style w:type="paragraph" w:customStyle="1" w:styleId="NL">
    <w:name w:val="NL"/>
    <w:basedOn w:val="Normal"/>
    <w:autoRedefine/>
    <w:uiPriority w:val="99"/>
    <w:rsid w:val="00135E50"/>
    <w:pPr>
      <w:widowControl w:val="0"/>
      <w:autoSpaceDE w:val="0"/>
      <w:autoSpaceDN w:val="0"/>
      <w:adjustRightInd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NLX">
    <w:name w:val="NLX"/>
    <w:basedOn w:val="NL"/>
    <w:autoRedefine/>
    <w:uiPriority w:val="99"/>
    <w:rsid w:val="00135E50"/>
    <w:pPr>
      <w:spacing w:after="240"/>
    </w:pPr>
  </w:style>
  <w:style w:type="paragraph" w:customStyle="1" w:styleId="OutputCode">
    <w:name w:val="OutputCode"/>
    <w:basedOn w:val="Normal"/>
    <w:uiPriority w:val="99"/>
    <w:rsid w:val="00135E50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135E50"/>
    <w:pPr>
      <w:spacing w:before="180" w:after="515"/>
    </w:pPr>
  </w:style>
  <w:style w:type="paragraph" w:customStyle="1" w:styleId="TableFN">
    <w:name w:val="TableFN"/>
    <w:basedOn w:val="Body"/>
    <w:uiPriority w:val="99"/>
    <w:rsid w:val="00135E50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SummaryHead">
    <w:name w:val="SummaryHead"/>
    <w:basedOn w:val="HA"/>
    <w:uiPriority w:val="99"/>
    <w:rsid w:val="00135E50"/>
    <w:pPr>
      <w:pBdr>
        <w:bottom w:val="single" w:sz="8" w:space="6" w:color="auto"/>
      </w:pBdr>
      <w:spacing w:after="140" w:line="310" w:lineRule="atLeast"/>
    </w:pPr>
    <w:rPr>
      <w:caps/>
      <w:sz w:val="25"/>
      <w:szCs w:val="25"/>
    </w:rPr>
  </w:style>
  <w:style w:type="paragraph" w:styleId="FootnoteText">
    <w:name w:val="footnote text"/>
    <w:basedOn w:val="Body"/>
    <w:link w:val="FootnoteTextChar"/>
    <w:uiPriority w:val="99"/>
    <w:rsid w:val="00135E50"/>
    <w:pPr>
      <w:tabs>
        <w:tab w:val="left" w:pos="280"/>
      </w:tabs>
      <w:suppressAutoHyphens/>
      <w:spacing w:line="210" w:lineRule="atLeast"/>
      <w:ind w:left="290" w:hanging="290"/>
    </w:pPr>
    <w:rPr>
      <w:sz w:val="17"/>
      <w:szCs w:val="17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5E50"/>
    <w:rPr>
      <w:rFonts w:ascii="Palatino-Roman" w:eastAsiaTheme="minorHAnsi" w:hAnsi="Palatino-Roman" w:cs="Palatino-Roman"/>
      <w:color w:val="000000"/>
      <w:sz w:val="17"/>
      <w:szCs w:val="17"/>
    </w:rPr>
  </w:style>
  <w:style w:type="paragraph" w:customStyle="1" w:styleId="TCH">
    <w:name w:val="TCH"/>
    <w:basedOn w:val="Body"/>
    <w:uiPriority w:val="99"/>
    <w:rsid w:val="00135E50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B">
    <w:name w:val="TB"/>
    <w:basedOn w:val="BodyNoIndent"/>
    <w:uiPriority w:val="99"/>
    <w:rsid w:val="00135E50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135E50"/>
    <w:pPr>
      <w:spacing w:line="120" w:lineRule="atLeast"/>
    </w:pPr>
    <w:rPr>
      <w:sz w:val="12"/>
      <w:szCs w:val="12"/>
    </w:rPr>
  </w:style>
  <w:style w:type="paragraph" w:customStyle="1" w:styleId="NoteHead">
    <w:name w:val="NoteHead"/>
    <w:basedOn w:val="Normal"/>
    <w:autoRedefine/>
    <w:uiPriority w:val="99"/>
    <w:rsid w:val="00135E50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color w:val="000000"/>
      <w:sz w:val="23"/>
      <w:szCs w:val="23"/>
    </w:rPr>
  </w:style>
  <w:style w:type="paragraph" w:customStyle="1" w:styleId="LangContrastHead">
    <w:name w:val="LangContrastHead"/>
    <w:basedOn w:val="NoteHead"/>
    <w:uiPriority w:val="99"/>
    <w:rsid w:val="00135E50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135E50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GuidelinesHead">
    <w:name w:val="GuidelinesHead"/>
    <w:basedOn w:val="LangContrastHead"/>
    <w:uiPriority w:val="99"/>
    <w:rsid w:val="00135E50"/>
    <w:rPr>
      <w:b w:val="0"/>
    </w:rPr>
  </w:style>
  <w:style w:type="paragraph" w:customStyle="1" w:styleId="TCCP">
    <w:name w:val="TCCP"/>
    <w:basedOn w:val="CDT"/>
    <w:uiPriority w:val="99"/>
    <w:rsid w:val="00135E50"/>
    <w:pPr>
      <w:ind w:left="0"/>
    </w:pPr>
  </w:style>
  <w:style w:type="paragraph" w:customStyle="1" w:styleId="TCCP-small">
    <w:name w:val="TCCP-small"/>
    <w:basedOn w:val="TCCP"/>
    <w:uiPriority w:val="99"/>
    <w:pPr>
      <w:spacing w:line="190" w:lineRule="atLeast"/>
    </w:pPr>
    <w:rPr>
      <w:spacing w:val="-1"/>
    </w:rPr>
  </w:style>
  <w:style w:type="character" w:customStyle="1" w:styleId="C1">
    <w:name w:val="C1"/>
    <w:uiPriority w:val="99"/>
    <w:rsid w:val="00135E50"/>
    <w:rPr>
      <w:rFonts w:ascii="Consolas" w:hAnsi="Consolas" w:cs="Consolas"/>
      <w:color w:val="000000"/>
      <w:kern w:val="0"/>
      <w:position w:val="0"/>
    </w:rPr>
  </w:style>
  <w:style w:type="character" w:styleId="FootnoteReference">
    <w:name w:val="footnote reference"/>
    <w:basedOn w:val="DefaultParagraphFont"/>
    <w:uiPriority w:val="99"/>
    <w:rsid w:val="00135E50"/>
    <w:rPr>
      <w:rFonts w:ascii="Palatino-Roman" w:hAnsi="Palatino-Roman" w:cs="Palatino-Roman"/>
      <w:color w:val="000000"/>
      <w:w w:val="100"/>
      <w:position w:val="2"/>
      <w:sz w:val="22"/>
      <w:szCs w:val="22"/>
      <w:vertAlign w:val="superscript"/>
    </w:rPr>
  </w:style>
  <w:style w:type="character" w:customStyle="1" w:styleId="CPKeyword">
    <w:name w:val="CP Keyword"/>
    <w:uiPriority w:val="99"/>
    <w:rsid w:val="00135E50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CPComment">
    <w:name w:val="CP Comment"/>
    <w:uiPriority w:val="99"/>
    <w:rsid w:val="00135E50"/>
    <w:rPr>
      <w:rFonts w:cs="Consolas-Italic"/>
      <w:i/>
      <w:iCs/>
      <w:color w:val="008000"/>
    </w:rPr>
  </w:style>
  <w:style w:type="character" w:customStyle="1" w:styleId="Maroon">
    <w:name w:val="Maroon"/>
    <w:uiPriority w:val="99"/>
    <w:rsid w:val="00135E50"/>
    <w:rPr>
      <w:rFonts w:ascii="Consolas" w:hAnsi="Consolas" w:cs="Consolas"/>
      <w:color w:val="A31515"/>
    </w:rPr>
  </w:style>
  <w:style w:type="character" w:customStyle="1" w:styleId="E1">
    <w:name w:val="E1"/>
    <w:uiPriority w:val="99"/>
    <w:rsid w:val="00135E50"/>
    <w:rPr>
      <w:rFonts w:ascii="Palatino-Bold" w:hAnsi="Palatino-Bold" w:cs="Palatino-Bold"/>
      <w:b/>
      <w:bCs/>
    </w:rPr>
  </w:style>
  <w:style w:type="character" w:customStyle="1" w:styleId="C1inHead">
    <w:name w:val="C1 in Head"/>
    <w:uiPriority w:val="99"/>
    <w:rsid w:val="00135E50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135E50"/>
    <w:rPr>
      <w:rFonts w:ascii="Consolas" w:hAnsi="Consolas" w:cs="Consolas-Bold"/>
      <w:b/>
      <w:bCs/>
      <w:sz w:val="24"/>
      <w:szCs w:val="18"/>
    </w:rPr>
  </w:style>
  <w:style w:type="character" w:customStyle="1" w:styleId="C1inLH">
    <w:name w:val="C1inLH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Italic">
    <w:name w:val="Italic"/>
    <w:autoRedefine/>
    <w:uiPriority w:val="99"/>
    <w:rsid w:val="00135E50"/>
    <w:rPr>
      <w:rFonts w:cs="Palatino-Italic"/>
      <w:i/>
      <w:iCs/>
    </w:rPr>
  </w:style>
  <w:style w:type="character" w:customStyle="1" w:styleId="C1BoldItal">
    <w:name w:val="C1BoldItal"/>
    <w:basedOn w:val="C1inB-Head"/>
    <w:uiPriority w:val="99"/>
    <w:rsid w:val="00135E50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Table">
    <w:name w:val="c1inTable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-9pt">
    <w:name w:val="C1-9pt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TBital">
    <w:name w:val="TBital"/>
    <w:uiPriority w:val="99"/>
    <w:rsid w:val="00135E50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135E50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DropCap">
    <w:name w:val="DropCap"/>
    <w:uiPriority w:val="99"/>
    <w:rsid w:val="00135E50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135E50"/>
    <w:rPr>
      <w:rFonts w:ascii="Palatino-Roman" w:hAnsi="Palatino-Roman" w:cs="Palatino-Roman"/>
      <w:smallCaps/>
    </w:rPr>
  </w:style>
  <w:style w:type="character" w:customStyle="1" w:styleId="LN">
    <w:name w:val="LN"/>
    <w:uiPriority w:val="99"/>
    <w:rsid w:val="00135E50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GuideBold">
    <w:name w:val="GuideBold"/>
    <w:uiPriority w:val="99"/>
    <w:rsid w:val="00135E50"/>
    <w:rPr>
      <w:rFonts w:ascii="MetaPlusBold-Roman" w:hAnsi="MetaPlusBold-Roman" w:cs="MetaPlusBold-Roman"/>
    </w:rPr>
  </w:style>
  <w:style w:type="character" w:customStyle="1" w:styleId="UpperDingbat">
    <w:name w:val="UpperDingbat"/>
    <w:uiPriority w:val="99"/>
    <w:rsid w:val="00135E50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LowerDingbat">
    <w:name w:val="LowerDingbat"/>
    <w:uiPriority w:val="99"/>
    <w:rsid w:val="00135E50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5E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35E50"/>
    <w:rPr>
      <w:rFonts w:asciiTheme="minorHAnsi" w:eastAsiaTheme="minorHAnsi" w:hAnsiTheme="minorHAnsi" w:cstheme="minorBidi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135E50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135E50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135E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5E50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135E50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135E50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135E50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135E50"/>
    <w:rPr>
      <w:i/>
    </w:rPr>
  </w:style>
  <w:style w:type="character" w:customStyle="1" w:styleId="definition">
    <w:name w:val="definition"/>
    <w:uiPriority w:val="1"/>
    <w:qFormat/>
    <w:rsid w:val="00135E50"/>
    <w:rPr>
      <w:b w:val="0"/>
      <w:u w:val="single"/>
    </w:rPr>
  </w:style>
  <w:style w:type="paragraph" w:customStyle="1" w:styleId="FigureCaption">
    <w:name w:val="FigureCaption"/>
    <w:qFormat/>
    <w:rsid w:val="00135E50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135E50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135E50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135E50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135E5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0"/>
    <w:rPr>
      <w:rFonts w:ascii="Lucida Grande" w:eastAsiaTheme="minorHAnsi" w:hAnsi="Lucida Grande" w:cs="Lucida Grande"/>
      <w:sz w:val="18"/>
      <w:szCs w:val="18"/>
    </w:rPr>
  </w:style>
  <w:style w:type="paragraph" w:customStyle="1" w:styleId="BL">
    <w:name w:val="BL"/>
    <w:autoRedefine/>
    <w:uiPriority w:val="99"/>
    <w:rsid w:val="00135E50"/>
    <w:pPr>
      <w:numPr>
        <w:numId w:val="38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1">
    <w:name w:val="BL1"/>
    <w:next w:val="BL"/>
    <w:autoRedefine/>
    <w:uiPriority w:val="99"/>
    <w:rsid w:val="00135E50"/>
    <w:pPr>
      <w:numPr>
        <w:numId w:val="39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X">
    <w:name w:val="BLX"/>
    <w:autoRedefine/>
    <w:uiPriority w:val="99"/>
    <w:rsid w:val="00135E50"/>
    <w:pPr>
      <w:numPr>
        <w:numId w:val="41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character" w:customStyle="1" w:styleId="BodyChar">
    <w:name w:val="Body Char"/>
    <w:uiPriority w:val="99"/>
    <w:rsid w:val="00135E50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135E50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Bullet">
    <w:name w:val="Bullet"/>
    <w:uiPriority w:val="99"/>
    <w:rsid w:val="00135E50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C1inLanguageHead">
    <w:name w:val="C1 in LanguageHead"/>
    <w:basedOn w:val="C1inHead"/>
    <w:autoRedefine/>
    <w:uiPriority w:val="99"/>
    <w:qFormat/>
    <w:rsid w:val="00135E50"/>
    <w:rPr>
      <w:rFonts w:ascii="Consolas" w:hAnsi="Consolas" w:cs="Consolas-Bold"/>
      <w:b/>
      <w:bCs/>
      <w:sz w:val="24"/>
      <w:szCs w:val="18"/>
    </w:rPr>
  </w:style>
  <w:style w:type="character" w:customStyle="1" w:styleId="C1inAhead">
    <w:name w:val="C1inAhead"/>
    <w:basedOn w:val="C1"/>
    <w:uiPriority w:val="99"/>
    <w:rsid w:val="00135E50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c1inFN">
    <w:name w:val="c1inFN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E1inLangBody">
    <w:name w:val="E1inLangBody"/>
    <w:uiPriority w:val="99"/>
    <w:rsid w:val="00135E50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135E50"/>
    <w:rPr>
      <w:rFonts w:ascii="Palatino-Italic" w:hAnsi="Palatino-Italic" w:cs="Palatino-Italic"/>
      <w:i/>
      <w:iCs/>
      <w:w w:val="100"/>
      <w:sz w:val="16"/>
      <w:szCs w:val="16"/>
    </w:rPr>
  </w:style>
  <w:style w:type="character" w:customStyle="1" w:styleId="E4">
    <w:name w:val="E4"/>
    <w:uiPriority w:val="99"/>
    <w:rsid w:val="00135E50"/>
    <w:rPr>
      <w:u w:color="000000"/>
      <w:shd w:val="clear" w:color="auto" w:fill="E0E0E0"/>
    </w:rPr>
  </w:style>
  <w:style w:type="paragraph" w:customStyle="1" w:styleId="LangContrastBody">
    <w:name w:val="LangContrastBody"/>
    <w:basedOn w:val="Body"/>
    <w:uiPriority w:val="99"/>
    <w:rsid w:val="00135E50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NoteHolder">
    <w:name w:val="NoteHolder"/>
    <w:basedOn w:val="NoteHead"/>
    <w:uiPriority w:val="99"/>
    <w:rsid w:val="00135E50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LangContrastHolder">
    <w:name w:val="LangContrastHolder"/>
    <w:basedOn w:val="Normal"/>
    <w:uiPriority w:val="99"/>
    <w:rsid w:val="00135E50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color w:val="000000"/>
      <w:position w:val="8"/>
      <w:sz w:val="20"/>
      <w:szCs w:val="20"/>
    </w:rPr>
  </w:style>
  <w:style w:type="character" w:customStyle="1" w:styleId="Maroonital">
    <w:name w:val="Maroon ital"/>
    <w:basedOn w:val="Maroon"/>
    <w:uiPriority w:val="99"/>
    <w:rsid w:val="00135E50"/>
    <w:rPr>
      <w:rFonts w:ascii="Consolas" w:hAnsi="Consolas" w:cs="Consolas-Italic"/>
      <w:i/>
      <w:iCs/>
      <w:color w:val="A31515"/>
    </w:rPr>
  </w:style>
  <w:style w:type="paragraph" w:customStyle="1" w:styleId="MindMapHolder">
    <w:name w:val="MindMapHolder"/>
    <w:basedOn w:val="FigureHolder"/>
    <w:autoRedefine/>
    <w:uiPriority w:val="99"/>
    <w:rsid w:val="00135E50"/>
    <w:pPr>
      <w:spacing w:before="300" w:after="290"/>
      <w:jc w:val="center"/>
    </w:pPr>
  </w:style>
  <w:style w:type="paragraph" w:customStyle="1" w:styleId="NoteBody">
    <w:name w:val="NoteBody"/>
    <w:basedOn w:val="BodyNoIndent"/>
    <w:uiPriority w:val="99"/>
    <w:rsid w:val="00135E50"/>
    <w:pPr>
      <w:shd w:val="clear" w:color="auto" w:fill="E0E0E0"/>
      <w:spacing w:line="280" w:lineRule="atLeast"/>
      <w:ind w:left="1080" w:right="720"/>
    </w:pPr>
  </w:style>
  <w:style w:type="paragraph" w:customStyle="1" w:styleId="SBsubhead">
    <w:name w:val="SBsubhead"/>
    <w:basedOn w:val="HB"/>
    <w:uiPriority w:val="99"/>
    <w:rsid w:val="00135E50"/>
    <w:pPr>
      <w:spacing w:before="120"/>
    </w:pPr>
    <w:rPr>
      <w:rFonts w:ascii="MetaPlusBold-Roman" w:hAnsi="MetaPlusBold-Roman" w:cs="MetaPlusBold-Roman"/>
    </w:rPr>
  </w:style>
  <w:style w:type="paragraph" w:customStyle="1" w:styleId="Snippet">
    <w:name w:val="Snippet"/>
    <w:basedOn w:val="CDT"/>
    <w:uiPriority w:val="99"/>
    <w:rsid w:val="00135E50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135E50"/>
    <w:pPr>
      <w:spacing w:before="140"/>
    </w:pPr>
  </w:style>
  <w:style w:type="paragraph" w:customStyle="1" w:styleId="SnippetOnly">
    <w:name w:val="SnippetOnly"/>
    <w:basedOn w:val="Snippet1"/>
    <w:uiPriority w:val="99"/>
    <w:rsid w:val="00135E50"/>
    <w:pPr>
      <w:spacing w:after="140"/>
    </w:pPr>
  </w:style>
  <w:style w:type="paragraph" w:customStyle="1" w:styleId="BB">
    <w:name w:val="BB"/>
    <w:basedOn w:val="Normal"/>
    <w:autoRedefine/>
    <w:uiPriority w:val="99"/>
    <w:rsid w:val="00135E50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60" w:line="300" w:lineRule="atLeast"/>
      <w:ind w:left="936"/>
      <w:textAlignment w:val="center"/>
    </w:pPr>
    <w:rPr>
      <w:rFonts w:ascii="Palatino-Roman" w:eastAsia="Times New Roman" w:hAnsi="Palatino-Roman" w:cs="Palatino-Roman"/>
      <w:color w:val="000000"/>
    </w:rPr>
  </w:style>
  <w:style w:type="paragraph" w:customStyle="1" w:styleId="BB-X">
    <w:name w:val="BB-X"/>
    <w:basedOn w:val="BB"/>
    <w:uiPriority w:val="99"/>
    <w:rsid w:val="00135E50"/>
    <w:pPr>
      <w:spacing w:after="320"/>
    </w:pPr>
  </w:style>
  <w:style w:type="paragraph" w:customStyle="1" w:styleId="NL1Sub">
    <w:name w:val="NL1Sub"/>
    <w:basedOn w:val="NL1"/>
    <w:qFormat/>
    <w:rsid w:val="00135E50"/>
    <w:pPr>
      <w:spacing w:before="0"/>
      <w:ind w:left="1080"/>
    </w:pPr>
  </w:style>
  <w:style w:type="paragraph" w:customStyle="1" w:styleId="Style1">
    <w:name w:val="Style1"/>
    <w:basedOn w:val="NL1Sub"/>
    <w:qFormat/>
    <w:rsid w:val="00135E50"/>
  </w:style>
  <w:style w:type="paragraph" w:customStyle="1" w:styleId="NLSub">
    <w:name w:val="NLSub"/>
    <w:basedOn w:val="NL1Sub"/>
    <w:autoRedefine/>
    <w:qFormat/>
    <w:rsid w:val="00135E50"/>
  </w:style>
  <w:style w:type="paragraph" w:customStyle="1" w:styleId="TableHolderFNbelow">
    <w:name w:val="TableHolderFNbelow"/>
    <w:basedOn w:val="TableHolder"/>
    <w:uiPriority w:val="99"/>
    <w:rsid w:val="00135E50"/>
    <w:pPr>
      <w:spacing w:after="120"/>
    </w:pPr>
  </w:style>
  <w:style w:type="paragraph" w:customStyle="1" w:styleId="Adv1">
    <w:name w:val="Adv1"/>
    <w:basedOn w:val="BodyNoIndent"/>
    <w:uiPriority w:val="99"/>
    <w:rsid w:val="00135E50"/>
  </w:style>
  <w:style w:type="paragraph" w:customStyle="1" w:styleId="ListingHolderRuleBelow">
    <w:name w:val="ListingHolderRuleBelow"/>
    <w:basedOn w:val="FigureHolder"/>
    <w:uiPriority w:val="99"/>
    <w:rsid w:val="00135E50"/>
    <w:pPr>
      <w:pBdr>
        <w:bottom w:val="single" w:sz="4" w:space="3" w:color="auto"/>
      </w:pBdr>
      <w:spacing w:before="0" w:after="300"/>
    </w:pPr>
  </w:style>
  <w:style w:type="paragraph" w:customStyle="1" w:styleId="Adv">
    <w:name w:val="Adv"/>
    <w:basedOn w:val="Body"/>
    <w:uiPriority w:val="99"/>
    <w:rsid w:val="00135E50"/>
  </w:style>
  <w:style w:type="paragraph" w:customStyle="1" w:styleId="LHNoSpaceAbove">
    <w:name w:val="LHNoSpaceAbove"/>
    <w:basedOn w:val="LH"/>
    <w:uiPriority w:val="99"/>
    <w:rsid w:val="00135E50"/>
    <w:pPr>
      <w:spacing w:before="0"/>
    </w:pPr>
  </w:style>
  <w:style w:type="paragraph" w:customStyle="1" w:styleId="CDTOnly">
    <w:name w:val="CDTOnly"/>
    <w:basedOn w:val="CDT1"/>
    <w:uiPriority w:val="99"/>
    <w:rsid w:val="00135E50"/>
    <w:pPr>
      <w:pBdr>
        <w:bottom w:val="single" w:sz="4" w:space="4" w:color="000000"/>
      </w:pBdr>
      <w:spacing w:after="320"/>
    </w:pPr>
  </w:style>
  <w:style w:type="paragraph" w:customStyle="1" w:styleId="ListingHolderNoRuleBelow">
    <w:name w:val="ListingHolderNoRuleBelow"/>
    <w:basedOn w:val="ListingHolderRuleBelow"/>
    <w:uiPriority w:val="99"/>
    <w:rsid w:val="00135E50"/>
    <w:pPr>
      <w:pBdr>
        <w:bottom w:val="none" w:sz="0" w:space="0" w:color="auto"/>
      </w:pBdr>
    </w:pPr>
  </w:style>
  <w:style w:type="paragraph" w:customStyle="1" w:styleId="SnippetX">
    <w:name w:val="SnippetX"/>
    <w:basedOn w:val="CDT"/>
    <w:uiPriority w:val="99"/>
    <w:rsid w:val="00135E50"/>
    <w:pPr>
      <w:spacing w:after="140"/>
    </w:pPr>
    <w:rPr>
      <w:sz w:val="20"/>
    </w:rPr>
  </w:style>
  <w:style w:type="paragraph" w:customStyle="1" w:styleId="FootnoteBL">
    <w:name w:val="FootnoteBL"/>
    <w:basedOn w:val="FootnoteText"/>
    <w:uiPriority w:val="99"/>
    <w:rsid w:val="00135E50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135E50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NoteUpperDingbat">
    <w:name w:val="NoteUpperDingbat"/>
    <w:basedOn w:val="UpperDingbat"/>
    <w:uiPriority w:val="99"/>
    <w:rsid w:val="00135E50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E2">
    <w:name w:val="E2"/>
    <w:uiPriority w:val="99"/>
    <w:rsid w:val="00135E50"/>
    <w:rPr>
      <w:i/>
      <w:iCs/>
      <w:w w:val="100"/>
    </w:rPr>
  </w:style>
  <w:style w:type="character" w:customStyle="1" w:styleId="OutputBold">
    <w:name w:val="OutputBold"/>
    <w:uiPriority w:val="99"/>
    <w:rsid w:val="00135E50"/>
  </w:style>
  <w:style w:type="character" w:customStyle="1" w:styleId="Tableword">
    <w:name w:val="Tableword"/>
    <w:uiPriority w:val="99"/>
    <w:rsid w:val="00135E50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135E50"/>
    <w:rPr>
      <w:rFonts w:ascii="ZapfDingbats" w:hAnsi="ZapfDingbats" w:cs="ZapfDingbats"/>
      <w:color w:val="000000"/>
      <w:position w:val="0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13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E5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35E50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35E50"/>
    <w:rPr>
      <w:rFonts w:asciiTheme="minorHAnsi" w:eastAsiaTheme="minorHAnsi" w:hAnsiTheme="minorHAnsi" w:cstheme="minorBidi"/>
      <w:b/>
      <w:bCs/>
      <w:sz w:val="22"/>
      <w:szCs w:val="22"/>
    </w:rPr>
  </w:style>
  <w:style w:type="character" w:styleId="Strong">
    <w:name w:val="Strong"/>
    <w:uiPriority w:val="22"/>
    <w:qFormat/>
    <w:rsid w:val="00135E50"/>
    <w:rPr>
      <w:b/>
      <w:bCs/>
    </w:rPr>
  </w:style>
  <w:style w:type="character" w:styleId="Hyperlink">
    <w:name w:val="Hyperlink"/>
    <w:basedOn w:val="DefaultParagraphFont"/>
    <w:uiPriority w:val="99"/>
    <w:unhideWhenUsed/>
    <w:rsid w:val="00135E50"/>
    <w:rPr>
      <w:color w:val="0000FF"/>
      <w:u w:val="single"/>
    </w:rPr>
  </w:style>
  <w:style w:type="paragraph" w:customStyle="1" w:styleId="MindMapOutline">
    <w:name w:val="MindMapOutline"/>
    <w:basedOn w:val="Normal"/>
    <w:qFormat/>
    <w:rsid w:val="00135E5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color w:val="000000"/>
      <w:spacing w:val="2"/>
    </w:rPr>
  </w:style>
  <w:style w:type="paragraph" w:customStyle="1" w:styleId="BasicParagraph">
    <w:name w:val="[Basic Paragraph]"/>
    <w:basedOn w:val="Normal"/>
    <w:uiPriority w:val="99"/>
    <w:rsid w:val="00135E50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Consolas" w:eastAsia="Times New Roman" w:hAnsi="Consolas" w:cs="Consolas"/>
      <w:color w:val="000000"/>
      <w:sz w:val="16"/>
      <w:szCs w:val="16"/>
    </w:rPr>
  </w:style>
  <w:style w:type="paragraph" w:customStyle="1" w:styleId="Bgn-AdvTopicHB">
    <w:name w:val="Bgn-AdvTopicHB"/>
    <w:basedOn w:val="HB"/>
    <w:uiPriority w:val="99"/>
    <w:rsid w:val="00135E50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135E50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135E50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135E50"/>
    <w:pPr>
      <w:ind w:left="1080" w:right="720"/>
    </w:pPr>
  </w:style>
  <w:style w:type="paragraph" w:customStyle="1" w:styleId="Bgn-AdvTopicBL">
    <w:name w:val="Bgn-AdvTopicBL"/>
    <w:qFormat/>
    <w:rsid w:val="00135E50"/>
    <w:pPr>
      <w:numPr>
        <w:numId w:val="35"/>
      </w:numPr>
      <w:spacing w:before="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135E50"/>
    <w:pPr>
      <w:numPr>
        <w:numId w:val="36"/>
      </w:numPr>
      <w:spacing w:before="16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135E50"/>
    <w:pPr>
      <w:numPr>
        <w:numId w:val="37"/>
      </w:numPr>
      <w:spacing w:before="40" w:after="2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135E50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135E50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135E50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135E50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135E50"/>
    <w:pPr>
      <w:ind w:left="1080" w:right="720"/>
    </w:pPr>
  </w:style>
  <w:style w:type="paragraph" w:customStyle="1" w:styleId="Bgn-AdvTopicX">
    <w:name w:val="Bgn-AdvTopicX"/>
    <w:basedOn w:val="Body"/>
    <w:uiPriority w:val="99"/>
    <w:rsid w:val="00135E50"/>
    <w:pPr>
      <w:spacing w:after="240"/>
      <w:ind w:left="1080" w:right="720" w:firstLine="302"/>
    </w:pPr>
  </w:style>
  <w:style w:type="paragraph" w:customStyle="1" w:styleId="BL1RinInItal">
    <w:name w:val="BL1RinInItal"/>
    <w:basedOn w:val="NL1"/>
    <w:next w:val="BL"/>
    <w:autoRedefine/>
    <w:uiPriority w:val="99"/>
    <w:rsid w:val="00135E50"/>
    <w:pPr>
      <w:numPr>
        <w:numId w:val="40"/>
      </w:numPr>
    </w:pPr>
    <w:rPr>
      <w:rFonts w:ascii="Palatino" w:hAnsi="Palatino"/>
      <w:i/>
    </w:rPr>
  </w:style>
  <w:style w:type="paragraph" w:customStyle="1" w:styleId="BLCon">
    <w:name w:val="BLCon"/>
    <w:qFormat/>
    <w:rsid w:val="00135E50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paragraph" w:customStyle="1" w:styleId="BLConSub">
    <w:name w:val="BLConSub"/>
    <w:basedOn w:val="BLCon"/>
    <w:qFormat/>
    <w:rsid w:val="00135E50"/>
    <w:pPr>
      <w:ind w:left="1080"/>
    </w:pPr>
  </w:style>
  <w:style w:type="paragraph" w:customStyle="1" w:styleId="BLRunInItal">
    <w:name w:val="BLRunInItal"/>
    <w:basedOn w:val="NL"/>
    <w:uiPriority w:val="99"/>
    <w:rsid w:val="00135E50"/>
  </w:style>
  <w:style w:type="character" w:customStyle="1" w:styleId="C1Italic">
    <w:name w:val="C1 Italic"/>
    <w:basedOn w:val="Italic"/>
    <w:uiPriority w:val="99"/>
    <w:rsid w:val="00135E50"/>
    <w:rPr>
      <w:rFonts w:ascii="Consolas" w:hAnsi="Consolas" w:cs="Consolas"/>
      <w:i/>
      <w:iCs/>
      <w:sz w:val="16"/>
      <w:szCs w:val="16"/>
    </w:rPr>
  </w:style>
  <w:style w:type="character" w:customStyle="1" w:styleId="C1Bold">
    <w:name w:val="C1Bold"/>
    <w:basedOn w:val="C1"/>
    <w:uiPriority w:val="1"/>
    <w:qFormat/>
    <w:rsid w:val="00135E50"/>
    <w:rPr>
      <w:rFonts w:ascii="Consolas" w:hAnsi="Consolas" w:cs="Consolas"/>
      <w:b/>
      <w:color w:val="000000"/>
      <w:kern w:val="0"/>
      <w:position w:val="0"/>
      <w:sz w:val="20"/>
      <w:szCs w:val="20"/>
    </w:rPr>
  </w:style>
  <w:style w:type="character" w:customStyle="1" w:styleId="c1inGuidelines">
    <w:name w:val="c1inGuidelines"/>
    <w:uiPriority w:val="99"/>
    <w:rsid w:val="00135E50"/>
    <w:rPr>
      <w:rFonts w:ascii="Consolas" w:hAnsi="Consolas" w:cs="Consolas"/>
      <w:color w:val="000000"/>
      <w:sz w:val="16"/>
      <w:szCs w:val="16"/>
    </w:rPr>
  </w:style>
  <w:style w:type="character" w:customStyle="1" w:styleId="C1ItalicInTable">
    <w:name w:val="C1ItalicInTable"/>
    <w:autoRedefine/>
    <w:uiPriority w:val="99"/>
    <w:rsid w:val="00135E50"/>
    <w:rPr>
      <w:rFonts w:cs="Consolas-Italic"/>
      <w:i/>
      <w:iCs/>
    </w:rPr>
  </w:style>
  <w:style w:type="character" w:customStyle="1" w:styleId="CD1">
    <w:name w:val="CD1"/>
    <w:uiPriority w:val="99"/>
    <w:rsid w:val="00135E50"/>
    <w:rPr>
      <w:rFonts w:ascii="Consolas" w:hAnsi="Consolas" w:cs="Consolas"/>
      <w:color w:val="000000"/>
      <w:w w:val="100"/>
      <w:sz w:val="20"/>
      <w:szCs w:val="20"/>
    </w:rPr>
  </w:style>
  <w:style w:type="paragraph" w:customStyle="1" w:styleId="CP">
    <w:name w:val="CP"/>
    <w:basedOn w:val="Normal"/>
    <w:link w:val="CPChar"/>
    <w:rsid w:val="00135E50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</w:pPr>
    <w:rPr>
      <w:rFonts w:ascii="Courier New" w:eastAsia="Calibri" w:hAnsi="Courier New" w:cs="Courier New"/>
      <w:noProof/>
      <w:color w:val="000000"/>
      <w:spacing w:val="14"/>
      <w:sz w:val="20"/>
      <w:szCs w:val="20"/>
    </w:rPr>
  </w:style>
  <w:style w:type="character" w:customStyle="1" w:styleId="CPChar">
    <w:name w:val="CP Char"/>
    <w:link w:val="CP"/>
    <w:locked/>
    <w:rsid w:val="00135E50"/>
    <w:rPr>
      <w:rFonts w:ascii="Courier New" w:eastAsia="Calibri" w:hAnsi="Courier New" w:cs="Courier New"/>
      <w:noProof/>
      <w:color w:val="000000"/>
      <w:spacing w:val="14"/>
    </w:rPr>
  </w:style>
  <w:style w:type="character" w:customStyle="1" w:styleId="CPChar0">
    <w:name w:val="CPChar"/>
    <w:uiPriority w:val="99"/>
    <w:rsid w:val="00135E50"/>
  </w:style>
  <w:style w:type="character" w:customStyle="1" w:styleId="CPKeywordinSnippet">
    <w:name w:val="CPKeywordinSnippet"/>
    <w:basedOn w:val="CPKeyword"/>
    <w:uiPriority w:val="99"/>
    <w:rsid w:val="00135E50"/>
    <w:rPr>
      <w:rFonts w:ascii="Consolas" w:hAnsi="Consolas" w:cs="Consolas-Bold"/>
      <w:b/>
      <w:bCs/>
      <w:color w:val="0000FF"/>
      <w:spacing w:val="0"/>
      <w:w w:val="100"/>
      <w:sz w:val="20"/>
      <w:szCs w:val="20"/>
    </w:rPr>
  </w:style>
  <w:style w:type="character" w:customStyle="1" w:styleId="DigitinMetaFont">
    <w:name w:val="DigitinMetaFont"/>
    <w:uiPriority w:val="99"/>
    <w:rsid w:val="00135E50"/>
  </w:style>
  <w:style w:type="character" w:customStyle="1" w:styleId="E1-TB">
    <w:name w:val="E1-TB"/>
    <w:autoRedefine/>
    <w:uiPriority w:val="99"/>
    <w:rsid w:val="00135E50"/>
    <w:rPr>
      <w:rFonts w:cs="Consolas-Bold"/>
      <w:b/>
      <w:bCs/>
      <w:sz w:val="17"/>
      <w:szCs w:val="17"/>
    </w:rPr>
  </w:style>
  <w:style w:type="character" w:customStyle="1" w:styleId="E3">
    <w:name w:val="E3"/>
    <w:uiPriority w:val="99"/>
    <w:rsid w:val="00135E50"/>
    <w:rPr>
      <w:b/>
      <w:bCs/>
      <w:i/>
      <w:iCs/>
      <w:w w:val="100"/>
    </w:rPr>
  </w:style>
  <w:style w:type="character" w:customStyle="1" w:styleId="E4CPKeyword">
    <w:name w:val="E4CPKeyword"/>
    <w:uiPriority w:val="99"/>
    <w:rsid w:val="00135E50"/>
    <w:rPr>
      <w:b/>
      <w:bCs/>
      <w:color w:val="0000FF"/>
      <w:u w:color="000000"/>
      <w:shd w:val="clear" w:color="auto" w:fill="E0E0E0"/>
    </w:rPr>
  </w:style>
  <w:style w:type="character" w:customStyle="1" w:styleId="E4Maroon">
    <w:name w:val="E4Maroon"/>
    <w:uiPriority w:val="99"/>
    <w:rsid w:val="00135E50"/>
    <w:rPr>
      <w:color w:val="A31515"/>
      <w:u w:color="000000"/>
      <w:shd w:val="clear" w:color="auto" w:fill="E0E0E0"/>
    </w:rPr>
  </w:style>
  <w:style w:type="character" w:styleId="Emphasis">
    <w:name w:val="Emphasis"/>
    <w:basedOn w:val="DefaultParagraphFont"/>
    <w:uiPriority w:val="20"/>
    <w:qFormat/>
    <w:rsid w:val="00135E50"/>
    <w:rPr>
      <w:i/>
      <w:iCs/>
    </w:rPr>
  </w:style>
  <w:style w:type="character" w:styleId="EndnoteReference">
    <w:name w:val="endnote reference"/>
    <w:semiHidden/>
    <w:rsid w:val="00135E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E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E50"/>
    <w:rPr>
      <w:rFonts w:asciiTheme="minorHAnsi" w:eastAsiaTheme="minorHAnsi" w:hAnsiTheme="minorHAnsi" w:cstheme="minorBidi"/>
    </w:rPr>
  </w:style>
  <w:style w:type="paragraph" w:customStyle="1" w:styleId="ExampleCode">
    <w:name w:val="ExampleCode"/>
    <w:basedOn w:val="Normal"/>
    <w:uiPriority w:val="99"/>
    <w:rsid w:val="00135E50"/>
    <w:pPr>
      <w:widowControl w:val="0"/>
      <w:tabs>
        <w:tab w:val="left" w:pos="1800"/>
      </w:tabs>
      <w:suppressAutoHyphens/>
      <w:autoSpaceDE w:val="0"/>
      <w:autoSpaceDN w:val="0"/>
      <w:adjustRightInd w:val="0"/>
      <w:spacing w:line="280" w:lineRule="atLeast"/>
      <w:ind w:left="1440" w:right="1440"/>
      <w:textAlignment w:val="center"/>
    </w:pPr>
    <w:rPr>
      <w:rFonts w:ascii="Consolas" w:hAnsi="Consolas" w:cs="Consolas"/>
      <w:color w:val="000000"/>
      <w:sz w:val="20"/>
      <w:szCs w:val="20"/>
    </w:rPr>
  </w:style>
  <w:style w:type="paragraph" w:customStyle="1" w:styleId="Example1">
    <w:name w:val="Example1"/>
    <w:basedOn w:val="ExampleCode"/>
    <w:uiPriority w:val="99"/>
    <w:rsid w:val="00135E50"/>
    <w:pPr>
      <w:spacing w:before="40"/>
    </w:pPr>
  </w:style>
  <w:style w:type="paragraph" w:customStyle="1" w:styleId="ExampleCode1">
    <w:name w:val="ExampleCode1"/>
    <w:basedOn w:val="ExampleCode"/>
    <w:uiPriority w:val="99"/>
    <w:rsid w:val="00135E50"/>
    <w:pPr>
      <w:spacing w:before="40"/>
    </w:pPr>
  </w:style>
  <w:style w:type="paragraph" w:customStyle="1" w:styleId="ExampleCodeX">
    <w:name w:val="ExampleCodeX"/>
    <w:basedOn w:val="ExampleCode"/>
    <w:uiPriority w:val="99"/>
    <w:rsid w:val="00135E50"/>
    <w:pPr>
      <w:spacing w:after="240"/>
    </w:pPr>
  </w:style>
  <w:style w:type="paragraph" w:customStyle="1" w:styleId="ExampleX">
    <w:name w:val="ExampleX"/>
    <w:basedOn w:val="ExampleCode"/>
    <w:uiPriority w:val="99"/>
    <w:rsid w:val="00135E50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135E50"/>
    <w:pPr>
      <w:spacing w:after="280"/>
    </w:pPr>
  </w:style>
  <w:style w:type="character" w:customStyle="1" w:styleId="FigureNumber">
    <w:name w:val="FigureNumber"/>
    <w:uiPriority w:val="1"/>
    <w:qFormat/>
    <w:rsid w:val="00135E50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135E50"/>
    <w:pPr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135E50"/>
    <w:pPr>
      <w:spacing w:before="120"/>
    </w:pPr>
    <w:rPr>
      <w:b/>
    </w:rPr>
  </w:style>
  <w:style w:type="paragraph" w:customStyle="1" w:styleId="FMH">
    <w:name w:val="FMH"/>
    <w:basedOn w:val="CT"/>
    <w:uiPriority w:val="99"/>
    <w:rsid w:val="00135E50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styleId="Footer">
    <w:name w:val="footer"/>
    <w:basedOn w:val="Normal"/>
    <w:link w:val="FooterChar"/>
    <w:uiPriority w:val="99"/>
    <w:unhideWhenUsed/>
    <w:rsid w:val="0013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50"/>
    <w:rPr>
      <w:rFonts w:asciiTheme="minorHAnsi" w:eastAsiaTheme="minorHAnsi" w:hAnsiTheme="minorHAnsi" w:cstheme="minorBidi"/>
      <w:sz w:val="22"/>
      <w:szCs w:val="22"/>
    </w:rPr>
  </w:style>
  <w:style w:type="paragraph" w:customStyle="1" w:styleId="GuidelinesHolderLessSpace">
    <w:name w:val="GuidelinesHolderLess Space"/>
    <w:basedOn w:val="GuidelinesHholder"/>
    <w:uiPriority w:val="99"/>
    <w:rsid w:val="00135E50"/>
    <w:pPr>
      <w:spacing w:after="180"/>
    </w:pPr>
  </w:style>
  <w:style w:type="paragraph" w:customStyle="1" w:styleId="GuidelinesHolderLessSpace0">
    <w:name w:val="GuidelinesHolderLessSpace"/>
    <w:basedOn w:val="GuidelinesHholder"/>
    <w:uiPriority w:val="99"/>
    <w:rsid w:val="00135E50"/>
    <w:pPr>
      <w:spacing w:after="180"/>
    </w:pPr>
  </w:style>
  <w:style w:type="paragraph" w:customStyle="1" w:styleId="HC">
    <w:name w:val="HC"/>
    <w:basedOn w:val="HB"/>
    <w:uiPriority w:val="99"/>
    <w:rsid w:val="00135E50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paragraph" w:customStyle="1" w:styleId="HD">
    <w:name w:val="HD"/>
    <w:basedOn w:val="Body"/>
    <w:uiPriority w:val="99"/>
    <w:rsid w:val="00135E50"/>
    <w:pPr>
      <w:keepNext/>
      <w:spacing w:before="80"/>
      <w:ind w:firstLine="0"/>
      <w:jc w:val="left"/>
    </w:pPr>
    <w:rPr>
      <w:rFonts w:ascii="Helvetica-Bold" w:hAnsi="Helvetica-Bold" w:cs="Helvetica-Bold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50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35E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35E50"/>
    <w:rPr>
      <w:rFonts w:eastAsia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135E50"/>
    <w:rPr>
      <w:rFonts w:eastAsia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135E50"/>
    <w:rPr>
      <w:rFonts w:eastAsiaTheme="minorHAnsi" w:cstheme="min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35E50"/>
    <w:rPr>
      <w:rFonts w:eastAsiaTheme="minorHAnsi" w:cstheme="minorBid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135E50"/>
    <w:rPr>
      <w:rFonts w:eastAsiaTheme="minorHAnsi" w:cstheme="minorBidi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135E50"/>
    <w:rPr>
      <w:rFonts w:eastAsiaTheme="minorHAnsi" w:cstheme="minorBidi"/>
      <w:sz w:val="22"/>
      <w:szCs w:val="22"/>
    </w:rPr>
  </w:style>
  <w:style w:type="character" w:customStyle="1" w:styleId="HFChar">
    <w:name w:val="HF Char"/>
    <w:uiPriority w:val="99"/>
    <w:rsid w:val="00135E50"/>
    <w:rPr>
      <w:rFonts w:ascii="Helvetica-Bold" w:hAnsi="Helvetica-Bold" w:cs="Helvetica-Bold"/>
      <w:b/>
      <w:bCs/>
      <w:color w:val="000000"/>
      <w:w w:val="1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E50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135E50"/>
    <w:rPr>
      <w:rFonts w:ascii="Consolas" w:hAnsi="Consolas" w:cs="Consolas"/>
      <w:color w:val="000000"/>
      <w:w w:val="100"/>
      <w:sz w:val="20"/>
      <w:szCs w:val="20"/>
    </w:rPr>
  </w:style>
  <w:style w:type="paragraph" w:customStyle="1" w:styleId="LangContrastBodyIndent">
    <w:name w:val="LangContrastBodyIndent"/>
    <w:basedOn w:val="LangContrastBody"/>
    <w:uiPriority w:val="99"/>
    <w:rsid w:val="00135E50"/>
    <w:pPr>
      <w:ind w:firstLine="240"/>
    </w:pPr>
  </w:style>
  <w:style w:type="character" w:customStyle="1" w:styleId="ListingNumber">
    <w:name w:val="ListingNumber"/>
    <w:basedOn w:val="DefaultParagraphFont"/>
    <w:uiPriority w:val="1"/>
    <w:qFormat/>
    <w:rsid w:val="00135E50"/>
    <w:rPr>
      <w:caps w:val="0"/>
      <w:smallCaps/>
    </w:rPr>
  </w:style>
  <w:style w:type="table" w:styleId="MediumGrid2">
    <w:name w:val="Medium Grid 2"/>
    <w:basedOn w:val="TableNormal"/>
    <w:uiPriority w:val="68"/>
    <w:rsid w:val="00135E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CP">
    <w:name w:val="NCP"/>
    <w:basedOn w:val="Body"/>
    <w:uiPriority w:val="99"/>
    <w:rsid w:val="00135E50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NLCon">
    <w:name w:val="NLCon"/>
    <w:basedOn w:val="NL"/>
    <w:qFormat/>
    <w:rsid w:val="00135E50"/>
    <w:pPr>
      <w:ind w:firstLine="0"/>
    </w:pPr>
  </w:style>
  <w:style w:type="paragraph" w:customStyle="1" w:styleId="NLinTable">
    <w:name w:val="NLinTable"/>
    <w:basedOn w:val="TB"/>
    <w:uiPriority w:val="99"/>
    <w:rsid w:val="00135E50"/>
    <w:pPr>
      <w:spacing w:line="220" w:lineRule="atLeast"/>
      <w:ind w:left="180" w:hanging="180"/>
    </w:pPr>
    <w:rPr>
      <w:sz w:val="18"/>
      <w:szCs w:val="18"/>
    </w:rPr>
  </w:style>
  <w:style w:type="paragraph" w:customStyle="1" w:styleId="NLSnippetOnly">
    <w:name w:val="NLSnippetOnly"/>
    <w:basedOn w:val="SnippetOnly"/>
    <w:qFormat/>
    <w:rsid w:val="00135E50"/>
    <w:pPr>
      <w:ind w:left="662"/>
    </w:pPr>
  </w:style>
  <w:style w:type="paragraph" w:styleId="NormalWeb">
    <w:name w:val="Normal (Web)"/>
    <w:basedOn w:val="Normal"/>
    <w:uiPriority w:val="99"/>
    <w:unhideWhenUsed/>
    <w:rsid w:val="0013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put2lines">
    <w:name w:val="Output2lines"/>
    <w:basedOn w:val="OutputCode"/>
    <w:uiPriority w:val="99"/>
    <w:rsid w:val="00135E50"/>
  </w:style>
  <w:style w:type="paragraph" w:customStyle="1" w:styleId="OutputGrayExtraLineAbove">
    <w:name w:val="OutputGrayExtraLineAbove"/>
    <w:basedOn w:val="OutputCode"/>
    <w:uiPriority w:val="99"/>
    <w:rsid w:val="00135E50"/>
  </w:style>
  <w:style w:type="paragraph" w:customStyle="1" w:styleId="OutputNumber">
    <w:name w:val="OutputNumber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character" w:customStyle="1" w:styleId="SBItal">
    <w:name w:val="SBItal"/>
    <w:basedOn w:val="Italic"/>
    <w:uiPriority w:val="99"/>
    <w:rsid w:val="00135E50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135E50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135E50"/>
    <w:rPr>
      <w:vertAlign w:val="superscript"/>
    </w:rPr>
  </w:style>
  <w:style w:type="character" w:customStyle="1" w:styleId="Superscript">
    <w:name w:val="Superscript"/>
    <w:uiPriority w:val="1"/>
    <w:qFormat/>
    <w:rsid w:val="00135E50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paragraph" w:customStyle="1" w:styleId="TableCDT">
    <w:name w:val="TableCDT"/>
    <w:basedOn w:val="CDT"/>
    <w:qFormat/>
    <w:rsid w:val="00135E50"/>
    <w:pPr>
      <w:spacing w:after="40"/>
      <w:ind w:left="0"/>
    </w:pPr>
  </w:style>
  <w:style w:type="paragraph" w:customStyle="1" w:styleId="TableCDT1">
    <w:name w:val="TableCDT1"/>
    <w:basedOn w:val="CDT1"/>
    <w:qFormat/>
    <w:rsid w:val="00135E50"/>
    <w:pPr>
      <w:spacing w:after="40"/>
      <w:ind w:left="0"/>
    </w:pPr>
  </w:style>
  <w:style w:type="paragraph" w:customStyle="1" w:styleId="TableCDTGrayline">
    <w:name w:val="TableCDTGrayline"/>
    <w:basedOn w:val="CDTGrayline"/>
    <w:qFormat/>
    <w:rsid w:val="00135E50"/>
    <w:pPr>
      <w:spacing w:after="40"/>
      <w:ind w:left="0"/>
    </w:pPr>
  </w:style>
  <w:style w:type="paragraph" w:customStyle="1" w:styleId="TableCDTX">
    <w:name w:val="TableCDTX"/>
    <w:basedOn w:val="CDTX"/>
    <w:qFormat/>
    <w:rsid w:val="00135E50"/>
    <w:pPr>
      <w:pBdr>
        <w:bottom w:val="none" w:sz="0" w:space="0" w:color="auto"/>
      </w:pBdr>
      <w:spacing w:after="120"/>
      <w:ind w:left="0"/>
    </w:pPr>
  </w:style>
  <w:style w:type="paragraph" w:customStyle="1" w:styleId="TableColumnHead">
    <w:name w:val="TableColumnHead"/>
    <w:basedOn w:val="Body"/>
    <w:uiPriority w:val="99"/>
    <w:rsid w:val="00135E50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135E50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135E50"/>
    <w:pPr>
      <w:suppressAutoHyphens/>
      <w:spacing w:line="210" w:lineRule="atLeast"/>
      <w:jc w:val="left"/>
    </w:pPr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EssentialC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00385-67FA-4307-B75A-274FE0B6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EssentialC#</Template>
  <TotalTime>353</TotalTime>
  <Pages>42</Pages>
  <Words>8581</Words>
  <Characters>48916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 Synchronization</vt:lpstr>
    </vt:vector>
  </TitlesOfParts>
  <Company>Hewlett-Packard</Company>
  <LinksUpToDate>false</LinksUpToDate>
  <CharactersWithSpaces>57383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Synchronization</dc:title>
  <dc:creator>Mark Michaelis - Personal</dc:creator>
  <cp:lastModifiedBy>Austen Frostad</cp:lastModifiedBy>
  <cp:revision>36</cp:revision>
  <dcterms:created xsi:type="dcterms:W3CDTF">2018-02-22T12:18:00Z</dcterms:created>
  <dcterms:modified xsi:type="dcterms:W3CDTF">2020-04-10T00:58:00Z</dcterms:modified>
</cp:coreProperties>
</file>