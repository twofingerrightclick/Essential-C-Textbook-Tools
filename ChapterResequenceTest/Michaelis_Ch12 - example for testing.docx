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410F" w14:textId="52975688" w:rsidR="0058697F" w:rsidRDefault="007315C1">
      <w:proofErr w:type="spellStart"/>
      <w:r>
        <w:rPr>
          <w:rStyle w:val="CDTNUM"/>
        </w:rPr>
        <w:t>List</w:t>
      </w:r>
      <w:ins w:id="0" w:author="Austen Frostad" w:date="2020-04-23T16:28:00Z">
        <w:r w:rsidR="00FA382D">
          <w:rPr>
            <w:rStyle w:val="CDTNUM"/>
          </w:rPr>
          <w:t>kgljfkhgdf</w:t>
        </w:r>
      </w:ins>
      <w:r>
        <w:rPr>
          <w:rStyle w:val="CDTNUM"/>
        </w:rPr>
        <w:t>ing</w:t>
      </w:r>
      <w:proofErr w:type="spellEnd"/>
      <w:r>
        <w:rPr>
          <w:rStyle w:val="CDTNUM"/>
        </w:rPr>
        <w:t xml:space="preserve"> </w:t>
      </w:r>
      <w:ins w:id="1" w:author="Austen Frostad" w:date="2020-03-31T17:02:00Z">
        <w:r w:rsidR="002E204A">
          <w:rPr>
            <w:rStyle w:val="CDTNUM"/>
          </w:rPr>
          <w:t>12</w:t>
        </w:r>
      </w:ins>
      <w:del w:id="2" w:author="Austen Frostad" w:date="2020-03-31T17:02:00Z">
        <w:r w:rsidDel="002E204A">
          <w:rPr>
            <w:rStyle w:val="CDTNUM"/>
          </w:rPr>
          <w:delText>9</w:delText>
        </w:r>
      </w:del>
      <w:r>
        <w:rPr>
          <w:rStyle w:val="CDTNUM"/>
        </w:rPr>
        <w:t>.6</w:t>
      </w:r>
      <w:r w:rsidRPr="005C7B8C">
        <w:rPr>
          <w:rStyle w:val="CDTNUM"/>
        </w:rPr>
        <w:t>:</w:t>
      </w:r>
      <w:ins w:id="3" w:author="Austen Frostad" w:date="2020-04-01T11:52:00Z">
        <w:r w:rsidR="00780768">
          <w:rPr>
            <w:rStyle w:val="CDTNUM"/>
          </w:rPr>
          <w:t xml:space="preserve">   </w:t>
        </w:r>
      </w:ins>
      <w:r>
        <w:t> </w:t>
      </w:r>
    </w:p>
    <w:p w14:paraId="7455D6A0" w14:textId="435C61E0" w:rsidR="007315C1" w:rsidRDefault="007315C1">
      <w:r>
        <w:rPr>
          <w:rStyle w:val="CDTNUM"/>
        </w:rPr>
        <w:t>Listing 12.</w:t>
      </w:r>
      <w:ins w:id="4" w:author="Austen Frostad" w:date="2020-04-01T11:59:00Z">
        <w:r w:rsidR="0065648A">
          <w:rPr>
            <w:rStyle w:val="CDTNUM"/>
          </w:rPr>
          <w:t>8</w:t>
        </w:r>
      </w:ins>
      <w:del w:id="5" w:author="Austen Frostad" w:date="2020-04-01T11:59:00Z">
        <w:r w:rsidDel="0065648A">
          <w:rPr>
            <w:rStyle w:val="CDTNUM"/>
          </w:rPr>
          <w:delText>12</w:delText>
        </w:r>
      </w:del>
      <w:r w:rsidRPr="005C7B8C">
        <w:rPr>
          <w:rStyle w:val="CDTNUM"/>
        </w:rPr>
        <w:t>:</w:t>
      </w:r>
      <w:r>
        <w:t> </w:t>
      </w:r>
      <w:ins w:id="6" w:author="Austen Frostad" w:date="2020-04-01T11:52:00Z">
        <w:r w:rsidR="00780768">
          <w:t xml:space="preserve">   </w:t>
        </w:r>
      </w:ins>
    </w:p>
    <w:p w14:paraId="0C847E82" w14:textId="470B555F" w:rsidR="007315C1" w:rsidRDefault="007315C1">
      <w:r>
        <w:rPr>
          <w:rStyle w:val="CDTNUM"/>
        </w:rPr>
        <w:t>Listing 12.8</w:t>
      </w:r>
      <w:ins w:id="7" w:author="Austen Frostad" w:date="2020-04-01T11:58:00Z">
        <w:r w:rsidR="0065648A">
          <w:rPr>
            <w:rStyle w:val="CDTNUM"/>
          </w:rPr>
          <w:t>B</w:t>
        </w:r>
      </w:ins>
      <w:r w:rsidRPr="005C7B8C">
        <w:rPr>
          <w:rStyle w:val="CDTNUM"/>
        </w:rPr>
        <w:t>:</w:t>
      </w:r>
      <w:r>
        <w:t> </w:t>
      </w:r>
      <w:ins w:id="8" w:author="Austen Frostad" w:date="2020-04-01T11:52:00Z">
        <w:r w:rsidR="00780768">
          <w:t xml:space="preserve">   </w:t>
        </w:r>
      </w:ins>
    </w:p>
    <w:p w14:paraId="7E67E119" w14:textId="0BFB50EE" w:rsidR="007315C1" w:rsidRDefault="007315C1">
      <w:r>
        <w:rPr>
          <w:rStyle w:val="CDTNUM"/>
        </w:rPr>
        <w:t>Listing 12.</w:t>
      </w:r>
      <w:ins w:id="9" w:author="Austen Frostad" w:date="2020-04-01T11:59:00Z">
        <w:r w:rsidR="0065648A">
          <w:rPr>
            <w:rStyle w:val="CDTNUM"/>
          </w:rPr>
          <w:t>8</w:t>
        </w:r>
      </w:ins>
      <w:del w:id="10" w:author="Austen Frostad" w:date="2020-04-01T11:59:00Z">
        <w:r w:rsidDel="0065648A">
          <w:rPr>
            <w:rStyle w:val="CDTNUM"/>
          </w:rPr>
          <w:delText>3</w:delText>
        </w:r>
      </w:del>
      <w:ins w:id="11" w:author="Austen Frostad" w:date="2020-04-01T11:58:00Z">
        <w:r w:rsidR="0065648A">
          <w:rPr>
            <w:rStyle w:val="CDTNUM"/>
          </w:rPr>
          <w:t>C</w:t>
        </w:r>
      </w:ins>
      <w:r w:rsidRPr="005C7B8C">
        <w:rPr>
          <w:rStyle w:val="CDTNUM"/>
        </w:rPr>
        <w:t>:</w:t>
      </w:r>
      <w:r>
        <w:t> </w:t>
      </w:r>
      <w:ins w:id="12" w:author="Austen Frostad" w:date="2020-04-01T11:52:00Z">
        <w:r w:rsidR="00780768">
          <w:t xml:space="preserve">  </w:t>
        </w:r>
      </w:ins>
      <w:r w:rsidRPr="007315C1">
        <w:t xml:space="preserve"> </w:t>
      </w:r>
    </w:p>
    <w:p w14:paraId="6343E83E" w14:textId="0BD6E14A" w:rsidR="007315C1" w:rsidRDefault="007315C1">
      <w:r>
        <w:rPr>
          <w:rStyle w:val="CDTNUM"/>
        </w:rPr>
        <w:t>Listing 12.65</w:t>
      </w:r>
      <w:r w:rsidRPr="005C7B8C">
        <w:rPr>
          <w:rStyle w:val="CDTNUM"/>
        </w:rPr>
        <w:t>:</w:t>
      </w:r>
      <w:r>
        <w:t> </w:t>
      </w:r>
      <w:ins w:id="13" w:author="Austen Frostad" w:date="2020-04-01T11:52:00Z">
        <w:r w:rsidR="00780768">
          <w:t xml:space="preserve">  </w:t>
        </w:r>
      </w:ins>
    </w:p>
    <w:p w14:paraId="3C7E8AE8" w14:textId="4D8D8243" w:rsidR="007315C1" w:rsidRDefault="007315C1">
      <w:r>
        <w:rPr>
          <w:rStyle w:val="CDTNUM"/>
        </w:rPr>
        <w:t>Listing 12.23</w:t>
      </w:r>
      <w:r w:rsidRPr="005C7B8C">
        <w:rPr>
          <w:rStyle w:val="CDTNUM"/>
        </w:rPr>
        <w:t>:</w:t>
      </w:r>
      <w:ins w:id="14" w:author="Austen Frostad" w:date="2020-04-01T11:52:00Z">
        <w:r w:rsidR="00780768">
          <w:rPr>
            <w:rStyle w:val="CDTNUM"/>
          </w:rPr>
          <w:t xml:space="preserve"> </w:t>
        </w:r>
      </w:ins>
      <w:r>
        <w:t> </w:t>
      </w:r>
    </w:p>
    <w:p w14:paraId="36E6BEFC" w14:textId="5B6499F7" w:rsidR="007315C1" w:rsidRDefault="007315C1">
      <w:pPr>
        <w:rPr>
          <w:ins w:id="15" w:author="Austen Frostad" w:date="2020-04-23T16:29:00Z"/>
        </w:rPr>
      </w:pPr>
      <w:r>
        <w:rPr>
          <w:rStyle w:val="CDTNUM"/>
        </w:rPr>
        <w:t>Listing 12.15</w:t>
      </w:r>
      <w:r w:rsidRPr="005C7B8C">
        <w:rPr>
          <w:rStyle w:val="CDTNUM"/>
        </w:rPr>
        <w:t>:</w:t>
      </w:r>
      <w:ins w:id="16" w:author="Austen Frostad" w:date="2020-04-01T11:53:00Z">
        <w:r w:rsidR="00780768">
          <w:rPr>
            <w:rStyle w:val="CDTNUM"/>
          </w:rPr>
          <w:t xml:space="preserve">     </w:t>
        </w:r>
      </w:ins>
      <w:r>
        <w:t> </w:t>
      </w:r>
      <w:ins w:id="17" w:author="Austen Frostad" w:date="2020-04-01T11:52:00Z">
        <w:r w:rsidR="00780768">
          <w:t xml:space="preserve"> </w:t>
        </w:r>
      </w:ins>
    </w:p>
    <w:p w14:paraId="3D737A10" w14:textId="20C1B6CC" w:rsidR="00FA382D" w:rsidRDefault="00FA382D">
      <w:ins w:id="18" w:author="Austen Frostad" w:date="2020-04-23T16:29:00Z">
        <w:r>
          <w:rPr>
            <w:rStyle w:val="CDTNUM"/>
          </w:rPr>
          <w:t>Listing 12.</w:t>
        </w:r>
        <w:r>
          <w:rPr>
            <w:rStyle w:val="CDTNUM"/>
          </w:rPr>
          <w:t>2</w:t>
        </w:r>
        <w:r w:rsidRPr="005C7B8C">
          <w:rPr>
            <w:rStyle w:val="CDTNUM"/>
          </w:rPr>
          <w:t>:</w:t>
        </w:r>
        <w:r>
          <w:rPr>
            <w:rStyle w:val="CDTNUM"/>
          </w:rPr>
          <w:t xml:space="preserve">     </w:t>
        </w:r>
      </w:ins>
    </w:p>
    <w:p w14:paraId="54167974" w14:textId="73133802" w:rsidR="007315C1" w:rsidRDefault="007315C1">
      <w:r>
        <w:rPr>
          <w:rStyle w:val="CDTNUM"/>
        </w:rPr>
        <w:t>Listing 12.17</w:t>
      </w:r>
      <w:r w:rsidRPr="005C7B8C">
        <w:rPr>
          <w:rStyle w:val="CDTNUM"/>
        </w:rPr>
        <w:t>:</w:t>
      </w:r>
      <w:ins w:id="19" w:author="Austen Frostad" w:date="2020-04-01T11:53:00Z">
        <w:r w:rsidR="00780768">
          <w:rPr>
            <w:rStyle w:val="CDTNUM"/>
          </w:rPr>
          <w:t xml:space="preserve">    </w:t>
        </w:r>
      </w:ins>
      <w:r>
        <w:t> </w:t>
      </w:r>
      <w:ins w:id="20" w:author="Austen Frostad" w:date="2020-04-01T11:53:00Z">
        <w:r w:rsidR="00780768">
          <w:t xml:space="preserve">   </w:t>
        </w:r>
      </w:ins>
    </w:p>
    <w:p w14:paraId="44824C5C" w14:textId="2C40F4CE" w:rsidR="007315C1" w:rsidRDefault="007315C1">
      <w:r>
        <w:rPr>
          <w:rStyle w:val="CDTNUM"/>
        </w:rPr>
        <w:t>Listing 12.19</w:t>
      </w:r>
      <w:r w:rsidRPr="005C7B8C">
        <w:rPr>
          <w:rStyle w:val="CDTNUM"/>
        </w:rPr>
        <w:t>:</w:t>
      </w:r>
      <w:ins w:id="21" w:author="Austen Frostad" w:date="2020-04-01T11:53:00Z">
        <w:r w:rsidR="00780768">
          <w:rPr>
            <w:rStyle w:val="CDTNUM"/>
          </w:rPr>
          <w:t xml:space="preserve">    </w:t>
        </w:r>
      </w:ins>
      <w:r>
        <w:t> </w:t>
      </w:r>
    </w:p>
    <w:p w14:paraId="0E521259" w14:textId="426C8599" w:rsidR="007315C1" w:rsidRDefault="007315C1">
      <w:r>
        <w:rPr>
          <w:rStyle w:val="CDTNUM"/>
        </w:rPr>
        <w:t>Listing 12.</w:t>
      </w:r>
      <w:r w:rsidRPr="005C7B8C">
        <w:rPr>
          <w:rStyle w:val="CDTNUM"/>
        </w:rPr>
        <w:t>2</w:t>
      </w:r>
      <w:r>
        <w:rPr>
          <w:rStyle w:val="CDTNUM"/>
        </w:rPr>
        <w:t>0</w:t>
      </w:r>
      <w:r w:rsidRPr="005C7B8C">
        <w:rPr>
          <w:rStyle w:val="CDTNUM"/>
        </w:rPr>
        <w:t>:</w:t>
      </w:r>
      <w:ins w:id="22" w:author="Austen Frostad" w:date="2020-04-01T11:53:00Z">
        <w:r w:rsidR="00780768">
          <w:rPr>
            <w:rStyle w:val="CDTNUM"/>
          </w:rPr>
          <w:t xml:space="preserve">    </w:t>
        </w:r>
      </w:ins>
      <w:r>
        <w:t> </w:t>
      </w:r>
    </w:p>
    <w:p w14:paraId="07D576D0" w14:textId="584E0C95" w:rsidR="007315C1" w:rsidRDefault="007315C1">
      <w:r>
        <w:rPr>
          <w:rStyle w:val="CDTNUM"/>
        </w:rPr>
        <w:t>Listing 12.</w:t>
      </w:r>
      <w:r w:rsidRPr="005C7B8C">
        <w:rPr>
          <w:rStyle w:val="CDTNUM"/>
        </w:rPr>
        <w:t>2</w:t>
      </w:r>
      <w:r>
        <w:rPr>
          <w:rStyle w:val="CDTNUM"/>
        </w:rPr>
        <w:t>4</w:t>
      </w:r>
      <w:r w:rsidRPr="005C7B8C">
        <w:rPr>
          <w:rStyle w:val="CDTNUM"/>
        </w:rPr>
        <w:t>:</w:t>
      </w:r>
      <w:ins w:id="23" w:author="Austen Frostad" w:date="2020-04-01T11:53:00Z">
        <w:r w:rsidR="00780768">
          <w:rPr>
            <w:rStyle w:val="CDTNUM"/>
          </w:rPr>
          <w:t xml:space="preserve"> </w:t>
        </w:r>
      </w:ins>
      <w:r>
        <w:t> </w:t>
      </w:r>
    </w:p>
    <w:p w14:paraId="15AFCC97" w14:textId="3AB295AC" w:rsidR="007315C1" w:rsidRDefault="007315C1">
      <w:r>
        <w:rPr>
          <w:rStyle w:val="CDTNUM"/>
        </w:rPr>
        <w:t>Listing 12.</w:t>
      </w:r>
      <w:r w:rsidRPr="005C7B8C">
        <w:rPr>
          <w:rStyle w:val="CDTNUM"/>
        </w:rPr>
        <w:t>2</w:t>
      </w:r>
      <w:r>
        <w:rPr>
          <w:rStyle w:val="CDTNUM"/>
        </w:rPr>
        <w:t>1</w:t>
      </w:r>
      <w:r w:rsidRPr="005C7B8C">
        <w:rPr>
          <w:rStyle w:val="CDTNUM"/>
        </w:rPr>
        <w:t>:</w:t>
      </w:r>
      <w:r>
        <w:t> </w:t>
      </w:r>
      <w:ins w:id="24" w:author="Austen Frostad" w:date="2020-04-01T11:53:00Z">
        <w:r w:rsidR="00780768">
          <w:t xml:space="preserve">   </w:t>
        </w:r>
      </w:ins>
    </w:p>
    <w:p w14:paraId="2C0F97DE" w14:textId="15B3309D" w:rsidR="007315C1" w:rsidRDefault="007315C1">
      <w:pPr>
        <w:rPr>
          <w:ins w:id="25" w:author="Austen Frostad" w:date="2020-04-02T00:16:00Z"/>
        </w:rPr>
      </w:pPr>
      <w:r>
        <w:rPr>
          <w:rStyle w:val="CDTNUM"/>
        </w:rPr>
        <w:t>Listing 12.7</w:t>
      </w:r>
      <w:r w:rsidRPr="005C7B8C">
        <w:rPr>
          <w:rStyle w:val="CDTNUM"/>
        </w:rPr>
        <w:t>:</w:t>
      </w:r>
      <w:ins w:id="26" w:author="Austen Frostad" w:date="2020-04-01T11:53:00Z">
        <w:r w:rsidR="00780768">
          <w:rPr>
            <w:rStyle w:val="CDTNUM"/>
          </w:rPr>
          <w:t xml:space="preserve">     </w:t>
        </w:r>
      </w:ins>
      <w:r>
        <w:t> </w:t>
      </w:r>
    </w:p>
    <w:p w14:paraId="165CB1A2" w14:textId="7D1748F9" w:rsidR="00EC119A" w:rsidRDefault="00EC119A">
      <w:pPr>
        <w:rPr>
          <w:ins w:id="27" w:author="Austen Frostad" w:date="2020-04-02T00:16:00Z"/>
        </w:rPr>
      </w:pP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7"/>
      </w:tblGrid>
      <w:tr w:rsidR="00EC119A" w14:paraId="44B1F550" w14:textId="77777777" w:rsidTr="00FD725E">
        <w:trPr>
          <w:trHeight w:val="701"/>
          <w:ins w:id="28" w:author="Austen Frostad" w:date="2020-04-02T00:16:00Z"/>
        </w:trPr>
        <w:tc>
          <w:tcPr>
            <w:tcW w:w="6882" w:type="dxa"/>
            <w:tcMar>
              <w:left w:w="173" w:type="dxa"/>
              <w:right w:w="173" w:type="dxa"/>
            </w:tcMar>
          </w:tcPr>
          <w:p w14:paraId="7AFE8BEB" w14:textId="77777777" w:rsidR="00EC119A" w:rsidRDefault="00EC119A" w:rsidP="00FD725E">
            <w:pPr>
              <w:pStyle w:val="SF1TTL"/>
              <w:rPr>
                <w:ins w:id="29" w:author="Austen Frostad" w:date="2020-04-02T00:16:00Z"/>
              </w:rPr>
            </w:pPr>
            <w:ins w:id="30" w:author="Austen Frostad" w:date="2020-04-02T00:16:00Z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A1CCD09" wp14:editId="3DF2BD58">
                        <wp:simplePos x="0" y="0"/>
                        <wp:positionH relativeFrom="column">
                          <wp:posOffset>9253</wp:posOffset>
                        </wp:positionH>
                        <wp:positionV relativeFrom="page">
                          <wp:posOffset>5819</wp:posOffset>
                        </wp:positionV>
                        <wp:extent cx="73025" cy="73025"/>
                        <wp:effectExtent l="0" t="0" r="3175" b="3175"/>
                        <wp:wrapNone/>
                        <wp:docPr id="112" name="Rectangl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3025" cy="73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CABB96C" id="Rectangle 216" o:spid="_x0000_s1026" style="position:absolute;margin-left:.75pt;margin-top:.45pt;width:5.75pt;height: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c4ggIAAA8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Ad8Mc4ggIAAA8F&#10;AAAOAAAAAAAAAAAAAAAAAC4CAABkcnMvZTJvRG9jLnhtbFBLAQItABQABgAIAAAAIQCRd4eY2AAA&#10;AAQBAAAPAAAAAAAAAAAAAAAAANwEAABkcnMvZG93bnJldi54bWxQSwUGAAAAAAQABADzAAAA4QUA&#10;AAAA&#10;" fillcolor="silver" stroked="f">
                        <o:lock v:ext="edit" aspectratio="t"/>
                        <w10:wrap anchory="page"/>
                      </v:rect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1" layoutInCell="1" allowOverlap="1" wp14:anchorId="2456A22D" wp14:editId="2A985D95">
                        <wp:simplePos x="0" y="0"/>
                        <wp:positionH relativeFrom="column">
                          <wp:posOffset>84455</wp:posOffset>
                        </wp:positionH>
                        <wp:positionV relativeFrom="page">
                          <wp:posOffset>76200</wp:posOffset>
                        </wp:positionV>
                        <wp:extent cx="73025" cy="73025"/>
                        <wp:effectExtent l="0" t="0" r="3175" b="3175"/>
                        <wp:wrapNone/>
                        <wp:docPr id="9" name="Rectangl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3025" cy="73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EDD6D85" id="Rectangle 215" o:spid="_x0000_s1026" style="position:absolute;margin-left:6.65pt;margin-top:6pt;width:5.75pt;height: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9sgAIAAA0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kaMfbIACAAAN&#10;BQAADgAAAAAAAAAAAAAAAAAuAgAAZHJzL2Uyb0RvYy54bWxQSwECLQAUAAYACAAAACEAc/2T6NsA&#10;AAAHAQAADwAAAAAAAAAAAAAAAADaBAAAZHJzL2Rvd25yZXYueG1sUEsFBgAAAAAEAAQA8wAAAOIF&#10;AAAAAA==&#10;" fillcolor="gray" stroked="f">
                        <o:lock v:ext="edit" aspectratio="t"/>
                        <w10:wrap anchory="page"/>
                        <w10:anchorlock/>
                      </v:rect>
                    </w:pict>
                  </mc:Fallback>
                </mc:AlternateContent>
              </w:r>
              <w:r>
                <w:t>Beginner</w:t>
              </w:r>
              <w:r w:rsidRPr="005F4DC0">
                <w:t xml:space="preserve"> Topic</w:t>
              </w:r>
              <w:bookmarkStart w:id="31" w:name="_GoBack"/>
              <w:bookmarkEnd w:id="31"/>
            </w:ins>
          </w:p>
          <w:p w14:paraId="124AABF0" w14:textId="77777777" w:rsidR="00EC119A" w:rsidRPr="003C29EE" w:rsidRDefault="00EC119A" w:rsidP="00FD725E">
            <w:pPr>
              <w:pStyle w:val="SF1SUBTTL"/>
              <w:rPr>
                <w:ins w:id="32" w:author="Austen Frostad" w:date="2020-04-02T00:16:00Z"/>
              </w:rPr>
            </w:pPr>
            <w:ins w:id="33" w:author="Austen Frostad" w:date="2020-04-02T00:16:00Z">
              <w:r w:rsidRPr="003C29EE">
                <w:t>Categories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Types</w:t>
              </w:r>
            </w:ins>
          </w:p>
          <w:p w14:paraId="55B2C983" w14:textId="0DCA4165" w:rsidR="00EC119A" w:rsidRPr="003C29EE" w:rsidRDefault="00EC119A" w:rsidP="00FD725E">
            <w:pPr>
              <w:pStyle w:val="SF1FIRST"/>
              <w:rPr>
                <w:ins w:id="34" w:author="Austen Frostad" w:date="2020-04-02T00:16:00Z"/>
              </w:rPr>
            </w:pPr>
            <w:ins w:id="35" w:author="Austen Frostad" w:date="2020-04-02T00:16:00Z">
              <w:r w:rsidRPr="003C29EE">
                <w:t>All</w:t>
              </w:r>
              <w:r>
                <w:t xml:space="preserve"> </w:t>
              </w:r>
              <w:r w:rsidRPr="003C29EE">
                <w:t>types</w:t>
              </w:r>
            </w:ins>
            <w:ins w:id="36" w:author="Austen Frostad" w:date="2020-04-23T16:19:00Z">
              <w:r w:rsidR="00C3384F">
                <w:t xml:space="preserve"> Listing 12.</w:t>
              </w:r>
            </w:ins>
            <w:ins w:id="37" w:author="Austen Frostad" w:date="2020-04-23T16:28:00Z">
              <w:r w:rsidR="00FA382D">
                <w:t>2</w:t>
              </w:r>
            </w:ins>
            <w:ins w:id="38" w:author="Austen Frostad" w:date="2020-04-23T16:19:00Z">
              <w:r w:rsidR="00C3384F">
                <w:t>’s</w:t>
              </w:r>
            </w:ins>
            <w:ins w:id="39" w:author="Austen Frostad" w:date="2020-04-02T00:16:00Z">
              <w:r>
                <w:t xml:space="preserve"> </w:t>
              </w:r>
              <w:r w:rsidRPr="003C29EE">
                <w:t>discussed</w:t>
              </w:r>
              <w:r>
                <w:t xml:space="preserve"> </w:t>
              </w:r>
              <w:r w:rsidRPr="003C29EE">
                <w:t>so</w:t>
              </w:r>
              <w:r>
                <w:t xml:space="preserve"> </w:t>
              </w:r>
              <w:r w:rsidRPr="003C29EE">
                <w:t>far</w:t>
              </w:r>
              <w:r>
                <w:t xml:space="preserve"> have fallen </w:t>
              </w:r>
              <w:r w:rsidRPr="003C29EE">
                <w:t>into</w:t>
              </w:r>
              <w:r>
                <w:t xml:space="preserve"> one of </w:t>
              </w:r>
              <w:r w:rsidRPr="003C29EE">
                <w:t>two</w:t>
              </w:r>
              <w:r>
                <w:t xml:space="preserve"> </w:t>
              </w:r>
              <w:r w:rsidRPr="003C29EE">
                <w:t>categories: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types.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differences</w:t>
              </w:r>
              <w:r>
                <w:t xml:space="preserve"> </w:t>
              </w:r>
              <w:r w:rsidRPr="003C29EE">
                <w:t>between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each</w:t>
              </w:r>
              <w:r>
                <w:t xml:space="preserve"> </w:t>
              </w:r>
              <w:r w:rsidRPr="003C29EE">
                <w:t>category</w:t>
              </w:r>
              <w:r>
                <w:t xml:space="preserve"> </w:t>
              </w:r>
              <w:r w:rsidRPr="003C29EE">
                <w:t>stem</w:t>
              </w:r>
              <w:r>
                <w:t xml:space="preserve"> </w:t>
              </w:r>
              <w:r w:rsidRPr="003C29EE">
                <w:t>from</w:t>
              </w:r>
              <w:r>
                <w:t xml:space="preserve"> </w:t>
              </w:r>
              <w:r w:rsidRPr="003C29EE">
                <w:t>differences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copying</w:t>
              </w:r>
              <w:r>
                <w:t xml:space="preserve"> </w:t>
              </w:r>
              <w:r w:rsidRPr="003C29EE">
                <w:t>strategies,</w:t>
              </w:r>
              <w:r>
                <w:t xml:space="preserve"> </w:t>
              </w:r>
              <w:r w:rsidRPr="003C29EE">
                <w:t>which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turn</w:t>
              </w:r>
              <w:r>
                <w:t xml:space="preserve"> </w:t>
              </w:r>
              <w:r w:rsidRPr="003C29EE">
                <w:t>result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each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being</w:t>
              </w:r>
              <w:r>
                <w:t xml:space="preserve"> </w:t>
              </w:r>
              <w:r w:rsidRPr="003C29EE">
                <w:t>stored</w:t>
              </w:r>
              <w:r>
                <w:t xml:space="preserve"> </w:t>
              </w:r>
              <w:r w:rsidRPr="003C29EE">
                <w:t>differently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memory.</w:t>
              </w:r>
              <w:r>
                <w:t xml:space="preserve"> As a </w:t>
              </w:r>
              <w:r w:rsidRPr="003C29EE">
                <w:t>review,</w:t>
              </w:r>
              <w:r>
                <w:t xml:space="preserve"> </w:t>
              </w:r>
              <w:r w:rsidRPr="003C29EE">
                <w:t>this</w:t>
              </w:r>
              <w:r>
                <w:t xml:space="preserve"> </w:t>
              </w:r>
              <w:r w:rsidRPr="003C29EE">
                <w:t>Beginner</w:t>
              </w:r>
              <w:r>
                <w:t xml:space="preserve"> </w:t>
              </w:r>
              <w:r w:rsidRPr="003C29EE">
                <w:t>Topic</w:t>
              </w:r>
              <w:r>
                <w:t xml:space="preserve"> </w:t>
              </w:r>
              <w:r w:rsidRPr="003C29EE">
                <w:t>reintroduces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type/reference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discussion</w:t>
              </w:r>
              <w:r>
                <w:t xml:space="preserve"> for </w:t>
              </w:r>
              <w:r w:rsidRPr="003C29EE">
                <w:t>those</w:t>
              </w:r>
              <w:r>
                <w:t xml:space="preserve"> readers </w:t>
              </w:r>
              <w:r w:rsidRPr="003C29EE">
                <w:t>who</w:t>
              </w:r>
              <w:r>
                <w:t xml:space="preserve"> </w:t>
              </w:r>
              <w:r w:rsidRPr="003C29EE">
                <w:t>are</w:t>
              </w:r>
              <w:r>
                <w:t xml:space="preserve"> </w:t>
              </w:r>
              <w:r w:rsidRPr="003C29EE">
                <w:t>unfamiliar</w:t>
              </w:r>
              <w:r>
                <w:t xml:space="preserve"> </w:t>
              </w:r>
              <w:r w:rsidRPr="003C29EE">
                <w:t>with</w:t>
              </w:r>
              <w:r>
                <w:t xml:space="preserve"> these issues</w:t>
              </w:r>
              <w:r w:rsidRPr="003C29EE">
                <w:t>.</w:t>
              </w:r>
            </w:ins>
          </w:p>
          <w:p w14:paraId="46E990B0" w14:textId="77777777" w:rsidR="00EC119A" w:rsidRPr="003C29EE" w:rsidRDefault="00EC119A" w:rsidP="00FD725E">
            <w:pPr>
              <w:pStyle w:val="SF1H1"/>
              <w:rPr>
                <w:ins w:id="40" w:author="Austen Frostad" w:date="2020-04-02T00:16:00Z"/>
              </w:rPr>
            </w:pPr>
            <w:bookmarkStart w:id="41" w:name="_Toc35623513"/>
            <w:ins w:id="42" w:author="Austen Frostad" w:date="2020-04-02T00:16:00Z">
              <w:r w:rsidRPr="003C29EE">
                <w:t>Value</w:t>
              </w:r>
              <w:r>
                <w:t xml:space="preserve"> </w:t>
              </w:r>
              <w:r w:rsidRPr="003C29EE">
                <w:t>Types</w:t>
              </w:r>
              <w:bookmarkEnd w:id="41"/>
            </w:ins>
          </w:p>
          <w:p w14:paraId="09609193" w14:textId="77777777" w:rsidR="00EC119A" w:rsidRDefault="00EC119A" w:rsidP="00FD725E">
            <w:pPr>
              <w:pStyle w:val="SF1MID"/>
              <w:rPr>
                <w:ins w:id="43" w:author="Austen Frostad" w:date="2020-04-02T00:16:00Z"/>
              </w:rPr>
            </w:pPr>
            <w:ins w:id="44" w:author="Austen Frostad" w:date="2020-04-02T00:16:00Z">
              <w:r w:rsidRPr="003C29EE">
                <w:t>Variables</w:t>
              </w:r>
              <w:r>
                <w:t xml:space="preserve"> </w:t>
              </w:r>
              <w:r w:rsidRPr="003C29EE">
                <w:t>of</w:t>
              </w:r>
              <w:r w:rsidRPr="007F2788">
                <w:rPr>
                  <w:rStyle w:val="BOLD"/>
                </w:rPr>
                <w:t xml:space="preserve"> value types</w:t>
              </w:r>
              <w:r>
                <w:t xml:space="preserve"> </w:t>
              </w:r>
              <w:r w:rsidRPr="003C29EE">
                <w:t>directly</w:t>
              </w:r>
              <w:r>
                <w:t xml:space="preserve"> </w:t>
              </w:r>
              <w:r w:rsidRPr="003C29EE">
                <w:t>contain</w:t>
              </w:r>
              <w:r>
                <w:t xml:space="preserve"> </w:t>
              </w:r>
              <w:r w:rsidRPr="003C29EE">
                <w:t>their</w:t>
              </w:r>
              <w:r>
                <w:t xml:space="preserve"> </w:t>
              </w:r>
              <w:r w:rsidRPr="003C29EE">
                <w:t>values,</w:t>
              </w:r>
              <w:r>
                <w:t xml:space="preserve"> </w:t>
              </w:r>
              <w:r w:rsidRPr="003C29EE">
                <w:t>as</w:t>
              </w:r>
              <w:r>
                <w:t xml:space="preserve"> </w:t>
              </w:r>
              <w:r w:rsidRPr="003C29EE">
                <w:t>shown</w:t>
              </w:r>
              <w:r>
                <w:t xml:space="preserve"> </w:t>
              </w:r>
              <w:r w:rsidRPr="003C29EE">
                <w:t>in</w:t>
              </w:r>
              <w:r>
                <w:t xml:space="preserve"> Figure 9.</w:t>
              </w:r>
              <w:r w:rsidRPr="003C29EE">
                <w:t>1.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name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directly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memory</w:t>
              </w:r>
              <w:r>
                <w:t xml:space="preserve"> </w:t>
              </w:r>
              <w:r w:rsidRPr="003C29EE">
                <w:t>where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stored.</w:t>
              </w:r>
              <w:r>
                <w:t xml:space="preserve"> </w:t>
              </w:r>
              <w:r w:rsidRPr="003C29EE">
                <w:t>Because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this,</w:t>
              </w:r>
              <w:r>
                <w:t xml:space="preserve"> </w:t>
              </w:r>
              <w:r w:rsidRPr="003C29EE">
                <w:t>when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second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assigned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an</w:t>
              </w:r>
              <w:r>
                <w:t xml:space="preserve"> </w:t>
              </w:r>
              <w:r w:rsidRPr="003C29EE">
                <w:t>original</w:t>
              </w:r>
              <w:r>
                <w:t xml:space="preserve"> </w:t>
              </w:r>
              <w:r w:rsidRPr="003C29EE">
                <w:t>variable,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copy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original</w:t>
              </w:r>
              <w:r>
                <w:t xml:space="preserve"> </w:t>
              </w:r>
              <w:r w:rsidRPr="003C29EE">
                <w:t>variable’s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made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second</w:t>
              </w:r>
              <w:r>
                <w:t xml:space="preserve"> </w:t>
              </w:r>
              <w:r w:rsidRPr="003C29EE">
                <w:t>variable.</w:t>
              </w:r>
              <w:r>
                <w:t xml:space="preserve"> </w:t>
              </w:r>
              <w:r w:rsidRPr="003C29EE">
                <w:t>Two</w:t>
              </w:r>
              <w:r>
                <w:t xml:space="preserve"> </w:t>
              </w:r>
              <w:r w:rsidRPr="003C29EE">
                <w:t>variables</w:t>
              </w:r>
              <w:r>
                <w:t xml:space="preserve"> </w:t>
              </w:r>
              <w:r w:rsidRPr="003C29EE">
                <w:t>never</w:t>
              </w:r>
              <w:r>
                <w:t xml:space="preserve"> </w:t>
              </w:r>
              <w:r w:rsidRPr="003C29EE">
                <w:t>refer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same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(unless</w:t>
              </w:r>
              <w:r>
                <w:t xml:space="preserve"> </w:t>
              </w:r>
              <w:r w:rsidRPr="003C29EE">
                <w:t>one</w:t>
              </w:r>
              <w:r>
                <w:t xml:space="preserve"> </w:t>
              </w:r>
              <w:r w:rsidRPr="003C29EE">
                <w:t>or</w:t>
              </w:r>
              <w:r>
                <w:t xml:space="preserve"> </w:t>
              </w:r>
              <w:r w:rsidRPr="003C29EE">
                <w:t>both</w:t>
              </w:r>
              <w:r>
                <w:t xml:space="preserve"> </w:t>
              </w:r>
              <w:r w:rsidRPr="003C29EE">
                <w:t>are</w:t>
              </w:r>
              <w:r>
                <w:t xml:space="preserve"> </w:t>
              </w:r>
              <w:r w:rsidRPr="006A3099">
                <w:rPr>
                  <w:rStyle w:val="CITchapbm"/>
                </w:rPr>
                <w:t>out</w:t>
              </w:r>
              <w:r>
                <w:t xml:space="preserve"> </w:t>
              </w:r>
              <w:r w:rsidRPr="003C29EE">
                <w:t>or</w:t>
              </w:r>
              <w:r>
                <w:t xml:space="preserve"> </w:t>
              </w:r>
              <w:r w:rsidRPr="006A3099">
                <w:rPr>
                  <w:rStyle w:val="CITchapbm"/>
                </w:rPr>
                <w:t>ref</w:t>
              </w:r>
              <w:r>
                <w:t xml:space="preserve"> </w:t>
              </w:r>
              <w:r w:rsidRPr="003C29EE">
                <w:t>parameter</w:t>
              </w:r>
              <w:r>
                <w:t>s</w:t>
              </w:r>
              <w:r w:rsidRPr="003C29EE">
                <w:t>,</w:t>
              </w:r>
              <w:r>
                <w:t xml:space="preserve"> </w:t>
              </w:r>
              <w:r w:rsidRPr="003C29EE">
                <w:t>which</w:t>
              </w:r>
              <w:r>
                <w:t xml:space="preserve"> </w:t>
              </w:r>
              <w:r w:rsidRPr="003C29EE">
                <w:t>are,</w:t>
              </w:r>
              <w:r>
                <w:t xml:space="preserve"> </w:t>
              </w:r>
              <w:r w:rsidRPr="003C29EE">
                <w:t>by</w:t>
              </w:r>
              <w:r>
                <w:t xml:space="preserve"> </w:t>
              </w:r>
              <w:r w:rsidRPr="003C29EE">
                <w:t>definition,</w:t>
              </w:r>
              <w:r>
                <w:t xml:space="preserve"> </w:t>
              </w:r>
              <w:r w:rsidRPr="003C29EE">
                <w:t>aliases</w:t>
              </w:r>
              <w:r>
                <w:t xml:space="preserve"> </w:t>
              </w:r>
              <w:r w:rsidRPr="003C29EE">
                <w:t>for</w:t>
              </w:r>
              <w:r>
                <w:t xml:space="preserve"> </w:t>
              </w:r>
              <w:r w:rsidRPr="003C29EE">
                <w:t>another</w:t>
              </w:r>
              <w:r>
                <w:t xml:space="preserve"> </w:t>
              </w:r>
              <w:r w:rsidRPr="003C29EE">
                <w:t>variable).</w:t>
              </w:r>
              <w:r>
                <w:t xml:space="preserve"> C</w:t>
              </w:r>
              <w:r w:rsidRPr="003C29EE">
                <w:t>hanging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original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will</w:t>
              </w:r>
              <w:r>
                <w:t xml:space="preserve"> </w:t>
              </w:r>
              <w:r w:rsidRPr="003C29EE">
                <w:t>not</w:t>
              </w:r>
              <w:r>
                <w:t xml:space="preserve"> </w:t>
              </w:r>
              <w:r w:rsidRPr="003C29EE">
                <w:t>affect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second</w:t>
              </w:r>
              <w:r>
                <w:t xml:space="preserve"> </w:t>
              </w:r>
              <w:r w:rsidRPr="003C29EE">
                <w:t>variable,</w:t>
              </w:r>
              <w:r>
                <w:t xml:space="preserve"> because </w:t>
              </w:r>
              <w:r w:rsidRPr="003C29EE">
                <w:t>each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different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location.</w:t>
              </w:r>
              <w:r>
                <w:t xml:space="preserve"> </w:t>
              </w:r>
              <w:r w:rsidRPr="003C29EE">
                <w:t>Consequently,</w:t>
              </w:r>
              <w:r>
                <w:t xml:space="preserve"> </w:t>
              </w:r>
              <w:r w:rsidRPr="003C29EE">
                <w:t>changing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one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cannot</w:t>
              </w:r>
              <w:r>
                <w:t xml:space="preserve"> </w:t>
              </w:r>
              <w:r w:rsidRPr="003C29EE">
                <w:t>affect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any</w:t>
              </w:r>
              <w:r>
                <w:t xml:space="preserve"> </w:t>
              </w:r>
              <w:r w:rsidRPr="003C29EE">
                <w:t>other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variable.</w:t>
              </w:r>
            </w:ins>
          </w:p>
          <w:p w14:paraId="58BD5B84" w14:textId="77777777" w:rsidR="00EC119A" w:rsidRDefault="00EC119A" w:rsidP="00FD725E">
            <w:pPr>
              <w:pStyle w:val="CHAPBMPD"/>
              <w:rPr>
                <w:ins w:id="45" w:author="Austen Frostad" w:date="2020-04-02T00:16:00Z"/>
              </w:rPr>
            </w:pPr>
            <w:ins w:id="46" w:author="Austen Frostad" w:date="2020-04-02T00:16:00Z">
              <w:r>
                <w:t xml:space="preserve">***COMP: pick up figure 9.1 from previous edition </w:t>
              </w:r>
              <w:r w:rsidRPr="00166108">
                <w:t>9781509303588</w:t>
              </w:r>
              <w:r>
                <w:t xml:space="preserve"> p. 380</w:t>
              </w:r>
            </w:ins>
          </w:p>
          <w:p w14:paraId="736CA9BF" w14:textId="77777777" w:rsidR="00EC119A" w:rsidRDefault="00EC119A" w:rsidP="00FD725E">
            <w:pPr>
              <w:pStyle w:val="spacer"/>
              <w:rPr>
                <w:ins w:id="47" w:author="Austen Frostad" w:date="2020-04-02T00:16:00Z"/>
              </w:rPr>
            </w:pPr>
          </w:p>
          <w:tbl>
            <w:tblPr>
              <w:tblW w:w="6851" w:type="dxa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51"/>
            </w:tblGrid>
            <w:tr w:rsidR="00EC119A" w14:paraId="154B598B" w14:textId="77777777" w:rsidTr="00FD725E">
              <w:trPr>
                <w:trHeight w:val="1563"/>
                <w:jc w:val="center"/>
                <w:ins w:id="48" w:author="Austen Frostad" w:date="2020-04-02T00:16:00Z"/>
              </w:trPr>
              <w:tc>
                <w:tcPr>
                  <w:tcW w:w="6851" w:type="dxa"/>
                </w:tcPr>
                <w:p w14:paraId="2AB8F994" w14:textId="77777777" w:rsidR="00EC119A" w:rsidRDefault="00EC119A" w:rsidP="00FD725E">
                  <w:pPr>
                    <w:pStyle w:val="artlist"/>
                    <w:rPr>
                      <w:ins w:id="49" w:author="Austen Frostad" w:date="2020-04-02T00:16:00Z"/>
                    </w:rPr>
                  </w:pPr>
                  <w:ins w:id="50" w:author="Austen Frostad" w:date="2020-04-02T00:16:00Z">
                    <w:r>
                      <w:rPr>
                        <w:noProof/>
                      </w:rPr>
                      <w:lastRenderedPageBreak/>
                      <w:drawing>
                        <wp:inline distT="0" distB="0" distL="0" distR="0" wp14:anchorId="324AF0AD" wp14:editId="7FFFE4A0">
                          <wp:extent cx="3830320" cy="1148080"/>
                          <wp:effectExtent l="0" t="0" r="5080" b="0"/>
                          <wp:docPr id="5" name="Picture 5" descr="Macintosh HD:Users:annapopick:Desktop:Freelance:Pearson Freelance:Pearson_InProgress:9781509303588_Michaelis:Michaelis_Author:Michaelis_Word_AllEdits:Michaelis_Art:Michaelis_NumberedFigures:09fig01.pd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acintosh HD:Users:annapopick:Desktop:Freelance:Pearson Freelance:Pearson_InProgress:9781509303588_Michaelis:Michaelis_Author:Michaelis_Word_AllEdits:Michaelis_Art:Michaelis_NumberedFigures:09fig01.pd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830320" cy="1148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ins>
                </w:p>
              </w:tc>
            </w:tr>
            <w:tr w:rsidR="00EC119A" w14:paraId="2F033CBE" w14:textId="77777777" w:rsidTr="00FD725E">
              <w:trPr>
                <w:trHeight w:val="758"/>
                <w:jc w:val="center"/>
                <w:ins w:id="51" w:author="Austen Frostad" w:date="2020-04-02T00:16:00Z"/>
              </w:trPr>
              <w:tc>
                <w:tcPr>
                  <w:tcW w:w="6851" w:type="dxa"/>
                </w:tcPr>
                <w:p w14:paraId="06B6D482" w14:textId="77777777" w:rsidR="00EC119A" w:rsidRDefault="00EC119A" w:rsidP="00FD725E">
                  <w:pPr>
                    <w:pStyle w:val="FIGCAP"/>
                    <w:rPr>
                      <w:ins w:id="52" w:author="Austen Frostad" w:date="2020-04-02T00:16:00Z"/>
                    </w:rPr>
                  </w:pPr>
                  <w:ins w:id="53" w:author="Austen Frostad" w:date="2020-04-02T00:16:00Z">
                    <w:r w:rsidRPr="0000517C">
                      <w:rPr>
                        <w:rStyle w:val="FIGNUM"/>
                      </w:rPr>
                      <w:t>Figure 9.1:</w:t>
                    </w:r>
                    <w:r>
                      <w:t> </w:t>
                    </w:r>
                    <w:r w:rsidRPr="003C29EE">
                      <w:t>Value</w:t>
                    </w:r>
                    <w:r>
                      <w:t xml:space="preserve"> </w:t>
                    </w:r>
                    <w:r w:rsidRPr="003C29EE">
                      <w:t>Types</w:t>
                    </w:r>
                    <w:r>
                      <w:t xml:space="preserve"> </w:t>
                    </w:r>
                    <w:r w:rsidRPr="003C29EE">
                      <w:t>Contain</w:t>
                    </w:r>
                    <w:r>
                      <w:t xml:space="preserve"> </w:t>
                    </w:r>
                    <w:r w:rsidRPr="003C29EE">
                      <w:t>the</w:t>
                    </w:r>
                    <w:r>
                      <w:t xml:space="preserve"> </w:t>
                    </w:r>
                    <w:r w:rsidRPr="003C29EE">
                      <w:t>Data</w:t>
                    </w:r>
                    <w:r>
                      <w:t xml:space="preserve"> </w:t>
                    </w:r>
                    <w:r w:rsidRPr="003C29EE">
                      <w:t>Directly</w:t>
                    </w:r>
                  </w:ins>
                </w:p>
              </w:tc>
            </w:tr>
          </w:tbl>
          <w:p w14:paraId="2A3E23BC" w14:textId="77777777" w:rsidR="00EC119A" w:rsidRPr="003C29EE" w:rsidRDefault="00EC119A" w:rsidP="00FD725E">
            <w:pPr>
              <w:pStyle w:val="spacer"/>
              <w:rPr>
                <w:ins w:id="54" w:author="Austen Frostad" w:date="2020-04-02T00:16:00Z"/>
              </w:rPr>
            </w:pPr>
          </w:p>
          <w:p w14:paraId="2CEDAD8D" w14:textId="77777777" w:rsidR="00EC119A" w:rsidRPr="003C29EE" w:rsidRDefault="00EC119A" w:rsidP="00FD725E">
            <w:pPr>
              <w:pStyle w:val="SF1MID"/>
              <w:rPr>
                <w:ins w:id="55" w:author="Austen Frostad" w:date="2020-04-02T00:16:00Z"/>
              </w:rPr>
            </w:pPr>
            <w:ins w:id="56" w:author="Austen Frostad" w:date="2020-04-02T00:16:00Z">
              <w:r w:rsidRPr="003C29EE">
                <w:t>A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like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piece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has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number</w:t>
              </w:r>
              <w:r>
                <w:t xml:space="preserve"> </w:t>
              </w:r>
              <w:r w:rsidRPr="003C29EE">
                <w:t>written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it.</w:t>
              </w:r>
              <w:r>
                <w:t xml:space="preserve"> </w:t>
              </w:r>
              <w:r w:rsidRPr="003C29EE">
                <w:t>If</w:t>
              </w:r>
              <w:r>
                <w:t xml:space="preserve"> </w:t>
              </w:r>
              <w:r w:rsidRPr="003C29EE">
                <w:t>you</w:t>
              </w:r>
              <w:r>
                <w:t xml:space="preserve"> </w:t>
              </w:r>
              <w:r w:rsidRPr="003C29EE">
                <w:t>want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change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number,</w:t>
              </w:r>
              <w:r>
                <w:t xml:space="preserve"> </w:t>
              </w:r>
              <w:r w:rsidRPr="003C29EE">
                <w:t>you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erase</w:t>
              </w:r>
              <w:r>
                <w:t xml:space="preserve"> </w:t>
              </w:r>
              <w:r w:rsidRPr="003C29EE">
                <w:t>it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replace</w:t>
              </w:r>
              <w:r>
                <w:t xml:space="preserve"> </w:t>
              </w:r>
              <w:r w:rsidRPr="003C29EE">
                <w:t>it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different</w:t>
              </w:r>
              <w:r>
                <w:t xml:space="preserve"> </w:t>
              </w:r>
              <w:r w:rsidRPr="003C29EE">
                <w:t>number.</w:t>
              </w:r>
              <w:r>
                <w:t xml:space="preserve"> </w:t>
              </w:r>
              <w:r w:rsidRPr="003C29EE">
                <w:t>If</w:t>
              </w:r>
              <w:r>
                <w:t xml:space="preserve"> </w:t>
              </w:r>
              <w:r w:rsidRPr="003C29EE">
                <w:t>you</w:t>
              </w:r>
              <w:r>
                <w:t xml:space="preserve"> </w:t>
              </w:r>
              <w:r w:rsidRPr="003C29EE">
                <w:t>have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second</w:t>
              </w:r>
              <w:r>
                <w:t xml:space="preserve"> </w:t>
              </w:r>
              <w:r w:rsidRPr="003C29EE">
                <w:t>piece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paper,</w:t>
              </w:r>
              <w:r>
                <w:t xml:space="preserve"> </w:t>
              </w:r>
              <w:r w:rsidRPr="003C29EE">
                <w:t>you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copy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number</w:t>
              </w:r>
              <w:r>
                <w:t xml:space="preserve"> </w:t>
              </w:r>
              <w:r w:rsidRPr="003C29EE">
                <w:t>from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first</w:t>
              </w:r>
              <w:r>
                <w:t xml:space="preserve"> </w:t>
              </w:r>
              <w:r w:rsidRPr="003C29EE">
                <w:t>piece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paper,</w:t>
              </w:r>
              <w:r>
                <w:t xml:space="preserve"> </w:t>
              </w:r>
              <w:r w:rsidRPr="003C29EE">
                <w:t>but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two</w:t>
              </w:r>
              <w:r>
                <w:t xml:space="preserve"> </w:t>
              </w:r>
              <w:r w:rsidRPr="003C29EE">
                <w:t>pieces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are</w:t>
              </w:r>
              <w:r>
                <w:t xml:space="preserve"> </w:t>
              </w:r>
              <w:r w:rsidRPr="003C29EE">
                <w:t>then</w:t>
              </w:r>
              <w:r>
                <w:t xml:space="preserve"> </w:t>
              </w:r>
              <w:r w:rsidRPr="003C29EE">
                <w:t>independent;</w:t>
              </w:r>
              <w:r>
                <w:t xml:space="preserve"> </w:t>
              </w:r>
              <w:r w:rsidRPr="003C29EE">
                <w:t>erasing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replacing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number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one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them</w:t>
              </w:r>
              <w:r>
                <w:t xml:space="preserve"> </w:t>
              </w:r>
              <w:r w:rsidRPr="003C29EE">
                <w:t>does</w:t>
              </w:r>
              <w:r>
                <w:t xml:space="preserve"> </w:t>
              </w:r>
              <w:r w:rsidRPr="003C29EE">
                <w:t>not</w:t>
              </w:r>
              <w:r>
                <w:t xml:space="preserve"> </w:t>
              </w:r>
              <w:r w:rsidRPr="003C29EE">
                <w:t>change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other.</w:t>
              </w:r>
            </w:ins>
          </w:p>
          <w:p w14:paraId="3527D44A" w14:textId="77777777" w:rsidR="00EC119A" w:rsidRDefault="00EC119A" w:rsidP="00FD725E">
            <w:pPr>
              <w:pStyle w:val="SF1MID"/>
              <w:rPr>
                <w:ins w:id="57" w:author="Austen Frostad" w:date="2020-04-02T00:16:00Z"/>
              </w:rPr>
            </w:pPr>
            <w:ins w:id="58" w:author="Austen Frostad" w:date="2020-04-02T00:16:00Z">
              <w:r w:rsidRPr="003C29EE">
                <w:t>Similarly,</w:t>
              </w:r>
              <w:r>
                <w:t xml:space="preserve"> </w:t>
              </w:r>
              <w:r w:rsidRPr="003C29EE">
                <w:t>passing</w:t>
              </w:r>
              <w:r>
                <w:t xml:space="preserve"> </w:t>
              </w:r>
              <w:r w:rsidRPr="003C29EE">
                <w:t>an</w:t>
              </w:r>
              <w:r>
                <w:t xml:space="preserve"> </w:t>
              </w:r>
              <w:r w:rsidRPr="003C29EE">
                <w:t>instance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method</w:t>
              </w:r>
              <w:r>
                <w:t xml:space="preserve"> </w:t>
              </w:r>
              <w:r w:rsidRPr="003C29EE">
                <w:t>such</w:t>
              </w:r>
              <w:r>
                <w:t xml:space="preserve"> </w:t>
              </w:r>
              <w:r w:rsidRPr="003C29EE">
                <w:t>as</w:t>
              </w:r>
              <w:r>
                <w:t xml:space="preserve"> </w:t>
              </w:r>
              <w:proofErr w:type="spellStart"/>
              <w:r w:rsidRPr="006A3099">
                <w:rPr>
                  <w:rStyle w:val="CITchapbm"/>
                </w:rPr>
                <w:t>Console.WriteLine</w:t>
              </w:r>
              <w:proofErr w:type="spellEnd"/>
              <w:r w:rsidRPr="006A3099">
                <w:rPr>
                  <w:rStyle w:val="CITchapbm"/>
                </w:rPr>
                <w:t>()</w:t>
              </w:r>
              <w:r>
                <w:t xml:space="preserve"> </w:t>
              </w:r>
              <w:r w:rsidRPr="003C29EE">
                <w:t>will</w:t>
              </w:r>
              <w:r>
                <w:t xml:space="preserve"> </w:t>
              </w:r>
              <w:r w:rsidRPr="003C29EE">
                <w:t>also</w:t>
              </w:r>
              <w:r>
                <w:t xml:space="preserve"> </w:t>
              </w:r>
              <w:r w:rsidRPr="003C29EE">
                <w:t>result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memory</w:t>
              </w:r>
              <w:r>
                <w:t xml:space="preserve"> </w:t>
              </w:r>
              <w:r w:rsidRPr="003C29EE">
                <w:t>copy</w:t>
              </w:r>
              <w:r>
                <w:t xml:space="preserve"> </w:t>
              </w:r>
              <w:r w:rsidRPr="003C29EE">
                <w:t>from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argument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parameter,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any</w:t>
              </w:r>
              <w:r>
                <w:t xml:space="preserve"> </w:t>
              </w:r>
              <w:r w:rsidRPr="003C29EE">
                <w:t>changes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parameter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inside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method</w:t>
              </w:r>
              <w:r>
                <w:t xml:space="preserve"> </w:t>
              </w:r>
              <w:r w:rsidRPr="003C29EE">
                <w:t>will</w:t>
              </w:r>
              <w:r>
                <w:t xml:space="preserve"> </w:t>
              </w:r>
              <w:r w:rsidRPr="003C29EE">
                <w:t>not</w:t>
              </w:r>
              <w:r>
                <w:t xml:space="preserve"> </w:t>
              </w:r>
              <w:r w:rsidRPr="003C29EE">
                <w:t>affect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original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within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caller.</w:t>
              </w:r>
              <w:r>
                <w:t xml:space="preserve"> </w:t>
              </w:r>
              <w:r w:rsidRPr="003C29EE">
                <w:t>Since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require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memory</w:t>
              </w:r>
              <w:r>
                <w:t xml:space="preserve"> </w:t>
              </w:r>
              <w:r w:rsidRPr="003C29EE">
                <w:t>copy,</w:t>
              </w:r>
              <w:r>
                <w:t xml:space="preserve"> </w:t>
              </w:r>
              <w:r w:rsidRPr="003C29EE">
                <w:t>they</w:t>
              </w:r>
              <w:r>
                <w:t xml:space="preserve"> </w:t>
              </w:r>
              <w:r w:rsidRPr="003C29EE">
                <w:t>generally</w:t>
              </w:r>
              <w:r>
                <w:t xml:space="preserve"> </w:t>
              </w:r>
              <w:r w:rsidRPr="003C29EE">
                <w:t>should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defined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consume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small</w:t>
              </w:r>
              <w:r>
                <w:t xml:space="preserve"> </w:t>
              </w:r>
              <w:r w:rsidRPr="003C29EE">
                <w:t>amount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memory</w:t>
              </w:r>
              <w:r>
                <w:t xml:space="preserve"> </w:t>
              </w:r>
              <w:r w:rsidRPr="003C29EE">
                <w:t>(typically</w:t>
              </w:r>
              <w:r>
                <w:t xml:space="preserve"> </w:t>
              </w:r>
              <w:r w:rsidRPr="003C29EE">
                <w:t>16</w:t>
              </w:r>
              <w:r>
                <w:t xml:space="preserve"> </w:t>
              </w:r>
              <w:r w:rsidRPr="003C29EE">
                <w:t>bytes</w:t>
              </w:r>
              <w:r>
                <w:t xml:space="preserve"> </w:t>
              </w:r>
              <w:r w:rsidRPr="003C29EE">
                <w:t>or</w:t>
              </w:r>
              <w:r>
                <w:t xml:space="preserve"> </w:t>
              </w:r>
              <w:r w:rsidRPr="003C29EE">
                <w:t>less).</w:t>
              </w:r>
            </w:ins>
          </w:p>
          <w:p w14:paraId="5407DB18" w14:textId="77777777" w:rsidR="00EC119A" w:rsidRPr="003C29EE" w:rsidRDefault="00EC119A" w:rsidP="00FD725E">
            <w:pPr>
              <w:pStyle w:val="spacer"/>
              <w:rPr>
                <w:ins w:id="59" w:author="Austen Frostad" w:date="2020-04-02T00:16:00Z"/>
              </w:rPr>
            </w:pPr>
          </w:p>
          <w:tbl>
            <w:tblPr>
              <w:tblW w:w="0" w:type="auto"/>
              <w:tblInd w:w="540" w:type="dxa"/>
              <w:shd w:val="clear" w:color="auto" w:fill="EAEA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0"/>
            </w:tblGrid>
            <w:tr w:rsidR="00EC119A" w14:paraId="2A0D65DE" w14:textId="77777777" w:rsidTr="00FD725E">
              <w:trPr>
                <w:trHeight w:val="909"/>
                <w:ins w:id="60" w:author="Austen Frostad" w:date="2020-04-02T00:16:00Z"/>
              </w:trPr>
              <w:tc>
                <w:tcPr>
                  <w:tcW w:w="5940" w:type="dxa"/>
                  <w:shd w:val="clear" w:color="auto" w:fill="EAEAEA"/>
                </w:tcPr>
                <w:p w14:paraId="4C6D1B1C" w14:textId="77777777" w:rsidR="00EC119A" w:rsidRPr="00FF28E6" w:rsidRDefault="00EC119A" w:rsidP="00FD725E">
                  <w:pPr>
                    <w:pStyle w:val="SF2TTL"/>
                    <w:rPr>
                      <w:ins w:id="61" w:author="Austen Frostad" w:date="2020-04-02T00:16:00Z"/>
                    </w:rPr>
                  </w:pPr>
                  <w:ins w:id="62" w:author="Austen Frostad" w:date="2020-04-02T00:16:00Z">
                    <w:r w:rsidRPr="006A3099">
                      <w:rPr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61312" behindDoc="0" locked="0" layoutInCell="1" allowOverlap="1" wp14:anchorId="16F2CEC8" wp14:editId="7BF37D7C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6350</wp:posOffset>
                              </wp:positionV>
                              <wp:extent cx="109855" cy="109855"/>
                              <wp:effectExtent l="0" t="0" r="4445" b="4445"/>
                              <wp:wrapNone/>
                              <wp:docPr id="11" name="Rectangl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9855" cy="1098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76787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rect w14:anchorId="1F1FDC4F" id="Rectangle 18" o:spid="_x0000_s1026" style="position:absolute;margin-left:0;margin-top:.5pt;width:8.65pt;height: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z+AgIAAO8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CQxwz+AgIAAO8DAAAOAAAAAAAAAAAA&#10;AAAAAC4CAABkcnMvZTJvRG9jLnhtbFBLAQItABQABgAIAAAAIQAmlZXO2gAAAAQBAAAPAAAAAAAA&#10;AAAAAAAAAFwEAABkcnMvZG93bnJldi54bWxQSwUGAAAAAAQABADzAAAAYwUAAAAA&#10;" fillcolor="#76787a" stroked="f">
                              <o:lock v:ext="edit" aspectratio="t"/>
                            </v:rect>
                          </w:pict>
                        </mc:Fallback>
                      </mc:AlternateContent>
                    </w:r>
                    <w:r>
                      <w:t>Guidelines</w:t>
                    </w:r>
                  </w:ins>
                </w:p>
                <w:p w14:paraId="10B5D086" w14:textId="77777777" w:rsidR="00EC119A" w:rsidRDefault="00EC119A" w:rsidP="00FD725E">
                  <w:pPr>
                    <w:pStyle w:val="SF2"/>
                    <w:rPr>
                      <w:ins w:id="63" w:author="Austen Frostad" w:date="2020-04-02T00:16:00Z"/>
                    </w:rPr>
                  </w:pPr>
                  <w:ins w:id="64" w:author="Austen Frostad" w:date="2020-04-02T00:16:00Z">
                    <w:del w:id="65" w:author="Mark Michaelis" w:date="2020-03-07T14:57:00Z">
                      <w:r w:rsidRPr="007F2788" w:rsidDel="00E93DEE">
                        <w:rPr>
                          <w:rStyle w:val="BOLD"/>
                        </w:rPr>
                        <w:delText>DO NOT</w:delText>
                      </w:r>
                    </w:del>
                    <w:r w:rsidRPr="007F2788">
                      <w:rPr>
                        <w:rStyle w:val="BOLD"/>
                      </w:rPr>
                      <w:t>AVOID</w:t>
                    </w:r>
                    <w:r>
                      <w:t xml:space="preserve"> </w:t>
                    </w:r>
                    <w:r w:rsidRPr="003C29EE">
                      <w:t>create</w:t>
                    </w:r>
                    <w:r>
                      <w:t xml:space="preserve"> </w:t>
                    </w:r>
                    <w:r w:rsidRPr="003C29EE">
                      <w:t>value</w:t>
                    </w:r>
                    <w:r>
                      <w:t xml:space="preserve"> </w:t>
                    </w:r>
                    <w:r w:rsidRPr="003C29EE">
                      <w:t>types</w:t>
                    </w:r>
                    <w:r>
                      <w:t xml:space="preserve"> </w:t>
                    </w:r>
                    <w:r w:rsidRPr="003C29EE">
                      <w:t>that</w:t>
                    </w:r>
                    <w:r>
                      <w:t xml:space="preserve"> </w:t>
                    </w:r>
                    <w:r w:rsidRPr="003C29EE">
                      <w:t>consume</w:t>
                    </w:r>
                    <w:r>
                      <w:t xml:space="preserve"> </w:t>
                    </w:r>
                    <w:r w:rsidRPr="003C29EE">
                      <w:t>more</w:t>
                    </w:r>
                    <w:r>
                      <w:t xml:space="preserve"> </w:t>
                    </w:r>
                    <w:r w:rsidRPr="003C29EE">
                      <w:t>than</w:t>
                    </w:r>
                    <w:r>
                      <w:t xml:space="preserve"> </w:t>
                    </w:r>
                    <w:r w:rsidRPr="003C29EE">
                      <w:t>16</w:t>
                    </w:r>
                    <w:r>
                      <w:t xml:space="preserve"> </w:t>
                    </w:r>
                    <w:r w:rsidRPr="003C29EE">
                      <w:t>bytes</w:t>
                    </w:r>
                    <w:r>
                      <w:t xml:space="preserve"> </w:t>
                    </w:r>
                    <w:r w:rsidRPr="003C29EE">
                      <w:t>of</w:t>
                    </w:r>
                    <w:r>
                      <w:t xml:space="preserve"> </w:t>
                    </w:r>
                    <w:r w:rsidRPr="003C29EE">
                      <w:t>memory.</w:t>
                    </w:r>
                  </w:ins>
                </w:p>
              </w:tc>
            </w:tr>
          </w:tbl>
          <w:p w14:paraId="5F09D089" w14:textId="77777777" w:rsidR="00EC119A" w:rsidRDefault="00EC119A" w:rsidP="00FD725E">
            <w:pPr>
              <w:pStyle w:val="spacer"/>
              <w:rPr>
                <w:ins w:id="66" w:author="Austen Frostad" w:date="2020-04-02T00:16:00Z"/>
              </w:rPr>
            </w:pPr>
          </w:p>
          <w:p w14:paraId="1691FE46" w14:textId="77777777" w:rsidR="00EC119A" w:rsidRDefault="00EC119A" w:rsidP="00FD725E">
            <w:pPr>
              <w:pStyle w:val="SF1MID"/>
              <w:rPr>
                <w:ins w:id="67" w:author="Austen Frostad" w:date="2020-04-02T00:16:00Z"/>
              </w:rPr>
            </w:pPr>
            <w:ins w:id="68" w:author="Austen Frostad" w:date="2020-04-02T00:16:00Z">
              <w:r w:rsidRPr="003C29EE">
                <w:t>Values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are</w:t>
              </w:r>
              <w:r>
                <w:t xml:space="preserve"> </w:t>
              </w:r>
              <w:r w:rsidRPr="003C29EE">
                <w:t>often</w:t>
              </w:r>
              <w:r>
                <w:t xml:space="preserve"> </w:t>
              </w:r>
              <w:r w:rsidRPr="003C29EE">
                <w:t>short-lived;</w:t>
              </w:r>
              <w:r>
                <w:t xml:space="preserve"> in many situations, </w:t>
              </w:r>
              <w:r w:rsidRPr="003C29EE">
                <w:t>a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needed</w:t>
              </w:r>
              <w:r>
                <w:t xml:space="preserve"> only </w:t>
              </w:r>
              <w:r w:rsidRPr="003C29EE">
                <w:t>for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portion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an</w:t>
              </w:r>
              <w:r>
                <w:t xml:space="preserve"> </w:t>
              </w:r>
              <w:r w:rsidRPr="003C29EE">
                <w:t>expression</w:t>
              </w:r>
              <w:r>
                <w:t xml:space="preserve"> </w:t>
              </w:r>
              <w:r w:rsidRPr="003C29EE">
                <w:t>or</w:t>
              </w:r>
              <w:r>
                <w:t xml:space="preserve"> </w:t>
              </w:r>
              <w:r w:rsidRPr="003C29EE">
                <w:t>for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activation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method.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these</w:t>
              </w:r>
              <w:r>
                <w:t xml:space="preserve"> </w:t>
              </w:r>
              <w:r w:rsidRPr="003C29EE">
                <w:t>cases,</w:t>
              </w:r>
              <w:r>
                <w:t xml:space="preserve"> </w:t>
              </w:r>
              <w:r w:rsidRPr="003C29EE">
                <w:t>variables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temporary</w:t>
              </w:r>
              <w:r>
                <w:t xml:space="preserve"> </w:t>
              </w:r>
              <w:r w:rsidRPr="003C29EE">
                <w:t>values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often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stored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7F2788">
                <w:rPr>
                  <w:rStyle w:val="BOLD"/>
                </w:rPr>
                <w:t>temporary storage pool</w:t>
              </w:r>
              <w:r w:rsidRPr="003C29EE">
                <w:t>,</w:t>
              </w:r>
              <w:r>
                <w:t xml:space="preserve"> </w:t>
              </w:r>
              <w:r w:rsidRPr="003C29EE">
                <w:t>called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612662">
                <w:rPr>
                  <w:rStyle w:val="ITAL"/>
                </w:rPr>
                <w:t>stack</w:t>
              </w:r>
              <w:r w:rsidRPr="003C29EE">
                <w:t>.</w:t>
              </w:r>
              <w:r>
                <w:t xml:space="preserve"> </w:t>
              </w:r>
              <w:r w:rsidRPr="003C29EE">
                <w:t>(</w:t>
              </w:r>
              <w:r>
                <w:t>T</w:t>
              </w:r>
              <w:r w:rsidRPr="003C29EE">
                <w:t>his</w:t>
              </w:r>
              <w:r>
                <w:t xml:space="preserve"> term </w:t>
              </w:r>
              <w:r w:rsidRPr="003C29EE">
                <w:t>is</w:t>
              </w:r>
              <w:r>
                <w:t xml:space="preserve"> </w:t>
              </w:r>
              <w:proofErr w:type="gramStart"/>
              <w:r>
                <w:t xml:space="preserve">actually </w:t>
              </w:r>
              <w:r w:rsidRPr="003C29EE">
                <w:t>a</w:t>
              </w:r>
              <w:proofErr w:type="gramEnd"/>
              <w:r>
                <w:t xml:space="preserve"> </w:t>
              </w:r>
              <w:r w:rsidRPr="003C29EE">
                <w:t>misnomer</w:t>
              </w:r>
              <w:r>
                <w:t>: T</w:t>
              </w:r>
              <w:r w:rsidRPr="003C29EE">
                <w:t>here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no</w:t>
              </w:r>
              <w:r>
                <w:t xml:space="preserve"> </w:t>
              </w:r>
              <w:r w:rsidRPr="003C29EE">
                <w:t>requirement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temporary</w:t>
              </w:r>
              <w:r>
                <w:t xml:space="preserve"> </w:t>
              </w:r>
              <w:r w:rsidRPr="003C29EE">
                <w:t>pool</w:t>
              </w:r>
              <w:r>
                <w:t xml:space="preserve"> </w:t>
              </w:r>
              <w:r w:rsidRPr="003C29EE">
                <w:t>allocates</w:t>
              </w:r>
              <w:r>
                <w:t xml:space="preserve"> </w:t>
              </w:r>
              <w:r w:rsidRPr="003C29EE">
                <w:t>its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off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stack</w:t>
              </w:r>
              <w:r>
                <w:t>. I</w:t>
              </w:r>
              <w:r w:rsidRPr="003C29EE">
                <w:t>n</w:t>
              </w:r>
              <w:r>
                <w:t xml:space="preserve"> </w:t>
              </w:r>
              <w:r w:rsidRPr="003C29EE">
                <w:t>fact,</w:t>
              </w:r>
              <w:r>
                <w:t xml:space="preserve"> </w:t>
              </w:r>
              <w:r w:rsidRPr="003C29EE">
                <w:t>as</w:t>
              </w:r>
              <w:r>
                <w:t xml:space="preserve"> </w:t>
              </w:r>
              <w:r w:rsidRPr="003C29EE">
                <w:t>an</w:t>
              </w:r>
              <w:r>
                <w:t xml:space="preserve"> </w:t>
              </w:r>
              <w:r w:rsidRPr="003C29EE">
                <w:t>implementation</w:t>
              </w:r>
              <w:r>
                <w:t xml:space="preserve"> </w:t>
              </w:r>
              <w:r w:rsidRPr="003C29EE">
                <w:t>detail,</w:t>
              </w:r>
              <w:r>
                <w:t xml:space="preserve"> </w:t>
              </w:r>
              <w:r w:rsidRPr="003C29EE">
                <w:t>it</w:t>
              </w:r>
              <w:r>
                <w:t xml:space="preserve"> </w:t>
              </w:r>
              <w:r w:rsidRPr="003C29EE">
                <w:t>frequently</w:t>
              </w:r>
              <w:r>
                <w:t xml:space="preserve"> </w:t>
              </w:r>
              <w:r w:rsidRPr="003C29EE">
                <w:t>chooses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allocate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out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available</w:t>
              </w:r>
              <w:r>
                <w:t xml:space="preserve"> </w:t>
              </w:r>
              <w:r w:rsidRPr="003C29EE">
                <w:t>registers</w:t>
              </w:r>
              <w:r>
                <w:t xml:space="preserve"> </w:t>
              </w:r>
              <w:r w:rsidRPr="003C29EE">
                <w:t>instead.)</w:t>
              </w:r>
            </w:ins>
          </w:p>
          <w:p w14:paraId="79D4897C" w14:textId="77777777" w:rsidR="00EC119A" w:rsidRPr="003C29EE" w:rsidRDefault="00EC119A" w:rsidP="00FD725E">
            <w:pPr>
              <w:pStyle w:val="SF1MID"/>
              <w:rPr>
                <w:ins w:id="69" w:author="Austen Frostad" w:date="2020-04-02T00:16:00Z"/>
              </w:rPr>
            </w:pPr>
            <w:ins w:id="70" w:author="Austen Frostad" w:date="2020-04-02T00:16:00Z">
              <w:r w:rsidRPr="003C29EE">
                <w:t>The</w:t>
              </w:r>
              <w:r>
                <w:t xml:space="preserve"> </w:t>
              </w:r>
              <w:r w:rsidRPr="003C29EE">
                <w:t>temporary</w:t>
              </w:r>
              <w:r>
                <w:t xml:space="preserve"> </w:t>
              </w:r>
              <w:r w:rsidRPr="003C29EE">
                <w:t>pool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less</w:t>
              </w:r>
              <w:r>
                <w:t xml:space="preserve"> </w:t>
              </w:r>
              <w:r w:rsidRPr="003C29EE">
                <w:t>costly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clean</w:t>
              </w:r>
              <w:r>
                <w:t xml:space="preserve"> </w:t>
              </w:r>
              <w:r w:rsidRPr="003C29EE">
                <w:t>up</w:t>
              </w:r>
              <w:r>
                <w:t xml:space="preserve"> </w:t>
              </w:r>
              <w:r w:rsidRPr="003C29EE">
                <w:t>than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garbage-collected</w:t>
              </w:r>
              <w:r>
                <w:t xml:space="preserve"> </w:t>
              </w:r>
              <w:r w:rsidRPr="003C29EE">
                <w:t>heap;</w:t>
              </w:r>
              <w:r>
                <w:t xml:space="preserve"> </w:t>
              </w:r>
              <w:r w:rsidRPr="003C29EE">
                <w:t>however,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tend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copied</w:t>
              </w:r>
              <w:r>
                <w:t xml:space="preserve"> </w:t>
              </w:r>
              <w:r w:rsidRPr="003C29EE">
                <w:t>more</w:t>
              </w:r>
              <w:r>
                <w:t xml:space="preserve"> </w:t>
              </w:r>
              <w:r w:rsidRPr="003C29EE">
                <w:t>than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types,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copying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impose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performance</w:t>
              </w:r>
              <w:r>
                <w:t xml:space="preserve"> </w:t>
              </w:r>
              <w:r w:rsidRPr="003C29EE">
                <w:t>cost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its</w:t>
              </w:r>
              <w:r>
                <w:t xml:space="preserve"> </w:t>
              </w:r>
              <w:r w:rsidRPr="003C29EE">
                <w:t>own.</w:t>
              </w:r>
              <w:r>
                <w:t xml:space="preserve"> </w:t>
              </w:r>
              <w:r w:rsidRPr="003C29EE">
                <w:t>Do</w:t>
              </w:r>
              <w:r>
                <w:t xml:space="preserve"> </w:t>
              </w:r>
              <w:r w:rsidRPr="003C29EE">
                <w:t>not</w:t>
              </w:r>
              <w:r>
                <w:t xml:space="preserve"> </w:t>
              </w:r>
              <w:r w:rsidRPr="003C29EE">
                <w:t>fall</w:t>
              </w:r>
              <w:r>
                <w:t xml:space="preserve"> </w:t>
              </w:r>
              <w:r w:rsidRPr="003C29EE">
                <w:t>into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trap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believing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are</w:t>
              </w:r>
              <w:r>
                <w:t xml:space="preserve"> </w:t>
              </w:r>
              <w:r w:rsidRPr="003C29EE">
                <w:t>faster</w:t>
              </w:r>
              <w:r>
                <w:t xml:space="preserve"> </w:t>
              </w:r>
              <w:r w:rsidRPr="003C29EE">
                <w:t>because</w:t>
              </w:r>
              <w:r>
                <w:t xml:space="preserve"> </w:t>
              </w:r>
              <w:r w:rsidRPr="003C29EE">
                <w:t>they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allocated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stack.</w:t>
              </w:r>
            </w:ins>
          </w:p>
          <w:p w14:paraId="69AB53E1" w14:textId="77777777" w:rsidR="00EC119A" w:rsidRPr="003C29EE" w:rsidRDefault="00EC119A" w:rsidP="00FD725E">
            <w:pPr>
              <w:pStyle w:val="SF1H1"/>
              <w:rPr>
                <w:ins w:id="71" w:author="Austen Frostad" w:date="2020-04-02T00:16:00Z"/>
              </w:rPr>
            </w:pPr>
            <w:bookmarkStart w:id="72" w:name="_Toc35623514"/>
            <w:ins w:id="73" w:author="Austen Frostad" w:date="2020-04-02T00:16:00Z">
              <w:r w:rsidRPr="003C29EE">
                <w:lastRenderedPageBreak/>
                <w:t>Reference</w:t>
              </w:r>
              <w:r>
                <w:t xml:space="preserve"> </w:t>
              </w:r>
              <w:r w:rsidRPr="003C29EE">
                <w:t>Types</w:t>
              </w:r>
              <w:bookmarkEnd w:id="72"/>
            </w:ins>
          </w:p>
          <w:p w14:paraId="6CBDC610" w14:textId="77777777" w:rsidR="00EC119A" w:rsidRDefault="00EC119A" w:rsidP="00FD725E">
            <w:pPr>
              <w:pStyle w:val="SF1MID"/>
              <w:rPr>
                <w:ins w:id="74" w:author="Austen Frostad" w:date="2020-04-02T00:16:00Z"/>
              </w:rPr>
            </w:pPr>
            <w:ins w:id="75" w:author="Austen Frostad" w:date="2020-04-02T00:16:00Z">
              <w:r w:rsidRPr="003C29EE">
                <w:t>In</w:t>
              </w:r>
              <w:r>
                <w:t xml:space="preserve"> </w:t>
              </w:r>
              <w:r w:rsidRPr="003C29EE">
                <w:t>contrast,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an</w:t>
              </w:r>
              <w:r>
                <w:t xml:space="preserve"> </w:t>
              </w:r>
              <w:r w:rsidRPr="003C29EE">
                <w:t>instance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an</w:t>
              </w:r>
              <w:r>
                <w:t xml:space="preserve"> </w:t>
              </w:r>
              <w:r w:rsidRPr="003C29EE">
                <w:t>object</w:t>
              </w:r>
              <w:r>
                <w:t xml:space="preserve"> </w:t>
              </w:r>
              <w:r w:rsidRPr="003C29EE">
                <w:t>(see</w:t>
              </w:r>
              <w:r>
                <w:t xml:space="preserve"> Figure 9.</w:t>
              </w:r>
              <w:r w:rsidRPr="003C29EE">
                <w:t>2).</w:t>
              </w:r>
              <w:r>
                <w:t xml:space="preserve"> </w:t>
              </w:r>
              <w:r w:rsidRPr="003C29EE">
                <w:t>Variables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store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(typically</w:t>
              </w:r>
              <w:r>
                <w:t xml:space="preserve"> </w:t>
              </w:r>
              <w:r w:rsidRPr="003C29EE">
                <w:t>implemented</w:t>
              </w:r>
              <w:r>
                <w:t xml:space="preserve"> </w:t>
              </w:r>
              <w:r w:rsidRPr="003C29EE">
                <w:t>as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memory</w:t>
              </w:r>
              <w:r>
                <w:t xml:space="preserve"> </w:t>
              </w:r>
              <w:r w:rsidRPr="003C29EE">
                <w:t>address)</w:t>
              </w:r>
              <w:r>
                <w:t xml:space="preserve"> </w:t>
              </w:r>
              <w:r w:rsidRPr="003C29EE">
                <w:t>where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</w:t>
              </w:r>
              <w:r>
                <w:t xml:space="preserve"> </w:t>
              </w:r>
              <w:r w:rsidRPr="003C29EE">
                <w:t>for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object</w:t>
              </w:r>
              <w:r>
                <w:t xml:space="preserve"> </w:t>
              </w:r>
              <w:r w:rsidRPr="003C29EE">
                <w:t>instance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located</w:t>
              </w:r>
              <w:r>
                <w:t xml:space="preserve"> </w:t>
              </w:r>
              <w:r w:rsidRPr="003C29EE">
                <w:t>instead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storing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</w:t>
              </w:r>
              <w:r>
                <w:t xml:space="preserve"> </w:t>
              </w:r>
              <w:r w:rsidRPr="003C29EE">
                <w:t>directly,</w:t>
              </w:r>
              <w:r>
                <w:t xml:space="preserve"> </w:t>
              </w:r>
              <w:r w:rsidRPr="003C29EE">
                <w:t>as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does.</w:t>
              </w:r>
              <w:r>
                <w:t xml:space="preserve"> </w:t>
              </w:r>
              <w:r w:rsidRPr="003C29EE">
                <w:t>Therefore,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access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data,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runtime</w:t>
              </w:r>
              <w:r>
                <w:t xml:space="preserve"> </w:t>
              </w:r>
              <w:r w:rsidRPr="003C29EE">
                <w:t>read</w:t>
              </w:r>
              <w:r>
                <w:t xml:space="preserve">s </w:t>
              </w:r>
              <w:r w:rsidRPr="003C29EE">
                <w:t>the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out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then</w:t>
              </w:r>
              <w:r>
                <w:t xml:space="preserve"> </w:t>
              </w:r>
              <w:r w:rsidRPr="003C29EE">
                <w:t>dereference</w:t>
              </w:r>
              <w:r>
                <w:t xml:space="preserve">s </w:t>
              </w:r>
              <w:r w:rsidRPr="003C29EE">
                <w:t>it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reach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memory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proofErr w:type="gramStart"/>
              <w:r w:rsidRPr="003C29EE">
                <w:t>actually</w:t>
              </w:r>
              <w:r>
                <w:t xml:space="preserve"> </w:t>
              </w:r>
              <w:r w:rsidRPr="003C29EE">
                <w:t>contains</w:t>
              </w:r>
              <w:proofErr w:type="gramEnd"/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</w:t>
              </w:r>
              <w:r>
                <w:t xml:space="preserve"> </w:t>
              </w:r>
              <w:r w:rsidRPr="003C29EE">
                <w:t>for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instance.</w:t>
              </w:r>
            </w:ins>
          </w:p>
          <w:p w14:paraId="47644029" w14:textId="77777777" w:rsidR="00EC119A" w:rsidRDefault="00EC119A" w:rsidP="00FD725E">
            <w:pPr>
              <w:pStyle w:val="CHAPBMPD"/>
              <w:rPr>
                <w:ins w:id="76" w:author="Austen Frostad" w:date="2020-04-02T00:16:00Z"/>
              </w:rPr>
            </w:pPr>
            <w:ins w:id="77" w:author="Austen Frostad" w:date="2020-04-02T00:16:00Z">
              <w:r>
                <w:t xml:space="preserve">***COMP: pick up figure 9.3 from previous edition </w:t>
              </w:r>
              <w:r w:rsidRPr="00166108">
                <w:t>9781509303588</w:t>
              </w:r>
              <w:r>
                <w:t xml:space="preserve"> p. 382</w:t>
              </w:r>
            </w:ins>
          </w:p>
          <w:p w14:paraId="6BFE318B" w14:textId="77777777" w:rsidR="00EC119A" w:rsidRDefault="00EC119A" w:rsidP="00FD725E">
            <w:pPr>
              <w:pStyle w:val="CHAPBMPD"/>
              <w:rPr>
                <w:ins w:id="78" w:author="Austen Frostad" w:date="2020-04-02T00:16:00Z"/>
              </w:rPr>
            </w:pPr>
          </w:p>
          <w:p w14:paraId="11BF9ABC" w14:textId="77777777" w:rsidR="00EC119A" w:rsidRPr="00491B49" w:rsidRDefault="00EC119A" w:rsidP="00FD725E">
            <w:pPr>
              <w:pStyle w:val="spacer"/>
              <w:rPr>
                <w:ins w:id="79" w:author="Austen Frostad" w:date="2020-04-02T00:16:00Z"/>
              </w:rPr>
            </w:pPr>
          </w:p>
          <w:tbl>
            <w:tblPr>
              <w:tblW w:w="6815" w:type="dxa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15"/>
            </w:tblGrid>
            <w:tr w:rsidR="00EC119A" w14:paraId="53A9F153" w14:textId="77777777" w:rsidTr="00FD725E">
              <w:trPr>
                <w:trHeight w:val="5206"/>
                <w:jc w:val="center"/>
                <w:ins w:id="80" w:author="Austen Frostad" w:date="2020-04-02T00:16:00Z"/>
              </w:trPr>
              <w:tc>
                <w:tcPr>
                  <w:tcW w:w="6815" w:type="dxa"/>
                </w:tcPr>
                <w:p w14:paraId="7E9FCDDF" w14:textId="77777777" w:rsidR="00EC119A" w:rsidRDefault="00EC119A" w:rsidP="00FD725E">
                  <w:pPr>
                    <w:pStyle w:val="artlist"/>
                    <w:rPr>
                      <w:ins w:id="81" w:author="Austen Frostad" w:date="2020-04-02T00:16:00Z"/>
                    </w:rPr>
                  </w:pPr>
                  <w:ins w:id="82" w:author="Austen Frostad" w:date="2020-04-02T00:16:00Z">
                    <w:r>
                      <w:rPr>
                        <w:noProof/>
                      </w:rPr>
                      <w:drawing>
                        <wp:inline distT="0" distB="0" distL="0" distR="0" wp14:anchorId="4721EC0B" wp14:editId="7B692E58">
                          <wp:extent cx="4155440" cy="4267200"/>
                          <wp:effectExtent l="0" t="0" r="10160" b="0"/>
                          <wp:docPr id="6" name="Picture 6" descr="Macintosh HD:Users:annapopick:Desktop:Freelance:Pearson Freelance:Pearson_InProgress:9781509303588_Michaelis:Michaelis_Author:Michaelis_Word_AllEdits:Michaelis_Art:Michaelis_NumberedFigures:09fig02.pd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Macintosh HD:Users:annapopick:Desktop:Freelance:Pearson Freelance:Pearson_InProgress:9781509303588_Michaelis:Michaelis_Author:Michaelis_Word_AllEdits:Michaelis_Art:Michaelis_NumberedFigures:09fig02.pd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155440" cy="426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ins>
                </w:p>
              </w:tc>
            </w:tr>
            <w:tr w:rsidR="00EC119A" w14:paraId="2DE679AB" w14:textId="77777777" w:rsidTr="00FD725E">
              <w:trPr>
                <w:trHeight w:val="779"/>
                <w:jc w:val="center"/>
                <w:ins w:id="83" w:author="Austen Frostad" w:date="2020-04-02T00:16:00Z"/>
              </w:trPr>
              <w:tc>
                <w:tcPr>
                  <w:tcW w:w="6815" w:type="dxa"/>
                </w:tcPr>
                <w:p w14:paraId="399BED2C" w14:textId="77777777" w:rsidR="00EC119A" w:rsidRDefault="00EC119A" w:rsidP="00FD725E">
                  <w:pPr>
                    <w:pStyle w:val="FIGCAP"/>
                    <w:rPr>
                      <w:ins w:id="84" w:author="Austen Frostad" w:date="2020-04-02T00:16:00Z"/>
                    </w:rPr>
                  </w:pPr>
                  <w:ins w:id="85" w:author="Austen Frostad" w:date="2020-04-02T00:16:00Z">
                    <w:r w:rsidRPr="0000517C">
                      <w:rPr>
                        <w:rStyle w:val="FIGNUM"/>
                      </w:rPr>
                      <w:t>Figure 9.2: </w:t>
                    </w:r>
                    <w:r w:rsidRPr="003C29EE">
                      <w:t>Reference</w:t>
                    </w:r>
                    <w:r>
                      <w:t xml:space="preserve"> </w:t>
                    </w:r>
                    <w:r w:rsidRPr="003C29EE">
                      <w:t>Types</w:t>
                    </w:r>
                    <w:r>
                      <w:t xml:space="preserve"> </w:t>
                    </w:r>
                    <w:r w:rsidRPr="003C29EE">
                      <w:t>Point</w:t>
                    </w:r>
                    <w:r>
                      <w:t xml:space="preserve"> </w:t>
                    </w:r>
                    <w:r w:rsidRPr="003C29EE">
                      <w:t>to</w:t>
                    </w:r>
                    <w:r>
                      <w:t xml:space="preserve"> </w:t>
                    </w:r>
                    <w:r w:rsidRPr="003C29EE">
                      <w:t>the</w:t>
                    </w:r>
                    <w:r>
                      <w:t xml:space="preserve"> </w:t>
                    </w:r>
                    <w:r w:rsidRPr="003C29EE">
                      <w:t>Heap</w:t>
                    </w:r>
                  </w:ins>
                </w:p>
              </w:tc>
            </w:tr>
          </w:tbl>
          <w:p w14:paraId="7DD64FF0" w14:textId="77777777" w:rsidR="00EC119A" w:rsidRDefault="00EC119A" w:rsidP="00FD725E">
            <w:pPr>
              <w:pStyle w:val="spacer"/>
              <w:rPr>
                <w:ins w:id="86" w:author="Austen Frostad" w:date="2020-04-02T00:16:00Z"/>
              </w:rPr>
            </w:pPr>
          </w:p>
          <w:p w14:paraId="21C59A95" w14:textId="77777777" w:rsidR="00EC119A" w:rsidRDefault="00EC119A" w:rsidP="00FD725E">
            <w:pPr>
              <w:pStyle w:val="SF1MID"/>
              <w:rPr>
                <w:ins w:id="87" w:author="Austen Frostad" w:date="2020-04-02T00:16:00Z"/>
              </w:rPr>
            </w:pPr>
            <w:ins w:id="88" w:author="Austen Frostad" w:date="2020-04-02T00:16:00Z"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variable,</w:t>
              </w:r>
              <w:r>
                <w:t xml:space="preserve"> </w:t>
              </w:r>
              <w:r w:rsidRPr="003C29EE">
                <w:t>therefore,</w:t>
              </w:r>
              <w:r>
                <w:t xml:space="preserve"> </w:t>
              </w:r>
              <w:r w:rsidRPr="003C29EE">
                <w:t>has</w:t>
              </w:r>
              <w:r>
                <w:t xml:space="preserve"> </w:t>
              </w:r>
              <w:r w:rsidRPr="003C29EE">
                <w:t>two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locations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it: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directly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referred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by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stored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variable.</w:t>
              </w:r>
            </w:ins>
          </w:p>
          <w:p w14:paraId="34C80B4A" w14:textId="77777777" w:rsidR="00EC119A" w:rsidRPr="003C29EE" w:rsidRDefault="00EC119A" w:rsidP="00FD725E">
            <w:pPr>
              <w:pStyle w:val="SF1MID"/>
              <w:rPr>
                <w:ins w:id="89" w:author="Austen Frostad" w:date="2020-04-02T00:16:00Z"/>
              </w:rPr>
            </w:pPr>
            <w:ins w:id="90" w:author="Austen Frostad" w:date="2020-04-02T00:16:00Z">
              <w:r w:rsidRPr="003C29EE">
                <w:lastRenderedPageBreak/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is,</w:t>
              </w:r>
              <w:r>
                <w:t xml:space="preserve"> </w:t>
              </w:r>
              <w:r w:rsidRPr="003C29EE">
                <w:t>again,</w:t>
              </w:r>
              <w:r>
                <w:t xml:space="preserve"> </w:t>
              </w:r>
              <w:r w:rsidRPr="003C29EE">
                <w:t>like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piece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always</w:t>
              </w:r>
              <w:r>
                <w:t xml:space="preserve"> </w:t>
              </w:r>
              <w:r w:rsidRPr="003C29EE">
                <w:t>has</w:t>
              </w:r>
              <w:r>
                <w:t xml:space="preserve"> </w:t>
              </w:r>
              <w:r w:rsidRPr="003C29EE">
                <w:t>something</w:t>
              </w:r>
              <w:r>
                <w:t xml:space="preserve"> </w:t>
              </w:r>
              <w:r w:rsidRPr="003C29EE">
                <w:t>written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it.</w:t>
              </w:r>
              <w:r>
                <w:t xml:space="preserve"> </w:t>
              </w:r>
              <w:r w:rsidRPr="003C29EE">
                <w:t>Imagine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piece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has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house</w:t>
              </w:r>
              <w:r>
                <w:t xml:space="preserve"> </w:t>
              </w:r>
              <w:r w:rsidRPr="003C29EE">
                <w:t>address</w:t>
              </w:r>
              <w:r>
                <w:t xml:space="preserve"> </w:t>
              </w:r>
              <w:r w:rsidRPr="003C29EE">
                <w:t>written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it</w:t>
              </w:r>
              <w:r>
                <w:t>—for example</w:t>
              </w:r>
              <w:r w:rsidRPr="003C29EE">
                <w:t>,</w:t>
              </w:r>
              <w:r>
                <w:t xml:space="preserve"> </w:t>
              </w:r>
              <w:r w:rsidRPr="003C29EE">
                <w:t>“123</w:t>
              </w:r>
              <w:r>
                <w:t xml:space="preserve"> </w:t>
              </w:r>
              <w:r w:rsidRPr="003C29EE">
                <w:t>Sesame</w:t>
              </w:r>
              <w:r>
                <w:t xml:space="preserve"> </w:t>
              </w:r>
              <w:r w:rsidRPr="003C29EE">
                <w:t>Street,</w:t>
              </w:r>
              <w:r>
                <w:t xml:space="preserve"> </w:t>
              </w:r>
              <w:r w:rsidRPr="003C29EE">
                <w:t>New</w:t>
              </w:r>
              <w:r>
                <w:t xml:space="preserve"> </w:t>
              </w:r>
              <w:r w:rsidRPr="003C29EE">
                <w:t>York</w:t>
              </w:r>
              <w:r>
                <w:t xml:space="preserve"> </w:t>
              </w:r>
              <w:r w:rsidRPr="003C29EE">
                <w:t>City</w:t>
              </w:r>
              <w:r>
                <w:t>.</w:t>
              </w:r>
              <w:r w:rsidRPr="003C29EE">
                <w:t>”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piece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variable;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address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building.</w:t>
              </w:r>
              <w:r>
                <w:t xml:space="preserve"> </w:t>
              </w:r>
              <w:r w:rsidRPr="003C29EE">
                <w:t>Neither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nor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address</w:t>
              </w:r>
              <w:r>
                <w:t xml:space="preserve"> </w:t>
              </w:r>
              <w:r w:rsidRPr="003C29EE">
                <w:t>written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it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building,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need</w:t>
              </w:r>
              <w:r>
                <w:t xml:space="preserve"> </w:t>
              </w:r>
              <w:r w:rsidRPr="003C29EE">
                <w:t>not</w:t>
              </w:r>
              <w:r>
                <w:t xml:space="preserve"> </w:t>
              </w:r>
              <w:r w:rsidRPr="003C29EE">
                <w:t>have</w:t>
              </w:r>
              <w:r>
                <w:t xml:space="preserve"> </w:t>
              </w:r>
              <w:r w:rsidRPr="003C29EE">
                <w:t>anything</w:t>
              </w:r>
              <w:r>
                <w:t xml:space="preserve"> </w:t>
              </w:r>
              <w:r w:rsidRPr="003C29EE">
                <w:t>whatsoever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do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building</w:t>
              </w:r>
              <w:r>
                <w:t xml:space="preserve"> to which </w:t>
              </w:r>
              <w:r w:rsidRPr="003C29EE">
                <w:t>its</w:t>
              </w:r>
              <w:r>
                <w:t xml:space="preserve"> </w:t>
              </w:r>
              <w:r w:rsidRPr="003C29EE">
                <w:t>contents</w:t>
              </w:r>
              <w:r>
                <w:t xml:space="preserve"> </w:t>
              </w:r>
              <w:r w:rsidRPr="003C29EE">
                <w:t>refer.</w:t>
              </w:r>
              <w:r>
                <w:t xml:space="preserve"> </w:t>
              </w:r>
              <w:r w:rsidRPr="003C29EE">
                <w:t>If</w:t>
              </w:r>
              <w:r>
                <w:t xml:space="preserve"> </w:t>
              </w:r>
              <w:r w:rsidRPr="003C29EE">
                <w:t>you</w:t>
              </w:r>
              <w:r>
                <w:t xml:space="preserve"> </w:t>
              </w:r>
              <w:r w:rsidRPr="003C29EE">
                <w:t>make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copy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another</w:t>
              </w:r>
              <w:r>
                <w:t xml:space="preserve"> </w:t>
              </w:r>
              <w:r w:rsidRPr="003C29EE">
                <w:t>piece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paper,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contents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both</w:t>
              </w:r>
              <w:r>
                <w:t xml:space="preserve"> </w:t>
              </w:r>
              <w:r w:rsidRPr="003C29EE">
                <w:t>pieces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refer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same</w:t>
              </w:r>
              <w:r>
                <w:t xml:space="preserve"> </w:t>
              </w:r>
              <w:r w:rsidRPr="003C29EE">
                <w:t>building.</w:t>
              </w:r>
              <w:r>
                <w:t xml:space="preserve"> </w:t>
              </w:r>
              <w:r w:rsidRPr="003C29EE">
                <w:t>If</w:t>
              </w:r>
              <w:r>
                <w:t xml:space="preserve"> </w:t>
              </w:r>
              <w:r w:rsidRPr="003C29EE">
                <w:t>you</w:t>
              </w:r>
              <w:r>
                <w:t xml:space="preserve"> </w:t>
              </w:r>
              <w:r w:rsidRPr="003C29EE">
                <w:t>then</w:t>
              </w:r>
              <w:r>
                <w:t xml:space="preserve"> </w:t>
              </w:r>
              <w:r w:rsidRPr="003C29EE">
                <w:t>paint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building</w:t>
              </w:r>
              <w:r>
                <w:t xml:space="preserve"> </w:t>
              </w:r>
              <w:r w:rsidRPr="003C29EE">
                <w:t>green,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building</w:t>
              </w:r>
              <w:r>
                <w:t xml:space="preserve"> </w:t>
              </w:r>
              <w:r w:rsidRPr="003C29EE">
                <w:t>referred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by</w:t>
              </w:r>
              <w:r>
                <w:t xml:space="preserve"> </w:t>
              </w:r>
              <w:r w:rsidRPr="003C29EE">
                <w:t>both</w:t>
              </w:r>
              <w:r>
                <w:t xml:space="preserve"> </w:t>
              </w:r>
              <w:r w:rsidRPr="003C29EE">
                <w:t>pieces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observed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green,</w:t>
              </w:r>
              <w:r>
                <w:t xml:space="preserve"> </w:t>
              </w:r>
              <w:r w:rsidRPr="003C29EE">
                <w:t>because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references</w:t>
              </w:r>
              <w:r>
                <w:t xml:space="preserve"> </w:t>
              </w:r>
              <w:r w:rsidRPr="003C29EE">
                <w:t>refer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same</w:t>
              </w:r>
              <w:r>
                <w:t xml:space="preserve"> </w:t>
              </w:r>
              <w:r w:rsidRPr="003C29EE">
                <w:t>thing.</w:t>
              </w:r>
            </w:ins>
          </w:p>
          <w:p w14:paraId="7965E275" w14:textId="77777777" w:rsidR="00EC119A" w:rsidRPr="003C29EE" w:rsidRDefault="00EC119A" w:rsidP="00FD725E">
            <w:pPr>
              <w:pStyle w:val="SF1MID"/>
              <w:rPr>
                <w:ins w:id="91" w:author="Austen Frostad" w:date="2020-04-02T00:16:00Z"/>
              </w:rPr>
            </w:pPr>
            <w:ins w:id="92" w:author="Austen Frostad" w:date="2020-04-02T00:16:00Z"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directly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(or</w:t>
              </w:r>
              <w:r>
                <w:t xml:space="preserve"> </w:t>
              </w:r>
              <w:r w:rsidRPr="003C29EE">
                <w:t>temporary</w:t>
              </w:r>
              <w:r>
                <w:t xml:space="preserve"> </w:t>
              </w:r>
              <w:r w:rsidRPr="003C29EE">
                <w:t>value)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treated</w:t>
              </w:r>
              <w:r>
                <w:t xml:space="preserve"> </w:t>
              </w:r>
              <w:r w:rsidRPr="003C29EE">
                <w:t>no</w:t>
              </w:r>
              <w:r>
                <w:t xml:space="preserve"> </w:t>
              </w:r>
              <w:r w:rsidRPr="003C29EE">
                <w:t>differently</w:t>
              </w:r>
              <w:r>
                <w:t xml:space="preserve"> </w:t>
              </w:r>
              <w:r w:rsidRPr="003C29EE">
                <w:t>than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variable:</w:t>
              </w:r>
              <w:r>
                <w:t xml:space="preserve"> </w:t>
              </w:r>
              <w:r w:rsidRPr="003C29EE">
                <w:t>If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known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short-lived</w:t>
              </w:r>
              <w:r>
                <w:t xml:space="preserve">, </w:t>
              </w:r>
              <w:r w:rsidRPr="003C29EE">
                <w:t>it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allocated</w:t>
              </w:r>
              <w:r>
                <w:t xml:space="preserve"> </w:t>
              </w:r>
              <w:r w:rsidRPr="003C29EE">
                <w:t>on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short-term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pool.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always</w:t>
              </w:r>
              <w:r>
                <w:t xml:space="preserve"> either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in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garbage-collected</w:t>
              </w:r>
              <w:r>
                <w:t xml:space="preserve"> </w:t>
              </w:r>
              <w:r w:rsidRPr="003C29EE">
                <w:t>heap</w:t>
              </w:r>
              <w:r>
                <w:t xml:space="preserve"> </w:t>
              </w:r>
              <w:r w:rsidRPr="003C29EE">
                <w:t>or</w:t>
              </w:r>
              <w:r>
                <w:t xml:space="preserve"> </w:t>
              </w:r>
              <w:r w:rsidRPr="003C29EE">
                <w:t>null.</w:t>
              </w:r>
            </w:ins>
          </w:p>
          <w:p w14:paraId="54AD94C5" w14:textId="77777777" w:rsidR="00EC119A" w:rsidRPr="003C29EE" w:rsidRDefault="00EC119A" w:rsidP="00FD725E">
            <w:pPr>
              <w:pStyle w:val="SF1MID"/>
              <w:rPr>
                <w:ins w:id="93" w:author="Austen Frostad" w:date="2020-04-02T00:16:00Z"/>
              </w:rPr>
            </w:pPr>
            <w:ins w:id="94" w:author="Austen Frostad" w:date="2020-04-02T00:16:00Z">
              <w:r w:rsidRPr="003C29EE">
                <w:t>Compared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type,</w:t>
              </w:r>
              <w:r>
                <w:t xml:space="preserve"> </w:t>
              </w:r>
              <w:r w:rsidRPr="003C29EE">
                <w:t>which</w:t>
              </w:r>
              <w:r>
                <w:t xml:space="preserve"> </w:t>
              </w:r>
              <w:r w:rsidRPr="003C29EE">
                <w:t>stores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instance</w:t>
              </w:r>
              <w:r>
                <w:t xml:space="preserve"> </w:t>
              </w:r>
              <w:r w:rsidRPr="003C29EE">
                <w:t>directly,</w:t>
              </w:r>
              <w:r>
                <w:t xml:space="preserve"> </w:t>
              </w:r>
              <w:r w:rsidRPr="003C29EE">
                <w:t>accessing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</w:t>
              </w:r>
              <w:r>
                <w:t xml:space="preserve"> </w:t>
              </w:r>
              <w:r w:rsidRPr="003C29EE">
                <w:t>associated</w:t>
              </w:r>
              <w:r>
                <w:t xml:space="preserve"> </w:t>
              </w:r>
              <w:r w:rsidRPr="003C29EE">
                <w:t>with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involves</w:t>
              </w:r>
              <w:r>
                <w:t xml:space="preserve"> </w:t>
              </w:r>
              <w:r w:rsidRPr="003C29EE">
                <w:t>an</w:t>
              </w:r>
              <w:r>
                <w:t xml:space="preserve"> </w:t>
              </w:r>
              <w:r w:rsidRPr="003C29EE">
                <w:t>extra</w:t>
              </w:r>
              <w:r>
                <w:t xml:space="preserve"> </w:t>
              </w:r>
              <w:r w:rsidRPr="003C29EE">
                <w:t>hop:</w:t>
              </w:r>
              <w:r>
                <w:t xml:space="preserve"> </w:t>
              </w:r>
              <w:r w:rsidRPr="003C29EE">
                <w:t>First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must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dereferenced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find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storage</w:t>
              </w:r>
              <w:r>
                <w:t xml:space="preserve"> </w:t>
              </w:r>
              <w:r w:rsidRPr="003C29EE">
                <w:t>location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actual</w:t>
              </w:r>
              <w:r>
                <w:t xml:space="preserve"> </w:t>
              </w:r>
              <w:r w:rsidRPr="003C29EE">
                <w:t>data,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then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read</w:t>
              </w:r>
              <w:r>
                <w:t xml:space="preserve"> </w:t>
              </w:r>
              <w:r w:rsidRPr="003C29EE">
                <w:t>or</w:t>
              </w:r>
              <w:r>
                <w:t xml:space="preserve"> </w:t>
              </w:r>
              <w:r w:rsidRPr="003C29EE">
                <w:t>written.</w:t>
              </w:r>
              <w:r>
                <w:t xml:space="preserve"> </w:t>
              </w:r>
              <w:r w:rsidRPr="003C29EE">
                <w:t>Copying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copies</w:t>
              </w:r>
              <w:r>
                <w:t xml:space="preserve"> only </w:t>
              </w:r>
              <w:r w:rsidRPr="003C29EE">
                <w:t>the</w:t>
              </w:r>
              <w:r>
                <w:t xml:space="preserve"> </w:t>
              </w:r>
              <w:r w:rsidRPr="003C29EE">
                <w:t>reference,</w:t>
              </w:r>
              <w:r>
                <w:t xml:space="preserve"> </w:t>
              </w:r>
              <w:r w:rsidRPr="003C29EE">
                <w:t>which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small.</w:t>
              </w:r>
              <w:r>
                <w:t xml:space="preserve"> </w:t>
              </w:r>
              <w:r w:rsidRPr="003C29EE">
                <w:t>(A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guaranteed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no</w:t>
              </w:r>
              <w:r>
                <w:t xml:space="preserve"> </w:t>
              </w:r>
              <w:r w:rsidRPr="003C29EE">
                <w:t>larger</w:t>
              </w:r>
              <w:r>
                <w:t xml:space="preserve"> </w:t>
              </w:r>
              <w:r w:rsidRPr="003C29EE">
                <w:t>than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bit</w:t>
              </w:r>
              <w:r>
                <w:t xml:space="preserve"> </w:t>
              </w:r>
              <w:r w:rsidRPr="003C29EE">
                <w:t>size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processor;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32-bit</w:t>
              </w:r>
              <w:r>
                <w:t xml:space="preserve"> </w:t>
              </w:r>
              <w:r w:rsidRPr="003C29EE">
                <w:t>machine</w:t>
              </w:r>
              <w:r>
                <w:t xml:space="preserve"> </w:t>
              </w:r>
              <w:r w:rsidRPr="003C29EE">
                <w:t>has</w:t>
              </w:r>
              <w:r>
                <w:t xml:space="preserve"> </w:t>
              </w:r>
              <w:r w:rsidRPr="003C29EE">
                <w:t>4-byte</w:t>
              </w:r>
              <w:r>
                <w:t xml:space="preserve"> </w:t>
              </w:r>
              <w:r w:rsidRPr="003C29EE">
                <w:t>references,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64-bit</w:t>
              </w:r>
              <w:r>
                <w:t xml:space="preserve"> </w:t>
              </w:r>
              <w:r w:rsidRPr="003C29EE">
                <w:t>machine</w:t>
              </w:r>
              <w:r>
                <w:t xml:space="preserve"> </w:t>
              </w:r>
              <w:r w:rsidRPr="003C29EE">
                <w:t>has</w:t>
              </w:r>
              <w:r>
                <w:t xml:space="preserve"> </w:t>
              </w:r>
              <w:r w:rsidRPr="003C29EE">
                <w:t>8-byte</w:t>
              </w:r>
              <w:r>
                <w:t xml:space="preserve"> </w:t>
              </w:r>
              <w:r w:rsidRPr="003C29EE">
                <w:t>references,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so</w:t>
              </w:r>
              <w:r>
                <w:t xml:space="preserve"> </w:t>
              </w:r>
              <w:r w:rsidRPr="003C29EE">
                <w:t>on.)</w:t>
              </w:r>
              <w:r>
                <w:t xml:space="preserve"> </w:t>
              </w:r>
              <w:r w:rsidRPr="003C29EE">
                <w:t>Copying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copies</w:t>
              </w:r>
              <w:r>
                <w:t xml:space="preserve"> </w:t>
              </w:r>
              <w:r w:rsidRPr="003C29EE">
                <w:t>all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data,</w:t>
              </w:r>
              <w:r>
                <w:t xml:space="preserve"> </w:t>
              </w:r>
              <w:r w:rsidRPr="003C29EE">
                <w:t>which</w:t>
              </w:r>
              <w:r>
                <w:t xml:space="preserve"> </w:t>
              </w:r>
              <w:r w:rsidRPr="003C29EE">
                <w:t>could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large.</w:t>
              </w:r>
              <w:r>
                <w:t xml:space="preserve"> </w:t>
              </w:r>
              <w:r w:rsidRPr="003C29EE">
                <w:t>Therefore,</w:t>
              </w:r>
              <w:r>
                <w:t xml:space="preserve"> in some </w:t>
              </w:r>
              <w:r w:rsidRPr="003C29EE">
                <w:t>circumstances</w:t>
              </w:r>
              <w:r>
                <w:t xml:space="preserve">,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are</w:t>
              </w:r>
              <w:r>
                <w:t xml:space="preserve"> </w:t>
              </w:r>
              <w:r w:rsidRPr="003C29EE">
                <w:t>more</w:t>
              </w:r>
              <w:r>
                <w:t xml:space="preserve"> </w:t>
              </w:r>
              <w:r w:rsidRPr="003C29EE">
                <w:t>efficient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copy.</w:t>
              </w:r>
              <w:r>
                <w:t xml:space="preserve"> </w:t>
              </w:r>
              <w:proofErr w:type="gramStart"/>
              <w:r w:rsidRPr="003C29EE">
                <w:t>This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why</w:t>
              </w:r>
              <w:proofErr w:type="gramEnd"/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guideline</w:t>
              </w:r>
              <w:r>
                <w:t xml:space="preserve"> </w:t>
              </w:r>
              <w:r w:rsidRPr="003C29EE">
                <w:t>for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ensure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they</w:t>
              </w:r>
              <w:r>
                <w:t xml:space="preserve"> </w:t>
              </w:r>
              <w:r w:rsidRPr="003C29EE">
                <w:t>are</w:t>
              </w:r>
              <w:r>
                <w:t xml:space="preserve"> </w:t>
              </w:r>
              <w:r w:rsidRPr="003C29EE">
                <w:t>never</w:t>
              </w:r>
              <w:r>
                <w:t xml:space="preserve"> </w:t>
              </w:r>
              <w:r w:rsidRPr="003C29EE">
                <w:t>more</w:t>
              </w:r>
              <w:r>
                <w:t xml:space="preserve"> </w:t>
              </w:r>
              <w:r w:rsidRPr="003C29EE">
                <w:t>than</w:t>
              </w:r>
              <w:r>
                <w:t xml:space="preserve"> </w:t>
              </w:r>
              <w:r w:rsidRPr="003C29EE">
                <w:t>16</w:t>
              </w:r>
              <w:r>
                <w:t xml:space="preserve"> </w:t>
              </w:r>
              <w:r w:rsidRPr="003C29EE">
                <w:t>bytes</w:t>
              </w:r>
              <w:r>
                <w:t xml:space="preserve"> </w:t>
              </w:r>
              <w:r w:rsidRPr="003C29EE">
                <w:t>or</w:t>
              </w:r>
              <w:r>
                <w:t xml:space="preserve"> </w:t>
              </w:r>
              <w:r w:rsidRPr="003C29EE">
                <w:t>thereabouts;</w:t>
              </w:r>
              <w:r>
                <w:t xml:space="preserve"> </w:t>
              </w:r>
              <w:r w:rsidRPr="003C29EE">
                <w:t>if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type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more</w:t>
              </w:r>
              <w:r>
                <w:t xml:space="preserve"> </w:t>
              </w:r>
              <w:r w:rsidRPr="003C29EE">
                <w:t>than</w:t>
              </w:r>
              <w:r>
                <w:t xml:space="preserve"> </w:t>
              </w:r>
              <w:r w:rsidRPr="003C29EE">
                <w:t>four</w:t>
              </w:r>
              <w:r>
                <w:t xml:space="preserve"> </w:t>
              </w:r>
              <w:r w:rsidRPr="003C29EE">
                <w:t>times</w:t>
              </w:r>
              <w:r>
                <w:t xml:space="preserve"> </w:t>
              </w:r>
              <w:r w:rsidRPr="003C29EE">
                <w:t>as</w:t>
              </w:r>
              <w:r>
                <w:t xml:space="preserve"> </w:t>
              </w:r>
              <w:r w:rsidRPr="003C29EE">
                <w:t>expensive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copy</w:t>
              </w:r>
              <w:r>
                <w:t xml:space="preserve"> </w:t>
              </w:r>
              <w:r w:rsidRPr="003C29EE">
                <w:t>as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reference,</w:t>
              </w:r>
              <w:r>
                <w:t xml:space="preserve"> </w:t>
              </w:r>
              <w:r w:rsidRPr="003C29EE">
                <w:t>it</w:t>
              </w:r>
              <w:r>
                <w:t xml:space="preserve"> </w:t>
              </w:r>
              <w:r w:rsidRPr="003C29EE">
                <w:t>probably</w:t>
              </w:r>
              <w:r>
                <w:t xml:space="preserve"> </w:t>
              </w:r>
              <w:r w:rsidRPr="003C29EE">
                <w:t>should</w:t>
              </w:r>
              <w:r>
                <w:t xml:space="preserve"> </w:t>
              </w:r>
              <w:r w:rsidRPr="003C29EE">
                <w:t>simply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type.</w:t>
              </w:r>
            </w:ins>
          </w:p>
          <w:p w14:paraId="2231238F" w14:textId="77777777" w:rsidR="00EC119A" w:rsidRDefault="00EC119A" w:rsidP="00FD725E">
            <w:pPr>
              <w:pStyle w:val="SF1MID"/>
              <w:rPr>
                <w:ins w:id="95" w:author="Austen Frostad" w:date="2020-04-02T00:16:00Z"/>
              </w:rPr>
            </w:pPr>
            <w:ins w:id="96" w:author="Austen Frostad" w:date="2020-04-02T00:16:00Z">
              <w:r w:rsidRPr="003C29EE">
                <w:t>Since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types</w:t>
              </w:r>
              <w:r>
                <w:t xml:space="preserve"> </w:t>
              </w:r>
              <w:r w:rsidRPr="003C29EE">
                <w:t>copy</w:t>
              </w:r>
              <w:r>
                <w:t xml:space="preserve"> </w:t>
              </w:r>
              <w:r w:rsidRPr="003C29EE">
                <w:t>only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data,</w:t>
              </w:r>
              <w:r>
                <w:t xml:space="preserve"> </w:t>
              </w:r>
              <w:r w:rsidRPr="003C29EE">
                <w:t>two</w:t>
              </w:r>
              <w:r>
                <w:t xml:space="preserve"> </w:t>
              </w:r>
              <w:r w:rsidRPr="003C29EE">
                <w:t>different</w:t>
              </w:r>
              <w:r>
                <w:t xml:space="preserve"> </w:t>
              </w:r>
              <w:r w:rsidRPr="003C29EE">
                <w:t>variables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refer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same</w:t>
              </w:r>
              <w:r>
                <w:t xml:space="preserve"> </w:t>
              </w:r>
              <w:r w:rsidRPr="003C29EE">
                <w:t>data.</w:t>
              </w:r>
              <w:r>
                <w:t xml:space="preserve"> In such a case</w:t>
              </w:r>
              <w:r w:rsidRPr="003C29EE">
                <w:t>,</w:t>
              </w:r>
              <w:r>
                <w:t xml:space="preserve"> </w:t>
              </w:r>
              <w:r w:rsidRPr="003C29EE">
                <w:t>changing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</w:t>
              </w:r>
              <w:r>
                <w:t xml:space="preserve"> </w:t>
              </w:r>
              <w:r w:rsidRPr="003C29EE">
                <w:t>through</w:t>
              </w:r>
              <w:r>
                <w:t xml:space="preserve"> </w:t>
              </w:r>
              <w:r w:rsidRPr="003C29EE">
                <w:t>one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will</w:t>
              </w:r>
              <w:r>
                <w:t xml:space="preserve"> </w:t>
              </w:r>
              <w:r w:rsidRPr="003C29EE">
                <w:t>be</w:t>
              </w:r>
              <w:r>
                <w:t xml:space="preserve"> </w:t>
              </w:r>
              <w:r w:rsidRPr="003C29EE">
                <w:t>observed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change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data</w:t>
              </w:r>
              <w:r>
                <w:t xml:space="preserve"> </w:t>
              </w:r>
              <w:r w:rsidRPr="003C29EE">
                <w:t>for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other</w:t>
              </w:r>
              <w:r>
                <w:t xml:space="preserve"> </w:t>
              </w:r>
              <w:r w:rsidRPr="003C29EE">
                <w:t>variable</w:t>
              </w:r>
              <w:r>
                <w:t xml:space="preserve"> </w:t>
              </w:r>
              <w:r w:rsidRPr="003C29EE">
                <w:t>as</w:t>
              </w:r>
              <w:r>
                <w:t xml:space="preserve"> </w:t>
              </w:r>
              <w:r w:rsidRPr="003C29EE">
                <w:t>well.</w:t>
              </w:r>
              <w:r>
                <w:t xml:space="preserve"> </w:t>
              </w:r>
              <w:r w:rsidRPr="003C29EE">
                <w:t>This</w:t>
              </w:r>
              <w:r>
                <w:t xml:space="preserve"> </w:t>
              </w:r>
              <w:r w:rsidRPr="003C29EE">
                <w:t>happens</w:t>
              </w:r>
              <w:r>
                <w:t xml:space="preserve"> </w:t>
              </w:r>
              <w:r w:rsidRPr="003C29EE">
                <w:t>both</w:t>
              </w:r>
              <w:r>
                <w:t xml:space="preserve"> </w:t>
              </w:r>
              <w:r w:rsidRPr="003C29EE">
                <w:t>for</w:t>
              </w:r>
              <w:r>
                <w:t xml:space="preserve"> </w:t>
              </w:r>
              <w:r w:rsidRPr="003C29EE">
                <w:t>assignment</w:t>
              </w:r>
              <w:r>
                <w:t xml:space="preserve">s </w:t>
              </w:r>
              <w:r w:rsidRPr="003C29EE">
                <w:t>and</w:t>
              </w:r>
              <w:r>
                <w:t xml:space="preserve"> </w:t>
              </w:r>
              <w:r w:rsidRPr="003C29EE">
                <w:t>for</w:t>
              </w:r>
              <w:r>
                <w:t xml:space="preserve"> </w:t>
              </w:r>
              <w:r w:rsidRPr="003C29EE">
                <w:t>method</w:t>
              </w:r>
              <w:r>
                <w:t xml:space="preserve"> </w:t>
              </w:r>
              <w:r w:rsidRPr="003C29EE">
                <w:t>calls</w:t>
              </w:r>
              <w:r>
                <w:t>.</w:t>
              </w:r>
            </w:ins>
          </w:p>
          <w:p w14:paraId="522DDE32" w14:textId="77777777" w:rsidR="00EC119A" w:rsidRDefault="00EC119A" w:rsidP="00FD725E">
            <w:pPr>
              <w:pStyle w:val="SF1FIRST"/>
              <w:rPr>
                <w:ins w:id="97" w:author="Austen Frostad" w:date="2020-04-02T00:16:00Z"/>
              </w:rPr>
            </w:pPr>
            <w:ins w:id="98" w:author="Austen Frostad" w:date="2020-04-02T00:16:00Z">
              <w:r w:rsidRPr="003C29EE">
                <w:t>To</w:t>
              </w:r>
              <w:r>
                <w:t xml:space="preserve"> </w:t>
              </w:r>
              <w:r w:rsidRPr="003C29EE">
                <w:t>continue</w:t>
              </w:r>
              <w:r>
                <w:t xml:space="preserve"> </w:t>
              </w:r>
              <w:r w:rsidRPr="003C29EE">
                <w:t>our</w:t>
              </w:r>
              <w:r>
                <w:t xml:space="preserve"> </w:t>
              </w:r>
              <w:r w:rsidRPr="003C29EE">
                <w:t>previous</w:t>
              </w:r>
              <w:r>
                <w:t xml:space="preserve"> </w:t>
              </w:r>
              <w:r w:rsidRPr="003C29EE">
                <w:t>analogy,</w:t>
              </w:r>
              <w:r>
                <w:t xml:space="preserve"> </w:t>
              </w:r>
              <w:r w:rsidRPr="003C29EE">
                <w:t>if</w:t>
              </w:r>
              <w:r>
                <w:t xml:space="preserve"> </w:t>
              </w:r>
              <w:r w:rsidRPr="003C29EE">
                <w:t>you</w:t>
              </w:r>
              <w:r>
                <w:t xml:space="preserve"> </w:t>
              </w:r>
              <w:r w:rsidRPr="003C29EE">
                <w:t>pass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address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building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method,</w:t>
              </w:r>
              <w:r>
                <w:t xml:space="preserve"> </w:t>
              </w:r>
              <w:r w:rsidRPr="003C29EE">
                <w:t>you</w:t>
              </w:r>
              <w:r>
                <w:t xml:space="preserve"> </w:t>
              </w:r>
              <w:r w:rsidRPr="003C29EE">
                <w:t>make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copy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containing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reference</w:t>
              </w:r>
              <w:r>
                <w:t xml:space="preserve"> </w:t>
              </w:r>
              <w:r w:rsidRPr="003C29EE">
                <w:t>and</w:t>
              </w:r>
              <w:r>
                <w:t xml:space="preserve"> </w:t>
              </w:r>
              <w:r w:rsidRPr="003C29EE">
                <w:t>hand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copy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method.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method</w:t>
              </w:r>
              <w:r>
                <w:t xml:space="preserve"> </w:t>
              </w:r>
              <w:r w:rsidRPr="003C29EE">
                <w:t>cannot</w:t>
              </w:r>
              <w:r>
                <w:t xml:space="preserve"> </w:t>
              </w:r>
              <w:r w:rsidRPr="003C29EE">
                <w:t>change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contents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original</w:t>
              </w:r>
              <w:r>
                <w:t xml:space="preserve"> </w:t>
              </w:r>
              <w:r w:rsidRPr="003C29EE">
                <w:t>paper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refer</w:t>
              </w:r>
              <w:r>
                <w:t xml:space="preserve"> </w:t>
              </w:r>
              <w:r w:rsidRPr="003C29EE">
                <w:t>to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different</w:t>
              </w:r>
              <w:r>
                <w:t xml:space="preserve"> </w:t>
              </w:r>
              <w:r w:rsidRPr="003C29EE">
                <w:t>building.</w:t>
              </w:r>
              <w:r>
                <w:t xml:space="preserve"> I</w:t>
              </w:r>
              <w:r w:rsidRPr="003C29EE">
                <w:t>f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method</w:t>
              </w:r>
              <w:r>
                <w:t xml:space="preserve"> </w:t>
              </w:r>
              <w:r w:rsidRPr="003C29EE">
                <w:t>paints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referred-to</w:t>
              </w:r>
              <w:r>
                <w:t xml:space="preserve"> </w:t>
              </w:r>
              <w:r w:rsidRPr="003C29EE">
                <w:t>building,</w:t>
              </w:r>
              <w:r>
                <w:t xml:space="preserve"> however, </w:t>
              </w:r>
              <w:r w:rsidRPr="003C29EE">
                <w:t>when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method</w:t>
              </w:r>
              <w:r>
                <w:t xml:space="preserve"> </w:t>
              </w:r>
              <w:r w:rsidRPr="003C29EE">
                <w:t>returns</w:t>
              </w:r>
              <w:r>
                <w:t xml:space="preserve">, </w:t>
              </w:r>
              <w:r w:rsidRPr="003C29EE">
                <w:t>the</w:t>
              </w:r>
              <w:r>
                <w:t xml:space="preserve"> </w:t>
              </w:r>
              <w:r w:rsidRPr="003C29EE">
                <w:t>caller</w:t>
              </w:r>
              <w:r>
                <w:t xml:space="preserve"> </w:t>
              </w:r>
              <w:r w:rsidRPr="003C29EE">
                <w:t>can</w:t>
              </w:r>
              <w:r>
                <w:t xml:space="preserve"> </w:t>
              </w:r>
              <w:r w:rsidRPr="003C29EE">
                <w:t>observe</w:t>
              </w:r>
              <w:r>
                <w:t xml:space="preserve"> </w:t>
              </w:r>
              <w:r w:rsidRPr="003C29EE">
                <w:t>that</w:t>
              </w:r>
              <w:r>
                <w:t xml:space="preserve"> </w:t>
              </w:r>
              <w:r w:rsidRPr="003C29EE">
                <w:t>the</w:t>
              </w:r>
              <w:r>
                <w:t xml:space="preserve"> </w:t>
              </w:r>
              <w:r w:rsidRPr="003C29EE">
                <w:t>building</w:t>
              </w:r>
              <w:r>
                <w:t xml:space="preserve"> to which </w:t>
              </w:r>
              <w:r w:rsidRPr="003C29EE">
                <w:t>the</w:t>
              </w:r>
              <w:r>
                <w:t xml:space="preserve"> </w:t>
              </w:r>
              <w:r w:rsidRPr="003C29EE">
                <w:t>caller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still</w:t>
              </w:r>
              <w:r>
                <w:t xml:space="preserve"> </w:t>
              </w:r>
              <w:r w:rsidRPr="003C29EE">
                <w:t>referring</w:t>
              </w:r>
              <w:r>
                <w:t xml:space="preserve"> </w:t>
              </w:r>
              <w:r w:rsidRPr="003C29EE">
                <w:t>is</w:t>
              </w:r>
              <w:r>
                <w:t xml:space="preserve"> </w:t>
              </w:r>
              <w:r w:rsidRPr="003C29EE">
                <w:t>now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different</w:t>
              </w:r>
              <w:r>
                <w:t xml:space="preserve"> </w:t>
              </w:r>
              <w:r w:rsidRPr="003C29EE">
                <w:t>color.</w:t>
              </w:r>
            </w:ins>
          </w:p>
        </w:tc>
      </w:tr>
    </w:tbl>
    <w:p w14:paraId="01577059" w14:textId="4418804B" w:rsidR="00EC119A" w:rsidDel="00EC119A" w:rsidRDefault="00EC119A" w:rsidP="00EC119A">
      <w:pPr>
        <w:rPr>
          <w:del w:id="99" w:author="Austen Frostad" w:date="2020-04-02T00:16:00Z"/>
        </w:rPr>
      </w:pPr>
    </w:p>
    <w:p w14:paraId="35C1828C" w14:textId="5E6F4017" w:rsidR="007315C1" w:rsidRDefault="007315C1"/>
    <w:sectPr w:rsidR="0073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LTPro-Black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PlusBook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OT-Black">
    <w:altName w:val="Arial Black"/>
    <w:charset w:val="00"/>
    <w:family w:val="auto"/>
    <w:pitch w:val="variable"/>
    <w:sig w:usb0="00000003" w:usb1="4000207B" w:usb2="00000000" w:usb3="00000000" w:csb0="00000001" w:csb1="00000000"/>
  </w:font>
  <w:font w:name="MetaPlusBol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Book-Cap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CRASt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ta-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onsola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eta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-BoldItalic">
    <w:altName w:val="Consola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MetaPlusMedium-Italic">
    <w:altName w:val="Calibri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-Bold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3410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8E08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0456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E2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1C52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88A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529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F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6C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2E2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Chapter %1"/>
      <w:legacy w:legacy="1" w:legacySpace="120" w:legacyIndent="36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1" w15:restartNumberingAfterBreak="0">
    <w:nsid w:val="05BA6BBF"/>
    <w:multiLevelType w:val="hybridMultilevel"/>
    <w:tmpl w:val="6B46EB9A"/>
    <w:lvl w:ilvl="0" w:tplc="F822C732">
      <w:start w:val="1"/>
      <w:numFmt w:val="bullet"/>
      <w:pStyle w:val="MN1BLFIRS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0CA55B0A"/>
    <w:multiLevelType w:val="hybridMultilevel"/>
    <w:tmpl w:val="EBF830E4"/>
    <w:lvl w:ilvl="0" w:tplc="27C2C9DC">
      <w:start w:val="1"/>
      <w:numFmt w:val="bullet"/>
      <w:pStyle w:val="BLFIRS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3" w15:restartNumberingAfterBreak="0">
    <w:nsid w:val="0D0C4186"/>
    <w:multiLevelType w:val="multilevel"/>
    <w:tmpl w:val="EBF830E4"/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13F51E7"/>
    <w:multiLevelType w:val="hybridMultilevel"/>
    <w:tmpl w:val="B0E250B6"/>
    <w:lvl w:ilvl="0" w:tplc="C1C89760">
      <w:start w:val="1"/>
      <w:numFmt w:val="bullet"/>
      <w:pStyle w:val="MN1BLMID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 w15:restartNumberingAfterBreak="0">
    <w:nsid w:val="14F10627"/>
    <w:multiLevelType w:val="multilevel"/>
    <w:tmpl w:val="70607CD6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6" w15:restartNumberingAfterBreak="0">
    <w:nsid w:val="1D3B2270"/>
    <w:multiLevelType w:val="multilevel"/>
    <w:tmpl w:val="8F4A7564"/>
    <w:lvl w:ilvl="0">
      <w:start w:val="1"/>
      <w:numFmt w:val="bullet"/>
      <w:lvlText w:val=""/>
      <w:lvlJc w:val="left"/>
      <w:pPr>
        <w:tabs>
          <w:tab w:val="num" w:pos="970"/>
        </w:tabs>
        <w:ind w:left="9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7" w15:restartNumberingAfterBreak="0">
    <w:nsid w:val="26734CD3"/>
    <w:multiLevelType w:val="hybridMultilevel"/>
    <w:tmpl w:val="EF5E7E9A"/>
    <w:lvl w:ilvl="0" w:tplc="F5289F2E">
      <w:start w:val="1"/>
      <w:numFmt w:val="bullet"/>
      <w:pStyle w:val="Bgn-AdvTopic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E0FCA"/>
    <w:multiLevelType w:val="multilevel"/>
    <w:tmpl w:val="320C62AC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D7AD1"/>
    <w:multiLevelType w:val="hybridMultilevel"/>
    <w:tmpl w:val="7068C9AA"/>
    <w:lvl w:ilvl="0" w:tplc="1164910E">
      <w:start w:val="1"/>
      <w:numFmt w:val="bullet"/>
      <w:pStyle w:val="BL1MI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0B22C2"/>
    <w:multiLevelType w:val="hybridMultilevel"/>
    <w:tmpl w:val="0B04FDFE"/>
    <w:lvl w:ilvl="0" w:tplc="A72479F8">
      <w:start w:val="1"/>
      <w:numFmt w:val="bullet"/>
      <w:lvlText w:val="►"/>
      <w:lvlJc w:val="left"/>
      <w:pPr>
        <w:tabs>
          <w:tab w:val="num" w:pos="1082"/>
        </w:tabs>
        <w:ind w:left="1082" w:hanging="84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abstractNum w:abstractNumId="21" w15:restartNumberingAfterBreak="0">
    <w:nsid w:val="315B1D43"/>
    <w:multiLevelType w:val="hybridMultilevel"/>
    <w:tmpl w:val="54DA9B78"/>
    <w:lvl w:ilvl="0" w:tplc="F3E2DF28">
      <w:start w:val="1"/>
      <w:numFmt w:val="bullet"/>
      <w:pStyle w:val="MN1BLLAS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2" w15:restartNumberingAfterBreak="0">
    <w:nsid w:val="36D844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3A6662"/>
    <w:multiLevelType w:val="multilevel"/>
    <w:tmpl w:val="BB624EBC"/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24" w15:restartNumberingAfterBreak="0">
    <w:nsid w:val="3ED95725"/>
    <w:multiLevelType w:val="hybridMultilevel"/>
    <w:tmpl w:val="014046C6"/>
    <w:lvl w:ilvl="0" w:tplc="993C198C">
      <w:start w:val="1"/>
      <w:numFmt w:val="bullet"/>
      <w:pStyle w:val="Bgn-AdvTopic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45090D"/>
    <w:multiLevelType w:val="hybridMultilevel"/>
    <w:tmpl w:val="E31A1A94"/>
    <w:lvl w:ilvl="0" w:tplc="AAFAB7FA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74AED"/>
    <w:multiLevelType w:val="hybridMultilevel"/>
    <w:tmpl w:val="AB58EA44"/>
    <w:lvl w:ilvl="0" w:tplc="B8AE9DDE">
      <w:start w:val="1"/>
      <w:numFmt w:val="bullet"/>
      <w:lvlText w:val="►"/>
      <w:lvlJc w:val="left"/>
      <w:pPr>
        <w:tabs>
          <w:tab w:val="num" w:pos="1947"/>
        </w:tabs>
        <w:ind w:left="1947" w:hanging="110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0"/>
        </w:tabs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0"/>
        </w:tabs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0"/>
        </w:tabs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0"/>
        </w:tabs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0"/>
        </w:tabs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0"/>
        </w:tabs>
        <w:ind w:left="6740" w:hanging="360"/>
      </w:pPr>
      <w:rPr>
        <w:rFonts w:ascii="Wingdings" w:hAnsi="Wingdings" w:hint="default"/>
      </w:rPr>
    </w:lvl>
  </w:abstractNum>
  <w:abstractNum w:abstractNumId="27" w15:restartNumberingAfterBreak="0">
    <w:nsid w:val="512540C4"/>
    <w:multiLevelType w:val="hybridMultilevel"/>
    <w:tmpl w:val="A0988D58"/>
    <w:lvl w:ilvl="0" w:tplc="E33AD57C">
      <w:start w:val="1"/>
      <w:numFmt w:val="bullet"/>
      <w:pStyle w:val="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25886"/>
    <w:multiLevelType w:val="hybridMultilevel"/>
    <w:tmpl w:val="10D87EF8"/>
    <w:lvl w:ilvl="0" w:tplc="8528F5E4">
      <w:start w:val="1"/>
      <w:numFmt w:val="bullet"/>
      <w:pStyle w:val="BL1LAS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F07546"/>
    <w:multiLevelType w:val="hybridMultilevel"/>
    <w:tmpl w:val="D2FE13D2"/>
    <w:lvl w:ilvl="0" w:tplc="BFB62562">
      <w:start w:val="1"/>
      <w:numFmt w:val="bullet"/>
      <w:pStyle w:val="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3226E"/>
    <w:multiLevelType w:val="hybridMultilevel"/>
    <w:tmpl w:val="0194F048"/>
    <w:lvl w:ilvl="0" w:tplc="DABE5AFC">
      <w:start w:val="1"/>
      <w:numFmt w:val="bullet"/>
      <w:pStyle w:val="Bgn-AdvTopic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666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9900C10"/>
    <w:multiLevelType w:val="multilevel"/>
    <w:tmpl w:val="6F86F88E"/>
    <w:lvl w:ilvl="0">
      <w:start w:val="1"/>
      <w:numFmt w:val="bullet"/>
      <w:lvlText w:val="•"/>
      <w:lvlJc w:val="left"/>
      <w:pPr>
        <w:tabs>
          <w:tab w:val="num" w:pos="835"/>
        </w:tabs>
        <w:ind w:left="835" w:hanging="360"/>
      </w:pPr>
      <w:rPr>
        <w:rFonts w:ascii="Times New Roman" w:hAnsi="Times New Roman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33" w15:restartNumberingAfterBreak="0">
    <w:nsid w:val="6AEC39E2"/>
    <w:multiLevelType w:val="multilevel"/>
    <w:tmpl w:val="CA140334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B0A1F98"/>
    <w:multiLevelType w:val="hybridMultilevel"/>
    <w:tmpl w:val="987682AA"/>
    <w:lvl w:ilvl="0" w:tplc="3FE23BFE">
      <w:start w:val="1"/>
      <w:numFmt w:val="bullet"/>
      <w:pStyle w:val="TBLBL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710C1E29"/>
    <w:multiLevelType w:val="hybridMultilevel"/>
    <w:tmpl w:val="320C62AC"/>
    <w:lvl w:ilvl="0" w:tplc="E8D4CF98">
      <w:start w:val="1"/>
      <w:numFmt w:val="bullet"/>
      <w:pStyle w:val="BL1FIRS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37238"/>
    <w:multiLevelType w:val="multilevel"/>
    <w:tmpl w:val="FC74A752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37" w15:restartNumberingAfterBreak="0">
    <w:nsid w:val="74AD7162"/>
    <w:multiLevelType w:val="hybridMultilevel"/>
    <w:tmpl w:val="226E2B04"/>
    <w:lvl w:ilvl="0" w:tplc="C0E0DD34">
      <w:start w:val="1"/>
      <w:numFmt w:val="bullet"/>
      <w:pStyle w:val="SF2BLFIRS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8" w15:restartNumberingAfterBreak="0">
    <w:nsid w:val="783E26C3"/>
    <w:multiLevelType w:val="multilevel"/>
    <w:tmpl w:val="5DBC5D30"/>
    <w:lvl w:ilvl="0">
      <w:start w:val="1"/>
      <w:numFmt w:val="decimal"/>
      <w:pStyle w:val="MN1NLFIRST"/>
      <w:lvlText w:val="%1."/>
      <w:lvlJc w:val="left"/>
      <w:pPr>
        <w:ind w:left="634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5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38" w:hanging="180"/>
      </w:pPr>
      <w:rPr>
        <w:rFonts w:hint="default"/>
      </w:rPr>
    </w:lvl>
  </w:abstractNum>
  <w:abstractNum w:abstractNumId="39" w15:restartNumberingAfterBreak="0">
    <w:nsid w:val="7D877556"/>
    <w:multiLevelType w:val="multilevel"/>
    <w:tmpl w:val="FC74A752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0"/>
  </w:num>
  <w:num w:numId="4">
    <w:abstractNumId w:val="29"/>
  </w:num>
  <w:num w:numId="5">
    <w:abstractNumId w:val="25"/>
  </w:num>
  <w:num w:numId="6">
    <w:abstractNumId w:val="27"/>
  </w:num>
  <w:num w:numId="7">
    <w:abstractNumId w:val="10"/>
  </w:num>
  <w:num w:numId="8">
    <w:abstractNumId w:val="35"/>
  </w:num>
  <w:num w:numId="9">
    <w:abstractNumId w:val="28"/>
  </w:num>
  <w:num w:numId="10">
    <w:abstractNumId w:val="19"/>
  </w:num>
  <w:num w:numId="11">
    <w:abstractNumId w:val="37"/>
  </w:num>
  <w:num w:numId="12">
    <w:abstractNumId w:val="34"/>
  </w:num>
  <w:num w:numId="13">
    <w:abstractNumId w:val="12"/>
  </w:num>
  <w:num w:numId="14">
    <w:abstractNumId w:val="11"/>
  </w:num>
  <w:num w:numId="15">
    <w:abstractNumId w:val="14"/>
  </w:num>
  <w:num w:numId="16">
    <w:abstractNumId w:val="21"/>
  </w:num>
  <w:num w:numId="17">
    <w:abstractNumId w:val="38"/>
  </w:num>
  <w:num w:numId="18">
    <w:abstractNumId w:val="26"/>
  </w:num>
  <w:num w:numId="19">
    <w:abstractNumId w:val="2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3"/>
  </w:num>
  <w:num w:numId="31">
    <w:abstractNumId w:val="31"/>
  </w:num>
  <w:num w:numId="32">
    <w:abstractNumId w:val="22"/>
  </w:num>
  <w:num w:numId="33">
    <w:abstractNumId w:val="16"/>
  </w:num>
  <w:num w:numId="34">
    <w:abstractNumId w:val="15"/>
  </w:num>
  <w:num w:numId="35">
    <w:abstractNumId w:val="36"/>
  </w:num>
  <w:num w:numId="36">
    <w:abstractNumId w:val="39"/>
  </w:num>
  <w:num w:numId="37">
    <w:abstractNumId w:val="32"/>
  </w:num>
  <w:num w:numId="38">
    <w:abstractNumId w:val="18"/>
  </w:num>
  <w:num w:numId="39">
    <w:abstractNumId w:val="23"/>
  </w:num>
  <w:num w:numId="40">
    <w:abstractNumId w:val="13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sten Frostad">
    <w15:presenceInfo w15:providerId="AD" w15:userId="S::Austen.Frostad@IntelliTect.com::6da031c6-a137-4d1e-ad42-d340c757f665"/>
  </w15:person>
  <w15:person w15:author="Mark Michaelis">
    <w15:presenceInfo w15:providerId="None" w15:userId="Mark Michael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C1"/>
    <w:rsid w:val="00044C16"/>
    <w:rsid w:val="002D05A4"/>
    <w:rsid w:val="002E204A"/>
    <w:rsid w:val="0065648A"/>
    <w:rsid w:val="006F0821"/>
    <w:rsid w:val="007315C1"/>
    <w:rsid w:val="00780768"/>
    <w:rsid w:val="00A672C7"/>
    <w:rsid w:val="00AB3E68"/>
    <w:rsid w:val="00C3384F"/>
    <w:rsid w:val="00EC119A"/>
    <w:rsid w:val="00FA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FD30"/>
  <w15:chartTrackingRefBased/>
  <w15:docId w15:val="{8B91C813-35F8-4EF0-97B8-20810F21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119A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119A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C119A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C119A"/>
    <w:pPr>
      <w:numPr>
        <w:ilvl w:val="3"/>
        <w:numId w:val="7"/>
      </w:numPr>
      <w:autoSpaceDE w:val="0"/>
      <w:autoSpaceDN w:val="0"/>
      <w:adjustRightInd w:val="0"/>
      <w:spacing w:after="0" w:line="20" w:lineRule="atLeast"/>
      <w:outlineLvl w:val="3"/>
    </w:pPr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C119A"/>
    <w:pPr>
      <w:numPr>
        <w:ilvl w:val="4"/>
        <w:numId w:val="7"/>
      </w:numPr>
      <w:autoSpaceDE w:val="0"/>
      <w:autoSpaceDN w:val="0"/>
      <w:adjustRightInd w:val="0"/>
      <w:spacing w:after="0" w:line="20" w:lineRule="atLeast"/>
      <w:outlineLvl w:val="4"/>
    </w:pPr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C119A"/>
    <w:pPr>
      <w:numPr>
        <w:ilvl w:val="5"/>
        <w:numId w:val="7"/>
      </w:numPr>
      <w:autoSpaceDE w:val="0"/>
      <w:autoSpaceDN w:val="0"/>
      <w:adjustRightInd w:val="0"/>
      <w:spacing w:after="0" w:line="20" w:lineRule="atLeast"/>
      <w:outlineLvl w:val="5"/>
    </w:pPr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EC119A"/>
    <w:pPr>
      <w:numPr>
        <w:ilvl w:val="6"/>
        <w:numId w:val="7"/>
      </w:numPr>
      <w:autoSpaceDE w:val="0"/>
      <w:autoSpaceDN w:val="0"/>
      <w:adjustRightInd w:val="0"/>
      <w:spacing w:after="0" w:line="20" w:lineRule="atLeast"/>
      <w:outlineLvl w:val="6"/>
    </w:pPr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C119A"/>
    <w:pPr>
      <w:numPr>
        <w:ilvl w:val="7"/>
        <w:numId w:val="7"/>
      </w:numPr>
      <w:autoSpaceDE w:val="0"/>
      <w:autoSpaceDN w:val="0"/>
      <w:adjustRightInd w:val="0"/>
      <w:spacing w:after="0" w:line="20" w:lineRule="atLeast"/>
      <w:outlineLvl w:val="7"/>
    </w:pPr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C119A"/>
    <w:pPr>
      <w:numPr>
        <w:ilvl w:val="8"/>
        <w:numId w:val="7"/>
      </w:numPr>
      <w:autoSpaceDE w:val="0"/>
      <w:autoSpaceDN w:val="0"/>
      <w:adjustRightInd w:val="0"/>
      <w:spacing w:after="0" w:line="20" w:lineRule="atLeast"/>
      <w:outlineLvl w:val="8"/>
    </w:pPr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TNUM">
    <w:name w:val="CDT_NUM"/>
    <w:rsid w:val="007315C1"/>
    <w:rPr>
      <w:rFonts w:ascii="Arial" w:hAnsi="Arial"/>
      <w:smallCaps/>
      <w:w w:val="100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731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15C1"/>
    <w:rPr>
      <w:rFonts w:ascii="Segoe UI" w:hAnsi="Segoe UI" w:cs="Segoe UI"/>
      <w:sz w:val="18"/>
      <w:szCs w:val="18"/>
    </w:rPr>
  </w:style>
  <w:style w:type="character" w:customStyle="1" w:styleId="BOLD">
    <w:name w:val="BOLD"/>
    <w:rsid w:val="00EC119A"/>
    <w:rPr>
      <w:b/>
    </w:rPr>
  </w:style>
  <w:style w:type="paragraph" w:customStyle="1" w:styleId="SF2TTL">
    <w:name w:val="SF2_TTL"/>
    <w:basedOn w:val="Normal"/>
    <w:rsid w:val="00EC119A"/>
    <w:pPr>
      <w:tabs>
        <w:tab w:val="left" w:pos="726"/>
      </w:tabs>
      <w:suppressAutoHyphens/>
      <w:spacing w:before="120" w:after="120" w:line="280" w:lineRule="atLeast"/>
      <w:ind w:left="245" w:right="245"/>
    </w:pPr>
    <w:rPr>
      <w:rFonts w:ascii="Arial Black" w:eastAsia="SimSun" w:hAnsi="Arial Black" w:cs="Arial"/>
      <w:color w:val="000000"/>
      <w:w w:val="95"/>
      <w:kern w:val="16"/>
      <w:sz w:val="24"/>
      <w:szCs w:val="24"/>
    </w:rPr>
  </w:style>
  <w:style w:type="paragraph" w:customStyle="1" w:styleId="SF2">
    <w:name w:val="SF2"/>
    <w:basedOn w:val="Normal"/>
    <w:rsid w:val="00EC119A"/>
    <w:pPr>
      <w:tabs>
        <w:tab w:val="left" w:pos="726"/>
      </w:tabs>
      <w:spacing w:after="240" w:line="240" w:lineRule="atLeast"/>
      <w:ind w:left="245" w:right="245"/>
      <w:jc w:val="both"/>
    </w:pPr>
    <w:rPr>
      <w:rFonts w:ascii="Arial" w:eastAsia="SimSun" w:hAnsi="Arial" w:cs="Times New Roman"/>
      <w:color w:val="00000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C119A"/>
    <w:rPr>
      <w:rFonts w:ascii="Arial" w:eastAsia="SimSun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C119A"/>
    <w:rPr>
      <w:rFonts w:ascii="Arial" w:eastAsia="SimSun" w:hAnsi="Arial" w:cs="Arial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C119A"/>
    <w:rPr>
      <w:rFonts w:ascii="Arial" w:eastAsia="SimSun" w:hAnsi="Arial" w:cs="Arial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C119A"/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C119A"/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C119A"/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C119A"/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119A"/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C119A"/>
    <w:rPr>
      <w:rFonts w:ascii="Times New Roman" w:eastAsia="Times New Roman" w:hAnsi="Times New Roman" w:cs="Arial"/>
      <w:color w:val="000000"/>
      <w:w w:val="101"/>
      <w:sz w:val="24"/>
      <w:szCs w:val="24"/>
    </w:rPr>
  </w:style>
  <w:style w:type="paragraph" w:customStyle="1" w:styleId="CT">
    <w:name w:val="CT"/>
    <w:basedOn w:val="Normal"/>
    <w:uiPriority w:val="99"/>
    <w:rsid w:val="00EC119A"/>
    <w:pPr>
      <w:widowControl w:val="0"/>
      <w:pBdr>
        <w:bottom w:val="single" w:sz="24" w:space="15" w:color="000000"/>
      </w:pBdr>
      <w:suppressAutoHyphens/>
      <w:autoSpaceDE w:val="0"/>
      <w:autoSpaceDN w:val="0"/>
      <w:adjustRightInd w:val="0"/>
      <w:spacing w:after="1510" w:line="480" w:lineRule="atLeast"/>
      <w:textAlignment w:val="center"/>
      <w:outlineLvl w:val="0"/>
    </w:pPr>
    <w:rPr>
      <w:rFonts w:ascii="PalatinoLTPro-Black" w:eastAsia="Times New Roman" w:hAnsi="PalatinoLTPro-Black" w:cs="PalatinoLTPro-Black"/>
      <w:color w:val="000000"/>
      <w:spacing w:val="11"/>
      <w:w w:val="101"/>
      <w:sz w:val="42"/>
      <w:szCs w:val="42"/>
    </w:rPr>
  </w:style>
  <w:style w:type="paragraph" w:customStyle="1" w:styleId="Body">
    <w:name w:val="Body"/>
    <w:basedOn w:val="Normal"/>
    <w:uiPriority w:val="99"/>
    <w:rsid w:val="00EC119A"/>
    <w:pPr>
      <w:widowControl w:val="0"/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Palatino-Roman" w:eastAsia="Times New Roman" w:hAnsi="Palatino-Roman" w:cs="Palatino-Roman"/>
      <w:color w:val="000000"/>
      <w:w w:val="101"/>
      <w:sz w:val="24"/>
      <w:szCs w:val="24"/>
    </w:rPr>
  </w:style>
  <w:style w:type="paragraph" w:customStyle="1" w:styleId="BodyNoIndent">
    <w:name w:val="BodyNoIndent"/>
    <w:basedOn w:val="Body"/>
    <w:next w:val="Body"/>
    <w:link w:val="BodyNoIndentChar"/>
    <w:uiPriority w:val="99"/>
    <w:rsid w:val="00EC119A"/>
    <w:pPr>
      <w:ind w:firstLine="0"/>
    </w:pPr>
  </w:style>
  <w:style w:type="paragraph" w:customStyle="1" w:styleId="COT">
    <w:name w:val="COT"/>
    <w:basedOn w:val="BodyNoIndent"/>
    <w:uiPriority w:val="99"/>
    <w:rsid w:val="00EC119A"/>
  </w:style>
  <w:style w:type="paragraph" w:customStyle="1" w:styleId="LH">
    <w:name w:val="LH"/>
    <w:basedOn w:val="Normal"/>
    <w:next w:val="CDT1"/>
    <w:autoRedefine/>
    <w:uiPriority w:val="99"/>
    <w:rsid w:val="00EC119A"/>
    <w:pPr>
      <w:keepNext/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  <w:outlineLvl w:val="5"/>
    </w:pPr>
    <w:rPr>
      <w:rFonts w:ascii="MetaPlusBook-Roman" w:eastAsia="Times New Roman" w:hAnsi="MetaPlusBook-Roman" w:cs="MetaPlusBook-Roman"/>
      <w:color w:val="000000"/>
      <w:spacing w:val="2"/>
      <w:w w:val="101"/>
      <w:sz w:val="18"/>
      <w:szCs w:val="18"/>
    </w:rPr>
  </w:style>
  <w:style w:type="paragraph" w:customStyle="1" w:styleId="FC">
    <w:name w:val="FC"/>
    <w:basedOn w:val="LH"/>
    <w:autoRedefine/>
    <w:uiPriority w:val="99"/>
    <w:rsid w:val="00EC119A"/>
    <w:pPr>
      <w:pBdr>
        <w:bottom w:val="none" w:sz="0" w:space="0" w:color="auto"/>
      </w:pBdr>
      <w:spacing w:before="120"/>
    </w:pPr>
  </w:style>
  <w:style w:type="paragraph" w:customStyle="1" w:styleId="FigureHolder">
    <w:name w:val="FigureHolder"/>
    <w:basedOn w:val="FC"/>
    <w:uiPriority w:val="99"/>
    <w:rsid w:val="00EC119A"/>
    <w:pPr>
      <w:spacing w:before="660" w:after="0" w:line="276" w:lineRule="auto"/>
      <w:outlineLvl w:val="9"/>
    </w:pPr>
    <w:rPr>
      <w:rFonts w:ascii="Palatino-Roman" w:hAnsi="Palatino-Roman" w:cs="Palatino-Roman"/>
      <w:sz w:val="22"/>
      <w:szCs w:val="22"/>
    </w:rPr>
  </w:style>
  <w:style w:type="paragraph" w:customStyle="1" w:styleId="MindMapHolder">
    <w:name w:val="MindMapHolder"/>
    <w:basedOn w:val="FigureHolder"/>
    <w:autoRedefine/>
    <w:uiPriority w:val="99"/>
    <w:rsid w:val="00EC119A"/>
    <w:pPr>
      <w:spacing w:before="300" w:after="290"/>
      <w:jc w:val="center"/>
    </w:pPr>
  </w:style>
  <w:style w:type="paragraph" w:customStyle="1" w:styleId="HA">
    <w:name w:val="HA"/>
    <w:basedOn w:val="Normal"/>
    <w:autoRedefine/>
    <w:uiPriority w:val="99"/>
    <w:rsid w:val="00EC119A"/>
    <w:pPr>
      <w:keepNext/>
      <w:widowControl w:val="0"/>
      <w:autoSpaceDE w:val="0"/>
      <w:autoSpaceDN w:val="0"/>
      <w:adjustRightInd w:val="0"/>
      <w:spacing w:before="250" w:after="100" w:line="320" w:lineRule="atLeast"/>
      <w:jc w:val="both"/>
      <w:textAlignment w:val="center"/>
      <w:outlineLvl w:val="1"/>
    </w:pPr>
    <w:rPr>
      <w:rFonts w:ascii="MetaOT-Black" w:eastAsia="Times New Roman" w:hAnsi="MetaOT-Black" w:cs="MetaOT-Black"/>
      <w:color w:val="000000"/>
      <w:w w:val="101"/>
      <w:sz w:val="28"/>
      <w:szCs w:val="28"/>
    </w:rPr>
  </w:style>
  <w:style w:type="paragraph" w:customStyle="1" w:styleId="BeginnerTopic-AdvTopic">
    <w:name w:val="BeginnerTopic-AdvTopic"/>
    <w:basedOn w:val="Body"/>
    <w:autoRedefine/>
    <w:uiPriority w:val="99"/>
    <w:rsid w:val="00EC119A"/>
    <w:pPr>
      <w:keepNext/>
      <w:tabs>
        <w:tab w:val="left" w:pos="320"/>
      </w:tabs>
      <w:spacing w:before="620" w:after="170"/>
      <w:ind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HB">
    <w:name w:val="HB"/>
    <w:basedOn w:val="HA"/>
    <w:next w:val="Body"/>
    <w:uiPriority w:val="99"/>
    <w:rsid w:val="00EC119A"/>
    <w:pPr>
      <w:tabs>
        <w:tab w:val="left" w:pos="2332"/>
      </w:tabs>
      <w:suppressAutoHyphens/>
      <w:spacing w:before="300" w:after="10" w:line="310" w:lineRule="atLeast"/>
      <w:ind w:right="720"/>
      <w:jc w:val="left"/>
      <w:outlineLvl w:val="2"/>
    </w:pPr>
    <w:rPr>
      <w:spacing w:val="-2"/>
      <w:position w:val="-1"/>
      <w:sz w:val="22"/>
      <w:szCs w:val="22"/>
    </w:rPr>
  </w:style>
  <w:style w:type="paragraph" w:customStyle="1" w:styleId="HBNoSpaceAbove">
    <w:name w:val="HBNoSpaceAbove"/>
    <w:basedOn w:val="HB"/>
    <w:uiPriority w:val="99"/>
    <w:rsid w:val="00EC119A"/>
    <w:pPr>
      <w:spacing w:before="0" w:after="0"/>
    </w:pPr>
  </w:style>
  <w:style w:type="paragraph" w:customStyle="1" w:styleId="SBsubhead">
    <w:name w:val="SBsubhead"/>
    <w:basedOn w:val="HB"/>
    <w:uiPriority w:val="99"/>
    <w:rsid w:val="00EC119A"/>
    <w:pPr>
      <w:spacing w:before="120"/>
    </w:pPr>
    <w:rPr>
      <w:rFonts w:ascii="MetaPlusBold-Roman" w:hAnsi="MetaPlusBold-Roman" w:cs="MetaPlusBold-Roman"/>
    </w:rPr>
  </w:style>
  <w:style w:type="paragraph" w:customStyle="1" w:styleId="TableHolder">
    <w:name w:val="TableHolder"/>
    <w:basedOn w:val="Normal"/>
    <w:uiPriority w:val="99"/>
    <w:rsid w:val="00EC119A"/>
    <w:pPr>
      <w:widowControl w:val="0"/>
      <w:suppressAutoHyphens/>
      <w:autoSpaceDE w:val="0"/>
      <w:autoSpaceDN w:val="0"/>
      <w:adjustRightInd w:val="0"/>
      <w:spacing w:after="240" w:line="20" w:lineRule="atLeast"/>
      <w:textAlignment w:val="center"/>
    </w:pPr>
    <w:rPr>
      <w:rFonts w:ascii="Palatino-Roman" w:eastAsia="Times New Roman" w:hAnsi="Palatino-Roman" w:cs="Palatino-Roman"/>
      <w:color w:val="000000"/>
      <w:spacing w:val="-3"/>
      <w:w w:val="101"/>
      <w:sz w:val="24"/>
      <w:szCs w:val="24"/>
    </w:rPr>
  </w:style>
  <w:style w:type="paragraph" w:customStyle="1" w:styleId="GuidelinesHholder">
    <w:name w:val="GuidelinesHholder"/>
    <w:basedOn w:val="TableHolder"/>
    <w:uiPriority w:val="99"/>
    <w:rsid w:val="00EC119A"/>
    <w:pPr>
      <w:spacing w:before="360" w:after="360"/>
      <w:jc w:val="center"/>
    </w:pPr>
  </w:style>
  <w:style w:type="paragraph" w:customStyle="1" w:styleId="AdvX">
    <w:name w:val="AdvX"/>
    <w:basedOn w:val="Body"/>
    <w:uiPriority w:val="99"/>
    <w:rsid w:val="00EC119A"/>
    <w:pPr>
      <w:spacing w:after="240"/>
    </w:pPr>
  </w:style>
  <w:style w:type="paragraph" w:customStyle="1" w:styleId="BeginX">
    <w:name w:val="BeginX"/>
    <w:basedOn w:val="Normal"/>
    <w:uiPriority w:val="99"/>
    <w:rsid w:val="00EC119A"/>
    <w:pPr>
      <w:widowControl w:val="0"/>
      <w:autoSpaceDE w:val="0"/>
      <w:autoSpaceDN w:val="0"/>
      <w:adjustRightInd w:val="0"/>
      <w:spacing w:after="240" w:line="300" w:lineRule="atLeast"/>
      <w:ind w:firstLine="300"/>
      <w:jc w:val="both"/>
      <w:textAlignment w:val="center"/>
    </w:pPr>
    <w:rPr>
      <w:rFonts w:ascii="Palatino-Roman" w:eastAsia="Times New Roman" w:hAnsi="Palatino-Roman" w:cs="Palatino-Roman"/>
      <w:color w:val="000000"/>
      <w:w w:val="101"/>
      <w:sz w:val="24"/>
      <w:szCs w:val="24"/>
    </w:rPr>
  </w:style>
  <w:style w:type="paragraph" w:customStyle="1" w:styleId="CDT">
    <w:name w:val="CDT"/>
    <w:basedOn w:val="Normal"/>
    <w:uiPriority w:val="99"/>
    <w:rsid w:val="00EC119A"/>
    <w:pPr>
      <w:widowControl w:val="0"/>
      <w:suppressAutoHyphens/>
      <w:autoSpaceDE w:val="0"/>
      <w:autoSpaceDN w:val="0"/>
      <w:adjustRightInd w:val="0"/>
      <w:spacing w:after="0" w:line="210" w:lineRule="atLeast"/>
      <w:ind w:left="300"/>
      <w:textAlignment w:val="center"/>
    </w:pPr>
    <w:rPr>
      <w:rFonts w:ascii="Consolas" w:eastAsia="Times New Roman" w:hAnsi="Consolas" w:cs="Consolas"/>
      <w:noProof/>
      <w:color w:val="000000"/>
      <w:w w:val="101"/>
      <w:sz w:val="16"/>
      <w:szCs w:val="16"/>
    </w:rPr>
  </w:style>
  <w:style w:type="paragraph" w:customStyle="1" w:styleId="CDT1">
    <w:name w:val="CDT1"/>
    <w:basedOn w:val="CDT"/>
    <w:next w:val="CDT"/>
    <w:uiPriority w:val="99"/>
    <w:rsid w:val="00EC119A"/>
    <w:pPr>
      <w:ind w:left="302"/>
    </w:pPr>
  </w:style>
  <w:style w:type="paragraph" w:customStyle="1" w:styleId="CDTGrayline">
    <w:name w:val="CDTGrayline"/>
    <w:basedOn w:val="CDT"/>
    <w:autoRedefine/>
    <w:uiPriority w:val="99"/>
    <w:rsid w:val="00EC119A"/>
    <w:pPr>
      <w:shd w:val="clear" w:color="auto" w:fill="D9D9D9"/>
    </w:pPr>
  </w:style>
  <w:style w:type="paragraph" w:customStyle="1" w:styleId="CDTX">
    <w:name w:val="CDTX"/>
    <w:basedOn w:val="Normal"/>
    <w:next w:val="Normal"/>
    <w:uiPriority w:val="99"/>
    <w:rsid w:val="00EC119A"/>
    <w:pPr>
      <w:widowControl w:val="0"/>
      <w:pBdr>
        <w:bottom w:val="single" w:sz="4" w:space="4" w:color="000000"/>
      </w:pBdr>
      <w:suppressAutoHyphens/>
      <w:autoSpaceDE w:val="0"/>
      <w:autoSpaceDN w:val="0"/>
      <w:adjustRightInd w:val="0"/>
      <w:spacing w:after="320" w:line="210" w:lineRule="atLeast"/>
      <w:ind w:firstLine="302"/>
      <w:textAlignment w:val="center"/>
    </w:pPr>
    <w:rPr>
      <w:rFonts w:ascii="Consolas" w:eastAsia="Times New Roman" w:hAnsi="Consolas" w:cs="Consolas"/>
      <w:noProof/>
      <w:color w:val="000000"/>
      <w:w w:val="101"/>
      <w:sz w:val="16"/>
      <w:szCs w:val="16"/>
    </w:rPr>
  </w:style>
  <w:style w:type="paragraph" w:customStyle="1" w:styleId="NoteHead">
    <w:name w:val="NoteHead"/>
    <w:basedOn w:val="Normal"/>
    <w:autoRedefine/>
    <w:uiPriority w:val="99"/>
    <w:rsid w:val="00EC119A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280" w:after="80" w:line="280" w:lineRule="atLeast"/>
      <w:ind w:left="1080" w:right="720"/>
      <w:textAlignment w:val="center"/>
      <w:outlineLvl w:val="5"/>
    </w:pPr>
    <w:rPr>
      <w:rFonts w:ascii="DIN-Black" w:eastAsia="Times New Roman" w:hAnsi="DIN-Black" w:cs="DIN-Black"/>
      <w:b/>
      <w:color w:val="000000"/>
      <w:w w:val="101"/>
      <w:sz w:val="23"/>
      <w:szCs w:val="23"/>
    </w:rPr>
  </w:style>
  <w:style w:type="paragraph" w:customStyle="1" w:styleId="NoteHolder">
    <w:name w:val="NoteHolder"/>
    <w:basedOn w:val="NoteHead"/>
    <w:uiPriority w:val="99"/>
    <w:rsid w:val="00EC119A"/>
    <w:pPr>
      <w:spacing w:before="420" w:after="270"/>
      <w:ind w:left="0"/>
      <w:outlineLvl w:val="9"/>
    </w:pPr>
    <w:rPr>
      <w:rFonts w:ascii="Palatino-Roman" w:hAnsi="Palatino-Roman" w:cs="Palatino-Roman"/>
      <w:position w:val="8"/>
      <w:sz w:val="20"/>
      <w:szCs w:val="20"/>
    </w:rPr>
  </w:style>
  <w:style w:type="paragraph" w:customStyle="1" w:styleId="HDwithE">
    <w:name w:val="HDwithE"/>
    <w:basedOn w:val="HB"/>
    <w:autoRedefine/>
    <w:uiPriority w:val="99"/>
    <w:rsid w:val="00EC119A"/>
    <w:pPr>
      <w:spacing w:after="60"/>
    </w:pPr>
  </w:style>
  <w:style w:type="paragraph" w:customStyle="1" w:styleId="AdvOnly">
    <w:name w:val="AdvOnly"/>
    <w:basedOn w:val="BodyNoIndent"/>
    <w:uiPriority w:val="99"/>
    <w:rsid w:val="00EC119A"/>
    <w:pPr>
      <w:spacing w:after="260"/>
    </w:pPr>
  </w:style>
  <w:style w:type="paragraph" w:customStyle="1" w:styleId="LangContrastHolder">
    <w:name w:val="LangContrastHolder"/>
    <w:basedOn w:val="Normal"/>
    <w:uiPriority w:val="99"/>
    <w:rsid w:val="00EC119A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470" w:after="260" w:line="280" w:lineRule="atLeast"/>
      <w:ind w:right="720"/>
      <w:textAlignment w:val="center"/>
    </w:pPr>
    <w:rPr>
      <w:rFonts w:ascii="Palatino-Roman" w:eastAsia="Times New Roman" w:hAnsi="Palatino-Roman" w:cs="Palatino-Roman"/>
      <w:b/>
      <w:color w:val="000000"/>
      <w:w w:val="101"/>
      <w:position w:val="8"/>
      <w:sz w:val="20"/>
      <w:szCs w:val="20"/>
    </w:rPr>
  </w:style>
  <w:style w:type="paragraph" w:customStyle="1" w:styleId="NL1">
    <w:name w:val="NL1"/>
    <w:basedOn w:val="Body"/>
    <w:uiPriority w:val="99"/>
    <w:rsid w:val="00EC119A"/>
    <w:pPr>
      <w:spacing w:before="320" w:after="40"/>
      <w:ind w:left="662" w:hanging="360"/>
    </w:pPr>
  </w:style>
  <w:style w:type="paragraph" w:customStyle="1" w:styleId="NL">
    <w:name w:val="NL"/>
    <w:basedOn w:val="Normal"/>
    <w:autoRedefine/>
    <w:uiPriority w:val="99"/>
    <w:rsid w:val="00EC119A"/>
    <w:pPr>
      <w:widowControl w:val="0"/>
      <w:autoSpaceDE w:val="0"/>
      <w:autoSpaceDN w:val="0"/>
      <w:adjustRightInd w:val="0"/>
      <w:spacing w:after="40" w:line="300" w:lineRule="atLeast"/>
      <w:ind w:left="662" w:hanging="360"/>
      <w:jc w:val="both"/>
      <w:textAlignment w:val="center"/>
    </w:pPr>
    <w:rPr>
      <w:rFonts w:ascii="Palatino-Roman" w:eastAsia="Times New Roman" w:hAnsi="Palatino-Roman" w:cs="Palatino-Roman"/>
      <w:color w:val="000000"/>
      <w:w w:val="101"/>
      <w:sz w:val="24"/>
      <w:szCs w:val="24"/>
    </w:rPr>
  </w:style>
  <w:style w:type="paragraph" w:customStyle="1" w:styleId="NLX">
    <w:name w:val="NLX"/>
    <w:basedOn w:val="NL"/>
    <w:autoRedefine/>
    <w:uiPriority w:val="99"/>
    <w:rsid w:val="00EC119A"/>
    <w:pPr>
      <w:spacing w:after="240"/>
    </w:pPr>
  </w:style>
  <w:style w:type="paragraph" w:customStyle="1" w:styleId="TableTitle">
    <w:name w:val="TableTitle"/>
    <w:basedOn w:val="Normal"/>
    <w:uiPriority w:val="99"/>
    <w:rsid w:val="00EC119A"/>
    <w:pPr>
      <w:widowControl w:val="0"/>
      <w:suppressAutoHyphens/>
      <w:autoSpaceDE w:val="0"/>
      <w:autoSpaceDN w:val="0"/>
      <w:adjustRightInd w:val="0"/>
      <w:spacing w:before="225" w:after="90" w:line="310" w:lineRule="atLeast"/>
      <w:textAlignment w:val="center"/>
    </w:pPr>
    <w:rPr>
      <w:rFonts w:ascii="MetaPlusBook-Roman" w:eastAsia="Times New Roman" w:hAnsi="MetaPlusBook-Roman" w:cs="MetaPlusBook-Roman"/>
      <w:color w:val="000000"/>
      <w:w w:val="101"/>
      <w:sz w:val="18"/>
      <w:szCs w:val="18"/>
    </w:rPr>
  </w:style>
  <w:style w:type="paragraph" w:customStyle="1" w:styleId="OutputHead">
    <w:name w:val="OutputHead"/>
    <w:basedOn w:val="Normal"/>
    <w:uiPriority w:val="99"/>
    <w:rsid w:val="00EC119A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eastAsia="Times New Roman" w:hAnsi="MetaPlusBook-Caps" w:cs="MetaPlusBook-Caps"/>
      <w:smallCaps/>
      <w:color w:val="000000"/>
      <w:w w:val="101"/>
      <w:sz w:val="18"/>
      <w:szCs w:val="18"/>
    </w:rPr>
  </w:style>
  <w:style w:type="paragraph" w:customStyle="1" w:styleId="OutputHeadNoSpaceBefore">
    <w:name w:val="OutputHeadNoSpaceBefore"/>
    <w:basedOn w:val="OutputHead"/>
    <w:uiPriority w:val="99"/>
    <w:rsid w:val="00EC119A"/>
    <w:pPr>
      <w:spacing w:before="0"/>
    </w:pPr>
  </w:style>
  <w:style w:type="paragraph" w:customStyle="1" w:styleId="Code">
    <w:name w:val="Code"/>
    <w:basedOn w:val="Normal"/>
    <w:uiPriority w:val="99"/>
    <w:rsid w:val="00EC119A"/>
    <w:pPr>
      <w:widowControl w:val="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after="0" w:line="210" w:lineRule="atLeast"/>
      <w:ind w:left="300" w:right="240"/>
      <w:textAlignment w:val="center"/>
    </w:pPr>
    <w:rPr>
      <w:rFonts w:ascii="Consolas" w:eastAsia="Times New Roman" w:hAnsi="Consolas" w:cs="Consolas"/>
      <w:color w:val="000000"/>
      <w:w w:val="101"/>
      <w:sz w:val="16"/>
      <w:szCs w:val="16"/>
    </w:rPr>
  </w:style>
  <w:style w:type="paragraph" w:customStyle="1" w:styleId="OutputCode1">
    <w:name w:val="OutputCode1"/>
    <w:basedOn w:val="Normal"/>
    <w:autoRedefine/>
    <w:uiPriority w:val="99"/>
    <w:rsid w:val="00EC119A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before="180" w:after="0" w:line="180" w:lineRule="atLeast"/>
      <w:ind w:left="115" w:right="245"/>
      <w:textAlignment w:val="center"/>
    </w:pPr>
    <w:rPr>
      <w:rFonts w:ascii="Consolas" w:eastAsia="Times New Roman" w:hAnsi="Consolas" w:cs="OCRAStd"/>
      <w:color w:val="000000"/>
      <w:spacing w:val="-7"/>
      <w:w w:val="101"/>
      <w:sz w:val="16"/>
      <w:szCs w:val="14"/>
    </w:rPr>
  </w:style>
  <w:style w:type="paragraph" w:customStyle="1" w:styleId="OutputCode">
    <w:name w:val="OutputCode"/>
    <w:basedOn w:val="Normal"/>
    <w:uiPriority w:val="99"/>
    <w:rsid w:val="00EC119A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after="0" w:line="180" w:lineRule="atLeast"/>
      <w:ind w:left="115" w:right="245"/>
      <w:textAlignment w:val="center"/>
    </w:pPr>
    <w:rPr>
      <w:rFonts w:ascii="Consolas" w:eastAsia="Times New Roman" w:hAnsi="Consolas" w:cs="OCRAStd"/>
      <w:color w:val="000000"/>
      <w:spacing w:val="-7"/>
      <w:w w:val="101"/>
      <w:sz w:val="16"/>
      <w:szCs w:val="14"/>
    </w:rPr>
  </w:style>
  <w:style w:type="paragraph" w:customStyle="1" w:styleId="OutputCodeLast">
    <w:name w:val="OutputCodeLast"/>
    <w:basedOn w:val="OutputCode"/>
    <w:autoRedefine/>
    <w:uiPriority w:val="99"/>
    <w:rsid w:val="00EC119A"/>
    <w:pPr>
      <w:spacing w:before="180" w:after="515"/>
    </w:pPr>
  </w:style>
  <w:style w:type="paragraph" w:customStyle="1" w:styleId="CDTX-Middle">
    <w:name w:val="CDTX-Middle"/>
    <w:basedOn w:val="CDTX"/>
    <w:uiPriority w:val="99"/>
    <w:rsid w:val="00EC119A"/>
    <w:pPr>
      <w:spacing w:after="160"/>
    </w:pPr>
  </w:style>
  <w:style w:type="paragraph" w:customStyle="1" w:styleId="OutputCodeOnly">
    <w:name w:val="OutputCodeOnly"/>
    <w:basedOn w:val="OutputCode1"/>
    <w:uiPriority w:val="99"/>
    <w:rsid w:val="00EC119A"/>
    <w:pPr>
      <w:pBdr>
        <w:bottom w:val="single" w:sz="72" w:space="0" w:color="E0E0E0"/>
      </w:pBdr>
      <w:spacing w:after="515"/>
    </w:pPr>
  </w:style>
  <w:style w:type="paragraph" w:customStyle="1" w:styleId="BL1">
    <w:name w:val="BL1"/>
    <w:next w:val="BL"/>
    <w:autoRedefine/>
    <w:uiPriority w:val="99"/>
    <w:rsid w:val="00EC119A"/>
    <w:pPr>
      <w:numPr>
        <w:numId w:val="5"/>
      </w:numPr>
      <w:spacing w:after="0" w:line="240" w:lineRule="auto"/>
      <w:ind w:right="720"/>
    </w:pPr>
    <w:rPr>
      <w:rFonts w:ascii="Palatino-Roman" w:eastAsia="Cambria" w:hAnsi="Palatino-Roman" w:cs="Palatino-Roman"/>
      <w:color w:val="000000"/>
    </w:rPr>
  </w:style>
  <w:style w:type="paragraph" w:customStyle="1" w:styleId="BL">
    <w:name w:val="BL"/>
    <w:autoRedefine/>
    <w:uiPriority w:val="99"/>
    <w:rsid w:val="00EC119A"/>
    <w:pPr>
      <w:numPr>
        <w:numId w:val="4"/>
      </w:numPr>
      <w:spacing w:after="0" w:line="240" w:lineRule="auto"/>
    </w:pPr>
    <w:rPr>
      <w:rFonts w:ascii="Palatino-Roman" w:eastAsia="Cambria" w:hAnsi="Palatino-Roman" w:cs="Palatino-Roman"/>
      <w:color w:val="000000"/>
    </w:rPr>
  </w:style>
  <w:style w:type="paragraph" w:customStyle="1" w:styleId="BLX">
    <w:name w:val="BLX"/>
    <w:autoRedefine/>
    <w:uiPriority w:val="99"/>
    <w:rsid w:val="00EC119A"/>
    <w:pPr>
      <w:numPr>
        <w:numId w:val="6"/>
      </w:numPr>
      <w:spacing w:after="240" w:line="240" w:lineRule="auto"/>
    </w:pPr>
    <w:rPr>
      <w:rFonts w:ascii="Palatino-Roman" w:eastAsia="Cambria" w:hAnsi="Palatino-Roman" w:cs="Palatino-Roman"/>
      <w:color w:val="000000"/>
    </w:rPr>
  </w:style>
  <w:style w:type="paragraph" w:customStyle="1" w:styleId="Snippet">
    <w:name w:val="Snippet"/>
    <w:basedOn w:val="CDT"/>
    <w:uiPriority w:val="99"/>
    <w:rsid w:val="00EC119A"/>
    <w:pPr>
      <w:spacing w:line="240" w:lineRule="atLeast"/>
    </w:pPr>
    <w:rPr>
      <w:sz w:val="20"/>
      <w:szCs w:val="20"/>
    </w:rPr>
  </w:style>
  <w:style w:type="paragraph" w:customStyle="1" w:styleId="Snippet1">
    <w:name w:val="Snippet1"/>
    <w:basedOn w:val="Snippet"/>
    <w:uiPriority w:val="99"/>
    <w:rsid w:val="00EC119A"/>
    <w:pPr>
      <w:spacing w:before="140"/>
    </w:pPr>
  </w:style>
  <w:style w:type="paragraph" w:customStyle="1" w:styleId="SnippetX">
    <w:name w:val="SnippetX"/>
    <w:basedOn w:val="CDT"/>
    <w:uiPriority w:val="99"/>
    <w:rsid w:val="00EC119A"/>
    <w:pPr>
      <w:spacing w:after="140"/>
    </w:pPr>
    <w:rPr>
      <w:sz w:val="20"/>
    </w:rPr>
  </w:style>
  <w:style w:type="paragraph" w:customStyle="1" w:styleId="SummaryHead">
    <w:name w:val="SummaryHead"/>
    <w:basedOn w:val="H1"/>
    <w:next w:val="HEADFIRST"/>
    <w:qFormat/>
    <w:rsid w:val="00EC119A"/>
    <w:pPr>
      <w:pBdr>
        <w:bottom w:val="single" w:sz="12" w:space="1" w:color="auto"/>
      </w:pBdr>
    </w:pPr>
    <w:rPr>
      <w:caps/>
    </w:rPr>
  </w:style>
  <w:style w:type="paragraph" w:customStyle="1" w:styleId="PD">
    <w:name w:val="PD"/>
    <w:basedOn w:val="Body"/>
    <w:uiPriority w:val="99"/>
    <w:rsid w:val="00EC119A"/>
    <w:pPr>
      <w:spacing w:before="60" w:after="60"/>
      <w:ind w:firstLine="0"/>
    </w:pPr>
    <w:rPr>
      <w:color w:val="0000FF"/>
    </w:rPr>
  </w:style>
  <w:style w:type="paragraph" w:customStyle="1" w:styleId="LangContrastHead">
    <w:name w:val="LangContrastHead"/>
    <w:basedOn w:val="NoteHead"/>
    <w:uiPriority w:val="99"/>
    <w:rsid w:val="00EC119A"/>
    <w:pPr>
      <w:spacing w:after="100"/>
    </w:pPr>
    <w:rPr>
      <w:rFonts w:ascii="MetaOT-Black" w:hAnsi="MetaOT-Black" w:cs="MetaOT-Black"/>
      <w:sz w:val="24"/>
      <w:szCs w:val="24"/>
    </w:rPr>
  </w:style>
  <w:style w:type="paragraph" w:customStyle="1" w:styleId="Guidelines">
    <w:name w:val="Guidelines"/>
    <w:basedOn w:val="OutputCode"/>
    <w:uiPriority w:val="99"/>
    <w:rsid w:val="00EC119A"/>
    <w:pPr>
      <w:spacing w:after="240" w:line="240" w:lineRule="atLeast"/>
      <w:ind w:left="1080" w:right="720"/>
      <w:contextualSpacing/>
    </w:pPr>
    <w:rPr>
      <w:rFonts w:ascii="MetaPlusBook-Roman" w:hAnsi="MetaPlusBook-Roman" w:cs="MetaPlusBook-Roman"/>
      <w:spacing w:val="-4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EC119A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Consolas" w:eastAsia="Times New Roman" w:hAnsi="Consolas" w:cs="Consolas"/>
      <w:color w:val="000000"/>
      <w:w w:val="101"/>
      <w:sz w:val="16"/>
      <w:szCs w:val="16"/>
    </w:rPr>
  </w:style>
  <w:style w:type="paragraph" w:customStyle="1" w:styleId="NoteBody">
    <w:name w:val="NoteBody"/>
    <w:basedOn w:val="BodyNoIndent"/>
    <w:uiPriority w:val="99"/>
    <w:rsid w:val="00EC119A"/>
    <w:pPr>
      <w:shd w:val="clear" w:color="auto" w:fill="E0E0E0"/>
      <w:spacing w:line="280" w:lineRule="atLeast"/>
      <w:ind w:left="1080" w:right="720"/>
    </w:pPr>
  </w:style>
  <w:style w:type="paragraph" w:customStyle="1" w:styleId="LangContrastBody">
    <w:name w:val="LangContrastBody"/>
    <w:basedOn w:val="Body"/>
    <w:uiPriority w:val="99"/>
    <w:rsid w:val="00EC119A"/>
    <w:pPr>
      <w:shd w:val="clear" w:color="auto" w:fill="E0E0E0"/>
      <w:spacing w:line="320" w:lineRule="atLeast"/>
      <w:ind w:left="1080" w:right="720" w:firstLine="0"/>
    </w:pPr>
    <w:rPr>
      <w:rFonts w:ascii="Meta-Normal" w:hAnsi="Meta-Normal" w:cs="Meta-Normal"/>
      <w:spacing w:val="-6"/>
    </w:rPr>
  </w:style>
  <w:style w:type="paragraph" w:customStyle="1" w:styleId="TCH">
    <w:name w:val="TCH"/>
    <w:basedOn w:val="Body"/>
    <w:uiPriority w:val="99"/>
    <w:rsid w:val="00EC119A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paragraph" w:customStyle="1" w:styleId="TCCP">
    <w:name w:val="TCCP"/>
    <w:basedOn w:val="CDT"/>
    <w:uiPriority w:val="99"/>
    <w:rsid w:val="00EC119A"/>
    <w:pPr>
      <w:ind w:left="0"/>
    </w:pPr>
  </w:style>
  <w:style w:type="paragraph" w:customStyle="1" w:styleId="TB">
    <w:name w:val="TB"/>
    <w:basedOn w:val="BodyNoIndent"/>
    <w:uiPriority w:val="99"/>
    <w:rsid w:val="00EC119A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TableBottom">
    <w:name w:val="TableBottom"/>
    <w:basedOn w:val="TB"/>
    <w:uiPriority w:val="99"/>
    <w:rsid w:val="00EC119A"/>
    <w:pPr>
      <w:spacing w:line="120" w:lineRule="atLeast"/>
    </w:pPr>
    <w:rPr>
      <w:sz w:val="12"/>
      <w:szCs w:val="12"/>
    </w:rPr>
  </w:style>
  <w:style w:type="character" w:customStyle="1" w:styleId="C1">
    <w:name w:val="C1"/>
    <w:uiPriority w:val="99"/>
    <w:rsid w:val="00EC119A"/>
    <w:rPr>
      <w:rFonts w:ascii="Consolas" w:hAnsi="Consolas" w:cs="Consolas"/>
      <w:color w:val="000000"/>
      <w:kern w:val="0"/>
      <w:position w:val="0"/>
    </w:rPr>
  </w:style>
  <w:style w:type="character" w:customStyle="1" w:styleId="Italic">
    <w:name w:val="Italic"/>
    <w:autoRedefine/>
    <w:uiPriority w:val="99"/>
    <w:rsid w:val="00EC119A"/>
    <w:rPr>
      <w:rFonts w:cs="Palatino-Italic"/>
      <w:i/>
      <w:iCs/>
    </w:rPr>
  </w:style>
  <w:style w:type="character" w:customStyle="1" w:styleId="E1">
    <w:name w:val="E1"/>
    <w:rsid w:val="00EC119A"/>
    <w:rPr>
      <w:bdr w:val="none" w:sz="0" w:space="0" w:color="auto"/>
      <w:shd w:val="clear" w:color="auto" w:fill="E6E6E6"/>
    </w:rPr>
  </w:style>
  <w:style w:type="character" w:customStyle="1" w:styleId="C1inLH">
    <w:name w:val="C1inLH"/>
    <w:basedOn w:val="C1"/>
    <w:uiPriority w:val="99"/>
    <w:rsid w:val="00EC119A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PComment">
    <w:name w:val="CP Comment"/>
    <w:uiPriority w:val="99"/>
    <w:rsid w:val="00EC119A"/>
    <w:rPr>
      <w:rFonts w:cs="Consolas-Italic"/>
      <w:i/>
      <w:iCs/>
      <w:color w:val="008000"/>
    </w:rPr>
  </w:style>
  <w:style w:type="character" w:customStyle="1" w:styleId="CPKeyword">
    <w:name w:val="CP Keyword"/>
    <w:uiPriority w:val="99"/>
    <w:rsid w:val="00EC119A"/>
    <w:rPr>
      <w:rFonts w:cs="Consolas-Bold"/>
      <w:b/>
      <w:bCs/>
      <w:color w:val="0000FF"/>
      <w:spacing w:val="0"/>
      <w:w w:val="100"/>
      <w:szCs w:val="16"/>
    </w:rPr>
  </w:style>
  <w:style w:type="character" w:customStyle="1" w:styleId="UpperDingbat">
    <w:name w:val="UpperDingbat"/>
    <w:uiPriority w:val="99"/>
    <w:rsid w:val="00EC119A"/>
    <w:rPr>
      <w:rFonts w:ascii="ZapfDingbats" w:hAnsi="ZapfDingbats" w:cs="ZapfDingbats"/>
      <w:color w:val="000000"/>
      <w:position w:val="8"/>
      <w:sz w:val="18"/>
      <w:szCs w:val="18"/>
    </w:rPr>
  </w:style>
  <w:style w:type="character" w:customStyle="1" w:styleId="NoteUpperDingbat">
    <w:name w:val="NoteUpperDingbat"/>
    <w:basedOn w:val="UpperDingbat"/>
    <w:uiPriority w:val="99"/>
    <w:rsid w:val="00EC119A"/>
    <w:rPr>
      <w:rFonts w:ascii="ZapfDingbats" w:hAnsi="ZapfDingbats" w:cs="ZapfDingbats"/>
      <w:color w:val="000000"/>
      <w:position w:val="8"/>
      <w:sz w:val="12"/>
      <w:szCs w:val="12"/>
    </w:rPr>
  </w:style>
  <w:style w:type="character" w:customStyle="1" w:styleId="Maroon">
    <w:name w:val="Maroon"/>
    <w:uiPriority w:val="99"/>
    <w:rsid w:val="00EC119A"/>
    <w:rPr>
      <w:rFonts w:cs="Consolas"/>
      <w:color w:val="A31515"/>
    </w:rPr>
  </w:style>
  <w:style w:type="character" w:customStyle="1" w:styleId="Maroonital">
    <w:name w:val="Maroon ital"/>
    <w:basedOn w:val="Maroon"/>
    <w:uiPriority w:val="99"/>
    <w:rsid w:val="00EC119A"/>
    <w:rPr>
      <w:rFonts w:cs="Consolas-Italic"/>
      <w:i/>
      <w:iCs/>
      <w:color w:val="A31515"/>
    </w:rPr>
  </w:style>
  <w:style w:type="character" w:customStyle="1" w:styleId="C1inHead">
    <w:name w:val="C1 in Head"/>
    <w:uiPriority w:val="99"/>
    <w:rsid w:val="00EC119A"/>
    <w:rPr>
      <w:rFonts w:ascii="Consolas" w:hAnsi="Consolas" w:cs="Consolas-Bold"/>
      <w:b/>
      <w:bCs/>
      <w:sz w:val="22"/>
      <w:szCs w:val="18"/>
    </w:rPr>
  </w:style>
  <w:style w:type="character" w:customStyle="1" w:styleId="C1inB-Head">
    <w:name w:val="C1inB-Head"/>
    <w:basedOn w:val="C1inHead"/>
    <w:uiPriority w:val="99"/>
    <w:rsid w:val="00EC119A"/>
    <w:rPr>
      <w:rFonts w:ascii="Consolas" w:hAnsi="Consolas" w:cs="Consolas-Bold"/>
      <w:b/>
      <w:bCs/>
      <w:sz w:val="24"/>
      <w:szCs w:val="18"/>
    </w:rPr>
  </w:style>
  <w:style w:type="character" w:customStyle="1" w:styleId="E4">
    <w:name w:val="E4"/>
    <w:uiPriority w:val="99"/>
    <w:rsid w:val="00EC119A"/>
    <w:rPr>
      <w:u w:color="000000"/>
      <w:shd w:val="clear" w:color="auto" w:fill="E0E0E0"/>
    </w:rPr>
  </w:style>
  <w:style w:type="character" w:customStyle="1" w:styleId="OutputBold">
    <w:name w:val="OutputBold"/>
    <w:uiPriority w:val="99"/>
    <w:rsid w:val="00EC119A"/>
  </w:style>
  <w:style w:type="character" w:customStyle="1" w:styleId="LowerDingbat">
    <w:name w:val="LowerDingbat"/>
    <w:uiPriority w:val="99"/>
    <w:rsid w:val="00EC119A"/>
    <w:rPr>
      <w:rFonts w:ascii="ZapfDingbats" w:hAnsi="ZapfDingbats" w:cs="ZapfDingbats"/>
      <w:color w:val="000000"/>
      <w:position w:val="-4"/>
      <w:sz w:val="18"/>
      <w:szCs w:val="18"/>
    </w:rPr>
  </w:style>
  <w:style w:type="character" w:customStyle="1" w:styleId="NoteLowerDingbat">
    <w:name w:val="NoteLowerDingbat"/>
    <w:basedOn w:val="LowerDingbat"/>
    <w:uiPriority w:val="99"/>
    <w:rsid w:val="00EC119A"/>
    <w:rPr>
      <w:rFonts w:ascii="ZapfDingbats" w:hAnsi="ZapfDingbats" w:cs="ZapfDingbats"/>
      <w:color w:val="000000"/>
      <w:position w:val="0"/>
      <w:sz w:val="12"/>
      <w:szCs w:val="12"/>
    </w:rPr>
  </w:style>
  <w:style w:type="character" w:customStyle="1" w:styleId="C1inLanguageHead">
    <w:name w:val="C1 in LanguageHead"/>
    <w:basedOn w:val="C1inHead"/>
    <w:autoRedefine/>
    <w:uiPriority w:val="99"/>
    <w:qFormat/>
    <w:rsid w:val="00EC119A"/>
    <w:rPr>
      <w:rFonts w:ascii="Consolas" w:hAnsi="Consolas" w:cs="Consolas-Bold"/>
      <w:b/>
      <w:bCs/>
      <w:sz w:val="24"/>
      <w:szCs w:val="18"/>
    </w:rPr>
  </w:style>
  <w:style w:type="character" w:customStyle="1" w:styleId="C1-9pt">
    <w:name w:val="C1-9pt"/>
    <w:basedOn w:val="C1"/>
    <w:uiPriority w:val="99"/>
    <w:rsid w:val="00EC119A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DropCap">
    <w:name w:val="DropCap"/>
    <w:uiPriority w:val="99"/>
    <w:rsid w:val="00EC119A"/>
    <w:rPr>
      <w:rFonts w:ascii="MetaPlusMedium-Roman" w:hAnsi="MetaPlusMedium-Roman" w:cs="MetaPlusMedium-Roman"/>
      <w:color w:val="000000"/>
      <w:spacing w:val="-2"/>
      <w:position w:val="-4"/>
      <w:sz w:val="23"/>
      <w:szCs w:val="23"/>
    </w:rPr>
  </w:style>
  <w:style w:type="character" w:customStyle="1" w:styleId="PalSmCaps">
    <w:name w:val="PalSmCaps"/>
    <w:uiPriority w:val="99"/>
    <w:rsid w:val="00EC119A"/>
    <w:rPr>
      <w:rFonts w:ascii="Palatino-Roman" w:hAnsi="Palatino-Roman" w:cs="Palatino-Roman"/>
      <w:smallCaps/>
    </w:rPr>
  </w:style>
  <w:style w:type="character" w:customStyle="1" w:styleId="LN">
    <w:name w:val="LN"/>
    <w:uiPriority w:val="99"/>
    <w:rsid w:val="00EC119A"/>
    <w:rPr>
      <w:rFonts w:ascii="MetaPlusBook-Caps" w:hAnsi="MetaPlusBook-Caps" w:cs="MetaPlusBook-Caps"/>
      <w:smallCaps/>
      <w:color w:val="000000"/>
      <w:spacing w:val="7"/>
      <w:w w:val="100"/>
      <w:sz w:val="18"/>
      <w:szCs w:val="18"/>
    </w:rPr>
  </w:style>
  <w:style w:type="character" w:customStyle="1" w:styleId="Bullet">
    <w:name w:val="Bullet"/>
    <w:uiPriority w:val="99"/>
    <w:rsid w:val="00EC119A"/>
    <w:rPr>
      <w:rFonts w:ascii="Palatino-Roman" w:hAnsi="Palatino-Roman" w:cs="Palatino-Roman"/>
      <w:color w:val="000000"/>
      <w:position w:val="0"/>
      <w:sz w:val="20"/>
      <w:szCs w:val="20"/>
    </w:rPr>
  </w:style>
  <w:style w:type="character" w:customStyle="1" w:styleId="GuideBold">
    <w:name w:val="GuideBold"/>
    <w:uiPriority w:val="99"/>
    <w:rsid w:val="00EC119A"/>
    <w:rPr>
      <w:rFonts w:ascii="MetaPlusBold-Roman" w:hAnsi="MetaPlusBold-Roman" w:cs="MetaPlusBold-Roman"/>
    </w:rPr>
  </w:style>
  <w:style w:type="character" w:customStyle="1" w:styleId="BodyNoIndentChar">
    <w:name w:val="BodyNoIndent Char"/>
    <w:link w:val="BodyNoIndent"/>
    <w:uiPriority w:val="99"/>
    <w:locked/>
    <w:rsid w:val="00EC119A"/>
    <w:rPr>
      <w:rFonts w:ascii="Palatino-Roman" w:eastAsia="Times New Roman" w:hAnsi="Palatino-Roman" w:cs="Palatino-Roman"/>
      <w:color w:val="000000"/>
      <w:w w:val="101"/>
      <w:sz w:val="24"/>
      <w:szCs w:val="24"/>
    </w:rPr>
  </w:style>
  <w:style w:type="paragraph" w:customStyle="1" w:styleId="ChapterTitle">
    <w:name w:val="Chapter Title"/>
    <w:next w:val="Quote"/>
    <w:rsid w:val="00EC119A"/>
    <w:pPr>
      <w:spacing w:after="0" w:line="240" w:lineRule="auto"/>
    </w:pPr>
    <w:rPr>
      <w:rFonts w:ascii="Arial" w:eastAsia="Times New Roman" w:hAnsi="Arial" w:cs="Arial"/>
      <w:b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EC119A"/>
    <w:pPr>
      <w:autoSpaceDE w:val="0"/>
      <w:autoSpaceDN w:val="0"/>
      <w:adjustRightInd w:val="0"/>
      <w:spacing w:after="0" w:line="20" w:lineRule="atLeast"/>
    </w:pPr>
    <w:rPr>
      <w:rFonts w:ascii="Arial" w:eastAsia="Times New Roman" w:hAnsi="Arial" w:cs="Arial"/>
      <w:i/>
      <w:iCs/>
      <w:color w:val="000000" w:themeColor="text1"/>
      <w:w w:val="10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119A"/>
    <w:rPr>
      <w:rFonts w:ascii="Arial" w:eastAsia="Times New Roman" w:hAnsi="Arial" w:cs="Arial"/>
      <w:i/>
      <w:iCs/>
      <w:color w:val="000000" w:themeColor="text1"/>
      <w:w w:val="101"/>
      <w:sz w:val="24"/>
      <w:szCs w:val="24"/>
    </w:rPr>
  </w:style>
  <w:style w:type="paragraph" w:customStyle="1" w:styleId="FirstInChapter">
    <w:name w:val="FirstInChapter"/>
    <w:basedOn w:val="Body"/>
    <w:next w:val="Body"/>
    <w:rsid w:val="00EC119A"/>
    <w:pPr>
      <w:spacing w:before="360"/>
      <w:ind w:firstLine="0"/>
    </w:pPr>
    <w:rPr>
      <w:rFonts w:ascii="Arial" w:hAnsi="Arial" w:cs="Arial"/>
    </w:rPr>
  </w:style>
  <w:style w:type="paragraph" w:customStyle="1" w:styleId="Extract-Only">
    <w:name w:val="Extract-Only"/>
    <w:qFormat/>
    <w:rsid w:val="00EC119A"/>
    <w:pPr>
      <w:widowControl w:val="0"/>
      <w:autoSpaceDE w:val="0"/>
      <w:autoSpaceDN w:val="0"/>
      <w:adjustRightInd w:val="0"/>
      <w:spacing w:before="120" w:after="120" w:line="240" w:lineRule="auto"/>
      <w:ind w:left="720" w:right="720"/>
      <w:jc w:val="both"/>
    </w:pPr>
    <w:rPr>
      <w:rFonts w:ascii="Helvetica-Oblique" w:eastAsia="Times New Roman" w:hAnsi="Helvetica-Oblique" w:cs="Helvetica-Oblique"/>
      <w:i/>
      <w:iCs/>
      <w:sz w:val="28"/>
      <w:szCs w:val="28"/>
    </w:rPr>
  </w:style>
  <w:style w:type="paragraph" w:customStyle="1" w:styleId="Extract-Last">
    <w:name w:val="Extract-Last"/>
    <w:basedOn w:val="Extract-Only"/>
    <w:next w:val="Body"/>
    <w:qFormat/>
    <w:rsid w:val="00EC119A"/>
    <w:pPr>
      <w:spacing w:before="0"/>
    </w:pPr>
    <w:rPr>
      <w:rFonts w:ascii="Helvetica" w:hAnsi="Helvetica" w:cs="Helvetica"/>
    </w:rPr>
  </w:style>
  <w:style w:type="character" w:customStyle="1" w:styleId="ItalicCharacter">
    <w:name w:val="ItalicCharacter"/>
    <w:basedOn w:val="DefaultParagraphFont"/>
    <w:uiPriority w:val="1"/>
    <w:qFormat/>
    <w:rsid w:val="00EC119A"/>
    <w:rPr>
      <w:i/>
    </w:rPr>
  </w:style>
  <w:style w:type="character" w:customStyle="1" w:styleId="definition">
    <w:name w:val="definition"/>
    <w:uiPriority w:val="1"/>
    <w:qFormat/>
    <w:rsid w:val="00EC119A"/>
    <w:rPr>
      <w:b w:val="0"/>
      <w:u w:val="single"/>
    </w:rPr>
  </w:style>
  <w:style w:type="paragraph" w:customStyle="1" w:styleId="FigureCaption">
    <w:name w:val="FigureCaption"/>
    <w:qFormat/>
    <w:rsid w:val="00EC119A"/>
    <w:pPr>
      <w:spacing w:after="0" w:line="240" w:lineRule="auto"/>
    </w:pPr>
    <w:rPr>
      <w:rFonts w:ascii="Tw Cen MT" w:eastAsia="Times New Roman" w:hAnsi="Tw Cen MT" w:cs="ArialMT"/>
      <w:sz w:val="32"/>
      <w:szCs w:val="32"/>
    </w:rPr>
  </w:style>
  <w:style w:type="paragraph" w:customStyle="1" w:styleId="ProductionDirection">
    <w:name w:val="ProductionDirection"/>
    <w:basedOn w:val="Body"/>
    <w:qFormat/>
    <w:rsid w:val="00EC119A"/>
    <w:pPr>
      <w:ind w:firstLine="0"/>
    </w:pPr>
    <w:rPr>
      <w:rFonts w:ascii="Helvetica-BoldOblique" w:hAnsi="Helvetica-BoldOblique" w:cs="Helvetica-BoldOblique"/>
      <w:b/>
      <w:bCs/>
      <w:i/>
      <w:iCs/>
      <w:color w:val="4472C4" w:themeColor="accent1"/>
    </w:rPr>
  </w:style>
  <w:style w:type="paragraph" w:customStyle="1" w:styleId="QuoteAttrib">
    <w:name w:val="QuoteAttrib"/>
    <w:basedOn w:val="Quote"/>
    <w:qFormat/>
    <w:rsid w:val="00EC119A"/>
    <w:pPr>
      <w:jc w:val="right"/>
    </w:pPr>
    <w:rPr>
      <w:rFonts w:ascii="Calibri" w:hAnsi="Calibri" w:cs="ArialMT"/>
      <w:i w:val="0"/>
    </w:rPr>
  </w:style>
  <w:style w:type="paragraph" w:styleId="TOCHeading">
    <w:name w:val="TOC Heading"/>
    <w:basedOn w:val="Heading1"/>
    <w:next w:val="Body"/>
    <w:uiPriority w:val="39"/>
    <w:semiHidden/>
    <w:unhideWhenUsed/>
    <w:qFormat/>
    <w:rsid w:val="00EC119A"/>
    <w:pPr>
      <w:outlineLvl w:val="9"/>
    </w:pPr>
    <w:rPr>
      <w:rFonts w:ascii="Cambria" w:eastAsia="Times New Roman" w:hAnsi="Cambria" w:cs="Times New Roman"/>
      <w:color w:val="345A8A"/>
    </w:rPr>
  </w:style>
  <w:style w:type="paragraph" w:customStyle="1" w:styleId="CN">
    <w:name w:val="CN"/>
    <w:basedOn w:val="CT"/>
    <w:qFormat/>
    <w:rsid w:val="00EC119A"/>
    <w:pPr>
      <w:spacing w:after="0"/>
    </w:pPr>
  </w:style>
  <w:style w:type="paragraph" w:customStyle="1" w:styleId="BeginOnly">
    <w:name w:val="BeginOnly"/>
    <w:basedOn w:val="Body"/>
    <w:uiPriority w:val="99"/>
    <w:rsid w:val="00EC119A"/>
    <w:pPr>
      <w:spacing w:after="360"/>
      <w:ind w:firstLine="0"/>
    </w:pPr>
  </w:style>
  <w:style w:type="character" w:customStyle="1" w:styleId="BodyChar">
    <w:name w:val="Body Char"/>
    <w:uiPriority w:val="99"/>
    <w:rsid w:val="00EC119A"/>
    <w:rPr>
      <w:rFonts w:ascii="Palatino-Roman" w:hAnsi="Palatino-Roman" w:cs="Palatino-Roman"/>
      <w:color w:val="000000"/>
      <w:w w:val="100"/>
      <w:sz w:val="22"/>
      <w:szCs w:val="22"/>
    </w:rPr>
  </w:style>
  <w:style w:type="character" w:customStyle="1" w:styleId="BodyTextChar">
    <w:name w:val="BodyTextChar"/>
    <w:basedOn w:val="C1"/>
    <w:uiPriority w:val="99"/>
    <w:rsid w:val="00EC119A"/>
    <w:rPr>
      <w:rFonts w:ascii="Palatino-Roman" w:hAnsi="Palatino-Roman" w:cs="Palatino-Roman"/>
      <w:color w:val="000000"/>
      <w:kern w:val="0"/>
      <w:position w:val="0"/>
      <w:sz w:val="22"/>
      <w:szCs w:val="22"/>
    </w:rPr>
  </w:style>
  <w:style w:type="character" w:customStyle="1" w:styleId="C1inAhead">
    <w:name w:val="C1inAhead"/>
    <w:basedOn w:val="C1"/>
    <w:uiPriority w:val="99"/>
    <w:rsid w:val="00EC119A"/>
    <w:rPr>
      <w:rFonts w:ascii="Consolas" w:hAnsi="Consolas" w:cs="Consolas-Bold"/>
      <w:b/>
      <w:bCs/>
      <w:color w:val="000000"/>
      <w:spacing w:val="-1"/>
      <w:kern w:val="0"/>
      <w:position w:val="0"/>
      <w:sz w:val="24"/>
      <w:szCs w:val="24"/>
    </w:rPr>
  </w:style>
  <w:style w:type="character" w:customStyle="1" w:styleId="c1inFN">
    <w:name w:val="c1inFN"/>
    <w:basedOn w:val="C1"/>
    <w:uiPriority w:val="99"/>
    <w:rsid w:val="00EC119A"/>
    <w:rPr>
      <w:rFonts w:ascii="Consolas" w:hAnsi="Consolas" w:cs="Consolas"/>
      <w:color w:val="000000"/>
      <w:kern w:val="0"/>
      <w:position w:val="0"/>
      <w:sz w:val="16"/>
      <w:szCs w:val="16"/>
    </w:rPr>
  </w:style>
  <w:style w:type="character" w:customStyle="1" w:styleId="E1inLangBody">
    <w:name w:val="E1inLangBody"/>
    <w:uiPriority w:val="99"/>
    <w:rsid w:val="00EC119A"/>
    <w:rPr>
      <w:rFonts w:ascii="Meta-Bold" w:hAnsi="Meta-Bold" w:cs="Meta-Bold"/>
      <w:b/>
      <w:bCs/>
    </w:rPr>
  </w:style>
  <w:style w:type="character" w:customStyle="1" w:styleId="E2Footnote">
    <w:name w:val="E2 Footnote"/>
    <w:uiPriority w:val="99"/>
    <w:rsid w:val="00EC119A"/>
    <w:rPr>
      <w:rFonts w:ascii="Palatino-Italic" w:hAnsi="Palatino-Italic" w:cs="Palatino-Italic"/>
      <w:i/>
      <w:iCs/>
      <w:w w:val="100"/>
      <w:sz w:val="16"/>
      <w:szCs w:val="16"/>
    </w:rPr>
  </w:style>
  <w:style w:type="character" w:styleId="FootnoteReference">
    <w:name w:val="footnote reference"/>
    <w:rsid w:val="00EC119A"/>
    <w:rPr>
      <w:vertAlign w:val="superscript"/>
    </w:rPr>
  </w:style>
  <w:style w:type="paragraph" w:styleId="FootnoteText">
    <w:name w:val="footnote text"/>
    <w:basedOn w:val="Normal"/>
    <w:link w:val="FootnoteTextChar"/>
    <w:rsid w:val="00EC119A"/>
    <w:pPr>
      <w:autoSpaceDE w:val="0"/>
      <w:autoSpaceDN w:val="0"/>
      <w:adjustRightInd w:val="0"/>
      <w:spacing w:after="0" w:line="20" w:lineRule="atLeast"/>
    </w:pPr>
    <w:rPr>
      <w:rFonts w:ascii="Arial" w:eastAsia="Times New Roman" w:hAnsi="Arial" w:cs="Arial"/>
      <w:color w:val="000000"/>
      <w:w w:val="101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C119A"/>
    <w:rPr>
      <w:rFonts w:ascii="Arial" w:eastAsia="Times New Roman" w:hAnsi="Arial" w:cs="Arial"/>
      <w:color w:val="000000"/>
      <w:w w:val="101"/>
      <w:sz w:val="20"/>
      <w:szCs w:val="20"/>
    </w:rPr>
  </w:style>
  <w:style w:type="paragraph" w:customStyle="1" w:styleId="GuidelinesHead">
    <w:name w:val="GuidelinesHead"/>
    <w:basedOn w:val="LangContrastHead"/>
    <w:uiPriority w:val="99"/>
    <w:rsid w:val="00EC119A"/>
  </w:style>
  <w:style w:type="paragraph" w:customStyle="1" w:styleId="SnippetOnly">
    <w:name w:val="SnippetOnly"/>
    <w:basedOn w:val="Snippet1"/>
    <w:uiPriority w:val="99"/>
    <w:rsid w:val="00EC119A"/>
    <w:pPr>
      <w:spacing w:after="140"/>
    </w:pPr>
  </w:style>
  <w:style w:type="character" w:customStyle="1" w:styleId="E1-TB">
    <w:name w:val="E1-TB"/>
    <w:autoRedefine/>
    <w:uiPriority w:val="99"/>
    <w:rsid w:val="00EC119A"/>
    <w:rPr>
      <w:rFonts w:cs="Consolas-Bold"/>
      <w:b/>
      <w:bCs/>
      <w:sz w:val="17"/>
      <w:szCs w:val="17"/>
    </w:rPr>
  </w:style>
  <w:style w:type="character" w:customStyle="1" w:styleId="C1Italic">
    <w:name w:val="C1 Italic"/>
    <w:basedOn w:val="Italic"/>
    <w:uiPriority w:val="99"/>
    <w:rsid w:val="00EC119A"/>
    <w:rPr>
      <w:rFonts w:ascii="Consolas" w:hAnsi="Consolas" w:cs="Consolas"/>
      <w:i/>
      <w:iCs/>
      <w:sz w:val="16"/>
      <w:szCs w:val="16"/>
    </w:rPr>
  </w:style>
  <w:style w:type="character" w:customStyle="1" w:styleId="C1BoldItal">
    <w:name w:val="C1BoldItal"/>
    <w:basedOn w:val="C1inB-Head"/>
    <w:uiPriority w:val="99"/>
    <w:rsid w:val="00EC119A"/>
    <w:rPr>
      <w:rFonts w:ascii="Consolas-BoldItalic" w:hAnsi="Consolas-BoldItalic" w:cs="Consolas-BoldItalic"/>
      <w:b/>
      <w:bCs/>
      <w:i/>
      <w:iCs/>
      <w:sz w:val="24"/>
      <w:szCs w:val="18"/>
    </w:rPr>
  </w:style>
  <w:style w:type="character" w:customStyle="1" w:styleId="c1inTable">
    <w:name w:val="c1inTable"/>
    <w:basedOn w:val="C1"/>
    <w:uiPriority w:val="99"/>
    <w:rsid w:val="00EC119A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ItalicInTable">
    <w:name w:val="C1ItalicInTable"/>
    <w:autoRedefine/>
    <w:uiPriority w:val="99"/>
    <w:rsid w:val="00EC119A"/>
    <w:rPr>
      <w:rFonts w:cs="Consolas-Italic"/>
      <w:i/>
      <w:iCs/>
    </w:rPr>
  </w:style>
  <w:style w:type="paragraph" w:customStyle="1" w:styleId="CDTOnly">
    <w:name w:val="CDTOnly"/>
    <w:basedOn w:val="CDT1"/>
    <w:uiPriority w:val="99"/>
    <w:rsid w:val="00EC119A"/>
    <w:pPr>
      <w:pBdr>
        <w:bottom w:val="single" w:sz="4" w:space="4" w:color="000000"/>
      </w:pBdr>
      <w:spacing w:after="320"/>
    </w:pPr>
  </w:style>
  <w:style w:type="character" w:customStyle="1" w:styleId="DigitinMetaFont">
    <w:name w:val="DigitinMetaFont"/>
    <w:uiPriority w:val="99"/>
    <w:rsid w:val="00EC119A"/>
  </w:style>
  <w:style w:type="character" w:customStyle="1" w:styleId="E4Maroon">
    <w:name w:val="E4Maroon"/>
    <w:uiPriority w:val="99"/>
    <w:rsid w:val="00EC119A"/>
    <w:rPr>
      <w:color w:val="A31515"/>
      <w:u w:color="000000"/>
      <w:shd w:val="clear" w:color="auto" w:fill="E0E0E0"/>
    </w:rPr>
  </w:style>
  <w:style w:type="paragraph" w:customStyle="1" w:styleId="NCP">
    <w:name w:val="NCP"/>
    <w:basedOn w:val="Body"/>
    <w:uiPriority w:val="99"/>
    <w:rsid w:val="00EC119A"/>
    <w:pPr>
      <w:tabs>
        <w:tab w:val="left" w:pos="1800"/>
      </w:tabs>
      <w:suppressAutoHyphens/>
      <w:spacing w:line="220" w:lineRule="atLeast"/>
      <w:ind w:left="720" w:right="1440" w:firstLine="0"/>
      <w:jc w:val="left"/>
    </w:pPr>
    <w:rPr>
      <w:rFonts w:ascii="Consolas" w:hAnsi="Consolas" w:cs="Consolas"/>
      <w:sz w:val="18"/>
      <w:szCs w:val="18"/>
    </w:rPr>
  </w:style>
  <w:style w:type="paragraph" w:customStyle="1" w:styleId="ExampleCode">
    <w:name w:val="ExampleCode"/>
    <w:basedOn w:val="Normal"/>
    <w:uiPriority w:val="99"/>
    <w:rsid w:val="00EC119A"/>
    <w:pPr>
      <w:widowControl w:val="0"/>
      <w:tabs>
        <w:tab w:val="left" w:pos="1800"/>
      </w:tabs>
      <w:suppressAutoHyphens/>
      <w:autoSpaceDE w:val="0"/>
      <w:autoSpaceDN w:val="0"/>
      <w:adjustRightInd w:val="0"/>
      <w:spacing w:after="0" w:line="280" w:lineRule="atLeast"/>
      <w:ind w:left="1440" w:right="1440"/>
      <w:textAlignment w:val="center"/>
    </w:pPr>
    <w:rPr>
      <w:rFonts w:ascii="Consolas" w:eastAsia="Times New Roman" w:hAnsi="Consolas" w:cs="Consolas"/>
      <w:color w:val="000000"/>
      <w:w w:val="101"/>
      <w:sz w:val="20"/>
      <w:szCs w:val="20"/>
    </w:rPr>
  </w:style>
  <w:style w:type="paragraph" w:customStyle="1" w:styleId="Example1">
    <w:name w:val="Example1"/>
    <w:basedOn w:val="ExampleCode"/>
    <w:uiPriority w:val="99"/>
    <w:rsid w:val="00EC119A"/>
    <w:pPr>
      <w:spacing w:before="40"/>
    </w:pPr>
  </w:style>
  <w:style w:type="paragraph" w:customStyle="1" w:styleId="ExampleX">
    <w:name w:val="ExampleX"/>
    <w:basedOn w:val="ExampleCode"/>
    <w:uiPriority w:val="99"/>
    <w:rsid w:val="00EC119A"/>
    <w:pPr>
      <w:spacing w:after="40"/>
    </w:pPr>
  </w:style>
  <w:style w:type="paragraph" w:customStyle="1" w:styleId="FigureHolderTight">
    <w:name w:val="FigureHolderTight"/>
    <w:basedOn w:val="FigureHolder"/>
    <w:uiPriority w:val="99"/>
    <w:rsid w:val="00EC119A"/>
    <w:pPr>
      <w:spacing w:after="280"/>
    </w:pPr>
  </w:style>
  <w:style w:type="paragraph" w:customStyle="1" w:styleId="HE">
    <w:name w:val="HE"/>
    <w:basedOn w:val="HB"/>
    <w:uiPriority w:val="99"/>
    <w:rsid w:val="00EC119A"/>
    <w:pPr>
      <w:spacing w:before="240"/>
      <w:outlineLvl w:val="3"/>
    </w:pPr>
    <w:rPr>
      <w:rFonts w:ascii="DIN-Regular" w:hAnsi="DIN-Regular" w:cs="DIN-Regular"/>
      <w:position w:val="0"/>
      <w:sz w:val="20"/>
      <w:szCs w:val="20"/>
    </w:rPr>
  </w:style>
  <w:style w:type="paragraph" w:customStyle="1" w:styleId="ListingHolderRuleBelow">
    <w:name w:val="ListingHolderRuleBelow"/>
    <w:basedOn w:val="FigureHolder"/>
    <w:uiPriority w:val="99"/>
    <w:rsid w:val="00EC119A"/>
    <w:pPr>
      <w:pBdr>
        <w:bottom w:val="single" w:sz="4" w:space="3" w:color="auto"/>
      </w:pBdr>
      <w:spacing w:before="0" w:after="300"/>
    </w:pPr>
  </w:style>
  <w:style w:type="paragraph" w:customStyle="1" w:styleId="OutputGrayExtraLineAbove">
    <w:name w:val="OutputGrayExtraLineAbove"/>
    <w:basedOn w:val="OutputCode"/>
    <w:uiPriority w:val="99"/>
    <w:rsid w:val="00EC119A"/>
  </w:style>
  <w:style w:type="character" w:customStyle="1" w:styleId="SBItal">
    <w:name w:val="SBItal"/>
    <w:basedOn w:val="Italic"/>
    <w:uiPriority w:val="99"/>
    <w:rsid w:val="00EC119A"/>
    <w:rPr>
      <w:rFonts w:ascii="Palatino" w:hAnsi="Palatino" w:cs="Palatino-Italic"/>
      <w:i/>
      <w:iCs/>
    </w:rPr>
  </w:style>
  <w:style w:type="character" w:customStyle="1" w:styleId="Snippetitalic">
    <w:name w:val="Snippet italic"/>
    <w:uiPriority w:val="99"/>
    <w:rsid w:val="00EC119A"/>
    <w:rPr>
      <w:rFonts w:ascii="Consolas" w:hAnsi="Consolas" w:cs="Consolas"/>
      <w:i/>
      <w:iCs/>
      <w:sz w:val="20"/>
      <w:szCs w:val="20"/>
    </w:rPr>
  </w:style>
  <w:style w:type="character" w:customStyle="1" w:styleId="Superscr">
    <w:name w:val="Superscr"/>
    <w:uiPriority w:val="99"/>
    <w:rsid w:val="00EC119A"/>
    <w:rPr>
      <w:vertAlign w:val="superscript"/>
    </w:rPr>
  </w:style>
  <w:style w:type="paragraph" w:customStyle="1" w:styleId="TableFN">
    <w:name w:val="TableFN"/>
    <w:basedOn w:val="Body"/>
    <w:uiPriority w:val="99"/>
    <w:rsid w:val="00EC119A"/>
    <w:pPr>
      <w:tabs>
        <w:tab w:val="right" w:pos="6940"/>
      </w:tabs>
      <w:spacing w:before="20"/>
      <w:ind w:firstLine="240"/>
    </w:pPr>
    <w:rPr>
      <w:sz w:val="16"/>
      <w:szCs w:val="16"/>
    </w:rPr>
  </w:style>
  <w:style w:type="paragraph" w:customStyle="1" w:styleId="TableHolderFNbelow">
    <w:name w:val="TableHolderFNbelow"/>
    <w:basedOn w:val="TableHolder"/>
    <w:uiPriority w:val="99"/>
    <w:rsid w:val="00EC119A"/>
    <w:pPr>
      <w:spacing w:after="120"/>
    </w:pPr>
  </w:style>
  <w:style w:type="paragraph" w:customStyle="1" w:styleId="FMH">
    <w:name w:val="FMH"/>
    <w:basedOn w:val="CT"/>
    <w:uiPriority w:val="99"/>
    <w:rsid w:val="00EC119A"/>
    <w:pPr>
      <w:pageBreakBefore/>
      <w:pBdr>
        <w:bottom w:val="none" w:sz="0" w:space="0" w:color="auto"/>
      </w:pBdr>
    </w:pPr>
    <w:rPr>
      <w:spacing w:val="-7"/>
      <w:sz w:val="35"/>
      <w:szCs w:val="35"/>
    </w:rPr>
  </w:style>
  <w:style w:type="paragraph" w:customStyle="1" w:styleId="BB">
    <w:name w:val="BB"/>
    <w:basedOn w:val="Normal"/>
    <w:autoRedefine/>
    <w:uiPriority w:val="99"/>
    <w:rsid w:val="00EC119A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60" w:line="300" w:lineRule="atLeast"/>
      <w:ind w:left="936"/>
      <w:textAlignment w:val="center"/>
    </w:pPr>
    <w:rPr>
      <w:rFonts w:ascii="Palatino-Roman" w:eastAsia="Times New Roman" w:hAnsi="Palatino-Roman" w:cs="Palatino-Roman"/>
      <w:color w:val="000000"/>
      <w:w w:val="101"/>
      <w:sz w:val="24"/>
      <w:szCs w:val="24"/>
    </w:rPr>
  </w:style>
  <w:style w:type="paragraph" w:customStyle="1" w:styleId="BB-X">
    <w:name w:val="BB-X"/>
    <w:basedOn w:val="BB"/>
    <w:uiPriority w:val="99"/>
    <w:rsid w:val="00EC119A"/>
    <w:pPr>
      <w:spacing w:after="320"/>
    </w:pPr>
  </w:style>
  <w:style w:type="paragraph" w:customStyle="1" w:styleId="Adv1">
    <w:name w:val="Adv1"/>
    <w:basedOn w:val="BodyNoIndent"/>
    <w:uiPriority w:val="99"/>
    <w:rsid w:val="00EC119A"/>
  </w:style>
  <w:style w:type="paragraph" w:customStyle="1" w:styleId="Adv">
    <w:name w:val="Adv"/>
    <w:basedOn w:val="Body"/>
    <w:uiPriority w:val="99"/>
    <w:rsid w:val="00EC119A"/>
  </w:style>
  <w:style w:type="paragraph" w:customStyle="1" w:styleId="LHNoSpaceAbove">
    <w:name w:val="LHNoSpaceAbove"/>
    <w:basedOn w:val="LH"/>
    <w:uiPriority w:val="99"/>
    <w:rsid w:val="00EC119A"/>
    <w:pPr>
      <w:spacing w:before="0"/>
    </w:pPr>
  </w:style>
  <w:style w:type="paragraph" w:customStyle="1" w:styleId="ListingHolderNoRuleBelow">
    <w:name w:val="ListingHolderNoRuleBelow"/>
    <w:basedOn w:val="ListingHolderRuleBelow"/>
    <w:uiPriority w:val="99"/>
    <w:rsid w:val="00EC119A"/>
    <w:pPr>
      <w:pBdr>
        <w:bottom w:val="none" w:sz="0" w:space="0" w:color="auto"/>
      </w:pBdr>
    </w:pPr>
  </w:style>
  <w:style w:type="paragraph" w:customStyle="1" w:styleId="FootnoteBL">
    <w:name w:val="FootnoteBL"/>
    <w:basedOn w:val="FootnoteText"/>
    <w:uiPriority w:val="99"/>
    <w:rsid w:val="00EC119A"/>
    <w:pPr>
      <w:ind w:left="475" w:hanging="235"/>
    </w:pPr>
  </w:style>
  <w:style w:type="character" w:customStyle="1" w:styleId="FNRefinHead">
    <w:name w:val="FNRef in Head"/>
    <w:basedOn w:val="FootnoteReference"/>
    <w:uiPriority w:val="99"/>
    <w:rsid w:val="00EC119A"/>
    <w:rPr>
      <w:rFonts w:ascii="MetaPlusMedium-Roman" w:hAnsi="MetaPlusMedium-Roman" w:cs="MetaPlusMedium-Roman"/>
      <w:color w:val="000000"/>
      <w:w w:val="100"/>
      <w:position w:val="0"/>
      <w:sz w:val="20"/>
      <w:szCs w:val="20"/>
      <w:vertAlign w:val="superscript"/>
    </w:rPr>
  </w:style>
  <w:style w:type="character" w:customStyle="1" w:styleId="E2">
    <w:name w:val="E2"/>
    <w:uiPriority w:val="99"/>
    <w:rsid w:val="00EC119A"/>
    <w:rPr>
      <w:i/>
      <w:iCs/>
      <w:w w:val="100"/>
    </w:rPr>
  </w:style>
  <w:style w:type="character" w:customStyle="1" w:styleId="Tableword">
    <w:name w:val="Tableword"/>
    <w:uiPriority w:val="99"/>
    <w:rsid w:val="00EC119A"/>
    <w:rPr>
      <w:rFonts w:ascii="MetaPlusMedium-Roman" w:hAnsi="MetaPlusMedium-Roman" w:cs="MetaPlusMedium-Roman"/>
      <w:smallCaps/>
      <w:color w:val="000000"/>
      <w:spacing w:val="-2"/>
      <w:sz w:val="18"/>
      <w:szCs w:val="18"/>
    </w:rPr>
  </w:style>
  <w:style w:type="character" w:styleId="CommentReference">
    <w:name w:val="annotation reference"/>
    <w:semiHidden/>
    <w:rsid w:val="00EC119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119A"/>
    <w:pPr>
      <w:autoSpaceDE w:val="0"/>
      <w:autoSpaceDN w:val="0"/>
      <w:adjustRightInd w:val="0"/>
      <w:spacing w:after="0" w:line="20" w:lineRule="atLeast"/>
    </w:pPr>
    <w:rPr>
      <w:rFonts w:ascii="Arial" w:eastAsia="SimSun" w:hAnsi="Arial" w:cs="Arial"/>
      <w:color w:val="000000"/>
      <w:w w:val="10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119A"/>
    <w:rPr>
      <w:rFonts w:ascii="Arial" w:eastAsia="SimSun" w:hAnsi="Arial" w:cs="Arial"/>
      <w:color w:val="000000"/>
      <w:w w:val="10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C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119A"/>
    <w:rPr>
      <w:rFonts w:ascii="Arial" w:eastAsia="SimSun" w:hAnsi="Arial" w:cs="Arial"/>
      <w:b/>
      <w:bCs/>
      <w:color w:val="000000"/>
      <w:w w:val="101"/>
      <w:sz w:val="20"/>
      <w:szCs w:val="20"/>
    </w:rPr>
  </w:style>
  <w:style w:type="character" w:styleId="Strong">
    <w:name w:val="Strong"/>
    <w:qFormat/>
    <w:rsid w:val="00EC119A"/>
    <w:rPr>
      <w:b/>
      <w:bCs/>
    </w:rPr>
  </w:style>
  <w:style w:type="paragraph" w:styleId="Revision">
    <w:name w:val="Revision"/>
    <w:hidden/>
    <w:uiPriority w:val="99"/>
    <w:semiHidden/>
    <w:rsid w:val="00EC119A"/>
    <w:pPr>
      <w:spacing w:after="0" w:line="240" w:lineRule="auto"/>
    </w:pPr>
  </w:style>
  <w:style w:type="paragraph" w:customStyle="1" w:styleId="MindMapOutline">
    <w:name w:val="MindMapOutline"/>
    <w:basedOn w:val="Normal"/>
    <w:qFormat/>
    <w:rsid w:val="00EC119A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after="120" w:line="300" w:lineRule="atLeast"/>
      <w:ind w:firstLine="302"/>
      <w:contextualSpacing/>
      <w:jc w:val="both"/>
      <w:textAlignment w:val="center"/>
    </w:pPr>
    <w:rPr>
      <w:rFonts w:ascii="Palatino-Roman" w:eastAsiaTheme="minorEastAsia" w:hAnsi="Palatino-Roman" w:cs="Palatino-Roman"/>
      <w:color w:val="000000"/>
      <w:spacing w:val="2"/>
      <w:w w:val="101"/>
      <w:sz w:val="24"/>
      <w:szCs w:val="24"/>
    </w:rPr>
  </w:style>
  <w:style w:type="paragraph" w:customStyle="1" w:styleId="Bgn-AdvTopicHB">
    <w:name w:val="Bgn-AdvTopicHB"/>
    <w:basedOn w:val="HB"/>
    <w:uiPriority w:val="99"/>
    <w:rsid w:val="00EC119A"/>
    <w:pPr>
      <w:spacing w:before="0" w:after="0"/>
      <w:ind w:left="1080"/>
    </w:pPr>
  </w:style>
  <w:style w:type="paragraph" w:customStyle="1" w:styleId="BgnAdvTopicHC">
    <w:name w:val="Bgn_AdvTopicHC"/>
    <w:basedOn w:val="Bgn-AdvTopicHB"/>
    <w:uiPriority w:val="99"/>
    <w:rsid w:val="00EC119A"/>
    <w:pPr>
      <w:spacing w:before="120"/>
    </w:pPr>
    <w:rPr>
      <w:rFonts w:ascii="MetaPlusBold-Roman" w:hAnsi="MetaPlusBold-Roman" w:cs="MetaPlusBold-Roman"/>
    </w:rPr>
  </w:style>
  <w:style w:type="paragraph" w:customStyle="1" w:styleId="Bgn-AdvTopic">
    <w:name w:val="Bgn-AdvTopic"/>
    <w:basedOn w:val="Body"/>
    <w:uiPriority w:val="99"/>
    <w:rsid w:val="00EC119A"/>
    <w:pPr>
      <w:ind w:left="1080" w:right="720" w:firstLine="302"/>
    </w:pPr>
  </w:style>
  <w:style w:type="paragraph" w:customStyle="1" w:styleId="Bgn-AdvTopic1">
    <w:name w:val="Bgn-AdvTopic1"/>
    <w:basedOn w:val="BodyNoIndent"/>
    <w:uiPriority w:val="99"/>
    <w:rsid w:val="00EC119A"/>
    <w:pPr>
      <w:ind w:left="1080" w:right="720"/>
    </w:pPr>
  </w:style>
  <w:style w:type="paragraph" w:customStyle="1" w:styleId="Bgn-AdvTopicBL">
    <w:name w:val="Bgn-AdvTopicBL"/>
    <w:qFormat/>
    <w:rsid w:val="00EC119A"/>
    <w:pPr>
      <w:numPr>
        <w:numId w:val="1"/>
      </w:numPr>
      <w:spacing w:before="40" w:after="0" w:line="240" w:lineRule="auto"/>
      <w:ind w:left="1440" w:right="720"/>
    </w:pPr>
    <w:rPr>
      <w:rFonts w:ascii="Palatino-Roman" w:eastAsia="Cambria" w:hAnsi="Palatino-Roman" w:cs="Palatino-Roman"/>
      <w:color w:val="000000"/>
    </w:rPr>
  </w:style>
  <w:style w:type="paragraph" w:customStyle="1" w:styleId="Bgn-AdvTopicBL1">
    <w:name w:val="Bgn-AdvTopicBL1"/>
    <w:rsid w:val="00EC119A"/>
    <w:pPr>
      <w:numPr>
        <w:numId w:val="2"/>
      </w:numPr>
      <w:spacing w:before="160" w:after="0" w:line="240" w:lineRule="auto"/>
      <w:ind w:left="1440" w:right="720"/>
    </w:pPr>
    <w:rPr>
      <w:rFonts w:ascii="Palatino-Roman" w:eastAsia="Cambria" w:hAnsi="Palatino-Roman" w:cs="Palatino-Roman"/>
      <w:color w:val="000000"/>
    </w:rPr>
  </w:style>
  <w:style w:type="paragraph" w:customStyle="1" w:styleId="Bgn-AdvTopicBLX">
    <w:name w:val="Bgn-AdvTopicBLX"/>
    <w:next w:val="Normal"/>
    <w:qFormat/>
    <w:rsid w:val="00EC119A"/>
    <w:pPr>
      <w:numPr>
        <w:numId w:val="3"/>
      </w:numPr>
      <w:spacing w:before="40" w:after="240" w:line="240" w:lineRule="auto"/>
      <w:ind w:left="1440" w:right="720"/>
    </w:pPr>
    <w:rPr>
      <w:rFonts w:ascii="Palatino-Roman" w:eastAsia="Cambria" w:hAnsi="Palatino-Roman" w:cs="Palatino-Roman"/>
      <w:color w:val="000000"/>
    </w:rPr>
  </w:style>
  <w:style w:type="paragraph" w:customStyle="1" w:styleId="Bgn-AdvTopicHA">
    <w:name w:val="Bgn-AdvTopicHA"/>
    <w:basedOn w:val="Body"/>
    <w:autoRedefine/>
    <w:uiPriority w:val="99"/>
    <w:rsid w:val="00EC119A"/>
    <w:pPr>
      <w:keepNext/>
      <w:tabs>
        <w:tab w:val="left" w:pos="320"/>
      </w:tabs>
      <w:spacing w:before="620" w:after="170"/>
      <w:ind w:left="1080" w:right="720"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Bgn-AdvTopicOnly">
    <w:name w:val="Bgn-AdvTopicOnly"/>
    <w:basedOn w:val="BodyNoIndent"/>
    <w:uiPriority w:val="99"/>
    <w:rsid w:val="00EC119A"/>
    <w:pPr>
      <w:spacing w:after="260"/>
      <w:ind w:left="1080" w:right="720"/>
    </w:pPr>
  </w:style>
  <w:style w:type="paragraph" w:customStyle="1" w:styleId="Bgn-AdvTopicSnippet">
    <w:name w:val="Bgn-AdvTopicSnippet"/>
    <w:basedOn w:val="Snippet"/>
    <w:qFormat/>
    <w:rsid w:val="00EC119A"/>
    <w:pPr>
      <w:ind w:left="1080" w:right="720"/>
    </w:pPr>
  </w:style>
  <w:style w:type="paragraph" w:customStyle="1" w:styleId="Bgn-AdvTopicSnippet1">
    <w:name w:val="Bgn-AdvTopicSnippet1"/>
    <w:basedOn w:val="Snippet1"/>
    <w:qFormat/>
    <w:rsid w:val="00EC119A"/>
    <w:pPr>
      <w:ind w:left="1080" w:right="720"/>
    </w:pPr>
  </w:style>
  <w:style w:type="paragraph" w:customStyle="1" w:styleId="Bgn-AdvTopicSnippetX">
    <w:name w:val="Bgn-AdvTopicSnippetX"/>
    <w:basedOn w:val="SnippetX"/>
    <w:qFormat/>
    <w:rsid w:val="00EC119A"/>
    <w:pPr>
      <w:ind w:left="1080" w:right="720"/>
    </w:pPr>
  </w:style>
  <w:style w:type="paragraph" w:customStyle="1" w:styleId="Bgn-AdvTopicX">
    <w:name w:val="Bgn-AdvTopicX"/>
    <w:basedOn w:val="Body"/>
    <w:uiPriority w:val="99"/>
    <w:rsid w:val="00EC119A"/>
    <w:pPr>
      <w:spacing w:after="240"/>
      <w:ind w:left="1080" w:right="720" w:firstLine="302"/>
    </w:pPr>
  </w:style>
  <w:style w:type="paragraph" w:customStyle="1" w:styleId="BLCon">
    <w:name w:val="BLCon"/>
    <w:qFormat/>
    <w:rsid w:val="00EC119A"/>
    <w:pPr>
      <w:spacing w:before="120" w:after="120" w:line="240" w:lineRule="auto"/>
      <w:ind w:left="720"/>
    </w:pPr>
    <w:rPr>
      <w:rFonts w:ascii="Palatino-Roman" w:eastAsia="Times New Roman" w:hAnsi="Palatino-Roman" w:cs="Palatino-Roman"/>
      <w:color w:val="000000"/>
    </w:rPr>
  </w:style>
  <w:style w:type="character" w:customStyle="1" w:styleId="CD1">
    <w:name w:val="CD1"/>
    <w:uiPriority w:val="99"/>
    <w:rsid w:val="00EC119A"/>
    <w:rPr>
      <w:rFonts w:ascii="Consolas" w:hAnsi="Consolas" w:cs="Consolas"/>
      <w:color w:val="000000"/>
      <w:w w:val="100"/>
      <w:sz w:val="20"/>
      <w:szCs w:val="20"/>
    </w:rPr>
  </w:style>
  <w:style w:type="character" w:customStyle="1" w:styleId="TBital">
    <w:name w:val="TBital"/>
    <w:uiPriority w:val="99"/>
    <w:rsid w:val="00EC119A"/>
    <w:rPr>
      <w:rFonts w:ascii="Helvetica-Oblique" w:hAnsi="Helvetica-Oblique" w:cs="Helvetica-Oblique"/>
      <w:i/>
      <w:iCs/>
      <w:color w:val="000000"/>
      <w:w w:val="100"/>
      <w:sz w:val="17"/>
      <w:szCs w:val="17"/>
      <w:u w:val="none"/>
      <w:lang w:val="en-US"/>
    </w:rPr>
  </w:style>
  <w:style w:type="character" w:customStyle="1" w:styleId="Continues">
    <w:name w:val="Continues"/>
    <w:basedOn w:val="TBital"/>
    <w:uiPriority w:val="99"/>
    <w:rsid w:val="00EC119A"/>
    <w:rPr>
      <w:rFonts w:ascii="MetaPlusMedium-Italic" w:hAnsi="MetaPlusMedium-Italic" w:cs="MetaPlusMedium-Italic"/>
      <w:i/>
      <w:iCs/>
      <w:color w:val="000000"/>
      <w:spacing w:val="-2"/>
      <w:w w:val="100"/>
      <w:sz w:val="16"/>
      <w:szCs w:val="16"/>
      <w:u w:val="none"/>
      <w:lang w:val="en-US"/>
    </w:rPr>
  </w:style>
  <w:style w:type="character" w:customStyle="1" w:styleId="E3">
    <w:name w:val="E3"/>
    <w:uiPriority w:val="99"/>
    <w:rsid w:val="00EC119A"/>
    <w:rPr>
      <w:b/>
      <w:bCs/>
      <w:i/>
      <w:iCs/>
      <w:w w:val="100"/>
    </w:rPr>
  </w:style>
  <w:style w:type="character" w:styleId="Emphasis">
    <w:name w:val="Emphasis"/>
    <w:qFormat/>
    <w:rsid w:val="00EC119A"/>
    <w:rPr>
      <w:i/>
      <w:iCs/>
    </w:rPr>
  </w:style>
  <w:style w:type="character" w:styleId="EndnoteReference">
    <w:name w:val="endnote reference"/>
    <w:semiHidden/>
    <w:rsid w:val="00EC119A"/>
    <w:rPr>
      <w:vertAlign w:val="superscript"/>
    </w:rPr>
  </w:style>
  <w:style w:type="paragraph" w:customStyle="1" w:styleId="ExampleCode1">
    <w:name w:val="ExampleCode1"/>
    <w:basedOn w:val="ExampleCode"/>
    <w:uiPriority w:val="99"/>
    <w:rsid w:val="00EC119A"/>
    <w:pPr>
      <w:spacing w:before="40"/>
    </w:pPr>
  </w:style>
  <w:style w:type="paragraph" w:customStyle="1" w:styleId="ExampleCodeX">
    <w:name w:val="ExampleCodeX"/>
    <w:basedOn w:val="ExampleCode"/>
    <w:uiPriority w:val="99"/>
    <w:rsid w:val="00EC119A"/>
    <w:pPr>
      <w:spacing w:after="240"/>
    </w:pPr>
  </w:style>
  <w:style w:type="character" w:customStyle="1" w:styleId="FigureNumber">
    <w:name w:val="FigureNumber"/>
    <w:uiPriority w:val="1"/>
    <w:qFormat/>
    <w:rsid w:val="00EC119A"/>
    <w:rPr>
      <w:caps w:val="0"/>
      <w:smallCaps/>
    </w:rPr>
  </w:style>
  <w:style w:type="paragraph" w:customStyle="1" w:styleId="ListingHead">
    <w:name w:val="ListingHead"/>
    <w:basedOn w:val="Normal"/>
    <w:next w:val="CDT1"/>
    <w:autoRedefine/>
    <w:uiPriority w:val="99"/>
    <w:rsid w:val="00EC119A"/>
    <w:pPr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</w:pPr>
    <w:rPr>
      <w:rFonts w:ascii="MetaPlusBook-Roman" w:eastAsia="Times New Roman" w:hAnsi="MetaPlusBook-Roman" w:cs="MetaPlusBook-Roman"/>
      <w:color w:val="000000"/>
      <w:spacing w:val="2"/>
      <w:w w:val="101"/>
      <w:sz w:val="18"/>
      <w:szCs w:val="18"/>
    </w:rPr>
  </w:style>
  <w:style w:type="paragraph" w:customStyle="1" w:styleId="FigureTitle">
    <w:name w:val="FigureTitle"/>
    <w:basedOn w:val="ListingHead"/>
    <w:autoRedefine/>
    <w:uiPriority w:val="99"/>
    <w:rsid w:val="00EC119A"/>
    <w:pPr>
      <w:spacing w:before="120"/>
    </w:pPr>
    <w:rPr>
      <w:b/>
    </w:rPr>
  </w:style>
  <w:style w:type="paragraph" w:customStyle="1" w:styleId="HC">
    <w:name w:val="HC"/>
    <w:basedOn w:val="HB"/>
    <w:uiPriority w:val="99"/>
    <w:rsid w:val="00EC119A"/>
    <w:pPr>
      <w:spacing w:before="240"/>
      <w:outlineLvl w:val="3"/>
    </w:pPr>
    <w:rPr>
      <w:rFonts w:ascii="DIN-Regular" w:hAnsi="DIN-Regular" w:cs="DIN-Regular"/>
      <w:i/>
      <w:iCs/>
      <w:position w:val="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w w:val="101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19A"/>
    <w:rPr>
      <w:rFonts w:ascii="Courier New" w:eastAsia="Times New Roman" w:hAnsi="Courier New" w:cs="Courier New"/>
      <w:color w:val="000000"/>
      <w:w w:val="101"/>
      <w:sz w:val="20"/>
      <w:szCs w:val="20"/>
    </w:rPr>
  </w:style>
  <w:style w:type="character" w:customStyle="1" w:styleId="ListingNumber">
    <w:name w:val="ListingNumber"/>
    <w:basedOn w:val="DefaultParagraphFont"/>
    <w:uiPriority w:val="1"/>
    <w:qFormat/>
    <w:rsid w:val="00EC119A"/>
    <w:rPr>
      <w:caps w:val="0"/>
      <w:smallCaps/>
    </w:rPr>
  </w:style>
  <w:style w:type="table" w:styleId="MediumGrid2">
    <w:name w:val="Medium Grid 2"/>
    <w:basedOn w:val="TableNormal"/>
    <w:uiPriority w:val="68"/>
    <w:rsid w:val="00EC11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LCon">
    <w:name w:val="NLCon"/>
    <w:basedOn w:val="NL"/>
    <w:qFormat/>
    <w:rsid w:val="00EC119A"/>
    <w:pPr>
      <w:ind w:firstLine="0"/>
    </w:pPr>
  </w:style>
  <w:style w:type="paragraph" w:customStyle="1" w:styleId="NLSnippetOnly">
    <w:name w:val="NLSnippetOnly"/>
    <w:basedOn w:val="SnippetOnly"/>
    <w:qFormat/>
    <w:rsid w:val="00EC119A"/>
    <w:pPr>
      <w:ind w:left="662"/>
    </w:pPr>
  </w:style>
  <w:style w:type="paragraph" w:styleId="NormalWeb">
    <w:name w:val="Normal (Web)"/>
    <w:basedOn w:val="Normal"/>
    <w:uiPriority w:val="99"/>
    <w:semiHidden/>
    <w:unhideWhenUsed/>
    <w:rsid w:val="00EC119A"/>
    <w:pPr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w w:val="101"/>
      <w:sz w:val="24"/>
      <w:szCs w:val="24"/>
    </w:rPr>
  </w:style>
  <w:style w:type="paragraph" w:customStyle="1" w:styleId="Output2lines">
    <w:name w:val="Output2lines"/>
    <w:basedOn w:val="OutputCode"/>
    <w:uiPriority w:val="99"/>
    <w:rsid w:val="00EC119A"/>
  </w:style>
  <w:style w:type="paragraph" w:customStyle="1" w:styleId="OutputNumber">
    <w:name w:val="OutputNumber"/>
    <w:basedOn w:val="Normal"/>
    <w:uiPriority w:val="99"/>
    <w:rsid w:val="00EC119A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eastAsia="Times New Roman" w:hAnsi="MetaPlusBook-Caps" w:cs="MetaPlusBook-Caps"/>
      <w:smallCaps/>
      <w:color w:val="000000"/>
      <w:w w:val="101"/>
      <w:sz w:val="18"/>
      <w:szCs w:val="18"/>
    </w:rPr>
  </w:style>
  <w:style w:type="table" w:customStyle="1" w:styleId="Style1">
    <w:name w:val="Style1"/>
    <w:basedOn w:val="MediumGrid2"/>
    <w:rsid w:val="00EC119A"/>
    <w:tblPr/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Superscript">
    <w:name w:val="Superscript"/>
    <w:uiPriority w:val="1"/>
    <w:qFormat/>
    <w:rsid w:val="00EC119A"/>
    <w:rPr>
      <w:caps w:val="0"/>
      <w:smallCaps w:val="0"/>
      <w:strike w:val="0"/>
      <w:dstrike w:val="0"/>
      <w:vanish w:val="0"/>
      <w:w w:val="100"/>
      <w:kern w:val="0"/>
      <w:position w:val="6"/>
      <w:sz w:val="16"/>
      <w:szCs w:val="16"/>
      <w:vertAlign w:val="baseline"/>
    </w:rPr>
  </w:style>
  <w:style w:type="table" w:styleId="TableGrid">
    <w:name w:val="Table Grid"/>
    <w:basedOn w:val="TableNormal"/>
    <w:rsid w:val="00EC119A"/>
    <w:pPr>
      <w:autoSpaceDE w:val="0"/>
      <w:autoSpaceDN w:val="0"/>
      <w:adjustRightInd w:val="0"/>
      <w:spacing w:after="0" w:line="2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DT">
    <w:name w:val="TableCDT"/>
    <w:basedOn w:val="CDT"/>
    <w:qFormat/>
    <w:rsid w:val="00EC119A"/>
    <w:pPr>
      <w:spacing w:after="40"/>
      <w:ind w:left="0"/>
    </w:pPr>
  </w:style>
  <w:style w:type="paragraph" w:customStyle="1" w:styleId="TableCDT1">
    <w:name w:val="TableCDT1"/>
    <w:basedOn w:val="CDT1"/>
    <w:qFormat/>
    <w:rsid w:val="00EC119A"/>
    <w:pPr>
      <w:spacing w:after="40"/>
      <w:ind w:left="0"/>
    </w:pPr>
  </w:style>
  <w:style w:type="paragraph" w:customStyle="1" w:styleId="TableCDTX">
    <w:name w:val="TableCDTX"/>
    <w:basedOn w:val="CDTX"/>
    <w:qFormat/>
    <w:rsid w:val="00EC119A"/>
    <w:pPr>
      <w:pBdr>
        <w:bottom w:val="none" w:sz="0" w:space="0" w:color="auto"/>
      </w:pBdr>
      <w:spacing w:after="120"/>
    </w:pPr>
  </w:style>
  <w:style w:type="paragraph" w:customStyle="1" w:styleId="TableColumnHead">
    <w:name w:val="TableColumnHead"/>
    <w:basedOn w:val="Body"/>
    <w:uiPriority w:val="99"/>
    <w:rsid w:val="00EC119A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character" w:customStyle="1" w:styleId="TableNumber">
    <w:name w:val="TableNumber"/>
    <w:uiPriority w:val="99"/>
    <w:rsid w:val="00EC119A"/>
    <w:rPr>
      <w:rFonts w:cs="MetaPlusMedium-Roman"/>
      <w:caps w:val="0"/>
      <w:smallCaps/>
      <w:color w:val="000000"/>
      <w:spacing w:val="-2"/>
    </w:rPr>
  </w:style>
  <w:style w:type="paragraph" w:customStyle="1" w:styleId="TableText">
    <w:name w:val="TableText"/>
    <w:basedOn w:val="BodyNoIndent"/>
    <w:uiPriority w:val="99"/>
    <w:rsid w:val="00EC119A"/>
    <w:pPr>
      <w:suppressAutoHyphens/>
      <w:spacing w:line="210" w:lineRule="atLeast"/>
      <w:jc w:val="left"/>
    </w:pPr>
    <w:rPr>
      <w:sz w:val="19"/>
      <w:szCs w:val="19"/>
    </w:rPr>
  </w:style>
  <w:style w:type="character" w:customStyle="1" w:styleId="LightBlue">
    <w:name w:val="LightBlue"/>
    <w:uiPriority w:val="1"/>
    <w:qFormat/>
    <w:rsid w:val="00EC119A"/>
    <w:rPr>
      <w:color w:val="2B91AF"/>
    </w:rPr>
  </w:style>
  <w:style w:type="character" w:styleId="Hyperlink">
    <w:name w:val="Hyperlink"/>
    <w:uiPriority w:val="99"/>
    <w:rsid w:val="00EC119A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EC119A"/>
    <w:pPr>
      <w:tabs>
        <w:tab w:val="center" w:pos="4320"/>
        <w:tab w:val="right" w:pos="8640"/>
      </w:tabs>
      <w:autoSpaceDE w:val="0"/>
      <w:autoSpaceDN w:val="0"/>
      <w:adjustRightInd w:val="0"/>
      <w:spacing w:after="0" w:line="20" w:lineRule="atLeast"/>
    </w:pPr>
    <w:rPr>
      <w:rFonts w:ascii="Arial" w:eastAsia="SimSun" w:hAnsi="Arial" w:cs="Arial"/>
      <w:color w:val="000000"/>
      <w:w w:val="101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C119A"/>
    <w:rPr>
      <w:rFonts w:ascii="Arial" w:eastAsia="SimSun" w:hAnsi="Arial" w:cs="Arial"/>
      <w:color w:val="000000"/>
      <w:w w:val="10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119A"/>
    <w:pPr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w w:val="101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19A"/>
    <w:rPr>
      <w:rFonts w:ascii="Arial" w:eastAsia="Times New Roman" w:hAnsi="Arial" w:cs="Arial"/>
      <w:color w:val="000000"/>
      <w:w w:val="101"/>
      <w:sz w:val="24"/>
      <w:szCs w:val="24"/>
    </w:rPr>
  </w:style>
  <w:style w:type="paragraph" w:customStyle="1" w:styleId="TBLBL">
    <w:name w:val="TBL_BL"/>
    <w:basedOn w:val="TBL"/>
    <w:rsid w:val="00EC119A"/>
    <w:pPr>
      <w:framePr w:hSpace="180" w:wrap="around" w:vAnchor="text" w:hAnchor="text" w:y="1"/>
      <w:numPr>
        <w:numId w:val="12"/>
      </w:numPr>
      <w:tabs>
        <w:tab w:val="clear" w:pos="1680"/>
        <w:tab w:val="num" w:pos="720"/>
      </w:tabs>
      <w:spacing w:before="60" w:after="0"/>
      <w:ind w:left="840"/>
      <w:suppressOverlap/>
    </w:pPr>
  </w:style>
  <w:style w:type="paragraph" w:customStyle="1" w:styleId="TBL">
    <w:name w:val="TBL"/>
    <w:rsid w:val="00EC119A"/>
    <w:pPr>
      <w:spacing w:before="110" w:after="110" w:line="220" w:lineRule="atLeast"/>
      <w:ind w:left="58" w:right="58"/>
    </w:pPr>
    <w:rPr>
      <w:rFonts w:ascii="Times New Roman" w:eastAsia="SimSun" w:hAnsi="Times New Roman" w:cs="Arial"/>
      <w:color w:val="000000"/>
      <w:sz w:val="18"/>
      <w:szCs w:val="24"/>
    </w:rPr>
  </w:style>
  <w:style w:type="paragraph" w:customStyle="1" w:styleId="TBLCOLHD">
    <w:name w:val="TBL_COLHD"/>
    <w:rsid w:val="00EC119A"/>
    <w:pPr>
      <w:spacing w:before="110" w:after="110" w:line="310" w:lineRule="atLeast"/>
      <w:ind w:right="58"/>
    </w:pPr>
    <w:rPr>
      <w:rFonts w:ascii="Arial" w:eastAsia="SimSun" w:hAnsi="Arial" w:cs="Arial"/>
      <w:b/>
      <w:color w:val="000000"/>
      <w:sz w:val="18"/>
      <w:szCs w:val="24"/>
    </w:rPr>
  </w:style>
  <w:style w:type="character" w:customStyle="1" w:styleId="DING">
    <w:name w:val="DING"/>
    <w:rsid w:val="00EC119A"/>
    <w:rPr>
      <w:rFonts w:ascii="Segoe UI Symbol" w:hAnsi="Segoe UI Symbol" w:cs="Courier New"/>
      <w:caps w:val="0"/>
      <w:smallCaps/>
      <w:dstrike w:val="0"/>
      <w:color w:val="000000"/>
      <w:spacing w:val="0"/>
      <w:w w:val="10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spacer">
    <w:name w:val="spacer"/>
    <w:rsid w:val="00EC119A"/>
    <w:pPr>
      <w:spacing w:before="120" w:after="120" w:line="20" w:lineRule="atLeast"/>
      <w:contextualSpacing/>
    </w:pPr>
    <w:rPr>
      <w:rFonts w:ascii="Arial" w:eastAsia="SimSun" w:hAnsi="Arial" w:cs="Times New Roman"/>
      <w:color w:val="000000"/>
      <w:sz w:val="2"/>
      <w:szCs w:val="44"/>
    </w:rPr>
  </w:style>
  <w:style w:type="character" w:customStyle="1" w:styleId="CITTBLCOLHD">
    <w:name w:val="CIT_TBL_COLHD"/>
    <w:rsid w:val="00EC119A"/>
    <w:rPr>
      <w:rFonts w:ascii="Courier New" w:hAnsi="Courier New" w:cs="Courier New"/>
      <w:b/>
      <w:dstrike w:val="0"/>
      <w:color w:val="000000"/>
      <w:spacing w:val="0"/>
      <w:w w:val="100"/>
      <w:kern w:val="0"/>
      <w:position w:val="0"/>
      <w:sz w:val="17"/>
      <w:u w:val="none"/>
      <w:effect w:val="none"/>
      <w:vertAlign w:val="baseline"/>
      <w:em w:val="none"/>
    </w:rPr>
  </w:style>
  <w:style w:type="character" w:customStyle="1" w:styleId="INITIALCAP">
    <w:name w:val="INITIAL_CAP"/>
    <w:rsid w:val="00EC119A"/>
    <w:rPr>
      <w:rFonts w:ascii="Arial Bold" w:hAnsi="Arial Bold" w:cs="Arial"/>
      <w:b/>
      <w:caps w:val="0"/>
      <w:smallCaps/>
      <w:dstrike w:val="0"/>
      <w:color w:val="808080"/>
      <w:spacing w:val="0"/>
      <w:w w:val="100"/>
      <w:kern w:val="0"/>
      <w:position w:val="-6"/>
      <w:sz w:val="56"/>
      <w:u w:val="none"/>
      <w:effect w:val="none"/>
      <w:vertAlign w:val="baseline"/>
      <w:em w:val="none"/>
    </w:rPr>
  </w:style>
  <w:style w:type="character" w:customStyle="1" w:styleId="FIGNUM">
    <w:name w:val="FIG_NUM"/>
    <w:rsid w:val="00EC119A"/>
    <w:rPr>
      <w:rFonts w:ascii="Arial" w:hAnsi="Arial"/>
      <w:smallCaps/>
      <w:w w:val="100"/>
      <w:sz w:val="16"/>
    </w:rPr>
  </w:style>
  <w:style w:type="character" w:customStyle="1" w:styleId="BLDING">
    <w:name w:val="BL_DING"/>
    <w:rsid w:val="00EC119A"/>
    <w:rPr>
      <w:rFonts w:ascii="Times New Roman" w:hAnsi="Times New Roman" w:cs="Times New Roman"/>
      <w:dstrike w:val="0"/>
      <w:color w:val="808080"/>
      <w:spacing w:val="0"/>
      <w:w w:val="11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HEADFIRST">
    <w:name w:val="HEADFIRST"/>
    <w:next w:val="CHAPBM"/>
    <w:rsid w:val="00EC119A"/>
    <w:pPr>
      <w:spacing w:after="0" w:line="310" w:lineRule="atLeast"/>
      <w:jc w:val="both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CHAPBM">
    <w:name w:val="CHAP_BM"/>
    <w:rsid w:val="00EC119A"/>
    <w:pPr>
      <w:spacing w:after="0" w:line="310" w:lineRule="atLeast"/>
      <w:ind w:firstLine="300"/>
      <w:jc w:val="both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CHAPBMFIRST">
    <w:name w:val="CHAP_BM_FIRST"/>
    <w:rsid w:val="00EC119A"/>
    <w:pPr>
      <w:spacing w:after="0" w:line="310" w:lineRule="atLeast"/>
      <w:jc w:val="both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FIGCAP">
    <w:name w:val="FIG_CAP"/>
    <w:rsid w:val="00EC119A"/>
    <w:pPr>
      <w:spacing w:before="240" w:after="360" w:line="24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CHAPNUM">
    <w:name w:val="CHAP_NUM"/>
    <w:rsid w:val="00EC119A"/>
    <w:pPr>
      <w:spacing w:after="0" w:line="310" w:lineRule="atLeast"/>
      <w:ind w:left="605"/>
    </w:pPr>
    <w:rPr>
      <w:rFonts w:ascii="Times New Roman" w:eastAsia="SimSun" w:hAnsi="Times New Roman" w:cs="Arial"/>
      <w:b/>
      <w:smallCaps/>
      <w:color w:val="000000"/>
      <w:sz w:val="72"/>
      <w:szCs w:val="24"/>
    </w:rPr>
  </w:style>
  <w:style w:type="paragraph" w:customStyle="1" w:styleId="CHAPTTL">
    <w:name w:val="CHAP_TTL"/>
    <w:rsid w:val="00EC119A"/>
    <w:pPr>
      <w:pBdr>
        <w:bottom w:val="single" w:sz="24" w:space="7" w:color="C0C0C0"/>
      </w:pBdr>
      <w:suppressAutoHyphens/>
      <w:spacing w:after="1320" w:line="480" w:lineRule="atLeast"/>
    </w:pPr>
    <w:rPr>
      <w:rFonts w:ascii="Times New Roman Bold" w:eastAsia="SimSun" w:hAnsi="Times New Roman Bold" w:cs="Times New Roman"/>
      <w:b/>
      <w:color w:val="000000"/>
      <w:spacing w:val="-20"/>
      <w:w w:val="110"/>
      <w:sz w:val="44"/>
      <w:szCs w:val="24"/>
    </w:rPr>
  </w:style>
  <w:style w:type="paragraph" w:customStyle="1" w:styleId="H1">
    <w:name w:val="H1"/>
    <w:next w:val="HEADFIRST"/>
    <w:rsid w:val="00EC119A"/>
    <w:pPr>
      <w:keepNext/>
      <w:suppressAutoHyphens/>
      <w:spacing w:before="465" w:after="155" w:line="310" w:lineRule="atLeast"/>
    </w:pPr>
    <w:rPr>
      <w:rFonts w:ascii="Arial Black" w:eastAsia="SimSun" w:hAnsi="Arial Black" w:cs="Arial"/>
      <w:color w:val="000000"/>
      <w:w w:val="94"/>
      <w:sz w:val="24"/>
      <w:szCs w:val="24"/>
    </w:rPr>
  </w:style>
  <w:style w:type="paragraph" w:customStyle="1" w:styleId="H2">
    <w:name w:val="H2"/>
    <w:next w:val="HEADFIRST"/>
    <w:rsid w:val="00EC119A"/>
    <w:pPr>
      <w:keepNext/>
      <w:suppressAutoHyphens/>
      <w:spacing w:before="310" w:after="0" w:line="310" w:lineRule="atLeast"/>
    </w:pPr>
    <w:rPr>
      <w:rFonts w:ascii="Arial Black" w:eastAsia="SimSun" w:hAnsi="Arial Black" w:cs="Arial"/>
      <w:color w:val="000000"/>
      <w:w w:val="94"/>
      <w:sz w:val="21"/>
      <w:szCs w:val="24"/>
    </w:rPr>
  </w:style>
  <w:style w:type="paragraph" w:customStyle="1" w:styleId="H3">
    <w:name w:val="H3"/>
    <w:next w:val="HEADFIRST"/>
    <w:rsid w:val="00EC119A"/>
    <w:pPr>
      <w:keepNext/>
      <w:suppressAutoHyphens/>
      <w:spacing w:before="300" w:after="40" w:line="300" w:lineRule="atLeast"/>
    </w:pPr>
    <w:rPr>
      <w:rFonts w:ascii="Arial Black" w:eastAsia="SimSun" w:hAnsi="Arial Black" w:cs="Courier New"/>
      <w:i/>
      <w:color w:val="000000"/>
      <w:w w:val="94"/>
      <w:sz w:val="20"/>
      <w:szCs w:val="24"/>
    </w:rPr>
  </w:style>
  <w:style w:type="paragraph" w:customStyle="1" w:styleId="CDTMID">
    <w:name w:val="CDT_MID"/>
    <w:rsid w:val="00EC119A"/>
    <w:pPr>
      <w:spacing w:after="0" w:line="220" w:lineRule="atLeast"/>
      <w:ind w:left="300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CDTFIRST">
    <w:name w:val="CDT_FIRST"/>
    <w:rsid w:val="00EC119A"/>
    <w:pPr>
      <w:spacing w:after="0" w:line="220" w:lineRule="atLeast"/>
      <w:ind w:left="300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CDTTTL">
    <w:name w:val="CDT_TTL"/>
    <w:next w:val="CDTFIRST"/>
    <w:rsid w:val="00EC119A"/>
    <w:pPr>
      <w:pBdr>
        <w:bottom w:val="single" w:sz="4" w:space="2" w:color="000000"/>
      </w:pBdr>
      <w:spacing w:before="240" w:after="120" w:line="24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CDTLAST">
    <w:name w:val="CDT_LAST"/>
    <w:rsid w:val="00EC119A"/>
    <w:pPr>
      <w:pBdr>
        <w:bottom w:val="single" w:sz="4" w:space="1" w:color="000000"/>
      </w:pBdr>
      <w:spacing w:after="220" w:line="220" w:lineRule="atLeast"/>
      <w:ind w:firstLine="302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MN1">
    <w:name w:val="MN1"/>
    <w:rsid w:val="00EC119A"/>
    <w:pPr>
      <w:spacing w:after="120" w:line="250" w:lineRule="atLeast"/>
      <w:ind w:left="158" w:right="158"/>
      <w:jc w:val="both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EXTONLY">
    <w:name w:val="EXT_ONLY"/>
    <w:rsid w:val="00EC119A"/>
    <w:pPr>
      <w:spacing w:before="240" w:after="240" w:line="310" w:lineRule="atLeast"/>
      <w:ind w:left="300" w:right="300"/>
      <w:jc w:val="both"/>
    </w:pPr>
    <w:rPr>
      <w:rFonts w:ascii="Times New Roman" w:eastAsia="SimSun" w:hAnsi="Times New Roman" w:cs="Times New Roman"/>
      <w:color w:val="000000"/>
      <w:sz w:val="20"/>
      <w:szCs w:val="24"/>
    </w:rPr>
  </w:style>
  <w:style w:type="paragraph" w:customStyle="1" w:styleId="TBLTTL">
    <w:name w:val="TBL_TTL"/>
    <w:rsid w:val="00EC119A"/>
    <w:pPr>
      <w:spacing w:before="300" w:after="60" w:line="31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tiny">
    <w:name w:val="tiny"/>
    <w:rsid w:val="00EC119A"/>
    <w:pPr>
      <w:autoSpaceDE w:val="0"/>
      <w:autoSpaceDN w:val="0"/>
      <w:adjustRightInd w:val="0"/>
      <w:spacing w:after="0" w:line="20" w:lineRule="atLeast"/>
    </w:pPr>
    <w:rPr>
      <w:rFonts w:ascii="Arial" w:eastAsia="SimSun" w:hAnsi="Arial" w:cs="Arial"/>
      <w:color w:val="000000"/>
      <w:w w:val="101"/>
      <w:sz w:val="2"/>
      <w:szCs w:val="24"/>
    </w:rPr>
  </w:style>
  <w:style w:type="paragraph" w:customStyle="1" w:styleId="artlist">
    <w:name w:val="artlist"/>
    <w:rsid w:val="00EC119A"/>
    <w:pPr>
      <w:autoSpaceDE w:val="0"/>
      <w:autoSpaceDN w:val="0"/>
      <w:adjustRightInd w:val="0"/>
      <w:spacing w:after="0" w:line="20" w:lineRule="atLeast"/>
      <w:jc w:val="center"/>
    </w:pPr>
    <w:rPr>
      <w:rFonts w:ascii="Courier New" w:eastAsia="SimSun" w:hAnsi="Courier New" w:cs="Courier New"/>
      <w:color w:val="000000"/>
      <w:szCs w:val="24"/>
    </w:rPr>
  </w:style>
  <w:style w:type="character" w:styleId="HTMLAcronym">
    <w:name w:val="HTML Acronym"/>
    <w:basedOn w:val="DefaultParagraphFont"/>
    <w:semiHidden/>
    <w:rsid w:val="00EC119A"/>
  </w:style>
  <w:style w:type="character" w:styleId="HTMLCite">
    <w:name w:val="HTML Cite"/>
    <w:semiHidden/>
    <w:rsid w:val="00EC119A"/>
    <w:rPr>
      <w:i/>
      <w:iCs/>
    </w:rPr>
  </w:style>
  <w:style w:type="character" w:styleId="HTMLCode">
    <w:name w:val="HTML Code"/>
    <w:semiHidden/>
    <w:rsid w:val="00EC119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EC119A"/>
    <w:rPr>
      <w:i/>
      <w:iCs/>
    </w:rPr>
  </w:style>
  <w:style w:type="character" w:styleId="HTMLKeyboard">
    <w:name w:val="HTML Keyboard"/>
    <w:semiHidden/>
    <w:rsid w:val="00EC119A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EC119A"/>
    <w:rPr>
      <w:rFonts w:ascii="Courier New" w:hAnsi="Courier New" w:cs="Courier New"/>
    </w:rPr>
  </w:style>
  <w:style w:type="character" w:styleId="HTMLTypewriter">
    <w:name w:val="HTML Typewriter"/>
    <w:semiHidden/>
    <w:rsid w:val="00EC119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EC119A"/>
    <w:rPr>
      <w:i/>
      <w:iCs/>
    </w:rPr>
  </w:style>
  <w:style w:type="character" w:styleId="LineNumber">
    <w:name w:val="line number"/>
    <w:basedOn w:val="DefaultParagraphFont"/>
    <w:semiHidden/>
    <w:rsid w:val="00EC119A"/>
  </w:style>
  <w:style w:type="paragraph" w:customStyle="1" w:styleId="CHAPBMCON">
    <w:name w:val="CHAP_BM_CON"/>
    <w:basedOn w:val="CHAPBM"/>
    <w:rsid w:val="00EC119A"/>
    <w:pPr>
      <w:ind w:firstLine="0"/>
    </w:pPr>
  </w:style>
  <w:style w:type="paragraph" w:customStyle="1" w:styleId="MN1TTL">
    <w:name w:val="MN1_TTL"/>
    <w:basedOn w:val="Normal"/>
    <w:rsid w:val="00EC119A"/>
    <w:pPr>
      <w:suppressAutoHyphens/>
      <w:spacing w:before="60" w:after="120" w:line="280" w:lineRule="atLeast"/>
      <w:ind w:left="144"/>
    </w:pPr>
    <w:rPr>
      <w:rFonts w:ascii="Arial Black" w:eastAsia="SimSun" w:hAnsi="Arial Black" w:cs="Arial"/>
      <w:caps/>
      <w:color w:val="000000"/>
      <w:w w:val="95"/>
      <w:kern w:val="16"/>
      <w:sz w:val="24"/>
      <w:szCs w:val="24"/>
    </w:rPr>
  </w:style>
  <w:style w:type="paragraph" w:customStyle="1" w:styleId="BLFIRST">
    <w:name w:val="BL_FIRST"/>
    <w:basedOn w:val="Normal"/>
    <w:rsid w:val="00EC119A"/>
    <w:pPr>
      <w:numPr>
        <w:numId w:val="13"/>
      </w:numPr>
      <w:tabs>
        <w:tab w:val="left" w:pos="720"/>
      </w:tabs>
      <w:spacing w:before="280" w:after="0" w:line="310" w:lineRule="atLeast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BLMID">
    <w:name w:val="BL_MID"/>
    <w:basedOn w:val="BLFIRST"/>
    <w:rsid w:val="00EC119A"/>
    <w:pPr>
      <w:spacing w:before="40"/>
      <w:ind w:left="691" w:hanging="216"/>
    </w:pPr>
  </w:style>
  <w:style w:type="paragraph" w:customStyle="1" w:styleId="BLLAST">
    <w:name w:val="BL_LAST"/>
    <w:basedOn w:val="BLFIRST"/>
    <w:rsid w:val="00EC119A"/>
    <w:pPr>
      <w:spacing w:before="40" w:after="280"/>
      <w:ind w:left="691" w:hanging="211"/>
    </w:pPr>
  </w:style>
  <w:style w:type="character" w:customStyle="1" w:styleId="TBLNUM">
    <w:name w:val="TBL_NUM"/>
    <w:rsid w:val="00EC119A"/>
    <w:rPr>
      <w:rFonts w:ascii="Arial" w:hAnsi="Arial"/>
      <w:smallCaps/>
      <w:sz w:val="16"/>
    </w:rPr>
  </w:style>
  <w:style w:type="character" w:customStyle="1" w:styleId="CITTBL">
    <w:name w:val="CIT_TBL"/>
    <w:rsid w:val="00EC119A"/>
    <w:rPr>
      <w:rFonts w:ascii="Courier New" w:hAnsi="Courier New"/>
      <w:sz w:val="16"/>
    </w:rPr>
  </w:style>
  <w:style w:type="paragraph" w:customStyle="1" w:styleId="URL">
    <w:name w:val="URL"/>
    <w:basedOn w:val="HEADFIRST"/>
    <w:rsid w:val="00EC119A"/>
  </w:style>
  <w:style w:type="character" w:customStyle="1" w:styleId="ITAL">
    <w:name w:val="ITAL"/>
    <w:rsid w:val="00EC119A"/>
    <w:rPr>
      <w:i/>
    </w:rPr>
  </w:style>
  <w:style w:type="character" w:customStyle="1" w:styleId="SCAP">
    <w:name w:val="SCAP"/>
    <w:rsid w:val="00EC119A"/>
    <w:rPr>
      <w:rFonts w:ascii="Times New Roman" w:hAnsi="Times New Roman"/>
      <w:smallCaps/>
      <w:sz w:val="21"/>
    </w:rPr>
  </w:style>
  <w:style w:type="character" w:customStyle="1" w:styleId="SUB">
    <w:name w:val="SUB"/>
    <w:rsid w:val="00EC119A"/>
    <w:rPr>
      <w:rFonts w:ascii="Times New Roman" w:hAnsi="Times New Roman"/>
      <w:sz w:val="21"/>
      <w:vertAlign w:val="subscript"/>
    </w:rPr>
  </w:style>
  <w:style w:type="character" w:customStyle="1" w:styleId="SUP">
    <w:name w:val="SUP"/>
    <w:rsid w:val="00EC119A"/>
    <w:rPr>
      <w:rFonts w:ascii="Times New Roman" w:hAnsi="Times New Roman"/>
      <w:sz w:val="21"/>
      <w:vertAlign w:val="superscript"/>
    </w:rPr>
  </w:style>
  <w:style w:type="character" w:customStyle="1" w:styleId="US">
    <w:name w:val="US"/>
    <w:rsid w:val="00EC119A"/>
    <w:rPr>
      <w:rFonts w:ascii="Times New Roman" w:hAnsi="Times New Roman"/>
      <w:sz w:val="21"/>
      <w:u w:val="single"/>
    </w:rPr>
  </w:style>
  <w:style w:type="character" w:customStyle="1" w:styleId="BOLDITAL">
    <w:name w:val="BOLD_ITAL"/>
    <w:rsid w:val="00EC119A"/>
    <w:rPr>
      <w:b/>
      <w:i/>
    </w:rPr>
  </w:style>
  <w:style w:type="character" w:customStyle="1" w:styleId="SCAPITAL">
    <w:name w:val="SCAP_ITAL"/>
    <w:rsid w:val="00EC119A"/>
    <w:rPr>
      <w:rFonts w:ascii="Times New Roman" w:hAnsi="Times New Roman"/>
      <w:i/>
      <w:smallCaps/>
      <w:sz w:val="21"/>
    </w:rPr>
  </w:style>
  <w:style w:type="character" w:customStyle="1" w:styleId="SUBITAL">
    <w:name w:val="SUB_ITAL"/>
    <w:rsid w:val="00EC119A"/>
    <w:rPr>
      <w:rFonts w:ascii="Times New Roman" w:hAnsi="Times New Roman"/>
      <w:i/>
      <w:sz w:val="21"/>
      <w:vertAlign w:val="subscript"/>
    </w:rPr>
  </w:style>
  <w:style w:type="character" w:customStyle="1" w:styleId="SUPITAL">
    <w:name w:val="SUP_ITAL"/>
    <w:rsid w:val="00EC119A"/>
    <w:rPr>
      <w:rFonts w:ascii="Times New Roman" w:hAnsi="Times New Roman"/>
      <w:i/>
      <w:sz w:val="21"/>
      <w:vertAlign w:val="superscript"/>
    </w:rPr>
  </w:style>
  <w:style w:type="character" w:customStyle="1" w:styleId="USITAL">
    <w:name w:val="US_ITAL"/>
    <w:rsid w:val="00EC119A"/>
    <w:rPr>
      <w:rFonts w:ascii="Times New Roman" w:hAnsi="Times New Roman"/>
      <w:i/>
      <w:sz w:val="21"/>
      <w:u w:val="single"/>
    </w:rPr>
  </w:style>
  <w:style w:type="paragraph" w:customStyle="1" w:styleId="PI">
    <w:name w:val="PI"/>
    <w:basedOn w:val="Normal"/>
    <w:rsid w:val="00EC119A"/>
    <w:pPr>
      <w:spacing w:after="0" w:line="240" w:lineRule="auto"/>
    </w:pPr>
    <w:rPr>
      <w:rFonts w:ascii="Comic Sans MS" w:eastAsia="Times New Roman" w:hAnsi="Comic Sans MS" w:cs="Times New Roman"/>
      <w:b/>
      <w:sz w:val="36"/>
      <w:szCs w:val="24"/>
      <w:lang w:val="en-CA"/>
    </w:rPr>
  </w:style>
  <w:style w:type="character" w:styleId="PageNumber">
    <w:name w:val="page number"/>
    <w:basedOn w:val="DefaultParagraphFont"/>
    <w:rsid w:val="00EC119A"/>
  </w:style>
  <w:style w:type="paragraph" w:customStyle="1" w:styleId="DPGMFIRST">
    <w:name w:val="DPGM_FIRST"/>
    <w:basedOn w:val="CDTFIRST"/>
    <w:next w:val="DPGMMID"/>
    <w:rsid w:val="00EC119A"/>
    <w:pPr>
      <w:spacing w:before="240"/>
      <w:ind w:left="302"/>
    </w:pPr>
  </w:style>
  <w:style w:type="paragraph" w:customStyle="1" w:styleId="DPGMMID">
    <w:name w:val="DPGM_MID"/>
    <w:basedOn w:val="CDTMID"/>
    <w:rsid w:val="00EC119A"/>
  </w:style>
  <w:style w:type="paragraph" w:customStyle="1" w:styleId="DPGMLAST">
    <w:name w:val="DPGM_LAST"/>
    <w:basedOn w:val="CDTLAST"/>
    <w:next w:val="CHAPBM"/>
    <w:rsid w:val="00EC119A"/>
    <w:pPr>
      <w:pBdr>
        <w:bottom w:val="none" w:sz="0" w:space="0" w:color="auto"/>
      </w:pBdr>
      <w:ind w:left="302" w:firstLine="0"/>
    </w:pPr>
  </w:style>
  <w:style w:type="paragraph" w:customStyle="1" w:styleId="NLFIRST">
    <w:name w:val="NL_FIRST"/>
    <w:next w:val="NLMID"/>
    <w:rsid w:val="00EC119A"/>
    <w:pPr>
      <w:spacing w:before="120" w:after="0" w:line="240" w:lineRule="auto"/>
      <w:ind w:left="720" w:hanging="360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NLMID">
    <w:name w:val="NL_MID"/>
    <w:basedOn w:val="NLFIRST"/>
    <w:rsid w:val="00EC119A"/>
  </w:style>
  <w:style w:type="paragraph" w:customStyle="1" w:styleId="NLLAST">
    <w:name w:val="NL_LAST"/>
    <w:basedOn w:val="NLFIRST"/>
    <w:next w:val="CHAPBM"/>
    <w:rsid w:val="00EC119A"/>
    <w:pPr>
      <w:spacing w:after="120"/>
    </w:pPr>
  </w:style>
  <w:style w:type="paragraph" w:customStyle="1" w:styleId="BL1MID">
    <w:name w:val="BL1_MID"/>
    <w:basedOn w:val="BLMID"/>
    <w:rsid w:val="00EC119A"/>
    <w:pPr>
      <w:numPr>
        <w:numId w:val="10"/>
      </w:numPr>
      <w:tabs>
        <w:tab w:val="clear" w:pos="720"/>
        <w:tab w:val="clear" w:pos="2160"/>
        <w:tab w:val="left" w:pos="1200"/>
      </w:tabs>
      <w:ind w:left="1320"/>
    </w:pPr>
  </w:style>
  <w:style w:type="paragraph" w:customStyle="1" w:styleId="BL1FIRST">
    <w:name w:val="BL1_FIRST"/>
    <w:basedOn w:val="BLFIRST"/>
    <w:next w:val="BL1MID"/>
    <w:rsid w:val="00EC119A"/>
    <w:pPr>
      <w:numPr>
        <w:numId w:val="8"/>
      </w:numPr>
      <w:tabs>
        <w:tab w:val="clear" w:pos="720"/>
        <w:tab w:val="left" w:pos="1200"/>
      </w:tabs>
      <w:spacing w:before="60"/>
    </w:pPr>
  </w:style>
  <w:style w:type="paragraph" w:customStyle="1" w:styleId="BL1LAST">
    <w:name w:val="BL1_LAST"/>
    <w:basedOn w:val="BLLAST"/>
    <w:autoRedefine/>
    <w:rsid w:val="00EC119A"/>
    <w:pPr>
      <w:numPr>
        <w:numId w:val="9"/>
      </w:numPr>
      <w:tabs>
        <w:tab w:val="clear" w:pos="720"/>
        <w:tab w:val="clear" w:pos="2160"/>
        <w:tab w:val="left" w:pos="1200"/>
      </w:tabs>
      <w:spacing w:after="60"/>
      <w:ind w:left="1320"/>
    </w:pPr>
  </w:style>
  <w:style w:type="character" w:customStyle="1" w:styleId="CITchapbm">
    <w:name w:val="CIT_chap_bm"/>
    <w:rsid w:val="00EC119A"/>
    <w:rPr>
      <w:rFonts w:ascii="Courier New" w:hAnsi="Courier New"/>
      <w:sz w:val="16"/>
    </w:rPr>
  </w:style>
  <w:style w:type="paragraph" w:customStyle="1" w:styleId="SF1TTL">
    <w:name w:val="SF1_TTL"/>
    <w:next w:val="SF1SUBTTL"/>
    <w:rsid w:val="00EC119A"/>
    <w:pPr>
      <w:suppressAutoHyphens/>
      <w:spacing w:after="120" w:line="240" w:lineRule="auto"/>
      <w:ind w:left="302"/>
    </w:pPr>
    <w:rPr>
      <w:rFonts w:ascii="Arial Narrow" w:eastAsia="SimSun" w:hAnsi="Arial Narrow" w:cs="Times New Roman"/>
      <w:b/>
      <w:caps/>
      <w:color w:val="000000"/>
      <w:spacing w:val="40"/>
      <w:w w:val="96"/>
      <w:sz w:val="21"/>
      <w:szCs w:val="24"/>
    </w:rPr>
  </w:style>
  <w:style w:type="paragraph" w:customStyle="1" w:styleId="SF1SUBTTL">
    <w:name w:val="SF1_SUBTTL"/>
    <w:rsid w:val="00EC119A"/>
    <w:pPr>
      <w:suppressAutoHyphens/>
      <w:spacing w:after="0" w:line="240" w:lineRule="auto"/>
    </w:pPr>
    <w:rPr>
      <w:rFonts w:ascii="Arial Black" w:eastAsia="SimSun" w:hAnsi="Arial Black" w:cs="Times New Roman"/>
      <w:color w:val="000000"/>
      <w:w w:val="94"/>
      <w:sz w:val="21"/>
      <w:szCs w:val="24"/>
    </w:rPr>
  </w:style>
  <w:style w:type="paragraph" w:customStyle="1" w:styleId="SF1FIRST">
    <w:name w:val="SF1_FIRST"/>
    <w:basedOn w:val="CHAPBM"/>
    <w:rsid w:val="00EC119A"/>
    <w:pPr>
      <w:ind w:firstLine="0"/>
    </w:pPr>
  </w:style>
  <w:style w:type="character" w:customStyle="1" w:styleId="CITh2">
    <w:name w:val="CIT_h2"/>
    <w:rsid w:val="00EC119A"/>
    <w:rPr>
      <w:rFonts w:ascii="Courier New" w:hAnsi="Courier New" w:cs="Courier New"/>
      <w:sz w:val="20"/>
      <w:szCs w:val="20"/>
    </w:rPr>
  </w:style>
  <w:style w:type="character" w:customStyle="1" w:styleId="CITh1">
    <w:name w:val="CIT_h1"/>
    <w:rsid w:val="00EC119A"/>
    <w:rPr>
      <w:rFonts w:ascii="Courier" w:hAnsi="Courier"/>
      <w:sz w:val="24"/>
    </w:rPr>
  </w:style>
  <w:style w:type="character" w:customStyle="1" w:styleId="CITfigcap">
    <w:name w:val="CIT_fig_cap"/>
    <w:rsid w:val="00EC119A"/>
    <w:rPr>
      <w:rFonts w:ascii="Courier New" w:hAnsi="Courier New"/>
      <w:sz w:val="18"/>
    </w:rPr>
  </w:style>
  <w:style w:type="character" w:customStyle="1" w:styleId="CITcdtttl">
    <w:name w:val="CIT_cdt_ttl"/>
    <w:rsid w:val="00EC119A"/>
    <w:rPr>
      <w:rFonts w:ascii="Courier New" w:hAnsi="Courier New"/>
      <w:sz w:val="16"/>
    </w:rPr>
  </w:style>
  <w:style w:type="character" w:customStyle="1" w:styleId="CITchapttl">
    <w:name w:val="CIT_chap_ttl"/>
    <w:rsid w:val="00EC119A"/>
    <w:rPr>
      <w:rFonts w:ascii="Courier New" w:hAnsi="Courier New" w:cs="Courier New"/>
      <w:sz w:val="40"/>
      <w:szCs w:val="40"/>
    </w:rPr>
  </w:style>
  <w:style w:type="character" w:customStyle="1" w:styleId="CITh3">
    <w:name w:val="CIT_h3"/>
    <w:rsid w:val="00EC119A"/>
    <w:rPr>
      <w:rFonts w:ascii="Courier New" w:hAnsi="Courier New" w:cs="Courier New"/>
      <w:sz w:val="20"/>
      <w:szCs w:val="20"/>
    </w:rPr>
  </w:style>
  <w:style w:type="paragraph" w:customStyle="1" w:styleId="DPGMONLY">
    <w:name w:val="DPGM_ONLY"/>
    <w:basedOn w:val="CDTFIRST"/>
    <w:rsid w:val="00EC119A"/>
    <w:pPr>
      <w:spacing w:before="120" w:after="120"/>
      <w:ind w:left="302"/>
    </w:pPr>
  </w:style>
  <w:style w:type="paragraph" w:customStyle="1" w:styleId="FN">
    <w:name w:val="FN"/>
    <w:rsid w:val="00EC119A"/>
    <w:pPr>
      <w:spacing w:after="0" w:line="240" w:lineRule="auto"/>
    </w:pPr>
    <w:rPr>
      <w:rFonts w:ascii="Times New Roman" w:eastAsia="Times New Roman" w:hAnsi="Times New Roman" w:cs="Times New Roman"/>
      <w:color w:val="000000"/>
      <w:w w:val="101"/>
      <w:sz w:val="18"/>
      <w:szCs w:val="18"/>
    </w:rPr>
  </w:style>
  <w:style w:type="character" w:styleId="FollowedHyperlink">
    <w:name w:val="FollowedHyperlink"/>
    <w:rsid w:val="00EC119A"/>
    <w:rPr>
      <w:color w:val="800080"/>
      <w:u w:val="single"/>
    </w:rPr>
  </w:style>
  <w:style w:type="character" w:customStyle="1" w:styleId="H5">
    <w:name w:val="H5"/>
    <w:rsid w:val="00EC119A"/>
    <w:rPr>
      <w:rFonts w:ascii="Arial" w:hAnsi="Arial"/>
      <w:b/>
      <w:i/>
      <w:sz w:val="19"/>
    </w:rPr>
  </w:style>
  <w:style w:type="paragraph" w:customStyle="1" w:styleId="SF2BLFIRST">
    <w:name w:val="SF2_BL_FIRST"/>
    <w:basedOn w:val="SF2"/>
    <w:next w:val="SF2BLMID"/>
    <w:rsid w:val="00EC119A"/>
    <w:pPr>
      <w:numPr>
        <w:numId w:val="11"/>
      </w:numPr>
      <w:tabs>
        <w:tab w:val="clear" w:pos="726"/>
        <w:tab w:val="clear" w:pos="1680"/>
        <w:tab w:val="left" w:pos="1080"/>
      </w:tabs>
      <w:spacing w:after="120"/>
      <w:ind w:left="1080"/>
    </w:pPr>
  </w:style>
  <w:style w:type="paragraph" w:customStyle="1" w:styleId="SF2BLMID">
    <w:name w:val="SF2_BL_MID"/>
    <w:basedOn w:val="SF2BLFIRST"/>
    <w:rsid w:val="00EC119A"/>
  </w:style>
  <w:style w:type="paragraph" w:customStyle="1" w:styleId="SF2BLLAST">
    <w:name w:val="SF2_BL_LAST"/>
    <w:basedOn w:val="SF2BLFIRST"/>
    <w:next w:val="SF2"/>
    <w:rsid w:val="00EC119A"/>
    <w:pPr>
      <w:spacing w:after="360"/>
    </w:pPr>
  </w:style>
  <w:style w:type="paragraph" w:customStyle="1" w:styleId="SF2NLFIRST">
    <w:name w:val="SF2_NL_FIRST"/>
    <w:basedOn w:val="SF2BLFIRST"/>
    <w:next w:val="SF2NLMID"/>
    <w:rsid w:val="00EC119A"/>
    <w:pPr>
      <w:numPr>
        <w:numId w:val="0"/>
      </w:numPr>
      <w:ind w:left="720"/>
    </w:pPr>
  </w:style>
  <w:style w:type="paragraph" w:customStyle="1" w:styleId="SF2NLMID">
    <w:name w:val="SF2_NL_MID"/>
    <w:basedOn w:val="SF2BLMID"/>
    <w:rsid w:val="00EC119A"/>
    <w:pPr>
      <w:numPr>
        <w:numId w:val="0"/>
      </w:numPr>
      <w:ind w:left="720"/>
    </w:pPr>
  </w:style>
  <w:style w:type="paragraph" w:customStyle="1" w:styleId="SF2NLLAST">
    <w:name w:val="SF2_NL_LAST"/>
    <w:basedOn w:val="SF2BLLAST"/>
    <w:next w:val="SF2"/>
    <w:rsid w:val="00EC119A"/>
    <w:pPr>
      <w:numPr>
        <w:numId w:val="0"/>
      </w:numPr>
      <w:ind w:left="720"/>
    </w:pPr>
  </w:style>
  <w:style w:type="paragraph" w:customStyle="1" w:styleId="SF2FIGCAP">
    <w:name w:val="SF2_FIG_CAP"/>
    <w:basedOn w:val="FIGCAP"/>
    <w:rsid w:val="00EC119A"/>
    <w:pPr>
      <w:ind w:left="240"/>
    </w:pPr>
  </w:style>
  <w:style w:type="paragraph" w:customStyle="1" w:styleId="SF2DPGMONLY">
    <w:name w:val="SF2_DPGM_ONLY"/>
    <w:rsid w:val="00EC119A"/>
    <w:pPr>
      <w:spacing w:after="240" w:line="240" w:lineRule="auto"/>
      <w:ind w:left="245"/>
    </w:pPr>
    <w:rPr>
      <w:rFonts w:ascii="Courier New" w:eastAsia="SimSun" w:hAnsi="Courier New" w:cs="Courier New"/>
      <w:color w:val="000000"/>
      <w:sz w:val="16"/>
      <w:szCs w:val="16"/>
    </w:rPr>
  </w:style>
  <w:style w:type="paragraph" w:customStyle="1" w:styleId="SF2DPGMFIRST">
    <w:name w:val="SF2_DPGM_FIRST"/>
    <w:next w:val="SF2DPGMMID"/>
    <w:rsid w:val="00EC119A"/>
    <w:pPr>
      <w:spacing w:after="0" w:line="240" w:lineRule="auto"/>
      <w:ind w:left="245"/>
    </w:pPr>
    <w:rPr>
      <w:rFonts w:ascii="Courier New" w:eastAsia="SimSun" w:hAnsi="Courier New" w:cs="Courier New"/>
      <w:color w:val="000000"/>
      <w:sz w:val="16"/>
      <w:szCs w:val="16"/>
    </w:rPr>
  </w:style>
  <w:style w:type="paragraph" w:customStyle="1" w:styleId="SF2DPGMMID">
    <w:name w:val="SF2_DPGM_MID"/>
    <w:basedOn w:val="SF2DPGMFIRST"/>
    <w:rsid w:val="00EC119A"/>
  </w:style>
  <w:style w:type="paragraph" w:customStyle="1" w:styleId="SF2DPGMLAST">
    <w:name w:val="SF2_DPGM_LAST"/>
    <w:basedOn w:val="SF2DPGMMID"/>
    <w:rsid w:val="00EC119A"/>
    <w:pPr>
      <w:spacing w:after="240"/>
    </w:pPr>
  </w:style>
  <w:style w:type="paragraph" w:customStyle="1" w:styleId="TBLUL">
    <w:name w:val="TBL_UL"/>
    <w:basedOn w:val="TBL"/>
    <w:rsid w:val="00EC119A"/>
    <w:pPr>
      <w:framePr w:hSpace="180" w:wrap="around" w:vAnchor="text" w:hAnchor="text" w:y="1"/>
      <w:spacing w:before="60" w:after="0"/>
      <w:ind w:left="480"/>
      <w:suppressOverlap/>
    </w:pPr>
  </w:style>
  <w:style w:type="paragraph" w:customStyle="1" w:styleId="SF2ULLAST">
    <w:name w:val="SF2_UL_LAST"/>
    <w:next w:val="SF2"/>
    <w:rsid w:val="00EC119A"/>
    <w:pPr>
      <w:spacing w:before="120" w:after="360" w:line="240" w:lineRule="auto"/>
      <w:ind w:left="720"/>
    </w:pPr>
    <w:rPr>
      <w:rFonts w:ascii="Arial" w:eastAsia="SimSun" w:hAnsi="Arial" w:cs="Times New Roman"/>
      <w:color w:val="000000"/>
      <w:sz w:val="18"/>
      <w:szCs w:val="24"/>
    </w:rPr>
  </w:style>
  <w:style w:type="paragraph" w:customStyle="1" w:styleId="SF2ULMID">
    <w:name w:val="SF2_UL_MID"/>
    <w:rsid w:val="00EC119A"/>
    <w:pPr>
      <w:spacing w:before="120" w:after="0" w:line="240" w:lineRule="auto"/>
      <w:ind w:left="720"/>
    </w:pPr>
    <w:rPr>
      <w:rFonts w:ascii="Arial" w:eastAsia="SimSun" w:hAnsi="Arial" w:cs="Times New Roman"/>
      <w:color w:val="000000"/>
      <w:sz w:val="18"/>
      <w:szCs w:val="24"/>
    </w:rPr>
  </w:style>
  <w:style w:type="paragraph" w:customStyle="1" w:styleId="SF2ULFIRST">
    <w:name w:val="SF2_UL_FIRST"/>
    <w:next w:val="SF2ULMID"/>
    <w:rsid w:val="00EC119A"/>
    <w:pPr>
      <w:spacing w:before="120" w:after="0" w:line="240" w:lineRule="auto"/>
      <w:ind w:left="720"/>
    </w:pPr>
    <w:rPr>
      <w:rFonts w:ascii="Arial" w:eastAsia="SimSun" w:hAnsi="Arial" w:cs="Times New Roman"/>
      <w:color w:val="000000"/>
      <w:sz w:val="18"/>
      <w:szCs w:val="24"/>
    </w:rPr>
  </w:style>
  <w:style w:type="paragraph" w:customStyle="1" w:styleId="ULLAST">
    <w:name w:val="UL_LAST"/>
    <w:rsid w:val="00EC119A"/>
    <w:pPr>
      <w:spacing w:after="280" w:line="310" w:lineRule="atLeast"/>
      <w:ind w:left="720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ULMID">
    <w:name w:val="UL_MID"/>
    <w:rsid w:val="00EC119A"/>
    <w:pPr>
      <w:spacing w:after="0" w:line="310" w:lineRule="atLeast"/>
      <w:ind w:left="720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ULFIRST">
    <w:name w:val="UL_FIRST"/>
    <w:next w:val="ULMID"/>
    <w:rsid w:val="00EC119A"/>
    <w:pPr>
      <w:spacing w:before="280" w:after="0" w:line="310" w:lineRule="atLeast"/>
      <w:ind w:left="720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UNTBLCOLHD">
    <w:name w:val="UNTBL_COLHD"/>
    <w:rsid w:val="00EC119A"/>
    <w:pPr>
      <w:suppressAutoHyphens/>
      <w:autoSpaceDE w:val="0"/>
      <w:autoSpaceDN w:val="0"/>
      <w:adjustRightInd w:val="0"/>
      <w:spacing w:before="240" w:after="120" w:line="240" w:lineRule="auto"/>
    </w:pPr>
    <w:rPr>
      <w:rFonts w:ascii="Times New Roman" w:eastAsia="SimSun" w:hAnsi="Times New Roman" w:cs="Times New Roman"/>
      <w:b/>
      <w:color w:val="000000"/>
      <w:sz w:val="21"/>
      <w:szCs w:val="24"/>
    </w:rPr>
  </w:style>
  <w:style w:type="paragraph" w:customStyle="1" w:styleId="UNTBL">
    <w:name w:val="UNTBL"/>
    <w:rsid w:val="00EC119A"/>
    <w:pPr>
      <w:autoSpaceDE w:val="0"/>
      <w:autoSpaceDN w:val="0"/>
      <w:adjustRightInd w:val="0"/>
      <w:spacing w:after="120" w:line="240" w:lineRule="auto"/>
    </w:pPr>
    <w:rPr>
      <w:rFonts w:ascii="Times New Roman" w:eastAsia="SimSun" w:hAnsi="Times New Roman" w:cs="Times New Roman"/>
      <w:color w:val="000000"/>
      <w:sz w:val="21"/>
      <w:szCs w:val="24"/>
    </w:rPr>
  </w:style>
  <w:style w:type="character" w:customStyle="1" w:styleId="NLNUM">
    <w:name w:val="NL_NUM"/>
    <w:basedOn w:val="DefaultParagraphFont"/>
    <w:rsid w:val="00EC119A"/>
  </w:style>
  <w:style w:type="character" w:customStyle="1" w:styleId="SF2NLNUM">
    <w:name w:val="SF2_NL_NUM"/>
    <w:basedOn w:val="DefaultParagraphFont"/>
    <w:rsid w:val="00EC119A"/>
  </w:style>
  <w:style w:type="paragraph" w:customStyle="1" w:styleId="CFEPG">
    <w:name w:val="CF_EPG"/>
    <w:basedOn w:val="Normal"/>
    <w:rsid w:val="00EC119A"/>
    <w:pPr>
      <w:autoSpaceDE w:val="0"/>
      <w:autoSpaceDN w:val="0"/>
      <w:adjustRightInd w:val="0"/>
      <w:spacing w:after="0" w:line="240" w:lineRule="auto"/>
      <w:ind w:left="720" w:right="720"/>
    </w:pPr>
    <w:rPr>
      <w:rFonts w:ascii="Arial" w:eastAsia="Times New Roman" w:hAnsi="Arial" w:cs="Times New Roman"/>
      <w:i/>
      <w:iCs/>
      <w:sz w:val="16"/>
      <w:szCs w:val="20"/>
    </w:rPr>
  </w:style>
  <w:style w:type="paragraph" w:customStyle="1" w:styleId="CFEPGATTRAUNA">
    <w:name w:val="CF_EPG_ATTR_AU_NA"/>
    <w:basedOn w:val="CHAPBM"/>
    <w:rsid w:val="00EC119A"/>
    <w:pPr>
      <w:spacing w:line="180" w:lineRule="atLeast"/>
      <w:ind w:left="4320" w:right="504" w:firstLine="302"/>
    </w:pPr>
    <w:rPr>
      <w:rFonts w:ascii="Arial" w:hAnsi="Arial"/>
      <w:color w:val="auto"/>
      <w:sz w:val="16"/>
    </w:rPr>
  </w:style>
  <w:style w:type="paragraph" w:customStyle="1" w:styleId="CDTFIRSTwide">
    <w:name w:val="CDT_FIRST_wide"/>
    <w:basedOn w:val="CDTFIRST"/>
    <w:rsid w:val="00EC119A"/>
    <w:pPr>
      <w:ind w:left="0"/>
    </w:pPr>
  </w:style>
  <w:style w:type="paragraph" w:customStyle="1" w:styleId="CDTMIDwide">
    <w:name w:val="CDT_MID_wide"/>
    <w:basedOn w:val="CDTMID"/>
    <w:rsid w:val="00EC119A"/>
    <w:pPr>
      <w:keepNext/>
      <w:keepLines/>
      <w:ind w:left="0"/>
    </w:pPr>
  </w:style>
  <w:style w:type="paragraph" w:customStyle="1" w:styleId="CDTTTLoutput">
    <w:name w:val="CDT_TTL_output"/>
    <w:basedOn w:val="CDTTTL"/>
    <w:rsid w:val="00EC119A"/>
    <w:pPr>
      <w:pBdr>
        <w:bottom w:val="none" w:sz="0" w:space="0" w:color="auto"/>
      </w:pBdr>
    </w:pPr>
  </w:style>
  <w:style w:type="paragraph" w:customStyle="1" w:styleId="DPGMFIRSTwide">
    <w:name w:val="DPGM_FIRST_wide"/>
    <w:basedOn w:val="DPGMFIRST"/>
    <w:rsid w:val="00EC119A"/>
    <w:pPr>
      <w:ind w:left="0"/>
    </w:pPr>
  </w:style>
  <w:style w:type="paragraph" w:customStyle="1" w:styleId="DPGMMIDwide">
    <w:name w:val="DPGM_MID_wide"/>
    <w:basedOn w:val="DPGMMID"/>
    <w:autoRedefine/>
    <w:rsid w:val="00EC119A"/>
    <w:pPr>
      <w:ind w:left="0"/>
    </w:pPr>
  </w:style>
  <w:style w:type="paragraph" w:customStyle="1" w:styleId="DPGMLASTwide">
    <w:name w:val="DPGM_LAST_wide"/>
    <w:basedOn w:val="DPGMLAST"/>
    <w:rsid w:val="00EC119A"/>
  </w:style>
  <w:style w:type="paragraph" w:customStyle="1" w:styleId="BLNLFIRST">
    <w:name w:val="BL_NL_FIRST"/>
    <w:basedOn w:val="BL1FIRST"/>
    <w:rsid w:val="00EC119A"/>
  </w:style>
  <w:style w:type="paragraph" w:customStyle="1" w:styleId="BLNLMID">
    <w:name w:val="BL_NL_MID"/>
    <w:basedOn w:val="BL1MID"/>
    <w:rsid w:val="00EC119A"/>
  </w:style>
  <w:style w:type="paragraph" w:customStyle="1" w:styleId="BLNLLAST">
    <w:name w:val="BL_NL_LAST"/>
    <w:basedOn w:val="BL1LAST"/>
    <w:rsid w:val="00EC119A"/>
  </w:style>
  <w:style w:type="paragraph" w:customStyle="1" w:styleId="BLCON0">
    <w:name w:val="BL_CON"/>
    <w:basedOn w:val="BLFIRST"/>
    <w:rsid w:val="00EC119A"/>
    <w:pPr>
      <w:numPr>
        <w:numId w:val="0"/>
      </w:numPr>
      <w:spacing w:before="40"/>
      <w:ind w:left="720"/>
    </w:pPr>
  </w:style>
  <w:style w:type="paragraph" w:customStyle="1" w:styleId="BLDPGMFIRST">
    <w:name w:val="BL_DPGM_FIRST"/>
    <w:basedOn w:val="BLCON0"/>
    <w:rsid w:val="00EC119A"/>
    <w:rPr>
      <w:rFonts w:ascii="Courier New" w:hAnsi="Courier New"/>
      <w:sz w:val="16"/>
    </w:rPr>
  </w:style>
  <w:style w:type="paragraph" w:customStyle="1" w:styleId="BLDPGMMID">
    <w:name w:val="BL_DPGM_MID"/>
    <w:basedOn w:val="BLDPGMFIRST"/>
    <w:rsid w:val="00EC119A"/>
    <w:pPr>
      <w:spacing w:before="0" w:line="220" w:lineRule="atLeast"/>
    </w:pPr>
  </w:style>
  <w:style w:type="paragraph" w:customStyle="1" w:styleId="BLDPGMLAST">
    <w:name w:val="BL_DPGM_LAST"/>
    <w:basedOn w:val="BLDPGMFIRST"/>
    <w:rsid w:val="00EC119A"/>
    <w:pPr>
      <w:spacing w:before="0" w:after="40" w:line="220" w:lineRule="atLeast"/>
    </w:pPr>
  </w:style>
  <w:style w:type="paragraph" w:customStyle="1" w:styleId="BLDPGMONLY">
    <w:name w:val="BL_DPGM_ONLY"/>
    <w:basedOn w:val="BLDPGMMID"/>
    <w:rsid w:val="00EC119A"/>
    <w:pPr>
      <w:spacing w:before="40" w:after="40"/>
    </w:pPr>
  </w:style>
  <w:style w:type="character" w:customStyle="1" w:styleId="SF2FIGNUM">
    <w:name w:val="SF2_FIG_NUM"/>
    <w:rsid w:val="00EC119A"/>
    <w:rPr>
      <w:rFonts w:ascii="Arial" w:hAnsi="Arial"/>
      <w:smallCaps w:val="0"/>
      <w:w w:val="100"/>
      <w:sz w:val="16"/>
    </w:rPr>
  </w:style>
  <w:style w:type="paragraph" w:customStyle="1" w:styleId="PARTNUM">
    <w:name w:val="PART_NUM"/>
    <w:basedOn w:val="Normal"/>
    <w:rsid w:val="00EC119A"/>
    <w:pPr>
      <w:pBdr>
        <w:top w:val="single" w:sz="36" w:space="9" w:color="C0C0C0"/>
      </w:pBdr>
      <w:autoSpaceDE w:val="0"/>
      <w:autoSpaceDN w:val="0"/>
      <w:adjustRightInd w:val="0"/>
      <w:spacing w:after="0" w:line="240" w:lineRule="auto"/>
    </w:pPr>
    <w:rPr>
      <w:rFonts w:ascii="Times New Roman Bold" w:eastAsia="Times New Roman" w:hAnsi="Times New Roman Bold" w:cs="Palatino-Bold"/>
      <w:b/>
      <w:bCs/>
      <w:color w:val="5F5F5F"/>
      <w:sz w:val="52"/>
      <w:szCs w:val="52"/>
    </w:rPr>
  </w:style>
  <w:style w:type="paragraph" w:customStyle="1" w:styleId="PARTTTL">
    <w:name w:val="PART_TTL"/>
    <w:basedOn w:val="Normal"/>
    <w:rsid w:val="00EC119A"/>
    <w:pPr>
      <w:autoSpaceDE w:val="0"/>
      <w:autoSpaceDN w:val="0"/>
      <w:adjustRightInd w:val="0"/>
      <w:spacing w:after="0" w:line="240" w:lineRule="auto"/>
      <w:ind w:left="648"/>
    </w:pPr>
    <w:rPr>
      <w:rFonts w:ascii="Arial" w:eastAsia="Times New Roman" w:hAnsi="Arial" w:cs="Times New Roman"/>
      <w:color w:val="000000"/>
      <w:sz w:val="40"/>
      <w:szCs w:val="20"/>
    </w:rPr>
  </w:style>
  <w:style w:type="paragraph" w:customStyle="1" w:styleId="NLCON0">
    <w:name w:val="NL_CON"/>
    <w:basedOn w:val="NLMID"/>
    <w:rsid w:val="00EC119A"/>
    <w:pPr>
      <w:ind w:firstLine="0"/>
    </w:pPr>
  </w:style>
  <w:style w:type="paragraph" w:customStyle="1" w:styleId="CHAPBMPD">
    <w:name w:val="CHAP_BM_PD"/>
    <w:basedOn w:val="Normal"/>
    <w:rsid w:val="00EC119A"/>
    <w:pPr>
      <w:spacing w:before="60" w:after="60" w:line="240" w:lineRule="auto"/>
    </w:pPr>
    <w:rPr>
      <w:rFonts w:ascii="Arial" w:eastAsia="Times New Roman" w:hAnsi="Arial" w:cs="Times New Roman"/>
      <w:color w:val="0000FF"/>
      <w:szCs w:val="20"/>
    </w:rPr>
  </w:style>
  <w:style w:type="paragraph" w:customStyle="1" w:styleId="CHAPBMQQ">
    <w:name w:val="CHAP_BM_QQ"/>
    <w:basedOn w:val="CHAPBMPD"/>
    <w:rsid w:val="00EC119A"/>
    <w:rPr>
      <w:color w:val="FF0000"/>
    </w:rPr>
  </w:style>
  <w:style w:type="character" w:customStyle="1" w:styleId="CDTBOLD">
    <w:name w:val="CDT_BOLD"/>
    <w:rsid w:val="00EC119A"/>
    <w:rPr>
      <w:b/>
    </w:rPr>
  </w:style>
  <w:style w:type="character" w:customStyle="1" w:styleId="CDTITAL">
    <w:name w:val="CDT_ITAL"/>
    <w:rsid w:val="00EC119A"/>
    <w:rPr>
      <w:i/>
    </w:rPr>
  </w:style>
  <w:style w:type="character" w:customStyle="1" w:styleId="CDTBITAL">
    <w:name w:val="CDT_BITAL"/>
    <w:rsid w:val="00EC119A"/>
    <w:rPr>
      <w:b/>
      <w:i/>
    </w:rPr>
  </w:style>
  <w:style w:type="character" w:customStyle="1" w:styleId="DPGMBOLD">
    <w:name w:val="DPGM_BOLD"/>
    <w:rsid w:val="00EC119A"/>
    <w:rPr>
      <w:b/>
    </w:rPr>
  </w:style>
  <w:style w:type="character" w:customStyle="1" w:styleId="DPGMITAL">
    <w:name w:val="DPGM_ITAL"/>
    <w:rsid w:val="00EC119A"/>
    <w:rPr>
      <w:i/>
    </w:rPr>
  </w:style>
  <w:style w:type="character" w:customStyle="1" w:styleId="DPGMBITAL">
    <w:name w:val="DPGM_BITAL"/>
    <w:rsid w:val="00EC119A"/>
    <w:rPr>
      <w:b/>
      <w:i/>
    </w:rPr>
  </w:style>
  <w:style w:type="paragraph" w:customStyle="1" w:styleId="FIGNOTE">
    <w:name w:val="FIG_NOTE"/>
    <w:basedOn w:val="FIGCAP"/>
    <w:qFormat/>
    <w:rsid w:val="00EC119A"/>
    <w:rPr>
      <w:b w:val="0"/>
    </w:rPr>
  </w:style>
  <w:style w:type="paragraph" w:customStyle="1" w:styleId="TBL1">
    <w:name w:val="TBL1"/>
    <w:basedOn w:val="FIGNOTE"/>
    <w:qFormat/>
    <w:rsid w:val="00EC119A"/>
    <w:pPr>
      <w:jc w:val="center"/>
    </w:pPr>
  </w:style>
  <w:style w:type="paragraph" w:customStyle="1" w:styleId="TBLCOLHD1">
    <w:name w:val="TBL_COLHD1"/>
    <w:basedOn w:val="TBL1"/>
    <w:qFormat/>
    <w:rsid w:val="00EC119A"/>
    <w:pPr>
      <w:spacing w:before="120" w:after="60"/>
      <w:ind w:left="58"/>
      <w:jc w:val="left"/>
    </w:pPr>
    <w:rPr>
      <w:i/>
    </w:rPr>
  </w:style>
  <w:style w:type="paragraph" w:customStyle="1" w:styleId="TBLNOTE">
    <w:name w:val="TBL_NOTE"/>
    <w:basedOn w:val="TBLTTL"/>
    <w:qFormat/>
    <w:rsid w:val="00EC119A"/>
    <w:pPr>
      <w:keepNext/>
      <w:keepLines/>
      <w:spacing w:before="60" w:line="240" w:lineRule="atLeast"/>
    </w:pPr>
    <w:rPr>
      <w:b w:val="0"/>
    </w:rPr>
  </w:style>
  <w:style w:type="paragraph" w:customStyle="1" w:styleId="OUTPUTFIRST">
    <w:name w:val="OUTPUT_FIRST"/>
    <w:basedOn w:val="DPGMMIDwide"/>
    <w:qFormat/>
    <w:rsid w:val="00EC119A"/>
    <w:pPr>
      <w:autoSpaceDE w:val="0"/>
      <w:autoSpaceDN w:val="0"/>
      <w:adjustRightInd w:val="0"/>
      <w:spacing w:before="60"/>
    </w:pPr>
  </w:style>
  <w:style w:type="paragraph" w:customStyle="1" w:styleId="OUTPUTMID">
    <w:name w:val="OUTPUT_MID"/>
    <w:basedOn w:val="DPGMMIDwide"/>
    <w:qFormat/>
    <w:rsid w:val="00EC119A"/>
    <w:pPr>
      <w:autoSpaceDE w:val="0"/>
      <w:autoSpaceDN w:val="0"/>
      <w:adjustRightInd w:val="0"/>
    </w:pPr>
  </w:style>
  <w:style w:type="paragraph" w:customStyle="1" w:styleId="OUTPUTLAST">
    <w:name w:val="OUTPUT_LAST"/>
    <w:basedOn w:val="DPGMMIDwide"/>
    <w:qFormat/>
    <w:rsid w:val="00EC119A"/>
    <w:pPr>
      <w:autoSpaceDE w:val="0"/>
      <w:autoSpaceDN w:val="0"/>
      <w:adjustRightInd w:val="0"/>
      <w:spacing w:after="120"/>
    </w:pPr>
  </w:style>
  <w:style w:type="paragraph" w:customStyle="1" w:styleId="CDTFIRSTHIGHLIGHT">
    <w:name w:val="CDT_FIRST_HIGHLIGHT"/>
    <w:basedOn w:val="CDTFIRSTwide"/>
    <w:qFormat/>
    <w:rsid w:val="00EC119A"/>
  </w:style>
  <w:style w:type="paragraph" w:customStyle="1" w:styleId="OUTPUTTTLNUM">
    <w:name w:val="OUTPUT_TTL_NUM"/>
    <w:basedOn w:val="CDTTTLoutput"/>
    <w:qFormat/>
    <w:rsid w:val="00EC119A"/>
    <w:pPr>
      <w:autoSpaceDE w:val="0"/>
      <w:autoSpaceDN w:val="0"/>
      <w:adjustRightInd w:val="0"/>
    </w:pPr>
    <w:rPr>
      <w:rFonts w:ascii="Arial Bold" w:hAnsi="Arial Bold"/>
      <w:smallCaps/>
    </w:rPr>
  </w:style>
  <w:style w:type="paragraph" w:customStyle="1" w:styleId="MN1BLFIRST">
    <w:name w:val="MN1_BL_FIRST"/>
    <w:basedOn w:val="MN1"/>
    <w:qFormat/>
    <w:rsid w:val="00EC119A"/>
    <w:pPr>
      <w:numPr>
        <w:numId w:val="14"/>
      </w:numPr>
      <w:spacing w:before="240"/>
      <w:ind w:left="461" w:hanging="187"/>
    </w:pPr>
  </w:style>
  <w:style w:type="paragraph" w:customStyle="1" w:styleId="MN1BLMID">
    <w:name w:val="MN1_BL_MID"/>
    <w:basedOn w:val="MN1BLFIRST"/>
    <w:qFormat/>
    <w:rsid w:val="00EC119A"/>
    <w:pPr>
      <w:numPr>
        <w:numId w:val="15"/>
      </w:numPr>
      <w:spacing w:before="0"/>
      <w:ind w:left="461" w:hanging="187"/>
    </w:pPr>
  </w:style>
  <w:style w:type="paragraph" w:customStyle="1" w:styleId="MN1BLLAST">
    <w:name w:val="MN1_BL_LAST"/>
    <w:basedOn w:val="MN1BLMID"/>
    <w:next w:val="MN1"/>
    <w:qFormat/>
    <w:rsid w:val="00EC119A"/>
    <w:pPr>
      <w:numPr>
        <w:numId w:val="16"/>
      </w:numPr>
      <w:spacing w:after="240"/>
      <w:ind w:left="461" w:hanging="187"/>
    </w:pPr>
  </w:style>
  <w:style w:type="paragraph" w:customStyle="1" w:styleId="MN1BLCON">
    <w:name w:val="MN1_BL_CON"/>
    <w:basedOn w:val="MN1BLMID"/>
    <w:qFormat/>
    <w:rsid w:val="00EC119A"/>
    <w:pPr>
      <w:numPr>
        <w:numId w:val="0"/>
      </w:numPr>
      <w:ind w:left="461"/>
    </w:pPr>
  </w:style>
  <w:style w:type="paragraph" w:customStyle="1" w:styleId="MN1NLFIRST">
    <w:name w:val="MN1_NL_FIRST"/>
    <w:basedOn w:val="MN1"/>
    <w:qFormat/>
    <w:rsid w:val="00EC119A"/>
    <w:pPr>
      <w:numPr>
        <w:numId w:val="17"/>
      </w:numPr>
      <w:spacing w:before="240"/>
    </w:pPr>
  </w:style>
  <w:style w:type="paragraph" w:customStyle="1" w:styleId="MN1NLMID">
    <w:name w:val="MN1_NL_MID"/>
    <w:basedOn w:val="MN1NLFIRST"/>
    <w:qFormat/>
    <w:rsid w:val="00EC119A"/>
    <w:pPr>
      <w:spacing w:before="0"/>
    </w:pPr>
  </w:style>
  <w:style w:type="paragraph" w:customStyle="1" w:styleId="MN1NLLAST">
    <w:name w:val="MN1_NL_LAST"/>
    <w:basedOn w:val="MN1NLFIRST"/>
    <w:qFormat/>
    <w:rsid w:val="00EC119A"/>
    <w:pPr>
      <w:spacing w:before="0" w:after="240"/>
    </w:pPr>
  </w:style>
  <w:style w:type="paragraph" w:customStyle="1" w:styleId="MN1NLCON">
    <w:name w:val="MN1_NL_CON"/>
    <w:basedOn w:val="MN1NLMID"/>
    <w:qFormat/>
    <w:rsid w:val="00EC119A"/>
    <w:pPr>
      <w:numPr>
        <w:numId w:val="0"/>
      </w:numPr>
      <w:ind w:left="634"/>
    </w:pPr>
  </w:style>
  <w:style w:type="paragraph" w:customStyle="1" w:styleId="MN1DPGMFIRST">
    <w:name w:val="MN1_DPGM_FIRST"/>
    <w:basedOn w:val="MN1"/>
    <w:qFormat/>
    <w:rsid w:val="00EC119A"/>
    <w:pPr>
      <w:spacing w:before="120" w:after="0"/>
    </w:pPr>
    <w:rPr>
      <w:rFonts w:ascii="Courier New" w:hAnsi="Courier New"/>
      <w:sz w:val="16"/>
    </w:rPr>
  </w:style>
  <w:style w:type="paragraph" w:customStyle="1" w:styleId="MN1DPGMMID">
    <w:name w:val="MN1_DPGM_MID"/>
    <w:basedOn w:val="MN1"/>
    <w:qFormat/>
    <w:rsid w:val="00EC119A"/>
    <w:pPr>
      <w:spacing w:after="0"/>
    </w:pPr>
    <w:rPr>
      <w:rFonts w:ascii="Courier New" w:hAnsi="Courier New"/>
      <w:sz w:val="16"/>
    </w:rPr>
  </w:style>
  <w:style w:type="paragraph" w:customStyle="1" w:styleId="MN1DPGMLAST">
    <w:name w:val="MN1_DPGM_LAST"/>
    <w:basedOn w:val="MN1"/>
    <w:qFormat/>
    <w:rsid w:val="00EC119A"/>
    <w:rPr>
      <w:rFonts w:ascii="Courier New" w:hAnsi="Courier New"/>
      <w:sz w:val="16"/>
    </w:rPr>
  </w:style>
  <w:style w:type="paragraph" w:customStyle="1" w:styleId="MN1NLDPGMFIRST">
    <w:name w:val="MN1_NL_DPGM_FIRST"/>
    <w:basedOn w:val="MN1NLCON"/>
    <w:qFormat/>
    <w:rsid w:val="00EC119A"/>
    <w:pPr>
      <w:spacing w:after="0"/>
    </w:pPr>
    <w:rPr>
      <w:rFonts w:ascii="Courier New" w:hAnsi="Courier New"/>
      <w:sz w:val="16"/>
    </w:rPr>
  </w:style>
  <w:style w:type="paragraph" w:customStyle="1" w:styleId="MN1NLDPGMMID">
    <w:name w:val="MN1_NL_DPGM_MID"/>
    <w:basedOn w:val="MN1NLCON"/>
    <w:qFormat/>
    <w:rsid w:val="00EC119A"/>
    <w:pPr>
      <w:spacing w:after="0"/>
    </w:pPr>
    <w:rPr>
      <w:rFonts w:ascii="Courier New" w:hAnsi="Courier New"/>
      <w:sz w:val="16"/>
    </w:rPr>
  </w:style>
  <w:style w:type="paragraph" w:customStyle="1" w:styleId="MN1NLDPGMLAST">
    <w:name w:val="MN1_NL_DPGM_LAST"/>
    <w:basedOn w:val="MN1NLCON"/>
    <w:qFormat/>
    <w:rsid w:val="00EC119A"/>
    <w:rPr>
      <w:rFonts w:ascii="Courier New" w:hAnsi="Courier New"/>
      <w:sz w:val="16"/>
    </w:rPr>
  </w:style>
  <w:style w:type="paragraph" w:customStyle="1" w:styleId="MN1DPGMONLY">
    <w:name w:val="MN1_DPGM_ONLY"/>
    <w:basedOn w:val="MN1DPGMLAST"/>
    <w:qFormat/>
    <w:rsid w:val="00EC119A"/>
    <w:pPr>
      <w:spacing w:before="120"/>
    </w:pPr>
  </w:style>
  <w:style w:type="paragraph" w:customStyle="1" w:styleId="SF1MID">
    <w:name w:val="SF1_MID"/>
    <w:basedOn w:val="SF1FIRST"/>
    <w:qFormat/>
    <w:rsid w:val="00EC119A"/>
    <w:pPr>
      <w:autoSpaceDE w:val="0"/>
      <w:autoSpaceDN w:val="0"/>
      <w:adjustRightInd w:val="0"/>
      <w:spacing w:before="120"/>
    </w:pPr>
  </w:style>
  <w:style w:type="paragraph" w:customStyle="1" w:styleId="SF1LAST">
    <w:name w:val="SF1_LAST"/>
    <w:basedOn w:val="SF1MID"/>
    <w:qFormat/>
    <w:rsid w:val="00EC119A"/>
  </w:style>
  <w:style w:type="paragraph" w:customStyle="1" w:styleId="SF1ONLY">
    <w:name w:val="SF1_ONLY"/>
    <w:basedOn w:val="SF1LAST"/>
    <w:qFormat/>
    <w:rsid w:val="00EC119A"/>
  </w:style>
  <w:style w:type="paragraph" w:customStyle="1" w:styleId="SF1BLFIRST">
    <w:name w:val="SF1_BL_FIRST"/>
    <w:basedOn w:val="MN1BLFIRST"/>
    <w:qFormat/>
    <w:rsid w:val="00EC119A"/>
    <w:pPr>
      <w:autoSpaceDE w:val="0"/>
      <w:autoSpaceDN w:val="0"/>
      <w:adjustRightInd w:val="0"/>
    </w:pPr>
  </w:style>
  <w:style w:type="paragraph" w:customStyle="1" w:styleId="SF1BLMID">
    <w:name w:val="SF1_BL_MID"/>
    <w:basedOn w:val="MN1BLMID"/>
    <w:qFormat/>
    <w:rsid w:val="00EC119A"/>
    <w:pPr>
      <w:autoSpaceDE w:val="0"/>
      <w:autoSpaceDN w:val="0"/>
      <w:adjustRightInd w:val="0"/>
    </w:pPr>
  </w:style>
  <w:style w:type="paragraph" w:customStyle="1" w:styleId="SF1BLCON">
    <w:name w:val="SF1_BL_CON"/>
    <w:basedOn w:val="MN1BLCON"/>
    <w:qFormat/>
    <w:rsid w:val="00EC119A"/>
    <w:pPr>
      <w:autoSpaceDE w:val="0"/>
      <w:autoSpaceDN w:val="0"/>
      <w:adjustRightInd w:val="0"/>
    </w:pPr>
  </w:style>
  <w:style w:type="paragraph" w:customStyle="1" w:styleId="SF1BLLAST">
    <w:name w:val="SF1_BL_LAST"/>
    <w:basedOn w:val="MN1BLLAST"/>
    <w:qFormat/>
    <w:rsid w:val="00EC119A"/>
    <w:pPr>
      <w:autoSpaceDE w:val="0"/>
      <w:autoSpaceDN w:val="0"/>
      <w:adjustRightInd w:val="0"/>
    </w:pPr>
  </w:style>
  <w:style w:type="paragraph" w:customStyle="1" w:styleId="SF1NLFIRST">
    <w:name w:val="SF1_NL_FIRST"/>
    <w:qFormat/>
    <w:rsid w:val="00EC119A"/>
    <w:pPr>
      <w:autoSpaceDE w:val="0"/>
      <w:autoSpaceDN w:val="0"/>
      <w:adjustRightInd w:val="0"/>
      <w:spacing w:after="0" w:line="240" w:lineRule="auto"/>
      <w:ind w:left="634" w:hanging="360"/>
    </w:pPr>
    <w:rPr>
      <w:rFonts w:ascii="Times New Roman" w:eastAsia="SimSun" w:hAnsi="Times New Roman" w:cs="Times New Roman"/>
      <w:color w:val="000000"/>
      <w:sz w:val="21"/>
      <w:szCs w:val="24"/>
    </w:rPr>
  </w:style>
  <w:style w:type="paragraph" w:customStyle="1" w:styleId="SF1NLMID">
    <w:name w:val="SF1_NL_MID"/>
    <w:basedOn w:val="SF1NLFIRST"/>
    <w:qFormat/>
    <w:rsid w:val="00EC119A"/>
    <w:pPr>
      <w:spacing w:after="120"/>
    </w:pPr>
  </w:style>
  <w:style w:type="paragraph" w:customStyle="1" w:styleId="SF1NLCON">
    <w:name w:val="SF1_NL_CON"/>
    <w:basedOn w:val="MN1NLCON"/>
    <w:qFormat/>
    <w:rsid w:val="00EC119A"/>
    <w:pPr>
      <w:autoSpaceDE w:val="0"/>
      <w:autoSpaceDN w:val="0"/>
      <w:adjustRightInd w:val="0"/>
    </w:pPr>
  </w:style>
  <w:style w:type="paragraph" w:customStyle="1" w:styleId="SF1NLDPGMFIRST">
    <w:name w:val="SF1_NL_DPGM_FIRST"/>
    <w:basedOn w:val="MN1NLDPGMFIRST"/>
    <w:qFormat/>
    <w:rsid w:val="00EC119A"/>
    <w:pPr>
      <w:autoSpaceDE w:val="0"/>
      <w:autoSpaceDN w:val="0"/>
      <w:adjustRightInd w:val="0"/>
    </w:pPr>
  </w:style>
  <w:style w:type="paragraph" w:customStyle="1" w:styleId="SF1NLDPGMMID">
    <w:name w:val="SF1_NL_DPGM_MID"/>
    <w:basedOn w:val="MN1NLDPGMMID"/>
    <w:qFormat/>
    <w:rsid w:val="00EC119A"/>
    <w:pPr>
      <w:autoSpaceDE w:val="0"/>
      <w:autoSpaceDN w:val="0"/>
      <w:adjustRightInd w:val="0"/>
    </w:pPr>
  </w:style>
  <w:style w:type="paragraph" w:customStyle="1" w:styleId="SF1NLDPGMLAST">
    <w:name w:val="SF1_NL_DPGM_LAST"/>
    <w:basedOn w:val="MN1NLDPGMLAST"/>
    <w:qFormat/>
    <w:rsid w:val="00EC119A"/>
    <w:pPr>
      <w:autoSpaceDE w:val="0"/>
      <w:autoSpaceDN w:val="0"/>
      <w:adjustRightInd w:val="0"/>
    </w:pPr>
  </w:style>
  <w:style w:type="paragraph" w:customStyle="1" w:styleId="SF1NLLAST">
    <w:name w:val="SF1_NL_LAST"/>
    <w:basedOn w:val="SF1NLMID"/>
    <w:qFormat/>
    <w:rsid w:val="00EC119A"/>
  </w:style>
  <w:style w:type="paragraph" w:customStyle="1" w:styleId="SF1DPGMFIRST">
    <w:name w:val="SF1_DPGM_FIRST"/>
    <w:basedOn w:val="MN1DPGMFIRST"/>
    <w:qFormat/>
    <w:rsid w:val="00EC119A"/>
    <w:pPr>
      <w:autoSpaceDE w:val="0"/>
      <w:autoSpaceDN w:val="0"/>
      <w:adjustRightInd w:val="0"/>
      <w:ind w:left="0" w:right="0"/>
    </w:pPr>
  </w:style>
  <w:style w:type="paragraph" w:customStyle="1" w:styleId="SF1DPGMMID">
    <w:name w:val="SF1_DPGM_MID"/>
    <w:basedOn w:val="MN1DPGMMID"/>
    <w:qFormat/>
    <w:rsid w:val="00EC119A"/>
    <w:pPr>
      <w:autoSpaceDE w:val="0"/>
      <w:autoSpaceDN w:val="0"/>
      <w:adjustRightInd w:val="0"/>
      <w:ind w:left="0" w:right="0"/>
    </w:pPr>
  </w:style>
  <w:style w:type="paragraph" w:customStyle="1" w:styleId="SF1DPGMLAST">
    <w:name w:val="SF1_DPGM_LAST"/>
    <w:basedOn w:val="MN1DPGMLAST"/>
    <w:qFormat/>
    <w:rsid w:val="00EC119A"/>
    <w:pPr>
      <w:autoSpaceDE w:val="0"/>
      <w:autoSpaceDN w:val="0"/>
      <w:adjustRightInd w:val="0"/>
      <w:ind w:left="0" w:right="0"/>
    </w:pPr>
  </w:style>
  <w:style w:type="paragraph" w:customStyle="1" w:styleId="SF1DPGMONLY">
    <w:name w:val="SF1_DPGM_ONLY"/>
    <w:basedOn w:val="MN1DPGMONLY"/>
    <w:qFormat/>
    <w:rsid w:val="00EC119A"/>
    <w:pPr>
      <w:autoSpaceDE w:val="0"/>
      <w:autoSpaceDN w:val="0"/>
      <w:adjustRightInd w:val="0"/>
      <w:ind w:left="0" w:right="0"/>
    </w:pPr>
  </w:style>
  <w:style w:type="paragraph" w:customStyle="1" w:styleId="SF2BLCON">
    <w:name w:val="SF2_BL_CON"/>
    <w:basedOn w:val="SF2BLMID"/>
    <w:qFormat/>
    <w:rsid w:val="00EC119A"/>
    <w:pPr>
      <w:numPr>
        <w:numId w:val="0"/>
      </w:numPr>
      <w:ind w:left="1080"/>
    </w:pPr>
  </w:style>
  <w:style w:type="paragraph" w:customStyle="1" w:styleId="SF21">
    <w:name w:val="SF2_1"/>
    <w:basedOn w:val="SF2"/>
    <w:qFormat/>
    <w:rsid w:val="00EC119A"/>
    <w:pPr>
      <w:spacing w:after="60"/>
    </w:pPr>
  </w:style>
  <w:style w:type="paragraph" w:customStyle="1" w:styleId="H4">
    <w:name w:val="H4"/>
    <w:basedOn w:val="HEADFIRST"/>
    <w:qFormat/>
    <w:rsid w:val="00EC119A"/>
    <w:pPr>
      <w:spacing w:before="120" w:after="120"/>
    </w:pPr>
    <w:rPr>
      <w:rFonts w:ascii="Arial Bold" w:hAnsi="Arial Bold"/>
      <w:b/>
      <w:sz w:val="20"/>
    </w:rPr>
  </w:style>
  <w:style w:type="paragraph" w:customStyle="1" w:styleId="TABLEDPGMFIRST">
    <w:name w:val="TABLE_DPGM_FIRST"/>
    <w:basedOn w:val="Normal"/>
    <w:qFormat/>
    <w:rsid w:val="00EC119A"/>
    <w:pPr>
      <w:widowControl w:val="0"/>
      <w:suppressAutoHyphens/>
      <w:autoSpaceDE w:val="0"/>
      <w:autoSpaceDN w:val="0"/>
      <w:adjustRightInd w:val="0"/>
      <w:spacing w:after="40" w:line="210" w:lineRule="atLeast"/>
      <w:textAlignment w:val="center"/>
    </w:pPr>
    <w:rPr>
      <w:rFonts w:ascii="Courier New" w:eastAsia="Times New Roman" w:hAnsi="Courier New" w:cs="Consolas"/>
      <w:noProof/>
      <w:color w:val="000000"/>
      <w:w w:val="101"/>
      <w:sz w:val="16"/>
      <w:szCs w:val="16"/>
    </w:rPr>
  </w:style>
  <w:style w:type="paragraph" w:customStyle="1" w:styleId="TABLEDPGMMID">
    <w:name w:val="TABLE_DPGM_MID"/>
    <w:basedOn w:val="TABLEDPGMFIRST"/>
    <w:qFormat/>
    <w:rsid w:val="00EC119A"/>
  </w:style>
  <w:style w:type="paragraph" w:customStyle="1" w:styleId="TABLEDPGMLAST">
    <w:name w:val="TABLE_DPGM_LAST"/>
    <w:basedOn w:val="TABLEDPGMMID"/>
    <w:qFormat/>
    <w:rsid w:val="00EC119A"/>
  </w:style>
  <w:style w:type="paragraph" w:customStyle="1" w:styleId="SF1H1">
    <w:name w:val="SF1_H1"/>
    <w:basedOn w:val="Normal"/>
    <w:qFormat/>
    <w:rsid w:val="00EC119A"/>
    <w:pPr>
      <w:keepNext/>
      <w:widowControl w:val="0"/>
      <w:tabs>
        <w:tab w:val="left" w:pos="2332"/>
      </w:tabs>
      <w:suppressAutoHyphens/>
      <w:autoSpaceDE w:val="0"/>
      <w:autoSpaceDN w:val="0"/>
      <w:adjustRightInd w:val="0"/>
      <w:spacing w:before="120" w:after="0" w:line="310" w:lineRule="atLeast"/>
      <w:textAlignment w:val="center"/>
      <w:outlineLvl w:val="2"/>
    </w:pPr>
    <w:rPr>
      <w:rFonts w:ascii="Arial" w:eastAsia="Times New Roman" w:hAnsi="Arial" w:cs="MetaPlusBold-Roman"/>
      <w:b/>
      <w:color w:val="000000"/>
      <w:spacing w:val="-2"/>
      <w:w w:val="101"/>
      <w:position w:val="-1"/>
    </w:rPr>
  </w:style>
  <w:style w:type="paragraph" w:customStyle="1" w:styleId="TBLDPGMFIRST">
    <w:name w:val="TBL_DPGM_FIRST"/>
    <w:basedOn w:val="Normal"/>
    <w:qFormat/>
    <w:rsid w:val="00EC119A"/>
    <w:pPr>
      <w:widowControl w:val="0"/>
      <w:suppressAutoHyphens/>
      <w:autoSpaceDE w:val="0"/>
      <w:autoSpaceDN w:val="0"/>
      <w:adjustRightInd w:val="0"/>
      <w:spacing w:before="110" w:after="40" w:line="210" w:lineRule="atLeast"/>
      <w:textAlignment w:val="center"/>
    </w:pPr>
    <w:rPr>
      <w:rFonts w:ascii="Courier New" w:eastAsia="Times New Roman" w:hAnsi="Courier New" w:cs="Consolas"/>
      <w:noProof/>
      <w:color w:val="000000"/>
      <w:w w:val="101"/>
      <w:sz w:val="16"/>
      <w:szCs w:val="16"/>
    </w:rPr>
  </w:style>
  <w:style w:type="paragraph" w:customStyle="1" w:styleId="TBLDPGMLAST">
    <w:name w:val="TBL_DPGM_LAST"/>
    <w:basedOn w:val="Normal"/>
    <w:qFormat/>
    <w:rsid w:val="00EC119A"/>
    <w:pPr>
      <w:widowControl w:val="0"/>
      <w:suppressAutoHyphens/>
      <w:autoSpaceDE w:val="0"/>
      <w:autoSpaceDN w:val="0"/>
      <w:adjustRightInd w:val="0"/>
      <w:spacing w:before="110" w:after="40" w:line="210" w:lineRule="atLeast"/>
      <w:textAlignment w:val="center"/>
    </w:pPr>
    <w:rPr>
      <w:rFonts w:ascii="Courier New" w:eastAsia="Times New Roman" w:hAnsi="Courier New" w:cs="Consolas"/>
      <w:noProof/>
      <w:color w:val="000000"/>
      <w:w w:val="101"/>
      <w:sz w:val="16"/>
      <w:szCs w:val="16"/>
    </w:rPr>
  </w:style>
  <w:style w:type="paragraph" w:customStyle="1" w:styleId="TBLDPGMMID">
    <w:name w:val="TBL_DPGM_MID"/>
    <w:basedOn w:val="TBLDPGMFIRST"/>
    <w:qFormat/>
    <w:rsid w:val="00EC119A"/>
  </w:style>
  <w:style w:type="paragraph" w:styleId="TOC3">
    <w:name w:val="toc 3"/>
    <w:basedOn w:val="Normal"/>
    <w:next w:val="Normal"/>
    <w:autoRedefine/>
    <w:uiPriority w:val="39"/>
    <w:unhideWhenUsed/>
    <w:rsid w:val="00EC119A"/>
    <w:pPr>
      <w:autoSpaceDE w:val="0"/>
      <w:autoSpaceDN w:val="0"/>
      <w:adjustRightInd w:val="0"/>
      <w:spacing w:after="100" w:line="20" w:lineRule="atLeast"/>
      <w:ind w:left="480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119A"/>
    <w:pPr>
      <w:autoSpaceDE w:val="0"/>
      <w:autoSpaceDN w:val="0"/>
      <w:adjustRightInd w:val="0"/>
      <w:spacing w:after="100" w:line="20" w:lineRule="atLeast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C119A"/>
    <w:pPr>
      <w:autoSpaceDE w:val="0"/>
      <w:autoSpaceDN w:val="0"/>
      <w:adjustRightInd w:val="0"/>
      <w:spacing w:after="100" w:line="20" w:lineRule="atLeast"/>
      <w:ind w:left="240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119A"/>
    <w:pPr>
      <w:autoSpaceDE w:val="0"/>
      <w:autoSpaceDN w:val="0"/>
      <w:adjustRightInd w:val="0"/>
      <w:spacing w:after="100" w:line="20" w:lineRule="atLeast"/>
      <w:ind w:left="720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119A"/>
    <w:pPr>
      <w:autoSpaceDE w:val="0"/>
      <w:autoSpaceDN w:val="0"/>
      <w:adjustRightInd w:val="0"/>
      <w:spacing w:after="100" w:line="20" w:lineRule="atLeast"/>
      <w:ind w:left="960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119A"/>
    <w:pPr>
      <w:autoSpaceDE w:val="0"/>
      <w:autoSpaceDN w:val="0"/>
      <w:adjustRightInd w:val="0"/>
      <w:spacing w:after="100" w:line="20" w:lineRule="atLeast"/>
      <w:ind w:left="1200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119A"/>
    <w:pPr>
      <w:autoSpaceDE w:val="0"/>
      <w:autoSpaceDN w:val="0"/>
      <w:adjustRightInd w:val="0"/>
      <w:spacing w:after="100" w:line="20" w:lineRule="atLeast"/>
      <w:ind w:left="1440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119A"/>
    <w:pPr>
      <w:autoSpaceDE w:val="0"/>
      <w:autoSpaceDN w:val="0"/>
      <w:adjustRightInd w:val="0"/>
      <w:spacing w:after="100" w:line="20" w:lineRule="atLeast"/>
      <w:ind w:left="1680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119A"/>
    <w:pPr>
      <w:autoSpaceDE w:val="0"/>
      <w:autoSpaceDN w:val="0"/>
      <w:adjustRightInd w:val="0"/>
      <w:spacing w:after="100" w:line="20" w:lineRule="atLeast"/>
      <w:ind w:left="1920"/>
    </w:pPr>
    <w:rPr>
      <w:rFonts w:ascii="Arial" w:eastAsia="Times New Roman" w:hAnsi="Arial" w:cs="Arial"/>
      <w:color w:val="000000"/>
      <w:w w:val="10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119A"/>
    <w:pPr>
      <w:autoSpaceDE w:val="0"/>
      <w:autoSpaceDN w:val="0"/>
      <w:adjustRightInd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w w:val="10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19A"/>
    <w:rPr>
      <w:rFonts w:asciiTheme="majorHAnsi" w:eastAsiaTheme="majorEastAsia" w:hAnsiTheme="majorHAnsi" w:cstheme="majorBidi"/>
      <w:spacing w:val="-10"/>
      <w:w w:val="10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Frostad</dc:creator>
  <cp:keywords/>
  <dc:description/>
  <cp:lastModifiedBy>Austen Frostad</cp:lastModifiedBy>
  <cp:revision>10</cp:revision>
  <dcterms:created xsi:type="dcterms:W3CDTF">2020-03-31T22:47:00Z</dcterms:created>
  <dcterms:modified xsi:type="dcterms:W3CDTF">2020-04-23T23:29:00Z</dcterms:modified>
</cp:coreProperties>
</file>