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6474A" w14:textId="77777777" w:rsidR="00AC641D" w:rsidRDefault="00AC641D">
      <w:pPr>
        <w:pStyle w:val="CHAPNUM"/>
        <w:rPr>
          <w:rFonts w:ascii="Arial" w:eastAsia="Times New Roman" w:hAnsi="Arial" w:cs="Times New Roman"/>
          <w:b w:val="0"/>
          <w:smallCaps w:val="0"/>
          <w:color w:val="FF0000"/>
          <w:sz w:val="22"/>
          <w:szCs w:val="20"/>
        </w:rPr>
      </w:pPr>
      <w:bookmarkStart w:id="0" w:name="_Toc38470376"/>
      <w:commentRangeStart w:id="1"/>
      <w:commentRangeEnd w:id="1"/>
      <w:r>
        <w:rPr>
          <w:rStyle w:val="CommentReference"/>
          <w:rFonts w:ascii="Arial" w:hAnsi="Arial"/>
          <w:b w:val="0"/>
          <w:smallCaps w:val="0"/>
          <w:w w:val="101"/>
        </w:rPr>
        <w:commentReference w:id="1"/>
      </w:r>
      <w:r>
        <w:rPr>
          <w:rFonts w:ascii="Arial" w:eastAsia="Times New Roman" w:hAnsi="Arial" w:cs="Times New Roman"/>
          <w:b w:val="0"/>
          <w:smallCaps w:val="0"/>
          <w:color w:val="FF0000"/>
          <w:sz w:val="22"/>
          <w:szCs w:val="20"/>
        </w:rPr>
        <w:br w:type="page"/>
      </w:r>
    </w:p>
    <w:p w14:paraId="21082835" w14:textId="538331B1" w:rsidR="00C672D4" w:rsidRPr="00C4782F" w:rsidRDefault="000E18D6">
      <w:pPr>
        <w:pStyle w:val="CHAPNUM"/>
        <w:pPrChange w:id="2" w:author="Mark" w:date="2020-03-31T12:44:00Z">
          <w:pPr>
            <w:pStyle w:val="CN"/>
          </w:pPr>
        </w:pPrChange>
      </w:pPr>
      <w:r>
        <w:rPr>
          <w:noProof/>
        </w:rPr>
        <w:lastRenderedPageBreak/>
        <mc:AlternateContent>
          <mc:Choice Requires="wpg">
            <w:drawing>
              <wp:anchor distT="0" distB="0" distL="114300" distR="114300" simplePos="0" relativeHeight="251664384" behindDoc="0" locked="0" layoutInCell="1" allowOverlap="1" wp14:anchorId="09B3395B" wp14:editId="5F2A0964">
                <wp:simplePos x="0" y="0"/>
                <wp:positionH relativeFrom="column">
                  <wp:posOffset>38068</wp:posOffset>
                </wp:positionH>
                <wp:positionV relativeFrom="page">
                  <wp:posOffset>776605</wp:posOffset>
                </wp:positionV>
                <wp:extent cx="1022985" cy="354330"/>
                <wp:effectExtent l="0" t="0" r="5715" b="7620"/>
                <wp:wrapNone/>
                <wp:docPr id="24" name="Group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22985" cy="354330"/>
                          <a:chOff x="0" y="0"/>
                          <a:chExt cx="1023743" cy="354330"/>
                        </a:xfrm>
                      </wpg:grpSpPr>
                      <wps:wsp>
                        <wps:cNvPr id="25" name="Rectangle 9"/>
                        <wps:cNvSpPr>
                          <a:spLocks noChangeArrowheads="1"/>
                        </wps:cNvSpPr>
                        <wps:spPr bwMode="auto">
                          <a:xfrm>
                            <a:off x="3891" y="0"/>
                            <a:ext cx="152400" cy="152400"/>
                          </a:xfrm>
                          <a:prstGeom prst="rect">
                            <a:avLst/>
                          </a:prstGeom>
                          <a:solidFill>
                            <a:srgbClr val="B2B2B2"/>
                          </a:solidFill>
                          <a:ln>
                            <a:noFill/>
                          </a:ln>
                        </wps:spPr>
                        <wps:bodyPr rot="0" vert="horz" wrap="square" lIns="91440" tIns="45720" rIns="91440" bIns="45720" anchor="t" anchorCtr="0" upright="1">
                          <a:noAutofit/>
                        </wps:bodyPr>
                      </wps:wsp>
                      <wps:wsp>
                        <wps:cNvPr id="26" name="Rectangle 10"/>
                        <wps:cNvSpPr>
                          <a:spLocks noChangeArrowheads="1"/>
                        </wps:cNvSpPr>
                        <wps:spPr bwMode="auto">
                          <a:xfrm>
                            <a:off x="0" y="184150"/>
                            <a:ext cx="152400" cy="152400"/>
                          </a:xfrm>
                          <a:prstGeom prst="rect">
                            <a:avLst/>
                          </a:prstGeom>
                          <a:solidFill>
                            <a:srgbClr val="333333"/>
                          </a:solidFill>
                          <a:ln>
                            <a:noFill/>
                          </a:ln>
                        </wps:spPr>
                        <wps:bodyPr rot="0" vert="horz" wrap="square" lIns="91440" tIns="45720" rIns="91440" bIns="45720" anchor="t" anchorCtr="0" upright="1">
                          <a:noAutofit/>
                        </wps:bodyPr>
                      </wps:wsp>
                      <wps:wsp>
                        <wps:cNvPr id="27" name="Rectangle 11"/>
                        <wps:cNvSpPr>
                          <a:spLocks noChangeArrowheads="1"/>
                        </wps:cNvSpPr>
                        <wps:spPr bwMode="auto">
                          <a:xfrm>
                            <a:off x="151751" y="0"/>
                            <a:ext cx="152400" cy="152400"/>
                          </a:xfrm>
                          <a:prstGeom prst="rect">
                            <a:avLst/>
                          </a:prstGeom>
                          <a:solidFill>
                            <a:srgbClr val="EAEAEA"/>
                          </a:solidFill>
                          <a:ln>
                            <a:noFill/>
                          </a:ln>
                        </wps:spPr>
                        <wps:bodyPr rot="0" vert="horz" wrap="square" lIns="91440" tIns="45720" rIns="91440" bIns="45720" anchor="t" anchorCtr="0" upright="1">
                          <a:noAutofit/>
                        </wps:bodyPr>
                      </wps:wsp>
                      <wps:wsp>
                        <wps:cNvPr id="28" name="Rectangle 12"/>
                        <wps:cNvSpPr>
                          <a:spLocks noChangeArrowheads="1"/>
                        </wps:cNvSpPr>
                        <wps:spPr bwMode="auto">
                          <a:xfrm>
                            <a:off x="871343" y="201930"/>
                            <a:ext cx="152400" cy="152400"/>
                          </a:xfrm>
                          <a:prstGeom prst="rect">
                            <a:avLst/>
                          </a:prstGeom>
                          <a:solidFill>
                            <a:srgbClr val="969696"/>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A1C700" id="Group 24" o:spid="_x0000_s1026" style="position:absolute;margin-left:3pt;margin-top:61.15pt;width:80.55pt;height:27.9pt;z-index:251664384;mso-position-vertical-relative:page;mso-width-relative:margin;mso-height-relative:margin" coordsize="10237,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">
                <o:lock v:ext="edit" aspectratio="t"/>
                <v:rect id="Rectangle 9" o:spid="_x0000_s1027" style="position:absolute;left:38;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" fillcolor="#b2b2b2" stroked="f"/>
                <v:rect id="Rectangle 10" o:spid="_x0000_s1028" style="position:absolute;top:1841;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" fillcolor="#333" stroked="f"/>
                <v:rect id="Rectangle 11" o:spid="_x0000_s1029" style="position:absolute;left:1517;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" fillcolor="#eaeaea" stroked="f"/>
                <v:rect id="Rectangle 12" o:spid="_x0000_s1030" style="position:absolute;left:8713;top:2019;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" fillcolor="#969696" stroked="f"/>
                <w10:wrap anchory="page"/>
              </v:group>
            </w:pict>
          </mc:Fallback>
        </mc:AlternateContent>
      </w:r>
      <w:ins w:id="3" w:author="Mark" w:date="2020-03-31T12:48:00Z">
        <w:r w:rsidR="002B0976">
          <w:rPr>
            <w:noProof/>
          </w:rPr>
          <mc:AlternateContent>
            <mc:Choice Requires="wpi">
              <w:drawing>
                <wp:anchor distT="0" distB="0" distL="114300" distR="114300" simplePos="0" relativeHeight="251641856" behindDoc="0" locked="0" layoutInCell="1" allowOverlap="1" wp14:anchorId="27C01D3B" wp14:editId="101DF554">
                  <wp:simplePos x="0" y="0"/>
                  <wp:positionH relativeFrom="column">
                    <wp:posOffset>-228840</wp:posOffset>
                  </wp:positionH>
                  <wp:positionV relativeFrom="paragraph">
                    <wp:posOffset>-718230</wp:posOffset>
                  </wp:positionV>
                  <wp:extent cx="15120" cy="11880"/>
                  <wp:effectExtent l="38100" t="38100" r="42545" b="4572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15120" cy="11880"/>
                        </w14:xfrm>
                      </w14:contentPart>
                    </a:graphicData>
                  </a:graphic>
                </wp:anchor>
              </w:drawing>
            </mc:Choice>
            <mc:Fallback>
              <w:pict>
                <v:shapetype w14:anchorId="0CC0B8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8.7pt;margin-top:-57.25pt;width:2.65pt;height:2.3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">
                  <v:imagedata r:id="rId12" o:title=""/>
                </v:shape>
              </w:pict>
            </mc:Fallback>
          </mc:AlternateContent>
        </w:r>
        <w:r w:rsidR="00572DD0">
          <w:rPr>
            <w:noProof/>
          </w:rPr>
          <mc:AlternateContent>
            <mc:Choice Requires="wpi">
              <w:drawing>
                <wp:anchor distT="0" distB="0" distL="114300" distR="114300" simplePos="0" relativeHeight="251639808" behindDoc="0" locked="0" layoutInCell="1" allowOverlap="1" wp14:anchorId="2C326090" wp14:editId="2622B16C">
                  <wp:simplePos x="0" y="0"/>
                  <wp:positionH relativeFrom="column">
                    <wp:posOffset>4808640</wp:posOffset>
                  </wp:positionH>
                  <wp:positionV relativeFrom="paragraph">
                    <wp:posOffset>-753510</wp:posOffset>
                  </wp:positionV>
                  <wp:extent cx="9000" cy="24480"/>
                  <wp:effectExtent l="38100" t="38100" r="48260" b="5207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9000" cy="24480"/>
                        </w14:xfrm>
                      </w14:contentPart>
                    </a:graphicData>
                  </a:graphic>
                </wp:anchor>
              </w:drawing>
            </mc:Choice>
            <mc:Fallback>
              <w:pict>
                <v:shape w14:anchorId="2B749ABF" id="Ink 8" o:spid="_x0000_s1026" type="#_x0000_t75" style="position:absolute;margin-left:377.95pt;margin-top:-60.05pt;width:2.1pt;height:3.3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">
                  <v:imagedata r:id="rId14" o:title=""/>
                </v:shape>
              </w:pict>
            </mc:Fallback>
          </mc:AlternateContent>
        </w:r>
      </w:ins>
      <w:r w:rsidR="007D674F">
        <w:t>19</w:t>
      </w:r>
      <w:bookmarkEnd w:id="0"/>
    </w:p>
    <w:p w14:paraId="50FB4215" w14:textId="15BE7482" w:rsidR="00E73B39" w:rsidRPr="00C4782F" w:rsidRDefault="004F51D5" w:rsidP="00E0132A">
      <w:pPr>
        <w:pStyle w:val="CHAPTTL"/>
      </w:pPr>
      <w:bookmarkStart w:id="4" w:name="_Toc38470377"/>
      <w:ins w:id="5" w:author="Mark Michaelis" w:date="2020-04-02T16:38:00Z">
        <w:r>
          <w:t xml:space="preserve">Introducing </w:t>
        </w:r>
      </w:ins>
      <w:r w:rsidR="00FA3D78" w:rsidRPr="00C4782F">
        <w:t>Multithreading</w:t>
      </w:r>
      <w:bookmarkEnd w:id="4"/>
    </w:p>
    <w:tbl>
      <w:tblPr>
        <w:tblStyle w:val="TableGrid"/>
        <w:tblpPr w:leftFromText="29" w:rightFromText="29"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3"/>
      </w:tblGrid>
      <w:tr w:rsidR="009442C8" w14:paraId="19796E83" w14:textId="77777777" w:rsidTr="009442C8">
        <w:trPr>
          <w:trHeight w:val="148"/>
        </w:trPr>
        <w:tc>
          <w:tcPr>
            <w:tcW w:w="73" w:type="dxa"/>
            <w:hideMark/>
          </w:tcPr>
          <w:p w14:paraId="0A84889C" w14:textId="77777777" w:rsidR="009442C8" w:rsidRDefault="009442C8">
            <w:pPr>
              <w:pStyle w:val="CHAPBMFIRST"/>
              <w:rPr>
                <w:rStyle w:val="INITIALCAP"/>
              </w:rPr>
            </w:pPr>
            <w:r>
              <w:rPr>
                <w:rStyle w:val="INITIALCAP"/>
              </w:rPr>
              <w:t>T</w:t>
            </w:r>
          </w:p>
        </w:tc>
      </w:tr>
    </w:tbl>
    <w:p w14:paraId="52230EBF" w14:textId="605FB60D" w:rsidR="0073083B" w:rsidRPr="004E6468" w:rsidRDefault="00FA3D78" w:rsidP="007D3057">
      <w:pPr>
        <w:pStyle w:val="CHAPBMFIRST"/>
        <w:rPr>
          <w:rPrChange w:id="6" w:author="Mark Michaelis" w:date="2020-04-13T07:57:00Z">
            <w:rPr>
              <w:highlight w:val="yellow"/>
            </w:rPr>
          </w:rPrChange>
        </w:rPr>
      </w:pPr>
      <w:r w:rsidRPr="002F2F7C">
        <w:rPr>
          <w:rStyle w:val="SCAP"/>
          <w:rPrChange w:id="7" w:author="Mark Michaelis" w:date="2020-04-13T07:57:00Z">
            <w:rPr>
              <w:highlight w:val="yellow"/>
            </w:rPr>
          </w:rPrChange>
        </w:rPr>
        <w:t>wo</w:t>
      </w:r>
      <w:r w:rsidR="00B26DD1" w:rsidRPr="002F2F7C">
        <w:rPr>
          <w:rStyle w:val="SCAP"/>
          <w:rPrChange w:id="8" w:author="Mark Michaelis" w:date="2020-04-13T07:57:00Z">
            <w:rPr>
              <w:highlight w:val="yellow"/>
            </w:rPr>
          </w:rPrChange>
        </w:rPr>
        <w:t xml:space="preserve"> </w:t>
      </w:r>
      <w:r w:rsidRPr="002F2F7C">
        <w:rPr>
          <w:rStyle w:val="SCAP"/>
          <w:rPrChange w:id="9" w:author="Mark Michaelis" w:date="2020-04-13T07:57:00Z">
            <w:rPr>
              <w:highlight w:val="yellow"/>
            </w:rPr>
          </w:rPrChange>
        </w:rPr>
        <w:t>significant</w:t>
      </w:r>
      <w:r w:rsidR="00B26DD1" w:rsidRPr="002F2F7C">
        <w:rPr>
          <w:rStyle w:val="SCAP"/>
          <w:rPrChange w:id="10" w:author="Mark Michaelis" w:date="2020-04-13T07:57:00Z">
            <w:rPr>
              <w:highlight w:val="yellow"/>
            </w:rPr>
          </w:rPrChange>
        </w:rPr>
        <w:t xml:space="preserve"> </w:t>
      </w:r>
      <w:r w:rsidRPr="002F2F7C">
        <w:rPr>
          <w:rStyle w:val="SCAP"/>
          <w:rPrChange w:id="11" w:author="Mark Michaelis" w:date="2020-04-13T07:57:00Z">
            <w:rPr>
              <w:highlight w:val="yellow"/>
            </w:rPr>
          </w:rPrChange>
        </w:rPr>
        <w:t>trends</w:t>
      </w:r>
      <w:r w:rsidR="00B26DD1" w:rsidRPr="002F2F7C">
        <w:rPr>
          <w:rStyle w:val="SCAP"/>
          <w:rPrChange w:id="12" w:author="Mark Michaelis" w:date="2020-04-13T07:57:00Z">
            <w:rPr>
              <w:highlight w:val="yellow"/>
            </w:rPr>
          </w:rPrChange>
        </w:rPr>
        <w:t xml:space="preserve"> </w:t>
      </w:r>
      <w:r w:rsidRPr="002F2F7C">
        <w:rPr>
          <w:rStyle w:val="SCAP"/>
          <w:rPrChange w:id="13" w:author="Mark Michaelis" w:date="2020-04-13T07:57:00Z">
            <w:rPr>
              <w:highlight w:val="yellow"/>
            </w:rPr>
          </w:rPrChange>
        </w:rPr>
        <w:t>of</w:t>
      </w:r>
      <w:r w:rsidR="00B26DD1" w:rsidRPr="002F2F7C">
        <w:rPr>
          <w:rStyle w:val="SCAP"/>
          <w:rPrChange w:id="14" w:author="Mark Michaelis" w:date="2020-04-13T07:57:00Z">
            <w:rPr>
              <w:highlight w:val="yellow"/>
            </w:rPr>
          </w:rPrChange>
        </w:rPr>
        <w:t xml:space="preserve"> </w:t>
      </w:r>
      <w:r w:rsidRPr="002F2F7C">
        <w:rPr>
          <w:rStyle w:val="SCAP"/>
          <w:rPrChange w:id="15" w:author="Mark Michaelis" w:date="2020-04-13T07:57:00Z">
            <w:rPr>
              <w:highlight w:val="yellow"/>
            </w:rPr>
          </w:rPrChange>
        </w:rPr>
        <w:t>the</w:t>
      </w:r>
      <w:r w:rsidR="00B26DD1" w:rsidRPr="002F2F7C">
        <w:rPr>
          <w:rStyle w:val="SCAP"/>
          <w:rPrChange w:id="16" w:author="Mark Michaelis" w:date="2020-04-13T07:57:00Z">
            <w:rPr>
              <w:highlight w:val="yellow"/>
            </w:rPr>
          </w:rPrChange>
        </w:rPr>
        <w:t xml:space="preserve"> </w:t>
      </w:r>
      <w:r w:rsidRPr="002F2F7C">
        <w:rPr>
          <w:rStyle w:val="SCAP"/>
          <w:rPrChange w:id="17" w:author="Mark Michaelis" w:date="2020-04-13T07:57:00Z">
            <w:rPr>
              <w:highlight w:val="yellow"/>
            </w:rPr>
          </w:rPrChange>
        </w:rPr>
        <w:t>past</w:t>
      </w:r>
      <w:r w:rsidR="00B26DD1" w:rsidRPr="002F2F7C">
        <w:rPr>
          <w:rStyle w:val="SCAP"/>
          <w:rPrChange w:id="18" w:author="Mark Michaelis" w:date="2020-04-13T07:57:00Z">
            <w:rPr>
              <w:highlight w:val="yellow"/>
            </w:rPr>
          </w:rPrChange>
        </w:rPr>
        <w:t xml:space="preserve"> </w:t>
      </w:r>
      <w:r w:rsidRPr="002F2F7C">
        <w:rPr>
          <w:rStyle w:val="SCAP"/>
          <w:rPrChange w:id="19" w:author="Mark Michaelis" w:date="2020-04-13T07:57:00Z">
            <w:rPr>
              <w:highlight w:val="yellow"/>
            </w:rPr>
          </w:rPrChange>
        </w:rPr>
        <w:t>decade</w:t>
      </w:r>
      <w:r w:rsidR="00B26DD1" w:rsidRPr="004E6468">
        <w:rPr>
          <w:rPrChange w:id="20" w:author="Mark Michaelis" w:date="2020-04-13T07:57:00Z">
            <w:rPr>
              <w:highlight w:val="yellow"/>
            </w:rPr>
          </w:rPrChange>
        </w:rPr>
        <w:t xml:space="preserve"> </w:t>
      </w:r>
      <w:r w:rsidRPr="004E6468">
        <w:rPr>
          <w:rPrChange w:id="21" w:author="Mark Michaelis" w:date="2020-04-13T07:57:00Z">
            <w:rPr>
              <w:highlight w:val="yellow"/>
            </w:rPr>
          </w:rPrChange>
        </w:rPr>
        <w:t>have</w:t>
      </w:r>
      <w:r w:rsidR="00B26DD1" w:rsidRPr="004E6468">
        <w:rPr>
          <w:rPrChange w:id="22" w:author="Mark Michaelis" w:date="2020-04-13T07:57:00Z">
            <w:rPr>
              <w:highlight w:val="yellow"/>
            </w:rPr>
          </w:rPrChange>
        </w:rPr>
        <w:t xml:space="preserve"> </w:t>
      </w:r>
      <w:r w:rsidRPr="004E6468">
        <w:rPr>
          <w:rPrChange w:id="23" w:author="Mark Michaelis" w:date="2020-04-13T07:57:00Z">
            <w:rPr>
              <w:highlight w:val="yellow"/>
            </w:rPr>
          </w:rPrChange>
        </w:rPr>
        <w:t>had</w:t>
      </w:r>
      <w:r w:rsidR="00B26DD1" w:rsidRPr="004E6468">
        <w:rPr>
          <w:rPrChange w:id="24" w:author="Mark Michaelis" w:date="2020-04-13T07:57:00Z">
            <w:rPr>
              <w:highlight w:val="yellow"/>
            </w:rPr>
          </w:rPrChange>
        </w:rPr>
        <w:t xml:space="preserve"> </w:t>
      </w:r>
      <w:r w:rsidRPr="004E6468">
        <w:rPr>
          <w:rPrChange w:id="25" w:author="Mark Michaelis" w:date="2020-04-13T07:57:00Z">
            <w:rPr>
              <w:highlight w:val="yellow"/>
            </w:rPr>
          </w:rPrChange>
        </w:rPr>
        <w:t>an</w:t>
      </w:r>
      <w:r w:rsidR="00B26DD1" w:rsidRPr="004E6468">
        <w:rPr>
          <w:rPrChange w:id="26" w:author="Mark Michaelis" w:date="2020-04-13T07:57:00Z">
            <w:rPr>
              <w:highlight w:val="yellow"/>
            </w:rPr>
          </w:rPrChange>
        </w:rPr>
        <w:t xml:space="preserve"> </w:t>
      </w:r>
      <w:r w:rsidRPr="004E6468">
        <w:rPr>
          <w:rPrChange w:id="27" w:author="Mark Michaelis" w:date="2020-04-13T07:57:00Z">
            <w:rPr>
              <w:highlight w:val="yellow"/>
            </w:rPr>
          </w:rPrChange>
        </w:rPr>
        <w:t>enormous</w:t>
      </w:r>
      <w:r w:rsidR="00B26DD1" w:rsidRPr="004E6468">
        <w:rPr>
          <w:rPrChange w:id="28" w:author="Mark Michaelis" w:date="2020-04-13T07:57:00Z">
            <w:rPr>
              <w:highlight w:val="yellow"/>
            </w:rPr>
          </w:rPrChange>
        </w:rPr>
        <w:t xml:space="preserve"> </w:t>
      </w:r>
      <w:r w:rsidRPr="004E6468">
        <w:rPr>
          <w:rPrChange w:id="29" w:author="Mark Michaelis" w:date="2020-04-13T07:57:00Z">
            <w:rPr>
              <w:highlight w:val="yellow"/>
            </w:rPr>
          </w:rPrChange>
        </w:rPr>
        <w:t>effect</w:t>
      </w:r>
      <w:r w:rsidR="00B26DD1" w:rsidRPr="004E6468">
        <w:rPr>
          <w:rPrChange w:id="30" w:author="Mark Michaelis" w:date="2020-04-13T07:57:00Z">
            <w:rPr>
              <w:highlight w:val="yellow"/>
            </w:rPr>
          </w:rPrChange>
        </w:rPr>
        <w:t xml:space="preserve"> </w:t>
      </w:r>
      <w:r w:rsidRPr="004E6468">
        <w:rPr>
          <w:rPrChange w:id="31" w:author="Mark Michaelis" w:date="2020-04-13T07:57:00Z">
            <w:rPr>
              <w:highlight w:val="yellow"/>
            </w:rPr>
          </w:rPrChange>
        </w:rPr>
        <w:t>on</w:t>
      </w:r>
      <w:r w:rsidR="00B26DD1" w:rsidRPr="004E6468">
        <w:rPr>
          <w:rPrChange w:id="32" w:author="Mark Michaelis" w:date="2020-04-13T07:57:00Z">
            <w:rPr>
              <w:highlight w:val="yellow"/>
            </w:rPr>
          </w:rPrChange>
        </w:rPr>
        <w:t xml:space="preserve"> </w:t>
      </w:r>
      <w:r w:rsidRPr="004E6468">
        <w:rPr>
          <w:rPrChange w:id="33" w:author="Mark Michaelis" w:date="2020-04-13T07:57:00Z">
            <w:rPr>
              <w:highlight w:val="yellow"/>
            </w:rPr>
          </w:rPrChange>
        </w:rPr>
        <w:t>the</w:t>
      </w:r>
      <w:r w:rsidR="00B26DD1" w:rsidRPr="004E6468">
        <w:rPr>
          <w:rPrChange w:id="34" w:author="Mark Michaelis" w:date="2020-04-13T07:57:00Z">
            <w:rPr>
              <w:highlight w:val="yellow"/>
            </w:rPr>
          </w:rPrChange>
        </w:rPr>
        <w:t xml:space="preserve"> </w:t>
      </w:r>
      <w:r w:rsidRPr="004E6468">
        <w:rPr>
          <w:rPrChange w:id="35" w:author="Mark Michaelis" w:date="2020-04-13T07:57:00Z">
            <w:rPr>
              <w:highlight w:val="yellow"/>
            </w:rPr>
          </w:rPrChange>
        </w:rPr>
        <w:t>field</w:t>
      </w:r>
      <w:r w:rsidR="00B26DD1" w:rsidRPr="004E6468">
        <w:rPr>
          <w:rPrChange w:id="36" w:author="Mark Michaelis" w:date="2020-04-13T07:57:00Z">
            <w:rPr>
              <w:highlight w:val="yellow"/>
            </w:rPr>
          </w:rPrChange>
        </w:rPr>
        <w:t xml:space="preserve"> </w:t>
      </w:r>
      <w:r w:rsidRPr="004E6468">
        <w:rPr>
          <w:rPrChange w:id="37" w:author="Mark Michaelis" w:date="2020-04-13T07:57:00Z">
            <w:rPr>
              <w:highlight w:val="yellow"/>
            </w:rPr>
          </w:rPrChange>
        </w:rPr>
        <w:t>of</w:t>
      </w:r>
      <w:r w:rsidR="00B26DD1" w:rsidRPr="004E6468">
        <w:rPr>
          <w:rPrChange w:id="38" w:author="Mark Michaelis" w:date="2020-04-13T07:57:00Z">
            <w:rPr>
              <w:highlight w:val="yellow"/>
            </w:rPr>
          </w:rPrChange>
        </w:rPr>
        <w:t xml:space="preserve"> </w:t>
      </w:r>
      <w:r w:rsidRPr="004E6468">
        <w:rPr>
          <w:rPrChange w:id="39" w:author="Mark Michaelis" w:date="2020-04-13T07:57:00Z">
            <w:rPr>
              <w:highlight w:val="yellow"/>
            </w:rPr>
          </w:rPrChange>
        </w:rPr>
        <w:t>software</w:t>
      </w:r>
      <w:r w:rsidR="00B26DD1" w:rsidRPr="004E6468">
        <w:rPr>
          <w:rPrChange w:id="40" w:author="Mark Michaelis" w:date="2020-04-13T07:57:00Z">
            <w:rPr>
              <w:highlight w:val="yellow"/>
            </w:rPr>
          </w:rPrChange>
        </w:rPr>
        <w:t xml:space="preserve"> </w:t>
      </w:r>
      <w:r w:rsidRPr="004E6468">
        <w:rPr>
          <w:rPrChange w:id="41" w:author="Mark Michaelis" w:date="2020-04-13T07:57:00Z">
            <w:rPr>
              <w:highlight w:val="yellow"/>
            </w:rPr>
          </w:rPrChange>
        </w:rPr>
        <w:t>development.</w:t>
      </w:r>
      <w:r w:rsidR="00B26DD1" w:rsidRPr="004E6468">
        <w:rPr>
          <w:rPrChange w:id="42" w:author="Mark Michaelis" w:date="2020-04-13T07:57:00Z">
            <w:rPr>
              <w:highlight w:val="yellow"/>
            </w:rPr>
          </w:rPrChange>
        </w:rPr>
        <w:t xml:space="preserve"> </w:t>
      </w:r>
      <w:r w:rsidRPr="004E6468">
        <w:rPr>
          <w:rPrChange w:id="43" w:author="Mark Michaelis" w:date="2020-04-13T07:57:00Z">
            <w:rPr>
              <w:highlight w:val="yellow"/>
            </w:rPr>
          </w:rPrChange>
        </w:rPr>
        <w:t>First,</w:t>
      </w:r>
      <w:r w:rsidR="00B26DD1" w:rsidRPr="004E6468">
        <w:rPr>
          <w:rPrChange w:id="44" w:author="Mark Michaelis" w:date="2020-04-13T07:57:00Z">
            <w:rPr>
              <w:highlight w:val="yellow"/>
            </w:rPr>
          </w:rPrChange>
        </w:rPr>
        <w:t xml:space="preserve"> </w:t>
      </w:r>
      <w:r w:rsidRPr="004E6468">
        <w:rPr>
          <w:rPrChange w:id="45" w:author="Mark Michaelis" w:date="2020-04-13T07:57:00Z">
            <w:rPr>
              <w:highlight w:val="yellow"/>
            </w:rPr>
          </w:rPrChange>
        </w:rPr>
        <w:t>the</w:t>
      </w:r>
      <w:r w:rsidR="00B26DD1" w:rsidRPr="004E6468">
        <w:rPr>
          <w:rPrChange w:id="46" w:author="Mark Michaelis" w:date="2020-04-13T07:57:00Z">
            <w:rPr>
              <w:highlight w:val="yellow"/>
            </w:rPr>
          </w:rPrChange>
        </w:rPr>
        <w:t xml:space="preserve"> </w:t>
      </w:r>
      <w:r w:rsidRPr="004E6468">
        <w:rPr>
          <w:rPrChange w:id="47" w:author="Mark Michaelis" w:date="2020-04-13T07:57:00Z">
            <w:rPr>
              <w:highlight w:val="yellow"/>
            </w:rPr>
          </w:rPrChange>
        </w:rPr>
        <w:t>continued</w:t>
      </w:r>
      <w:r w:rsidR="00B26DD1" w:rsidRPr="004E6468">
        <w:rPr>
          <w:rPrChange w:id="48" w:author="Mark Michaelis" w:date="2020-04-13T07:57:00Z">
            <w:rPr>
              <w:highlight w:val="yellow"/>
            </w:rPr>
          </w:rPrChange>
        </w:rPr>
        <w:t xml:space="preserve"> </w:t>
      </w:r>
      <w:r w:rsidRPr="004E6468">
        <w:rPr>
          <w:rPrChange w:id="49" w:author="Mark Michaelis" w:date="2020-04-13T07:57:00Z">
            <w:rPr>
              <w:highlight w:val="yellow"/>
            </w:rPr>
          </w:rPrChange>
        </w:rPr>
        <w:t>decrease</w:t>
      </w:r>
      <w:r w:rsidR="00B26DD1" w:rsidRPr="004E6468">
        <w:rPr>
          <w:rPrChange w:id="50" w:author="Mark Michaelis" w:date="2020-04-13T07:57:00Z">
            <w:rPr>
              <w:highlight w:val="yellow"/>
            </w:rPr>
          </w:rPrChange>
        </w:rPr>
        <w:t xml:space="preserve"> </w:t>
      </w:r>
      <w:r w:rsidRPr="004E6468">
        <w:rPr>
          <w:rPrChange w:id="51" w:author="Mark Michaelis" w:date="2020-04-13T07:57:00Z">
            <w:rPr>
              <w:highlight w:val="yellow"/>
            </w:rPr>
          </w:rPrChange>
        </w:rPr>
        <w:t>in</w:t>
      </w:r>
      <w:r w:rsidR="00B26DD1" w:rsidRPr="004E6468">
        <w:rPr>
          <w:rPrChange w:id="52" w:author="Mark Michaelis" w:date="2020-04-13T07:57:00Z">
            <w:rPr>
              <w:highlight w:val="yellow"/>
            </w:rPr>
          </w:rPrChange>
        </w:rPr>
        <w:t xml:space="preserve"> </w:t>
      </w:r>
      <w:r w:rsidRPr="004E6468">
        <w:rPr>
          <w:rPrChange w:id="53" w:author="Mark Michaelis" w:date="2020-04-13T07:57:00Z">
            <w:rPr>
              <w:highlight w:val="yellow"/>
            </w:rPr>
          </w:rPrChange>
        </w:rPr>
        <w:t>the</w:t>
      </w:r>
      <w:r w:rsidR="00B26DD1" w:rsidRPr="004E6468">
        <w:rPr>
          <w:rPrChange w:id="54" w:author="Mark Michaelis" w:date="2020-04-13T07:57:00Z">
            <w:rPr>
              <w:highlight w:val="yellow"/>
            </w:rPr>
          </w:rPrChange>
        </w:rPr>
        <w:t xml:space="preserve"> </w:t>
      </w:r>
      <w:r w:rsidRPr="004E6468">
        <w:rPr>
          <w:rPrChange w:id="55" w:author="Mark Michaelis" w:date="2020-04-13T07:57:00Z">
            <w:rPr>
              <w:highlight w:val="yellow"/>
            </w:rPr>
          </w:rPrChange>
        </w:rPr>
        <w:t>cost</w:t>
      </w:r>
      <w:r w:rsidR="00B26DD1" w:rsidRPr="004E6468">
        <w:rPr>
          <w:rPrChange w:id="56" w:author="Mark Michaelis" w:date="2020-04-13T07:57:00Z">
            <w:rPr>
              <w:highlight w:val="yellow"/>
            </w:rPr>
          </w:rPrChange>
        </w:rPr>
        <w:t xml:space="preserve"> </w:t>
      </w:r>
      <w:r w:rsidRPr="004E6468">
        <w:rPr>
          <w:rPrChange w:id="57" w:author="Mark Michaelis" w:date="2020-04-13T07:57:00Z">
            <w:rPr>
              <w:highlight w:val="yellow"/>
            </w:rPr>
          </w:rPrChange>
        </w:rPr>
        <w:t>of</w:t>
      </w:r>
      <w:r w:rsidR="00B26DD1" w:rsidRPr="004E6468">
        <w:rPr>
          <w:rPrChange w:id="58" w:author="Mark Michaelis" w:date="2020-04-13T07:57:00Z">
            <w:rPr>
              <w:highlight w:val="yellow"/>
            </w:rPr>
          </w:rPrChange>
        </w:rPr>
        <w:t xml:space="preserve"> </w:t>
      </w:r>
      <w:r w:rsidRPr="004E6468">
        <w:rPr>
          <w:rPrChange w:id="59" w:author="Mark Michaelis" w:date="2020-04-13T07:57:00Z">
            <w:rPr>
              <w:highlight w:val="yellow"/>
            </w:rPr>
          </w:rPrChange>
        </w:rPr>
        <w:t>performing</w:t>
      </w:r>
      <w:r w:rsidR="00B26DD1" w:rsidRPr="004E6468">
        <w:rPr>
          <w:rPrChange w:id="60" w:author="Mark Michaelis" w:date="2020-04-13T07:57:00Z">
            <w:rPr>
              <w:highlight w:val="yellow"/>
            </w:rPr>
          </w:rPrChange>
        </w:rPr>
        <w:t xml:space="preserve"> </w:t>
      </w:r>
      <w:r w:rsidRPr="004E6468">
        <w:rPr>
          <w:rPrChange w:id="61" w:author="Mark Michaelis" w:date="2020-04-13T07:57:00Z">
            <w:rPr>
              <w:highlight w:val="yellow"/>
            </w:rPr>
          </w:rPrChange>
        </w:rPr>
        <w:t>computations</w:t>
      </w:r>
      <w:r w:rsidR="00B26DD1" w:rsidRPr="004E6468">
        <w:rPr>
          <w:rPrChange w:id="62" w:author="Mark Michaelis" w:date="2020-04-13T07:57:00Z">
            <w:rPr>
              <w:highlight w:val="yellow"/>
            </w:rPr>
          </w:rPrChange>
        </w:rPr>
        <w:t xml:space="preserve"> </w:t>
      </w:r>
      <w:r w:rsidRPr="004E6468">
        <w:rPr>
          <w:rPrChange w:id="63" w:author="Mark Michaelis" w:date="2020-04-13T07:57:00Z">
            <w:rPr>
              <w:highlight w:val="yellow"/>
            </w:rPr>
          </w:rPrChange>
        </w:rPr>
        <w:t>is</w:t>
      </w:r>
      <w:r w:rsidR="00B26DD1" w:rsidRPr="004E6468">
        <w:rPr>
          <w:rPrChange w:id="64" w:author="Mark Michaelis" w:date="2020-04-13T07:57:00Z">
            <w:rPr>
              <w:highlight w:val="yellow"/>
            </w:rPr>
          </w:rPrChange>
        </w:rPr>
        <w:t xml:space="preserve"> </w:t>
      </w:r>
      <w:r w:rsidRPr="004E6468">
        <w:rPr>
          <w:rPrChange w:id="65" w:author="Mark Michaelis" w:date="2020-04-13T07:57:00Z">
            <w:rPr>
              <w:highlight w:val="yellow"/>
            </w:rPr>
          </w:rPrChange>
        </w:rPr>
        <w:t>no</w:t>
      </w:r>
      <w:r w:rsidR="00B26DD1" w:rsidRPr="004E6468">
        <w:rPr>
          <w:rPrChange w:id="66" w:author="Mark Michaelis" w:date="2020-04-13T07:57:00Z">
            <w:rPr>
              <w:highlight w:val="yellow"/>
            </w:rPr>
          </w:rPrChange>
        </w:rPr>
        <w:t xml:space="preserve"> </w:t>
      </w:r>
      <w:r w:rsidRPr="004E6468">
        <w:rPr>
          <w:rPrChange w:id="67" w:author="Mark Michaelis" w:date="2020-04-13T07:57:00Z">
            <w:rPr>
              <w:highlight w:val="yellow"/>
            </w:rPr>
          </w:rPrChange>
        </w:rPr>
        <w:t>longer</w:t>
      </w:r>
      <w:r w:rsidR="00B26DD1" w:rsidRPr="004E6468">
        <w:rPr>
          <w:rPrChange w:id="68" w:author="Mark Michaelis" w:date="2020-04-13T07:57:00Z">
            <w:rPr>
              <w:highlight w:val="yellow"/>
            </w:rPr>
          </w:rPrChange>
        </w:rPr>
        <w:t xml:space="preserve"> </w:t>
      </w:r>
      <w:r w:rsidRPr="004E6468">
        <w:rPr>
          <w:rPrChange w:id="69" w:author="Mark Michaelis" w:date="2020-04-13T07:57:00Z">
            <w:rPr>
              <w:highlight w:val="yellow"/>
            </w:rPr>
          </w:rPrChange>
        </w:rPr>
        <w:t>driven</w:t>
      </w:r>
      <w:r w:rsidR="00B26DD1" w:rsidRPr="004E6468">
        <w:rPr>
          <w:rPrChange w:id="70" w:author="Mark Michaelis" w:date="2020-04-13T07:57:00Z">
            <w:rPr>
              <w:highlight w:val="yellow"/>
            </w:rPr>
          </w:rPrChange>
        </w:rPr>
        <w:t xml:space="preserve"> </w:t>
      </w:r>
      <w:r w:rsidRPr="004E6468">
        <w:rPr>
          <w:rPrChange w:id="71" w:author="Mark Michaelis" w:date="2020-04-13T07:57:00Z">
            <w:rPr>
              <w:highlight w:val="yellow"/>
            </w:rPr>
          </w:rPrChange>
        </w:rPr>
        <w:t>by</w:t>
      </w:r>
      <w:r w:rsidR="00B26DD1" w:rsidRPr="004E6468">
        <w:rPr>
          <w:rPrChange w:id="72" w:author="Mark Michaelis" w:date="2020-04-13T07:57:00Z">
            <w:rPr>
              <w:highlight w:val="yellow"/>
            </w:rPr>
          </w:rPrChange>
        </w:rPr>
        <w:t xml:space="preserve"> </w:t>
      </w:r>
      <w:r w:rsidRPr="004E6468">
        <w:rPr>
          <w:rPrChange w:id="73" w:author="Mark Michaelis" w:date="2020-04-13T07:57:00Z">
            <w:rPr>
              <w:highlight w:val="yellow"/>
            </w:rPr>
          </w:rPrChange>
        </w:rPr>
        <w:t>increases</w:t>
      </w:r>
      <w:r w:rsidR="00B26DD1" w:rsidRPr="004E6468">
        <w:rPr>
          <w:rPrChange w:id="74" w:author="Mark Michaelis" w:date="2020-04-13T07:57:00Z">
            <w:rPr>
              <w:highlight w:val="yellow"/>
            </w:rPr>
          </w:rPrChange>
        </w:rPr>
        <w:t xml:space="preserve"> </w:t>
      </w:r>
      <w:r w:rsidRPr="004E6468">
        <w:rPr>
          <w:rPrChange w:id="75" w:author="Mark Michaelis" w:date="2020-04-13T07:57:00Z">
            <w:rPr>
              <w:highlight w:val="yellow"/>
            </w:rPr>
          </w:rPrChange>
        </w:rPr>
        <w:t>in</w:t>
      </w:r>
      <w:r w:rsidR="00B26DD1" w:rsidRPr="004E6468">
        <w:rPr>
          <w:rPrChange w:id="76" w:author="Mark Michaelis" w:date="2020-04-13T07:57:00Z">
            <w:rPr>
              <w:highlight w:val="yellow"/>
            </w:rPr>
          </w:rPrChange>
        </w:rPr>
        <w:t xml:space="preserve"> </w:t>
      </w:r>
      <w:r w:rsidRPr="004E6468">
        <w:rPr>
          <w:rPrChange w:id="77" w:author="Mark Michaelis" w:date="2020-04-13T07:57:00Z">
            <w:rPr>
              <w:highlight w:val="yellow"/>
            </w:rPr>
          </w:rPrChange>
        </w:rPr>
        <w:t>clock</w:t>
      </w:r>
      <w:r w:rsidR="00B26DD1" w:rsidRPr="004E6468">
        <w:rPr>
          <w:rPrChange w:id="78" w:author="Mark Michaelis" w:date="2020-04-13T07:57:00Z">
            <w:rPr>
              <w:highlight w:val="yellow"/>
            </w:rPr>
          </w:rPrChange>
        </w:rPr>
        <w:t xml:space="preserve"> </w:t>
      </w:r>
      <w:r w:rsidRPr="004E6468">
        <w:rPr>
          <w:rPrChange w:id="79" w:author="Mark Michaelis" w:date="2020-04-13T07:57:00Z">
            <w:rPr>
              <w:highlight w:val="yellow"/>
            </w:rPr>
          </w:rPrChange>
        </w:rPr>
        <w:t>speed</w:t>
      </w:r>
      <w:r w:rsidR="00B26DD1" w:rsidRPr="004E6468">
        <w:rPr>
          <w:rPrChange w:id="80" w:author="Mark Michaelis" w:date="2020-04-13T07:57:00Z">
            <w:rPr>
              <w:highlight w:val="yellow"/>
            </w:rPr>
          </w:rPrChange>
        </w:rPr>
        <w:t xml:space="preserve"> </w:t>
      </w:r>
      <w:r w:rsidRPr="004E6468">
        <w:rPr>
          <w:rPrChange w:id="81" w:author="Mark Michaelis" w:date="2020-04-13T07:57:00Z">
            <w:rPr>
              <w:highlight w:val="yellow"/>
            </w:rPr>
          </w:rPrChange>
        </w:rPr>
        <w:t>and</w:t>
      </w:r>
      <w:r w:rsidR="00B26DD1" w:rsidRPr="004E6468">
        <w:rPr>
          <w:rPrChange w:id="82" w:author="Mark Michaelis" w:date="2020-04-13T07:57:00Z">
            <w:rPr>
              <w:highlight w:val="yellow"/>
            </w:rPr>
          </w:rPrChange>
        </w:rPr>
        <w:t xml:space="preserve"> </w:t>
      </w:r>
      <w:r w:rsidRPr="004E6468">
        <w:rPr>
          <w:rPrChange w:id="83" w:author="Mark Michaelis" w:date="2020-04-13T07:57:00Z">
            <w:rPr>
              <w:highlight w:val="yellow"/>
            </w:rPr>
          </w:rPrChange>
        </w:rPr>
        <w:t>transistor</w:t>
      </w:r>
      <w:r w:rsidR="00B26DD1" w:rsidRPr="004E6468">
        <w:rPr>
          <w:rPrChange w:id="84" w:author="Mark Michaelis" w:date="2020-04-13T07:57:00Z">
            <w:rPr>
              <w:highlight w:val="yellow"/>
            </w:rPr>
          </w:rPrChange>
        </w:rPr>
        <w:t xml:space="preserve"> </w:t>
      </w:r>
      <w:r w:rsidRPr="004E6468">
        <w:rPr>
          <w:rPrChange w:id="85" w:author="Mark Michaelis" w:date="2020-04-13T07:57:00Z">
            <w:rPr>
              <w:highlight w:val="yellow"/>
            </w:rPr>
          </w:rPrChange>
        </w:rPr>
        <w:t>density,</w:t>
      </w:r>
      <w:r w:rsidR="00B26DD1" w:rsidRPr="004E6468">
        <w:rPr>
          <w:rPrChange w:id="86" w:author="Mark Michaelis" w:date="2020-04-13T07:57:00Z">
            <w:rPr>
              <w:highlight w:val="yellow"/>
            </w:rPr>
          </w:rPrChange>
        </w:rPr>
        <w:t xml:space="preserve"> </w:t>
      </w:r>
      <w:r w:rsidRPr="004E6468">
        <w:rPr>
          <w:rPrChange w:id="87" w:author="Mark Michaelis" w:date="2020-04-13T07:57:00Z">
            <w:rPr>
              <w:highlight w:val="yellow"/>
            </w:rPr>
          </w:rPrChange>
        </w:rPr>
        <w:t>as</w:t>
      </w:r>
      <w:r w:rsidR="00B26DD1" w:rsidRPr="004E6468">
        <w:rPr>
          <w:rPrChange w:id="88" w:author="Mark Michaelis" w:date="2020-04-13T07:57:00Z">
            <w:rPr>
              <w:highlight w:val="yellow"/>
            </w:rPr>
          </w:rPrChange>
        </w:rPr>
        <w:t xml:space="preserve"> </w:t>
      </w:r>
      <w:r w:rsidRPr="004E6468">
        <w:rPr>
          <w:rPrChange w:id="89" w:author="Mark Michaelis" w:date="2020-04-13T07:57:00Z">
            <w:rPr>
              <w:highlight w:val="yellow"/>
            </w:rPr>
          </w:rPrChange>
        </w:rPr>
        <w:t>illustrated</w:t>
      </w:r>
      <w:r w:rsidR="00B26DD1" w:rsidRPr="004E6468">
        <w:rPr>
          <w:rPrChange w:id="90" w:author="Mark Michaelis" w:date="2020-04-13T07:57:00Z">
            <w:rPr>
              <w:highlight w:val="yellow"/>
            </w:rPr>
          </w:rPrChange>
        </w:rPr>
        <w:t xml:space="preserve"> </w:t>
      </w:r>
      <w:r w:rsidRPr="004E6468">
        <w:rPr>
          <w:rPrChange w:id="91" w:author="Mark Michaelis" w:date="2020-04-13T07:57:00Z">
            <w:rPr>
              <w:highlight w:val="yellow"/>
            </w:rPr>
          </w:rPrChange>
        </w:rPr>
        <w:t>by</w:t>
      </w:r>
      <w:r w:rsidR="00B26DD1" w:rsidRPr="004E6468">
        <w:rPr>
          <w:rPrChange w:id="92" w:author="Mark Michaelis" w:date="2020-04-13T07:57:00Z">
            <w:rPr>
              <w:highlight w:val="yellow"/>
            </w:rPr>
          </w:rPrChange>
        </w:rPr>
        <w:t xml:space="preserve"> </w:t>
      </w:r>
      <w:r w:rsidR="0010786C" w:rsidRPr="004E6468">
        <w:rPr>
          <w:rPrChange w:id="93" w:author="Mark Michaelis" w:date="2020-04-13T07:57:00Z">
            <w:rPr>
              <w:highlight w:val="yellow"/>
            </w:rPr>
          </w:rPrChange>
        </w:rPr>
        <w:t>Figure</w:t>
      </w:r>
      <w:r w:rsidR="00B26DD1" w:rsidRPr="004E6468">
        <w:rPr>
          <w:rPrChange w:id="94" w:author="Mark Michaelis" w:date="2020-04-13T07:57:00Z">
            <w:rPr>
              <w:highlight w:val="yellow"/>
            </w:rPr>
          </w:rPrChange>
        </w:rPr>
        <w:t xml:space="preserve"> </w:t>
      </w:r>
      <w:r w:rsidR="0010786C" w:rsidRPr="004E6468">
        <w:rPr>
          <w:rPrChange w:id="95" w:author="Mark Michaelis" w:date="2020-04-13T07:57:00Z">
            <w:rPr>
              <w:highlight w:val="yellow"/>
            </w:rPr>
          </w:rPrChange>
        </w:rPr>
        <w:t>19.</w:t>
      </w:r>
      <w:r w:rsidRPr="004E6468">
        <w:rPr>
          <w:rPrChange w:id="96" w:author="Mark Michaelis" w:date="2020-04-13T07:57:00Z">
            <w:rPr>
              <w:highlight w:val="yellow"/>
            </w:rPr>
          </w:rPrChange>
        </w:rPr>
        <w:t>1.</w:t>
      </w:r>
      <w:r w:rsidR="00B26DD1" w:rsidRPr="004E6468">
        <w:rPr>
          <w:rPrChange w:id="97" w:author="Mark Michaelis" w:date="2020-04-13T07:57:00Z">
            <w:rPr>
              <w:highlight w:val="yellow"/>
            </w:rPr>
          </w:rPrChange>
        </w:rPr>
        <w:t xml:space="preserve"> </w:t>
      </w:r>
      <w:r w:rsidRPr="004E6468">
        <w:rPr>
          <w:rPrChange w:id="98" w:author="Mark Michaelis" w:date="2020-04-13T07:57:00Z">
            <w:rPr>
              <w:highlight w:val="yellow"/>
            </w:rPr>
          </w:rPrChange>
        </w:rPr>
        <w:t>Rather,</w:t>
      </w:r>
      <w:r w:rsidR="00B26DD1" w:rsidRPr="004E6468">
        <w:rPr>
          <w:rPrChange w:id="99" w:author="Mark Michaelis" w:date="2020-04-13T07:57:00Z">
            <w:rPr>
              <w:highlight w:val="yellow"/>
            </w:rPr>
          </w:rPrChange>
        </w:rPr>
        <w:t xml:space="preserve"> </w:t>
      </w:r>
      <w:r w:rsidRPr="004E6468">
        <w:rPr>
          <w:rPrChange w:id="100" w:author="Mark Michaelis" w:date="2020-04-13T07:57:00Z">
            <w:rPr>
              <w:highlight w:val="yellow"/>
            </w:rPr>
          </w:rPrChange>
        </w:rPr>
        <w:t>the</w:t>
      </w:r>
      <w:r w:rsidR="00B26DD1" w:rsidRPr="004E6468">
        <w:rPr>
          <w:rPrChange w:id="101" w:author="Mark Michaelis" w:date="2020-04-13T07:57:00Z">
            <w:rPr>
              <w:highlight w:val="yellow"/>
            </w:rPr>
          </w:rPrChange>
        </w:rPr>
        <w:t xml:space="preserve"> </w:t>
      </w:r>
      <w:r w:rsidRPr="004E6468">
        <w:rPr>
          <w:rPrChange w:id="102" w:author="Mark Michaelis" w:date="2020-04-13T07:57:00Z">
            <w:rPr>
              <w:highlight w:val="yellow"/>
            </w:rPr>
          </w:rPrChange>
        </w:rPr>
        <w:t>cost</w:t>
      </w:r>
      <w:r w:rsidR="00B26DD1" w:rsidRPr="004E6468">
        <w:rPr>
          <w:rPrChange w:id="103" w:author="Mark Michaelis" w:date="2020-04-13T07:57:00Z">
            <w:rPr>
              <w:highlight w:val="yellow"/>
            </w:rPr>
          </w:rPrChange>
        </w:rPr>
        <w:t xml:space="preserve"> </w:t>
      </w:r>
      <w:r w:rsidRPr="004E6468">
        <w:rPr>
          <w:rPrChange w:id="104" w:author="Mark Michaelis" w:date="2020-04-13T07:57:00Z">
            <w:rPr>
              <w:highlight w:val="yellow"/>
            </w:rPr>
          </w:rPrChange>
        </w:rPr>
        <w:t>of</w:t>
      </w:r>
      <w:r w:rsidR="00B26DD1" w:rsidRPr="004E6468">
        <w:rPr>
          <w:rPrChange w:id="105" w:author="Mark Michaelis" w:date="2020-04-13T07:57:00Z">
            <w:rPr>
              <w:highlight w:val="yellow"/>
            </w:rPr>
          </w:rPrChange>
        </w:rPr>
        <w:t xml:space="preserve"> </w:t>
      </w:r>
      <w:r w:rsidRPr="004E6468">
        <w:rPr>
          <w:rPrChange w:id="106" w:author="Mark Michaelis" w:date="2020-04-13T07:57:00Z">
            <w:rPr>
              <w:highlight w:val="yellow"/>
            </w:rPr>
          </w:rPrChange>
        </w:rPr>
        <w:t>computation</w:t>
      </w:r>
      <w:r w:rsidR="00B26DD1" w:rsidRPr="004E6468">
        <w:rPr>
          <w:rPrChange w:id="107" w:author="Mark Michaelis" w:date="2020-04-13T07:57:00Z">
            <w:rPr>
              <w:highlight w:val="yellow"/>
            </w:rPr>
          </w:rPrChange>
        </w:rPr>
        <w:t xml:space="preserve"> </w:t>
      </w:r>
      <w:r w:rsidRPr="004E6468">
        <w:rPr>
          <w:rPrChange w:id="108" w:author="Mark Michaelis" w:date="2020-04-13T07:57:00Z">
            <w:rPr>
              <w:highlight w:val="yellow"/>
            </w:rPr>
          </w:rPrChange>
        </w:rPr>
        <w:t>is</w:t>
      </w:r>
      <w:r w:rsidR="00B26DD1" w:rsidRPr="004E6468">
        <w:rPr>
          <w:rPrChange w:id="109" w:author="Mark Michaelis" w:date="2020-04-13T07:57:00Z">
            <w:rPr>
              <w:highlight w:val="yellow"/>
            </w:rPr>
          </w:rPrChange>
        </w:rPr>
        <w:t xml:space="preserve"> </w:t>
      </w:r>
      <w:r w:rsidRPr="004E6468">
        <w:rPr>
          <w:rPrChange w:id="110" w:author="Mark Michaelis" w:date="2020-04-13T07:57:00Z">
            <w:rPr>
              <w:highlight w:val="yellow"/>
            </w:rPr>
          </w:rPrChange>
        </w:rPr>
        <w:t>now</w:t>
      </w:r>
      <w:r w:rsidR="00B26DD1" w:rsidRPr="004E6468">
        <w:rPr>
          <w:rPrChange w:id="111" w:author="Mark Michaelis" w:date="2020-04-13T07:57:00Z">
            <w:rPr>
              <w:highlight w:val="yellow"/>
            </w:rPr>
          </w:rPrChange>
        </w:rPr>
        <w:t xml:space="preserve"> </w:t>
      </w:r>
      <w:r w:rsidRPr="004E6468">
        <w:rPr>
          <w:rPrChange w:id="112" w:author="Mark Michaelis" w:date="2020-04-13T07:57:00Z">
            <w:rPr>
              <w:highlight w:val="yellow"/>
            </w:rPr>
          </w:rPrChange>
        </w:rPr>
        <w:t>falling</w:t>
      </w:r>
      <w:r w:rsidR="00B26DD1" w:rsidRPr="004E6468">
        <w:rPr>
          <w:rPrChange w:id="113" w:author="Mark Michaelis" w:date="2020-04-13T07:57:00Z">
            <w:rPr>
              <w:highlight w:val="yellow"/>
            </w:rPr>
          </w:rPrChange>
        </w:rPr>
        <w:t xml:space="preserve"> </w:t>
      </w:r>
      <w:r w:rsidRPr="004E6468">
        <w:rPr>
          <w:rPrChange w:id="114" w:author="Mark Michaelis" w:date="2020-04-13T07:57:00Z">
            <w:rPr>
              <w:highlight w:val="yellow"/>
            </w:rPr>
          </w:rPrChange>
        </w:rPr>
        <w:t>because</w:t>
      </w:r>
      <w:r w:rsidR="00B26DD1" w:rsidRPr="004E6468">
        <w:rPr>
          <w:rPrChange w:id="115" w:author="Mark Michaelis" w:date="2020-04-13T07:57:00Z">
            <w:rPr>
              <w:highlight w:val="yellow"/>
            </w:rPr>
          </w:rPrChange>
        </w:rPr>
        <w:t xml:space="preserve"> </w:t>
      </w:r>
      <w:r w:rsidRPr="004E6468">
        <w:rPr>
          <w:rPrChange w:id="116" w:author="Mark Michaelis" w:date="2020-04-13T07:57:00Z">
            <w:rPr>
              <w:highlight w:val="yellow"/>
            </w:rPr>
          </w:rPrChange>
        </w:rPr>
        <w:t>it</w:t>
      </w:r>
      <w:r w:rsidR="00B26DD1" w:rsidRPr="004E6468">
        <w:rPr>
          <w:rPrChange w:id="117" w:author="Mark Michaelis" w:date="2020-04-13T07:57:00Z">
            <w:rPr>
              <w:highlight w:val="yellow"/>
            </w:rPr>
          </w:rPrChange>
        </w:rPr>
        <w:t xml:space="preserve"> </w:t>
      </w:r>
      <w:r w:rsidRPr="004E6468">
        <w:rPr>
          <w:rPrChange w:id="118" w:author="Mark Michaelis" w:date="2020-04-13T07:57:00Z">
            <w:rPr>
              <w:highlight w:val="yellow"/>
            </w:rPr>
          </w:rPrChange>
        </w:rPr>
        <w:t>is</w:t>
      </w:r>
      <w:r w:rsidR="00B26DD1" w:rsidRPr="004E6468">
        <w:rPr>
          <w:rPrChange w:id="119" w:author="Mark Michaelis" w:date="2020-04-13T07:57:00Z">
            <w:rPr>
              <w:highlight w:val="yellow"/>
            </w:rPr>
          </w:rPrChange>
        </w:rPr>
        <w:t xml:space="preserve"> </w:t>
      </w:r>
      <w:r w:rsidRPr="004E6468">
        <w:rPr>
          <w:rPrChange w:id="120" w:author="Mark Michaelis" w:date="2020-04-13T07:57:00Z">
            <w:rPr>
              <w:highlight w:val="yellow"/>
            </w:rPr>
          </w:rPrChange>
        </w:rPr>
        <w:t>economical</w:t>
      </w:r>
      <w:r w:rsidR="00B26DD1" w:rsidRPr="004E6468">
        <w:rPr>
          <w:rPrChange w:id="121" w:author="Mark Michaelis" w:date="2020-04-13T07:57:00Z">
            <w:rPr>
              <w:highlight w:val="yellow"/>
            </w:rPr>
          </w:rPrChange>
        </w:rPr>
        <w:t xml:space="preserve"> </w:t>
      </w:r>
      <w:r w:rsidRPr="004E6468">
        <w:rPr>
          <w:rPrChange w:id="122" w:author="Mark Michaelis" w:date="2020-04-13T07:57:00Z">
            <w:rPr>
              <w:highlight w:val="yellow"/>
            </w:rPr>
          </w:rPrChange>
        </w:rPr>
        <w:t>to</w:t>
      </w:r>
      <w:r w:rsidR="00B26DD1" w:rsidRPr="004E6468">
        <w:rPr>
          <w:rPrChange w:id="123" w:author="Mark Michaelis" w:date="2020-04-13T07:57:00Z">
            <w:rPr>
              <w:highlight w:val="yellow"/>
            </w:rPr>
          </w:rPrChange>
        </w:rPr>
        <w:t xml:space="preserve"> </w:t>
      </w:r>
      <w:r w:rsidRPr="004E6468">
        <w:rPr>
          <w:rPrChange w:id="124" w:author="Mark Michaelis" w:date="2020-04-13T07:57:00Z">
            <w:rPr>
              <w:highlight w:val="yellow"/>
            </w:rPr>
          </w:rPrChange>
        </w:rPr>
        <w:t>make</w:t>
      </w:r>
      <w:r w:rsidR="00B26DD1" w:rsidRPr="004E6468">
        <w:rPr>
          <w:rPrChange w:id="125" w:author="Mark Michaelis" w:date="2020-04-13T07:57:00Z">
            <w:rPr>
              <w:highlight w:val="yellow"/>
            </w:rPr>
          </w:rPrChange>
        </w:rPr>
        <w:t xml:space="preserve"> </w:t>
      </w:r>
      <w:r w:rsidRPr="004E6468">
        <w:rPr>
          <w:rPrChange w:id="126" w:author="Mark Michaelis" w:date="2020-04-13T07:57:00Z">
            <w:rPr>
              <w:highlight w:val="yellow"/>
            </w:rPr>
          </w:rPrChange>
        </w:rPr>
        <w:t>hardware</w:t>
      </w:r>
      <w:r w:rsidR="00B26DD1" w:rsidRPr="004E6468">
        <w:rPr>
          <w:rPrChange w:id="127" w:author="Mark Michaelis" w:date="2020-04-13T07:57:00Z">
            <w:rPr>
              <w:highlight w:val="yellow"/>
            </w:rPr>
          </w:rPrChange>
        </w:rPr>
        <w:t xml:space="preserve"> </w:t>
      </w:r>
      <w:r w:rsidRPr="004E6468">
        <w:rPr>
          <w:rPrChange w:id="128" w:author="Mark Michaelis" w:date="2020-04-13T07:57:00Z">
            <w:rPr>
              <w:highlight w:val="yellow"/>
            </w:rPr>
          </w:rPrChange>
        </w:rPr>
        <w:t>that</w:t>
      </w:r>
      <w:r w:rsidR="00B26DD1" w:rsidRPr="004E6468">
        <w:rPr>
          <w:rPrChange w:id="129" w:author="Mark Michaelis" w:date="2020-04-13T07:57:00Z">
            <w:rPr>
              <w:highlight w:val="yellow"/>
            </w:rPr>
          </w:rPrChange>
        </w:rPr>
        <w:t xml:space="preserve"> </w:t>
      </w:r>
      <w:r w:rsidRPr="004E6468">
        <w:rPr>
          <w:rPrChange w:id="130" w:author="Mark Michaelis" w:date="2020-04-13T07:57:00Z">
            <w:rPr>
              <w:highlight w:val="yellow"/>
            </w:rPr>
          </w:rPrChange>
        </w:rPr>
        <w:t>has</w:t>
      </w:r>
      <w:r w:rsidR="00B26DD1" w:rsidRPr="004E6468">
        <w:rPr>
          <w:rPrChange w:id="131" w:author="Mark Michaelis" w:date="2020-04-13T07:57:00Z">
            <w:rPr>
              <w:highlight w:val="yellow"/>
            </w:rPr>
          </w:rPrChange>
        </w:rPr>
        <w:t xml:space="preserve"> </w:t>
      </w:r>
      <w:r w:rsidRPr="004E6468">
        <w:rPr>
          <w:rPrChange w:id="132" w:author="Mark Michaelis" w:date="2020-04-13T07:57:00Z">
            <w:rPr>
              <w:highlight w:val="yellow"/>
            </w:rPr>
          </w:rPrChange>
        </w:rPr>
        <w:t>multiple</w:t>
      </w:r>
      <w:r w:rsidR="00B26DD1" w:rsidRPr="004E6468">
        <w:rPr>
          <w:rPrChange w:id="133" w:author="Mark Michaelis" w:date="2020-04-13T07:57:00Z">
            <w:rPr>
              <w:highlight w:val="yellow"/>
            </w:rPr>
          </w:rPrChange>
        </w:rPr>
        <w:t xml:space="preserve"> </w:t>
      </w:r>
      <w:r w:rsidRPr="004E6468">
        <w:rPr>
          <w:rPrChange w:id="134" w:author="Mark Michaelis" w:date="2020-04-13T07:57:00Z">
            <w:rPr>
              <w:highlight w:val="yellow"/>
            </w:rPr>
          </w:rPrChange>
        </w:rPr>
        <w:t>CPUs.</w:t>
      </w:r>
    </w:p>
    <w:p w14:paraId="25F99D8A" w14:textId="088DB5AC" w:rsidR="009A72B9" w:rsidRPr="007444C9" w:rsidDel="009F75AD" w:rsidRDefault="009A72B9" w:rsidP="00E24D0C">
      <w:pPr>
        <w:pStyle w:val="CHAPBMPD"/>
        <w:rPr>
          <w:ins w:id="135" w:author="Mark Michaelis" w:date="2020-03-30T19:57:00Z"/>
          <w:del w:id="136" w:author="Mark" w:date="2020-04-11T07:51:00Z"/>
          <w:rPrChange w:id="137" w:author="Mark Michaelis" w:date="2020-04-13T08:21:00Z">
            <w:rPr>
              <w:ins w:id="138" w:author="Mark Michaelis" w:date="2020-03-30T19:57:00Z"/>
              <w:del w:id="139" w:author="Mark" w:date="2020-04-11T07:51:00Z"/>
              <w:highlight w:val="yellow"/>
            </w:rPr>
          </w:rPrChange>
        </w:rPr>
      </w:pPr>
      <w:del w:id="140" w:author="Mark" w:date="2020-04-11T07:51:00Z">
        <w:r w:rsidRPr="007444C9" w:rsidDel="009F75AD">
          <w:rPr>
            <w:rPrChange w:id="141" w:author="Mark Michaelis" w:date="2020-04-13T08:21:00Z">
              <w:rPr>
                <w:highlight w:val="yellow"/>
              </w:rPr>
            </w:rPrChange>
          </w:rPr>
          <w:delText>***</w:delText>
        </w:r>
        <w:r w:rsidR="00082293" w:rsidRPr="007444C9" w:rsidDel="009F75AD">
          <w:rPr>
            <w:rPrChange w:id="142" w:author="Mark Michaelis" w:date="2020-04-13T08:21:00Z">
              <w:rPr>
                <w:highlight w:val="yellow"/>
              </w:rPr>
            </w:rPrChange>
          </w:rPr>
          <w:delText>COMP:</w:delText>
        </w:r>
        <w:r w:rsidR="00B26DD1" w:rsidRPr="007444C9" w:rsidDel="009F75AD">
          <w:rPr>
            <w:rPrChange w:id="143" w:author="Mark Michaelis" w:date="2020-04-13T08:21:00Z">
              <w:rPr>
                <w:highlight w:val="yellow"/>
              </w:rPr>
            </w:rPrChange>
          </w:rPr>
          <w:delText xml:space="preserve"> </w:delText>
        </w:r>
        <w:r w:rsidR="00082293" w:rsidRPr="007444C9" w:rsidDel="009F75AD">
          <w:rPr>
            <w:rPrChange w:id="144" w:author="Mark Michaelis" w:date="2020-04-13T08:21:00Z">
              <w:rPr>
                <w:highlight w:val="yellow"/>
              </w:rPr>
            </w:rPrChange>
          </w:rPr>
          <w:delText>Insert</w:delText>
        </w:r>
        <w:r w:rsidR="00B26DD1" w:rsidRPr="007444C9" w:rsidDel="009F75AD">
          <w:rPr>
            <w:rPrChange w:id="145" w:author="Mark Michaelis" w:date="2020-04-13T08:21:00Z">
              <w:rPr>
                <w:highlight w:val="yellow"/>
              </w:rPr>
            </w:rPrChange>
          </w:rPr>
          <w:delText xml:space="preserve"> </w:delText>
        </w:r>
        <w:r w:rsidR="00082293" w:rsidRPr="007444C9" w:rsidDel="009F75AD">
          <w:rPr>
            <w:rPrChange w:id="146" w:author="Mark Michaelis" w:date="2020-04-13T08:21:00Z">
              <w:rPr>
                <w:highlight w:val="yellow"/>
              </w:rPr>
            </w:rPrChange>
          </w:rPr>
          <w:delText>19</w:delText>
        </w:r>
        <w:r w:rsidR="00423432" w:rsidRPr="007444C9" w:rsidDel="009F75AD">
          <w:rPr>
            <w:rPrChange w:id="147" w:author="Mark Michaelis" w:date="2020-04-13T08:21:00Z">
              <w:rPr>
                <w:highlight w:val="yellow"/>
              </w:rPr>
            </w:rPrChange>
          </w:rPr>
          <w:delText>mindmap</w:delText>
        </w:r>
      </w:del>
    </w:p>
    <w:p w14:paraId="090BEBFB" w14:textId="464FE352" w:rsidR="002D250A" w:rsidRPr="007444C9" w:rsidDel="009F75AD" w:rsidRDefault="002D250A" w:rsidP="00E24D0C">
      <w:pPr>
        <w:pStyle w:val="CHAPBMPD"/>
        <w:rPr>
          <w:del w:id="148" w:author="Mark" w:date="2020-04-11T07:51:00Z"/>
          <w:rPrChange w:id="149" w:author="Mark Michaelis" w:date="2020-04-13T08:21:00Z">
            <w:rPr>
              <w:del w:id="150" w:author="Mark" w:date="2020-04-11T07:51:00Z"/>
              <w:highlight w:val="yellow"/>
            </w:rPr>
          </w:rPrChange>
        </w:rPr>
      </w:pPr>
      <w:ins w:id="151" w:author="Mark Michaelis" w:date="2020-03-30T19:57:00Z">
        <w:del w:id="152" w:author="Mark" w:date="2020-04-11T07:51:00Z">
          <w:r w:rsidRPr="007444C9" w:rsidDel="009F75AD">
            <w:rPr>
              <w:rPrChange w:id="153" w:author="Mark Michaelis" w:date="2020-04-13T08:21:00Z">
                <w:rPr>
                  <w:highlight w:val="yellow"/>
                </w:rPr>
              </w:rPrChange>
            </w:rPr>
            <w:delText>***</w:delText>
          </w:r>
        </w:del>
      </w:ins>
      <w:ins w:id="154" w:author="Mark Michaelis" w:date="2020-03-30T19:58:00Z">
        <w:del w:id="155" w:author="Mark" w:date="2020-04-11T07:51:00Z">
          <w:r w:rsidRPr="007444C9" w:rsidDel="009F75AD">
            <w:rPr>
              <w:rPrChange w:id="156" w:author="Mark Michaelis" w:date="2020-04-13T08:21:00Z">
                <w:rPr>
                  <w:highlight w:val="yellow"/>
                </w:rPr>
              </w:rPrChange>
            </w:rPr>
            <w:delText xml:space="preserve">Please redraw adding </w:delText>
          </w:r>
          <w:r w:rsidR="004002F4" w:rsidRPr="007444C9" w:rsidDel="009F75AD">
            <w:rPr>
              <w:rPrChange w:id="157" w:author="Mark Michaelis" w:date="2020-04-13T08:21:00Z">
                <w:rPr>
                  <w:highlight w:val="yellow"/>
                </w:rPr>
              </w:rPrChange>
            </w:rPr>
            <w:delText xml:space="preserve">asyn Streams </w:delText>
          </w:r>
          <w:r w:rsidR="0032315F" w:rsidRPr="007444C9" w:rsidDel="009F75AD">
            <w:rPr>
              <w:rPrChange w:id="158" w:author="Mark Michaelis" w:date="2020-04-13T08:21:00Z">
                <w:rPr>
                  <w:highlight w:val="yellow"/>
                </w:rPr>
              </w:rPrChange>
            </w:rPr>
            <w:delText>in #4.</w:delText>
          </w:r>
        </w:del>
      </w:ins>
    </w:p>
    <w:p w14:paraId="741D7D0A" w14:textId="044F226B" w:rsidR="00082293" w:rsidDel="009F75AD" w:rsidRDefault="00437542" w:rsidP="00E24D0C">
      <w:pPr>
        <w:pStyle w:val="CHAPBMPD"/>
        <w:rPr>
          <w:del w:id="159" w:author="Mark" w:date="2020-04-11T07:51:00Z"/>
        </w:rPr>
      </w:pPr>
      <w:del w:id="160" w:author="Mark" w:date="2020-04-11T07:51:00Z">
        <w:r>
          <w:rPr>
            <w:noProof/>
          </w:rPr>
          <w:drawing>
            <wp:inline distT="0" distB="0" distL="0" distR="0" wp14:anchorId="1E291CD7" wp14:editId="53489BCD">
              <wp:extent cx="4504055" cy="1955800"/>
              <wp:effectExtent l="0" t="0" r="0" b="0"/>
              <wp:docPr id="1561155228" name="Picture 2" descr="Macintosh HD:Users:annapopick:Desktop:Freelance:Pearson Freelance:Pearson_InProgress:9781509303588_Michaelis:Michaelis_Author:Michaelis_Word_AllEdits:Michaelis_Art:Michaelis_Mindmaps:19mindma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04055" cy="1955800"/>
                      </a:xfrm>
                      <a:prstGeom prst="rect">
                        <a:avLst/>
                      </a:prstGeom>
                    </pic:spPr>
                  </pic:pic>
                </a:graphicData>
              </a:graphic>
            </wp:inline>
          </w:drawing>
        </w:r>
      </w:del>
    </w:p>
    <w:p w14:paraId="2A52D488" w14:textId="6A3589CB" w:rsidR="00E73B39" w:rsidDel="009F75AD" w:rsidRDefault="00423432" w:rsidP="00E24D0C">
      <w:pPr>
        <w:pStyle w:val="CHAPBMPD"/>
        <w:rPr>
          <w:del w:id="161" w:author="Mark" w:date="2020-04-11T07:51:00Z"/>
        </w:rPr>
      </w:pPr>
      <w:del w:id="162" w:author="Mark" w:date="2020-04-11T07:51:00Z">
        <w:r w:rsidDel="009F75AD">
          <w:delText>***COMP:</w:delText>
        </w:r>
        <w:r w:rsidR="00B26DD1" w:rsidDel="009F75AD">
          <w:delText xml:space="preserve"> </w:delText>
        </w:r>
        <w:r w:rsidDel="009F75AD">
          <w:delText>Insert</w:delText>
        </w:r>
        <w:r w:rsidR="00B26DD1" w:rsidDel="009F75AD">
          <w:delText xml:space="preserve"> </w:delText>
        </w:r>
        <w:r w:rsidDel="009F75AD">
          <w:delText>19fig01</w:delText>
        </w:r>
      </w:del>
    </w:p>
    <w:p w14:paraId="46B02E76" w14:textId="59C8B7F5" w:rsidR="002D58F5" w:rsidRPr="00C4782F" w:rsidRDefault="002D58F5" w:rsidP="006B5C77">
      <w:pPr>
        <w:pStyle w:val="spacer"/>
      </w:pPr>
    </w:p>
    <w:tbl>
      <w:tblPr>
        <w:tblW w:w="7026" w:type="dxa"/>
        <w:tblCellMar>
          <w:left w:w="0" w:type="dxa"/>
          <w:right w:w="0" w:type="dxa"/>
        </w:tblCellMar>
        <w:tblLook w:val="01E0" w:firstRow="1" w:lastRow="1" w:firstColumn="1" w:lastColumn="1" w:noHBand="0" w:noVBand="0"/>
      </w:tblPr>
      <w:tblGrid>
        <w:gridCol w:w="7026"/>
      </w:tblGrid>
      <w:tr w:rsidR="00D71C28" w14:paraId="03B0FC0A" w14:textId="77777777" w:rsidTr="006B5C77">
        <w:trPr>
          <w:trHeight w:val="4140"/>
        </w:trPr>
        <w:tc>
          <w:tcPr>
            <w:tcW w:w="7026" w:type="dxa"/>
          </w:tcPr>
          <w:p w14:paraId="667A7A41" w14:textId="273877B5" w:rsidR="00D71C28" w:rsidRDefault="00D71C28" w:rsidP="00B4446D">
            <w:pPr>
              <w:pStyle w:val="artlist"/>
            </w:pPr>
            <w:r>
              <w:rPr>
                <w:noProof/>
              </w:rPr>
              <w:drawing>
                <wp:inline distT="0" distB="0" distL="0" distR="0" wp14:anchorId="3C55181F" wp14:editId="278B2E09">
                  <wp:extent cx="4445000" cy="2816856"/>
                  <wp:effectExtent l="0" t="0" r="0" b="3175"/>
                  <wp:docPr id="1870648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445000" cy="2816856"/>
                          </a:xfrm>
                          <a:prstGeom prst="rect">
                            <a:avLst/>
                          </a:prstGeom>
                        </pic:spPr>
                      </pic:pic>
                    </a:graphicData>
                  </a:graphic>
                </wp:inline>
              </w:drawing>
            </w:r>
          </w:p>
        </w:tc>
      </w:tr>
      <w:tr w:rsidR="00D71C28" w14:paraId="1DD911D7" w14:textId="77777777" w:rsidTr="00B4446D">
        <w:trPr>
          <w:trHeight w:val="747"/>
        </w:trPr>
        <w:tc>
          <w:tcPr>
            <w:tcW w:w="7026" w:type="dxa"/>
          </w:tcPr>
          <w:p w14:paraId="37C1B8BE" w14:textId="276F21B4" w:rsidR="00D71C28" w:rsidRDefault="00D71C28" w:rsidP="00B4446D">
            <w:pPr>
              <w:pStyle w:val="FIGCAP"/>
            </w:pPr>
            <w:r w:rsidRPr="00D60C8C">
              <w:rPr>
                <w:rStyle w:val="FIGNUM"/>
              </w:rPr>
              <w:t>Figure 19.1:</w:t>
            </w:r>
            <w:ins w:id="163" w:author="Mark Michaelis" w:date="2020-01-27T18:53:00Z">
              <w:r>
                <w:t xml:space="preserve"> </w:t>
              </w:r>
            </w:ins>
            <w:del w:id="164" w:author="Mark Michaelis" w:date="2020-01-27T18:53:00Z">
              <w:r w:rsidDel="00D82B38">
                <w:delText> </w:delText>
              </w:r>
            </w:del>
            <w:r w:rsidRPr="00C4782F">
              <w:t>Clock</w:t>
            </w:r>
            <w:r>
              <w:t xml:space="preserve"> </w:t>
            </w:r>
            <w:r w:rsidRPr="00C4782F">
              <w:t>Speeds</w:t>
            </w:r>
            <w:r>
              <w:t xml:space="preserve"> </w:t>
            </w:r>
            <w:r w:rsidRPr="00C4782F">
              <w:t>over</w:t>
            </w:r>
            <w:r>
              <w:t xml:space="preserve"> </w:t>
            </w:r>
            <w:r w:rsidRPr="00C4782F">
              <w:t>Time</w:t>
            </w:r>
          </w:p>
        </w:tc>
      </w:tr>
    </w:tbl>
    <w:p w14:paraId="13D1C146" w14:textId="77777777" w:rsidR="00827D7C" w:rsidRDefault="00827D7C" w:rsidP="00827D7C">
      <w:pPr>
        <w:pStyle w:val="spacer"/>
      </w:pPr>
    </w:p>
    <w:p w14:paraId="6FF34286" w14:textId="15C2E908" w:rsidR="00E73B39" w:rsidRPr="00C4782F" w:rsidRDefault="00FA3D78" w:rsidP="00082293">
      <w:pPr>
        <w:pStyle w:val="FigureTitle"/>
      </w:pPr>
      <w:del w:id="165" w:author="Mark Michaelis" w:date="2020-01-27T18:53:00Z">
        <w:r w:rsidRPr="00C4782F" w:rsidDel="00D82B38">
          <w:delText>(Graph</w:delText>
        </w:r>
        <w:r w:rsidR="00B26DD1" w:rsidDel="00D82B38">
          <w:delText xml:space="preserve"> </w:delText>
        </w:r>
        <w:r w:rsidRPr="00C4782F" w:rsidDel="00D82B38">
          <w:delText>compiled</w:delText>
        </w:r>
        <w:r w:rsidR="00B26DD1" w:rsidDel="00D82B38">
          <w:delText xml:space="preserve"> </w:delText>
        </w:r>
        <w:r w:rsidRPr="00C4782F" w:rsidDel="00D82B38">
          <w:delText>by</w:delText>
        </w:r>
        <w:r w:rsidR="00B26DD1" w:rsidDel="00D82B38">
          <w:delText xml:space="preserve"> </w:delText>
        </w:r>
        <w:r w:rsidRPr="00C4782F" w:rsidDel="00D82B38">
          <w:delText>Herb</w:delText>
        </w:r>
        <w:r w:rsidR="00B26DD1" w:rsidDel="00D82B38">
          <w:delText xml:space="preserve"> </w:delText>
        </w:r>
        <w:r w:rsidRPr="00C4782F" w:rsidDel="00D82B38">
          <w:delText>Sutter.</w:delText>
        </w:r>
        <w:r w:rsidR="00B26DD1" w:rsidDel="00D82B38">
          <w:delText xml:space="preserve"> </w:delText>
        </w:r>
        <w:r w:rsidRPr="00C4782F" w:rsidDel="00D82B38">
          <w:delText>Used</w:delText>
        </w:r>
        <w:r w:rsidR="00B26DD1" w:rsidDel="00D82B38">
          <w:delText xml:space="preserve"> </w:delText>
        </w:r>
        <w:r w:rsidRPr="00C4782F" w:rsidDel="00D82B38">
          <w:delText>with</w:delText>
        </w:r>
        <w:r w:rsidR="00B26DD1" w:rsidDel="00D82B38">
          <w:delText xml:space="preserve"> </w:delText>
        </w:r>
        <w:r w:rsidRPr="00C4782F" w:rsidDel="00D82B38">
          <w:delText>permission.</w:delText>
        </w:r>
        <w:r w:rsidR="00B26DD1" w:rsidDel="00D82B38">
          <w:delText xml:space="preserve"> </w:delText>
        </w:r>
        <w:r w:rsidRPr="00C4782F" w:rsidDel="00D82B38">
          <w:delText>Original</w:delText>
        </w:r>
        <w:r w:rsidR="00B26DD1" w:rsidDel="00D82B38">
          <w:delText xml:space="preserve"> </w:delText>
        </w:r>
        <w:r w:rsidRPr="00C4782F" w:rsidDel="00D82B38">
          <w:delText>at</w:delText>
        </w:r>
        <w:r w:rsidR="00B26DD1" w:rsidDel="00D82B38">
          <w:delText xml:space="preserve"> </w:delText>
        </w:r>
        <w:r w:rsidRPr="00C4782F" w:rsidDel="00D82B38">
          <w:delText>www.gotw.ca.)</w:delText>
        </w:r>
      </w:del>
    </w:p>
    <w:p w14:paraId="6A965548" w14:textId="32D5A4CA" w:rsidR="00D82B38" w:rsidRDefault="00D82B38" w:rsidP="00827D7C">
      <w:pPr>
        <w:pStyle w:val="CHAPBMPD"/>
        <w:rPr>
          <w:ins w:id="166" w:author="Mark Michaelis" w:date="2020-03-30T20:08:00Z"/>
        </w:rPr>
      </w:pPr>
      <w:ins w:id="167" w:author="Mark Michaelis" w:date="2020-01-27T18:54:00Z">
        <w:r>
          <w:t xml:space="preserve">***COMP: Image taken from - </w:t>
        </w:r>
      </w:ins>
      <w:ins w:id="168" w:author="Mark Michaelis" w:date="2020-03-30T20:01:00Z">
        <w:r w:rsidR="00FD22AD">
          <w:fldChar w:fldCharType="begin"/>
        </w:r>
        <w:r w:rsidR="00FD22AD">
          <w:instrText xml:space="preserve"> HYPERLINK "https://raw.githubusercontent.com/karlrupp/microprocessor-trend-data/master/42yrs/42-years-processor-trend.png" </w:instrText>
        </w:r>
        <w:r w:rsidR="00FD22AD">
          <w:fldChar w:fldCharType="separate"/>
        </w:r>
        <w:r w:rsidR="00FD22AD">
          <w:rPr>
            <w:rStyle w:val="Hyperlink"/>
          </w:rPr>
          <w:t>https://raw.githubusercontent.com/karlrupp/microprocessor-trend-data/master/42yrs/42-years-processor-trend.png</w:t>
        </w:r>
        <w:r w:rsidR="00FD22AD">
          <w:fldChar w:fldCharType="end"/>
        </w:r>
        <w:r w:rsidR="003C76B5">
          <w:t xml:space="preserve"> under creative license as documented at </w:t>
        </w:r>
        <w:r w:rsidR="003C76B5">
          <w:fldChar w:fldCharType="begin"/>
        </w:r>
        <w:r w:rsidR="003C76B5">
          <w:instrText xml:space="preserve"> HYPERLINK "https://github.com/karlrupp/microprocessor-trend-data" </w:instrText>
        </w:r>
        <w:r w:rsidR="003C76B5">
          <w:fldChar w:fldCharType="separate"/>
        </w:r>
        <w:r w:rsidR="003C76B5">
          <w:rPr>
            <w:rStyle w:val="Hyperlink"/>
          </w:rPr>
          <w:t>https://github.com/karlrupp/microprocessor-trend-data</w:t>
        </w:r>
        <w:r w:rsidR="003C76B5">
          <w:fldChar w:fldCharType="end"/>
        </w:r>
        <w:r w:rsidR="003C76B5">
          <w:t>.</w:t>
        </w:r>
      </w:ins>
      <w:ins w:id="169" w:author="Mark Michaelis" w:date="2020-01-27T18:54:00Z">
        <w:del w:id="170" w:author="Mark Michaelis" w:date="2020-03-30T19:59:00Z">
          <w:r w:rsidDel="00DD5FD7">
            <w:fldChar w:fldCharType="begin"/>
          </w:r>
          <w:r w:rsidDel="00DD5FD7">
            <w:delInstrText xml:space="preserve"> HYPERLINK "https://www.karlrupp.net/2018/02/42-years-of-microprocessor-trend-data/" </w:delInstrText>
          </w:r>
          <w:r w:rsidDel="00DD5FD7">
            <w:fldChar w:fldCharType="separate"/>
          </w:r>
          <w:r w:rsidRPr="00D82B38" w:rsidDel="00DD5FD7">
            <w:rPr>
              <w:rPrChange w:id="171" w:author="Mark Michaelis" w:date="2020-01-27T18:54:00Z">
                <w:rPr>
                  <w:rStyle w:val="Hyperlink"/>
                </w:rPr>
              </w:rPrChange>
            </w:rPr>
            <w:delText>https://www.karlrupp.net/2018/02/42-years-of-microprocessor-trend-data/</w:delText>
          </w:r>
          <w:r w:rsidDel="00DD5FD7">
            <w:fldChar w:fldCharType="end"/>
          </w:r>
          <w:r w:rsidDel="00DD5FD7">
            <w:delText>. Please obtain appropriate permission.</w:delText>
          </w:r>
        </w:del>
      </w:ins>
    </w:p>
    <w:p w14:paraId="63737917" w14:textId="70BED4FB" w:rsidR="007B5EAD" w:rsidRDefault="007B5EAD">
      <w:pPr>
        <w:pStyle w:val="CHAPBMPD"/>
        <w:rPr>
          <w:ins w:id="172" w:author="Mark Michaelis" w:date="2020-01-27T18:54:00Z"/>
        </w:rPr>
        <w:pPrChange w:id="173" w:author="Mark Michaelis" w:date="2020-01-27T18:54:00Z">
          <w:pPr>
            <w:pStyle w:val="Body"/>
          </w:pPr>
        </w:pPrChange>
      </w:pPr>
      <w:ins w:id="174" w:author="Mark Michaelis" w:date="2020-03-30T20:08:00Z">
        <w:r>
          <w:t xml:space="preserve">Figure is located </w:t>
        </w:r>
      </w:ins>
      <w:ins w:id="175" w:author="Mark Michaelis" w:date="2020-03-30T20:09:00Z">
        <w:r w:rsidR="00FD0003">
          <w:t>at</w:t>
        </w:r>
      </w:ins>
      <w:ins w:id="176" w:author="Mark Michaelis" w:date="2020-03-30T20:08:00Z">
        <w:r>
          <w:t xml:space="preserve"> </w:t>
        </w:r>
      </w:ins>
      <w:ins w:id="177" w:author="Mark Michaelis" w:date="2020-03-30T20:09:00Z">
        <w:r w:rsidR="00B40B80">
          <w:t>.\</w:t>
        </w:r>
      </w:ins>
      <w:ins w:id="178" w:author="Mark Michaelis" w:date="2020-03-30T20:08:00Z">
        <w:r>
          <w:t>PDFs\Fig</w:t>
        </w:r>
        <w:r w:rsidR="00BC1213">
          <w:t>.19.01</w:t>
        </w:r>
      </w:ins>
      <w:ins w:id="179" w:author="Mark Michaelis" w:date="2020-03-30T20:09:00Z">
        <w:r w:rsidR="00D515E9">
          <w:t>.p</w:t>
        </w:r>
        <w:r w:rsidR="0058689F">
          <w:t>df</w:t>
        </w:r>
      </w:ins>
    </w:p>
    <w:p w14:paraId="624C10D4" w14:textId="78DA525B" w:rsidR="0073083B" w:rsidRDefault="00FA3D78" w:rsidP="005E24E0">
      <w:pPr>
        <w:pStyle w:val="CHAPBM"/>
      </w:pPr>
      <w:r w:rsidRPr="00C4782F">
        <w:t>Second,</w:t>
      </w:r>
      <w:r w:rsidR="00B26DD1">
        <w:t xml:space="preserve"> </w:t>
      </w:r>
      <w:r w:rsidRPr="00C4782F">
        <w:t>computations</w:t>
      </w:r>
      <w:r w:rsidR="00B26DD1">
        <w:t xml:space="preserve"> </w:t>
      </w:r>
      <w:r w:rsidRPr="00C4782F">
        <w:t>now</w:t>
      </w:r>
      <w:r w:rsidR="00B26DD1">
        <w:t xml:space="preserve"> </w:t>
      </w:r>
      <w:r w:rsidRPr="00C4782F">
        <w:t>routinely</w:t>
      </w:r>
      <w:r w:rsidR="00B26DD1">
        <w:t xml:space="preserve"> </w:t>
      </w:r>
      <w:r w:rsidRPr="00C4782F">
        <w:t>involve</w:t>
      </w:r>
      <w:r w:rsidR="00B26DD1">
        <w:t xml:space="preserve"> </w:t>
      </w:r>
      <w:r w:rsidRPr="00C4782F">
        <w:t>enormous</w:t>
      </w:r>
      <w:r w:rsidR="00B26DD1">
        <w:t xml:space="preserve"> </w:t>
      </w:r>
      <w:r w:rsidRPr="00A70784">
        <w:rPr>
          <w:rStyle w:val="BOLD"/>
        </w:rPr>
        <w:t>latency</w:t>
      </w:r>
      <w:r w:rsidRPr="00C4782F">
        <w:t>.</w:t>
      </w:r>
      <w:r w:rsidR="00B26DD1">
        <w:t xml:space="preserve"> </w:t>
      </w:r>
      <w:r w:rsidRPr="00C4782F">
        <w:t>Latency</w:t>
      </w:r>
      <w:r w:rsidR="00B26DD1">
        <w:t xml:space="preserve"> </w:t>
      </w:r>
      <w:r w:rsidRPr="00C4782F">
        <w:t>is,</w:t>
      </w:r>
      <w:r w:rsidR="00B26DD1">
        <w:t xml:space="preserve"> </w:t>
      </w:r>
      <w:r w:rsidRPr="00C4782F">
        <w:t>simply</w:t>
      </w:r>
      <w:r w:rsidR="00B26DD1">
        <w:t xml:space="preserve"> </w:t>
      </w:r>
      <w:r w:rsidRPr="00C4782F">
        <w:t>put,</w:t>
      </w:r>
      <w:r w:rsidR="00B26DD1">
        <w:t xml:space="preserve"> </w:t>
      </w:r>
      <w:r w:rsidRPr="00C4782F">
        <w:t>the</w:t>
      </w:r>
      <w:r w:rsidR="00B26DD1">
        <w:t xml:space="preserve"> </w:t>
      </w:r>
      <w:r w:rsidRPr="00C4782F">
        <w:t>amount</w:t>
      </w:r>
      <w:r w:rsidR="00B26DD1">
        <w:t xml:space="preserve"> </w:t>
      </w:r>
      <w:r w:rsidRPr="00C4782F">
        <w:t>of</w:t>
      </w:r>
      <w:r w:rsidR="00B26DD1">
        <w:t xml:space="preserve"> </w:t>
      </w:r>
      <w:r w:rsidRPr="00C4782F">
        <w:t>time</w:t>
      </w:r>
      <w:r w:rsidR="00B26DD1">
        <w:t xml:space="preserve"> </w:t>
      </w:r>
      <w:r w:rsidRPr="00C4782F">
        <w:t>required</w:t>
      </w:r>
      <w:r w:rsidR="00B26DD1">
        <w:t xml:space="preserve"> </w:t>
      </w:r>
      <w:r w:rsidRPr="00C4782F">
        <w:t>to</w:t>
      </w:r>
      <w:r w:rsidR="00B26DD1">
        <w:t xml:space="preserve"> </w:t>
      </w:r>
      <w:r w:rsidRPr="00C4782F">
        <w:t>obtain</w:t>
      </w:r>
      <w:r w:rsidR="00B26DD1">
        <w:t xml:space="preserve"> </w:t>
      </w:r>
      <w:r w:rsidRPr="00C4782F">
        <w:t>a</w:t>
      </w:r>
      <w:r w:rsidR="00B26DD1">
        <w:t xml:space="preserve"> </w:t>
      </w:r>
      <w:r w:rsidRPr="00C4782F">
        <w:t>desired</w:t>
      </w:r>
      <w:r w:rsidR="00B26DD1">
        <w:t xml:space="preserve"> </w:t>
      </w:r>
      <w:r w:rsidRPr="00C4782F">
        <w:t>result.</w:t>
      </w:r>
      <w:r w:rsidR="00B26DD1">
        <w:t xml:space="preserve"> </w:t>
      </w:r>
      <w:r w:rsidRPr="00C4782F">
        <w:t>There</w:t>
      </w:r>
      <w:r w:rsidR="00B26DD1">
        <w:t xml:space="preserve"> </w:t>
      </w:r>
      <w:r w:rsidRPr="00C4782F">
        <w:t>are</w:t>
      </w:r>
      <w:r w:rsidR="00B26DD1">
        <w:t xml:space="preserve"> </w:t>
      </w:r>
      <w:r w:rsidRPr="00C4782F">
        <w:t>two</w:t>
      </w:r>
      <w:r w:rsidR="00B26DD1">
        <w:t xml:space="preserve"> </w:t>
      </w:r>
      <w:r w:rsidRPr="00C4782F">
        <w:t>principal</w:t>
      </w:r>
      <w:r w:rsidR="00B26DD1">
        <w:t xml:space="preserve"> </w:t>
      </w:r>
      <w:r w:rsidRPr="00C4782F">
        <w:t>causes</w:t>
      </w:r>
      <w:r w:rsidR="00B26DD1">
        <w:t xml:space="preserve"> </w:t>
      </w:r>
      <w:r w:rsidRPr="00C4782F">
        <w:t>of</w:t>
      </w:r>
      <w:r w:rsidR="00B26DD1">
        <w:t xml:space="preserve"> </w:t>
      </w:r>
      <w:r w:rsidRPr="00C4782F">
        <w:t>latency.</w:t>
      </w:r>
      <w:r w:rsidR="00B26DD1">
        <w:t xml:space="preserve"> </w:t>
      </w:r>
      <w:r w:rsidRPr="00647A75">
        <w:rPr>
          <w:rStyle w:val="BOLD"/>
        </w:rPr>
        <w:t>Processor-bound</w:t>
      </w:r>
      <w:r w:rsidR="00B26DD1" w:rsidRPr="00647A75">
        <w:rPr>
          <w:rStyle w:val="BOLD"/>
        </w:rPr>
        <w:t xml:space="preserve"> </w:t>
      </w:r>
      <w:r w:rsidRPr="00D5376C">
        <w:rPr>
          <w:rStyle w:val="BOLD"/>
        </w:rPr>
        <w:t>latency</w:t>
      </w:r>
      <w:r w:rsidR="00B26DD1">
        <w:t xml:space="preserve"> </w:t>
      </w:r>
      <w:r w:rsidRPr="00C4782F">
        <w:t>occurs</w:t>
      </w:r>
      <w:r w:rsidR="00B26DD1">
        <w:t xml:space="preserve"> </w:t>
      </w:r>
      <w:r w:rsidRPr="00C4782F">
        <w:t>when</w:t>
      </w:r>
      <w:r w:rsidR="00B26DD1">
        <w:t xml:space="preserve"> </w:t>
      </w:r>
      <w:r w:rsidRPr="00C4782F">
        <w:t>the</w:t>
      </w:r>
      <w:r w:rsidR="00B26DD1">
        <w:t xml:space="preserve"> </w:t>
      </w:r>
      <w:r w:rsidRPr="00C4782F">
        <w:t>computational</w:t>
      </w:r>
      <w:r w:rsidR="00B26DD1">
        <w:t xml:space="preserve"> </w:t>
      </w:r>
      <w:r w:rsidRPr="00C4782F">
        <w:t>task</w:t>
      </w:r>
      <w:r w:rsidR="00B26DD1">
        <w:t xml:space="preserve"> </w:t>
      </w:r>
      <w:r w:rsidRPr="00C4782F">
        <w:t>is</w:t>
      </w:r>
      <w:r w:rsidR="00B26DD1">
        <w:t xml:space="preserve"> </w:t>
      </w:r>
      <w:r w:rsidRPr="00C4782F">
        <w:t>complex;</w:t>
      </w:r>
      <w:r w:rsidR="00B26DD1">
        <w:t xml:space="preserve"> </w:t>
      </w:r>
      <w:r w:rsidRPr="00C4782F">
        <w:t>if</w:t>
      </w:r>
      <w:r w:rsidR="00B26DD1">
        <w:t xml:space="preserve"> </w:t>
      </w:r>
      <w:r w:rsidRPr="00C4782F">
        <w:t>a</w:t>
      </w:r>
      <w:r w:rsidR="00B26DD1">
        <w:t xml:space="preserve"> </w:t>
      </w:r>
      <w:r w:rsidRPr="00C4782F">
        <w:t>computation</w:t>
      </w:r>
      <w:r w:rsidR="00B26DD1">
        <w:t xml:space="preserve"> </w:t>
      </w:r>
      <w:r w:rsidRPr="00C4782F">
        <w:t>requires</w:t>
      </w:r>
      <w:r w:rsidR="00B26DD1">
        <w:t xml:space="preserve"> </w:t>
      </w:r>
      <w:r w:rsidRPr="00C4782F">
        <w:t>performing</w:t>
      </w:r>
      <w:r w:rsidR="00B26DD1">
        <w:t xml:space="preserve"> </w:t>
      </w:r>
      <w:r w:rsidRPr="00C4782F">
        <w:t>12</w:t>
      </w:r>
      <w:r w:rsidR="00B26DD1">
        <w:t xml:space="preserve"> </w:t>
      </w:r>
      <w:r w:rsidRPr="00C4782F">
        <w:t>billion</w:t>
      </w:r>
      <w:r w:rsidR="00B26DD1">
        <w:t xml:space="preserve"> </w:t>
      </w:r>
      <w:r w:rsidRPr="00C4782F">
        <w:t>arithmetic</w:t>
      </w:r>
      <w:r w:rsidR="00B26DD1">
        <w:t xml:space="preserve"> </w:t>
      </w:r>
      <w:r w:rsidRPr="00C4782F">
        <w:t>operations</w:t>
      </w:r>
      <w:r w:rsidR="00B26DD1">
        <w:t xml:space="preserve"> </w:t>
      </w:r>
      <w:r w:rsidRPr="00C4782F">
        <w:t>and</w:t>
      </w:r>
      <w:r w:rsidR="00B26DD1">
        <w:t xml:space="preserve"> </w:t>
      </w:r>
      <w:r w:rsidRPr="00C4782F">
        <w:t>the</w:t>
      </w:r>
      <w:r w:rsidR="00B26DD1">
        <w:t xml:space="preserve"> </w:t>
      </w:r>
      <w:r w:rsidRPr="00C4782F">
        <w:t>total</w:t>
      </w:r>
      <w:r w:rsidR="00B26DD1">
        <w:t xml:space="preserve"> </w:t>
      </w:r>
      <w:r w:rsidRPr="00C4782F">
        <w:t>processing</w:t>
      </w:r>
      <w:r w:rsidR="00B26DD1">
        <w:t xml:space="preserve"> </w:t>
      </w:r>
      <w:r w:rsidRPr="00C4782F">
        <w:t>power</w:t>
      </w:r>
      <w:r w:rsidR="00B26DD1">
        <w:t xml:space="preserve"> </w:t>
      </w:r>
      <w:r w:rsidRPr="00C4782F">
        <w:t>available</w:t>
      </w:r>
      <w:r w:rsidR="00B26DD1">
        <w:t xml:space="preserve"> </w:t>
      </w:r>
      <w:r w:rsidRPr="00C4782F">
        <w:t>is</w:t>
      </w:r>
      <w:r w:rsidR="00B26DD1">
        <w:t xml:space="preserve"> </w:t>
      </w:r>
      <w:r w:rsidRPr="00C4782F">
        <w:t>only</w:t>
      </w:r>
      <w:r w:rsidR="00B26DD1">
        <w:t xml:space="preserve"> </w:t>
      </w:r>
      <w:r w:rsidRPr="00C4782F">
        <w:t>6</w:t>
      </w:r>
      <w:r w:rsidR="00B26DD1">
        <w:t xml:space="preserve"> </w:t>
      </w:r>
      <w:r w:rsidRPr="00C4782F">
        <w:t>billion</w:t>
      </w:r>
      <w:r w:rsidR="00B26DD1">
        <w:t xml:space="preserve"> </w:t>
      </w:r>
      <w:r w:rsidRPr="00C4782F">
        <w:t>operations</w:t>
      </w:r>
      <w:r w:rsidR="00B26DD1">
        <w:t xml:space="preserve"> </w:t>
      </w:r>
      <w:r w:rsidRPr="00C4782F">
        <w:t>per</w:t>
      </w:r>
      <w:r w:rsidR="00B26DD1">
        <w:t xml:space="preserve"> </w:t>
      </w:r>
      <w:r w:rsidRPr="00C4782F">
        <w:t>second,</w:t>
      </w:r>
      <w:r w:rsidR="00B26DD1">
        <w:t xml:space="preserve"> </w:t>
      </w:r>
      <w:r w:rsidRPr="00C4782F">
        <w:t>at</w:t>
      </w:r>
      <w:r w:rsidR="00B26DD1">
        <w:t xml:space="preserve"> </w:t>
      </w:r>
      <w:r w:rsidRPr="00C4782F">
        <w:t>least</w:t>
      </w:r>
      <w:r w:rsidR="00B26DD1">
        <w:t xml:space="preserve"> </w:t>
      </w:r>
      <w:r w:rsidR="00F10FDE">
        <w:t>2</w:t>
      </w:r>
      <w:r w:rsidR="00B26DD1">
        <w:t xml:space="preserve"> </w:t>
      </w:r>
      <w:r w:rsidRPr="00C4782F">
        <w:t>seconds</w:t>
      </w:r>
      <w:r w:rsidR="00B26DD1">
        <w:t xml:space="preserve"> </w:t>
      </w:r>
      <w:r w:rsidRPr="00C4782F">
        <w:t>of</w:t>
      </w:r>
      <w:r w:rsidR="00B26DD1">
        <w:t xml:space="preserve"> </w:t>
      </w:r>
      <w:r w:rsidRPr="00C4782F">
        <w:t>processor-bound</w:t>
      </w:r>
      <w:r w:rsidR="00B26DD1">
        <w:t xml:space="preserve"> </w:t>
      </w:r>
      <w:r w:rsidRPr="00C4782F">
        <w:t>latency</w:t>
      </w:r>
      <w:r w:rsidR="00B26DD1">
        <w:t xml:space="preserve"> </w:t>
      </w:r>
      <w:r w:rsidRPr="00C4782F">
        <w:t>will</w:t>
      </w:r>
      <w:r w:rsidR="00B26DD1">
        <w:t xml:space="preserve"> </w:t>
      </w:r>
      <w:r w:rsidRPr="00C4782F">
        <w:t>be</w:t>
      </w:r>
      <w:r w:rsidR="00B26DD1">
        <w:t xml:space="preserve"> </w:t>
      </w:r>
      <w:r w:rsidRPr="00C4782F">
        <w:t>incurred</w:t>
      </w:r>
      <w:r w:rsidR="00B26DD1">
        <w:t xml:space="preserve"> </w:t>
      </w:r>
      <w:r w:rsidRPr="00C4782F">
        <w:t>between</w:t>
      </w:r>
      <w:r w:rsidR="00B26DD1">
        <w:t xml:space="preserve"> </w:t>
      </w:r>
      <w:r w:rsidRPr="00C4782F">
        <w:t>asking</w:t>
      </w:r>
      <w:r w:rsidR="00B26DD1">
        <w:t xml:space="preserve"> </w:t>
      </w:r>
      <w:r w:rsidRPr="00C4782F">
        <w:t>for</w:t>
      </w:r>
      <w:r w:rsidR="00B26DD1">
        <w:t xml:space="preserve"> </w:t>
      </w:r>
      <w:r w:rsidRPr="00C4782F">
        <w:t>the</w:t>
      </w:r>
      <w:r w:rsidR="00B26DD1">
        <w:t xml:space="preserve"> </w:t>
      </w:r>
      <w:r w:rsidRPr="00C4782F">
        <w:t>result</w:t>
      </w:r>
      <w:r w:rsidR="00B26DD1">
        <w:t xml:space="preserve"> </w:t>
      </w:r>
      <w:r w:rsidRPr="00C4782F">
        <w:t>and</w:t>
      </w:r>
      <w:r w:rsidR="00B26DD1">
        <w:t xml:space="preserve"> </w:t>
      </w:r>
      <w:r w:rsidRPr="00C4782F">
        <w:t>obtaining</w:t>
      </w:r>
      <w:r w:rsidR="00B26DD1">
        <w:t xml:space="preserve"> </w:t>
      </w:r>
      <w:r w:rsidRPr="00C4782F">
        <w:t>it.</w:t>
      </w:r>
      <w:r w:rsidR="00B26DD1">
        <w:t xml:space="preserve"> </w:t>
      </w:r>
      <w:r w:rsidRPr="00A70784">
        <w:rPr>
          <w:rStyle w:val="BOLD"/>
        </w:rPr>
        <w:t>I/O-bound</w:t>
      </w:r>
      <w:r w:rsidR="00B26DD1">
        <w:t xml:space="preserve"> </w:t>
      </w:r>
      <w:r w:rsidRPr="00A70784">
        <w:rPr>
          <w:rStyle w:val="BOLD"/>
        </w:rPr>
        <w:t>latency</w:t>
      </w:r>
      <w:r w:rsidRPr="00C4782F">
        <w:t>,</w:t>
      </w:r>
      <w:r w:rsidR="00B26DD1">
        <w:t xml:space="preserve"> </w:t>
      </w:r>
      <w:r w:rsidRPr="00C4782F">
        <w:t>by</w:t>
      </w:r>
      <w:r w:rsidR="00B26DD1">
        <w:t xml:space="preserve"> </w:t>
      </w:r>
      <w:r w:rsidRPr="00C4782F">
        <w:t>contrast,</w:t>
      </w:r>
      <w:r w:rsidR="00B26DD1">
        <w:t xml:space="preserve"> </w:t>
      </w:r>
      <w:r w:rsidRPr="00C4782F">
        <w:t>is</w:t>
      </w:r>
      <w:r w:rsidR="00B26DD1">
        <w:t xml:space="preserve"> </w:t>
      </w:r>
      <w:r w:rsidRPr="00C4782F">
        <w:t>latency</w:t>
      </w:r>
      <w:r w:rsidR="00B26DD1">
        <w:t xml:space="preserve"> </w:t>
      </w:r>
      <w:r w:rsidRPr="00C4782F">
        <w:t>incurred</w:t>
      </w:r>
      <w:r w:rsidR="00B26DD1">
        <w:t xml:space="preserve"> </w:t>
      </w:r>
      <w:r w:rsidRPr="00C4782F">
        <w:t>by</w:t>
      </w:r>
      <w:r w:rsidR="00B26DD1">
        <w:t xml:space="preserve"> </w:t>
      </w:r>
      <w:r w:rsidRPr="00C4782F">
        <w:t>the</w:t>
      </w:r>
      <w:r w:rsidR="00B26DD1">
        <w:t xml:space="preserve"> </w:t>
      </w:r>
      <w:r w:rsidRPr="00C4782F">
        <w:t>need</w:t>
      </w:r>
      <w:r w:rsidR="00B26DD1">
        <w:t xml:space="preserve"> </w:t>
      </w:r>
      <w:r w:rsidRPr="00C4782F">
        <w:t>to</w:t>
      </w:r>
      <w:r w:rsidR="00B26DD1">
        <w:t xml:space="preserve"> </w:t>
      </w:r>
      <w:r w:rsidRPr="00C4782F">
        <w:t>obtain</w:t>
      </w:r>
      <w:r w:rsidR="00B26DD1">
        <w:t xml:space="preserve"> </w:t>
      </w:r>
      <w:r w:rsidRPr="00C4782F">
        <w:t>data</w:t>
      </w:r>
      <w:r w:rsidR="00B26DD1">
        <w:t xml:space="preserve"> </w:t>
      </w:r>
      <w:r w:rsidRPr="00C4782F">
        <w:t>from</w:t>
      </w:r>
      <w:r w:rsidR="00B26DD1">
        <w:t xml:space="preserve"> </w:t>
      </w:r>
      <w:r w:rsidRPr="00C4782F">
        <w:t>an</w:t>
      </w:r>
      <w:r w:rsidR="00B26DD1">
        <w:t xml:space="preserve"> </w:t>
      </w:r>
      <w:r w:rsidRPr="00C4782F">
        <w:t>external</w:t>
      </w:r>
      <w:r w:rsidR="00B26DD1">
        <w:t xml:space="preserve"> </w:t>
      </w:r>
      <w:r w:rsidRPr="00C4782F">
        <w:t>source</w:t>
      </w:r>
      <w:r w:rsidR="00B26DD1">
        <w:t xml:space="preserve"> </w:t>
      </w:r>
      <w:r w:rsidRPr="00C4782F">
        <w:t>such</w:t>
      </w:r>
      <w:r w:rsidR="00B26DD1">
        <w:t xml:space="preserve"> </w:t>
      </w:r>
      <w:r w:rsidRPr="00C4782F">
        <w:t>as</w:t>
      </w:r>
      <w:r w:rsidR="00B26DD1">
        <w:t xml:space="preserve"> </w:t>
      </w:r>
      <w:r w:rsidRPr="00C4782F">
        <w:t>a</w:t>
      </w:r>
      <w:r w:rsidR="00B26DD1">
        <w:t xml:space="preserve"> </w:t>
      </w:r>
      <w:r w:rsidRPr="00C4782F">
        <w:t>disk</w:t>
      </w:r>
      <w:r w:rsidR="00B26DD1">
        <w:t xml:space="preserve"> </w:t>
      </w:r>
      <w:r w:rsidRPr="00C4782F">
        <w:t>drive,</w:t>
      </w:r>
      <w:r w:rsidR="00B26DD1">
        <w:t xml:space="preserve"> </w:t>
      </w:r>
      <w:r w:rsidR="006027DE">
        <w:t>w</w:t>
      </w:r>
      <w:r w:rsidRPr="00C4782F">
        <w:t>eb</w:t>
      </w:r>
      <w:r w:rsidR="00B26DD1">
        <w:t xml:space="preserve"> </w:t>
      </w:r>
      <w:r w:rsidRPr="00C4782F">
        <w:t>server,</w:t>
      </w:r>
      <w:r w:rsidR="00B26DD1">
        <w:t xml:space="preserve"> </w:t>
      </w:r>
      <w:r w:rsidRPr="00C4782F">
        <w:t>and</w:t>
      </w:r>
      <w:r w:rsidR="00B26DD1">
        <w:t xml:space="preserve"> </w:t>
      </w:r>
      <w:r w:rsidRPr="00C4782F">
        <w:t>so</w:t>
      </w:r>
      <w:r w:rsidR="00B26DD1">
        <w:t xml:space="preserve"> </w:t>
      </w:r>
      <w:r w:rsidRPr="00C4782F">
        <w:t>on.</w:t>
      </w:r>
      <w:r w:rsidR="00B26DD1">
        <w:t xml:space="preserve"> </w:t>
      </w:r>
      <w:r w:rsidRPr="00C4782F">
        <w:t>Any</w:t>
      </w:r>
      <w:r w:rsidR="00B26DD1">
        <w:t xml:space="preserve"> </w:t>
      </w:r>
      <w:r w:rsidRPr="00C4782F">
        <w:t>computation</w:t>
      </w:r>
      <w:r w:rsidR="00B26DD1">
        <w:t xml:space="preserve"> </w:t>
      </w:r>
      <w:r w:rsidRPr="00C4782F">
        <w:t>that</w:t>
      </w:r>
      <w:r w:rsidR="00B26DD1">
        <w:t xml:space="preserve"> </w:t>
      </w:r>
      <w:r w:rsidRPr="00C4782F">
        <w:t>requires</w:t>
      </w:r>
      <w:r w:rsidR="00B26DD1">
        <w:t xml:space="preserve"> </w:t>
      </w:r>
      <w:r w:rsidRPr="00C4782F">
        <w:t>fetching</w:t>
      </w:r>
      <w:r w:rsidR="00B26DD1">
        <w:t xml:space="preserve"> </w:t>
      </w:r>
      <w:r w:rsidRPr="00C4782F">
        <w:t>data</w:t>
      </w:r>
      <w:r w:rsidR="00B26DD1">
        <w:t xml:space="preserve"> </w:t>
      </w:r>
      <w:r w:rsidRPr="00C4782F">
        <w:t>from</w:t>
      </w:r>
      <w:r w:rsidR="00B26DD1">
        <w:t xml:space="preserve"> </w:t>
      </w:r>
      <w:r w:rsidRPr="00C4782F">
        <w:t>a</w:t>
      </w:r>
      <w:r w:rsidR="00B26DD1">
        <w:t xml:space="preserve"> </w:t>
      </w:r>
      <w:r w:rsidR="006027DE">
        <w:t>w</w:t>
      </w:r>
      <w:r w:rsidRPr="00C4782F">
        <w:t>eb</w:t>
      </w:r>
      <w:r w:rsidR="00B26DD1">
        <w:t xml:space="preserve"> </w:t>
      </w:r>
      <w:r w:rsidRPr="00C4782F">
        <w:t>server</w:t>
      </w:r>
      <w:r w:rsidR="00B26DD1">
        <w:t xml:space="preserve"> </w:t>
      </w:r>
      <w:r w:rsidRPr="00C4782F">
        <w:t>physically</w:t>
      </w:r>
      <w:r w:rsidR="00B26DD1">
        <w:t xml:space="preserve"> </w:t>
      </w:r>
      <w:r w:rsidRPr="00C4782F">
        <w:t>located</w:t>
      </w:r>
      <w:r w:rsidR="00B26DD1">
        <w:t xml:space="preserve"> </w:t>
      </w:r>
      <w:r w:rsidRPr="00C4782F">
        <w:t>far</w:t>
      </w:r>
      <w:r w:rsidR="00B26DD1">
        <w:t xml:space="preserve"> </w:t>
      </w:r>
      <w:r w:rsidRPr="00C4782F">
        <w:t>from</w:t>
      </w:r>
      <w:r w:rsidR="00B26DD1">
        <w:t xml:space="preserve"> </w:t>
      </w:r>
      <w:r w:rsidRPr="00C4782F">
        <w:t>the</w:t>
      </w:r>
      <w:r w:rsidR="00B26DD1">
        <w:t xml:space="preserve"> </w:t>
      </w:r>
      <w:r w:rsidRPr="00C4782F">
        <w:t>client</w:t>
      </w:r>
      <w:r w:rsidR="00B26DD1">
        <w:t xml:space="preserve"> </w:t>
      </w:r>
      <w:r w:rsidRPr="00C4782F">
        <w:t>machine</w:t>
      </w:r>
      <w:r w:rsidR="00B26DD1">
        <w:t xml:space="preserve"> </w:t>
      </w:r>
      <w:r w:rsidRPr="00C4782F">
        <w:t>will</w:t>
      </w:r>
      <w:r w:rsidR="00B26DD1">
        <w:t xml:space="preserve"> </w:t>
      </w:r>
      <w:r w:rsidRPr="00C4782F">
        <w:t>incur</w:t>
      </w:r>
      <w:r w:rsidR="00B26DD1">
        <w:t xml:space="preserve"> </w:t>
      </w:r>
      <w:r w:rsidRPr="00C4782F">
        <w:t>latency</w:t>
      </w:r>
      <w:r w:rsidR="00B26DD1">
        <w:t xml:space="preserve"> </w:t>
      </w:r>
      <w:r w:rsidRPr="00C4782F">
        <w:t>equivalent</w:t>
      </w:r>
      <w:r w:rsidR="00B26DD1">
        <w:t xml:space="preserve"> </w:t>
      </w:r>
      <w:r w:rsidRPr="00C4782F">
        <w:t>to</w:t>
      </w:r>
      <w:r w:rsidR="00B26DD1">
        <w:t xml:space="preserve"> </w:t>
      </w:r>
      <w:r w:rsidRPr="00C4782F">
        <w:t>millions</w:t>
      </w:r>
      <w:r w:rsidR="00B26DD1">
        <w:t xml:space="preserve"> </w:t>
      </w:r>
      <w:r w:rsidRPr="00C4782F">
        <w:t>of</w:t>
      </w:r>
      <w:r w:rsidR="00B26DD1">
        <w:t xml:space="preserve"> </w:t>
      </w:r>
      <w:r w:rsidRPr="00C4782F">
        <w:t>processor</w:t>
      </w:r>
      <w:r w:rsidR="00B26DD1">
        <w:t xml:space="preserve"> </w:t>
      </w:r>
      <w:r w:rsidRPr="00C4782F">
        <w:t>cycles.</w:t>
      </w:r>
    </w:p>
    <w:p w14:paraId="1B2E827D" w14:textId="4ADA87DF" w:rsidR="00E73B39" w:rsidRPr="00C4782F" w:rsidRDefault="00FA3D78" w:rsidP="005E24E0">
      <w:pPr>
        <w:pStyle w:val="CHAPBM"/>
      </w:pPr>
      <w:r w:rsidRPr="00C4782F">
        <w:t>These</w:t>
      </w:r>
      <w:r w:rsidR="00B26DD1">
        <w:t xml:space="preserve"> </w:t>
      </w:r>
      <w:r w:rsidRPr="00C4782F">
        <w:t>two</w:t>
      </w:r>
      <w:r w:rsidR="00B26DD1">
        <w:t xml:space="preserve"> </w:t>
      </w:r>
      <w:r w:rsidRPr="00C4782F">
        <w:t>trends</w:t>
      </w:r>
      <w:r w:rsidR="00B26DD1">
        <w:t xml:space="preserve"> </w:t>
      </w:r>
      <w:r w:rsidRPr="00C4782F">
        <w:t>together</w:t>
      </w:r>
      <w:r w:rsidR="00B26DD1">
        <w:t xml:space="preserve"> </w:t>
      </w:r>
      <w:r w:rsidRPr="00C4782F">
        <w:t>create</w:t>
      </w:r>
      <w:r w:rsidR="00B26DD1">
        <w:t xml:space="preserve"> </w:t>
      </w:r>
      <w:r w:rsidRPr="00C4782F">
        <w:t>an</w:t>
      </w:r>
      <w:r w:rsidR="00B26DD1">
        <w:t xml:space="preserve"> </w:t>
      </w:r>
      <w:r w:rsidRPr="00C4782F">
        <w:t>enormous</w:t>
      </w:r>
      <w:r w:rsidR="00B26DD1">
        <w:t xml:space="preserve"> </w:t>
      </w:r>
      <w:r w:rsidRPr="00C4782F">
        <w:t>challenge</w:t>
      </w:r>
      <w:r w:rsidR="00B26DD1">
        <w:t xml:space="preserve"> </w:t>
      </w:r>
      <w:r w:rsidRPr="00C4782F">
        <w:t>for</w:t>
      </w:r>
      <w:r w:rsidR="00B26DD1">
        <w:t xml:space="preserve"> </w:t>
      </w:r>
      <w:r w:rsidRPr="00C4782F">
        <w:t>modern</w:t>
      </w:r>
      <w:r w:rsidR="00B26DD1">
        <w:t xml:space="preserve"> </w:t>
      </w:r>
      <w:r w:rsidRPr="00C4782F">
        <w:t>software</w:t>
      </w:r>
      <w:r w:rsidR="00B26DD1">
        <w:t xml:space="preserve"> </w:t>
      </w:r>
      <w:r w:rsidRPr="00C4782F">
        <w:t>developers.</w:t>
      </w:r>
      <w:r w:rsidR="00B26DD1">
        <w:t xml:space="preserve"> </w:t>
      </w:r>
      <w:r w:rsidRPr="00C4782F">
        <w:t>Given</w:t>
      </w:r>
      <w:r w:rsidR="00B26DD1">
        <w:t xml:space="preserve"> </w:t>
      </w:r>
      <w:r w:rsidRPr="00C4782F">
        <w:t>that</w:t>
      </w:r>
      <w:r w:rsidR="00B26DD1">
        <w:t xml:space="preserve"> </w:t>
      </w:r>
      <w:r w:rsidRPr="00C4782F">
        <w:t>machines</w:t>
      </w:r>
      <w:r w:rsidR="00B26DD1">
        <w:t xml:space="preserve"> </w:t>
      </w:r>
      <w:r w:rsidRPr="00C4782F">
        <w:t>have</w:t>
      </w:r>
      <w:r w:rsidR="00B26DD1">
        <w:t xml:space="preserve"> </w:t>
      </w:r>
      <w:r w:rsidRPr="00C4782F">
        <w:t>more</w:t>
      </w:r>
      <w:r w:rsidR="00B26DD1">
        <w:t xml:space="preserve"> </w:t>
      </w:r>
      <w:r w:rsidRPr="00C4782F">
        <w:t>computing</w:t>
      </w:r>
      <w:r w:rsidR="00B26DD1">
        <w:t xml:space="preserve"> </w:t>
      </w:r>
      <w:r w:rsidRPr="00C4782F">
        <w:t>power</w:t>
      </w:r>
      <w:r w:rsidR="00B26DD1">
        <w:t xml:space="preserve"> </w:t>
      </w:r>
      <w:r w:rsidRPr="00C4782F">
        <w:t>than</w:t>
      </w:r>
      <w:r w:rsidR="00B26DD1">
        <w:t xml:space="preserve"> </w:t>
      </w:r>
      <w:r w:rsidRPr="00C4782F">
        <w:t>ever,</w:t>
      </w:r>
      <w:r w:rsidR="00B26DD1">
        <w:t xml:space="preserve"> </w:t>
      </w:r>
      <w:r w:rsidRPr="00C4782F">
        <w:t>how</w:t>
      </w:r>
      <w:r w:rsidR="00B26DD1">
        <w:t xml:space="preserve"> </w:t>
      </w:r>
      <w:r w:rsidRPr="00C4782F">
        <w:t>are</w:t>
      </w:r>
      <w:r w:rsidR="00B26DD1">
        <w:t xml:space="preserve"> </w:t>
      </w:r>
      <w:r w:rsidRPr="00C4782F">
        <w:t>we</w:t>
      </w:r>
      <w:r w:rsidR="00B26DD1">
        <w:t xml:space="preserve"> </w:t>
      </w:r>
      <w:r w:rsidRPr="00C4782F">
        <w:t>to</w:t>
      </w:r>
      <w:r w:rsidR="00B26DD1">
        <w:t xml:space="preserve"> </w:t>
      </w:r>
      <w:r w:rsidRPr="00C4782F">
        <w:t>make</w:t>
      </w:r>
      <w:r w:rsidR="00B26DD1">
        <w:t xml:space="preserve"> </w:t>
      </w:r>
      <w:r w:rsidRPr="00C4782F">
        <w:t>effective</w:t>
      </w:r>
      <w:r w:rsidR="00B26DD1">
        <w:t xml:space="preserve"> </w:t>
      </w:r>
      <w:r w:rsidRPr="00C4782F">
        <w:t>use</w:t>
      </w:r>
      <w:r w:rsidR="00B26DD1">
        <w:t xml:space="preserve"> </w:t>
      </w:r>
      <w:r w:rsidRPr="00C4782F">
        <w:t>of</w:t>
      </w:r>
      <w:r w:rsidR="00B26DD1">
        <w:t xml:space="preserve"> </w:t>
      </w:r>
      <w:r w:rsidRPr="00C4782F">
        <w:t>that</w:t>
      </w:r>
      <w:r w:rsidR="00B26DD1">
        <w:t xml:space="preserve"> </w:t>
      </w:r>
      <w:r w:rsidRPr="00C4782F">
        <w:t>power</w:t>
      </w:r>
      <w:r w:rsidR="00B26DD1">
        <w:t xml:space="preserve"> </w:t>
      </w:r>
      <w:r w:rsidRPr="00C4782F">
        <w:t>to</w:t>
      </w:r>
      <w:r w:rsidR="00B26DD1">
        <w:t xml:space="preserve"> </w:t>
      </w:r>
      <w:r w:rsidRPr="00C4782F">
        <w:t>deliver</w:t>
      </w:r>
      <w:r w:rsidR="00B26DD1">
        <w:t xml:space="preserve"> </w:t>
      </w:r>
      <w:r w:rsidRPr="00C4782F">
        <w:t>results</w:t>
      </w:r>
      <w:r w:rsidR="00B26DD1">
        <w:t xml:space="preserve"> </w:t>
      </w:r>
      <w:r w:rsidRPr="00C4782F">
        <w:t>to</w:t>
      </w:r>
      <w:r w:rsidR="00B26DD1">
        <w:t xml:space="preserve"> </w:t>
      </w:r>
      <w:r w:rsidRPr="00C4782F">
        <w:t>the</w:t>
      </w:r>
      <w:r w:rsidR="00B26DD1">
        <w:t xml:space="preserve"> </w:t>
      </w:r>
      <w:r w:rsidRPr="00C4782F">
        <w:t>user</w:t>
      </w:r>
      <w:r w:rsidR="00B26DD1">
        <w:t xml:space="preserve"> </w:t>
      </w:r>
      <w:r w:rsidRPr="00C4782F">
        <w:t>quickly</w:t>
      </w:r>
      <w:r w:rsidR="00B26DD1">
        <w:t xml:space="preserve"> </w:t>
      </w:r>
      <w:r w:rsidRPr="00C4782F">
        <w:t>and</w:t>
      </w:r>
      <w:r w:rsidR="00B26DD1">
        <w:t xml:space="preserve"> </w:t>
      </w:r>
      <w:r w:rsidRPr="00C4782F">
        <w:t>without</w:t>
      </w:r>
      <w:r w:rsidR="00B26DD1">
        <w:t xml:space="preserve"> </w:t>
      </w:r>
      <w:r w:rsidRPr="00C4782F">
        <w:t>compromising</w:t>
      </w:r>
      <w:r w:rsidR="00B26DD1">
        <w:t xml:space="preserve"> </w:t>
      </w:r>
      <w:r w:rsidRPr="00C4782F">
        <w:t>on</w:t>
      </w:r>
      <w:r w:rsidR="00B26DD1">
        <w:t xml:space="preserve"> </w:t>
      </w:r>
      <w:r w:rsidRPr="00C4782F">
        <w:t>the</w:t>
      </w:r>
      <w:r w:rsidR="00B26DD1">
        <w:t xml:space="preserve"> </w:t>
      </w:r>
      <w:r w:rsidRPr="00C4782F">
        <w:t>user</w:t>
      </w:r>
      <w:r w:rsidR="00B26DD1">
        <w:t xml:space="preserve"> </w:t>
      </w:r>
      <w:r w:rsidRPr="00C4782F">
        <w:t>experience?</w:t>
      </w:r>
      <w:r w:rsidR="00B26DD1">
        <w:t xml:space="preserve"> </w:t>
      </w:r>
      <w:r w:rsidRPr="00C4782F">
        <w:t>How</w:t>
      </w:r>
      <w:r w:rsidR="00B26DD1">
        <w:t xml:space="preserve"> </w:t>
      </w:r>
      <w:r w:rsidRPr="00C4782F">
        <w:t>do</w:t>
      </w:r>
      <w:r w:rsidR="00B26DD1">
        <w:t xml:space="preserve"> </w:t>
      </w:r>
      <w:r w:rsidRPr="00C4782F">
        <w:t>we</w:t>
      </w:r>
      <w:r w:rsidR="00B26DD1">
        <w:t xml:space="preserve"> </w:t>
      </w:r>
      <w:r w:rsidRPr="00C4782F">
        <w:t>avoid</w:t>
      </w:r>
      <w:r w:rsidR="00B26DD1">
        <w:t xml:space="preserve"> </w:t>
      </w:r>
      <w:r w:rsidRPr="00C4782F">
        <w:t>creating</w:t>
      </w:r>
      <w:r w:rsidR="00B26DD1">
        <w:t xml:space="preserve"> </w:t>
      </w:r>
      <w:r w:rsidRPr="00C4782F">
        <w:t>frustrating</w:t>
      </w:r>
      <w:r w:rsidR="00B26DD1">
        <w:t xml:space="preserve"> </w:t>
      </w:r>
      <w:r w:rsidRPr="00C4782F">
        <w:t>user</w:t>
      </w:r>
      <w:r w:rsidR="00B26DD1">
        <w:t xml:space="preserve"> </w:t>
      </w:r>
      <w:r w:rsidRPr="00C4782F">
        <w:t>interfaces</w:t>
      </w:r>
      <w:r w:rsidR="00B26DD1">
        <w:t xml:space="preserve"> </w:t>
      </w:r>
      <w:r w:rsidRPr="00C4782F">
        <w:t>that</w:t>
      </w:r>
      <w:r w:rsidR="00B26DD1">
        <w:t xml:space="preserve"> </w:t>
      </w:r>
      <w:r w:rsidRPr="00C4782F">
        <w:t>freeze</w:t>
      </w:r>
      <w:r w:rsidR="00B26DD1">
        <w:t xml:space="preserve"> </w:t>
      </w:r>
      <w:r w:rsidRPr="00C4782F">
        <w:t>up</w:t>
      </w:r>
      <w:r w:rsidR="00B26DD1">
        <w:t xml:space="preserve"> </w:t>
      </w:r>
      <w:r w:rsidRPr="00C4782F">
        <w:t>when</w:t>
      </w:r>
      <w:r w:rsidR="00B26DD1">
        <w:t xml:space="preserve"> </w:t>
      </w:r>
      <w:r w:rsidRPr="00C4782F">
        <w:t>a</w:t>
      </w:r>
      <w:r w:rsidR="00B26DD1">
        <w:t xml:space="preserve"> </w:t>
      </w:r>
      <w:r w:rsidRPr="00C4782F">
        <w:t>high-latency</w:t>
      </w:r>
      <w:r w:rsidR="00B26DD1">
        <w:t xml:space="preserve"> </w:t>
      </w:r>
      <w:r w:rsidRPr="00C4782F">
        <w:t>operation</w:t>
      </w:r>
      <w:r w:rsidR="00B26DD1">
        <w:t xml:space="preserve"> </w:t>
      </w:r>
      <w:r w:rsidRPr="00C4782F">
        <w:t>is</w:t>
      </w:r>
      <w:r w:rsidR="00B26DD1">
        <w:t xml:space="preserve"> </w:t>
      </w:r>
      <w:r w:rsidRPr="00C4782F">
        <w:t>triggered?</w:t>
      </w:r>
      <w:r w:rsidR="00B26DD1">
        <w:t xml:space="preserve"> </w:t>
      </w:r>
      <w:r w:rsidRPr="00C4782F">
        <w:t>Moreover,</w:t>
      </w:r>
      <w:r w:rsidR="00B26DD1">
        <w:t xml:space="preserve"> </w:t>
      </w:r>
      <w:r w:rsidRPr="00C4782F">
        <w:t>how</w:t>
      </w:r>
      <w:r w:rsidR="00B26DD1">
        <w:t xml:space="preserve"> </w:t>
      </w:r>
      <w:r w:rsidRPr="00C4782F">
        <w:t>do</w:t>
      </w:r>
      <w:r w:rsidR="00B26DD1">
        <w:t xml:space="preserve"> </w:t>
      </w:r>
      <w:r w:rsidRPr="00C4782F">
        <w:t>we</w:t>
      </w:r>
      <w:r w:rsidR="00B26DD1">
        <w:t xml:space="preserve"> </w:t>
      </w:r>
      <w:r w:rsidRPr="00C4782F">
        <w:t>go</w:t>
      </w:r>
      <w:r w:rsidR="00B26DD1">
        <w:t xml:space="preserve"> </w:t>
      </w:r>
      <w:r w:rsidRPr="00C4782F">
        <w:t>about</w:t>
      </w:r>
      <w:r w:rsidR="00B26DD1">
        <w:t xml:space="preserve"> </w:t>
      </w:r>
      <w:r w:rsidRPr="00C4782F">
        <w:t>splitting</w:t>
      </w:r>
      <w:r w:rsidR="00B26DD1">
        <w:t xml:space="preserve"> </w:t>
      </w:r>
      <w:r w:rsidRPr="00C4782F">
        <w:t>CPU-bound</w:t>
      </w:r>
      <w:r w:rsidR="00B26DD1">
        <w:t xml:space="preserve"> </w:t>
      </w:r>
      <w:r w:rsidRPr="00C4782F">
        <w:t>work</w:t>
      </w:r>
      <w:r w:rsidR="00B26DD1">
        <w:t xml:space="preserve"> </w:t>
      </w:r>
      <w:r w:rsidRPr="00C4782F">
        <w:t>among</w:t>
      </w:r>
      <w:r w:rsidR="00B26DD1">
        <w:t xml:space="preserve"> </w:t>
      </w:r>
      <w:r w:rsidRPr="00C4782F">
        <w:t>multiple</w:t>
      </w:r>
      <w:r w:rsidR="00B26DD1">
        <w:t xml:space="preserve"> </w:t>
      </w:r>
      <w:r w:rsidRPr="00C4782F">
        <w:t>processors</w:t>
      </w:r>
      <w:r w:rsidR="00B26DD1">
        <w:t xml:space="preserve"> </w:t>
      </w:r>
      <w:r w:rsidRPr="00C4782F">
        <w:t>to</w:t>
      </w:r>
      <w:r w:rsidR="00B26DD1">
        <w:t xml:space="preserve"> </w:t>
      </w:r>
      <w:r w:rsidRPr="00C4782F">
        <w:t>decrease</w:t>
      </w:r>
      <w:r w:rsidR="00B26DD1">
        <w:t xml:space="preserve"> </w:t>
      </w:r>
      <w:r w:rsidRPr="00C4782F">
        <w:t>the</w:t>
      </w:r>
      <w:r w:rsidR="00B26DD1">
        <w:t xml:space="preserve"> </w:t>
      </w:r>
      <w:r w:rsidRPr="00C4782F">
        <w:t>time</w:t>
      </w:r>
      <w:r w:rsidR="00B26DD1">
        <w:t xml:space="preserve"> </w:t>
      </w:r>
      <w:r w:rsidRPr="00C4782F">
        <w:t>required</w:t>
      </w:r>
      <w:r w:rsidR="00B26DD1">
        <w:t xml:space="preserve"> </w:t>
      </w:r>
      <w:r w:rsidRPr="00C4782F">
        <w:t>for</w:t>
      </w:r>
      <w:r w:rsidR="00B26DD1">
        <w:t xml:space="preserve"> </w:t>
      </w:r>
      <w:r w:rsidRPr="00C4782F">
        <w:t>the</w:t>
      </w:r>
      <w:r w:rsidR="00B26DD1">
        <w:t xml:space="preserve"> </w:t>
      </w:r>
      <w:r w:rsidRPr="00C4782F">
        <w:t>computation?</w:t>
      </w:r>
    </w:p>
    <w:p w14:paraId="6250B758" w14:textId="43AABF28" w:rsidR="0073083B" w:rsidRDefault="00FA3D78" w:rsidP="005E24E0">
      <w:pPr>
        <w:pStyle w:val="CHAPBM"/>
      </w:pPr>
      <w:r w:rsidRPr="00C4782F">
        <w:t>The</w:t>
      </w:r>
      <w:r w:rsidR="00B26DD1">
        <w:t xml:space="preserve"> </w:t>
      </w:r>
      <w:r w:rsidRPr="00C4782F">
        <w:t>standard</w:t>
      </w:r>
      <w:r w:rsidR="00B26DD1">
        <w:t xml:space="preserve"> </w:t>
      </w:r>
      <w:r w:rsidRPr="00C4782F">
        <w:t>technique</w:t>
      </w:r>
      <w:r w:rsidR="00B26DD1">
        <w:t xml:space="preserve"> </w:t>
      </w:r>
      <w:r w:rsidRPr="00C4782F">
        <w:t>for</w:t>
      </w:r>
      <w:r w:rsidR="00B26DD1">
        <w:t xml:space="preserve"> </w:t>
      </w:r>
      <w:r w:rsidRPr="00C4782F">
        <w:t>engineering</w:t>
      </w:r>
      <w:r w:rsidR="00B26DD1">
        <w:t xml:space="preserve"> </w:t>
      </w:r>
      <w:r w:rsidRPr="00C4782F">
        <w:t>software</w:t>
      </w:r>
      <w:r w:rsidR="00B26DD1">
        <w:t xml:space="preserve"> </w:t>
      </w:r>
      <w:r w:rsidRPr="00C4782F">
        <w:t>that</w:t>
      </w:r>
      <w:r w:rsidR="00B26DD1">
        <w:t xml:space="preserve"> </w:t>
      </w:r>
      <w:r w:rsidRPr="00C4782F">
        <w:t>keeps</w:t>
      </w:r>
      <w:r w:rsidR="00B26DD1">
        <w:t xml:space="preserve"> </w:t>
      </w:r>
      <w:r w:rsidRPr="00C4782F">
        <w:t>the</w:t>
      </w:r>
      <w:r w:rsidR="00B26DD1">
        <w:t xml:space="preserve"> </w:t>
      </w:r>
      <w:r w:rsidRPr="00C4782F">
        <w:t>user</w:t>
      </w:r>
      <w:r w:rsidR="00B26DD1">
        <w:t xml:space="preserve"> </w:t>
      </w:r>
      <w:r w:rsidRPr="00C4782F">
        <w:t>interface</w:t>
      </w:r>
      <w:r w:rsidR="00B26DD1">
        <w:t xml:space="preserve"> </w:t>
      </w:r>
      <w:r w:rsidRPr="00C4782F">
        <w:t>responsive</w:t>
      </w:r>
      <w:r w:rsidR="00B26DD1">
        <w:t xml:space="preserve"> </w:t>
      </w:r>
      <w:r w:rsidRPr="00C4782F">
        <w:t>and</w:t>
      </w:r>
      <w:r w:rsidR="00B26DD1">
        <w:t xml:space="preserve"> </w:t>
      </w:r>
      <w:r w:rsidRPr="00C4782F">
        <w:t>CPU</w:t>
      </w:r>
      <w:r w:rsidR="00B26DD1">
        <w:t xml:space="preserve"> </w:t>
      </w:r>
      <w:r w:rsidRPr="00C4782F">
        <w:t>utilization</w:t>
      </w:r>
      <w:r w:rsidR="00B26DD1">
        <w:t xml:space="preserve"> </w:t>
      </w:r>
      <w:r w:rsidRPr="00C4782F">
        <w:t>high</w:t>
      </w:r>
      <w:r w:rsidR="00B26DD1">
        <w:t xml:space="preserve"> </w:t>
      </w:r>
      <w:r w:rsidRPr="00C4782F">
        <w:t>is</w:t>
      </w:r>
      <w:r w:rsidR="00B26DD1">
        <w:t xml:space="preserve"> </w:t>
      </w:r>
      <w:r w:rsidRPr="00C4782F">
        <w:t>to</w:t>
      </w:r>
      <w:r w:rsidR="00B26DD1">
        <w:t xml:space="preserve"> </w:t>
      </w:r>
      <w:r w:rsidRPr="00C4782F">
        <w:t>write</w:t>
      </w:r>
      <w:r w:rsidR="00B26DD1">
        <w:t xml:space="preserve"> </w:t>
      </w:r>
      <w:r w:rsidRPr="00A70784">
        <w:rPr>
          <w:rStyle w:val="BOLD"/>
        </w:rPr>
        <w:t>multithreaded</w:t>
      </w:r>
      <w:r w:rsidR="00B26DD1">
        <w:t xml:space="preserve"> </w:t>
      </w:r>
      <w:r w:rsidRPr="00C4782F">
        <w:t>programs</w:t>
      </w:r>
      <w:r w:rsidR="00B26DD1">
        <w:t xml:space="preserve"> </w:t>
      </w:r>
      <w:r w:rsidRPr="00C4782F">
        <w:t>that</w:t>
      </w:r>
      <w:r w:rsidR="00B26DD1">
        <w:t xml:space="preserve"> </w:t>
      </w:r>
      <w:r w:rsidRPr="00C4782F">
        <w:t>do</w:t>
      </w:r>
      <w:r w:rsidR="00B26DD1">
        <w:t xml:space="preserve"> </w:t>
      </w:r>
      <w:r w:rsidRPr="00C4782F">
        <w:t>multiple</w:t>
      </w:r>
      <w:r w:rsidR="00B26DD1">
        <w:t xml:space="preserve"> </w:t>
      </w:r>
      <w:r w:rsidRPr="00C4782F">
        <w:t>computations</w:t>
      </w:r>
      <w:r w:rsidR="00B26DD1">
        <w:t xml:space="preserve"> </w:t>
      </w:r>
      <w:r w:rsidRPr="00C4782F">
        <w:t>in</w:t>
      </w:r>
      <w:r w:rsidR="00B26DD1">
        <w:t xml:space="preserve"> </w:t>
      </w:r>
      <w:r w:rsidRPr="00C4782F">
        <w:t>parallel.</w:t>
      </w:r>
      <w:r w:rsidR="00B26DD1">
        <w:t xml:space="preserve"> </w:t>
      </w:r>
      <w:r w:rsidRPr="00C4782F">
        <w:t>Unfortunately,</w:t>
      </w:r>
      <w:r w:rsidR="00B26DD1">
        <w:t xml:space="preserve"> </w:t>
      </w:r>
      <w:r w:rsidRPr="00C4782F">
        <w:t>multithreading</w:t>
      </w:r>
      <w:r w:rsidR="00B26DD1">
        <w:t xml:space="preserve"> </w:t>
      </w:r>
      <w:r w:rsidRPr="00C4782F">
        <w:t>logic</w:t>
      </w:r>
      <w:r w:rsidR="00B26DD1">
        <w:t xml:space="preserve"> </w:t>
      </w:r>
      <w:r w:rsidRPr="00C4782F">
        <w:t>is</w:t>
      </w:r>
      <w:r w:rsidR="00B26DD1">
        <w:t xml:space="preserve"> </w:t>
      </w:r>
      <w:r w:rsidRPr="00C4782F">
        <w:t>notoriously</w:t>
      </w:r>
      <w:r w:rsidR="00B26DD1">
        <w:t xml:space="preserve"> </w:t>
      </w:r>
      <w:r w:rsidRPr="00C4782F">
        <w:t>difficult</w:t>
      </w:r>
      <w:r w:rsidR="00B26DD1">
        <w:t xml:space="preserve"> </w:t>
      </w:r>
      <w:r w:rsidRPr="00C4782F">
        <w:t>to</w:t>
      </w:r>
      <w:r w:rsidR="00B26DD1">
        <w:t xml:space="preserve"> </w:t>
      </w:r>
      <w:r w:rsidRPr="00C4782F">
        <w:t>get</w:t>
      </w:r>
      <w:r w:rsidR="00B26DD1">
        <w:t xml:space="preserve"> </w:t>
      </w:r>
      <w:r w:rsidRPr="00C4782F">
        <w:t>right;</w:t>
      </w:r>
      <w:r w:rsidR="00B26DD1">
        <w:t xml:space="preserve"> </w:t>
      </w:r>
      <w:r w:rsidRPr="00C4782F">
        <w:t>we</w:t>
      </w:r>
      <w:r w:rsidR="00B26DD1">
        <w:t xml:space="preserve"> </w:t>
      </w:r>
      <w:r w:rsidRPr="00C4782F">
        <w:t>spend</w:t>
      </w:r>
      <w:r w:rsidR="00B26DD1">
        <w:t xml:space="preserve"> </w:t>
      </w:r>
      <w:r w:rsidRPr="00C4782F">
        <w:t>the</w:t>
      </w:r>
      <w:r w:rsidR="00B26DD1">
        <w:t xml:space="preserve"> </w:t>
      </w:r>
      <w:r w:rsidRPr="00C4782F">
        <w:t>next</w:t>
      </w:r>
      <w:r w:rsidR="00B26DD1">
        <w:t xml:space="preserve"> </w:t>
      </w:r>
      <w:del w:id="180" w:author="Mark Michaelis" w:date="2020-04-13T08:01:00Z">
        <w:r w:rsidRPr="00C4782F" w:rsidDel="0088550F">
          <w:delText>two</w:delText>
        </w:r>
        <w:r w:rsidR="00B26DD1" w:rsidDel="0088550F">
          <w:delText xml:space="preserve"> </w:delText>
        </w:r>
      </w:del>
      <w:ins w:id="181" w:author="Mark Michaelis" w:date="2020-04-13T08:01:00Z">
        <w:r w:rsidR="0088550F">
          <w:t xml:space="preserve">four </w:t>
        </w:r>
      </w:ins>
      <w:r w:rsidRPr="00C4782F">
        <w:t>chapters</w:t>
      </w:r>
      <w:r w:rsidR="00B26DD1">
        <w:t xml:space="preserve"> </w:t>
      </w:r>
      <w:r w:rsidRPr="00C4782F">
        <w:t>exploring</w:t>
      </w:r>
      <w:r w:rsidR="00B26DD1">
        <w:t xml:space="preserve"> </w:t>
      </w:r>
      <w:r w:rsidRPr="00C4782F">
        <w:t>what</w:t>
      </w:r>
      <w:r w:rsidR="00B26DD1">
        <w:t xml:space="preserve"> </w:t>
      </w:r>
      <w:r w:rsidRPr="00C4782F">
        <w:t>makes</w:t>
      </w:r>
      <w:r w:rsidR="00B26DD1">
        <w:t xml:space="preserve"> </w:t>
      </w:r>
      <w:r w:rsidRPr="00C4782F">
        <w:t>multithreading</w:t>
      </w:r>
      <w:r w:rsidR="00B26DD1">
        <w:t xml:space="preserve"> </w:t>
      </w:r>
      <w:r w:rsidRPr="00C4782F">
        <w:t>difficult</w:t>
      </w:r>
      <w:r w:rsidR="00B26DD1">
        <w:t xml:space="preserve"> </w:t>
      </w:r>
      <w:r w:rsidRPr="00C4782F">
        <w:t>and</w:t>
      </w:r>
      <w:r w:rsidR="00B26DD1">
        <w:t xml:space="preserve"> </w:t>
      </w:r>
      <w:r w:rsidR="00F10FDE">
        <w:t>learning</w:t>
      </w:r>
      <w:r w:rsidR="00B26DD1">
        <w:t xml:space="preserve"> </w:t>
      </w:r>
      <w:r w:rsidRPr="00C4782F">
        <w:t>how</w:t>
      </w:r>
      <w:r w:rsidR="00B26DD1">
        <w:t xml:space="preserve"> </w:t>
      </w:r>
      <w:r w:rsidRPr="00C4782F">
        <w:t>to</w:t>
      </w:r>
      <w:r w:rsidR="00B26DD1">
        <w:t xml:space="preserve"> </w:t>
      </w:r>
      <w:r w:rsidRPr="00C4782F">
        <w:t>use</w:t>
      </w:r>
      <w:r w:rsidR="00B26DD1">
        <w:t xml:space="preserve"> </w:t>
      </w:r>
      <w:r w:rsidRPr="00C4782F">
        <w:t>higher-level</w:t>
      </w:r>
      <w:r w:rsidR="00B26DD1">
        <w:t xml:space="preserve"> </w:t>
      </w:r>
      <w:r w:rsidRPr="00C4782F">
        <w:t>abstractions</w:t>
      </w:r>
      <w:r w:rsidR="00B26DD1">
        <w:t xml:space="preserve"> </w:t>
      </w:r>
      <w:r w:rsidRPr="00C4782F">
        <w:t>and</w:t>
      </w:r>
      <w:r w:rsidR="00B26DD1">
        <w:t xml:space="preserve"> </w:t>
      </w:r>
      <w:r w:rsidRPr="00C4782F">
        <w:t>new</w:t>
      </w:r>
      <w:r w:rsidR="00B26DD1">
        <w:t xml:space="preserve"> </w:t>
      </w:r>
      <w:r w:rsidRPr="00C4782F">
        <w:t>language</w:t>
      </w:r>
      <w:r w:rsidR="00B26DD1">
        <w:t xml:space="preserve"> </w:t>
      </w:r>
      <w:r w:rsidRPr="00C4782F">
        <w:t>features</w:t>
      </w:r>
      <w:r w:rsidR="00B26DD1">
        <w:t xml:space="preserve"> </w:t>
      </w:r>
      <w:r w:rsidRPr="00C4782F">
        <w:t>to</w:t>
      </w:r>
      <w:r w:rsidR="00B26DD1">
        <w:t xml:space="preserve"> </w:t>
      </w:r>
      <w:r w:rsidRPr="00C4782F">
        <w:t>ease</w:t>
      </w:r>
      <w:r w:rsidR="00B26DD1">
        <w:t xml:space="preserve"> </w:t>
      </w:r>
      <w:r w:rsidRPr="00C4782F">
        <w:t>that</w:t>
      </w:r>
      <w:r w:rsidR="00B26DD1">
        <w:t xml:space="preserve"> </w:t>
      </w:r>
      <w:r w:rsidRPr="00C4782F">
        <w:t>burden.</w:t>
      </w:r>
    </w:p>
    <w:p w14:paraId="0E30DC83" w14:textId="6750E2B8" w:rsidR="008F1EA1" w:rsidRDefault="00FA3D78" w:rsidP="005E24E0">
      <w:pPr>
        <w:pStyle w:val="CHAPBM"/>
        <w:rPr>
          <w:ins w:id="182" w:author="Mark Michaelis" w:date="2020-04-13T10:48:00Z"/>
        </w:rPr>
      </w:pPr>
      <w:del w:id="183" w:author="Mark Michaelis" w:date="2020-04-13T10:46:00Z">
        <w:r w:rsidRPr="00C4782F" w:rsidDel="00E21554">
          <w:delText>The</w:delText>
        </w:r>
        <w:r w:rsidR="00B26DD1" w:rsidDel="00E21554">
          <w:delText xml:space="preserve"> </w:delText>
        </w:r>
      </w:del>
      <w:ins w:id="184" w:author="Mark Michaelis" w:date="2020-04-13T10:46:00Z">
        <w:r w:rsidR="00E21554">
          <w:t xml:space="preserve">The first </w:t>
        </w:r>
      </w:ins>
      <w:r w:rsidRPr="00C4782F">
        <w:t>higher-level</w:t>
      </w:r>
      <w:r w:rsidR="00B26DD1">
        <w:t xml:space="preserve"> </w:t>
      </w:r>
      <w:r w:rsidRPr="00C4782F">
        <w:t>abstractions</w:t>
      </w:r>
      <w:r w:rsidR="00B26DD1">
        <w:t xml:space="preserve"> </w:t>
      </w:r>
      <w:del w:id="185" w:author="Mark Michaelis" w:date="2020-04-13T10:44:00Z">
        <w:r w:rsidRPr="00C4782F" w:rsidDel="00E21554">
          <w:delText>we</w:delText>
        </w:r>
        <w:r w:rsidR="00B26DD1" w:rsidDel="00E21554">
          <w:delText xml:space="preserve"> </w:delText>
        </w:r>
        <w:r w:rsidRPr="00C4782F" w:rsidDel="00E21554">
          <w:delText>discuss</w:delText>
        </w:r>
        <w:r w:rsidR="00B26DD1" w:rsidDel="00E21554">
          <w:delText xml:space="preserve"> </w:delText>
        </w:r>
        <w:r w:rsidRPr="00C4782F" w:rsidDel="00E21554">
          <w:delText>are,</w:delText>
        </w:r>
        <w:r w:rsidR="00B26DD1" w:rsidDel="00E21554">
          <w:delText xml:space="preserve"> </w:delText>
        </w:r>
        <w:r w:rsidRPr="00C4782F" w:rsidDel="00E21554">
          <w:delText>first,</w:delText>
        </w:r>
        <w:r w:rsidR="00B26DD1" w:rsidDel="00E21554">
          <w:delText xml:space="preserve"> </w:delText>
        </w:r>
        <w:r w:rsidRPr="00C4782F" w:rsidDel="00E21554">
          <w:delText>the</w:delText>
        </w:r>
        <w:r w:rsidR="00B26DD1" w:rsidDel="00E21554">
          <w:delText xml:space="preserve"> </w:delText>
        </w:r>
        <w:r w:rsidRPr="00C4782F" w:rsidDel="00E21554">
          <w:delText>two</w:delText>
        </w:r>
        <w:r w:rsidR="00B26DD1" w:rsidDel="00E21554">
          <w:delText xml:space="preserve"> </w:delText>
        </w:r>
        <w:r w:rsidRPr="00C4782F" w:rsidDel="00E21554">
          <w:delText>principal</w:delText>
        </w:r>
        <w:r w:rsidR="00B26DD1" w:rsidDel="00E21554">
          <w:delText xml:space="preserve"> </w:delText>
        </w:r>
        <w:r w:rsidRPr="00C4782F" w:rsidDel="00E21554">
          <w:delText>components</w:delText>
        </w:r>
        <w:r w:rsidR="00B26DD1" w:rsidDel="00E21554">
          <w:delText xml:space="preserve"> </w:delText>
        </w:r>
        <w:r w:rsidRPr="00C4782F" w:rsidDel="00E21554">
          <w:delText>of</w:delText>
        </w:r>
        <w:r w:rsidR="00B26DD1" w:rsidDel="00E21554">
          <w:delText xml:space="preserve"> </w:delText>
        </w:r>
        <w:r w:rsidRPr="00C4782F" w:rsidDel="00E21554">
          <w:delText>the</w:delText>
        </w:r>
      </w:del>
      <w:ins w:id="186" w:author="Mark Michaelis" w:date="2020-04-13T10:46:00Z">
        <w:r w:rsidR="005C4D20">
          <w:t>was the</w:t>
        </w:r>
      </w:ins>
      <w:r w:rsidR="00B26DD1">
        <w:t xml:space="preserve"> </w:t>
      </w:r>
      <w:r w:rsidRPr="00C4782F">
        <w:t>Parallel</w:t>
      </w:r>
      <w:r w:rsidR="00B26DD1">
        <w:t xml:space="preserve"> </w:t>
      </w:r>
      <w:r w:rsidRPr="00C4782F">
        <w:t>Extensions</w:t>
      </w:r>
      <w:r w:rsidR="00B26DD1">
        <w:t xml:space="preserve"> </w:t>
      </w:r>
      <w:r w:rsidRPr="00C4782F">
        <w:t>library</w:t>
      </w:r>
      <w:r w:rsidR="00B26DD1">
        <w:t xml:space="preserve"> </w:t>
      </w:r>
      <w:r w:rsidRPr="00C4782F">
        <w:t>that</w:t>
      </w:r>
      <w:r w:rsidR="00B26DD1">
        <w:t xml:space="preserve"> </w:t>
      </w:r>
      <w:r w:rsidRPr="00C4782F">
        <w:t>was</w:t>
      </w:r>
      <w:r w:rsidR="00B26DD1">
        <w:t xml:space="preserve"> </w:t>
      </w:r>
      <w:r w:rsidRPr="00C4782F">
        <w:t>released</w:t>
      </w:r>
      <w:r w:rsidR="00B26DD1">
        <w:t xml:space="preserve"> </w:t>
      </w:r>
      <w:r w:rsidRPr="00C4782F">
        <w:t>with</w:t>
      </w:r>
      <w:r w:rsidR="00B26DD1">
        <w:t xml:space="preserve"> </w:t>
      </w:r>
      <w:r w:rsidRPr="00C4782F">
        <w:t>.NET</w:t>
      </w:r>
      <w:r w:rsidR="00B26DD1">
        <w:t xml:space="preserve"> </w:t>
      </w:r>
      <w:r w:rsidRPr="00C4782F">
        <w:t>4.0</w:t>
      </w:r>
      <w:r w:rsidRPr="00A70784">
        <w:rPr>
          <w:rStyle w:val="SUP"/>
        </w:rPr>
        <w:footnoteReference w:id="2"/>
      </w:r>
      <w:ins w:id="189" w:author="Mark Michaelis" w:date="2020-04-13T10:46:00Z">
        <w:r w:rsidR="005C4D20">
          <w:t xml:space="preserve">.  It includes </w:t>
        </w:r>
      </w:ins>
      <w:del w:id="190" w:author="Mark Michaelis" w:date="2020-04-13T10:46:00Z">
        <w:r w:rsidRPr="00C4782F" w:rsidDel="005C4D20">
          <w:delText>—</w:delText>
        </w:r>
      </w:del>
      <w:r w:rsidRPr="00C4782F">
        <w:t>the</w:t>
      </w:r>
      <w:r w:rsidR="00B26DD1">
        <w:t xml:space="preserve"> </w:t>
      </w:r>
      <w:r w:rsidRPr="00A70784">
        <w:rPr>
          <w:rStyle w:val="BOLD"/>
        </w:rPr>
        <w:t>Task</w:t>
      </w:r>
      <w:r w:rsidR="00B26DD1" w:rsidRPr="00A70784">
        <w:rPr>
          <w:rStyle w:val="BOLD"/>
        </w:rPr>
        <w:t xml:space="preserve"> </w:t>
      </w:r>
      <w:r w:rsidRPr="00A70784">
        <w:rPr>
          <w:rStyle w:val="BOLD"/>
        </w:rPr>
        <w:t>Parallel</w:t>
      </w:r>
      <w:r w:rsidR="00B26DD1" w:rsidRPr="00A70784">
        <w:rPr>
          <w:rStyle w:val="BOLD"/>
        </w:rPr>
        <w:t xml:space="preserve"> </w:t>
      </w:r>
      <w:r w:rsidRPr="00A70784">
        <w:rPr>
          <w:rStyle w:val="BOLD"/>
        </w:rPr>
        <w:t>Library</w:t>
      </w:r>
      <w:r w:rsidR="00B26DD1">
        <w:t xml:space="preserve"> </w:t>
      </w:r>
      <w:r w:rsidRPr="00C4782F">
        <w:t>(</w:t>
      </w:r>
      <w:r w:rsidRPr="00A70784">
        <w:rPr>
          <w:rStyle w:val="BOLD"/>
        </w:rPr>
        <w:t>TPL</w:t>
      </w:r>
      <w:r w:rsidRPr="00C4782F">
        <w:t>)</w:t>
      </w:r>
      <w:ins w:id="191" w:author="Mark Michaelis" w:date="2020-04-13T10:47:00Z">
        <w:r w:rsidR="00DE63E4">
          <w:t>, discussed in this chapter, and the</w:t>
        </w:r>
      </w:ins>
      <w:r w:rsidR="00B26DD1">
        <w:t xml:space="preserve"> </w:t>
      </w:r>
      <w:r w:rsidRPr="00C4782F">
        <w:t>and</w:t>
      </w:r>
      <w:r w:rsidR="00B26DD1">
        <w:t xml:space="preserve"> </w:t>
      </w:r>
      <w:r w:rsidRPr="00A70784">
        <w:rPr>
          <w:rStyle w:val="BOLD"/>
        </w:rPr>
        <w:t>Parallel</w:t>
      </w:r>
      <w:r w:rsidR="00B26DD1" w:rsidRPr="00A70784">
        <w:rPr>
          <w:rStyle w:val="BOLD"/>
        </w:rPr>
        <w:t xml:space="preserve"> </w:t>
      </w:r>
      <w:r w:rsidRPr="00A70784">
        <w:rPr>
          <w:rStyle w:val="BOLD"/>
        </w:rPr>
        <w:t>LINQ</w:t>
      </w:r>
      <w:r w:rsidR="00B26DD1">
        <w:t xml:space="preserve"> </w:t>
      </w:r>
      <w:r w:rsidRPr="00C4782F">
        <w:t>(</w:t>
      </w:r>
      <w:r w:rsidRPr="00A70784">
        <w:rPr>
          <w:rStyle w:val="BOLD"/>
        </w:rPr>
        <w:t>PLINQ</w:t>
      </w:r>
      <w:r w:rsidRPr="00C4782F">
        <w:t>)</w:t>
      </w:r>
      <w:ins w:id="192" w:author="Mark Michaelis" w:date="2020-04-13T10:47:00Z">
        <w:r w:rsidR="00DE63E4">
          <w:t>, which is discussed in Chapter 2</w:t>
        </w:r>
        <w:del w:id="193" w:author="Mark Michaelis" w:date="2020-04-13T10:56:00Z">
          <w:r w:rsidR="00DE63E4" w:rsidDel="006D5464">
            <w:delText>2</w:delText>
          </w:r>
        </w:del>
      </w:ins>
      <w:ins w:id="194" w:author="Mark Michaelis" w:date="2020-04-13T10:56:00Z">
        <w:r w:rsidR="006D5464">
          <w:t>1</w:t>
        </w:r>
      </w:ins>
      <w:ins w:id="195" w:author="Mark Michaelis" w:date="2020-04-13T10:47:00Z">
        <w:r w:rsidR="00DE63E4">
          <w:t>.</w:t>
        </w:r>
      </w:ins>
      <w:del w:id="196" w:author="Mark Michaelis" w:date="2020-04-13T10:47:00Z">
        <w:r w:rsidRPr="00C4782F" w:rsidDel="00DE63E4">
          <w:delText>—and</w:delText>
        </w:r>
        <w:r w:rsidR="00B26DD1" w:rsidDel="00DE63E4">
          <w:delText xml:space="preserve"> </w:delText>
        </w:r>
      </w:del>
      <w:ins w:id="197" w:author="Mark Michaelis" w:date="2020-04-13T10:47:00Z">
        <w:r w:rsidR="00DE63E4">
          <w:t xml:space="preserve"> The </w:t>
        </w:r>
      </w:ins>
      <w:r w:rsidRPr="00C4782F">
        <w:t>second</w:t>
      </w:r>
      <w:ins w:id="198" w:author="Mark Michaelis" w:date="2020-04-13T10:47:00Z">
        <w:r w:rsidR="00DE63E4">
          <w:t xml:space="preserve"> higher level abstraction is</w:t>
        </w:r>
      </w:ins>
      <w:del w:id="199" w:author="Mark Michaelis" w:date="2020-04-13T10:47:00Z">
        <w:r w:rsidRPr="00C4782F" w:rsidDel="008F1EA1">
          <w:delText>,</w:delText>
        </w:r>
      </w:del>
      <w:r w:rsidR="00B26DD1">
        <w:t xml:space="preserve"> </w:t>
      </w:r>
      <w:r w:rsidRPr="00C4782F">
        <w:t>the</w:t>
      </w:r>
      <w:r w:rsidR="00B26DD1">
        <w:t xml:space="preserve"> </w:t>
      </w:r>
      <w:r w:rsidRPr="00A70784">
        <w:rPr>
          <w:rStyle w:val="BOLD"/>
        </w:rPr>
        <w:t>Task-based</w:t>
      </w:r>
      <w:r w:rsidR="00B26DD1" w:rsidRPr="00A70784">
        <w:rPr>
          <w:rStyle w:val="BOLD"/>
        </w:rPr>
        <w:t xml:space="preserve"> </w:t>
      </w:r>
      <w:r w:rsidRPr="00A70784">
        <w:rPr>
          <w:rStyle w:val="BOLD"/>
        </w:rPr>
        <w:t>Asynchronous</w:t>
      </w:r>
      <w:r w:rsidR="00B26DD1" w:rsidRPr="00A70784">
        <w:rPr>
          <w:rStyle w:val="BOLD"/>
        </w:rPr>
        <w:t xml:space="preserve"> </w:t>
      </w:r>
      <w:r w:rsidRPr="00A70784">
        <w:rPr>
          <w:rStyle w:val="BOLD"/>
        </w:rPr>
        <w:t>Pattern</w:t>
      </w:r>
      <w:r w:rsidR="00B26DD1">
        <w:t xml:space="preserve"> </w:t>
      </w:r>
      <w:r w:rsidRPr="00C4782F">
        <w:t>(</w:t>
      </w:r>
      <w:r w:rsidRPr="00A70784">
        <w:rPr>
          <w:rStyle w:val="BOLD"/>
        </w:rPr>
        <w:t>TAP</w:t>
      </w:r>
      <w:r w:rsidRPr="00C4782F">
        <w:t>)</w:t>
      </w:r>
      <w:r w:rsidR="00B26DD1">
        <w:t xml:space="preserve"> </w:t>
      </w:r>
      <w:r w:rsidRPr="00C4782F">
        <w:t>and</w:t>
      </w:r>
      <w:r w:rsidR="00B26DD1">
        <w:t xml:space="preserve"> </w:t>
      </w:r>
      <w:r w:rsidR="00B139F5" w:rsidRPr="00C4782F">
        <w:t>its</w:t>
      </w:r>
      <w:r w:rsidR="00B26DD1">
        <w:t xml:space="preserve"> </w:t>
      </w:r>
      <w:r w:rsidR="00B139F5" w:rsidRPr="00C4782F">
        <w:t>accompanying</w:t>
      </w:r>
      <w:r w:rsidR="00B26DD1">
        <w:t xml:space="preserve"> </w:t>
      </w:r>
      <w:r w:rsidR="00B139F5" w:rsidRPr="00C4782F">
        <w:t>language</w:t>
      </w:r>
      <w:r w:rsidR="00B26DD1">
        <w:t xml:space="preserve"> </w:t>
      </w:r>
      <w:r w:rsidR="00B139F5" w:rsidRPr="00C4782F">
        <w:t>support</w:t>
      </w:r>
      <w:r w:rsidR="00B26DD1">
        <w:t xml:space="preserve"> </w:t>
      </w:r>
      <w:r w:rsidR="00B139F5" w:rsidRPr="00C4782F">
        <w:t>in</w:t>
      </w:r>
      <w:r w:rsidR="00B26DD1">
        <w:t xml:space="preserve"> </w:t>
      </w:r>
      <w:r w:rsidR="00B139F5" w:rsidRPr="00C4782F">
        <w:t>C#</w:t>
      </w:r>
      <w:r w:rsidR="00B26DD1">
        <w:t xml:space="preserve"> </w:t>
      </w:r>
      <w:r w:rsidR="00B139F5" w:rsidRPr="00C4782F">
        <w:t>5.0</w:t>
      </w:r>
      <w:r w:rsidR="00B26DD1">
        <w:t xml:space="preserve"> </w:t>
      </w:r>
      <w:r w:rsidR="0096648D">
        <w:t>and</w:t>
      </w:r>
      <w:r w:rsidR="00B26DD1">
        <w:t xml:space="preserve"> </w:t>
      </w:r>
      <w:r w:rsidR="0096648D">
        <w:t>later</w:t>
      </w:r>
      <w:r w:rsidRPr="00C4782F">
        <w:t>.</w:t>
      </w:r>
    </w:p>
    <w:p w14:paraId="4D96A52D" w14:textId="1B492FD6" w:rsidR="00E73B39" w:rsidRPr="00C4782F" w:rsidRDefault="00B26DD1" w:rsidP="005E24E0">
      <w:pPr>
        <w:pStyle w:val="CHAPBM"/>
      </w:pPr>
      <w:del w:id="200" w:author="Mark Michaelis" w:date="2020-04-13T10:48:00Z">
        <w:r w:rsidDel="008F1EA1">
          <w:delText xml:space="preserve"> </w:delText>
        </w:r>
      </w:del>
      <w:r w:rsidR="00F10FDE">
        <w:t>Alt</w:t>
      </w:r>
      <w:r w:rsidR="00FA3D78" w:rsidRPr="00C4782F">
        <w:t>hough</w:t>
      </w:r>
      <w:r>
        <w:t xml:space="preserve"> </w:t>
      </w:r>
      <w:del w:id="201" w:author="Mark Michaelis" w:date="2020-04-13T10:48:00Z">
        <w:r w:rsidR="00FA3D78" w:rsidRPr="00C4782F" w:rsidDel="008F1EA1">
          <w:delText>we</w:delText>
        </w:r>
        <w:r w:rsidDel="008F1EA1">
          <w:delText xml:space="preserve"> </w:delText>
        </w:r>
      </w:del>
      <w:ins w:id="202" w:author="Mark Michaelis" w:date="2020-04-13T10:48:00Z">
        <w:r w:rsidR="008F1EA1">
          <w:t xml:space="preserve">I </w:t>
        </w:r>
      </w:ins>
      <w:r w:rsidR="00FA3D78" w:rsidRPr="00C4782F">
        <w:t>strongly</w:t>
      </w:r>
      <w:r>
        <w:t xml:space="preserve"> </w:t>
      </w:r>
      <w:r w:rsidR="00FA3D78" w:rsidRPr="00C4782F">
        <w:t>encourage</w:t>
      </w:r>
      <w:r>
        <w:t xml:space="preserve"> </w:t>
      </w:r>
      <w:r w:rsidR="00FA3D78" w:rsidRPr="00C4782F">
        <w:t>you</w:t>
      </w:r>
      <w:r>
        <w:t xml:space="preserve"> </w:t>
      </w:r>
      <w:r w:rsidR="00FA3D78" w:rsidRPr="00C4782F">
        <w:t>to</w:t>
      </w:r>
      <w:r>
        <w:t xml:space="preserve"> </w:t>
      </w:r>
      <w:r w:rsidR="00FA3D78" w:rsidRPr="00C4782F">
        <w:t>use</w:t>
      </w:r>
      <w:r>
        <w:t xml:space="preserve"> </w:t>
      </w:r>
      <w:r w:rsidR="00FA3D78" w:rsidRPr="00C4782F">
        <w:t>these</w:t>
      </w:r>
      <w:r>
        <w:t xml:space="preserve"> </w:t>
      </w:r>
      <w:r w:rsidR="00FA3D78" w:rsidRPr="00C4782F">
        <w:t>higher-level</w:t>
      </w:r>
      <w:r>
        <w:t xml:space="preserve"> </w:t>
      </w:r>
      <w:r w:rsidR="00FA3D78" w:rsidRPr="00C4782F">
        <w:t>abstractions,</w:t>
      </w:r>
      <w:r>
        <w:t xml:space="preserve"> </w:t>
      </w:r>
      <w:del w:id="203" w:author="Mark Michaelis" w:date="2020-04-13T10:48:00Z">
        <w:r w:rsidR="00FA3D78" w:rsidRPr="00C4782F" w:rsidDel="008F1EA1">
          <w:delText>we</w:delText>
        </w:r>
        <w:r w:rsidDel="008F1EA1">
          <w:delText xml:space="preserve"> </w:delText>
        </w:r>
      </w:del>
      <w:ins w:id="204" w:author="Mark Michaelis" w:date="2020-04-13T10:48:00Z">
        <w:r w:rsidR="008F1EA1">
          <w:t xml:space="preserve">I </w:t>
        </w:r>
      </w:ins>
      <w:r w:rsidR="00FA3D78" w:rsidRPr="00C4782F">
        <w:t>also</w:t>
      </w:r>
      <w:r>
        <w:t xml:space="preserve"> </w:t>
      </w:r>
      <w:r w:rsidR="00FA3D78" w:rsidRPr="00C4782F">
        <w:t>cover</w:t>
      </w:r>
      <w:r>
        <w:t xml:space="preserve"> </w:t>
      </w:r>
      <w:r w:rsidR="00FA3D78" w:rsidRPr="00C4782F">
        <w:t>some</w:t>
      </w:r>
      <w:r>
        <w:t xml:space="preserve"> </w:t>
      </w:r>
      <w:r w:rsidR="00FA3D78" w:rsidRPr="00C4782F">
        <w:t>of</w:t>
      </w:r>
      <w:r>
        <w:t xml:space="preserve"> </w:t>
      </w:r>
      <w:r w:rsidR="00FA3D78" w:rsidRPr="00C4782F">
        <w:t>the</w:t>
      </w:r>
      <w:r>
        <w:t xml:space="preserve"> </w:t>
      </w:r>
      <w:r w:rsidR="00FA3D78" w:rsidRPr="00C4782F">
        <w:t>lower-level</w:t>
      </w:r>
      <w:r>
        <w:t xml:space="preserve"> </w:t>
      </w:r>
      <w:r w:rsidR="00FA3D78" w:rsidRPr="00C4782F">
        <w:t>threading</w:t>
      </w:r>
      <w:r>
        <w:t xml:space="preserve"> </w:t>
      </w:r>
      <w:r w:rsidR="00FA3D78" w:rsidRPr="00C4782F">
        <w:t>APIs</w:t>
      </w:r>
      <w:r>
        <w:t xml:space="preserve"> </w:t>
      </w:r>
      <w:r w:rsidR="00FA3D78" w:rsidRPr="00C4782F">
        <w:t>from</w:t>
      </w:r>
      <w:r>
        <w:t xml:space="preserve"> </w:t>
      </w:r>
      <w:r w:rsidR="00FA3D78" w:rsidRPr="00C4782F">
        <w:t>previous</w:t>
      </w:r>
      <w:r>
        <w:t xml:space="preserve"> </w:t>
      </w:r>
      <w:r w:rsidR="00FA3D78" w:rsidRPr="00C4782F">
        <w:t>versions</w:t>
      </w:r>
      <w:r>
        <w:t xml:space="preserve"> </w:t>
      </w:r>
      <w:r w:rsidR="00FA3D78" w:rsidRPr="00C4782F">
        <w:t>of</w:t>
      </w:r>
      <w:r>
        <w:t xml:space="preserve"> </w:t>
      </w:r>
      <w:r w:rsidR="00FA3D78" w:rsidRPr="00C4782F">
        <w:t>the</w:t>
      </w:r>
      <w:r>
        <w:t xml:space="preserve"> </w:t>
      </w:r>
      <w:r w:rsidR="00FA3D78" w:rsidRPr="00C4782F">
        <w:t>.NET</w:t>
      </w:r>
      <w:r>
        <w:t xml:space="preserve"> </w:t>
      </w:r>
      <w:r w:rsidR="00FA3D78" w:rsidRPr="00C4782F">
        <w:t>runtime</w:t>
      </w:r>
      <w:r>
        <w:t xml:space="preserve"> </w:t>
      </w:r>
      <w:ins w:id="205" w:author="Mark Michaelis" w:date="2020-04-13T10:48:00Z">
        <w:r w:rsidR="005A22ED">
          <w:t>at the end of</w:t>
        </w:r>
      </w:ins>
      <w:del w:id="206" w:author="Mark Michaelis" w:date="2020-04-13T10:48:00Z">
        <w:r w:rsidR="00FA3D78" w:rsidRPr="00C4782F" w:rsidDel="005A22ED">
          <w:delText>in</w:delText>
        </w:r>
      </w:del>
      <w:r>
        <w:t xml:space="preserve"> </w:t>
      </w:r>
      <w:r w:rsidR="00FA3D78" w:rsidRPr="00C4782F">
        <w:t>this</w:t>
      </w:r>
      <w:r>
        <w:t xml:space="preserve"> </w:t>
      </w:r>
      <w:r w:rsidR="00FA3D78" w:rsidRPr="00C4782F">
        <w:t>chapter</w:t>
      </w:r>
      <w:r w:rsidR="00C4782F">
        <w:t>.</w:t>
      </w:r>
      <w:r>
        <w:t xml:space="preserve"> </w:t>
      </w:r>
      <w:r w:rsidR="00042A89" w:rsidRPr="00C4782F">
        <w:t>Additional</w:t>
      </w:r>
      <w:r>
        <w:t xml:space="preserve"> </w:t>
      </w:r>
      <w:r w:rsidR="00042A89" w:rsidRPr="00C4782F">
        <w:t>multithreading</w:t>
      </w:r>
      <w:r>
        <w:t xml:space="preserve"> </w:t>
      </w:r>
      <w:r w:rsidR="00042A89" w:rsidRPr="00C4782F">
        <w:t>patterns</w:t>
      </w:r>
      <w:r>
        <w:t xml:space="preserve"> </w:t>
      </w:r>
      <w:r w:rsidR="00042A89" w:rsidRPr="00C4782F">
        <w:t>prior</w:t>
      </w:r>
      <w:r>
        <w:t xml:space="preserve"> </w:t>
      </w:r>
      <w:r w:rsidR="00042A89" w:rsidRPr="00C4782F">
        <w:t>to</w:t>
      </w:r>
      <w:r>
        <w:t xml:space="preserve"> </w:t>
      </w:r>
      <w:r w:rsidR="00042A89" w:rsidRPr="00C4782F">
        <w:t>C#</w:t>
      </w:r>
      <w:r>
        <w:t xml:space="preserve"> </w:t>
      </w:r>
      <w:r w:rsidR="00042A89" w:rsidRPr="00C4782F">
        <w:t>5.0</w:t>
      </w:r>
      <w:r>
        <w:t xml:space="preserve"> </w:t>
      </w:r>
      <w:r w:rsidR="00042A89" w:rsidRPr="00C4782F">
        <w:t>are</w:t>
      </w:r>
      <w:r>
        <w:t xml:space="preserve"> </w:t>
      </w:r>
      <w:r w:rsidR="00042A89" w:rsidRPr="00C4782F">
        <w:t>available</w:t>
      </w:r>
      <w:r>
        <w:t xml:space="preserve"> </w:t>
      </w:r>
      <w:r w:rsidR="00FA3D78" w:rsidRPr="00C4782F">
        <w:t>for</w:t>
      </w:r>
      <w:r>
        <w:t xml:space="preserve"> </w:t>
      </w:r>
      <w:r w:rsidR="00FA3D78" w:rsidRPr="00C4782F">
        <w:t>download</w:t>
      </w:r>
      <w:r>
        <w:t xml:space="preserve"> </w:t>
      </w:r>
      <w:r w:rsidR="00FA3D78" w:rsidRPr="00C4782F">
        <w:t>at</w:t>
      </w:r>
      <w:r>
        <w:t xml:space="preserve"> </w:t>
      </w:r>
      <w:r w:rsidR="00FA3D78" w:rsidRPr="00C4782F">
        <w:t>http://</w:t>
      </w:r>
      <w:r w:rsidR="00042A89" w:rsidRPr="00C4782F">
        <w:t>IntelliTect.com/EssentialCSharp</w:t>
      </w:r>
      <w:r>
        <w:t xml:space="preserve"> </w:t>
      </w:r>
      <w:r w:rsidR="00042A89" w:rsidRPr="00C4782F">
        <w:t>along</w:t>
      </w:r>
      <w:r>
        <w:t xml:space="preserve"> </w:t>
      </w:r>
      <w:r w:rsidR="00042A89" w:rsidRPr="00C4782F">
        <w:t>with</w:t>
      </w:r>
      <w:r>
        <w:t xml:space="preserve"> </w:t>
      </w:r>
      <w:r w:rsidR="00042A89" w:rsidRPr="00C4782F">
        <w:t>the</w:t>
      </w:r>
      <w:r>
        <w:t xml:space="preserve"> </w:t>
      </w:r>
      <w:r w:rsidR="00042A89" w:rsidRPr="00C4782F">
        <w:t>chapters</w:t>
      </w:r>
      <w:r>
        <w:t xml:space="preserve"> </w:t>
      </w:r>
      <w:r w:rsidR="00042A89" w:rsidRPr="00C4782F">
        <w:t>from</w:t>
      </w:r>
      <w:r>
        <w:t xml:space="preserve"> </w:t>
      </w:r>
      <w:r w:rsidR="00042A89" w:rsidRPr="009F4372">
        <w:rPr>
          <w:rStyle w:val="ITAL"/>
        </w:rPr>
        <w:t>Essential</w:t>
      </w:r>
      <w:r w:rsidRPr="009F4372">
        <w:rPr>
          <w:rStyle w:val="ITAL"/>
        </w:rPr>
        <w:t xml:space="preserve"> </w:t>
      </w:r>
      <w:r w:rsidR="00042A89" w:rsidRPr="009F4372">
        <w:rPr>
          <w:rStyle w:val="ITAL"/>
        </w:rPr>
        <w:t>C#</w:t>
      </w:r>
      <w:r w:rsidRPr="009F4372">
        <w:rPr>
          <w:rStyle w:val="ITAL"/>
        </w:rPr>
        <w:t xml:space="preserve"> </w:t>
      </w:r>
      <w:r w:rsidR="00042A89" w:rsidRPr="009F4372">
        <w:rPr>
          <w:rStyle w:val="ITAL"/>
        </w:rPr>
        <w:t>3.0</w:t>
      </w:r>
      <w:r w:rsidR="00042A89" w:rsidRPr="00C4782F">
        <w:t>.</w:t>
      </w:r>
      <w:r>
        <w:t xml:space="preserve"> </w:t>
      </w:r>
      <w:r w:rsidR="00F10FDE">
        <w:t>Thus,</w:t>
      </w:r>
      <w:r>
        <w:t xml:space="preserve"> </w:t>
      </w:r>
      <w:r w:rsidR="00FA3D78" w:rsidRPr="00C4782F">
        <w:t>if</w:t>
      </w:r>
      <w:r>
        <w:t xml:space="preserve"> </w:t>
      </w:r>
      <w:r w:rsidR="00FA3D78" w:rsidRPr="00C4782F">
        <w:t>you</w:t>
      </w:r>
      <w:r>
        <w:t xml:space="preserve"> </w:t>
      </w:r>
      <w:r w:rsidR="00FA3D78" w:rsidRPr="00C4782F">
        <w:t>want</w:t>
      </w:r>
      <w:r>
        <w:t xml:space="preserve"> </w:t>
      </w:r>
      <w:r w:rsidR="00FA3D78" w:rsidRPr="00C4782F">
        <w:t>to</w:t>
      </w:r>
      <w:r>
        <w:t xml:space="preserve"> </w:t>
      </w:r>
      <w:r w:rsidR="00FA3D78" w:rsidRPr="00C4782F">
        <w:t>fully</w:t>
      </w:r>
      <w:r>
        <w:t xml:space="preserve"> </w:t>
      </w:r>
      <w:r w:rsidR="00FA3D78" w:rsidRPr="00C4782F">
        <w:t>understand</w:t>
      </w:r>
      <w:r>
        <w:t xml:space="preserve"> </w:t>
      </w:r>
      <w:r w:rsidR="00FA3D78" w:rsidRPr="00C4782F">
        <w:t>the</w:t>
      </w:r>
      <w:r>
        <w:t xml:space="preserve"> </w:t>
      </w:r>
      <w:r w:rsidR="00FA3D78" w:rsidRPr="00C4782F">
        <w:t>resources</w:t>
      </w:r>
      <w:r>
        <w:t xml:space="preserve"> </w:t>
      </w:r>
      <w:r w:rsidR="00FA3D78" w:rsidRPr="00C4782F">
        <w:t>from</w:t>
      </w:r>
      <w:r>
        <w:t xml:space="preserve"> </w:t>
      </w:r>
      <w:r w:rsidR="00FA3D78" w:rsidRPr="00C4782F">
        <w:t>multithreaded</w:t>
      </w:r>
      <w:r>
        <w:t xml:space="preserve"> </w:t>
      </w:r>
      <w:r w:rsidR="00FA3D78" w:rsidRPr="00C4782F">
        <w:t>programming</w:t>
      </w:r>
      <w:r>
        <w:t xml:space="preserve"> </w:t>
      </w:r>
      <w:r w:rsidR="00FA3D78" w:rsidRPr="00C4782F">
        <w:t>without</w:t>
      </w:r>
      <w:r>
        <w:t xml:space="preserve"> </w:t>
      </w:r>
      <w:r w:rsidR="00FA3D78" w:rsidRPr="00C4782F">
        <w:t>the</w:t>
      </w:r>
      <w:r>
        <w:t xml:space="preserve"> </w:t>
      </w:r>
      <w:r w:rsidR="00FA3D78" w:rsidRPr="00C4782F">
        <w:t>later</w:t>
      </w:r>
      <w:r>
        <w:t xml:space="preserve"> </w:t>
      </w:r>
      <w:r w:rsidR="00FA3D78" w:rsidRPr="00C4782F">
        <w:t>features,</w:t>
      </w:r>
      <w:r>
        <w:t xml:space="preserve"> </w:t>
      </w:r>
      <w:r w:rsidR="00FA3D78" w:rsidRPr="00C4782F">
        <w:t>you</w:t>
      </w:r>
      <w:r>
        <w:t xml:space="preserve"> </w:t>
      </w:r>
      <w:r w:rsidR="00FA3D78" w:rsidRPr="00C4782F">
        <w:t>still</w:t>
      </w:r>
      <w:r>
        <w:t xml:space="preserve"> </w:t>
      </w:r>
      <w:r w:rsidR="00FA3D78" w:rsidRPr="00C4782F">
        <w:t>have</w:t>
      </w:r>
      <w:r>
        <w:t xml:space="preserve"> </w:t>
      </w:r>
      <w:r w:rsidR="00FA3D78" w:rsidRPr="00C4782F">
        <w:t>access</w:t>
      </w:r>
      <w:r>
        <w:t xml:space="preserve"> </w:t>
      </w:r>
      <w:r w:rsidR="00FA3D78" w:rsidRPr="00C4782F">
        <w:t>to</w:t>
      </w:r>
      <w:r>
        <w:t xml:space="preserve"> </w:t>
      </w:r>
      <w:r w:rsidR="00FA3D78" w:rsidRPr="00C4782F">
        <w:t>that</w:t>
      </w:r>
      <w:r>
        <w:t xml:space="preserve"> </w:t>
      </w:r>
      <w:r w:rsidR="00FA3D78" w:rsidRPr="00C4782F">
        <w:t>material.</w:t>
      </w:r>
    </w:p>
    <w:p w14:paraId="274B9301" w14:textId="23AC0C36" w:rsidR="00E73B39" w:rsidRPr="00C4782F" w:rsidRDefault="00E5539A" w:rsidP="005E24E0">
      <w:pPr>
        <w:pStyle w:val="CHAPBM"/>
      </w:pPr>
      <w:ins w:id="207" w:author="Mark Michaelis" w:date="2020-04-13T10:49:00Z">
        <w:r>
          <w:t xml:space="preserve">I begin </w:t>
        </w:r>
      </w:ins>
      <w:del w:id="208" w:author="Mark Michaelis" w:date="2020-04-13T08:02:00Z">
        <w:r w:rsidR="00FA3D78" w:rsidRPr="00C4782F" w:rsidDel="00180F69">
          <w:delText>We</w:delText>
        </w:r>
      </w:del>
      <w:ins w:id="209" w:author="Mark Michaelis" w:date="2020-04-13T08:03:00Z">
        <w:r w:rsidR="00180F69">
          <w:t xml:space="preserve">this chapter </w:t>
        </w:r>
      </w:ins>
      <w:ins w:id="210" w:author="Mark Michaelis" w:date="2020-04-13T08:04:00Z">
        <w:r w:rsidR="00656CC7">
          <w:t xml:space="preserve">with </w:t>
        </w:r>
      </w:ins>
      <w:del w:id="211" w:author="Mark Michaelis" w:date="2020-04-13T08:04:00Z">
        <w:r w:rsidR="00B26DD1" w:rsidDel="00AA0058">
          <w:delText xml:space="preserve"> </w:delText>
        </w:r>
        <w:r w:rsidR="00FA3D78" w:rsidRPr="00C4782F" w:rsidDel="00AA0058">
          <w:delText>start</w:delText>
        </w:r>
        <w:r w:rsidR="00B26DD1" w:rsidDel="00AA0058">
          <w:delText xml:space="preserve"> </w:delText>
        </w:r>
        <w:r w:rsidR="00FA3D78" w:rsidRPr="00C4782F" w:rsidDel="00AA0058">
          <w:delText>this</w:delText>
        </w:r>
        <w:r w:rsidR="00B26DD1" w:rsidDel="00AA0058">
          <w:delText xml:space="preserve"> </w:delText>
        </w:r>
        <w:r w:rsidR="00FA3D78" w:rsidRPr="00C4782F" w:rsidDel="00AA0058">
          <w:delText>chapter</w:delText>
        </w:r>
        <w:r w:rsidR="00B26DD1" w:rsidDel="00AA0058">
          <w:delText xml:space="preserve"> </w:delText>
        </w:r>
        <w:r w:rsidR="00FA3D78" w:rsidRPr="00C4782F" w:rsidDel="00AA0058">
          <w:delText>with</w:delText>
        </w:r>
        <w:r w:rsidR="00B26DD1" w:rsidDel="00AA0058">
          <w:delText xml:space="preserve"> </w:delText>
        </w:r>
      </w:del>
      <w:r w:rsidR="00FA3D78" w:rsidRPr="00C4782F">
        <w:t>a</w:t>
      </w:r>
      <w:r w:rsidR="00B26DD1">
        <w:t xml:space="preserve"> </w:t>
      </w:r>
      <w:r w:rsidR="00FA3D78" w:rsidRPr="00C4782F">
        <w:t>few</w:t>
      </w:r>
      <w:r w:rsidR="00B26DD1">
        <w:t xml:space="preserve"> </w:t>
      </w:r>
      <w:r w:rsidR="00FA3D78" w:rsidRPr="00C4782F">
        <w:t>beginner</w:t>
      </w:r>
      <w:r w:rsidR="00B26DD1">
        <w:t xml:space="preserve"> </w:t>
      </w:r>
      <w:r w:rsidR="00FA3D78" w:rsidRPr="00C4782F">
        <w:t>topics</w:t>
      </w:r>
      <w:r w:rsidR="00B26DD1">
        <w:t xml:space="preserve"> </w:t>
      </w:r>
      <w:r w:rsidR="00FA3D78" w:rsidRPr="00C4782F">
        <w:t>in</w:t>
      </w:r>
      <w:r w:rsidR="00B26DD1">
        <w:t xml:space="preserve"> </w:t>
      </w:r>
      <w:r w:rsidR="00FA3D78" w:rsidRPr="00C4782F">
        <w:t>case</w:t>
      </w:r>
      <w:r w:rsidR="00B26DD1">
        <w:t xml:space="preserve"> </w:t>
      </w:r>
      <w:r w:rsidR="00FA3D78" w:rsidRPr="00C4782F">
        <w:t>you</w:t>
      </w:r>
      <w:r w:rsidR="00B26DD1">
        <w:t xml:space="preserve"> </w:t>
      </w:r>
      <w:r w:rsidR="00FA3D78" w:rsidRPr="00C4782F">
        <w:t>are</w:t>
      </w:r>
      <w:r w:rsidR="00B26DD1">
        <w:t xml:space="preserve"> </w:t>
      </w:r>
      <w:r w:rsidR="00FA3D78" w:rsidRPr="00C4782F">
        <w:t>new</w:t>
      </w:r>
      <w:r w:rsidR="00B26DD1">
        <w:t xml:space="preserve"> </w:t>
      </w:r>
      <w:r w:rsidR="00FA3D78" w:rsidRPr="00C4782F">
        <w:t>to</w:t>
      </w:r>
      <w:r w:rsidR="00B26DD1">
        <w:t xml:space="preserve"> </w:t>
      </w:r>
      <w:r w:rsidR="00FA3D78" w:rsidRPr="00C4782F">
        <w:t>multithreading.</w:t>
      </w:r>
      <w:del w:id="212" w:author="Mark Michaelis" w:date="2020-04-13T10:49:00Z">
        <w:r w:rsidR="00B26DD1" w:rsidDel="00E5539A">
          <w:delText xml:space="preserve"> </w:delText>
        </w:r>
        <w:r w:rsidR="00FA3D78" w:rsidRPr="00C4782F" w:rsidDel="00E5539A">
          <w:delText>Then</w:delText>
        </w:r>
        <w:r w:rsidR="00B26DD1" w:rsidDel="00E5539A">
          <w:delText xml:space="preserve"> </w:delText>
        </w:r>
        <w:r w:rsidR="00FA3D78" w:rsidRPr="00C4782F" w:rsidDel="00E5539A">
          <w:delText>we</w:delText>
        </w:r>
        <w:r w:rsidR="00B26DD1" w:rsidDel="00E5539A">
          <w:delText xml:space="preserve"> </w:delText>
        </w:r>
        <w:r w:rsidR="00FA3D78" w:rsidRPr="00C4782F" w:rsidDel="00E5539A">
          <w:delText>briefly</w:delText>
        </w:r>
        <w:r w:rsidR="00B26DD1" w:rsidDel="00E5539A">
          <w:delText xml:space="preserve"> </w:delText>
        </w:r>
        <w:r w:rsidR="00FA3D78" w:rsidRPr="00C4782F" w:rsidDel="00E5539A">
          <w:delText>discuss</w:delText>
        </w:r>
        <w:r w:rsidR="00B26DD1" w:rsidDel="00E5539A">
          <w:delText xml:space="preserve"> </w:delText>
        </w:r>
        <w:r w:rsidR="00FA3D78" w:rsidRPr="00C4782F" w:rsidDel="00E5539A">
          <w:delText>traditional</w:delText>
        </w:r>
        <w:r w:rsidR="00B26DD1" w:rsidDel="00E5539A">
          <w:delText xml:space="preserve"> </w:delText>
        </w:r>
        <w:r w:rsidR="00FA3D78" w:rsidRPr="00C4782F" w:rsidDel="00E5539A">
          <w:delText>thread</w:delText>
        </w:r>
        <w:r w:rsidR="00B26DD1" w:rsidDel="00E5539A">
          <w:delText xml:space="preserve"> </w:delText>
        </w:r>
        <w:r w:rsidR="00FA3D78" w:rsidRPr="00C4782F" w:rsidDel="00E5539A">
          <w:delText>manipulation</w:delText>
        </w:r>
        <w:r w:rsidR="00B26DD1" w:rsidDel="00E5539A">
          <w:delText xml:space="preserve"> </w:delText>
        </w:r>
        <w:r w:rsidR="00FA3D78" w:rsidRPr="00C4782F" w:rsidDel="00E5539A">
          <w:delText>without</w:delText>
        </w:r>
        <w:r w:rsidR="00B26DD1" w:rsidDel="00E5539A">
          <w:delText xml:space="preserve"> </w:delText>
        </w:r>
        <w:r w:rsidR="00FA3D78" w:rsidRPr="00C4782F" w:rsidDel="00E5539A">
          <w:delText>using</w:delText>
        </w:r>
        <w:r w:rsidR="00B26DD1" w:rsidDel="00E5539A">
          <w:delText xml:space="preserve"> </w:delText>
        </w:r>
        <w:r w:rsidR="00FA3D78" w:rsidRPr="00C4782F" w:rsidDel="00E5539A">
          <w:delText>the</w:delText>
        </w:r>
        <w:r w:rsidR="00B26DD1" w:rsidDel="00E5539A">
          <w:delText xml:space="preserve"> </w:delText>
        </w:r>
      </w:del>
      <w:del w:id="213" w:author="Mark Michaelis" w:date="2020-04-13T08:04:00Z">
        <w:r w:rsidR="00FA3D78" w:rsidRPr="00C4782F" w:rsidDel="00656CC7">
          <w:delText>Parallel</w:delText>
        </w:r>
        <w:r w:rsidR="00B26DD1" w:rsidDel="00656CC7">
          <w:delText xml:space="preserve"> </w:delText>
        </w:r>
        <w:r w:rsidR="00FA3D78" w:rsidRPr="00C4782F" w:rsidDel="00656CC7">
          <w:delText>Extensions</w:delText>
        </w:r>
        <w:r w:rsidR="00B26DD1" w:rsidDel="00656CC7">
          <w:delText xml:space="preserve"> </w:delText>
        </w:r>
        <w:r w:rsidR="00FA3D78" w:rsidRPr="00C4782F" w:rsidDel="00656CC7">
          <w:delText>libraries</w:delText>
        </w:r>
      </w:del>
      <w:del w:id="214" w:author="Mark Michaelis" w:date="2020-04-13T08:05:00Z">
        <w:r w:rsidR="00B26DD1" w:rsidDel="002B17BB">
          <w:delText xml:space="preserve"> </w:delText>
        </w:r>
        <w:r w:rsidR="00FA3D78" w:rsidRPr="00C4782F" w:rsidDel="002B17BB">
          <w:delText>to</w:delText>
        </w:r>
        <w:r w:rsidR="00B26DD1" w:rsidDel="002B17BB">
          <w:delText xml:space="preserve"> </w:delText>
        </w:r>
      </w:del>
      <w:del w:id="215" w:author="Mark Michaelis" w:date="2020-04-13T10:49:00Z">
        <w:r w:rsidR="00FA3D78" w:rsidRPr="00C4782F" w:rsidDel="00E5539A">
          <w:delText>ensur</w:delText>
        </w:r>
      </w:del>
      <w:del w:id="216" w:author="Mark Michaelis" w:date="2020-04-13T08:05:00Z">
        <w:r w:rsidR="00FA3D78" w:rsidRPr="00C4782F" w:rsidDel="002B17BB">
          <w:delText>e</w:delText>
        </w:r>
      </w:del>
      <w:del w:id="217" w:author="Mark Michaelis" w:date="2020-04-13T10:49:00Z">
        <w:r w:rsidR="00B26DD1" w:rsidDel="00E5539A">
          <w:delText xml:space="preserve"> </w:delText>
        </w:r>
        <w:r w:rsidR="00FA3D78" w:rsidRPr="00C4782F" w:rsidDel="00E5539A">
          <w:delText>that</w:delText>
        </w:r>
        <w:r w:rsidR="00B26DD1" w:rsidDel="00E5539A">
          <w:delText xml:space="preserve"> </w:delText>
        </w:r>
        <w:r w:rsidR="00FA3D78" w:rsidRPr="00C4782F" w:rsidDel="00E5539A">
          <w:delText>you</w:delText>
        </w:r>
        <w:r w:rsidR="00B26DD1" w:rsidDel="00E5539A">
          <w:delText xml:space="preserve"> </w:delText>
        </w:r>
        <w:r w:rsidR="00FA3D78" w:rsidRPr="00C4782F" w:rsidDel="00E5539A">
          <w:delText>have</w:delText>
        </w:r>
        <w:r w:rsidR="00B26DD1" w:rsidDel="00E5539A">
          <w:delText xml:space="preserve"> </w:delText>
        </w:r>
        <w:r w:rsidR="00FA3D78" w:rsidRPr="00C4782F" w:rsidDel="00E5539A">
          <w:delText>a</w:delText>
        </w:r>
        <w:r w:rsidR="00B26DD1" w:rsidDel="00E5539A">
          <w:delText xml:space="preserve"> </w:delText>
        </w:r>
        <w:r w:rsidR="00FA3D78" w:rsidRPr="00C4782F" w:rsidDel="00E5539A">
          <w:delText>basic</w:delText>
        </w:r>
        <w:r w:rsidR="00B26DD1" w:rsidDel="00E5539A">
          <w:delText xml:space="preserve"> </w:delText>
        </w:r>
        <w:r w:rsidR="00FA3D78" w:rsidRPr="00C4782F" w:rsidDel="00E5539A">
          <w:delText>understanding</w:delText>
        </w:r>
        <w:r w:rsidR="00B26DD1" w:rsidDel="00E5539A">
          <w:delText xml:space="preserve"> </w:delText>
        </w:r>
        <w:r w:rsidR="00FA3D78" w:rsidRPr="00C4782F" w:rsidDel="00E5539A">
          <w:delText>of</w:delText>
        </w:r>
        <w:r w:rsidR="00B26DD1" w:rsidDel="00E5539A">
          <w:delText xml:space="preserve"> </w:delText>
        </w:r>
        <w:r w:rsidR="00FA3D78" w:rsidRPr="00C4782F" w:rsidDel="00E5539A">
          <w:delText>thread</w:delText>
        </w:r>
        <w:r w:rsidR="00B26DD1" w:rsidDel="00E5539A">
          <w:delText xml:space="preserve"> </w:delText>
        </w:r>
        <w:r w:rsidR="00FA3D78" w:rsidRPr="00C4782F" w:rsidDel="00E5539A">
          <w:delText>manipulation;</w:delText>
        </w:r>
        <w:r w:rsidR="00B26DD1" w:rsidDel="00E5539A">
          <w:delText xml:space="preserve"> </w:delText>
        </w:r>
        <w:r w:rsidR="00FA3D78" w:rsidRPr="00C4782F" w:rsidDel="00E5539A">
          <w:delText>the</w:delText>
        </w:r>
        <w:r w:rsidR="00B26DD1" w:rsidDel="00E5539A">
          <w:delText xml:space="preserve"> </w:delText>
        </w:r>
        <w:r w:rsidR="00FA3D78" w:rsidRPr="00C4782F" w:rsidDel="00E5539A">
          <w:delText>following</w:delText>
        </w:r>
        <w:r w:rsidR="00B26DD1" w:rsidDel="00E5539A">
          <w:delText xml:space="preserve"> </w:delText>
        </w:r>
        <w:r w:rsidR="00FA3D78" w:rsidRPr="00C4782F" w:rsidDel="00E5539A">
          <w:delText>chapter</w:delText>
        </w:r>
        <w:r w:rsidR="00B26DD1" w:rsidDel="00E5539A">
          <w:delText xml:space="preserve"> </w:delText>
        </w:r>
      </w:del>
      <w:del w:id="218" w:author="Mark Michaelis" w:date="2020-04-13T08:05:00Z">
        <w:r w:rsidR="00FA3D78" w:rsidRPr="00C4782F" w:rsidDel="002B17BB">
          <w:delText>goes</w:delText>
        </w:r>
        <w:r w:rsidR="00B26DD1" w:rsidDel="002B17BB">
          <w:delText xml:space="preserve"> </w:delText>
        </w:r>
        <w:r w:rsidR="00FA3D78" w:rsidRPr="00C4782F" w:rsidDel="002B17BB">
          <w:delText>into</w:delText>
        </w:r>
        <w:r w:rsidR="00B26DD1" w:rsidDel="002B17BB">
          <w:delText xml:space="preserve"> </w:delText>
        </w:r>
        <w:r w:rsidR="00FA3D78" w:rsidRPr="00C4782F" w:rsidDel="002B17BB">
          <w:delText>more</w:delText>
        </w:r>
        <w:r w:rsidR="00B26DD1" w:rsidDel="002B17BB">
          <w:delText xml:space="preserve"> </w:delText>
        </w:r>
        <w:r w:rsidR="00FA3D78" w:rsidRPr="00C4782F" w:rsidDel="002B17BB">
          <w:delText>details</w:delText>
        </w:r>
        <w:r w:rsidR="00B26DD1" w:rsidDel="002B17BB">
          <w:delText xml:space="preserve"> </w:delText>
        </w:r>
        <w:r w:rsidR="00FA3D78" w:rsidRPr="00C4782F" w:rsidDel="002B17BB">
          <w:delText>on</w:delText>
        </w:r>
        <w:r w:rsidR="00B26DD1" w:rsidDel="002B17BB">
          <w:delText xml:space="preserve"> </w:delText>
        </w:r>
        <w:r w:rsidR="00FA3D78" w:rsidRPr="00C4782F" w:rsidDel="002B17BB">
          <w:delText>that</w:delText>
        </w:r>
        <w:r w:rsidR="00B26DD1" w:rsidDel="002B17BB">
          <w:delText xml:space="preserve"> </w:delText>
        </w:r>
        <w:r w:rsidR="00FA3D78" w:rsidRPr="00C4782F" w:rsidDel="002B17BB">
          <w:delText>topic.</w:delText>
        </w:r>
        <w:r w:rsidR="00B26DD1" w:rsidDel="002B17BB">
          <w:delText xml:space="preserve"> </w:delText>
        </w:r>
        <w:r w:rsidR="00FA3D78" w:rsidRPr="005341EA" w:rsidDel="002B17BB">
          <w:delText>We</w:delText>
        </w:r>
        <w:r w:rsidR="00B26DD1" w:rsidRPr="005341EA" w:rsidDel="002B17BB">
          <w:delText xml:space="preserve"> </w:delText>
        </w:r>
        <w:r w:rsidR="00FA3D78" w:rsidRPr="005341EA" w:rsidDel="002B17BB">
          <w:delText>then</w:delText>
        </w:r>
        <w:r w:rsidR="00B26DD1" w:rsidRPr="005341EA" w:rsidDel="002B17BB">
          <w:delText xml:space="preserve"> </w:delText>
        </w:r>
        <w:r w:rsidR="00FA3D78" w:rsidRPr="005341EA" w:rsidDel="002B17BB">
          <w:delText>spend</w:delText>
        </w:r>
        <w:r w:rsidR="00B26DD1" w:rsidRPr="005341EA" w:rsidDel="002B17BB">
          <w:delText xml:space="preserve"> </w:delText>
        </w:r>
        <w:r w:rsidR="00FA3D78" w:rsidRPr="005341EA" w:rsidDel="002B17BB">
          <w:delText>most</w:delText>
        </w:r>
        <w:r w:rsidR="00B26DD1" w:rsidRPr="005341EA" w:rsidDel="002B17BB">
          <w:delText xml:space="preserve"> </w:delText>
        </w:r>
        <w:r w:rsidR="00FA3D78" w:rsidRPr="005341EA" w:rsidDel="002B17BB">
          <w:delText>of</w:delText>
        </w:r>
        <w:r w:rsidR="00B26DD1" w:rsidRPr="005341EA" w:rsidDel="002B17BB">
          <w:delText xml:space="preserve"> </w:delText>
        </w:r>
        <w:r w:rsidR="00FA3D78" w:rsidRPr="005341EA" w:rsidDel="002B17BB">
          <w:delText>this</w:delText>
        </w:r>
        <w:r w:rsidR="00B26DD1" w:rsidRPr="005341EA" w:rsidDel="002B17BB">
          <w:delText xml:space="preserve"> </w:delText>
        </w:r>
        <w:r w:rsidR="00FA3D78" w:rsidRPr="005341EA" w:rsidDel="002B17BB">
          <w:delText>chapter</w:delText>
        </w:r>
        <w:r w:rsidR="00B26DD1" w:rsidRPr="005341EA" w:rsidDel="002B17BB">
          <w:delText xml:space="preserve"> </w:delText>
        </w:r>
        <w:r w:rsidR="00FA3D78" w:rsidRPr="005341EA" w:rsidDel="002B17BB">
          <w:delText>covering</w:delText>
        </w:r>
        <w:r w:rsidR="00B26DD1" w:rsidRPr="005341EA" w:rsidDel="002B17BB">
          <w:delText xml:space="preserve"> </w:delText>
        </w:r>
        <w:r w:rsidR="00FA3D78" w:rsidRPr="005341EA" w:rsidDel="002B17BB">
          <w:delText>the</w:delText>
        </w:r>
        <w:r w:rsidR="00B26DD1" w:rsidRPr="005341EA" w:rsidDel="002B17BB">
          <w:delText xml:space="preserve"> </w:delText>
        </w:r>
        <w:r w:rsidR="00FA3D78" w:rsidRPr="005341EA" w:rsidDel="002B17BB">
          <w:delText>TPL,</w:delText>
        </w:r>
        <w:r w:rsidR="00B26DD1" w:rsidRPr="005341EA" w:rsidDel="002B17BB">
          <w:delText xml:space="preserve"> </w:delText>
        </w:r>
        <w:r w:rsidR="00FA3D78" w:rsidRPr="005341EA" w:rsidDel="002B17BB">
          <w:delText>TAP,</w:delText>
        </w:r>
        <w:r w:rsidR="00B26DD1" w:rsidRPr="005341EA" w:rsidDel="002B17BB">
          <w:delText xml:space="preserve"> </w:delText>
        </w:r>
        <w:r w:rsidR="00FA3D78" w:rsidRPr="005341EA" w:rsidDel="002B17BB">
          <w:delText>and</w:delText>
        </w:r>
        <w:r w:rsidR="00B26DD1" w:rsidRPr="005341EA" w:rsidDel="002B17BB">
          <w:delText xml:space="preserve"> </w:delText>
        </w:r>
        <w:r w:rsidR="00FA3D78" w:rsidRPr="005341EA" w:rsidDel="002B17BB">
          <w:delText>PLINQ,</w:delText>
        </w:r>
        <w:r w:rsidR="00B26DD1" w:rsidRPr="005341EA" w:rsidDel="002B17BB">
          <w:delText xml:space="preserve"> </w:delText>
        </w:r>
        <w:r w:rsidR="00FA3D78" w:rsidRPr="005341EA" w:rsidDel="002B17BB">
          <w:delText>in</w:delText>
        </w:r>
        <w:r w:rsidR="00B26DD1" w:rsidRPr="005341EA" w:rsidDel="002B17BB">
          <w:delText xml:space="preserve"> </w:delText>
        </w:r>
        <w:r w:rsidR="00FA3D78" w:rsidRPr="005341EA" w:rsidDel="002B17BB">
          <w:delText>that</w:delText>
        </w:r>
        <w:r w:rsidR="00B26DD1" w:rsidRPr="005341EA" w:rsidDel="002B17BB">
          <w:delText xml:space="preserve"> </w:delText>
        </w:r>
        <w:r w:rsidR="00FA3D78" w:rsidRPr="005341EA" w:rsidDel="002B17BB">
          <w:delText>order.</w:delText>
        </w:r>
      </w:del>
    </w:p>
    <w:p w14:paraId="7E7B3A8B" w14:textId="77777777" w:rsidR="00802ECB" w:rsidRDefault="00802ECB" w:rsidP="00E24D0C">
      <w:pPr>
        <w:pStyle w:val="CHAPBMPD"/>
        <w:rPr>
          <w:ins w:id="219" w:author="Mark Michaelis" w:date="2020-04-13T11:20:00Z"/>
        </w:rPr>
      </w:pPr>
      <w:ins w:id="220" w:author="Mark Michaelis" w:date="2020-04-13T11:20:00Z">
        <w:r w:rsidRPr="00CF153B">
          <w:t>***COMP: Insert 20mindmap</w:t>
        </w:r>
      </w:ins>
    </w:p>
    <w:p w14:paraId="5881F3E2" w14:textId="77777777" w:rsidR="00802ECB" w:rsidRPr="00CF153B" w:rsidRDefault="00802ECB" w:rsidP="00E24D0C">
      <w:pPr>
        <w:pStyle w:val="CHAPBMPD"/>
        <w:rPr>
          <w:ins w:id="221" w:author="Mark Michaelis" w:date="2020-04-13T11:20:00Z"/>
        </w:rPr>
      </w:pPr>
      <w:ins w:id="222" w:author="Mark Michaelis" w:date="2020-04-13T11:20:00Z">
        <w:r>
          <w:t xml:space="preserve">***PRODUCTION: Please redraw to match </w:t>
        </w:r>
        <w:proofErr w:type="spellStart"/>
        <w:r>
          <w:t>mindmaps</w:t>
        </w:r>
        <w:proofErr w:type="spellEnd"/>
        <w:r>
          <w:t xml:space="preserve"> from other chapters.</w:t>
        </w:r>
      </w:ins>
    </w:p>
    <w:p w14:paraId="0C761C04" w14:textId="2A5F2D0F" w:rsidR="00802ECB" w:rsidRDefault="00802ECB" w:rsidP="00E24D0C">
      <w:pPr>
        <w:pStyle w:val="CHAPBMPD"/>
        <w:rPr>
          <w:ins w:id="223" w:author="Mark Michaelis" w:date="2020-04-13T11:20:00Z"/>
        </w:rPr>
      </w:pPr>
    </w:p>
    <w:tbl>
      <w:tblPr>
        <w:tblW w:w="7305" w:type="dxa"/>
        <w:tblCellMar>
          <w:left w:w="0" w:type="dxa"/>
          <w:right w:w="0" w:type="dxa"/>
        </w:tblCellMar>
        <w:tblLook w:val="01E0" w:firstRow="1" w:lastRow="1" w:firstColumn="1" w:lastColumn="1" w:noHBand="0" w:noVBand="0"/>
      </w:tblPr>
      <w:tblGrid>
        <w:gridCol w:w="7305"/>
      </w:tblGrid>
      <w:tr w:rsidR="00E24D0C" w14:paraId="10049D4D" w14:textId="77777777" w:rsidTr="002F057A">
        <w:trPr>
          <w:trHeight w:val="1659"/>
        </w:trPr>
        <w:tc>
          <w:tcPr>
            <w:tcW w:w="7305" w:type="dxa"/>
          </w:tcPr>
          <w:p w14:paraId="37B75A01" w14:textId="61FB36C0" w:rsidR="00E24D0C" w:rsidRDefault="00E24D0C" w:rsidP="00B4446D">
            <w:pPr>
              <w:pStyle w:val="artlist"/>
            </w:pPr>
            <w:ins w:id="224" w:author="Mark Michaelis" w:date="2020-04-13T11:20:00Z">
              <w:r w:rsidRPr="00CF153B">
                <w:rPr>
                  <w:noProof/>
                </w:rPr>
                <w:drawing>
                  <wp:inline distT="0" distB="0" distL="0" distR="0" wp14:anchorId="7D703CFC" wp14:editId="55E09C90">
                    <wp:extent cx="4504055" cy="10271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popick:Desktop:Freelance:Pearson Freelance:Pearson_InProgress:9781509303588_Michaelis:Michaelis_Author:Michaelis_Word_AllEdits:Michaelis_Art:Michaelis_Mindmaps:19mindmap.pdf"/>
                            <pic:cNvPicPr>
                              <a:picLocks noChangeAspect="1" noChangeArrowheads="1"/>
                            </pic:cNvPicPr>
                          </pic:nvPicPr>
                          <pic:blipFill>
                            <a:blip r:embed="rId17"/>
                            <a:stretch>
                              <a:fillRect/>
                            </a:stretch>
                          </pic:blipFill>
                          <pic:spPr bwMode="auto">
                            <a:xfrm>
                              <a:off x="0" y="0"/>
                              <a:ext cx="4504055" cy="1027160"/>
                            </a:xfrm>
                            <a:prstGeom prst="rect">
                              <a:avLst/>
                            </a:prstGeom>
                            <a:noFill/>
                            <a:ln>
                              <a:noFill/>
                            </a:ln>
                          </pic:spPr>
                        </pic:pic>
                      </a:graphicData>
                    </a:graphic>
                  </wp:inline>
                </w:drawing>
              </w:r>
            </w:ins>
          </w:p>
        </w:tc>
      </w:tr>
    </w:tbl>
    <w:p w14:paraId="1953572C" w14:textId="64368BF1" w:rsidR="00E73B39" w:rsidRPr="00C4782F" w:rsidRDefault="00FA3D78" w:rsidP="00DF4A1F">
      <w:pPr>
        <w:pStyle w:val="H1"/>
      </w:pPr>
      <w:bookmarkStart w:id="225" w:name="_Toc38470378"/>
      <w:r w:rsidRPr="00C4782F">
        <w:t>Multithreading</w:t>
      </w:r>
      <w:r w:rsidR="00B26DD1">
        <w:t xml:space="preserve"> </w:t>
      </w:r>
      <w:r w:rsidRPr="00C4782F">
        <w:t>Basics</w:t>
      </w:r>
      <w:bookmarkEnd w:id="225"/>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0606DB" w14:paraId="43895E33" w14:textId="77777777" w:rsidTr="00B4446D">
        <w:trPr>
          <w:trHeight w:val="590"/>
        </w:trPr>
        <w:tc>
          <w:tcPr>
            <w:tcW w:w="7003" w:type="dxa"/>
            <w:gridSpan w:val="2"/>
            <w:shd w:val="clear" w:color="auto" w:fill="auto"/>
            <w:tcMar>
              <w:right w:w="115" w:type="dxa"/>
            </w:tcMar>
          </w:tcPr>
          <w:p w14:paraId="41967167" w14:textId="77777777" w:rsidR="000606DB" w:rsidRDefault="000606DB" w:rsidP="00C245C7">
            <w:pPr>
              <w:pStyle w:val="SF1TTL"/>
              <w:keepNext w:val="0"/>
              <w:rPr>
                <w:noProof/>
              </w:rPr>
            </w:pPr>
          </w:p>
        </w:tc>
      </w:tr>
      <w:tr w:rsidR="000606DB" w14:paraId="1C0CFC31" w14:textId="77777777" w:rsidTr="00B4446D">
        <w:trPr>
          <w:trHeight w:val="701"/>
        </w:trPr>
        <w:tc>
          <w:tcPr>
            <w:tcW w:w="121" w:type="dxa"/>
            <w:shd w:val="clear" w:color="auto" w:fill="C0C0C0"/>
            <w:tcMar>
              <w:right w:w="115" w:type="dxa"/>
            </w:tcMar>
          </w:tcPr>
          <w:p w14:paraId="07EFA5F2" w14:textId="77777777" w:rsidR="000606DB" w:rsidRPr="005F4DC0" w:rsidRDefault="000606DB" w:rsidP="00C245C7">
            <w:pPr>
              <w:pStyle w:val="SF1SUBTTL"/>
              <w:keepNext w:val="0"/>
            </w:pPr>
          </w:p>
        </w:tc>
        <w:tc>
          <w:tcPr>
            <w:tcW w:w="6882" w:type="dxa"/>
            <w:tcMar>
              <w:left w:w="173" w:type="dxa"/>
              <w:right w:w="173" w:type="dxa"/>
            </w:tcMar>
          </w:tcPr>
          <w:p w14:paraId="0FBDD91C" w14:textId="38D415F9" w:rsidR="000606DB" w:rsidRDefault="000606DB" w:rsidP="00C245C7">
            <w:pPr>
              <w:pStyle w:val="SF1TTL"/>
              <w:keepNext w:val="0"/>
            </w:pPr>
            <w:bookmarkStart w:id="226" w:name="_Toc38470379"/>
            <w:r>
              <w:rPr>
                <w:noProof/>
              </w:rPr>
              <mc:AlternateContent>
                <mc:Choice Requires="wps">
                  <w:drawing>
                    <wp:anchor distT="0" distB="0" distL="114300" distR="114300" simplePos="0" relativeHeight="251645952" behindDoc="0" locked="0" layoutInCell="1" allowOverlap="1" wp14:anchorId="41B023C6" wp14:editId="1D593C52">
                      <wp:simplePos x="0" y="0"/>
                      <wp:positionH relativeFrom="column">
                        <wp:posOffset>9253</wp:posOffset>
                      </wp:positionH>
                      <wp:positionV relativeFrom="page">
                        <wp:posOffset>5819</wp:posOffset>
                      </wp:positionV>
                      <wp:extent cx="73025" cy="73025"/>
                      <wp:effectExtent l="0" t="0" r="3175" b="3175"/>
                      <wp:wrapNone/>
                      <wp:docPr id="112"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181B5" id="Rectangle 216" o:spid="_x0000_s1026" style="position:absolute;margin-left:.75pt;margin-top:.45pt;width:5.75pt;height:5.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" fillcolor="silver" stroked="f">
                      <o:lock v:ext="edit" aspectratio="t"/>
                      <w10:wrap anchory="page"/>
                    </v:rect>
                  </w:pict>
                </mc:Fallback>
              </mc:AlternateContent>
            </w:r>
            <w:r>
              <w:rPr>
                <w:noProof/>
              </w:rPr>
              <mc:AlternateContent>
                <mc:Choice Requires="wps">
                  <w:drawing>
                    <wp:anchor distT="0" distB="0" distL="114300" distR="114300" simplePos="0" relativeHeight="251643904" behindDoc="0" locked="1" layoutInCell="1" allowOverlap="1" wp14:anchorId="036BE405" wp14:editId="5D173934">
                      <wp:simplePos x="0" y="0"/>
                      <wp:positionH relativeFrom="column">
                        <wp:posOffset>84455</wp:posOffset>
                      </wp:positionH>
                      <wp:positionV relativeFrom="page">
                        <wp:posOffset>76200</wp:posOffset>
                      </wp:positionV>
                      <wp:extent cx="73025" cy="73025"/>
                      <wp:effectExtent l="0" t="0" r="3175" b="3175"/>
                      <wp:wrapNone/>
                      <wp:docPr id="9"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BF1A3" id="Rectangle 215" o:spid="_x0000_s1026" style="position:absolute;margin-left:6.65pt;margin-top:6pt;width:5.75pt;height:5.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KB6QdcAAgAA7Q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t>Beginner</w:t>
            </w:r>
            <w:r w:rsidRPr="005F4DC0">
              <w:t xml:space="preserve"> Topic</w:t>
            </w:r>
            <w:bookmarkEnd w:id="226"/>
          </w:p>
          <w:p w14:paraId="39BFF12E" w14:textId="77777777" w:rsidR="000606DB" w:rsidRPr="00C4782F" w:rsidRDefault="000606DB" w:rsidP="00C245C7">
            <w:pPr>
              <w:pStyle w:val="SF1SUBTTL"/>
              <w:keepNext w:val="0"/>
            </w:pPr>
            <w:bookmarkStart w:id="227" w:name="_Toc38470380"/>
            <w:r w:rsidRPr="00C4782F">
              <w:t>Multithreading</w:t>
            </w:r>
            <w:r>
              <w:t xml:space="preserve"> </w:t>
            </w:r>
            <w:r w:rsidRPr="00C4782F">
              <w:t>Jargon</w:t>
            </w:r>
            <w:bookmarkEnd w:id="227"/>
          </w:p>
          <w:p w14:paraId="139433CD" w14:textId="77777777" w:rsidR="000606DB" w:rsidRPr="00C4782F" w:rsidRDefault="000606DB" w:rsidP="00C245C7">
            <w:pPr>
              <w:pStyle w:val="SF1FIRST"/>
            </w:pPr>
            <w:r w:rsidRPr="00C4782F">
              <w:t>There</w:t>
            </w:r>
            <w:r>
              <w:t xml:space="preserve"> </w:t>
            </w:r>
            <w:r w:rsidRPr="00C4782F">
              <w:t>is</w:t>
            </w:r>
            <w:r>
              <w:t xml:space="preserve"> </w:t>
            </w:r>
            <w:r w:rsidRPr="00C4782F">
              <w:t>a</w:t>
            </w:r>
            <w:r>
              <w:t xml:space="preserve"> </w:t>
            </w:r>
            <w:r w:rsidRPr="00C4782F">
              <w:t>lot</w:t>
            </w:r>
            <w:r>
              <w:t xml:space="preserve"> </w:t>
            </w:r>
            <w:r w:rsidRPr="00C4782F">
              <w:t>of</w:t>
            </w:r>
            <w:r>
              <w:t xml:space="preserve"> </w:t>
            </w:r>
            <w:r w:rsidRPr="00C4782F">
              <w:t>confusing</w:t>
            </w:r>
            <w:r>
              <w:t xml:space="preserve"> </w:t>
            </w:r>
            <w:r w:rsidRPr="00C4782F">
              <w:t>jargon</w:t>
            </w:r>
            <w:r>
              <w:t xml:space="preserve"> </w:t>
            </w:r>
            <w:r w:rsidRPr="00C4782F">
              <w:t>associated</w:t>
            </w:r>
            <w:r>
              <w:t xml:space="preserve"> </w:t>
            </w:r>
            <w:r w:rsidRPr="00C4782F">
              <w:t>with</w:t>
            </w:r>
            <w:r>
              <w:t xml:space="preserve"> </w:t>
            </w:r>
            <w:r w:rsidRPr="00C4782F">
              <w:t>multithreading,</w:t>
            </w:r>
            <w:r>
              <w:t xml:space="preserve"> </w:t>
            </w:r>
            <w:r w:rsidRPr="00C4782F">
              <w:t>so</w:t>
            </w:r>
            <w:r>
              <w:t xml:space="preserve"> </w:t>
            </w:r>
            <w:r w:rsidRPr="00C4782F">
              <w:t>let’s</w:t>
            </w:r>
            <w:r>
              <w:t xml:space="preserve"> </w:t>
            </w:r>
            <w:r w:rsidRPr="00C4782F">
              <w:t>define</w:t>
            </w:r>
            <w:r>
              <w:t xml:space="preserve"> </w:t>
            </w:r>
            <w:r w:rsidRPr="00C4782F">
              <w:t>a</w:t>
            </w:r>
            <w:r>
              <w:t xml:space="preserve"> </w:t>
            </w:r>
            <w:r w:rsidRPr="00C4782F">
              <w:t>few</w:t>
            </w:r>
            <w:r>
              <w:t xml:space="preserve"> </w:t>
            </w:r>
            <w:r w:rsidRPr="00C4782F">
              <w:t>terms.</w:t>
            </w:r>
          </w:p>
          <w:p w14:paraId="3793FAE4" w14:textId="77777777" w:rsidR="000606DB" w:rsidRDefault="000606DB" w:rsidP="00C245C7">
            <w:pPr>
              <w:pStyle w:val="SF1MID"/>
            </w:pPr>
            <w:r w:rsidRPr="00B25458">
              <w:t>A</w:t>
            </w:r>
            <w:r>
              <w:t xml:space="preserve"> </w:t>
            </w:r>
            <w:r w:rsidRPr="00A70784">
              <w:rPr>
                <w:rStyle w:val="BOLD"/>
              </w:rPr>
              <w:t>CPU</w:t>
            </w:r>
            <w:r>
              <w:t xml:space="preserve"> </w:t>
            </w:r>
            <w:r w:rsidRPr="00B25458">
              <w:t>(central</w:t>
            </w:r>
            <w:r>
              <w:t xml:space="preserve"> </w:t>
            </w:r>
            <w:r w:rsidRPr="00B25458">
              <w:t>processing</w:t>
            </w:r>
            <w:r>
              <w:t xml:space="preserve"> </w:t>
            </w:r>
            <w:r w:rsidRPr="00B25458">
              <w:t>unit)</w:t>
            </w:r>
            <w:r>
              <w:t xml:space="preserve"> </w:t>
            </w:r>
            <w:r w:rsidRPr="00B25458">
              <w:t>or</w:t>
            </w:r>
            <w:r>
              <w:t xml:space="preserve"> </w:t>
            </w:r>
            <w:r w:rsidRPr="00A70784">
              <w:rPr>
                <w:rStyle w:val="BOLD"/>
              </w:rPr>
              <w:t>core</w:t>
            </w:r>
            <w:r w:rsidRPr="00A70784">
              <w:rPr>
                <w:rStyle w:val="SUP"/>
              </w:rPr>
              <w:footnoteReference w:id="3"/>
            </w:r>
            <w:r>
              <w:t xml:space="preserve"> </w:t>
            </w:r>
            <w:r w:rsidRPr="00B25458">
              <w:t>is</w:t>
            </w:r>
            <w:r>
              <w:t xml:space="preserve"> </w:t>
            </w:r>
            <w:r w:rsidRPr="00B25458">
              <w:t>the</w:t>
            </w:r>
            <w:r>
              <w:t xml:space="preserve"> </w:t>
            </w:r>
            <w:r w:rsidRPr="00B25458">
              <w:t>unit</w:t>
            </w:r>
            <w:r>
              <w:t xml:space="preserve"> </w:t>
            </w:r>
            <w:r w:rsidRPr="00B25458">
              <w:t>of</w:t>
            </w:r>
            <w:r>
              <w:t xml:space="preserve"> </w:t>
            </w:r>
            <w:r w:rsidRPr="00B25458">
              <w:t>hardware</w:t>
            </w:r>
            <w:r>
              <w:t xml:space="preserve"> </w:t>
            </w:r>
            <w:r w:rsidRPr="00B25458">
              <w:t>that</w:t>
            </w:r>
            <w:r>
              <w:t xml:space="preserve"> </w:t>
            </w:r>
            <w:proofErr w:type="gramStart"/>
            <w:r w:rsidRPr="00B25458">
              <w:t>actually</w:t>
            </w:r>
            <w:r>
              <w:t xml:space="preserve"> </w:t>
            </w:r>
            <w:r w:rsidRPr="00B25458">
              <w:t>executes</w:t>
            </w:r>
            <w:proofErr w:type="gramEnd"/>
            <w:r>
              <w:t xml:space="preserve"> </w:t>
            </w:r>
            <w:r w:rsidRPr="00B25458">
              <w:t>a</w:t>
            </w:r>
            <w:r>
              <w:t xml:space="preserve"> </w:t>
            </w:r>
            <w:r w:rsidRPr="00B25458">
              <w:t>given</w:t>
            </w:r>
            <w:r>
              <w:t xml:space="preserve"> </w:t>
            </w:r>
            <w:r w:rsidRPr="00B25458">
              <w:t>program.</w:t>
            </w:r>
            <w:r>
              <w:t xml:space="preserve"> </w:t>
            </w:r>
            <w:r w:rsidRPr="00B25458">
              <w:t>Every</w:t>
            </w:r>
            <w:r>
              <w:t xml:space="preserve"> </w:t>
            </w:r>
            <w:r w:rsidRPr="00B25458">
              <w:t>machine</w:t>
            </w:r>
            <w:r>
              <w:t xml:space="preserve"> </w:t>
            </w:r>
            <w:r w:rsidRPr="00B25458">
              <w:t>has</w:t>
            </w:r>
            <w:r>
              <w:t xml:space="preserve"> </w:t>
            </w:r>
            <w:r w:rsidRPr="00B25458">
              <w:t>at</w:t>
            </w:r>
            <w:r>
              <w:t xml:space="preserve"> </w:t>
            </w:r>
            <w:r w:rsidRPr="00B25458">
              <w:t>least</w:t>
            </w:r>
            <w:r>
              <w:t xml:space="preserve"> </w:t>
            </w:r>
            <w:r w:rsidRPr="00B25458">
              <w:t>one</w:t>
            </w:r>
            <w:r>
              <w:t xml:space="preserve"> </w:t>
            </w:r>
            <w:r w:rsidRPr="00B25458">
              <w:t>CPU,</w:t>
            </w:r>
            <w:r>
              <w:t xml:space="preserve"> </w:t>
            </w:r>
            <w:r w:rsidRPr="00B25458">
              <w:t>though</w:t>
            </w:r>
            <w:r>
              <w:t xml:space="preserve"> </w:t>
            </w:r>
            <w:r w:rsidRPr="00B25458">
              <w:t>today</w:t>
            </w:r>
            <w:r>
              <w:t xml:space="preserve"> </w:t>
            </w:r>
            <w:r w:rsidRPr="00B25458">
              <w:t>multiple</w:t>
            </w:r>
            <w:r>
              <w:t xml:space="preserve"> </w:t>
            </w:r>
            <w:r w:rsidRPr="00B25458">
              <w:t>CPU</w:t>
            </w:r>
            <w:r>
              <w:t xml:space="preserve"> </w:t>
            </w:r>
            <w:r w:rsidRPr="00B25458">
              <w:t>machines</w:t>
            </w:r>
            <w:r>
              <w:t xml:space="preserve"> </w:t>
            </w:r>
            <w:r w:rsidRPr="00B25458">
              <w:t>are</w:t>
            </w:r>
            <w:r>
              <w:t xml:space="preserve"> </w:t>
            </w:r>
            <w:r w:rsidRPr="00B25458">
              <w:t>common.</w:t>
            </w:r>
            <w:r>
              <w:t xml:space="preserve"> </w:t>
            </w:r>
            <w:r w:rsidRPr="00B25458">
              <w:t>Many</w:t>
            </w:r>
            <w:r>
              <w:t xml:space="preserve"> </w:t>
            </w:r>
            <w:r w:rsidRPr="00B25458">
              <w:t>modern</w:t>
            </w:r>
            <w:r>
              <w:t xml:space="preserve"> </w:t>
            </w:r>
            <w:r w:rsidRPr="00B25458">
              <w:t>CPUs</w:t>
            </w:r>
            <w:r>
              <w:t xml:space="preserve"> </w:t>
            </w:r>
            <w:r w:rsidRPr="00B25458">
              <w:t>support</w:t>
            </w:r>
            <w:r>
              <w:t xml:space="preserve"> </w:t>
            </w:r>
            <w:r w:rsidRPr="00A70784">
              <w:rPr>
                <w:rStyle w:val="BOLD"/>
              </w:rPr>
              <w:t>simultaneous multithreading</w:t>
            </w:r>
            <w:r>
              <w:t xml:space="preserve"> </w:t>
            </w:r>
            <w:r w:rsidRPr="00B25458">
              <w:t>(which</w:t>
            </w:r>
            <w:r>
              <w:t xml:space="preserve"> </w:t>
            </w:r>
            <w:r w:rsidRPr="00B25458">
              <w:t>Intel</w:t>
            </w:r>
            <w:r>
              <w:t xml:space="preserve"> </w:t>
            </w:r>
            <w:r w:rsidRPr="00B25458">
              <w:t>trademarks</w:t>
            </w:r>
            <w:r>
              <w:t xml:space="preserve"> </w:t>
            </w:r>
            <w:r w:rsidRPr="00B25458">
              <w:t>as</w:t>
            </w:r>
            <w:r>
              <w:t xml:space="preserve"> </w:t>
            </w:r>
            <w:r w:rsidRPr="00A70784">
              <w:rPr>
                <w:rStyle w:val="BOLD"/>
              </w:rPr>
              <w:t>Hyper-Threading</w:t>
            </w:r>
            <w:r w:rsidRPr="00B25458">
              <w:t>),</w:t>
            </w:r>
            <w:r>
              <w:t xml:space="preserve"> </w:t>
            </w:r>
            <w:r w:rsidRPr="00B25458">
              <w:t>a</w:t>
            </w:r>
            <w:r>
              <w:t xml:space="preserve"> </w:t>
            </w:r>
            <w:r w:rsidRPr="00B25458">
              <w:t>mode</w:t>
            </w:r>
            <w:r>
              <w:t xml:space="preserve"> </w:t>
            </w:r>
            <w:r w:rsidRPr="00B25458">
              <w:t>where</w:t>
            </w:r>
            <w:r>
              <w:t xml:space="preserve">by </w:t>
            </w:r>
            <w:r w:rsidRPr="00B25458">
              <w:t>a</w:t>
            </w:r>
            <w:r>
              <w:t xml:space="preserve"> </w:t>
            </w:r>
            <w:r w:rsidRPr="00B25458">
              <w:t>single</w:t>
            </w:r>
            <w:r>
              <w:t xml:space="preserve"> </w:t>
            </w:r>
            <w:r w:rsidRPr="00B25458">
              <w:t>CPU</w:t>
            </w:r>
            <w:r>
              <w:t xml:space="preserve"> </w:t>
            </w:r>
            <w:r w:rsidRPr="00B25458">
              <w:t>can</w:t>
            </w:r>
            <w:r>
              <w:t xml:space="preserve"> </w:t>
            </w:r>
            <w:r w:rsidRPr="00B25458">
              <w:t>appear</w:t>
            </w:r>
            <w:r>
              <w:t xml:space="preserve"> </w:t>
            </w:r>
            <w:r w:rsidRPr="00B25458">
              <w:t>as</w:t>
            </w:r>
            <w:r>
              <w:t xml:space="preserve"> </w:t>
            </w:r>
            <w:r w:rsidRPr="00B25458">
              <w:t>multiple</w:t>
            </w:r>
            <w:r>
              <w:t xml:space="preserve"> </w:t>
            </w:r>
            <w:r w:rsidRPr="00B25458">
              <w:t>“virtual”</w:t>
            </w:r>
            <w:r>
              <w:t xml:space="preserve"> </w:t>
            </w:r>
            <w:r w:rsidRPr="00B25458">
              <w:t>CPUs.</w:t>
            </w:r>
          </w:p>
          <w:p w14:paraId="430CD83E" w14:textId="77777777" w:rsidR="000606DB" w:rsidRPr="00C4782F" w:rsidRDefault="000606DB" w:rsidP="00C245C7">
            <w:pPr>
              <w:pStyle w:val="SF1MID"/>
            </w:pPr>
            <w:r w:rsidRPr="00C4782F">
              <w:t>A</w:t>
            </w:r>
            <w:r>
              <w:t xml:space="preserve"> </w:t>
            </w:r>
            <w:r w:rsidRPr="00A70784">
              <w:rPr>
                <w:rStyle w:val="BOLD"/>
              </w:rPr>
              <w:t>process</w:t>
            </w:r>
            <w:r>
              <w:t xml:space="preserve"> </w:t>
            </w:r>
            <w:r w:rsidRPr="00C4782F">
              <w:t>is</w:t>
            </w:r>
            <w:r>
              <w:t xml:space="preserve"> </w:t>
            </w:r>
            <w:r w:rsidRPr="00C4782F">
              <w:t>a</w:t>
            </w:r>
            <w:r>
              <w:t xml:space="preserve"> </w:t>
            </w:r>
            <w:r w:rsidRPr="00C4782F">
              <w:t>currently</w:t>
            </w:r>
            <w:r>
              <w:t xml:space="preserve"> </w:t>
            </w:r>
            <w:r w:rsidRPr="00C4782F">
              <w:t>executing</w:t>
            </w:r>
            <w:r>
              <w:t xml:space="preserve"> </w:t>
            </w:r>
            <w:r w:rsidRPr="00C4782F">
              <w:t>instance</w:t>
            </w:r>
            <w:r>
              <w:t xml:space="preserve"> </w:t>
            </w:r>
            <w:r w:rsidRPr="00C4782F">
              <w:t>of</w:t>
            </w:r>
            <w:r>
              <w:t xml:space="preserve"> </w:t>
            </w:r>
            <w:r w:rsidRPr="00C4782F">
              <w:t>a</w:t>
            </w:r>
            <w:r>
              <w:t xml:space="preserve"> </w:t>
            </w:r>
            <w:r w:rsidRPr="00C4782F">
              <w:t>given</w:t>
            </w:r>
            <w:r>
              <w:t xml:space="preserve"> </w:t>
            </w:r>
            <w:r w:rsidRPr="00C4782F">
              <w:t>program;</w:t>
            </w:r>
            <w:r>
              <w:t xml:space="preserve"> </w:t>
            </w:r>
            <w:r w:rsidRPr="00C4782F">
              <w:t>the</w:t>
            </w:r>
            <w:r>
              <w:t xml:space="preserve"> </w:t>
            </w:r>
            <w:r w:rsidRPr="00C4782F">
              <w:t>fundamental</w:t>
            </w:r>
            <w:r>
              <w:t xml:space="preserve"> </w:t>
            </w:r>
            <w:r w:rsidRPr="00C4782F">
              <w:t>purpose</w:t>
            </w:r>
            <w:r>
              <w:t xml:space="preserve"> </w:t>
            </w:r>
            <w:r w:rsidRPr="00C4782F">
              <w:t>of</w:t>
            </w:r>
            <w:r>
              <w:t xml:space="preserve"> </w:t>
            </w:r>
            <w:r w:rsidRPr="00C4782F">
              <w:t>the</w:t>
            </w:r>
            <w:r>
              <w:t xml:space="preserve"> </w:t>
            </w:r>
            <w:r w:rsidRPr="00C4782F">
              <w:t>operating</w:t>
            </w:r>
            <w:r>
              <w:t xml:space="preserve"> </w:t>
            </w:r>
            <w:r w:rsidRPr="00C4782F">
              <w:t>system</w:t>
            </w:r>
            <w:r>
              <w:t xml:space="preserve"> </w:t>
            </w:r>
            <w:r w:rsidRPr="00C4782F">
              <w:t>is</w:t>
            </w:r>
            <w:r>
              <w:t xml:space="preserve"> </w:t>
            </w:r>
            <w:r w:rsidRPr="00C4782F">
              <w:t>to</w:t>
            </w:r>
            <w:r>
              <w:t xml:space="preserve"> </w:t>
            </w:r>
            <w:r w:rsidRPr="00C4782F">
              <w:t>manage</w:t>
            </w:r>
            <w:r>
              <w:t xml:space="preserve"> </w:t>
            </w:r>
            <w:r w:rsidRPr="00C4782F">
              <w:t>processes.</w:t>
            </w:r>
            <w:r>
              <w:t xml:space="preserve"> </w:t>
            </w:r>
            <w:r w:rsidRPr="00C4782F">
              <w:t>Each</w:t>
            </w:r>
            <w:r>
              <w:t xml:space="preserve"> </w:t>
            </w:r>
            <w:r w:rsidRPr="00C4782F">
              <w:t>process</w:t>
            </w:r>
            <w:r>
              <w:t xml:space="preserve"> </w:t>
            </w:r>
            <w:r w:rsidRPr="00C4782F">
              <w:t>contains</w:t>
            </w:r>
            <w:r>
              <w:t xml:space="preserve"> </w:t>
            </w:r>
            <w:r w:rsidRPr="00C4782F">
              <w:t>one</w:t>
            </w:r>
            <w:r>
              <w:t xml:space="preserve"> </w:t>
            </w:r>
            <w:r w:rsidRPr="00C4782F">
              <w:t>or</w:t>
            </w:r>
            <w:r>
              <w:t xml:space="preserve"> </w:t>
            </w:r>
            <w:r w:rsidRPr="00C4782F">
              <w:t>more</w:t>
            </w:r>
            <w:r>
              <w:t xml:space="preserve"> </w:t>
            </w:r>
            <w:r w:rsidRPr="00C4782F">
              <w:t>threads.</w:t>
            </w:r>
            <w:r>
              <w:t xml:space="preserve"> </w:t>
            </w:r>
            <w:r w:rsidRPr="00C4782F">
              <w:t>A</w:t>
            </w:r>
            <w:r>
              <w:t xml:space="preserve"> </w:t>
            </w:r>
            <w:r w:rsidRPr="00C4782F">
              <w:t>process</w:t>
            </w:r>
            <w:r>
              <w:t xml:space="preserve"> may be accessed programmatically </w:t>
            </w:r>
            <w:r w:rsidRPr="00C4782F">
              <w:t>by</w:t>
            </w:r>
            <w:r>
              <w:t xml:space="preserve"> </w:t>
            </w:r>
            <w:r w:rsidRPr="00C4782F">
              <w:t>an</w:t>
            </w:r>
            <w:r>
              <w:t xml:space="preserve"> </w:t>
            </w:r>
            <w:r w:rsidRPr="00C4782F">
              <w:t>instance</w:t>
            </w:r>
            <w:r>
              <w:t xml:space="preserve"> </w:t>
            </w:r>
            <w:r w:rsidRPr="00C4782F">
              <w:t>of</w:t>
            </w:r>
            <w:r>
              <w:t xml:space="preserve"> </w:t>
            </w:r>
            <w:r w:rsidRPr="00C4782F">
              <w:t>the</w:t>
            </w:r>
            <w:r>
              <w:t xml:space="preserve"> </w:t>
            </w:r>
            <w:r w:rsidRPr="009C65D4">
              <w:rPr>
                <w:rStyle w:val="CITchapbm"/>
              </w:rPr>
              <w:t>Process</w:t>
            </w:r>
            <w:r>
              <w:t xml:space="preserve"> </w:t>
            </w:r>
            <w:r w:rsidRPr="00C4782F">
              <w:t>class</w:t>
            </w:r>
            <w:r>
              <w:t xml:space="preserve"> </w:t>
            </w:r>
            <w:r w:rsidRPr="00C4782F">
              <w:t>in</w:t>
            </w:r>
            <w:r>
              <w:t xml:space="preserve"> </w:t>
            </w:r>
            <w:r w:rsidRPr="00C4782F">
              <w:t>the</w:t>
            </w:r>
            <w:r>
              <w:t xml:space="preserve"> </w:t>
            </w:r>
            <w:proofErr w:type="spellStart"/>
            <w:r w:rsidRPr="009C65D4">
              <w:rPr>
                <w:rStyle w:val="CITchapbm"/>
              </w:rPr>
              <w:t>System.Diagnostics</w:t>
            </w:r>
            <w:proofErr w:type="spellEnd"/>
            <w:r>
              <w:t xml:space="preserve"> </w:t>
            </w:r>
            <w:r w:rsidRPr="00C4782F">
              <w:t>namespace.</w:t>
            </w:r>
          </w:p>
          <w:p w14:paraId="5ED08D13" w14:textId="77777777" w:rsidR="000606DB" w:rsidRPr="00C4782F" w:rsidRDefault="000606DB" w:rsidP="00C245C7">
            <w:pPr>
              <w:pStyle w:val="SF1MID"/>
            </w:pPr>
            <w:r w:rsidRPr="00C4782F">
              <w:t>C#</w:t>
            </w:r>
            <w:r>
              <w:t xml:space="preserve"> </w:t>
            </w:r>
            <w:r w:rsidRPr="00C4782F">
              <w:t>programming</w:t>
            </w:r>
            <w:r>
              <w:t xml:space="preserve"> </w:t>
            </w:r>
            <w:r w:rsidRPr="00C4782F">
              <w:t>at</w:t>
            </w:r>
            <w:r>
              <w:t xml:space="preserve"> </w:t>
            </w:r>
            <w:r w:rsidRPr="00C4782F">
              <w:t>the</w:t>
            </w:r>
            <w:r>
              <w:t xml:space="preserve"> </w:t>
            </w:r>
            <w:r w:rsidRPr="00C4782F">
              <w:t>level</w:t>
            </w:r>
            <w:r>
              <w:t xml:space="preserve"> </w:t>
            </w:r>
            <w:r w:rsidRPr="00C4782F">
              <w:t>of</w:t>
            </w:r>
            <w:r>
              <w:t xml:space="preserve"> </w:t>
            </w:r>
            <w:r w:rsidRPr="00C4782F">
              <w:t>statements</w:t>
            </w:r>
            <w:r>
              <w:t xml:space="preserve"> </w:t>
            </w:r>
            <w:r w:rsidRPr="00C4782F">
              <w:t>and</w:t>
            </w:r>
            <w:r>
              <w:t xml:space="preserve"> </w:t>
            </w:r>
            <w:r w:rsidRPr="00C4782F">
              <w:t>expressions</w:t>
            </w:r>
            <w:r>
              <w:t xml:space="preserve"> </w:t>
            </w:r>
            <w:r w:rsidRPr="00C4782F">
              <w:t>is</w:t>
            </w:r>
            <w:r>
              <w:t xml:space="preserve"> </w:t>
            </w:r>
            <w:r w:rsidRPr="00C4782F">
              <w:t>fundamentally</w:t>
            </w:r>
            <w:r>
              <w:t xml:space="preserve"> </w:t>
            </w:r>
            <w:r w:rsidRPr="00C4782F">
              <w:t>about</w:t>
            </w:r>
            <w:r>
              <w:t xml:space="preserve"> </w:t>
            </w:r>
            <w:r w:rsidRPr="00C4782F">
              <w:t>describing</w:t>
            </w:r>
            <w:r>
              <w:t xml:space="preserve"> </w:t>
            </w:r>
            <w:r w:rsidRPr="00A70784">
              <w:rPr>
                <w:rStyle w:val="BOLD"/>
              </w:rPr>
              <w:t>flow of control</w:t>
            </w:r>
            <w:r w:rsidRPr="00C4782F">
              <w:t>,</w:t>
            </w:r>
            <w:r>
              <w:t xml:space="preserve"> </w:t>
            </w:r>
            <w:r w:rsidRPr="00C4782F">
              <w:t>and</w:t>
            </w:r>
            <w:r>
              <w:t xml:space="preserve"> </w:t>
            </w:r>
            <w:r w:rsidRPr="00C4782F">
              <w:t>thus</w:t>
            </w:r>
            <w:r>
              <w:t xml:space="preserve"> </w:t>
            </w:r>
            <w:r w:rsidRPr="00C4782F">
              <w:t>far</w:t>
            </w:r>
            <w:r>
              <w:t xml:space="preserve"> </w:t>
            </w:r>
            <w:r w:rsidRPr="00C4782F">
              <w:t>in</w:t>
            </w:r>
            <w:r>
              <w:t xml:space="preserve"> </w:t>
            </w:r>
            <w:r w:rsidRPr="00C4782F">
              <w:t>this</w:t>
            </w:r>
            <w:r>
              <w:t xml:space="preserve"> </w:t>
            </w:r>
            <w:r w:rsidRPr="00C4782F">
              <w:t>book</w:t>
            </w:r>
            <w:r>
              <w:t xml:space="preserve"> </w:t>
            </w:r>
            <w:r w:rsidRPr="00C4782F">
              <w:t>we’ve</w:t>
            </w:r>
            <w:r>
              <w:t xml:space="preserve"> </w:t>
            </w:r>
            <w:r w:rsidRPr="00C4782F">
              <w:t>made</w:t>
            </w:r>
            <w:r>
              <w:t xml:space="preserve"> </w:t>
            </w:r>
            <w:r w:rsidRPr="00C4782F">
              <w:t>the</w:t>
            </w:r>
            <w:r>
              <w:t xml:space="preserve"> </w:t>
            </w:r>
            <w:r w:rsidRPr="00C4782F">
              <w:t>implicit</w:t>
            </w:r>
            <w:r>
              <w:t xml:space="preserve"> </w:t>
            </w:r>
            <w:r w:rsidRPr="00C4782F">
              <w:t>assumption</w:t>
            </w:r>
            <w:r>
              <w:t xml:space="preserve"> </w:t>
            </w:r>
            <w:r w:rsidRPr="00C4782F">
              <w:t>that</w:t>
            </w:r>
            <w:r>
              <w:t xml:space="preserve"> </w:t>
            </w:r>
            <w:r w:rsidRPr="00C4782F">
              <w:t>a</w:t>
            </w:r>
            <w:r>
              <w:t xml:space="preserve"> </w:t>
            </w:r>
            <w:r w:rsidRPr="00C4782F">
              <w:t>given</w:t>
            </w:r>
            <w:r>
              <w:t xml:space="preserve"> </w:t>
            </w:r>
            <w:r w:rsidRPr="00C4782F">
              <w:t>program</w:t>
            </w:r>
            <w:r>
              <w:t xml:space="preserve"> </w:t>
            </w:r>
            <w:r w:rsidRPr="00C4782F">
              <w:t>has</w:t>
            </w:r>
            <w:r>
              <w:t xml:space="preserve"> only </w:t>
            </w:r>
            <w:r w:rsidRPr="00C4782F">
              <w:t>a</w:t>
            </w:r>
            <w:r>
              <w:t xml:space="preserve"> </w:t>
            </w:r>
            <w:r w:rsidRPr="00C4782F">
              <w:t>single</w:t>
            </w:r>
            <w:r>
              <w:t xml:space="preserve"> </w:t>
            </w:r>
            <w:r w:rsidRPr="00C4782F">
              <w:t>point</w:t>
            </w:r>
            <w:r>
              <w:t xml:space="preserve"> </w:t>
            </w:r>
            <w:r w:rsidRPr="00C4782F">
              <w:t>of</w:t>
            </w:r>
            <w:r>
              <w:t xml:space="preserve"> </w:t>
            </w:r>
            <w:r w:rsidRPr="00C4782F">
              <w:t>control.</w:t>
            </w:r>
            <w:r>
              <w:t xml:space="preserve"> </w:t>
            </w:r>
            <w:r w:rsidRPr="00C4782F">
              <w:t>You</w:t>
            </w:r>
            <w:r>
              <w:t xml:space="preserve"> </w:t>
            </w:r>
            <w:r w:rsidRPr="00C4782F">
              <w:t>can</w:t>
            </w:r>
            <w:r>
              <w:t xml:space="preserve"> </w:t>
            </w:r>
            <w:r w:rsidRPr="00C4782F">
              <w:t>imagine</w:t>
            </w:r>
            <w:r>
              <w:t xml:space="preserve"> </w:t>
            </w:r>
            <w:r w:rsidRPr="00C4782F">
              <w:t>the</w:t>
            </w:r>
            <w:r>
              <w:t xml:space="preserve"> </w:t>
            </w:r>
            <w:r w:rsidRPr="00C4782F">
              <w:t>point</w:t>
            </w:r>
            <w:r>
              <w:t xml:space="preserve"> </w:t>
            </w:r>
            <w:r w:rsidRPr="00C4782F">
              <w:t>of</w:t>
            </w:r>
            <w:r>
              <w:t xml:space="preserve"> </w:t>
            </w:r>
            <w:r w:rsidRPr="00C4782F">
              <w:t>control</w:t>
            </w:r>
            <w:r>
              <w:t xml:space="preserve"> </w:t>
            </w:r>
            <w:r w:rsidRPr="00C4782F">
              <w:t>as</w:t>
            </w:r>
            <w:r>
              <w:t xml:space="preserve"> </w:t>
            </w:r>
            <w:r w:rsidRPr="00C4782F">
              <w:t>being</w:t>
            </w:r>
            <w:r>
              <w:t xml:space="preserve"> </w:t>
            </w:r>
            <w:r w:rsidRPr="00C4782F">
              <w:t>a</w:t>
            </w:r>
            <w:r>
              <w:t xml:space="preserve"> </w:t>
            </w:r>
            <w:r w:rsidRPr="00C4782F">
              <w:t>cursor</w:t>
            </w:r>
            <w:r>
              <w:t xml:space="preserve"> </w:t>
            </w:r>
            <w:r w:rsidRPr="00C4782F">
              <w:t>that</w:t>
            </w:r>
            <w:r>
              <w:t xml:space="preserve"> </w:t>
            </w:r>
            <w:r w:rsidRPr="00C4782F">
              <w:t>enters</w:t>
            </w:r>
            <w:r>
              <w:t xml:space="preserve"> </w:t>
            </w:r>
            <w:r w:rsidRPr="00C4782F">
              <w:t>the</w:t>
            </w:r>
            <w:r>
              <w:t xml:space="preserve"> </w:t>
            </w:r>
            <w:r w:rsidRPr="00C4782F">
              <w:t>text</w:t>
            </w:r>
            <w:r>
              <w:t xml:space="preserve"> </w:t>
            </w:r>
            <w:r w:rsidRPr="00C4782F">
              <w:t>of</w:t>
            </w:r>
            <w:r>
              <w:t xml:space="preserve"> </w:t>
            </w:r>
            <w:r w:rsidRPr="00C4782F">
              <w:t>your</w:t>
            </w:r>
            <w:r>
              <w:t xml:space="preserve"> </w:t>
            </w:r>
            <w:r w:rsidRPr="00C4782F">
              <w:t>program</w:t>
            </w:r>
            <w:r>
              <w:t xml:space="preserve"> </w:t>
            </w:r>
            <w:r w:rsidRPr="00C4782F">
              <w:t>at</w:t>
            </w:r>
            <w:r>
              <w:t xml:space="preserve"> </w:t>
            </w:r>
            <w:r w:rsidRPr="00C4782F">
              <w:t>the</w:t>
            </w:r>
            <w:r>
              <w:t xml:space="preserve"> </w:t>
            </w:r>
            <w:r w:rsidRPr="009C65D4">
              <w:rPr>
                <w:rStyle w:val="CITchapbm"/>
              </w:rPr>
              <w:t>Main</w:t>
            </w:r>
            <w:r>
              <w:t xml:space="preserve"> </w:t>
            </w:r>
            <w:r w:rsidRPr="00C4782F">
              <w:t>method</w:t>
            </w:r>
            <w:r>
              <w:t xml:space="preserve"> </w:t>
            </w:r>
            <w:r w:rsidRPr="00C4782F">
              <w:t>when</w:t>
            </w:r>
            <w:r>
              <w:t xml:space="preserve"> </w:t>
            </w:r>
            <w:r w:rsidRPr="00C4782F">
              <w:t>you</w:t>
            </w:r>
            <w:r>
              <w:t xml:space="preserve"> </w:t>
            </w:r>
            <w:r w:rsidRPr="00C4782F">
              <w:t>start</w:t>
            </w:r>
            <w:r>
              <w:t xml:space="preserve"> </w:t>
            </w:r>
            <w:r w:rsidRPr="00C4782F">
              <w:t>it</w:t>
            </w:r>
            <w:r>
              <w:t xml:space="preserve"> </w:t>
            </w:r>
            <w:r w:rsidRPr="00C4782F">
              <w:t>up,</w:t>
            </w:r>
            <w:r>
              <w:t xml:space="preserve"> </w:t>
            </w:r>
            <w:r w:rsidRPr="00C4782F">
              <w:t>and</w:t>
            </w:r>
            <w:r>
              <w:t xml:space="preserve"> </w:t>
            </w:r>
            <w:r w:rsidRPr="00C4782F">
              <w:t>then</w:t>
            </w:r>
            <w:r>
              <w:t xml:space="preserve"> </w:t>
            </w:r>
            <w:r w:rsidRPr="00C4782F">
              <w:t>moves</w:t>
            </w:r>
            <w:r>
              <w:t xml:space="preserve"> </w:t>
            </w:r>
            <w:r w:rsidRPr="00C4782F">
              <w:t>around</w:t>
            </w:r>
            <w:r>
              <w:t xml:space="preserve"> </w:t>
            </w:r>
            <w:r w:rsidRPr="00C4782F">
              <w:t>the</w:t>
            </w:r>
            <w:r>
              <w:t xml:space="preserve"> </w:t>
            </w:r>
            <w:r w:rsidRPr="00C4782F">
              <w:t>program</w:t>
            </w:r>
            <w:r>
              <w:t xml:space="preserve"> </w:t>
            </w:r>
            <w:r w:rsidRPr="00C4782F">
              <w:t>as</w:t>
            </w:r>
            <w:r>
              <w:t xml:space="preserve"> </w:t>
            </w:r>
            <w:r w:rsidRPr="00C4782F">
              <w:t>the</w:t>
            </w:r>
            <w:r>
              <w:t xml:space="preserve"> </w:t>
            </w:r>
            <w:r w:rsidRPr="00C4782F">
              <w:t>various</w:t>
            </w:r>
            <w:r>
              <w:t xml:space="preserve"> </w:t>
            </w:r>
            <w:r w:rsidRPr="00C4782F">
              <w:t>conditions,</w:t>
            </w:r>
            <w:r>
              <w:t xml:space="preserve"> </w:t>
            </w:r>
            <w:r w:rsidRPr="00C4782F">
              <w:t>loops,</w:t>
            </w:r>
            <w:r>
              <w:t xml:space="preserve"> </w:t>
            </w:r>
            <w:r w:rsidRPr="00C4782F">
              <w:t>method</w:t>
            </w:r>
            <w:r>
              <w:t xml:space="preserve"> </w:t>
            </w:r>
            <w:r w:rsidRPr="00C4782F">
              <w:t>calls,</w:t>
            </w:r>
            <w:r>
              <w:t xml:space="preserve"> </w:t>
            </w:r>
            <w:r w:rsidRPr="00C4782F">
              <w:t>and</w:t>
            </w:r>
            <w:r>
              <w:t xml:space="preserve"> </w:t>
            </w:r>
            <w:r w:rsidRPr="00C4782F">
              <w:t>so</w:t>
            </w:r>
            <w:r>
              <w:t xml:space="preserve"> </w:t>
            </w:r>
            <w:r w:rsidRPr="00C4782F">
              <w:t>on,</w:t>
            </w:r>
            <w:r>
              <w:t xml:space="preserve"> </w:t>
            </w:r>
            <w:r w:rsidRPr="00C4782F">
              <w:t>are</w:t>
            </w:r>
            <w:r>
              <w:t xml:space="preserve"> </w:t>
            </w:r>
            <w:r w:rsidRPr="00C4782F">
              <w:t>executed.</w:t>
            </w:r>
            <w:r>
              <w:t xml:space="preserve"> </w:t>
            </w:r>
            <w:r w:rsidRPr="00C4782F">
              <w:t>A</w:t>
            </w:r>
            <w:r>
              <w:t xml:space="preserve"> </w:t>
            </w:r>
            <w:r w:rsidRPr="00A70784">
              <w:rPr>
                <w:rStyle w:val="BOLD"/>
              </w:rPr>
              <w:t>thread</w:t>
            </w:r>
            <w:r>
              <w:t xml:space="preserve"> </w:t>
            </w:r>
            <w:r w:rsidRPr="00C4782F">
              <w:t>is</w:t>
            </w:r>
            <w:r>
              <w:t xml:space="preserve"> </w:t>
            </w:r>
            <w:r w:rsidRPr="00C4782F">
              <w:t>this</w:t>
            </w:r>
            <w:r>
              <w:t xml:space="preserve"> </w:t>
            </w:r>
            <w:r w:rsidRPr="00C4782F">
              <w:t>point</w:t>
            </w:r>
            <w:r>
              <w:t xml:space="preserve"> </w:t>
            </w:r>
            <w:r w:rsidRPr="00C4782F">
              <w:t>of</w:t>
            </w:r>
            <w:r>
              <w:t xml:space="preserve"> </w:t>
            </w:r>
            <w:r w:rsidRPr="00C4782F">
              <w:t>control.</w:t>
            </w:r>
            <w:r>
              <w:t xml:space="preserve"> The </w:t>
            </w:r>
            <w:proofErr w:type="spellStart"/>
            <w:r w:rsidRPr="009C65D4">
              <w:rPr>
                <w:rStyle w:val="CITchapbm"/>
              </w:rPr>
              <w:t>System.Threading</w:t>
            </w:r>
            <w:proofErr w:type="spellEnd"/>
            <w:r>
              <w:t xml:space="preserve"> namespace contains the </w:t>
            </w:r>
            <w:r w:rsidRPr="00C4782F">
              <w:t>API</w:t>
            </w:r>
            <w:r>
              <w:t xml:space="preserve"> </w:t>
            </w:r>
            <w:r w:rsidRPr="00C4782F">
              <w:t>for</w:t>
            </w:r>
            <w:r>
              <w:t xml:space="preserve"> </w:t>
            </w:r>
            <w:r w:rsidRPr="00C4782F">
              <w:t>manipulating</w:t>
            </w:r>
            <w:r>
              <w:t xml:space="preserve"> </w:t>
            </w:r>
            <w:r w:rsidRPr="00C4782F">
              <w:t>a</w:t>
            </w:r>
            <w:r>
              <w:t xml:space="preserve"> thread, specifically, the </w:t>
            </w:r>
            <w:proofErr w:type="spellStart"/>
            <w:r w:rsidRPr="009C65D4">
              <w:rPr>
                <w:rStyle w:val="CITchapbm"/>
              </w:rPr>
              <w:t>System.Threading.Thread</w:t>
            </w:r>
            <w:proofErr w:type="spellEnd"/>
            <w:r>
              <w:t xml:space="preserve"> </w:t>
            </w:r>
            <w:r w:rsidRPr="0057498B">
              <w:t>class</w:t>
            </w:r>
            <w:r w:rsidRPr="00C4782F">
              <w:t>.</w:t>
            </w:r>
          </w:p>
          <w:p w14:paraId="01C107D8" w14:textId="77777777" w:rsidR="000606DB" w:rsidRDefault="000606DB" w:rsidP="00C245C7">
            <w:pPr>
              <w:pStyle w:val="SF1MID"/>
            </w:pPr>
            <w:r w:rsidRPr="00B25458">
              <w:t>A</w:t>
            </w:r>
            <w:r>
              <w:t xml:space="preserve"> </w:t>
            </w:r>
            <w:r w:rsidRPr="00647A75">
              <w:rPr>
                <w:rStyle w:val="BOLD"/>
              </w:rPr>
              <w:t>single-threaded</w:t>
            </w:r>
            <w:r>
              <w:t xml:space="preserve"> </w:t>
            </w:r>
            <w:r w:rsidRPr="00B25458">
              <w:t>program</w:t>
            </w:r>
            <w:r>
              <w:t xml:space="preserve"> </w:t>
            </w:r>
            <w:r w:rsidRPr="00B25458">
              <w:t>is</w:t>
            </w:r>
            <w:r>
              <w:t xml:space="preserve"> </w:t>
            </w:r>
            <w:r w:rsidRPr="00B25458">
              <w:t>one</w:t>
            </w:r>
            <w:r>
              <w:t xml:space="preserve"> </w:t>
            </w:r>
            <w:r w:rsidRPr="00B25458">
              <w:t>in</w:t>
            </w:r>
            <w:r>
              <w:t xml:space="preserve"> </w:t>
            </w:r>
            <w:r w:rsidRPr="00B25458">
              <w:t>which</w:t>
            </w:r>
            <w:r>
              <w:t xml:space="preserve"> </w:t>
            </w:r>
            <w:r w:rsidRPr="00B25458">
              <w:t>there</w:t>
            </w:r>
            <w:r>
              <w:t xml:space="preserve"> </w:t>
            </w:r>
            <w:r w:rsidRPr="00B25458">
              <w:t>is</w:t>
            </w:r>
            <w:r>
              <w:t xml:space="preserve"> </w:t>
            </w:r>
            <w:r w:rsidRPr="00B25458">
              <w:t>only</w:t>
            </w:r>
            <w:r>
              <w:t xml:space="preserve"> </w:t>
            </w:r>
            <w:r w:rsidRPr="00B25458">
              <w:t>one</w:t>
            </w:r>
            <w:r>
              <w:t xml:space="preserve"> </w:t>
            </w:r>
            <w:r w:rsidRPr="00B25458">
              <w:t>thread</w:t>
            </w:r>
            <w:r>
              <w:t xml:space="preserve"> </w:t>
            </w:r>
            <w:r w:rsidRPr="00B25458">
              <w:t>in</w:t>
            </w:r>
            <w:r>
              <w:t xml:space="preserve"> </w:t>
            </w:r>
            <w:r w:rsidRPr="00B25458">
              <w:t>the</w:t>
            </w:r>
            <w:r>
              <w:t xml:space="preserve"> </w:t>
            </w:r>
            <w:r w:rsidRPr="00B25458">
              <w:t>process.</w:t>
            </w:r>
            <w:r>
              <w:t xml:space="preserve"> </w:t>
            </w:r>
            <w:r w:rsidRPr="00B25458">
              <w:t>A</w:t>
            </w:r>
            <w:r>
              <w:t xml:space="preserve"> </w:t>
            </w:r>
            <w:r w:rsidRPr="00A70784">
              <w:rPr>
                <w:rStyle w:val="BOLD"/>
              </w:rPr>
              <w:t>multithreaded</w:t>
            </w:r>
            <w:r>
              <w:t xml:space="preserve"> </w:t>
            </w:r>
            <w:r w:rsidRPr="00B25458">
              <w:t>program</w:t>
            </w:r>
            <w:r>
              <w:t xml:space="preserve"> </w:t>
            </w:r>
            <w:r w:rsidRPr="00B25458">
              <w:t>has</w:t>
            </w:r>
            <w:r>
              <w:t xml:space="preserve"> </w:t>
            </w:r>
            <w:r w:rsidRPr="00B25458">
              <w:t>two</w:t>
            </w:r>
            <w:r>
              <w:t xml:space="preserve"> </w:t>
            </w:r>
            <w:r w:rsidRPr="00B25458">
              <w:t>or</w:t>
            </w:r>
            <w:r>
              <w:t xml:space="preserve"> </w:t>
            </w:r>
            <w:r w:rsidRPr="00B25458">
              <w:t>more</w:t>
            </w:r>
            <w:r>
              <w:t xml:space="preserve"> </w:t>
            </w:r>
            <w:r w:rsidRPr="00B25458">
              <w:t>threads</w:t>
            </w:r>
            <w:r>
              <w:t xml:space="preserve"> </w:t>
            </w:r>
            <w:r w:rsidRPr="00B25458">
              <w:t>in</w:t>
            </w:r>
            <w:r>
              <w:t xml:space="preserve"> </w:t>
            </w:r>
            <w:r w:rsidRPr="00B25458">
              <w:t>the</w:t>
            </w:r>
            <w:r>
              <w:t xml:space="preserve"> </w:t>
            </w:r>
            <w:r w:rsidRPr="00B25458">
              <w:t>process.</w:t>
            </w:r>
          </w:p>
          <w:p w14:paraId="65569932" w14:textId="77777777" w:rsidR="000606DB" w:rsidRPr="00C4782F" w:rsidRDefault="000606DB" w:rsidP="00C245C7">
            <w:pPr>
              <w:pStyle w:val="SF1MID"/>
            </w:pPr>
            <w:r w:rsidRPr="00C4782F">
              <w:t>A</w:t>
            </w:r>
            <w:r>
              <w:t xml:space="preserve"> </w:t>
            </w:r>
            <w:r w:rsidRPr="00C4782F">
              <w:t>piece</w:t>
            </w:r>
            <w:r>
              <w:t xml:space="preserve"> </w:t>
            </w:r>
            <w:r w:rsidRPr="00C4782F">
              <w:t>of</w:t>
            </w:r>
            <w:r>
              <w:t xml:space="preserve"> </w:t>
            </w:r>
            <w:r w:rsidRPr="00C4782F">
              <w:t>code</w:t>
            </w:r>
            <w:r>
              <w:t xml:space="preserve"> </w:t>
            </w:r>
            <w:r w:rsidRPr="00C4782F">
              <w:t>is</w:t>
            </w:r>
            <w:r>
              <w:t xml:space="preserve"> </w:t>
            </w:r>
            <w:r w:rsidRPr="00C4782F">
              <w:t>said</w:t>
            </w:r>
            <w:r>
              <w:t xml:space="preserve"> </w:t>
            </w:r>
            <w:r w:rsidRPr="00C4782F">
              <w:t>to</w:t>
            </w:r>
            <w:r>
              <w:t xml:space="preserve"> </w:t>
            </w:r>
            <w:r w:rsidRPr="00C4782F">
              <w:t>be</w:t>
            </w:r>
            <w:r>
              <w:t xml:space="preserve"> </w:t>
            </w:r>
            <w:r w:rsidRPr="00647A75">
              <w:rPr>
                <w:rStyle w:val="BOLD"/>
              </w:rPr>
              <w:t>thread safe</w:t>
            </w:r>
            <w:r>
              <w:t xml:space="preserve"> </w:t>
            </w:r>
            <w:r w:rsidRPr="00C4782F">
              <w:t>if</w:t>
            </w:r>
            <w:r>
              <w:t xml:space="preserve"> </w:t>
            </w:r>
            <w:r w:rsidRPr="00C4782F">
              <w:t>it</w:t>
            </w:r>
            <w:r>
              <w:t xml:space="preserve"> </w:t>
            </w:r>
            <w:r w:rsidRPr="00C4782F">
              <w:t>behaves</w:t>
            </w:r>
            <w:r>
              <w:t xml:space="preserve"> </w:t>
            </w:r>
            <w:r w:rsidRPr="00C4782F">
              <w:t>correctly</w:t>
            </w:r>
            <w:r>
              <w:t xml:space="preserve"> </w:t>
            </w:r>
            <w:r w:rsidRPr="00C4782F">
              <w:t>when</w:t>
            </w:r>
            <w:r>
              <w:t xml:space="preserve"> </w:t>
            </w:r>
            <w:r w:rsidRPr="00C4782F">
              <w:t>used</w:t>
            </w:r>
            <w:r>
              <w:t xml:space="preserve"> </w:t>
            </w:r>
            <w:r w:rsidRPr="00C4782F">
              <w:t>in</w:t>
            </w:r>
            <w:r>
              <w:t xml:space="preserve"> </w:t>
            </w:r>
            <w:r w:rsidRPr="00C4782F">
              <w:t>a</w:t>
            </w:r>
            <w:r>
              <w:t xml:space="preserve"> </w:t>
            </w:r>
            <w:r w:rsidRPr="00C4782F">
              <w:t>multithreaded</w:t>
            </w:r>
            <w:r>
              <w:t xml:space="preserve"> </w:t>
            </w:r>
            <w:r w:rsidRPr="00C4782F">
              <w:t>program.</w:t>
            </w:r>
            <w:r>
              <w:t xml:space="preserve"> </w:t>
            </w:r>
            <w:r w:rsidRPr="00C4782F">
              <w:t>The</w:t>
            </w:r>
            <w:r>
              <w:t xml:space="preserve"> </w:t>
            </w:r>
            <w:r w:rsidRPr="00647A75">
              <w:rPr>
                <w:rStyle w:val="BOLD"/>
              </w:rPr>
              <w:t>threading model</w:t>
            </w:r>
            <w:r>
              <w:t xml:space="preserve"> </w:t>
            </w:r>
            <w:r w:rsidRPr="00C4782F">
              <w:t>of</w:t>
            </w:r>
            <w:r>
              <w:t xml:space="preserve"> </w:t>
            </w:r>
            <w:r w:rsidRPr="00C4782F">
              <w:t>a</w:t>
            </w:r>
            <w:r>
              <w:t xml:space="preserve"> </w:t>
            </w:r>
            <w:r w:rsidRPr="00C4782F">
              <w:t>piece</w:t>
            </w:r>
            <w:r>
              <w:t xml:space="preserve"> </w:t>
            </w:r>
            <w:r w:rsidRPr="00C4782F">
              <w:t>of</w:t>
            </w:r>
            <w:r>
              <w:t xml:space="preserve"> </w:t>
            </w:r>
            <w:r w:rsidRPr="00C4782F">
              <w:t>code</w:t>
            </w:r>
            <w:r>
              <w:t xml:space="preserve"> </w:t>
            </w:r>
            <w:r w:rsidRPr="00C4782F">
              <w:t>is</w:t>
            </w:r>
            <w:r>
              <w:t xml:space="preserve"> </w:t>
            </w:r>
            <w:r w:rsidRPr="00C4782F">
              <w:t>the</w:t>
            </w:r>
            <w:r>
              <w:t xml:space="preserve"> </w:t>
            </w:r>
            <w:r w:rsidRPr="00C4782F">
              <w:t>set</w:t>
            </w:r>
            <w:r>
              <w:t xml:space="preserve"> </w:t>
            </w:r>
            <w:r w:rsidRPr="00C4782F">
              <w:t>of</w:t>
            </w:r>
            <w:r>
              <w:t xml:space="preserve"> </w:t>
            </w:r>
            <w:r w:rsidRPr="00C4782F">
              <w:t>requirements</w:t>
            </w:r>
            <w:r>
              <w:t xml:space="preserve"> </w:t>
            </w:r>
            <w:r w:rsidRPr="00C4782F">
              <w:t>that</w:t>
            </w:r>
            <w:r>
              <w:t xml:space="preserve"> </w:t>
            </w:r>
            <w:r w:rsidRPr="00C4782F">
              <w:t>the</w:t>
            </w:r>
            <w:r>
              <w:t xml:space="preserve"> </w:t>
            </w:r>
            <w:r w:rsidRPr="00C4782F">
              <w:t>code</w:t>
            </w:r>
            <w:r>
              <w:t xml:space="preserve"> </w:t>
            </w:r>
            <w:r w:rsidRPr="00C4782F">
              <w:t>places</w:t>
            </w:r>
            <w:r>
              <w:t xml:space="preserve"> </w:t>
            </w:r>
            <w:r w:rsidRPr="00C4782F">
              <w:t>upon</w:t>
            </w:r>
            <w:r>
              <w:t xml:space="preserve"> </w:t>
            </w:r>
            <w:r w:rsidRPr="00C4782F">
              <w:t>its</w:t>
            </w:r>
            <w:r>
              <w:t xml:space="preserve"> </w:t>
            </w:r>
            <w:r w:rsidRPr="00C4782F">
              <w:t>caller</w:t>
            </w:r>
            <w:r>
              <w:t xml:space="preserve"> </w:t>
            </w:r>
            <w:r w:rsidRPr="00C4782F">
              <w:t>in</w:t>
            </w:r>
            <w:r>
              <w:t xml:space="preserve"> </w:t>
            </w:r>
            <w:r w:rsidRPr="00C4782F">
              <w:t>exchange</w:t>
            </w:r>
            <w:r>
              <w:t xml:space="preserve"> </w:t>
            </w:r>
            <w:r w:rsidRPr="00C4782F">
              <w:t>for</w:t>
            </w:r>
            <w:r>
              <w:t xml:space="preserve"> </w:t>
            </w:r>
            <w:r w:rsidRPr="00C4782F">
              <w:t>guaranteeing</w:t>
            </w:r>
            <w:r>
              <w:t xml:space="preserve"> </w:t>
            </w:r>
            <w:r w:rsidRPr="00C4782F">
              <w:t>thread</w:t>
            </w:r>
            <w:r>
              <w:t xml:space="preserve"> </w:t>
            </w:r>
            <w:r w:rsidRPr="00C4782F">
              <w:t>safety.</w:t>
            </w:r>
            <w:r>
              <w:t xml:space="preserve"> </w:t>
            </w:r>
            <w:r w:rsidRPr="00C4782F">
              <w:t>For</w:t>
            </w:r>
            <w:r>
              <w:t xml:space="preserve"> </w:t>
            </w:r>
            <w:r w:rsidRPr="00C4782F">
              <w:t>example,</w:t>
            </w:r>
            <w:r>
              <w:t xml:space="preserve"> </w:t>
            </w:r>
            <w:r w:rsidRPr="00C4782F">
              <w:t>the</w:t>
            </w:r>
            <w:r>
              <w:t xml:space="preserve"> </w:t>
            </w:r>
            <w:r w:rsidRPr="00C4782F">
              <w:t>threading</w:t>
            </w:r>
            <w:r>
              <w:t xml:space="preserve"> </w:t>
            </w:r>
            <w:r w:rsidRPr="00C4782F">
              <w:t>model</w:t>
            </w:r>
            <w:r>
              <w:t xml:space="preserve"> </w:t>
            </w:r>
            <w:r w:rsidRPr="00C4782F">
              <w:t>of</w:t>
            </w:r>
            <w:r>
              <w:t xml:space="preserve"> </w:t>
            </w:r>
            <w:r w:rsidRPr="00C4782F">
              <w:t>many</w:t>
            </w:r>
            <w:r>
              <w:t xml:space="preserve"> </w:t>
            </w:r>
            <w:r w:rsidRPr="00C4782F">
              <w:t>classes</w:t>
            </w:r>
            <w:r>
              <w:t xml:space="preserve"> </w:t>
            </w:r>
            <w:r w:rsidRPr="00C4782F">
              <w:t>is</w:t>
            </w:r>
            <w:r>
              <w:t xml:space="preserve"> </w:t>
            </w:r>
            <w:r w:rsidRPr="00C4782F">
              <w:t>“static</w:t>
            </w:r>
            <w:r>
              <w:t xml:space="preserve"> </w:t>
            </w:r>
            <w:r w:rsidRPr="00C4782F">
              <w:t>methods</w:t>
            </w:r>
            <w:r>
              <w:t xml:space="preserve"> </w:t>
            </w:r>
            <w:r w:rsidRPr="00C4782F">
              <w:t>may</w:t>
            </w:r>
            <w:r>
              <w:t xml:space="preserve"> </w:t>
            </w:r>
            <w:r w:rsidRPr="00C4782F">
              <w:t>be</w:t>
            </w:r>
            <w:r>
              <w:t xml:space="preserve"> </w:t>
            </w:r>
            <w:r w:rsidRPr="00C4782F">
              <w:t>called</w:t>
            </w:r>
            <w:r>
              <w:t xml:space="preserve"> </w:t>
            </w:r>
            <w:r w:rsidRPr="00C4782F">
              <w:t>from</w:t>
            </w:r>
            <w:r>
              <w:t xml:space="preserve"> </w:t>
            </w:r>
            <w:r w:rsidRPr="00C4782F">
              <w:t>any</w:t>
            </w:r>
            <w:r>
              <w:t xml:space="preserve"> </w:t>
            </w:r>
            <w:r w:rsidRPr="00C4782F">
              <w:t>thread</w:t>
            </w:r>
            <w:r>
              <w:t xml:space="preserve">, </w:t>
            </w:r>
            <w:r w:rsidRPr="00C4782F">
              <w:t>but</w:t>
            </w:r>
            <w:r>
              <w:t xml:space="preserve"> </w:t>
            </w:r>
            <w:r w:rsidRPr="00C4782F">
              <w:t>instance</w:t>
            </w:r>
            <w:r>
              <w:t xml:space="preserve"> </w:t>
            </w:r>
            <w:r w:rsidRPr="00C4782F">
              <w:t>methods</w:t>
            </w:r>
            <w:r>
              <w:t xml:space="preserve"> </w:t>
            </w:r>
            <w:r w:rsidRPr="00C4782F">
              <w:t>may</w:t>
            </w:r>
            <w:r>
              <w:t xml:space="preserve"> </w:t>
            </w:r>
            <w:r w:rsidRPr="00C4782F">
              <w:t>be</w:t>
            </w:r>
            <w:r>
              <w:t xml:space="preserve"> </w:t>
            </w:r>
            <w:r w:rsidRPr="00C4782F">
              <w:t>called</w:t>
            </w:r>
            <w:r>
              <w:t xml:space="preserve"> only </w:t>
            </w:r>
            <w:r w:rsidRPr="00C4782F">
              <w:t>from</w:t>
            </w:r>
            <w:r>
              <w:t xml:space="preserve"> </w:t>
            </w:r>
            <w:r w:rsidRPr="00C4782F">
              <w:t>the</w:t>
            </w:r>
            <w:r>
              <w:t xml:space="preserve"> </w:t>
            </w:r>
            <w:r w:rsidRPr="00C4782F">
              <w:t>thread</w:t>
            </w:r>
            <w:r>
              <w:t xml:space="preserve"> </w:t>
            </w:r>
            <w:r w:rsidRPr="00C4782F">
              <w:t>that</w:t>
            </w:r>
            <w:r>
              <w:t xml:space="preserve"> </w:t>
            </w:r>
            <w:r w:rsidRPr="00C4782F">
              <w:t>allocated</w:t>
            </w:r>
            <w:r>
              <w:t xml:space="preserve"> </w:t>
            </w:r>
            <w:r w:rsidRPr="00C4782F">
              <w:t>the</w:t>
            </w:r>
            <w:r>
              <w:t xml:space="preserve"> </w:t>
            </w:r>
            <w:r w:rsidRPr="00C4782F">
              <w:t>instance.”</w:t>
            </w:r>
          </w:p>
          <w:p w14:paraId="4640080E" w14:textId="77777777" w:rsidR="000606DB" w:rsidRPr="00C4782F" w:rsidRDefault="000606DB" w:rsidP="00C245C7">
            <w:pPr>
              <w:pStyle w:val="SF1MID"/>
            </w:pPr>
            <w:r w:rsidRPr="00C4782F">
              <w:t>A</w:t>
            </w:r>
            <w:r>
              <w:t xml:space="preserve"> </w:t>
            </w:r>
            <w:r w:rsidRPr="00A70784">
              <w:rPr>
                <w:rStyle w:val="BOLD"/>
              </w:rPr>
              <w:t>task</w:t>
            </w:r>
            <w:r>
              <w:t xml:space="preserve"> </w:t>
            </w:r>
            <w:r w:rsidRPr="00C4782F">
              <w:t>is</w:t>
            </w:r>
            <w:r>
              <w:t xml:space="preserve"> </w:t>
            </w:r>
            <w:r w:rsidRPr="00C4782F">
              <w:t>a</w:t>
            </w:r>
            <w:r>
              <w:t xml:space="preserve"> </w:t>
            </w:r>
            <w:r w:rsidRPr="00C4782F">
              <w:t>unit</w:t>
            </w:r>
            <w:r>
              <w:t xml:space="preserve"> </w:t>
            </w:r>
            <w:r w:rsidRPr="00C4782F">
              <w:t>of</w:t>
            </w:r>
            <w:r>
              <w:t xml:space="preserve"> </w:t>
            </w:r>
            <w:r w:rsidRPr="00C4782F">
              <w:t>potentially</w:t>
            </w:r>
            <w:r>
              <w:t xml:space="preserve"> </w:t>
            </w:r>
            <w:r w:rsidRPr="00C4782F">
              <w:t>high-latency</w:t>
            </w:r>
            <w:r>
              <w:t xml:space="preserve"> </w:t>
            </w:r>
            <w:r w:rsidRPr="00C4782F">
              <w:t>work</w:t>
            </w:r>
            <w:r>
              <w:t xml:space="preserve"> </w:t>
            </w:r>
            <w:r w:rsidRPr="00C4782F">
              <w:t>that</w:t>
            </w:r>
            <w:r>
              <w:t xml:space="preserve"> </w:t>
            </w:r>
            <w:r w:rsidRPr="00C4782F">
              <w:t>produces</w:t>
            </w:r>
            <w:r>
              <w:t xml:space="preserve"> </w:t>
            </w:r>
            <w:r w:rsidRPr="00C4782F">
              <w:t>a</w:t>
            </w:r>
            <w:r>
              <w:t xml:space="preserve"> </w:t>
            </w:r>
            <w:r w:rsidRPr="00C4782F">
              <w:t>resultant</w:t>
            </w:r>
            <w:r>
              <w:t xml:space="preserve"> </w:t>
            </w:r>
            <w:r w:rsidRPr="00C4782F">
              <w:t>value</w:t>
            </w:r>
            <w:r>
              <w:t xml:space="preserve"> </w:t>
            </w:r>
            <w:r w:rsidRPr="00C4782F">
              <w:t>or</w:t>
            </w:r>
            <w:r>
              <w:t xml:space="preserve"> </w:t>
            </w:r>
            <w:r w:rsidRPr="00C4782F">
              <w:t>desired</w:t>
            </w:r>
            <w:r>
              <w:t xml:space="preserve"> </w:t>
            </w:r>
            <w:r w:rsidRPr="00C4782F">
              <w:t>side</w:t>
            </w:r>
            <w:r>
              <w:t xml:space="preserve"> </w:t>
            </w:r>
            <w:r w:rsidRPr="00C4782F">
              <w:t>effect.</w:t>
            </w:r>
            <w:r>
              <w:t xml:space="preserve"> </w:t>
            </w:r>
            <w:r w:rsidRPr="00C4782F">
              <w:t>The</w:t>
            </w:r>
            <w:r>
              <w:t xml:space="preserve"> </w:t>
            </w:r>
            <w:r w:rsidRPr="00C4782F">
              <w:t>distinction</w:t>
            </w:r>
            <w:r>
              <w:t xml:space="preserve"> </w:t>
            </w:r>
            <w:r w:rsidRPr="00C4782F">
              <w:t>between</w:t>
            </w:r>
            <w:r>
              <w:t xml:space="preserve"> </w:t>
            </w:r>
            <w:r w:rsidRPr="00C4782F">
              <w:t>tasks</w:t>
            </w:r>
            <w:r>
              <w:t xml:space="preserve"> </w:t>
            </w:r>
            <w:r w:rsidRPr="00C4782F">
              <w:t>and</w:t>
            </w:r>
            <w:r>
              <w:t xml:space="preserve"> </w:t>
            </w:r>
            <w:r w:rsidRPr="00C4782F">
              <w:t>threads</w:t>
            </w:r>
            <w:r>
              <w:t xml:space="preserve"> </w:t>
            </w:r>
            <w:r w:rsidRPr="00C4782F">
              <w:t>is</w:t>
            </w:r>
            <w:r>
              <w:t xml:space="preserve"> </w:t>
            </w:r>
            <w:r w:rsidRPr="00C4782F">
              <w:t>as</w:t>
            </w:r>
            <w:r>
              <w:t xml:space="preserve"> </w:t>
            </w:r>
            <w:r w:rsidRPr="00C4782F">
              <w:t>follows:</w:t>
            </w:r>
            <w:r>
              <w:t xml:space="preserve"> </w:t>
            </w:r>
            <w:r w:rsidRPr="00C4782F">
              <w:t>A</w:t>
            </w:r>
            <w:r>
              <w:t xml:space="preserve"> </w:t>
            </w:r>
            <w:r w:rsidRPr="00C4782F">
              <w:t>task</w:t>
            </w:r>
            <w:r>
              <w:t xml:space="preserve"> </w:t>
            </w:r>
            <w:r w:rsidRPr="00C4782F">
              <w:t>represents</w:t>
            </w:r>
            <w:r>
              <w:t xml:space="preserve"> </w:t>
            </w:r>
            <w:r w:rsidRPr="00C4782F">
              <w:t>a</w:t>
            </w:r>
            <w:r>
              <w:t xml:space="preserve"> </w:t>
            </w:r>
            <w:r w:rsidRPr="00C4782F">
              <w:t>job</w:t>
            </w:r>
            <w:r>
              <w:t xml:space="preserve"> </w:t>
            </w:r>
            <w:r w:rsidRPr="00C4782F">
              <w:t>that</w:t>
            </w:r>
            <w:r>
              <w:t xml:space="preserve"> </w:t>
            </w:r>
            <w:r w:rsidRPr="00C4782F">
              <w:t>needs</w:t>
            </w:r>
            <w:r>
              <w:t xml:space="preserve"> </w:t>
            </w:r>
            <w:r w:rsidRPr="00C4782F">
              <w:t>to</w:t>
            </w:r>
            <w:r>
              <w:t xml:space="preserve"> </w:t>
            </w:r>
            <w:r w:rsidRPr="00C4782F">
              <w:t>be</w:t>
            </w:r>
            <w:r>
              <w:t xml:space="preserve"> </w:t>
            </w:r>
            <w:r w:rsidRPr="00C4782F">
              <w:t>performed,</w:t>
            </w:r>
            <w:r>
              <w:t xml:space="preserve"> </w:t>
            </w:r>
            <w:r w:rsidRPr="00C4782F">
              <w:t>whereas</w:t>
            </w:r>
            <w:r>
              <w:t xml:space="preserve"> </w:t>
            </w:r>
            <w:r w:rsidRPr="00C4782F">
              <w:t>a</w:t>
            </w:r>
            <w:r>
              <w:t xml:space="preserve"> </w:t>
            </w:r>
            <w:r w:rsidRPr="00C4782F">
              <w:t>thread</w:t>
            </w:r>
            <w:r>
              <w:t xml:space="preserve"> </w:t>
            </w:r>
            <w:r w:rsidRPr="00C4782F">
              <w:t>represents</w:t>
            </w:r>
            <w:r>
              <w:t xml:space="preserve"> </w:t>
            </w:r>
            <w:r w:rsidRPr="00C4782F">
              <w:t>the</w:t>
            </w:r>
            <w:r>
              <w:t xml:space="preserve"> </w:t>
            </w:r>
            <w:r w:rsidRPr="00C4782F">
              <w:t>worker</w:t>
            </w:r>
            <w:r>
              <w:t xml:space="preserve"> </w:t>
            </w:r>
            <w:r w:rsidRPr="00C4782F">
              <w:t>that</w:t>
            </w:r>
            <w:r>
              <w:t xml:space="preserve"> </w:t>
            </w:r>
            <w:r w:rsidRPr="00C4782F">
              <w:t>does</w:t>
            </w:r>
            <w:r>
              <w:t xml:space="preserve"> </w:t>
            </w:r>
            <w:r w:rsidRPr="00C4782F">
              <w:t>the</w:t>
            </w:r>
            <w:r>
              <w:t xml:space="preserve"> </w:t>
            </w:r>
            <w:r w:rsidRPr="00C4782F">
              <w:t>job.</w:t>
            </w:r>
            <w:r>
              <w:t xml:space="preserve"> </w:t>
            </w:r>
            <w:r w:rsidRPr="00C4782F">
              <w:t>A</w:t>
            </w:r>
            <w:r>
              <w:t xml:space="preserve"> </w:t>
            </w:r>
            <w:r w:rsidRPr="00C4782F">
              <w:t>task</w:t>
            </w:r>
            <w:r>
              <w:t xml:space="preserve"> </w:t>
            </w:r>
            <w:r w:rsidRPr="00C4782F">
              <w:t>is</w:t>
            </w:r>
            <w:r>
              <w:t xml:space="preserve"> </w:t>
            </w:r>
            <w:r w:rsidRPr="00C4782F">
              <w:t>useful</w:t>
            </w:r>
            <w:r>
              <w:t xml:space="preserve"> </w:t>
            </w:r>
            <w:r w:rsidRPr="00C4782F">
              <w:t>only</w:t>
            </w:r>
            <w:r>
              <w:t xml:space="preserve"> </w:t>
            </w:r>
            <w:r w:rsidRPr="00C4782F">
              <w:t>for</w:t>
            </w:r>
            <w:r>
              <w:t xml:space="preserve"> </w:t>
            </w:r>
            <w:r w:rsidRPr="00C4782F">
              <w:t>its</w:t>
            </w:r>
            <w:r>
              <w:t xml:space="preserve"> </w:t>
            </w:r>
            <w:r w:rsidRPr="00C4782F">
              <w:t>side</w:t>
            </w:r>
            <w:r>
              <w:t xml:space="preserve"> </w:t>
            </w:r>
            <w:r w:rsidRPr="00C4782F">
              <w:t>effects</w:t>
            </w:r>
            <w:r>
              <w:t xml:space="preserve"> </w:t>
            </w:r>
            <w:r w:rsidRPr="00C4782F">
              <w:t>and</w:t>
            </w:r>
            <w:r>
              <w:t xml:space="preserve"> </w:t>
            </w:r>
            <w:r w:rsidRPr="00C4782F">
              <w:t>is</w:t>
            </w:r>
            <w:r>
              <w:t xml:space="preserve"> </w:t>
            </w:r>
            <w:r w:rsidRPr="00C4782F">
              <w:t>represented</w:t>
            </w:r>
            <w:r>
              <w:t xml:space="preserve"> </w:t>
            </w:r>
            <w:r w:rsidRPr="00C4782F">
              <w:t>by</w:t>
            </w:r>
            <w:r>
              <w:t xml:space="preserve"> </w:t>
            </w:r>
            <w:r w:rsidRPr="00C4782F">
              <w:t>an</w:t>
            </w:r>
            <w:r>
              <w:t xml:space="preserve"> </w:t>
            </w:r>
            <w:r w:rsidRPr="00C4782F">
              <w:t>instance</w:t>
            </w:r>
            <w:r>
              <w:t xml:space="preserve"> </w:t>
            </w:r>
            <w:r w:rsidRPr="00C4782F">
              <w:t>of</w:t>
            </w:r>
            <w:r>
              <w:t xml:space="preserve"> </w:t>
            </w:r>
            <w:r w:rsidRPr="00C4782F">
              <w:t>the</w:t>
            </w:r>
            <w:r>
              <w:t xml:space="preserve"> </w:t>
            </w:r>
            <w:r w:rsidRPr="009C65D4">
              <w:rPr>
                <w:rStyle w:val="CITchapbm"/>
              </w:rPr>
              <w:t>Task</w:t>
            </w:r>
            <w:r>
              <w:t xml:space="preserve"> </w:t>
            </w:r>
            <w:r w:rsidRPr="00C4782F">
              <w:t>class.</w:t>
            </w:r>
            <w:r>
              <w:t xml:space="preserve"> </w:t>
            </w:r>
            <w:r w:rsidRPr="00C4782F">
              <w:t>A</w:t>
            </w:r>
            <w:r>
              <w:t xml:space="preserve"> </w:t>
            </w:r>
            <w:r w:rsidRPr="00C4782F">
              <w:t>task</w:t>
            </w:r>
            <w:r>
              <w:t xml:space="preserve"> </w:t>
            </w:r>
            <w:r w:rsidRPr="00C4782F">
              <w:t>used</w:t>
            </w:r>
            <w:r>
              <w:t xml:space="preserve"> </w:t>
            </w:r>
            <w:r w:rsidRPr="00C4782F">
              <w:t>to</w:t>
            </w:r>
            <w:r>
              <w:t xml:space="preserve"> </w:t>
            </w:r>
            <w:r w:rsidRPr="00C4782F">
              <w:t>produce</w:t>
            </w:r>
            <w:r>
              <w:t xml:space="preserve"> </w:t>
            </w:r>
            <w:r w:rsidRPr="00C4782F">
              <w:t>a</w:t>
            </w:r>
            <w:r>
              <w:t xml:space="preserve"> </w:t>
            </w:r>
            <w:r w:rsidRPr="00C4782F">
              <w:t>value</w:t>
            </w:r>
            <w:r>
              <w:t xml:space="preserve"> </w:t>
            </w:r>
            <w:r w:rsidRPr="00C4782F">
              <w:t>of</w:t>
            </w:r>
            <w:r>
              <w:t xml:space="preserve"> </w:t>
            </w:r>
            <w:r w:rsidRPr="00C4782F">
              <w:t>a</w:t>
            </w:r>
            <w:r>
              <w:t xml:space="preserve"> </w:t>
            </w:r>
            <w:r w:rsidRPr="00C4782F">
              <w:t>given</w:t>
            </w:r>
            <w:r>
              <w:t xml:space="preserve"> </w:t>
            </w:r>
            <w:r w:rsidRPr="00C4782F">
              <w:t>type</w:t>
            </w:r>
            <w:r>
              <w:t xml:space="preserve"> </w:t>
            </w:r>
            <w:r w:rsidRPr="00C4782F">
              <w:t>is</w:t>
            </w:r>
            <w:r>
              <w:t xml:space="preserve"> </w:t>
            </w:r>
            <w:r w:rsidRPr="00C4782F">
              <w:t>represented</w:t>
            </w:r>
            <w:r>
              <w:t xml:space="preserve"> </w:t>
            </w:r>
            <w:r w:rsidRPr="00C4782F">
              <w:t>by</w:t>
            </w:r>
            <w:r>
              <w:t xml:space="preserve"> </w:t>
            </w:r>
            <w:r w:rsidRPr="00C4782F">
              <w:t>the</w:t>
            </w:r>
            <w:r>
              <w:t xml:space="preserve"> </w:t>
            </w:r>
            <w:r w:rsidRPr="009C65D4">
              <w:rPr>
                <w:rStyle w:val="CITchapbm"/>
              </w:rPr>
              <w:t>Task&lt;T&gt;</w:t>
            </w:r>
            <w:r>
              <w:t xml:space="preserve"> </w:t>
            </w:r>
            <w:r w:rsidRPr="00C4782F">
              <w:t>class,</w:t>
            </w:r>
            <w:r>
              <w:t xml:space="preserve"> </w:t>
            </w:r>
            <w:r w:rsidRPr="00C4782F">
              <w:t>which</w:t>
            </w:r>
            <w:r>
              <w:t xml:space="preserve"> </w:t>
            </w:r>
            <w:r w:rsidRPr="00C4782F">
              <w:t>derives</w:t>
            </w:r>
            <w:r>
              <w:t xml:space="preserve"> </w:t>
            </w:r>
            <w:r w:rsidRPr="00C4782F">
              <w:t>from</w:t>
            </w:r>
            <w:r>
              <w:t xml:space="preserve"> </w:t>
            </w:r>
            <w:r w:rsidRPr="00C4782F">
              <w:t>the</w:t>
            </w:r>
            <w:r>
              <w:t xml:space="preserve"> </w:t>
            </w:r>
            <w:r w:rsidRPr="00C4782F">
              <w:t>non</w:t>
            </w:r>
            <w:ins w:id="228" w:author="Kevin" w:date="2020-04-03T20:51:00Z">
              <w:r>
                <w:t>-</w:t>
              </w:r>
            </w:ins>
            <w:r w:rsidRPr="00C4782F">
              <w:t>generic</w:t>
            </w:r>
            <w:r>
              <w:t xml:space="preserve"> </w:t>
            </w:r>
            <w:r w:rsidRPr="009C65D4">
              <w:rPr>
                <w:rStyle w:val="CITchapbm"/>
              </w:rPr>
              <w:t>Task</w:t>
            </w:r>
            <w:r>
              <w:t xml:space="preserve"> </w:t>
            </w:r>
            <w:r w:rsidRPr="00C4782F">
              <w:t>type.</w:t>
            </w:r>
            <w:r>
              <w:t xml:space="preserve"> </w:t>
            </w:r>
            <w:r w:rsidRPr="00C4782F">
              <w:t>These</w:t>
            </w:r>
            <w:r>
              <w:t xml:space="preserve"> </w:t>
            </w:r>
            <w:r w:rsidRPr="00C4782F">
              <w:t>can</w:t>
            </w:r>
            <w:r>
              <w:t xml:space="preserve"> </w:t>
            </w:r>
            <w:r w:rsidRPr="00C4782F">
              <w:t>be</w:t>
            </w:r>
            <w:r>
              <w:t xml:space="preserve"> </w:t>
            </w:r>
            <w:r w:rsidRPr="00C4782F">
              <w:t>found</w:t>
            </w:r>
            <w:r>
              <w:t xml:space="preserve"> </w:t>
            </w:r>
            <w:r w:rsidRPr="00C4782F">
              <w:t>in</w:t>
            </w:r>
            <w:r>
              <w:t xml:space="preserve"> </w:t>
            </w:r>
            <w:r w:rsidRPr="00C4782F">
              <w:t>the</w:t>
            </w:r>
            <w:r>
              <w:t xml:space="preserve"> </w:t>
            </w:r>
            <w:proofErr w:type="spellStart"/>
            <w:r w:rsidRPr="009C65D4">
              <w:rPr>
                <w:rStyle w:val="CITchapbm"/>
              </w:rPr>
              <w:t>System.Threading.Tasks</w:t>
            </w:r>
            <w:proofErr w:type="spellEnd"/>
            <w:r>
              <w:t xml:space="preserve"> </w:t>
            </w:r>
            <w:r w:rsidRPr="00C4782F">
              <w:t>namespace.</w:t>
            </w:r>
          </w:p>
          <w:p w14:paraId="5D0175B1" w14:textId="2181D95B" w:rsidR="000606DB" w:rsidRDefault="000606DB" w:rsidP="00C245C7">
            <w:pPr>
              <w:pStyle w:val="SF1FIRST"/>
            </w:pPr>
            <w:r w:rsidRPr="00C4782F">
              <w:t>A</w:t>
            </w:r>
            <w:r>
              <w:t xml:space="preserve"> </w:t>
            </w:r>
            <w:r w:rsidRPr="00A70784">
              <w:rPr>
                <w:rStyle w:val="BOLD"/>
              </w:rPr>
              <w:t>thread pool</w:t>
            </w:r>
            <w:r>
              <w:t xml:space="preserve"> </w:t>
            </w:r>
            <w:r w:rsidRPr="00C4782F">
              <w:t>is</w:t>
            </w:r>
            <w:r>
              <w:t xml:space="preserve"> </w:t>
            </w:r>
            <w:r w:rsidRPr="00C4782F">
              <w:t>a</w:t>
            </w:r>
            <w:r>
              <w:t xml:space="preserve"> </w:t>
            </w:r>
            <w:r w:rsidRPr="00C4782F">
              <w:t>collection</w:t>
            </w:r>
            <w:r>
              <w:t xml:space="preserve"> </w:t>
            </w:r>
            <w:r w:rsidRPr="00C4782F">
              <w:t>of</w:t>
            </w:r>
            <w:r>
              <w:t xml:space="preserve"> </w:t>
            </w:r>
            <w:r w:rsidRPr="00C4782F">
              <w:t>threads,</w:t>
            </w:r>
            <w:r>
              <w:t xml:space="preserve"> along with </w:t>
            </w:r>
            <w:r w:rsidRPr="00C4782F">
              <w:t>logic</w:t>
            </w:r>
            <w:r>
              <w:t xml:space="preserve"> </w:t>
            </w:r>
            <w:r w:rsidRPr="00C4782F">
              <w:t>for</w:t>
            </w:r>
            <w:r>
              <w:t xml:space="preserve"> </w:t>
            </w:r>
            <w:r w:rsidRPr="00C4782F">
              <w:t>determining</w:t>
            </w:r>
            <w:r>
              <w:t xml:space="preserve"> </w:t>
            </w:r>
            <w:r w:rsidRPr="00C4782F">
              <w:t>how</w:t>
            </w:r>
            <w:r>
              <w:t xml:space="preserve"> </w:t>
            </w:r>
            <w:r w:rsidRPr="00C4782F">
              <w:t>to</w:t>
            </w:r>
            <w:r>
              <w:t xml:space="preserve"> </w:t>
            </w:r>
            <w:r w:rsidRPr="00C4782F">
              <w:t>assign</w:t>
            </w:r>
            <w:r>
              <w:t xml:space="preserve"> </w:t>
            </w:r>
            <w:r w:rsidRPr="00C4782F">
              <w:t>work</w:t>
            </w:r>
            <w:r>
              <w:t xml:space="preserve"> </w:t>
            </w:r>
            <w:r w:rsidRPr="00C4782F">
              <w:t>to</w:t>
            </w:r>
            <w:r>
              <w:t xml:space="preserve"> </w:t>
            </w:r>
            <w:r w:rsidRPr="00C4782F">
              <w:t>those</w:t>
            </w:r>
            <w:r>
              <w:t xml:space="preserve"> </w:t>
            </w:r>
            <w:r w:rsidRPr="00C4782F">
              <w:t>threads.</w:t>
            </w:r>
            <w:r>
              <w:t xml:space="preserve"> </w:t>
            </w:r>
            <w:r w:rsidRPr="00C4782F">
              <w:t>When</w:t>
            </w:r>
            <w:r>
              <w:t xml:space="preserve"> </w:t>
            </w:r>
            <w:r w:rsidRPr="00C4782F">
              <w:t>your</w:t>
            </w:r>
            <w:r>
              <w:t xml:space="preserve"> </w:t>
            </w:r>
            <w:r w:rsidRPr="00C4782F">
              <w:t>program</w:t>
            </w:r>
            <w:r>
              <w:t xml:space="preserve"> </w:t>
            </w:r>
            <w:r w:rsidRPr="00C4782F">
              <w:t>has</w:t>
            </w:r>
            <w:r>
              <w:t xml:space="preserve"> </w:t>
            </w:r>
            <w:r w:rsidRPr="00C4782F">
              <w:t>a</w:t>
            </w:r>
            <w:r>
              <w:t xml:space="preserve"> </w:t>
            </w:r>
            <w:r w:rsidRPr="00C4782F">
              <w:t>task</w:t>
            </w:r>
            <w:r>
              <w:t xml:space="preserve"> </w:t>
            </w:r>
            <w:r w:rsidRPr="00C4782F">
              <w:t>to</w:t>
            </w:r>
            <w:r>
              <w:t xml:space="preserve"> </w:t>
            </w:r>
            <w:r w:rsidRPr="00C4782F">
              <w:t>perform,</w:t>
            </w:r>
            <w:r>
              <w:t xml:space="preserve"> </w:t>
            </w:r>
            <w:r w:rsidRPr="00C4782F">
              <w:t>it</w:t>
            </w:r>
            <w:r>
              <w:t xml:space="preserve"> </w:t>
            </w:r>
            <w:r w:rsidRPr="00C4782F">
              <w:t>can</w:t>
            </w:r>
            <w:r>
              <w:t xml:space="preserve"> </w:t>
            </w:r>
            <w:r w:rsidRPr="00C4782F">
              <w:t>delegate</w:t>
            </w:r>
            <w:r>
              <w:t xml:space="preserve"> </w:t>
            </w:r>
            <w:r w:rsidRPr="00C4782F">
              <w:t>a</w:t>
            </w:r>
            <w:r>
              <w:t xml:space="preserve"> </w:t>
            </w:r>
            <w:r w:rsidRPr="00C4782F">
              <w:t>worker</w:t>
            </w:r>
            <w:r>
              <w:t xml:space="preserve"> </w:t>
            </w:r>
            <w:r w:rsidRPr="00C4782F">
              <w:t>thread</w:t>
            </w:r>
            <w:r>
              <w:t xml:space="preserve"> </w:t>
            </w:r>
            <w:r w:rsidRPr="00C4782F">
              <w:t>from</w:t>
            </w:r>
            <w:r>
              <w:t xml:space="preserve"> </w:t>
            </w:r>
            <w:r w:rsidRPr="00C4782F">
              <w:t>the</w:t>
            </w:r>
            <w:r>
              <w:t xml:space="preserve"> </w:t>
            </w:r>
            <w:r w:rsidRPr="00C4782F">
              <w:t>pool,</w:t>
            </w:r>
            <w:r>
              <w:t xml:space="preserve"> </w:t>
            </w:r>
            <w:r w:rsidRPr="00C4782F">
              <w:t>assign</w:t>
            </w:r>
            <w:r>
              <w:t xml:space="preserve"> </w:t>
            </w:r>
            <w:r w:rsidRPr="00C4782F">
              <w:t>the</w:t>
            </w:r>
            <w:r>
              <w:t xml:space="preserve"> </w:t>
            </w:r>
            <w:r w:rsidRPr="00C4782F">
              <w:t>thread</w:t>
            </w:r>
            <w:r>
              <w:t xml:space="preserve"> </w:t>
            </w:r>
            <w:r w:rsidRPr="00C4782F">
              <w:t>to</w:t>
            </w:r>
            <w:r>
              <w:t xml:space="preserve"> </w:t>
            </w:r>
            <w:r w:rsidRPr="00C4782F">
              <w:t>perform</w:t>
            </w:r>
            <w:r>
              <w:t xml:space="preserve"> </w:t>
            </w:r>
            <w:r w:rsidRPr="00C4782F">
              <w:t>the</w:t>
            </w:r>
            <w:r>
              <w:t xml:space="preserve"> </w:t>
            </w:r>
            <w:r w:rsidRPr="00C4782F">
              <w:t>task,</w:t>
            </w:r>
            <w:r>
              <w:t xml:space="preserve"> </w:t>
            </w:r>
            <w:r w:rsidRPr="00C4782F">
              <w:t>and</w:t>
            </w:r>
            <w:r>
              <w:t xml:space="preserve"> </w:t>
            </w:r>
            <w:r w:rsidRPr="00C4782F">
              <w:t>then</w:t>
            </w:r>
            <w:r>
              <w:t xml:space="preserve"> </w:t>
            </w:r>
            <w:r w:rsidRPr="00C4782F">
              <w:t>de-allocate</w:t>
            </w:r>
            <w:r>
              <w:t xml:space="preserve"> </w:t>
            </w:r>
            <w:r w:rsidRPr="00C4782F">
              <w:t>it</w:t>
            </w:r>
            <w:r>
              <w:t xml:space="preserve"> </w:t>
            </w:r>
            <w:r w:rsidRPr="00C4782F">
              <w:t>when</w:t>
            </w:r>
            <w:r>
              <w:t xml:space="preserve"> </w:t>
            </w:r>
            <w:r w:rsidRPr="00C4782F">
              <w:t>the</w:t>
            </w:r>
            <w:r>
              <w:t xml:space="preserve"> </w:t>
            </w:r>
            <w:r w:rsidRPr="00C4782F">
              <w:t>work</w:t>
            </w:r>
            <w:r>
              <w:t xml:space="preserve"> </w:t>
            </w:r>
            <w:r w:rsidRPr="00C4782F">
              <w:t>completes,</w:t>
            </w:r>
            <w:r>
              <w:t xml:space="preserve"> </w:t>
            </w:r>
            <w:r w:rsidRPr="00C4782F">
              <w:t>thereby</w:t>
            </w:r>
            <w:r>
              <w:t xml:space="preserve"> </w:t>
            </w:r>
            <w:r w:rsidRPr="00C4782F">
              <w:t>making</w:t>
            </w:r>
            <w:r>
              <w:t xml:space="preserve"> </w:t>
            </w:r>
            <w:r w:rsidRPr="00C4782F">
              <w:t>it</w:t>
            </w:r>
            <w:r>
              <w:t xml:space="preserve"> </w:t>
            </w:r>
            <w:r w:rsidRPr="00C4782F">
              <w:t>available</w:t>
            </w:r>
            <w:r>
              <w:t xml:space="preserve"> </w:t>
            </w:r>
            <w:r w:rsidRPr="00C4782F">
              <w:t>the</w:t>
            </w:r>
            <w:r>
              <w:t xml:space="preserve"> </w:t>
            </w:r>
            <w:r w:rsidRPr="00C4782F">
              <w:t>next</w:t>
            </w:r>
            <w:r>
              <w:t xml:space="preserve"> </w:t>
            </w:r>
            <w:r w:rsidRPr="00C4782F">
              <w:t>time</w:t>
            </w:r>
            <w:r>
              <w:t xml:space="preserve"> </w:t>
            </w:r>
            <w:r w:rsidRPr="00C4782F">
              <w:t>additional</w:t>
            </w:r>
            <w:r>
              <w:t xml:space="preserve"> </w:t>
            </w:r>
            <w:r w:rsidRPr="00C4782F">
              <w:t>work</w:t>
            </w:r>
            <w:r>
              <w:t xml:space="preserve"> </w:t>
            </w:r>
            <w:r w:rsidRPr="00C4782F">
              <w:t>is</w:t>
            </w:r>
            <w:r>
              <w:t xml:space="preserve"> </w:t>
            </w:r>
            <w:r w:rsidRPr="00C4782F">
              <w:t>requested.</w:t>
            </w:r>
          </w:p>
        </w:tc>
      </w:tr>
      <w:tr w:rsidR="000606DB" w14:paraId="0F0804E3" w14:textId="77777777" w:rsidTr="00B4446D">
        <w:trPr>
          <w:trHeight w:val="475"/>
        </w:trPr>
        <w:tc>
          <w:tcPr>
            <w:tcW w:w="7003" w:type="dxa"/>
            <w:gridSpan w:val="2"/>
            <w:shd w:val="clear" w:color="auto" w:fill="auto"/>
            <w:tcMar>
              <w:right w:w="115" w:type="dxa"/>
            </w:tcMar>
          </w:tcPr>
          <w:p w14:paraId="3933B087" w14:textId="77777777" w:rsidR="000606DB" w:rsidRDefault="000606DB" w:rsidP="00C245C7">
            <w:pPr>
              <w:pStyle w:val="SF1TTL"/>
              <w:keepNext w:val="0"/>
              <w:rPr>
                <w:noProof/>
              </w:rPr>
            </w:pPr>
          </w:p>
        </w:tc>
      </w:tr>
    </w:tbl>
    <w:p w14:paraId="64D4DB77" w14:textId="1DD0A9BB" w:rsidR="00E73B39" w:rsidRDefault="00E73B39" w:rsidP="00C245C7">
      <w:pPr>
        <w:pStyle w:val="spacer"/>
      </w:pPr>
    </w:p>
    <w:p w14:paraId="690C1A10" w14:textId="77777777" w:rsidR="009F00BA" w:rsidRPr="00C4782F" w:rsidRDefault="009F00BA" w:rsidP="00C245C7">
      <w:pPr>
        <w:pStyle w:val="spacer"/>
      </w:pP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C245C7" w14:paraId="63D7291D" w14:textId="77777777" w:rsidTr="00B4446D">
        <w:trPr>
          <w:trHeight w:val="590"/>
        </w:trPr>
        <w:tc>
          <w:tcPr>
            <w:tcW w:w="7003" w:type="dxa"/>
            <w:gridSpan w:val="2"/>
            <w:shd w:val="clear" w:color="auto" w:fill="auto"/>
            <w:tcMar>
              <w:right w:w="115" w:type="dxa"/>
            </w:tcMar>
          </w:tcPr>
          <w:p w14:paraId="3F4C0E8E" w14:textId="77777777" w:rsidR="00C245C7" w:rsidRDefault="00C245C7" w:rsidP="00B4446D">
            <w:pPr>
              <w:pStyle w:val="SF1TTL"/>
              <w:rPr>
                <w:noProof/>
              </w:rPr>
            </w:pPr>
          </w:p>
        </w:tc>
      </w:tr>
      <w:tr w:rsidR="00C245C7" w14:paraId="2D1865C9" w14:textId="77777777" w:rsidTr="00B4446D">
        <w:trPr>
          <w:trHeight w:val="701"/>
        </w:trPr>
        <w:tc>
          <w:tcPr>
            <w:tcW w:w="121" w:type="dxa"/>
            <w:shd w:val="clear" w:color="auto" w:fill="C0C0C0"/>
            <w:tcMar>
              <w:right w:w="115" w:type="dxa"/>
            </w:tcMar>
          </w:tcPr>
          <w:p w14:paraId="50511AF8" w14:textId="77777777" w:rsidR="00C245C7" w:rsidRPr="005F4DC0" w:rsidRDefault="00C245C7" w:rsidP="00B4446D">
            <w:pPr>
              <w:pStyle w:val="SF1SUBTTL"/>
            </w:pPr>
          </w:p>
        </w:tc>
        <w:tc>
          <w:tcPr>
            <w:tcW w:w="6882" w:type="dxa"/>
            <w:tcMar>
              <w:left w:w="173" w:type="dxa"/>
              <w:right w:w="173" w:type="dxa"/>
            </w:tcMar>
          </w:tcPr>
          <w:p w14:paraId="52848957" w14:textId="15A399A6" w:rsidR="00C245C7" w:rsidRDefault="00C245C7" w:rsidP="00B4446D">
            <w:pPr>
              <w:pStyle w:val="SF1TTL"/>
            </w:pPr>
            <w:bookmarkStart w:id="229" w:name="_Toc38470381"/>
            <w:r>
              <w:rPr>
                <w:noProof/>
              </w:rPr>
              <mc:AlternateContent>
                <mc:Choice Requires="wps">
                  <w:drawing>
                    <wp:anchor distT="0" distB="0" distL="114300" distR="114300" simplePos="0" relativeHeight="251650048" behindDoc="0" locked="0" layoutInCell="1" allowOverlap="1" wp14:anchorId="19BE2498" wp14:editId="2E8E8E19">
                      <wp:simplePos x="0" y="0"/>
                      <wp:positionH relativeFrom="column">
                        <wp:posOffset>9253</wp:posOffset>
                      </wp:positionH>
                      <wp:positionV relativeFrom="page">
                        <wp:posOffset>5819</wp:posOffset>
                      </wp:positionV>
                      <wp:extent cx="73025" cy="73025"/>
                      <wp:effectExtent l="0" t="0" r="3175" b="3175"/>
                      <wp:wrapNone/>
                      <wp:docPr id="2"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89307" id="Rectangle 216" o:spid="_x0000_s1026" style="position:absolute;margin-left:.75pt;margin-top:.45pt;width:5.75pt;height: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Di1MKQAAgAA7Q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48000" behindDoc="0" locked="1" layoutInCell="1" allowOverlap="1" wp14:anchorId="2DEE155F" wp14:editId="21B6B182">
                      <wp:simplePos x="0" y="0"/>
                      <wp:positionH relativeFrom="column">
                        <wp:posOffset>84455</wp:posOffset>
                      </wp:positionH>
                      <wp:positionV relativeFrom="page">
                        <wp:posOffset>76200</wp:posOffset>
                      </wp:positionV>
                      <wp:extent cx="73025" cy="73025"/>
                      <wp:effectExtent l="0" t="0" r="3175" b="3175"/>
                      <wp:wrapNone/>
                      <wp:docPr id="3"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91D4C" id="Rectangle 215" o:spid="_x0000_s1026" style="position:absolute;margin-left:6.65pt;margin-top:6pt;width:5.75pt;height:5.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NpH4zYAAgAA7Q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t>Beginner</w:t>
            </w:r>
            <w:r w:rsidRPr="005F4DC0">
              <w:t xml:space="preserve"> Topic</w:t>
            </w:r>
            <w:bookmarkEnd w:id="229"/>
          </w:p>
          <w:p w14:paraId="2A399CB6" w14:textId="77777777" w:rsidR="00C245C7" w:rsidRPr="00C4782F" w:rsidRDefault="00C245C7" w:rsidP="00C245C7">
            <w:pPr>
              <w:pStyle w:val="SF1SUBTTL"/>
            </w:pPr>
            <w:bookmarkStart w:id="230" w:name="_Toc38470382"/>
            <w:r w:rsidRPr="00C4782F">
              <w:t>The</w:t>
            </w:r>
            <w:r>
              <w:t xml:space="preserve"> </w:t>
            </w:r>
            <w:r w:rsidRPr="00C4782F">
              <w:t>Why</w:t>
            </w:r>
            <w:r>
              <w:t xml:space="preserve"> </w:t>
            </w:r>
            <w:r w:rsidRPr="00C4782F">
              <w:t>and</w:t>
            </w:r>
            <w:r>
              <w:t xml:space="preserve"> </w:t>
            </w:r>
            <w:r w:rsidRPr="00C4782F">
              <w:t>How</w:t>
            </w:r>
            <w:r>
              <w:t xml:space="preserve"> </w:t>
            </w:r>
            <w:r w:rsidRPr="00C4782F">
              <w:t>of</w:t>
            </w:r>
            <w:r>
              <w:t xml:space="preserve"> </w:t>
            </w:r>
            <w:r w:rsidRPr="00C4782F">
              <w:t>Multithreading</w:t>
            </w:r>
            <w:bookmarkEnd w:id="230"/>
          </w:p>
          <w:p w14:paraId="7F3DB76C" w14:textId="77777777" w:rsidR="00C245C7" w:rsidRDefault="00C245C7" w:rsidP="00C245C7">
            <w:pPr>
              <w:pStyle w:val="SF1FIRST"/>
            </w:pPr>
            <w:r w:rsidRPr="00C4782F">
              <w:t>There</w:t>
            </w:r>
            <w:r>
              <w:t xml:space="preserve"> </w:t>
            </w:r>
            <w:r w:rsidRPr="00C4782F">
              <w:t>are</w:t>
            </w:r>
            <w:r>
              <w:t xml:space="preserve"> </w:t>
            </w:r>
            <w:r w:rsidRPr="00C4782F">
              <w:t>two</w:t>
            </w:r>
            <w:r>
              <w:t xml:space="preserve"> </w:t>
            </w:r>
            <w:r w:rsidRPr="00C4782F">
              <w:t>principal</w:t>
            </w:r>
            <w:r>
              <w:t xml:space="preserve"> </w:t>
            </w:r>
            <w:r w:rsidRPr="00C4782F">
              <w:t>scenarios</w:t>
            </w:r>
            <w:r>
              <w:t xml:space="preserve"> </w:t>
            </w:r>
            <w:r w:rsidRPr="00C4782F">
              <w:t>for</w:t>
            </w:r>
            <w:r>
              <w:t xml:space="preserve"> </w:t>
            </w:r>
            <w:r w:rsidRPr="00C4782F">
              <w:t>multithreading:</w:t>
            </w:r>
            <w:r>
              <w:t xml:space="preserve"> </w:t>
            </w:r>
            <w:r w:rsidRPr="00C4782F">
              <w:t>enabling</w:t>
            </w:r>
            <w:r>
              <w:t xml:space="preserve"> </w:t>
            </w:r>
            <w:r w:rsidRPr="00C4782F">
              <w:t>multitasking</w:t>
            </w:r>
            <w:r>
              <w:t xml:space="preserve"> </w:t>
            </w:r>
            <w:r w:rsidRPr="00C4782F">
              <w:t>and</w:t>
            </w:r>
            <w:r>
              <w:t xml:space="preserve"> </w:t>
            </w:r>
            <w:r w:rsidRPr="00C4782F">
              <w:t>dealing</w:t>
            </w:r>
            <w:r>
              <w:t xml:space="preserve"> </w:t>
            </w:r>
            <w:r w:rsidRPr="00C4782F">
              <w:t>with</w:t>
            </w:r>
            <w:r>
              <w:t xml:space="preserve"> </w:t>
            </w:r>
            <w:r w:rsidRPr="00C4782F">
              <w:t>latency.</w:t>
            </w:r>
          </w:p>
          <w:p w14:paraId="7DB2AB1C" w14:textId="77777777" w:rsidR="00C245C7" w:rsidRPr="00C4782F" w:rsidRDefault="00C245C7" w:rsidP="00C245C7">
            <w:pPr>
              <w:pStyle w:val="SF1MID"/>
            </w:pPr>
            <w:r w:rsidRPr="00C4782F">
              <w:t>Users</w:t>
            </w:r>
            <w:r>
              <w:t xml:space="preserve"> </w:t>
            </w:r>
            <w:r w:rsidRPr="00C4782F">
              <w:t>think</w:t>
            </w:r>
            <w:r>
              <w:t xml:space="preserve"> </w:t>
            </w:r>
            <w:r w:rsidRPr="00C4782F">
              <w:t>nothing</w:t>
            </w:r>
            <w:r>
              <w:t xml:space="preserve"> </w:t>
            </w:r>
            <w:r w:rsidRPr="00C4782F">
              <w:t>of</w:t>
            </w:r>
            <w:r>
              <w:t xml:space="preserve"> </w:t>
            </w:r>
            <w:r w:rsidRPr="00C4782F">
              <w:t>running</w:t>
            </w:r>
            <w:r>
              <w:t xml:space="preserve"> </w:t>
            </w:r>
            <w:r w:rsidRPr="00C4782F">
              <w:t>dozens</w:t>
            </w:r>
            <w:r>
              <w:t xml:space="preserve"> </w:t>
            </w:r>
            <w:r w:rsidRPr="00C4782F">
              <w:t>of</w:t>
            </w:r>
            <w:r>
              <w:t xml:space="preserve"> </w:t>
            </w:r>
            <w:r w:rsidRPr="00C4782F">
              <w:t>processes</w:t>
            </w:r>
            <w:r>
              <w:t xml:space="preserve"> </w:t>
            </w:r>
            <w:r w:rsidRPr="00C4782F">
              <w:t>at</w:t>
            </w:r>
            <w:r>
              <w:t xml:space="preserve"> </w:t>
            </w:r>
            <w:r w:rsidRPr="00C4782F">
              <w:t>the</w:t>
            </w:r>
            <w:r>
              <w:t xml:space="preserve"> </w:t>
            </w:r>
            <w:r w:rsidRPr="00C4782F">
              <w:t>same</w:t>
            </w:r>
            <w:r>
              <w:t xml:space="preserve"> </w:t>
            </w:r>
            <w:r w:rsidRPr="00C4782F">
              <w:t>time.</w:t>
            </w:r>
            <w:r>
              <w:t xml:space="preserve"> </w:t>
            </w:r>
            <w:r w:rsidRPr="00C4782F">
              <w:t>They</w:t>
            </w:r>
            <w:r>
              <w:t xml:space="preserve"> </w:t>
            </w:r>
            <w:r w:rsidRPr="00C4782F">
              <w:t>might</w:t>
            </w:r>
            <w:r>
              <w:t xml:space="preserve"> </w:t>
            </w:r>
            <w:r w:rsidRPr="00C4782F">
              <w:t>have</w:t>
            </w:r>
            <w:r>
              <w:t xml:space="preserve"> </w:t>
            </w:r>
            <w:r w:rsidRPr="00C4782F">
              <w:t>presentations</w:t>
            </w:r>
            <w:r>
              <w:t xml:space="preserve"> </w:t>
            </w:r>
            <w:r w:rsidRPr="00C4782F">
              <w:t>and</w:t>
            </w:r>
            <w:r>
              <w:t xml:space="preserve"> </w:t>
            </w:r>
            <w:r w:rsidRPr="00C4782F">
              <w:t>spreadsheets</w:t>
            </w:r>
            <w:r>
              <w:t xml:space="preserve"> </w:t>
            </w:r>
            <w:r w:rsidRPr="00C4782F">
              <w:t>open</w:t>
            </w:r>
            <w:r>
              <w:t xml:space="preserve"> </w:t>
            </w:r>
            <w:r w:rsidRPr="00C4782F">
              <w:t>for</w:t>
            </w:r>
            <w:r>
              <w:t xml:space="preserve"> </w:t>
            </w:r>
            <w:r w:rsidRPr="00C4782F">
              <w:t>editing</w:t>
            </w:r>
            <w:r>
              <w:t xml:space="preserve"> </w:t>
            </w:r>
            <w:r w:rsidRPr="00C4782F">
              <w:t>while</w:t>
            </w:r>
            <w:r>
              <w:t xml:space="preserve"> </w:t>
            </w:r>
            <w:r w:rsidRPr="00C4782F">
              <w:t>at</w:t>
            </w:r>
            <w:r>
              <w:t xml:space="preserve"> </w:t>
            </w:r>
            <w:r w:rsidRPr="00C4782F">
              <w:t>the</w:t>
            </w:r>
            <w:r>
              <w:t xml:space="preserve"> </w:t>
            </w:r>
            <w:r w:rsidRPr="00C4782F">
              <w:t>same</w:t>
            </w:r>
            <w:r>
              <w:t xml:space="preserve"> </w:t>
            </w:r>
            <w:r w:rsidRPr="00C4782F">
              <w:t>time</w:t>
            </w:r>
            <w:r>
              <w:t xml:space="preserve"> </w:t>
            </w:r>
            <w:r w:rsidRPr="00C4782F">
              <w:t>they</w:t>
            </w:r>
            <w:r>
              <w:t xml:space="preserve"> </w:t>
            </w:r>
            <w:r w:rsidRPr="00C4782F">
              <w:t>are</w:t>
            </w:r>
            <w:r>
              <w:t xml:space="preserve"> </w:t>
            </w:r>
            <w:r w:rsidRPr="00C4782F">
              <w:t>browsing</w:t>
            </w:r>
            <w:r>
              <w:t xml:space="preserve"> </w:t>
            </w:r>
            <w:r w:rsidRPr="00C4782F">
              <w:t>documents</w:t>
            </w:r>
            <w:r>
              <w:t xml:space="preserve"> </w:t>
            </w:r>
            <w:r w:rsidRPr="00C4782F">
              <w:t>on</w:t>
            </w:r>
            <w:r>
              <w:t xml:space="preserve"> </w:t>
            </w:r>
            <w:r w:rsidRPr="00C4782F">
              <w:t>the</w:t>
            </w:r>
            <w:r>
              <w:t xml:space="preserve"> </w:t>
            </w:r>
            <w:r w:rsidRPr="00C4782F">
              <w:t>Internet,</w:t>
            </w:r>
            <w:r>
              <w:t xml:space="preserve"> </w:t>
            </w:r>
            <w:r w:rsidRPr="00C4782F">
              <w:t>listening</w:t>
            </w:r>
            <w:r>
              <w:t xml:space="preserve"> </w:t>
            </w:r>
            <w:r w:rsidRPr="00C4782F">
              <w:t>to</w:t>
            </w:r>
            <w:r>
              <w:t xml:space="preserve"> </w:t>
            </w:r>
            <w:r w:rsidRPr="00C4782F">
              <w:t>music,</w:t>
            </w:r>
            <w:r>
              <w:t xml:space="preserve"> </w:t>
            </w:r>
            <w:r w:rsidRPr="00C4782F">
              <w:t>receiving</w:t>
            </w:r>
            <w:r>
              <w:t xml:space="preserve"> </w:t>
            </w:r>
            <w:r w:rsidRPr="00C4782F">
              <w:t>instant</w:t>
            </w:r>
            <w:r>
              <w:t xml:space="preserve"> </w:t>
            </w:r>
            <w:r w:rsidRPr="00C4782F">
              <w:t>messages</w:t>
            </w:r>
            <w:r>
              <w:t xml:space="preserve"> </w:t>
            </w:r>
            <w:r w:rsidRPr="00C4782F">
              <w:t>and</w:t>
            </w:r>
            <w:r>
              <w:t xml:space="preserve"> </w:t>
            </w:r>
            <w:r w:rsidRPr="00C4782F">
              <w:t>email</w:t>
            </w:r>
            <w:r>
              <w:t xml:space="preserve"> </w:t>
            </w:r>
            <w:r w:rsidRPr="00C4782F">
              <w:t>arrival</w:t>
            </w:r>
            <w:r>
              <w:t xml:space="preserve"> </w:t>
            </w:r>
            <w:r w:rsidRPr="00C4782F">
              <w:t>notifications,</w:t>
            </w:r>
            <w:r>
              <w:t xml:space="preserve"> </w:t>
            </w:r>
            <w:r w:rsidRPr="00C4782F">
              <w:t>and</w:t>
            </w:r>
            <w:r>
              <w:t xml:space="preserve"> </w:t>
            </w:r>
            <w:r w:rsidRPr="00C4782F">
              <w:t>watching</w:t>
            </w:r>
            <w:r>
              <w:t xml:space="preserve"> </w:t>
            </w:r>
            <w:r w:rsidRPr="00C4782F">
              <w:t>the</w:t>
            </w:r>
            <w:r>
              <w:t xml:space="preserve"> </w:t>
            </w:r>
            <w:r w:rsidRPr="00C4782F">
              <w:t>little</w:t>
            </w:r>
            <w:r>
              <w:t xml:space="preserve"> </w:t>
            </w:r>
            <w:r w:rsidRPr="00C4782F">
              <w:t>clock</w:t>
            </w:r>
            <w:r>
              <w:t xml:space="preserve"> </w:t>
            </w:r>
            <w:r w:rsidRPr="00C4782F">
              <w:t>in</w:t>
            </w:r>
            <w:r>
              <w:t xml:space="preserve"> </w:t>
            </w:r>
            <w:r w:rsidRPr="00C4782F">
              <w:t>the</w:t>
            </w:r>
            <w:r>
              <w:t xml:space="preserve"> </w:t>
            </w:r>
            <w:r w:rsidRPr="00C4782F">
              <w:t>corner.</w:t>
            </w:r>
            <w:r>
              <w:t xml:space="preserve"> </w:t>
            </w:r>
            <w:r w:rsidRPr="00C4782F">
              <w:t>Each</w:t>
            </w:r>
            <w:r>
              <w:t xml:space="preserve"> </w:t>
            </w:r>
            <w:r w:rsidRPr="00C4782F">
              <w:t>of</w:t>
            </w:r>
            <w:r>
              <w:t xml:space="preserve"> </w:t>
            </w:r>
            <w:r w:rsidRPr="00C4782F">
              <w:t>these</w:t>
            </w:r>
            <w:r>
              <w:t xml:space="preserve"> </w:t>
            </w:r>
            <w:r w:rsidRPr="00C4782F">
              <w:t>processes</w:t>
            </w:r>
            <w:r>
              <w:t xml:space="preserve"> </w:t>
            </w:r>
            <w:del w:id="231" w:author="Mark Michaelis" w:date="2020-03-19T06:26:00Z">
              <w:r w:rsidRPr="00C4782F" w:rsidDel="009A5C85">
                <w:delText>has</w:delText>
              </w:r>
              <w:r w:rsidDel="009A5C85">
                <w:delText xml:space="preserve"> </w:delText>
              </w:r>
              <w:r w:rsidRPr="00C4782F" w:rsidDel="009A5C85">
                <w:delText>to</w:delText>
              </w:r>
            </w:del>
            <w:ins w:id="232" w:author="Mark Michaelis" w:date="2020-03-19T06:26:00Z">
              <w:r w:rsidRPr="00C4782F">
                <w:t>must</w:t>
              </w:r>
            </w:ins>
            <w:r>
              <w:t xml:space="preserve"> </w:t>
            </w:r>
            <w:r w:rsidRPr="00C4782F">
              <w:t>continue</w:t>
            </w:r>
            <w:r>
              <w:t xml:space="preserve"> </w:t>
            </w:r>
            <w:r w:rsidRPr="00C4782F">
              <w:t>to</w:t>
            </w:r>
            <w:r>
              <w:t xml:space="preserve"> </w:t>
            </w:r>
            <w:r w:rsidRPr="00C4782F">
              <w:t>do</w:t>
            </w:r>
            <w:r>
              <w:t xml:space="preserve"> </w:t>
            </w:r>
            <w:r w:rsidRPr="00C4782F">
              <w:t>its</w:t>
            </w:r>
            <w:r>
              <w:t xml:space="preserve"> </w:t>
            </w:r>
            <w:r w:rsidRPr="00C4782F">
              <w:t>job</w:t>
            </w:r>
            <w:r>
              <w:t xml:space="preserve"> </w:t>
            </w:r>
            <w:r w:rsidRPr="00C4782F">
              <w:t>even</w:t>
            </w:r>
            <w:r>
              <w:t xml:space="preserve"> </w:t>
            </w:r>
            <w:r w:rsidRPr="00C4782F">
              <w:t>though</w:t>
            </w:r>
            <w:r>
              <w:t xml:space="preserve"> </w:t>
            </w:r>
            <w:r w:rsidRPr="00C4782F">
              <w:t>it</w:t>
            </w:r>
            <w:r>
              <w:t xml:space="preserve"> </w:t>
            </w:r>
            <w:r w:rsidRPr="00C4782F">
              <w:t>is</w:t>
            </w:r>
            <w:r>
              <w:t xml:space="preserve"> </w:t>
            </w:r>
            <w:r w:rsidRPr="00C4782F">
              <w:t>not</w:t>
            </w:r>
            <w:r>
              <w:t xml:space="preserve"> </w:t>
            </w:r>
            <w:r w:rsidRPr="00C4782F">
              <w:t>the</w:t>
            </w:r>
            <w:r>
              <w:t xml:space="preserve"> </w:t>
            </w:r>
            <w:r w:rsidRPr="00C4782F">
              <w:t>only</w:t>
            </w:r>
            <w:r>
              <w:t xml:space="preserve"> </w:t>
            </w:r>
            <w:r w:rsidRPr="00C4782F">
              <w:t>task</w:t>
            </w:r>
            <w:r>
              <w:t xml:space="preserve"> </w:t>
            </w:r>
            <w:r w:rsidRPr="00C4782F">
              <w:t>the</w:t>
            </w:r>
            <w:r>
              <w:t xml:space="preserve"> </w:t>
            </w:r>
            <w:r w:rsidRPr="00C4782F">
              <w:t>machine</w:t>
            </w:r>
            <w:r>
              <w:t xml:space="preserve"> </w:t>
            </w:r>
            <w:r w:rsidRPr="00C4782F">
              <w:t>has</w:t>
            </w:r>
            <w:r>
              <w:t xml:space="preserve"> </w:t>
            </w:r>
            <w:r w:rsidRPr="00C4782F">
              <w:t>to</w:t>
            </w:r>
            <w:r>
              <w:t xml:space="preserve"> </w:t>
            </w:r>
            <w:r w:rsidRPr="00C4782F">
              <w:t>attend</w:t>
            </w:r>
            <w:r>
              <w:t xml:space="preserve"> </w:t>
            </w:r>
            <w:r w:rsidRPr="00C4782F">
              <w:t>to.</w:t>
            </w:r>
            <w:r>
              <w:t xml:space="preserve"> </w:t>
            </w:r>
            <w:r w:rsidRPr="00C4782F">
              <w:t>This</w:t>
            </w:r>
            <w:r>
              <w:t xml:space="preserve"> </w:t>
            </w:r>
            <w:r w:rsidRPr="00C4782F">
              <w:t>kind</w:t>
            </w:r>
            <w:r>
              <w:t xml:space="preserve"> </w:t>
            </w:r>
            <w:r w:rsidRPr="00C4782F">
              <w:t>of</w:t>
            </w:r>
            <w:r>
              <w:t xml:space="preserve"> </w:t>
            </w:r>
            <w:r w:rsidRPr="00C4782F">
              <w:t>multitasking</w:t>
            </w:r>
            <w:r>
              <w:t xml:space="preserve"> </w:t>
            </w:r>
            <w:r w:rsidRPr="00C4782F">
              <w:t>is</w:t>
            </w:r>
            <w:r>
              <w:t xml:space="preserve"> </w:t>
            </w:r>
            <w:r w:rsidRPr="00C4782F">
              <w:t>usually</w:t>
            </w:r>
            <w:r>
              <w:t xml:space="preserve"> </w:t>
            </w:r>
            <w:r w:rsidRPr="00C4782F">
              <w:t>implemented</w:t>
            </w:r>
            <w:r>
              <w:t xml:space="preserve"> </w:t>
            </w:r>
            <w:r w:rsidRPr="00C4782F">
              <w:t>at</w:t>
            </w:r>
            <w:r>
              <w:t xml:space="preserve"> </w:t>
            </w:r>
            <w:r w:rsidRPr="00C4782F">
              <w:t>the</w:t>
            </w:r>
            <w:r>
              <w:t xml:space="preserve"> </w:t>
            </w:r>
            <w:r w:rsidRPr="00C4782F">
              <w:t>process</w:t>
            </w:r>
            <w:r>
              <w:t xml:space="preserve"> </w:t>
            </w:r>
            <w:r w:rsidRPr="00C4782F">
              <w:t>level,</w:t>
            </w:r>
            <w:r>
              <w:t xml:space="preserve"> </w:t>
            </w:r>
            <w:r w:rsidRPr="00C4782F">
              <w:t>but</w:t>
            </w:r>
            <w:r>
              <w:t xml:space="preserve"> </w:t>
            </w:r>
            <w:r w:rsidRPr="00C4782F">
              <w:t>there</w:t>
            </w:r>
            <w:r>
              <w:t xml:space="preserve"> </w:t>
            </w:r>
            <w:r w:rsidRPr="00C4782F">
              <w:t>are</w:t>
            </w:r>
            <w:r>
              <w:t xml:space="preserve"> </w:t>
            </w:r>
            <w:r w:rsidRPr="00C4782F">
              <w:t>situations</w:t>
            </w:r>
            <w:r>
              <w:t xml:space="preserve"> </w:t>
            </w:r>
            <w:r w:rsidRPr="00C4782F">
              <w:t>in</w:t>
            </w:r>
            <w:r>
              <w:t xml:space="preserve"> </w:t>
            </w:r>
            <w:r w:rsidRPr="00C4782F">
              <w:t>which</w:t>
            </w:r>
            <w:r>
              <w:t xml:space="preserve"> </w:t>
            </w:r>
            <w:r w:rsidRPr="00C4782F">
              <w:t>you</w:t>
            </w:r>
            <w:r>
              <w:t xml:space="preserve"> </w:t>
            </w:r>
            <w:r w:rsidRPr="00C4782F">
              <w:t>want</w:t>
            </w:r>
            <w:r>
              <w:t xml:space="preserve"> </w:t>
            </w:r>
            <w:r w:rsidRPr="00C4782F">
              <w:t>to</w:t>
            </w:r>
            <w:r>
              <w:t xml:space="preserve"> </w:t>
            </w:r>
            <w:r w:rsidRPr="00C4782F">
              <w:t>do</w:t>
            </w:r>
            <w:r>
              <w:t xml:space="preserve"> </w:t>
            </w:r>
            <w:r w:rsidRPr="00C4782F">
              <w:t>this</w:t>
            </w:r>
            <w:r>
              <w:t xml:space="preserve"> </w:t>
            </w:r>
            <w:r w:rsidRPr="00C4782F">
              <w:t>sort</w:t>
            </w:r>
            <w:r>
              <w:t xml:space="preserve"> </w:t>
            </w:r>
            <w:r w:rsidRPr="00C4782F">
              <w:t>of</w:t>
            </w:r>
            <w:r>
              <w:t xml:space="preserve"> </w:t>
            </w:r>
            <w:r w:rsidRPr="00C4782F">
              <w:t>multitasking</w:t>
            </w:r>
            <w:r>
              <w:t xml:space="preserve"> </w:t>
            </w:r>
            <w:r w:rsidRPr="00C4782F">
              <w:t>within</w:t>
            </w:r>
            <w:r>
              <w:t xml:space="preserve"> </w:t>
            </w:r>
            <w:r w:rsidRPr="00C4782F">
              <w:t>a</w:t>
            </w:r>
            <w:r>
              <w:t xml:space="preserve"> </w:t>
            </w:r>
            <w:r w:rsidRPr="00C4782F">
              <w:t>single</w:t>
            </w:r>
            <w:r>
              <w:t xml:space="preserve"> </w:t>
            </w:r>
            <w:r w:rsidRPr="00C4782F">
              <w:t>process.</w:t>
            </w:r>
          </w:p>
          <w:p w14:paraId="4A5B3B32" w14:textId="77777777" w:rsidR="00C245C7" w:rsidRPr="00C4782F" w:rsidRDefault="00C245C7" w:rsidP="00C245C7">
            <w:pPr>
              <w:pStyle w:val="SF1MID"/>
            </w:pPr>
            <w:r w:rsidRPr="00C4782F">
              <w:t>For</w:t>
            </w:r>
            <w:r>
              <w:t xml:space="preserve"> </w:t>
            </w:r>
            <w:r w:rsidRPr="00C4782F">
              <w:t>the</w:t>
            </w:r>
            <w:r>
              <w:t xml:space="preserve"> </w:t>
            </w:r>
            <w:r w:rsidRPr="00C4782F">
              <w:t>purposes</w:t>
            </w:r>
            <w:r>
              <w:t xml:space="preserve"> </w:t>
            </w:r>
            <w:r w:rsidRPr="00C4782F">
              <w:t>of</w:t>
            </w:r>
            <w:r>
              <w:t xml:space="preserve"> </w:t>
            </w:r>
            <w:r w:rsidRPr="00C4782F">
              <w:t>this</w:t>
            </w:r>
            <w:r>
              <w:t xml:space="preserve"> </w:t>
            </w:r>
            <w:r w:rsidRPr="00C4782F">
              <w:t>book,</w:t>
            </w:r>
            <w:r>
              <w:t xml:space="preserve"> </w:t>
            </w:r>
            <w:r w:rsidRPr="00C4782F">
              <w:t>however,</w:t>
            </w:r>
            <w:r>
              <w:t xml:space="preserve"> </w:t>
            </w:r>
            <w:r w:rsidRPr="00C4782F">
              <w:t>we</w:t>
            </w:r>
            <w:r>
              <w:t xml:space="preserve"> </w:t>
            </w:r>
            <w:r w:rsidRPr="00C4782F">
              <w:t>will</w:t>
            </w:r>
            <w:r>
              <w:t xml:space="preserve"> </w:t>
            </w:r>
            <w:r w:rsidRPr="00C4782F">
              <w:t>mostly</w:t>
            </w:r>
            <w:r>
              <w:t xml:space="preserve"> </w:t>
            </w:r>
            <w:r w:rsidRPr="00C4782F">
              <w:t>be</w:t>
            </w:r>
            <w:r>
              <w:t xml:space="preserve"> </w:t>
            </w:r>
            <w:r w:rsidRPr="00C4782F">
              <w:t>considering</w:t>
            </w:r>
            <w:r>
              <w:t xml:space="preserve"> </w:t>
            </w:r>
            <w:r w:rsidRPr="00C4782F">
              <w:t>multithreading</w:t>
            </w:r>
            <w:r>
              <w:t xml:space="preserve"> </w:t>
            </w:r>
            <w:r w:rsidRPr="00C4782F">
              <w:t>as</w:t>
            </w:r>
            <w:r>
              <w:t xml:space="preserve"> </w:t>
            </w:r>
            <w:r w:rsidRPr="00C4782F">
              <w:t>a</w:t>
            </w:r>
            <w:r>
              <w:t xml:space="preserve"> </w:t>
            </w:r>
            <w:r w:rsidRPr="00C4782F">
              <w:t>technique</w:t>
            </w:r>
            <w:r>
              <w:t xml:space="preserve"> </w:t>
            </w:r>
            <w:r w:rsidRPr="00C4782F">
              <w:t>for</w:t>
            </w:r>
            <w:r>
              <w:t xml:space="preserve"> </w:t>
            </w:r>
            <w:r w:rsidRPr="00C4782F">
              <w:t>dealing</w:t>
            </w:r>
            <w:r>
              <w:t xml:space="preserve"> </w:t>
            </w:r>
            <w:r w:rsidRPr="00C4782F">
              <w:t>with</w:t>
            </w:r>
            <w:r>
              <w:t xml:space="preserve"> </w:t>
            </w:r>
            <w:r w:rsidRPr="00C4782F">
              <w:t>latency.</w:t>
            </w:r>
            <w:r>
              <w:t xml:space="preserve"> </w:t>
            </w:r>
            <w:r w:rsidRPr="00C4782F">
              <w:t>For</w:t>
            </w:r>
            <w:r>
              <w:t xml:space="preserve"> </w:t>
            </w:r>
            <w:r w:rsidRPr="00C4782F">
              <w:t>example,</w:t>
            </w:r>
            <w:r>
              <w:t xml:space="preserve"> </w:t>
            </w:r>
            <w:r w:rsidRPr="00C4782F">
              <w:t>to</w:t>
            </w:r>
            <w:r>
              <w:t xml:space="preserve"> </w:t>
            </w:r>
            <w:r w:rsidRPr="00C4782F">
              <w:t>import</w:t>
            </w:r>
            <w:r>
              <w:t xml:space="preserve"> </w:t>
            </w:r>
            <w:r w:rsidRPr="00C4782F">
              <w:t>a</w:t>
            </w:r>
            <w:r>
              <w:t xml:space="preserve"> </w:t>
            </w:r>
            <w:r w:rsidRPr="00C4782F">
              <w:t>large</w:t>
            </w:r>
            <w:r>
              <w:t xml:space="preserve"> </w:t>
            </w:r>
            <w:r w:rsidRPr="00C4782F">
              <w:t>file</w:t>
            </w:r>
            <w:r>
              <w:t xml:space="preserve"> </w:t>
            </w:r>
            <w:r w:rsidRPr="00C4782F">
              <w:t>while</w:t>
            </w:r>
            <w:r>
              <w:t xml:space="preserve"> </w:t>
            </w:r>
            <w:r w:rsidRPr="00C4782F">
              <w:t>simultaneously</w:t>
            </w:r>
            <w:r>
              <w:t xml:space="preserve"> </w:t>
            </w:r>
            <w:r w:rsidRPr="00C4782F">
              <w:t>allowing</w:t>
            </w:r>
            <w:r>
              <w:t xml:space="preserve"> </w:t>
            </w:r>
            <w:r w:rsidRPr="00C4782F">
              <w:t>a</w:t>
            </w:r>
            <w:r>
              <w:t xml:space="preserve"> </w:t>
            </w:r>
            <w:r w:rsidRPr="00C4782F">
              <w:t>user</w:t>
            </w:r>
            <w:r>
              <w:t xml:space="preserve"> </w:t>
            </w:r>
            <w:r w:rsidRPr="00C4782F">
              <w:t>to</w:t>
            </w:r>
            <w:r>
              <w:t xml:space="preserve"> </w:t>
            </w:r>
            <w:r w:rsidRPr="00C4782F">
              <w:t>click</w:t>
            </w:r>
            <w:r>
              <w:t xml:space="preserve"> </w:t>
            </w:r>
            <w:r w:rsidRPr="00C4782F">
              <w:t>Cancel,</w:t>
            </w:r>
            <w:r>
              <w:t xml:space="preserve"> </w:t>
            </w:r>
            <w:r w:rsidRPr="00C4782F">
              <w:t>a</w:t>
            </w:r>
            <w:r>
              <w:t xml:space="preserve"> </w:t>
            </w:r>
            <w:r w:rsidRPr="00C4782F">
              <w:t>developer</w:t>
            </w:r>
            <w:r>
              <w:t xml:space="preserve"> </w:t>
            </w:r>
            <w:r w:rsidRPr="00C4782F">
              <w:t>creates</w:t>
            </w:r>
            <w:r>
              <w:t xml:space="preserve"> </w:t>
            </w:r>
            <w:r w:rsidRPr="00C4782F">
              <w:t>an</w:t>
            </w:r>
            <w:r>
              <w:t xml:space="preserve"> </w:t>
            </w:r>
            <w:r w:rsidRPr="00C4782F">
              <w:t>additional</w:t>
            </w:r>
            <w:r>
              <w:t xml:space="preserve"> </w:t>
            </w:r>
            <w:r w:rsidRPr="00C4782F">
              <w:t>thread</w:t>
            </w:r>
            <w:r>
              <w:t xml:space="preserve"> </w:t>
            </w:r>
            <w:r w:rsidRPr="00C4782F">
              <w:t>to</w:t>
            </w:r>
            <w:r>
              <w:t xml:space="preserve"> </w:t>
            </w:r>
            <w:r w:rsidRPr="00C4782F">
              <w:t>perform</w:t>
            </w:r>
            <w:r>
              <w:t xml:space="preserve"> </w:t>
            </w:r>
            <w:r w:rsidRPr="00C4782F">
              <w:t>the</w:t>
            </w:r>
            <w:r>
              <w:t xml:space="preserve"> </w:t>
            </w:r>
            <w:r w:rsidRPr="00C4782F">
              <w:t>import.</w:t>
            </w:r>
            <w:r>
              <w:t xml:space="preserve"> </w:t>
            </w:r>
            <w:r w:rsidRPr="00C4782F">
              <w:t>By</w:t>
            </w:r>
            <w:r>
              <w:t xml:space="preserve"> </w:t>
            </w:r>
            <w:r w:rsidRPr="00C4782F">
              <w:t>performing</w:t>
            </w:r>
            <w:r>
              <w:t xml:space="preserve"> </w:t>
            </w:r>
            <w:r w:rsidRPr="00C4782F">
              <w:t>the</w:t>
            </w:r>
            <w:r>
              <w:t xml:space="preserve"> </w:t>
            </w:r>
            <w:r w:rsidRPr="00C4782F">
              <w:t>import</w:t>
            </w:r>
            <w:r>
              <w:t xml:space="preserve"> </w:t>
            </w:r>
            <w:r w:rsidRPr="00C4782F">
              <w:t>on</w:t>
            </w:r>
            <w:r>
              <w:t xml:space="preserve"> </w:t>
            </w:r>
            <w:r w:rsidRPr="00C4782F">
              <w:t>a</w:t>
            </w:r>
            <w:r>
              <w:t xml:space="preserve"> </w:t>
            </w:r>
            <w:r w:rsidRPr="00C4782F">
              <w:t>different</w:t>
            </w:r>
            <w:r>
              <w:t xml:space="preserve"> </w:t>
            </w:r>
            <w:r w:rsidRPr="00C4782F">
              <w:t>thread,</w:t>
            </w:r>
            <w:r>
              <w:t xml:space="preserve"> </w:t>
            </w:r>
            <w:r w:rsidRPr="00C4782F">
              <w:t>the</w:t>
            </w:r>
            <w:r>
              <w:t xml:space="preserve"> </w:t>
            </w:r>
            <w:r w:rsidRPr="00C4782F">
              <w:t>user</w:t>
            </w:r>
            <w:r>
              <w:t xml:space="preserve"> </w:t>
            </w:r>
            <w:r w:rsidRPr="00C4782F">
              <w:t>can</w:t>
            </w:r>
            <w:r>
              <w:t xml:space="preserve"> </w:t>
            </w:r>
            <w:r w:rsidRPr="00C4782F">
              <w:t>request</w:t>
            </w:r>
            <w:r>
              <w:t xml:space="preserve"> </w:t>
            </w:r>
            <w:r w:rsidRPr="00C4782F">
              <w:t>cancellation</w:t>
            </w:r>
            <w:r>
              <w:t xml:space="preserve"> </w:t>
            </w:r>
            <w:r w:rsidRPr="00C4782F">
              <w:t>instead</w:t>
            </w:r>
            <w:r>
              <w:t xml:space="preserve"> </w:t>
            </w:r>
            <w:r w:rsidRPr="00C4782F">
              <w:t>of</w:t>
            </w:r>
            <w:r>
              <w:t xml:space="preserve"> </w:t>
            </w:r>
            <w:r w:rsidRPr="00C4782F">
              <w:t>freezing</w:t>
            </w:r>
            <w:r>
              <w:t xml:space="preserve"> </w:t>
            </w:r>
            <w:r w:rsidRPr="00C4782F">
              <w:t>the</w:t>
            </w:r>
            <w:r>
              <w:t xml:space="preserve"> </w:t>
            </w:r>
            <w:r w:rsidRPr="00C4782F">
              <w:t>user</w:t>
            </w:r>
            <w:r>
              <w:t xml:space="preserve"> </w:t>
            </w:r>
            <w:r w:rsidRPr="00C4782F">
              <w:t>interface</w:t>
            </w:r>
            <w:r>
              <w:t xml:space="preserve"> </w:t>
            </w:r>
            <w:r w:rsidRPr="00C4782F">
              <w:t>until</w:t>
            </w:r>
            <w:r>
              <w:t xml:space="preserve"> </w:t>
            </w:r>
            <w:r w:rsidRPr="00C4782F">
              <w:t>the</w:t>
            </w:r>
            <w:r>
              <w:t xml:space="preserve"> </w:t>
            </w:r>
            <w:r w:rsidRPr="00C4782F">
              <w:t>import</w:t>
            </w:r>
            <w:r>
              <w:t xml:space="preserve"> </w:t>
            </w:r>
            <w:r w:rsidRPr="00C4782F">
              <w:t>completes.</w:t>
            </w:r>
          </w:p>
          <w:p w14:paraId="28FAC7E7" w14:textId="77777777" w:rsidR="00C245C7" w:rsidRPr="00C4782F" w:rsidRDefault="00C245C7" w:rsidP="00C245C7">
            <w:pPr>
              <w:pStyle w:val="SF1MID"/>
            </w:pPr>
            <w:r w:rsidRPr="00C4782F">
              <w:t>If</w:t>
            </w:r>
            <w:r>
              <w:t xml:space="preserve"> </w:t>
            </w:r>
            <w:r w:rsidRPr="00C4782F">
              <w:t>enough</w:t>
            </w:r>
            <w:r>
              <w:t xml:space="preserve"> </w:t>
            </w:r>
            <w:r w:rsidRPr="00C4782F">
              <w:t>cores</w:t>
            </w:r>
            <w:r>
              <w:t xml:space="preserve"> are available </w:t>
            </w:r>
            <w:r w:rsidRPr="00C4782F">
              <w:t>that</w:t>
            </w:r>
            <w:r>
              <w:t xml:space="preserve"> </w:t>
            </w:r>
            <w:r w:rsidRPr="00C4782F">
              <w:t>each</w:t>
            </w:r>
            <w:r>
              <w:t xml:space="preserve"> </w:t>
            </w:r>
            <w:r w:rsidRPr="00C4782F">
              <w:t>thread</w:t>
            </w:r>
            <w:r>
              <w:t xml:space="preserve"> </w:t>
            </w:r>
            <w:r w:rsidRPr="00C4782F">
              <w:t>can</w:t>
            </w:r>
            <w:r>
              <w:t xml:space="preserve"> </w:t>
            </w:r>
            <w:r w:rsidRPr="00C4782F">
              <w:t>be</w:t>
            </w:r>
            <w:r>
              <w:t xml:space="preserve"> </w:t>
            </w:r>
            <w:r w:rsidRPr="00C4782F">
              <w:t>assigned</w:t>
            </w:r>
            <w:r>
              <w:t xml:space="preserve"> </w:t>
            </w:r>
            <w:r w:rsidRPr="00C4782F">
              <w:t>a</w:t>
            </w:r>
            <w:r>
              <w:t xml:space="preserve"> </w:t>
            </w:r>
            <w:r w:rsidRPr="00C4782F">
              <w:t>core,</w:t>
            </w:r>
            <w:r>
              <w:t xml:space="preserve"> </w:t>
            </w:r>
            <w:r w:rsidRPr="00C4782F">
              <w:t>each</w:t>
            </w:r>
            <w:r>
              <w:t xml:space="preserve"> </w:t>
            </w:r>
            <w:r w:rsidRPr="00C4782F">
              <w:t>thread</w:t>
            </w:r>
            <w:r>
              <w:t xml:space="preserve"> </w:t>
            </w:r>
            <w:r w:rsidRPr="00C4782F">
              <w:t>essentially</w:t>
            </w:r>
            <w:r>
              <w:t xml:space="preserve"> </w:t>
            </w:r>
            <w:r w:rsidRPr="00C4782F">
              <w:t>gets</w:t>
            </w:r>
            <w:r>
              <w:t xml:space="preserve"> </w:t>
            </w:r>
            <w:r w:rsidRPr="00C4782F">
              <w:t>its</w:t>
            </w:r>
            <w:r>
              <w:t xml:space="preserve"> </w:t>
            </w:r>
            <w:r w:rsidRPr="00C4782F">
              <w:t>own</w:t>
            </w:r>
            <w:r>
              <w:t xml:space="preserve"> </w:t>
            </w:r>
            <w:r w:rsidRPr="00C4782F">
              <w:t>little</w:t>
            </w:r>
            <w:r>
              <w:t xml:space="preserve"> </w:t>
            </w:r>
            <w:r w:rsidRPr="00C4782F">
              <w:t>machine.</w:t>
            </w:r>
            <w:r>
              <w:t xml:space="preserve"> </w:t>
            </w:r>
            <w:r w:rsidRPr="00C4782F">
              <w:t>However,</w:t>
            </w:r>
            <w:r>
              <w:t xml:space="preserve"> </w:t>
            </w:r>
            <w:del w:id="233" w:author="Mark Michaelis" w:date="2020-03-19T06:26:00Z">
              <w:r w:rsidRPr="00C4782F" w:rsidDel="009A5C85">
                <w:delText>more</w:delText>
              </w:r>
              <w:r w:rsidDel="009A5C85">
                <w:delText xml:space="preserve"> </w:delText>
              </w:r>
              <w:r w:rsidRPr="00C4782F" w:rsidDel="009A5C85">
                <w:delText>often</w:delText>
              </w:r>
              <w:r w:rsidDel="009A5C85">
                <w:delText xml:space="preserve"> </w:delText>
              </w:r>
              <w:r w:rsidRPr="00C4782F" w:rsidDel="009A5C85">
                <w:delText>than</w:delText>
              </w:r>
              <w:r w:rsidDel="009A5C85">
                <w:delText xml:space="preserve"> </w:delText>
              </w:r>
              <w:r w:rsidRPr="00C4782F" w:rsidDel="009A5C85">
                <w:delText>not</w:delText>
              </w:r>
            </w:del>
            <w:ins w:id="234" w:author="Mark Michaelis" w:date="2020-03-19T06:26:00Z">
              <w:r w:rsidRPr="00C4782F">
                <w:t>often</w:t>
              </w:r>
            </w:ins>
            <w:r>
              <w:t xml:space="preserve">, </w:t>
            </w:r>
            <w:r w:rsidRPr="00C4782F">
              <w:t>there</w:t>
            </w:r>
            <w:r>
              <w:t xml:space="preserve"> </w:t>
            </w:r>
            <w:r w:rsidRPr="00C4782F">
              <w:t>are</w:t>
            </w:r>
            <w:r>
              <w:t xml:space="preserve"> </w:t>
            </w:r>
            <w:r w:rsidRPr="00C4782F">
              <w:t>more</w:t>
            </w:r>
            <w:r>
              <w:t xml:space="preserve"> </w:t>
            </w:r>
            <w:r w:rsidRPr="00C4782F">
              <w:t>threads</w:t>
            </w:r>
            <w:r>
              <w:t xml:space="preserve"> </w:t>
            </w:r>
            <w:r w:rsidRPr="00C4782F">
              <w:t>than</w:t>
            </w:r>
            <w:r>
              <w:t xml:space="preserve"> </w:t>
            </w:r>
            <w:r w:rsidRPr="00C4782F">
              <w:t>cores</w:t>
            </w:r>
            <w:r>
              <w:t xml:space="preserve">. Even </w:t>
            </w:r>
            <w:r w:rsidRPr="00C4782F">
              <w:t>the</w:t>
            </w:r>
            <w:r>
              <w:t xml:space="preserve"> </w:t>
            </w:r>
            <w:r w:rsidRPr="00C4782F">
              <w:t>relatively</w:t>
            </w:r>
            <w:r>
              <w:t xml:space="preserve"> </w:t>
            </w:r>
            <w:r w:rsidRPr="00C4782F">
              <w:t>common</w:t>
            </w:r>
            <w:r>
              <w:t xml:space="preserve"> </w:t>
            </w:r>
            <w:r w:rsidRPr="00C4782F">
              <w:t>multicore</w:t>
            </w:r>
            <w:r>
              <w:t xml:space="preserve"> </w:t>
            </w:r>
            <w:r w:rsidRPr="00C4782F">
              <w:t>machines</w:t>
            </w:r>
            <w:r>
              <w:t xml:space="preserve"> </w:t>
            </w:r>
            <w:r w:rsidRPr="00C4782F">
              <w:t>of</w:t>
            </w:r>
            <w:r>
              <w:t xml:space="preserve"> </w:t>
            </w:r>
            <w:r w:rsidRPr="00C4782F">
              <w:t>today</w:t>
            </w:r>
            <w:r>
              <w:t xml:space="preserve"> </w:t>
            </w:r>
            <w:r w:rsidRPr="00C4782F">
              <w:t>still</w:t>
            </w:r>
            <w:r>
              <w:t xml:space="preserve"> </w:t>
            </w:r>
            <w:r w:rsidRPr="00C4782F">
              <w:t>have</w:t>
            </w:r>
            <w:r>
              <w:t xml:space="preserve"> </w:t>
            </w:r>
            <w:r w:rsidRPr="00C4782F">
              <w:t>only</w:t>
            </w:r>
            <w:r>
              <w:t xml:space="preserve"> </w:t>
            </w:r>
            <w:r w:rsidRPr="00C4782F">
              <w:t>a</w:t>
            </w:r>
            <w:r>
              <w:t xml:space="preserve"> </w:t>
            </w:r>
            <w:r w:rsidRPr="00C4782F">
              <w:t>handful</w:t>
            </w:r>
            <w:r>
              <w:t xml:space="preserve"> </w:t>
            </w:r>
            <w:r w:rsidRPr="00C4782F">
              <w:t>of</w:t>
            </w:r>
            <w:r>
              <w:t xml:space="preserve"> </w:t>
            </w:r>
            <w:r w:rsidRPr="00C4782F">
              <w:t>cores</w:t>
            </w:r>
            <w:r>
              <w:t xml:space="preserve">, </w:t>
            </w:r>
            <w:r w:rsidRPr="00C4782F">
              <w:t>while</w:t>
            </w:r>
            <w:r>
              <w:t xml:space="preserve"> </w:t>
            </w:r>
            <w:r w:rsidRPr="00C4782F">
              <w:t>each</w:t>
            </w:r>
            <w:r>
              <w:t xml:space="preserve"> </w:t>
            </w:r>
            <w:r w:rsidRPr="00C4782F">
              <w:t>process</w:t>
            </w:r>
            <w:r>
              <w:t xml:space="preserve"> </w:t>
            </w:r>
            <w:r w:rsidRPr="00C4782F">
              <w:t>could</w:t>
            </w:r>
            <w:r>
              <w:t xml:space="preserve"> </w:t>
            </w:r>
            <w:r w:rsidRPr="00C4782F">
              <w:t>quite</w:t>
            </w:r>
            <w:r>
              <w:t xml:space="preserve"> </w:t>
            </w:r>
            <w:r w:rsidRPr="00C4782F">
              <w:t>possibly</w:t>
            </w:r>
            <w:r>
              <w:t xml:space="preserve"> </w:t>
            </w:r>
            <w:r w:rsidRPr="00C4782F">
              <w:t>run</w:t>
            </w:r>
            <w:r>
              <w:t xml:space="preserve"> </w:t>
            </w:r>
            <w:r w:rsidRPr="00C4782F">
              <w:t>dozens</w:t>
            </w:r>
            <w:r>
              <w:t xml:space="preserve"> </w:t>
            </w:r>
            <w:r w:rsidRPr="00C4782F">
              <w:t>of</w:t>
            </w:r>
            <w:r>
              <w:t xml:space="preserve"> </w:t>
            </w:r>
            <w:r w:rsidRPr="00C4782F">
              <w:t>threads.</w:t>
            </w:r>
          </w:p>
          <w:p w14:paraId="37D3C17C" w14:textId="77777777" w:rsidR="00C245C7" w:rsidRPr="00C4782F" w:rsidRDefault="00C245C7" w:rsidP="00C245C7">
            <w:pPr>
              <w:pStyle w:val="SF1MID"/>
            </w:pPr>
            <w:r w:rsidRPr="00C4782F">
              <w:t>To</w:t>
            </w:r>
            <w:r>
              <w:t xml:space="preserve"> </w:t>
            </w:r>
            <w:r w:rsidRPr="00C4782F">
              <w:t>overcome</w:t>
            </w:r>
            <w:r>
              <w:t xml:space="preserve"> </w:t>
            </w:r>
            <w:r w:rsidRPr="00C4782F">
              <w:t>the</w:t>
            </w:r>
            <w:r>
              <w:t xml:space="preserve"> </w:t>
            </w:r>
            <w:r w:rsidRPr="00C4782F">
              <w:t>discrepancy</w:t>
            </w:r>
            <w:r>
              <w:t xml:space="preserve"> between the </w:t>
            </w:r>
            <w:r w:rsidRPr="00C4782F">
              <w:t>numerous</w:t>
            </w:r>
            <w:r>
              <w:t xml:space="preserve"> </w:t>
            </w:r>
            <w:r w:rsidRPr="00C4782F">
              <w:t>threads</w:t>
            </w:r>
            <w:r>
              <w:t xml:space="preserve"> and the </w:t>
            </w:r>
            <w:r w:rsidRPr="00C4782F">
              <w:t>handful</w:t>
            </w:r>
            <w:r>
              <w:t xml:space="preserve"> </w:t>
            </w:r>
            <w:r w:rsidRPr="00C4782F">
              <w:t>of</w:t>
            </w:r>
            <w:r>
              <w:t xml:space="preserve"> </w:t>
            </w:r>
            <w:r w:rsidRPr="00C4782F">
              <w:t>cores,</w:t>
            </w:r>
            <w:r>
              <w:t xml:space="preserve"> </w:t>
            </w:r>
            <w:r w:rsidRPr="00C4782F">
              <w:t>an</w:t>
            </w:r>
            <w:r>
              <w:t xml:space="preserve"> </w:t>
            </w:r>
            <w:r w:rsidRPr="00C4782F">
              <w:t>operating</w:t>
            </w:r>
            <w:r>
              <w:t xml:space="preserve"> </w:t>
            </w:r>
            <w:r w:rsidRPr="00C4782F">
              <w:t>system</w:t>
            </w:r>
            <w:r>
              <w:t xml:space="preserve"> </w:t>
            </w:r>
            <w:r w:rsidRPr="00C4782F">
              <w:t>simulates</w:t>
            </w:r>
            <w:r>
              <w:t xml:space="preserve"> </w:t>
            </w:r>
            <w:r w:rsidRPr="00C4782F">
              <w:t>multiple</w:t>
            </w:r>
            <w:r>
              <w:t xml:space="preserve"> </w:t>
            </w:r>
            <w:r w:rsidRPr="00C4782F">
              <w:t>threads</w:t>
            </w:r>
            <w:r>
              <w:t xml:space="preserve"> </w:t>
            </w:r>
            <w:r w:rsidRPr="00C4782F">
              <w:t>running</w:t>
            </w:r>
            <w:r>
              <w:t xml:space="preserve"> </w:t>
            </w:r>
            <w:r w:rsidRPr="00C4782F">
              <w:t>concurrently</w:t>
            </w:r>
            <w:r>
              <w:t xml:space="preserve"> </w:t>
            </w:r>
            <w:r w:rsidRPr="00C4782F">
              <w:t>by</w:t>
            </w:r>
            <w:r>
              <w:t xml:space="preserve"> </w:t>
            </w:r>
            <w:r w:rsidRPr="00A70784">
              <w:rPr>
                <w:rStyle w:val="BOLD"/>
              </w:rPr>
              <w:t>time slicing</w:t>
            </w:r>
            <w:r w:rsidRPr="00C4782F">
              <w:t>.</w:t>
            </w:r>
            <w:r>
              <w:t xml:space="preserve"> </w:t>
            </w:r>
            <w:r w:rsidRPr="00C4782F">
              <w:t>The</w:t>
            </w:r>
            <w:r>
              <w:t xml:space="preserve"> </w:t>
            </w:r>
            <w:r w:rsidRPr="00C4782F">
              <w:t>operating</w:t>
            </w:r>
            <w:r>
              <w:t xml:space="preserve"> </w:t>
            </w:r>
            <w:r w:rsidRPr="00C4782F">
              <w:t>system</w:t>
            </w:r>
            <w:r>
              <w:t xml:space="preserve"> </w:t>
            </w:r>
            <w:r w:rsidRPr="00C4782F">
              <w:t>switches</w:t>
            </w:r>
            <w:r>
              <w:t xml:space="preserve"> </w:t>
            </w:r>
            <w:r w:rsidRPr="00C4782F">
              <w:t>execution</w:t>
            </w:r>
            <w:r>
              <w:t xml:space="preserve"> </w:t>
            </w:r>
            <w:r w:rsidRPr="00C4782F">
              <w:t>from</w:t>
            </w:r>
            <w:r>
              <w:t xml:space="preserve"> </w:t>
            </w:r>
            <w:r w:rsidRPr="00C4782F">
              <w:t>one</w:t>
            </w:r>
            <w:r>
              <w:t xml:space="preserve"> </w:t>
            </w:r>
            <w:r w:rsidRPr="00C4782F">
              <w:t>thread</w:t>
            </w:r>
            <w:r>
              <w:t xml:space="preserve"> </w:t>
            </w:r>
            <w:r w:rsidRPr="00C4782F">
              <w:t>to</w:t>
            </w:r>
            <w:r>
              <w:t xml:space="preserve"> </w:t>
            </w:r>
            <w:r w:rsidRPr="00C4782F">
              <w:t>the</w:t>
            </w:r>
            <w:r>
              <w:t xml:space="preserve"> </w:t>
            </w:r>
            <w:r w:rsidRPr="00C4782F">
              <w:t>next</w:t>
            </w:r>
            <w:r>
              <w:t xml:space="preserve"> </w:t>
            </w:r>
            <w:r w:rsidRPr="00C4782F">
              <w:t>so</w:t>
            </w:r>
            <w:r>
              <w:t xml:space="preserve"> </w:t>
            </w:r>
            <w:r w:rsidRPr="00C4782F">
              <w:t>quickly</w:t>
            </w:r>
            <w:r>
              <w:t xml:space="preserve"> </w:t>
            </w:r>
            <w:r w:rsidRPr="00C4782F">
              <w:t>that</w:t>
            </w:r>
            <w:r>
              <w:t xml:space="preserve"> </w:t>
            </w:r>
            <w:r w:rsidRPr="00C4782F">
              <w:t>it</w:t>
            </w:r>
            <w:r>
              <w:t xml:space="preserve"> </w:t>
            </w:r>
            <w:r w:rsidRPr="00C4782F">
              <w:t>appears</w:t>
            </w:r>
            <w:r>
              <w:t xml:space="preserve"> </w:t>
            </w:r>
            <w:r w:rsidRPr="00C4782F">
              <w:t>the</w:t>
            </w:r>
            <w:r>
              <w:t xml:space="preserve"> </w:t>
            </w:r>
            <w:r w:rsidRPr="00C4782F">
              <w:t>threads</w:t>
            </w:r>
            <w:r>
              <w:t xml:space="preserve"> </w:t>
            </w:r>
            <w:r w:rsidRPr="00C4782F">
              <w:t>are</w:t>
            </w:r>
            <w:r>
              <w:t xml:space="preserve"> </w:t>
            </w:r>
            <w:r w:rsidRPr="00C4782F">
              <w:t>executing</w:t>
            </w:r>
            <w:r>
              <w:t xml:space="preserve"> </w:t>
            </w:r>
            <w:r w:rsidRPr="00C4782F">
              <w:t>simultaneously.</w:t>
            </w:r>
            <w:r>
              <w:t xml:space="preserve"> </w:t>
            </w:r>
            <w:r w:rsidRPr="00C4782F">
              <w:t>The</w:t>
            </w:r>
            <w:r>
              <w:t xml:space="preserve"> </w:t>
            </w:r>
            <w:del w:id="235" w:author="Mark Michaelis" w:date="2020-03-19T06:27:00Z">
              <w:r w:rsidRPr="00C4782F" w:rsidDel="006A266C">
                <w:delText>period</w:delText>
              </w:r>
              <w:r w:rsidDel="006A266C">
                <w:delText xml:space="preserve"> </w:delText>
              </w:r>
              <w:r w:rsidRPr="00C4782F" w:rsidDel="006A266C">
                <w:delText>of</w:delText>
              </w:r>
              <w:r w:rsidDel="006A266C">
                <w:delText xml:space="preserve"> </w:delText>
              </w:r>
            </w:del>
            <w:r w:rsidRPr="00C4782F">
              <w:t>time</w:t>
            </w:r>
            <w:r>
              <w:t xml:space="preserve"> </w:t>
            </w:r>
            <w:r w:rsidRPr="00C4782F">
              <w:t>that</w:t>
            </w:r>
            <w:r>
              <w:t xml:space="preserve"> </w:t>
            </w:r>
            <w:r w:rsidRPr="00C4782F">
              <w:t>the</w:t>
            </w:r>
            <w:r>
              <w:t xml:space="preserve"> </w:t>
            </w:r>
            <w:r w:rsidRPr="00C4782F">
              <w:t>processor</w:t>
            </w:r>
            <w:r>
              <w:t xml:space="preserve"> </w:t>
            </w:r>
            <w:r w:rsidRPr="00C4782F">
              <w:t>executes</w:t>
            </w:r>
            <w:r>
              <w:t xml:space="preserve"> </w:t>
            </w:r>
            <w:r w:rsidRPr="00C4782F">
              <w:t>a</w:t>
            </w:r>
            <w:r>
              <w:t xml:space="preserve"> </w:t>
            </w:r>
            <w:del w:id="236" w:author="Mark Michaelis" w:date="2020-03-19T06:35:00Z">
              <w:r w:rsidRPr="00C4782F" w:rsidDel="00F95F88">
                <w:delText>particular</w:delText>
              </w:r>
              <w:r w:rsidDel="00F95F88">
                <w:delText xml:space="preserve"> </w:delText>
              </w:r>
            </w:del>
            <w:r w:rsidRPr="00C4782F">
              <w:t>thread</w:t>
            </w:r>
            <w:r>
              <w:t xml:space="preserve"> </w:t>
            </w:r>
            <w:r w:rsidRPr="00C4782F">
              <w:t>before</w:t>
            </w:r>
            <w:r>
              <w:t xml:space="preserve"> </w:t>
            </w:r>
            <w:r w:rsidRPr="00C4782F">
              <w:t>switching</w:t>
            </w:r>
            <w:r>
              <w:t xml:space="preserve"> </w:t>
            </w:r>
            <w:r w:rsidRPr="00C4782F">
              <w:t>to</w:t>
            </w:r>
            <w:r>
              <w:t xml:space="preserve"> </w:t>
            </w:r>
            <w:r w:rsidRPr="00C4782F">
              <w:t>another</w:t>
            </w:r>
            <w:r>
              <w:t xml:space="preserve"> </w:t>
            </w:r>
            <w:r w:rsidRPr="00C4782F">
              <w:t>is</w:t>
            </w:r>
            <w:r>
              <w:t xml:space="preserve"> </w:t>
            </w:r>
            <w:r w:rsidRPr="00C4782F">
              <w:t>the</w:t>
            </w:r>
            <w:r>
              <w:t xml:space="preserve"> </w:t>
            </w:r>
            <w:r w:rsidRPr="00A70784">
              <w:rPr>
                <w:rStyle w:val="BOLD"/>
              </w:rPr>
              <w:t xml:space="preserve">time slice </w:t>
            </w:r>
            <w:r w:rsidRPr="00C4782F">
              <w:t>or</w:t>
            </w:r>
            <w:r>
              <w:t xml:space="preserve"> </w:t>
            </w:r>
            <w:r w:rsidRPr="00A70784">
              <w:rPr>
                <w:rStyle w:val="BOLD"/>
              </w:rPr>
              <w:t>quantum</w:t>
            </w:r>
            <w:r w:rsidRPr="00C4782F">
              <w:t>.</w:t>
            </w:r>
            <w:r>
              <w:t xml:space="preserve"> </w:t>
            </w:r>
            <w:r w:rsidRPr="00C4782F">
              <w:t>The</w:t>
            </w:r>
            <w:r>
              <w:t xml:space="preserve"> </w:t>
            </w:r>
            <w:r w:rsidRPr="00C4782F">
              <w:t>act</w:t>
            </w:r>
            <w:r>
              <w:t xml:space="preserve"> </w:t>
            </w:r>
            <w:r w:rsidRPr="00C4782F">
              <w:t>of</w:t>
            </w:r>
            <w:r>
              <w:t xml:space="preserve"> </w:t>
            </w:r>
            <w:r w:rsidRPr="00C4782F">
              <w:t>changing</w:t>
            </w:r>
            <w:r>
              <w:t xml:space="preserve"> </w:t>
            </w:r>
            <w:r w:rsidRPr="00C4782F">
              <w:t>which</w:t>
            </w:r>
            <w:r>
              <w:t xml:space="preserve"> </w:t>
            </w:r>
            <w:r w:rsidRPr="00C4782F">
              <w:t>thread</w:t>
            </w:r>
            <w:r>
              <w:t xml:space="preserve"> </w:t>
            </w:r>
            <w:r w:rsidRPr="00C4782F">
              <w:t>is</w:t>
            </w:r>
            <w:r>
              <w:t xml:space="preserve"> </w:t>
            </w:r>
            <w:r w:rsidRPr="00C4782F">
              <w:t>executing</w:t>
            </w:r>
            <w:r>
              <w:t xml:space="preserve"> </w:t>
            </w:r>
            <w:del w:id="237" w:author="Mark Michaelis" w:date="2020-03-19T06:26:00Z">
              <w:r w:rsidRPr="00C4782F" w:rsidDel="00872FB6">
                <w:delText>in</w:delText>
              </w:r>
              <w:r w:rsidDel="00872FB6">
                <w:delText xml:space="preserve"> </w:delText>
              </w:r>
              <w:r w:rsidRPr="00C4782F" w:rsidDel="00872FB6">
                <w:delText>a</w:delText>
              </w:r>
              <w:r w:rsidDel="00872FB6">
                <w:delText xml:space="preserve"> </w:delText>
              </w:r>
              <w:r w:rsidRPr="00C4782F" w:rsidDel="00872FB6">
                <w:delText>given</w:delText>
              </w:r>
            </w:del>
            <w:ins w:id="238" w:author="Mark Michaelis" w:date="2020-03-19T06:26:00Z">
              <w:r>
                <w:t>on a</w:t>
              </w:r>
            </w:ins>
            <w:r>
              <w:t xml:space="preserve"> </w:t>
            </w:r>
            <w:r w:rsidRPr="00C4782F">
              <w:t>core</w:t>
            </w:r>
            <w:r>
              <w:t xml:space="preserve"> </w:t>
            </w:r>
            <w:r w:rsidRPr="00C4782F">
              <w:t>is</w:t>
            </w:r>
            <w:r>
              <w:t xml:space="preserve"> </w:t>
            </w:r>
            <w:r w:rsidRPr="00C4782F">
              <w:t>called</w:t>
            </w:r>
            <w:r>
              <w:t xml:space="preserve"> </w:t>
            </w:r>
            <w:r w:rsidRPr="00C4782F">
              <w:t>a</w:t>
            </w:r>
            <w:r w:rsidRPr="00A70784">
              <w:rPr>
                <w:rStyle w:val="BOLD"/>
              </w:rPr>
              <w:t xml:space="preserve"> context switch</w:t>
            </w:r>
            <w:r w:rsidRPr="00C4782F">
              <w:t>.</w:t>
            </w:r>
          </w:p>
          <w:p w14:paraId="51B28059" w14:textId="77777777" w:rsidR="00C245C7" w:rsidRPr="00C4782F" w:rsidRDefault="00C245C7" w:rsidP="00C245C7">
            <w:pPr>
              <w:pStyle w:val="SF1MID"/>
            </w:pPr>
            <w:r w:rsidRPr="00C4782F">
              <w:t>The</w:t>
            </w:r>
            <w:r>
              <w:t xml:space="preserve"> </w:t>
            </w:r>
            <w:r w:rsidRPr="00C4782F">
              <w:t>effect</w:t>
            </w:r>
            <w:r>
              <w:t xml:space="preserve"> </w:t>
            </w:r>
            <w:r w:rsidRPr="00C4782F">
              <w:t>is</w:t>
            </w:r>
            <w:r>
              <w:t xml:space="preserve"> </w:t>
            </w:r>
            <w:del w:id="239" w:author="Mark Michaelis" w:date="2020-03-19T06:26:00Z">
              <w:r w:rsidRPr="00C4782F" w:rsidDel="00872FB6">
                <w:delText>similar</w:delText>
              </w:r>
              <w:r w:rsidDel="00872FB6">
                <w:delText xml:space="preserve"> </w:delText>
              </w:r>
              <w:r w:rsidRPr="00C4782F" w:rsidDel="00872FB6">
                <w:delText>to</w:delText>
              </w:r>
            </w:del>
            <w:ins w:id="240" w:author="Mark Michaelis" w:date="2020-03-19T06:26:00Z">
              <w:r w:rsidRPr="00C4782F">
                <w:t>like</w:t>
              </w:r>
            </w:ins>
            <w:r>
              <w:t xml:space="preserve"> </w:t>
            </w:r>
            <w:r w:rsidRPr="00C4782F">
              <w:t>that</w:t>
            </w:r>
            <w:r>
              <w:t xml:space="preserve"> </w:t>
            </w:r>
            <w:r w:rsidRPr="00C4782F">
              <w:t>of</w:t>
            </w:r>
            <w:r>
              <w:t xml:space="preserve"> </w:t>
            </w:r>
            <w:r w:rsidRPr="00C4782F">
              <w:t>a</w:t>
            </w:r>
            <w:r>
              <w:t xml:space="preserve"> </w:t>
            </w:r>
            <w:r w:rsidRPr="00C4782F">
              <w:t>fiber</w:t>
            </w:r>
            <w:r>
              <w:t>-</w:t>
            </w:r>
            <w:r w:rsidRPr="00C4782F">
              <w:t>optic</w:t>
            </w:r>
            <w:r>
              <w:t xml:space="preserve"> </w:t>
            </w:r>
            <w:r w:rsidRPr="00C4782F">
              <w:t>telephone</w:t>
            </w:r>
            <w:r>
              <w:t xml:space="preserve"> </w:t>
            </w:r>
            <w:r w:rsidRPr="00C4782F">
              <w:t>line</w:t>
            </w:r>
            <w:r>
              <w:t xml:space="preserve"> </w:t>
            </w:r>
            <w:r w:rsidRPr="00C4782F">
              <w:t>in</w:t>
            </w:r>
            <w:r>
              <w:t xml:space="preserve"> </w:t>
            </w:r>
            <w:r w:rsidRPr="00C4782F">
              <w:t>which</w:t>
            </w:r>
            <w:r>
              <w:t xml:space="preserve"> </w:t>
            </w:r>
            <w:r w:rsidRPr="00C4782F">
              <w:t>the</w:t>
            </w:r>
            <w:r>
              <w:t xml:space="preserve"> </w:t>
            </w:r>
            <w:r w:rsidRPr="00C4782F">
              <w:t>fiber</w:t>
            </w:r>
            <w:r>
              <w:t>-</w:t>
            </w:r>
            <w:r w:rsidRPr="00C4782F">
              <w:t>optic</w:t>
            </w:r>
            <w:r>
              <w:t xml:space="preserve"> </w:t>
            </w:r>
            <w:r w:rsidRPr="00C4782F">
              <w:t>line</w:t>
            </w:r>
            <w:r>
              <w:t xml:space="preserve"> </w:t>
            </w:r>
            <w:r w:rsidRPr="00C4782F">
              <w:t>represents</w:t>
            </w:r>
            <w:r>
              <w:t xml:space="preserve"> </w:t>
            </w:r>
            <w:r w:rsidRPr="00C4782F">
              <w:t>the</w:t>
            </w:r>
            <w:r>
              <w:t xml:space="preserve"> </w:t>
            </w:r>
            <w:r w:rsidRPr="00C4782F">
              <w:t>processor</w:t>
            </w:r>
            <w:r>
              <w:t xml:space="preserve"> </w:t>
            </w:r>
            <w:r w:rsidRPr="00C4782F">
              <w:t>and</w:t>
            </w:r>
            <w:r>
              <w:t xml:space="preserve"> </w:t>
            </w:r>
            <w:r w:rsidRPr="00C4782F">
              <w:t>each</w:t>
            </w:r>
            <w:r>
              <w:t xml:space="preserve"> </w:t>
            </w:r>
            <w:r w:rsidRPr="00C4782F">
              <w:t>conversation</w:t>
            </w:r>
            <w:r>
              <w:t xml:space="preserve"> </w:t>
            </w:r>
            <w:r w:rsidRPr="00C4782F">
              <w:t>represents</w:t>
            </w:r>
            <w:r>
              <w:t xml:space="preserve"> </w:t>
            </w:r>
            <w:r w:rsidRPr="00C4782F">
              <w:t>a</w:t>
            </w:r>
            <w:r>
              <w:t xml:space="preserve"> </w:t>
            </w:r>
            <w:r w:rsidRPr="00C4782F">
              <w:t>thread.</w:t>
            </w:r>
            <w:r>
              <w:t xml:space="preserve"> </w:t>
            </w:r>
            <w:r w:rsidRPr="00C4782F">
              <w:t>A</w:t>
            </w:r>
            <w:r>
              <w:t xml:space="preserve"> </w:t>
            </w:r>
            <w:r w:rsidRPr="00C4782F">
              <w:t>(single-mode)</w:t>
            </w:r>
            <w:r>
              <w:t xml:space="preserve"> </w:t>
            </w:r>
            <w:r w:rsidRPr="00C4782F">
              <w:t>fiber</w:t>
            </w:r>
            <w:r>
              <w:t>-</w:t>
            </w:r>
            <w:r w:rsidRPr="00C4782F">
              <w:t>optic</w:t>
            </w:r>
            <w:r>
              <w:t xml:space="preserve"> </w:t>
            </w:r>
            <w:r w:rsidRPr="00C4782F">
              <w:t>telephone</w:t>
            </w:r>
            <w:r>
              <w:t xml:space="preserve"> </w:t>
            </w:r>
            <w:r w:rsidRPr="00C4782F">
              <w:t>line</w:t>
            </w:r>
            <w:r>
              <w:t xml:space="preserve"> </w:t>
            </w:r>
            <w:r w:rsidRPr="00C4782F">
              <w:t>can</w:t>
            </w:r>
            <w:r>
              <w:t xml:space="preserve"> </w:t>
            </w:r>
            <w:r w:rsidRPr="00C4782F">
              <w:t>send</w:t>
            </w:r>
            <w:r>
              <w:t xml:space="preserve"> </w:t>
            </w:r>
            <w:r w:rsidRPr="00C4782F">
              <w:t>only</w:t>
            </w:r>
            <w:r>
              <w:t xml:space="preserve"> </w:t>
            </w:r>
            <w:r w:rsidRPr="00C4782F">
              <w:t>one</w:t>
            </w:r>
            <w:r>
              <w:t xml:space="preserve"> </w:t>
            </w:r>
            <w:r w:rsidRPr="00C4782F">
              <w:t>signal</w:t>
            </w:r>
            <w:r>
              <w:t xml:space="preserve"> </w:t>
            </w:r>
            <w:r w:rsidRPr="00C4782F">
              <w:t>at</w:t>
            </w:r>
            <w:r>
              <w:t xml:space="preserve"> </w:t>
            </w:r>
            <w:r w:rsidRPr="00C4782F">
              <w:t>a</w:t>
            </w:r>
            <w:r>
              <w:t xml:space="preserve"> </w:t>
            </w:r>
            <w:r w:rsidRPr="00C4782F">
              <w:t>time,</w:t>
            </w:r>
            <w:r>
              <w:t xml:space="preserve"> </w:t>
            </w:r>
            <w:r w:rsidRPr="00C4782F">
              <w:t>but</w:t>
            </w:r>
            <w:r>
              <w:t xml:space="preserve"> </w:t>
            </w:r>
            <w:r w:rsidRPr="00C4782F">
              <w:t>many</w:t>
            </w:r>
            <w:r>
              <w:t xml:space="preserve"> </w:t>
            </w:r>
            <w:r w:rsidRPr="00C4782F">
              <w:t>people</w:t>
            </w:r>
            <w:r>
              <w:t xml:space="preserve"> </w:t>
            </w:r>
            <w:r w:rsidRPr="00C4782F">
              <w:t>can</w:t>
            </w:r>
            <w:r>
              <w:t xml:space="preserve"> </w:t>
            </w:r>
            <w:r w:rsidRPr="00C4782F">
              <w:t>hold</w:t>
            </w:r>
            <w:r>
              <w:t xml:space="preserve"> </w:t>
            </w:r>
            <w:r w:rsidRPr="00C4782F">
              <w:t>simultaneous</w:t>
            </w:r>
            <w:r>
              <w:t xml:space="preserve"> </w:t>
            </w:r>
            <w:r w:rsidRPr="00C4782F">
              <w:t>conversations</w:t>
            </w:r>
            <w:r>
              <w:t xml:space="preserve"> </w:t>
            </w:r>
            <w:r w:rsidRPr="00C4782F">
              <w:t>over</w:t>
            </w:r>
            <w:r>
              <w:t xml:space="preserve"> </w:t>
            </w:r>
            <w:r w:rsidRPr="00C4782F">
              <w:t>the</w:t>
            </w:r>
            <w:r>
              <w:t xml:space="preserve"> </w:t>
            </w:r>
            <w:r w:rsidRPr="00C4782F">
              <w:t>line.</w:t>
            </w:r>
            <w:r>
              <w:t xml:space="preserve"> </w:t>
            </w:r>
            <w:r w:rsidRPr="00C4782F">
              <w:t>The</w:t>
            </w:r>
            <w:r>
              <w:t xml:space="preserve"> </w:t>
            </w:r>
            <w:r w:rsidRPr="00C4782F">
              <w:t>fiber</w:t>
            </w:r>
            <w:r>
              <w:t>-</w:t>
            </w:r>
            <w:r w:rsidRPr="00C4782F">
              <w:t>optic</w:t>
            </w:r>
            <w:r>
              <w:t xml:space="preserve"> </w:t>
            </w:r>
            <w:r w:rsidRPr="00C4782F">
              <w:t>channel</w:t>
            </w:r>
            <w:r>
              <w:t xml:space="preserve"> </w:t>
            </w:r>
            <w:r w:rsidRPr="00C4782F">
              <w:t>is</w:t>
            </w:r>
            <w:r>
              <w:t xml:space="preserve"> </w:t>
            </w:r>
            <w:r w:rsidRPr="00C4782F">
              <w:t>fast</w:t>
            </w:r>
            <w:r>
              <w:t xml:space="preserve"> </w:t>
            </w:r>
            <w:r w:rsidRPr="00C4782F">
              <w:t>enough</w:t>
            </w:r>
            <w:r>
              <w:t xml:space="preserve"> </w:t>
            </w:r>
            <w:r w:rsidRPr="00C4782F">
              <w:t>to</w:t>
            </w:r>
            <w:r>
              <w:t xml:space="preserve"> </w:t>
            </w:r>
            <w:r w:rsidRPr="00C4782F">
              <w:t>switch</w:t>
            </w:r>
            <w:r>
              <w:t xml:space="preserve"> </w:t>
            </w:r>
            <w:r w:rsidRPr="00C4782F">
              <w:t>between</w:t>
            </w:r>
            <w:r>
              <w:t xml:space="preserve"> </w:t>
            </w:r>
            <w:r w:rsidRPr="00C4782F">
              <w:t>conversations</w:t>
            </w:r>
            <w:r>
              <w:t xml:space="preserve"> </w:t>
            </w:r>
            <w:r w:rsidRPr="00C4782F">
              <w:t>so</w:t>
            </w:r>
            <w:r>
              <w:t xml:space="preserve"> </w:t>
            </w:r>
            <w:r w:rsidRPr="00C4782F">
              <w:t>quickly</w:t>
            </w:r>
            <w:r>
              <w:t xml:space="preserve"> </w:t>
            </w:r>
            <w:r w:rsidRPr="00C4782F">
              <w:t>that</w:t>
            </w:r>
            <w:r>
              <w:t xml:space="preserve"> </w:t>
            </w:r>
            <w:r w:rsidRPr="00C4782F">
              <w:t>each</w:t>
            </w:r>
            <w:r>
              <w:t xml:space="preserve"> </w:t>
            </w:r>
            <w:r w:rsidRPr="00C4782F">
              <w:t>conversation</w:t>
            </w:r>
            <w:r>
              <w:t xml:space="preserve"> </w:t>
            </w:r>
            <w:r w:rsidRPr="00C4782F">
              <w:t>appears</w:t>
            </w:r>
            <w:r>
              <w:t xml:space="preserve"> </w:t>
            </w:r>
            <w:r w:rsidRPr="00C4782F">
              <w:t>uninterrupted.</w:t>
            </w:r>
            <w:r>
              <w:t xml:space="preserve"> </w:t>
            </w:r>
            <w:r w:rsidRPr="00C4782F">
              <w:t>Similarly,</w:t>
            </w:r>
            <w:r>
              <w:t xml:space="preserve"> </w:t>
            </w:r>
            <w:r w:rsidRPr="00C4782F">
              <w:t>each</w:t>
            </w:r>
            <w:r>
              <w:t xml:space="preserve"> </w:t>
            </w:r>
            <w:r w:rsidRPr="00C4782F">
              <w:t>thread</w:t>
            </w:r>
            <w:r>
              <w:t xml:space="preserve"> </w:t>
            </w:r>
            <w:r w:rsidRPr="00C4782F">
              <w:t>of</w:t>
            </w:r>
            <w:r>
              <w:t xml:space="preserve"> </w:t>
            </w:r>
            <w:r w:rsidRPr="00C4782F">
              <w:t>a</w:t>
            </w:r>
            <w:r>
              <w:t xml:space="preserve"> </w:t>
            </w:r>
            <w:r w:rsidRPr="00C4782F">
              <w:t>multithreaded</w:t>
            </w:r>
            <w:r>
              <w:t xml:space="preserve"> </w:t>
            </w:r>
            <w:r w:rsidRPr="00C4782F">
              <w:t>process</w:t>
            </w:r>
            <w:r>
              <w:t xml:space="preserve"> </w:t>
            </w:r>
            <w:r w:rsidRPr="00C4782F">
              <w:t>appears</w:t>
            </w:r>
            <w:r>
              <w:t xml:space="preserve"> </w:t>
            </w:r>
            <w:commentRangeStart w:id="241"/>
            <w:del w:id="242" w:author="Mark Michaelis" w:date="2020-03-20T11:17:00Z">
              <w:r w:rsidRPr="00C4782F" w:rsidDel="004C2717">
                <w:delText>to</w:delText>
              </w:r>
              <w:r w:rsidDel="004C2717">
                <w:delText xml:space="preserve"> </w:delText>
              </w:r>
              <w:r w:rsidRPr="00C4782F" w:rsidDel="004C2717">
                <w:delText>run</w:delText>
              </w:r>
              <w:r w:rsidDel="004C2717">
                <w:delText xml:space="preserve"> </w:delText>
              </w:r>
              <w:r w:rsidRPr="00C4782F" w:rsidDel="004C2717">
                <w:delText>continuously</w:delText>
              </w:r>
              <w:r w:rsidDel="004C2717">
                <w:delText xml:space="preserve"> </w:delText>
              </w:r>
              <w:r w:rsidRPr="00C4782F" w:rsidDel="004C2717">
                <w:delText>with</w:delText>
              </w:r>
              <w:r w:rsidDel="004C2717">
                <w:delText xml:space="preserve"> </w:delText>
              </w:r>
              <w:r w:rsidRPr="00C4782F" w:rsidDel="004C2717">
                <w:delText>other</w:delText>
              </w:r>
              <w:r w:rsidDel="004C2717">
                <w:delText xml:space="preserve"> </w:delText>
              </w:r>
              <w:r w:rsidRPr="00C4782F" w:rsidDel="004C2717">
                <w:delText>threads</w:delText>
              </w:r>
            </w:del>
            <w:commentRangeEnd w:id="241"/>
            <w:r>
              <w:rPr>
                <w:rStyle w:val="CommentReference"/>
                <w:rFonts w:asciiTheme="minorHAnsi" w:hAnsiTheme="minorHAnsi" w:cstheme="minorBidi"/>
                <w:color w:val="auto"/>
              </w:rPr>
              <w:commentReference w:id="241"/>
            </w:r>
            <w:del w:id="243" w:author="Mark Michaelis" w:date="2020-03-20T11:17:00Z">
              <w:r w:rsidRPr="00C4782F" w:rsidDel="004C2717">
                <w:delText>.</w:delText>
              </w:r>
            </w:del>
            <w:ins w:id="244" w:author="Mark Michaelis" w:date="2020-03-20T11:17:00Z">
              <w:r>
                <w:t xml:space="preserve"> </w:t>
              </w:r>
            </w:ins>
          </w:p>
          <w:p w14:paraId="2474BA36" w14:textId="47F2A90D" w:rsidR="00C245C7" w:rsidRDefault="00C245C7" w:rsidP="00C245C7">
            <w:pPr>
              <w:pStyle w:val="SF1FIRST"/>
            </w:pPr>
            <w:r w:rsidRPr="00C4782F">
              <w:t>If</w:t>
            </w:r>
            <w:r>
              <w:t xml:space="preserve"> </w:t>
            </w:r>
            <w:r w:rsidRPr="00C4782F">
              <w:t>two</w:t>
            </w:r>
            <w:r>
              <w:t xml:space="preserve"> </w:t>
            </w:r>
            <w:r w:rsidRPr="00C4782F">
              <w:t>operations</w:t>
            </w:r>
            <w:r>
              <w:t xml:space="preserve"> </w:t>
            </w:r>
            <w:r w:rsidRPr="00C4782F">
              <w:t>are</w:t>
            </w:r>
            <w:r>
              <w:t xml:space="preserve"> </w:t>
            </w:r>
            <w:r w:rsidRPr="00C4782F">
              <w:t>running</w:t>
            </w:r>
            <w:r>
              <w:t xml:space="preserve"> </w:t>
            </w:r>
            <w:r w:rsidRPr="00C4782F">
              <w:t>in</w:t>
            </w:r>
            <w:r>
              <w:t xml:space="preserve"> </w:t>
            </w:r>
            <w:r w:rsidRPr="00C4782F">
              <w:t>parallel,</w:t>
            </w:r>
            <w:r>
              <w:t xml:space="preserve"> </w:t>
            </w:r>
            <w:r w:rsidRPr="00C4782F">
              <w:t>via</w:t>
            </w:r>
            <w:r>
              <w:t xml:space="preserve"> </w:t>
            </w:r>
            <w:r w:rsidRPr="00C4782F">
              <w:t>either</w:t>
            </w:r>
            <w:r>
              <w:t xml:space="preserve"> </w:t>
            </w:r>
            <w:r w:rsidRPr="00C4782F">
              <w:t>true</w:t>
            </w:r>
            <w:r>
              <w:t xml:space="preserve"> </w:t>
            </w:r>
            <w:r w:rsidRPr="00C4782F">
              <w:t>multicore</w:t>
            </w:r>
            <w:r>
              <w:t xml:space="preserve"> </w:t>
            </w:r>
            <w:r w:rsidRPr="00C4782F">
              <w:t>parallelism</w:t>
            </w:r>
            <w:r>
              <w:t xml:space="preserve"> </w:t>
            </w:r>
            <w:r w:rsidRPr="00C4782F">
              <w:t>or</w:t>
            </w:r>
            <w:r>
              <w:t xml:space="preserve"> </w:t>
            </w:r>
            <w:r w:rsidRPr="00C4782F">
              <w:t>simulated</w:t>
            </w:r>
            <w:r>
              <w:t xml:space="preserve"> </w:t>
            </w:r>
            <w:r w:rsidRPr="00C4782F">
              <w:t>parallelism</w:t>
            </w:r>
            <w:r>
              <w:t xml:space="preserve"> </w:t>
            </w:r>
            <w:r w:rsidRPr="00C4782F">
              <w:t>using</w:t>
            </w:r>
            <w:r>
              <w:t xml:space="preserve"> </w:t>
            </w:r>
            <w:r w:rsidRPr="00C4782F">
              <w:t>time</w:t>
            </w:r>
            <w:r>
              <w:t xml:space="preserve"> </w:t>
            </w:r>
            <w:r w:rsidRPr="00C4782F">
              <w:t>slicing,</w:t>
            </w:r>
            <w:r>
              <w:t xml:space="preserve"> </w:t>
            </w:r>
            <w:r w:rsidRPr="00C4782F">
              <w:t>they</w:t>
            </w:r>
            <w:r>
              <w:t xml:space="preserve"> </w:t>
            </w:r>
            <w:r w:rsidRPr="00C4782F">
              <w:t>are</w:t>
            </w:r>
            <w:r>
              <w:t xml:space="preserve"> </w:t>
            </w:r>
            <w:r w:rsidRPr="00C4782F">
              <w:t>said</w:t>
            </w:r>
            <w:r>
              <w:t xml:space="preserve"> </w:t>
            </w:r>
            <w:r w:rsidRPr="00C4782F">
              <w:t>to</w:t>
            </w:r>
            <w:r>
              <w:t xml:space="preserve"> </w:t>
            </w:r>
            <w:r w:rsidRPr="00C4782F">
              <w:t>be</w:t>
            </w:r>
            <w:r>
              <w:t xml:space="preserve"> </w:t>
            </w:r>
            <w:r w:rsidRPr="00A70784">
              <w:rPr>
                <w:rStyle w:val="BOLD"/>
              </w:rPr>
              <w:t>concurrent</w:t>
            </w:r>
            <w:r w:rsidRPr="00C4782F">
              <w:t>.</w:t>
            </w:r>
            <w:r>
              <w:t xml:space="preserve"> </w:t>
            </w:r>
            <w:r w:rsidRPr="00C4782F">
              <w:t>To</w:t>
            </w:r>
            <w:r>
              <w:t xml:space="preserve"> </w:t>
            </w:r>
            <w:r w:rsidRPr="00C4782F">
              <w:t>implement</w:t>
            </w:r>
            <w:r>
              <w:t xml:space="preserve"> </w:t>
            </w:r>
            <w:r w:rsidRPr="00C4782F">
              <w:t>such</w:t>
            </w:r>
            <w:r>
              <w:t xml:space="preserve"> </w:t>
            </w:r>
            <w:r w:rsidRPr="00C4782F">
              <w:t>concurrency</w:t>
            </w:r>
            <w:r>
              <w:t xml:space="preserve">, </w:t>
            </w:r>
            <w:r w:rsidRPr="00C4782F">
              <w:t>you</w:t>
            </w:r>
            <w:r>
              <w:t xml:space="preserve"> </w:t>
            </w:r>
            <w:r w:rsidRPr="00C4782F">
              <w:t>invoke</w:t>
            </w:r>
            <w:r>
              <w:t xml:space="preserve"> </w:t>
            </w:r>
            <w:r w:rsidRPr="00C4782F">
              <w:t>it</w:t>
            </w:r>
            <w:r>
              <w:t xml:space="preserve"> </w:t>
            </w:r>
            <w:r w:rsidRPr="00A70784">
              <w:rPr>
                <w:rStyle w:val="BOLD"/>
              </w:rPr>
              <w:t>asynchronously</w:t>
            </w:r>
            <w:r w:rsidRPr="00C4782F">
              <w:t>,</w:t>
            </w:r>
            <w:r>
              <w:t xml:space="preserve"> </w:t>
            </w:r>
            <w:r w:rsidRPr="00C4782F">
              <w:t>such</w:t>
            </w:r>
            <w:r>
              <w:t xml:space="preserve"> </w:t>
            </w:r>
            <w:r w:rsidRPr="00C4782F">
              <w:t>that</w:t>
            </w:r>
            <w:r>
              <w:t xml:space="preserve"> </w:t>
            </w:r>
            <w:r w:rsidRPr="00C4782F">
              <w:t>both</w:t>
            </w:r>
            <w:r>
              <w:t xml:space="preserve"> </w:t>
            </w:r>
            <w:r w:rsidRPr="00C4782F">
              <w:t>the</w:t>
            </w:r>
            <w:r>
              <w:t xml:space="preserve"> </w:t>
            </w:r>
            <w:r w:rsidRPr="00C4782F">
              <w:t>execution</w:t>
            </w:r>
            <w:r>
              <w:t xml:space="preserve"> </w:t>
            </w:r>
            <w:r w:rsidRPr="00C4782F">
              <w:t>and</w:t>
            </w:r>
            <w:r>
              <w:t xml:space="preserve"> the </w:t>
            </w:r>
            <w:r w:rsidRPr="00C4782F">
              <w:t>completion</w:t>
            </w:r>
            <w:r>
              <w:t xml:space="preserve"> </w:t>
            </w:r>
            <w:r w:rsidRPr="00C4782F">
              <w:t>of</w:t>
            </w:r>
            <w:r>
              <w:t xml:space="preserve"> </w:t>
            </w:r>
            <w:r w:rsidRPr="00C4782F">
              <w:t>the</w:t>
            </w:r>
            <w:r>
              <w:t xml:space="preserve"> </w:t>
            </w:r>
            <w:r w:rsidRPr="00C4782F">
              <w:t>invoked</w:t>
            </w:r>
            <w:r>
              <w:t xml:space="preserve"> </w:t>
            </w:r>
            <w:r w:rsidRPr="00C4782F">
              <w:t>operation</w:t>
            </w:r>
            <w:r>
              <w:t xml:space="preserve"> </w:t>
            </w:r>
            <w:r w:rsidRPr="00C4782F">
              <w:t>are</w:t>
            </w:r>
            <w:r>
              <w:t xml:space="preserve"> </w:t>
            </w:r>
            <w:r w:rsidRPr="00C4782F">
              <w:t>separate</w:t>
            </w:r>
            <w:r>
              <w:t xml:space="preserve"> </w:t>
            </w:r>
            <w:r w:rsidRPr="00C4782F">
              <w:t>from</w:t>
            </w:r>
            <w:r>
              <w:t xml:space="preserve"> </w:t>
            </w:r>
            <w:r w:rsidRPr="00C4782F">
              <w:t>the</w:t>
            </w:r>
            <w:r>
              <w:t xml:space="preserve"> </w:t>
            </w:r>
            <w:r w:rsidRPr="00C4782F">
              <w:t>control</w:t>
            </w:r>
            <w:r>
              <w:t xml:space="preserve"> </w:t>
            </w:r>
            <w:r w:rsidRPr="00C4782F">
              <w:t>flow</w:t>
            </w:r>
            <w:r>
              <w:t xml:space="preserve"> </w:t>
            </w:r>
            <w:r w:rsidRPr="00C4782F">
              <w:t>that</w:t>
            </w:r>
            <w:r>
              <w:t xml:space="preserve"> </w:t>
            </w:r>
            <w:r w:rsidRPr="00C4782F">
              <w:t>invoked</w:t>
            </w:r>
            <w:r>
              <w:t xml:space="preserve"> </w:t>
            </w:r>
            <w:r w:rsidRPr="00C4782F">
              <w:t>it.</w:t>
            </w:r>
            <w:r>
              <w:t xml:space="preserve"> </w:t>
            </w:r>
            <w:r w:rsidRPr="00C4782F">
              <w:t>Concurrency,</w:t>
            </w:r>
            <w:r>
              <w:t xml:space="preserve"> </w:t>
            </w:r>
            <w:r w:rsidRPr="00C4782F">
              <w:t>therefore,</w:t>
            </w:r>
            <w:r>
              <w:t xml:space="preserve"> </w:t>
            </w:r>
            <w:r w:rsidRPr="00C4782F">
              <w:t>occurs</w:t>
            </w:r>
            <w:r>
              <w:t xml:space="preserve"> </w:t>
            </w:r>
            <w:r w:rsidRPr="00C4782F">
              <w:t>when</w:t>
            </w:r>
            <w:r>
              <w:t xml:space="preserve"> </w:t>
            </w:r>
            <w:r w:rsidRPr="00C4782F">
              <w:t>work</w:t>
            </w:r>
            <w:r>
              <w:t xml:space="preserve"> </w:t>
            </w:r>
            <w:r w:rsidRPr="00C4782F">
              <w:t>dispatched</w:t>
            </w:r>
            <w:r>
              <w:t xml:space="preserve"> </w:t>
            </w:r>
            <w:r w:rsidRPr="00C4782F">
              <w:t>asynchronously</w:t>
            </w:r>
            <w:r>
              <w:t xml:space="preserve"> </w:t>
            </w:r>
            <w:r w:rsidRPr="00C4782F">
              <w:t>executes</w:t>
            </w:r>
            <w:r>
              <w:t xml:space="preserve"> </w:t>
            </w:r>
            <w:r w:rsidRPr="00C4782F">
              <w:t>in</w:t>
            </w:r>
            <w:r>
              <w:t xml:space="preserve"> </w:t>
            </w:r>
            <w:r w:rsidRPr="00C4782F">
              <w:t>parallel</w:t>
            </w:r>
            <w:r>
              <w:t xml:space="preserve"> </w:t>
            </w:r>
            <w:r w:rsidRPr="00C4782F">
              <w:t>with</w:t>
            </w:r>
            <w:r>
              <w:t xml:space="preserve"> </w:t>
            </w:r>
            <w:r w:rsidRPr="00C4782F">
              <w:t>the</w:t>
            </w:r>
            <w:r>
              <w:t xml:space="preserve"> </w:t>
            </w:r>
            <w:r w:rsidRPr="00C4782F">
              <w:t>current</w:t>
            </w:r>
            <w:r>
              <w:t xml:space="preserve"> </w:t>
            </w:r>
            <w:r w:rsidRPr="00C4782F">
              <w:t>control</w:t>
            </w:r>
            <w:r>
              <w:t xml:space="preserve"> </w:t>
            </w:r>
            <w:r w:rsidRPr="00C4782F">
              <w:t>flow.</w:t>
            </w:r>
            <w:r>
              <w:t xml:space="preserve"> </w:t>
            </w:r>
            <w:r w:rsidRPr="00A70784">
              <w:rPr>
                <w:rStyle w:val="BOLD"/>
              </w:rPr>
              <w:t>Parallel programming</w:t>
            </w:r>
            <w:r>
              <w:t xml:space="preserve"> </w:t>
            </w:r>
            <w:r w:rsidRPr="00C4782F">
              <w:t>is</w:t>
            </w:r>
            <w:r>
              <w:t xml:space="preserve"> </w:t>
            </w:r>
            <w:r w:rsidRPr="00C4782F">
              <w:t>the</w:t>
            </w:r>
            <w:r>
              <w:t xml:space="preserve"> </w:t>
            </w:r>
            <w:r w:rsidRPr="00C4782F">
              <w:t>act</w:t>
            </w:r>
            <w:r>
              <w:t xml:space="preserve"> </w:t>
            </w:r>
            <w:r w:rsidRPr="00C4782F">
              <w:t>of</w:t>
            </w:r>
            <w:r>
              <w:t xml:space="preserve"> </w:t>
            </w:r>
            <w:r w:rsidRPr="00C4782F">
              <w:t>taking</w:t>
            </w:r>
            <w:r>
              <w:t xml:space="preserve"> </w:t>
            </w:r>
            <w:r w:rsidRPr="00C4782F">
              <w:t>a</w:t>
            </w:r>
            <w:r>
              <w:t xml:space="preserve"> </w:t>
            </w:r>
            <w:r w:rsidRPr="00C4782F">
              <w:t>single</w:t>
            </w:r>
            <w:r>
              <w:t xml:space="preserve"> </w:t>
            </w:r>
            <w:r w:rsidRPr="00C4782F">
              <w:t>problem</w:t>
            </w:r>
            <w:r>
              <w:t xml:space="preserve"> </w:t>
            </w:r>
            <w:r w:rsidRPr="00C4782F">
              <w:t>and</w:t>
            </w:r>
            <w:r>
              <w:t xml:space="preserve"> </w:t>
            </w:r>
            <w:r w:rsidRPr="00C4782F">
              <w:t>splitting</w:t>
            </w:r>
            <w:r>
              <w:t xml:space="preserve"> </w:t>
            </w:r>
            <w:r w:rsidRPr="00C4782F">
              <w:t>it</w:t>
            </w:r>
            <w:r>
              <w:t xml:space="preserve"> </w:t>
            </w:r>
            <w:r w:rsidRPr="00C4782F">
              <w:t>into</w:t>
            </w:r>
            <w:r>
              <w:t xml:space="preserve"> </w:t>
            </w:r>
            <w:r w:rsidRPr="00C4782F">
              <w:t>pieces,</w:t>
            </w:r>
            <w:r>
              <w:t xml:space="preserve"> </w:t>
            </w:r>
            <w:r w:rsidRPr="00C4782F">
              <w:t>whereby</w:t>
            </w:r>
            <w:r>
              <w:t xml:space="preserve"> </w:t>
            </w:r>
            <w:r w:rsidRPr="00C4782F">
              <w:t>you</w:t>
            </w:r>
            <w:r>
              <w:t xml:space="preserve"> </w:t>
            </w:r>
            <w:r w:rsidRPr="00A70784">
              <w:rPr>
                <w:rStyle w:val="BOLD"/>
              </w:rPr>
              <w:t>asynchronously</w:t>
            </w:r>
            <w:r>
              <w:t xml:space="preserve"> </w:t>
            </w:r>
            <w:r w:rsidRPr="00C4782F">
              <w:t>initiate</w:t>
            </w:r>
            <w:r>
              <w:t xml:space="preserve"> </w:t>
            </w:r>
            <w:r w:rsidRPr="00C4782F">
              <w:t>the</w:t>
            </w:r>
            <w:r>
              <w:t xml:space="preserve"> </w:t>
            </w:r>
            <w:r w:rsidRPr="00C4782F">
              <w:t>process</w:t>
            </w:r>
            <w:r>
              <w:t xml:space="preserve"> </w:t>
            </w:r>
            <w:r w:rsidRPr="00C4782F">
              <w:t>of</w:t>
            </w:r>
            <w:r>
              <w:t xml:space="preserve"> </w:t>
            </w:r>
            <w:r w:rsidRPr="00C4782F">
              <w:t>each</w:t>
            </w:r>
            <w:r>
              <w:t xml:space="preserve"> </w:t>
            </w:r>
            <w:r w:rsidRPr="00C4782F">
              <w:t>piece</w:t>
            </w:r>
            <w:r>
              <w:t xml:space="preserve"> </w:t>
            </w:r>
            <w:r w:rsidRPr="00C4782F">
              <w:t>such</w:t>
            </w:r>
            <w:r>
              <w:t xml:space="preserve"> </w:t>
            </w:r>
            <w:r w:rsidRPr="00C4782F">
              <w:t>that</w:t>
            </w:r>
            <w:r>
              <w:t xml:space="preserve"> </w:t>
            </w:r>
            <w:r w:rsidRPr="00C4782F">
              <w:t>the</w:t>
            </w:r>
            <w:r>
              <w:t xml:space="preserve"> </w:t>
            </w:r>
            <w:r w:rsidRPr="00C4782F">
              <w:t>pieces</w:t>
            </w:r>
            <w:r>
              <w:t xml:space="preserve"> </w:t>
            </w:r>
            <w:r w:rsidRPr="00C4782F">
              <w:t>can</w:t>
            </w:r>
            <w:r>
              <w:t xml:space="preserve"> </w:t>
            </w:r>
            <w:r w:rsidRPr="00C4782F">
              <w:t>all</w:t>
            </w:r>
            <w:r>
              <w:t xml:space="preserve"> </w:t>
            </w:r>
            <w:r w:rsidRPr="00C4782F">
              <w:t>be</w:t>
            </w:r>
            <w:r>
              <w:t xml:space="preserve"> </w:t>
            </w:r>
            <w:r w:rsidRPr="00C4782F">
              <w:t>processed</w:t>
            </w:r>
            <w:r>
              <w:t xml:space="preserve"> </w:t>
            </w:r>
            <w:r w:rsidRPr="00C4782F">
              <w:t>concurrently.</w:t>
            </w:r>
          </w:p>
        </w:tc>
      </w:tr>
      <w:tr w:rsidR="00C245C7" w14:paraId="1F805809" w14:textId="77777777" w:rsidTr="00B4446D">
        <w:trPr>
          <w:trHeight w:val="475"/>
        </w:trPr>
        <w:tc>
          <w:tcPr>
            <w:tcW w:w="7003" w:type="dxa"/>
            <w:gridSpan w:val="2"/>
            <w:shd w:val="clear" w:color="auto" w:fill="auto"/>
            <w:tcMar>
              <w:right w:w="115" w:type="dxa"/>
            </w:tcMar>
          </w:tcPr>
          <w:p w14:paraId="1C05A464" w14:textId="77777777" w:rsidR="00C245C7" w:rsidRDefault="00C245C7" w:rsidP="00B4446D">
            <w:pPr>
              <w:pStyle w:val="SF1TTL"/>
              <w:rPr>
                <w:noProof/>
              </w:rPr>
            </w:pPr>
          </w:p>
        </w:tc>
      </w:tr>
    </w:tbl>
    <w:p w14:paraId="0D18FC14" w14:textId="620AFABB" w:rsidR="00E73B39" w:rsidRDefault="00E73B39" w:rsidP="00F80BDD">
      <w:pPr>
        <w:pStyle w:val="spacer"/>
      </w:pPr>
    </w:p>
    <w:p w14:paraId="5A41BEA9" w14:textId="77777777" w:rsidR="00F80BDD" w:rsidRPr="00C4782F" w:rsidRDefault="00F80BDD" w:rsidP="00F80BDD">
      <w:pPr>
        <w:pStyle w:val="spacer"/>
      </w:pP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5F2294" w14:paraId="0E7F62F8" w14:textId="77777777" w:rsidTr="00B4446D">
        <w:trPr>
          <w:trHeight w:val="590"/>
        </w:trPr>
        <w:tc>
          <w:tcPr>
            <w:tcW w:w="7003" w:type="dxa"/>
            <w:gridSpan w:val="2"/>
            <w:shd w:val="clear" w:color="auto" w:fill="auto"/>
            <w:tcMar>
              <w:right w:w="115" w:type="dxa"/>
            </w:tcMar>
          </w:tcPr>
          <w:p w14:paraId="231C4492" w14:textId="77777777" w:rsidR="005F2294" w:rsidRDefault="005F2294" w:rsidP="00B4446D">
            <w:pPr>
              <w:pStyle w:val="SF1TTL"/>
              <w:rPr>
                <w:noProof/>
              </w:rPr>
            </w:pPr>
          </w:p>
        </w:tc>
      </w:tr>
      <w:tr w:rsidR="005F2294" w14:paraId="6530290D" w14:textId="77777777" w:rsidTr="00B4446D">
        <w:trPr>
          <w:trHeight w:val="701"/>
        </w:trPr>
        <w:tc>
          <w:tcPr>
            <w:tcW w:w="121" w:type="dxa"/>
            <w:shd w:val="clear" w:color="auto" w:fill="C0C0C0"/>
            <w:tcMar>
              <w:right w:w="115" w:type="dxa"/>
            </w:tcMar>
          </w:tcPr>
          <w:p w14:paraId="480473F9" w14:textId="77777777" w:rsidR="005F2294" w:rsidRPr="005F4DC0" w:rsidRDefault="005F2294" w:rsidP="00B4446D">
            <w:pPr>
              <w:pStyle w:val="SF1SUBTTL"/>
            </w:pPr>
          </w:p>
        </w:tc>
        <w:tc>
          <w:tcPr>
            <w:tcW w:w="6882" w:type="dxa"/>
            <w:tcMar>
              <w:left w:w="173" w:type="dxa"/>
              <w:right w:w="173" w:type="dxa"/>
            </w:tcMar>
          </w:tcPr>
          <w:p w14:paraId="6DE1F3EB" w14:textId="01C42E96" w:rsidR="005F2294" w:rsidRDefault="005F2294" w:rsidP="00B4446D">
            <w:pPr>
              <w:pStyle w:val="SF1TTL"/>
            </w:pPr>
            <w:bookmarkStart w:id="245" w:name="_Toc38470383"/>
            <w:r>
              <w:rPr>
                <w:noProof/>
              </w:rPr>
              <mc:AlternateContent>
                <mc:Choice Requires="wps">
                  <w:drawing>
                    <wp:anchor distT="0" distB="0" distL="114300" distR="114300" simplePos="0" relativeHeight="251654144" behindDoc="0" locked="0" layoutInCell="1" allowOverlap="1" wp14:anchorId="4556EDBD" wp14:editId="32EB504A">
                      <wp:simplePos x="0" y="0"/>
                      <wp:positionH relativeFrom="column">
                        <wp:posOffset>9253</wp:posOffset>
                      </wp:positionH>
                      <wp:positionV relativeFrom="page">
                        <wp:posOffset>5819</wp:posOffset>
                      </wp:positionV>
                      <wp:extent cx="73025" cy="73025"/>
                      <wp:effectExtent l="0" t="0" r="3175" b="3175"/>
                      <wp:wrapNone/>
                      <wp:docPr id="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D05EC" id="Rectangle 216" o:spid="_x0000_s1026" style="position:absolute;margin-left:.75pt;margin-top:.45pt;width:5.75pt;height: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EmswaMAAgAA7Q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52096" behindDoc="0" locked="1" layoutInCell="1" allowOverlap="1" wp14:anchorId="0873FE8D" wp14:editId="64F92EA1">
                      <wp:simplePos x="0" y="0"/>
                      <wp:positionH relativeFrom="column">
                        <wp:posOffset>84455</wp:posOffset>
                      </wp:positionH>
                      <wp:positionV relativeFrom="page">
                        <wp:posOffset>76200</wp:posOffset>
                      </wp:positionV>
                      <wp:extent cx="73025" cy="73025"/>
                      <wp:effectExtent l="0" t="0" r="3175" b="3175"/>
                      <wp:wrapNone/>
                      <wp:docPr id="7"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1911B" id="Rectangle 215" o:spid="_x0000_s1026" style="position:absolute;margin-left:6.65pt;margin-top:6pt;width:5.75pt;height:5.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" fillcolor="gray" stroked="f">
                      <o:lock v:ext="edit" aspectratio="t"/>
                      <w10:wrap anchory="page"/>
                      <w10:anchorlock/>
                    </v:rect>
                  </w:pict>
                </mc:Fallback>
              </mc:AlternateContent>
            </w:r>
            <w:r>
              <w:t>Beginner</w:t>
            </w:r>
            <w:r w:rsidRPr="005F4DC0">
              <w:t xml:space="preserve"> Topic</w:t>
            </w:r>
            <w:bookmarkEnd w:id="245"/>
          </w:p>
          <w:p w14:paraId="3AFCDF2B" w14:textId="77777777" w:rsidR="001216E1" w:rsidRPr="00C4782F" w:rsidRDefault="001216E1" w:rsidP="001216E1">
            <w:pPr>
              <w:pStyle w:val="SF1SUBTTL"/>
            </w:pPr>
            <w:bookmarkStart w:id="246" w:name="_Toc38470384"/>
            <w:r w:rsidRPr="00C4782F">
              <w:t>Performance</w:t>
            </w:r>
            <w:r>
              <w:t xml:space="preserve"> </w:t>
            </w:r>
            <w:r w:rsidRPr="00C4782F">
              <w:t>Considerations</w:t>
            </w:r>
            <w:bookmarkEnd w:id="246"/>
          </w:p>
          <w:p w14:paraId="120A5176" w14:textId="77777777" w:rsidR="001216E1" w:rsidRDefault="001216E1" w:rsidP="001216E1">
            <w:pPr>
              <w:pStyle w:val="SF1FIRST"/>
            </w:pPr>
            <w:r w:rsidRPr="00C4782F">
              <w:t>A</w:t>
            </w:r>
            <w:r>
              <w:t xml:space="preserve"> </w:t>
            </w:r>
            <w:r w:rsidRPr="00C4782F">
              <w:t>thread</w:t>
            </w:r>
            <w:r>
              <w:t xml:space="preserve"> </w:t>
            </w:r>
            <w:r w:rsidRPr="00C4782F">
              <w:t>that</w:t>
            </w:r>
            <w:r>
              <w:t xml:space="preserve"> </w:t>
            </w:r>
            <w:r w:rsidRPr="00C4782F">
              <w:t>is</w:t>
            </w:r>
            <w:r>
              <w:t xml:space="preserve"> </w:t>
            </w:r>
            <w:r w:rsidRPr="00C4782F">
              <w:t>servicing</w:t>
            </w:r>
            <w:r>
              <w:t xml:space="preserve"> </w:t>
            </w:r>
            <w:r w:rsidRPr="00C4782F">
              <w:t>an</w:t>
            </w:r>
            <w:r>
              <w:t xml:space="preserve"> </w:t>
            </w:r>
            <w:r w:rsidRPr="00C4782F">
              <w:t>I/O</w:t>
            </w:r>
            <w:r>
              <w:t>-</w:t>
            </w:r>
            <w:r w:rsidRPr="00C4782F">
              <w:t>bound</w:t>
            </w:r>
            <w:r>
              <w:t xml:space="preserve"> </w:t>
            </w:r>
            <w:r w:rsidRPr="00C4782F">
              <w:t>operation</w:t>
            </w:r>
            <w:r>
              <w:t xml:space="preserve"> </w:t>
            </w:r>
            <w:r w:rsidRPr="00C4782F">
              <w:t>can</w:t>
            </w:r>
            <w:r>
              <w:t xml:space="preserve"> </w:t>
            </w:r>
            <w:r w:rsidRPr="00C4782F">
              <w:t>essentially</w:t>
            </w:r>
            <w:r>
              <w:t xml:space="preserve"> </w:t>
            </w:r>
            <w:r w:rsidRPr="00C4782F">
              <w:t>be</w:t>
            </w:r>
            <w:r>
              <w:t xml:space="preserve"> </w:t>
            </w:r>
            <w:r w:rsidRPr="00C4782F">
              <w:t>ignored</w:t>
            </w:r>
            <w:r>
              <w:t xml:space="preserve"> </w:t>
            </w:r>
            <w:r w:rsidRPr="00C4782F">
              <w:t>by</w:t>
            </w:r>
            <w:r>
              <w:t xml:space="preserve"> </w:t>
            </w:r>
            <w:r w:rsidRPr="00C4782F">
              <w:t>the</w:t>
            </w:r>
            <w:r>
              <w:t xml:space="preserve"> </w:t>
            </w:r>
            <w:r w:rsidRPr="00C4782F">
              <w:t>operating</w:t>
            </w:r>
            <w:r>
              <w:t xml:space="preserve"> </w:t>
            </w:r>
            <w:r w:rsidRPr="00C4782F">
              <w:t>system</w:t>
            </w:r>
            <w:r>
              <w:t xml:space="preserve"> </w:t>
            </w:r>
            <w:r w:rsidRPr="00C4782F">
              <w:t>until</w:t>
            </w:r>
            <w:r>
              <w:t xml:space="preserve"> </w:t>
            </w:r>
            <w:r w:rsidRPr="00C4782F">
              <w:t>the</w:t>
            </w:r>
            <w:r>
              <w:t xml:space="preserve"> </w:t>
            </w:r>
            <w:r w:rsidRPr="00C4782F">
              <w:t>result</w:t>
            </w:r>
            <w:r>
              <w:t xml:space="preserve"> </w:t>
            </w:r>
            <w:r w:rsidRPr="00C4782F">
              <w:t>is</w:t>
            </w:r>
            <w:r>
              <w:t xml:space="preserve"> </w:t>
            </w:r>
            <w:r w:rsidRPr="00C4782F">
              <w:t>available</w:t>
            </w:r>
            <w:r>
              <w:t xml:space="preserve"> </w:t>
            </w:r>
            <w:r w:rsidRPr="00C4782F">
              <w:t>from</w:t>
            </w:r>
            <w:r>
              <w:t xml:space="preserve"> </w:t>
            </w:r>
            <w:r w:rsidRPr="00C4782F">
              <w:t>the</w:t>
            </w:r>
            <w:r>
              <w:t xml:space="preserve"> </w:t>
            </w:r>
            <w:r w:rsidRPr="00C4782F">
              <w:t>I/O</w:t>
            </w:r>
            <w:r>
              <w:t xml:space="preserve"> </w:t>
            </w:r>
            <w:r w:rsidRPr="00C4782F">
              <w:t>subsystem;</w:t>
            </w:r>
            <w:r>
              <w:t xml:space="preserve"> </w:t>
            </w:r>
            <w:r w:rsidRPr="00C4782F">
              <w:t>switching</w:t>
            </w:r>
            <w:r>
              <w:t xml:space="preserve"> </w:t>
            </w:r>
            <w:r w:rsidRPr="00C4782F">
              <w:t>away</w:t>
            </w:r>
            <w:r>
              <w:t xml:space="preserve"> </w:t>
            </w:r>
            <w:r w:rsidRPr="00C4782F">
              <w:t>from</w:t>
            </w:r>
            <w:r>
              <w:t xml:space="preserve"> </w:t>
            </w:r>
            <w:r w:rsidRPr="00C4782F">
              <w:t>an</w:t>
            </w:r>
            <w:r>
              <w:t xml:space="preserve"> </w:t>
            </w:r>
            <w:r w:rsidRPr="00C4782F">
              <w:t>I/O</w:t>
            </w:r>
            <w:r>
              <w:t>-</w:t>
            </w:r>
            <w:r w:rsidRPr="00C4782F">
              <w:t>bound</w:t>
            </w:r>
            <w:r>
              <w:t xml:space="preserve"> </w:t>
            </w:r>
            <w:r w:rsidRPr="00C4782F">
              <w:t>thread</w:t>
            </w:r>
            <w:r>
              <w:t xml:space="preserve"> </w:t>
            </w:r>
            <w:r w:rsidRPr="00C4782F">
              <w:t>to</w:t>
            </w:r>
            <w:r>
              <w:t xml:space="preserve"> </w:t>
            </w:r>
            <w:r w:rsidRPr="00C4782F">
              <w:t>a</w:t>
            </w:r>
            <w:r>
              <w:t xml:space="preserve"> </w:t>
            </w:r>
            <w:r w:rsidRPr="00C4782F">
              <w:t>processor-bound</w:t>
            </w:r>
            <w:r>
              <w:t xml:space="preserve"> </w:t>
            </w:r>
            <w:r w:rsidRPr="00C4782F">
              <w:t>thread</w:t>
            </w:r>
            <w:r>
              <w:t xml:space="preserve"> </w:t>
            </w:r>
            <w:r w:rsidRPr="00C4782F">
              <w:t>results</w:t>
            </w:r>
            <w:r>
              <w:t xml:space="preserve"> </w:t>
            </w:r>
            <w:r w:rsidRPr="00C4782F">
              <w:t>in</w:t>
            </w:r>
            <w:r>
              <w:t xml:space="preserve"> </w:t>
            </w:r>
            <w:r w:rsidRPr="00C4782F">
              <w:t>more</w:t>
            </w:r>
            <w:r>
              <w:t xml:space="preserve"> </w:t>
            </w:r>
            <w:r w:rsidRPr="00C4782F">
              <w:t>efficient</w:t>
            </w:r>
            <w:r>
              <w:t xml:space="preserve"> </w:t>
            </w:r>
            <w:r w:rsidRPr="00C4782F">
              <w:t>processor</w:t>
            </w:r>
            <w:r>
              <w:t xml:space="preserve"> </w:t>
            </w:r>
            <w:r w:rsidRPr="00C4782F">
              <w:t>utilization</w:t>
            </w:r>
            <w:r>
              <w:t xml:space="preserve"> </w:t>
            </w:r>
            <w:r w:rsidRPr="00C4782F">
              <w:t>because</w:t>
            </w:r>
            <w:r>
              <w:t xml:space="preserve"> </w:t>
            </w:r>
            <w:r w:rsidRPr="00C4782F">
              <w:t>the</w:t>
            </w:r>
            <w:r>
              <w:t xml:space="preserve"> </w:t>
            </w:r>
            <w:r w:rsidRPr="00C4782F">
              <w:t>CPU</w:t>
            </w:r>
            <w:r>
              <w:t xml:space="preserve"> </w:t>
            </w:r>
            <w:r w:rsidRPr="00C4782F">
              <w:t>is</w:t>
            </w:r>
            <w:r>
              <w:t xml:space="preserve"> </w:t>
            </w:r>
            <w:r w:rsidRPr="00C4782F">
              <w:t>not</w:t>
            </w:r>
            <w:r>
              <w:t xml:space="preserve"> </w:t>
            </w:r>
            <w:r w:rsidRPr="00C4782F">
              <w:t>idle</w:t>
            </w:r>
            <w:r>
              <w:t xml:space="preserve"> </w:t>
            </w:r>
            <w:r w:rsidRPr="00C4782F">
              <w:t>while</w:t>
            </w:r>
            <w:r>
              <w:t xml:space="preserve"> </w:t>
            </w:r>
            <w:r w:rsidRPr="00C4782F">
              <w:t>waiting</w:t>
            </w:r>
            <w:r>
              <w:t xml:space="preserve"> </w:t>
            </w:r>
            <w:r w:rsidRPr="00C4782F">
              <w:t>for</w:t>
            </w:r>
            <w:r>
              <w:t xml:space="preserve"> </w:t>
            </w:r>
            <w:r w:rsidRPr="00C4782F">
              <w:t>the</w:t>
            </w:r>
            <w:r>
              <w:t xml:space="preserve"> </w:t>
            </w:r>
            <w:r w:rsidRPr="00C4782F">
              <w:t>I/O</w:t>
            </w:r>
            <w:r>
              <w:t xml:space="preserve"> </w:t>
            </w:r>
            <w:r w:rsidRPr="00C4782F">
              <w:t>operation</w:t>
            </w:r>
            <w:r>
              <w:t xml:space="preserve"> </w:t>
            </w:r>
            <w:r w:rsidRPr="00C4782F">
              <w:t>to</w:t>
            </w:r>
            <w:r>
              <w:t xml:space="preserve"> </w:t>
            </w:r>
            <w:r w:rsidRPr="00C4782F">
              <w:t>complete.</w:t>
            </w:r>
          </w:p>
          <w:p w14:paraId="30E3D15E" w14:textId="77777777" w:rsidR="001216E1" w:rsidRPr="00C4782F" w:rsidRDefault="001216E1" w:rsidP="001216E1">
            <w:pPr>
              <w:pStyle w:val="SF1MID"/>
            </w:pPr>
            <w:r w:rsidRPr="00C4782F">
              <w:t>However,</w:t>
            </w:r>
            <w:r>
              <w:t xml:space="preserve"> </w:t>
            </w:r>
            <w:r w:rsidRPr="00C4782F">
              <w:t>context</w:t>
            </w:r>
            <w:r>
              <w:t xml:space="preserve"> </w:t>
            </w:r>
            <w:r w:rsidRPr="00C4782F">
              <w:t>switching</w:t>
            </w:r>
            <w:r>
              <w:t xml:space="preserve"> </w:t>
            </w:r>
            <w:r w:rsidRPr="00C4782F">
              <w:t>is</w:t>
            </w:r>
            <w:r>
              <w:t xml:space="preserve"> </w:t>
            </w:r>
            <w:r w:rsidRPr="00C4782F">
              <w:t>not</w:t>
            </w:r>
            <w:r>
              <w:t xml:space="preserve"> </w:t>
            </w:r>
            <w:r w:rsidRPr="00C4782F">
              <w:t>free;</w:t>
            </w:r>
            <w:r>
              <w:t xml:space="preserve"> </w:t>
            </w:r>
            <w:r w:rsidRPr="00C4782F">
              <w:t>the</w:t>
            </w:r>
            <w:r>
              <w:t xml:space="preserve"> </w:t>
            </w:r>
            <w:r w:rsidRPr="00C4782F">
              <w:t>current</w:t>
            </w:r>
            <w:r>
              <w:t xml:space="preserve"> </w:t>
            </w:r>
            <w:r w:rsidRPr="00C4782F">
              <w:t>internal</w:t>
            </w:r>
            <w:r>
              <w:t xml:space="preserve"> </w:t>
            </w:r>
            <w:r w:rsidRPr="00C4782F">
              <w:t>state</w:t>
            </w:r>
            <w:r>
              <w:t xml:space="preserve"> </w:t>
            </w:r>
            <w:r w:rsidRPr="00C4782F">
              <w:t>of</w:t>
            </w:r>
            <w:r>
              <w:t xml:space="preserve"> </w:t>
            </w:r>
            <w:r w:rsidRPr="00C4782F">
              <w:t>the</w:t>
            </w:r>
            <w:r>
              <w:t xml:space="preserve"> </w:t>
            </w:r>
            <w:r w:rsidRPr="00C4782F">
              <w:t>CPU</w:t>
            </w:r>
            <w:r>
              <w:t xml:space="preserve"> </w:t>
            </w:r>
            <w:r w:rsidRPr="00C4782F">
              <w:t>must</w:t>
            </w:r>
            <w:r>
              <w:t xml:space="preserve"> </w:t>
            </w:r>
            <w:r w:rsidRPr="00C4782F">
              <w:t>be</w:t>
            </w:r>
            <w:r>
              <w:t xml:space="preserve"> </w:t>
            </w:r>
            <w:r w:rsidRPr="00C4782F">
              <w:t>saved</w:t>
            </w:r>
            <w:r>
              <w:t xml:space="preserve"> </w:t>
            </w:r>
            <w:r w:rsidRPr="00C4782F">
              <w:t>to</w:t>
            </w:r>
            <w:r>
              <w:t xml:space="preserve"> </w:t>
            </w:r>
            <w:r w:rsidRPr="00C4782F">
              <w:t>memory,</w:t>
            </w:r>
            <w:r>
              <w:t xml:space="preserve"> </w:t>
            </w:r>
            <w:r w:rsidRPr="00C4782F">
              <w:t>and</w:t>
            </w:r>
            <w:r>
              <w:t xml:space="preserve"> </w:t>
            </w:r>
            <w:r w:rsidRPr="00C4782F">
              <w:t>the</w:t>
            </w:r>
            <w:r>
              <w:t xml:space="preserve"> </w:t>
            </w:r>
            <w:r w:rsidRPr="00C4782F">
              <w:t>state</w:t>
            </w:r>
            <w:r>
              <w:t xml:space="preserve"> </w:t>
            </w:r>
            <w:r w:rsidRPr="00C4782F">
              <w:t>associated</w:t>
            </w:r>
            <w:r>
              <w:t xml:space="preserve"> </w:t>
            </w:r>
            <w:r w:rsidRPr="00C4782F">
              <w:t>with</w:t>
            </w:r>
            <w:r>
              <w:t xml:space="preserve"> </w:t>
            </w:r>
            <w:r w:rsidRPr="00C4782F">
              <w:t>the</w:t>
            </w:r>
            <w:r>
              <w:t xml:space="preserve"> </w:t>
            </w:r>
            <w:r w:rsidRPr="00C4782F">
              <w:t>new</w:t>
            </w:r>
            <w:r>
              <w:t xml:space="preserve"> </w:t>
            </w:r>
            <w:r w:rsidRPr="00C4782F">
              <w:t>thread</w:t>
            </w:r>
            <w:r>
              <w:t xml:space="preserve"> </w:t>
            </w:r>
            <w:r w:rsidRPr="00C4782F">
              <w:t>must</w:t>
            </w:r>
            <w:r>
              <w:t xml:space="preserve"> </w:t>
            </w:r>
            <w:r w:rsidRPr="00C4782F">
              <w:t>be</w:t>
            </w:r>
            <w:r>
              <w:t xml:space="preserve"> </w:t>
            </w:r>
            <w:r w:rsidRPr="00C4782F">
              <w:t>loaded.</w:t>
            </w:r>
            <w:r>
              <w:t xml:space="preserve"> Similarly, if thread A is doing lots of work with one piece of memory, and thread B is doing lots of work with another piece of memory, context switching between them will likely mean that all of the data that was loaded into the cache from thread A will get replaced with the data from thread B (or vice versa). </w:t>
            </w:r>
            <w:r w:rsidRPr="00C4782F">
              <w:t>If</w:t>
            </w:r>
            <w:r>
              <w:t xml:space="preserve"> </w:t>
            </w:r>
            <w:r w:rsidRPr="00C4782F">
              <w:t>there</w:t>
            </w:r>
            <w:r>
              <w:t xml:space="preserve"> </w:t>
            </w:r>
            <w:r w:rsidRPr="00C4782F">
              <w:t>are</w:t>
            </w:r>
            <w:r>
              <w:t xml:space="preserve"> </w:t>
            </w:r>
            <w:r w:rsidRPr="00C4782F">
              <w:t>too</w:t>
            </w:r>
            <w:r>
              <w:t xml:space="preserve"> </w:t>
            </w:r>
            <w:r w:rsidRPr="00C4782F">
              <w:t>many</w:t>
            </w:r>
            <w:r>
              <w:t xml:space="preserve"> </w:t>
            </w:r>
            <w:r w:rsidRPr="00C4782F">
              <w:t>threads,</w:t>
            </w:r>
            <w:r>
              <w:t xml:space="preserve"> </w:t>
            </w:r>
            <w:r w:rsidRPr="00C4782F">
              <w:t>the</w:t>
            </w:r>
            <w:r>
              <w:t xml:space="preserve"> </w:t>
            </w:r>
            <w:r w:rsidRPr="00C4782F">
              <w:t>switching</w:t>
            </w:r>
            <w:r>
              <w:t xml:space="preserve"> </w:t>
            </w:r>
            <w:r w:rsidRPr="00C4782F">
              <w:t>overhead</w:t>
            </w:r>
            <w:r>
              <w:t xml:space="preserve"> </w:t>
            </w:r>
            <w:r w:rsidRPr="00C4782F">
              <w:t>can</w:t>
            </w:r>
            <w:r>
              <w:t xml:space="preserve"> </w:t>
            </w:r>
            <w:r w:rsidRPr="00C4782F">
              <w:t>begin</w:t>
            </w:r>
            <w:r>
              <w:t xml:space="preserve"> </w:t>
            </w:r>
            <w:r w:rsidRPr="00C4782F">
              <w:t>to</w:t>
            </w:r>
            <w:r>
              <w:t xml:space="preserve"> </w:t>
            </w:r>
            <w:r w:rsidRPr="00C4782F">
              <w:t>noticeably</w:t>
            </w:r>
            <w:r>
              <w:t xml:space="preserve"> </w:t>
            </w:r>
            <w:r w:rsidRPr="00C4782F">
              <w:t>affect</w:t>
            </w:r>
            <w:r>
              <w:t xml:space="preserve"> </w:t>
            </w:r>
            <w:r w:rsidRPr="00C4782F">
              <w:t>performance.</w:t>
            </w:r>
            <w:r>
              <w:t xml:space="preserve"> </w:t>
            </w:r>
            <w:r w:rsidRPr="00C4782F">
              <w:t>Adding</w:t>
            </w:r>
            <w:r>
              <w:t xml:space="preserve"> </w:t>
            </w:r>
            <w:r w:rsidRPr="00C4782F">
              <w:t>more</w:t>
            </w:r>
            <w:r>
              <w:t xml:space="preserve"> </w:t>
            </w:r>
            <w:r w:rsidRPr="00C4782F">
              <w:t>threads</w:t>
            </w:r>
            <w:r>
              <w:t xml:space="preserve"> </w:t>
            </w:r>
            <w:r w:rsidRPr="00C4782F">
              <w:t>will</w:t>
            </w:r>
            <w:r>
              <w:t xml:space="preserve"> </w:t>
            </w:r>
            <w:r w:rsidRPr="00C4782F">
              <w:t>likely</w:t>
            </w:r>
            <w:r>
              <w:t xml:space="preserve"> </w:t>
            </w:r>
            <w:r w:rsidRPr="00C4782F">
              <w:t>decrease</w:t>
            </w:r>
            <w:r>
              <w:t xml:space="preserve"> </w:t>
            </w:r>
            <w:r w:rsidRPr="00C4782F">
              <w:t>performance</w:t>
            </w:r>
            <w:r>
              <w:t xml:space="preserve"> </w:t>
            </w:r>
            <w:r w:rsidRPr="00C4782F">
              <w:t>further,</w:t>
            </w:r>
            <w:r>
              <w:t xml:space="preserve"> </w:t>
            </w:r>
            <w:r w:rsidRPr="00C4782F">
              <w:t>to</w:t>
            </w:r>
            <w:r>
              <w:t xml:space="preserve"> </w:t>
            </w:r>
            <w:r w:rsidRPr="00C4782F">
              <w:t>the</w:t>
            </w:r>
            <w:r>
              <w:t xml:space="preserve"> </w:t>
            </w:r>
            <w:r w:rsidRPr="00C4782F">
              <w:t>point</w:t>
            </w:r>
            <w:r>
              <w:t xml:space="preserve"> </w:t>
            </w:r>
            <w:r w:rsidRPr="00C4782F">
              <w:t>where</w:t>
            </w:r>
            <w:r>
              <w:t xml:space="preserve"> </w:t>
            </w:r>
            <w:r w:rsidRPr="00C4782F">
              <w:t>the</w:t>
            </w:r>
            <w:r>
              <w:t xml:space="preserve"> </w:t>
            </w:r>
            <w:r w:rsidRPr="00C4782F">
              <w:t>processor</w:t>
            </w:r>
            <w:r>
              <w:t xml:space="preserve"> </w:t>
            </w:r>
            <w:r w:rsidRPr="00C4782F">
              <w:t>spends</w:t>
            </w:r>
            <w:r>
              <w:t xml:space="preserve"> </w:t>
            </w:r>
            <w:r w:rsidRPr="00C4782F">
              <w:t>more</w:t>
            </w:r>
            <w:r>
              <w:t xml:space="preserve"> </w:t>
            </w:r>
            <w:r w:rsidRPr="00C4782F">
              <w:t>time</w:t>
            </w:r>
            <w:r>
              <w:t xml:space="preserve"> </w:t>
            </w:r>
            <w:r w:rsidRPr="00C4782F">
              <w:t>switching</w:t>
            </w:r>
            <w:r>
              <w:t xml:space="preserve"> </w:t>
            </w:r>
            <w:r w:rsidRPr="00C4782F">
              <w:t>from</w:t>
            </w:r>
            <w:r>
              <w:t xml:space="preserve"> </w:t>
            </w:r>
            <w:r w:rsidRPr="00C4782F">
              <w:t>one</w:t>
            </w:r>
            <w:r>
              <w:t xml:space="preserve"> </w:t>
            </w:r>
            <w:r w:rsidRPr="00C4782F">
              <w:t>thread</w:t>
            </w:r>
            <w:r>
              <w:t xml:space="preserve"> </w:t>
            </w:r>
            <w:r w:rsidRPr="00C4782F">
              <w:t>to</w:t>
            </w:r>
            <w:r>
              <w:t xml:space="preserve"> </w:t>
            </w:r>
            <w:r w:rsidRPr="00C4782F">
              <w:t>another</w:t>
            </w:r>
            <w:r>
              <w:t xml:space="preserve"> </w:t>
            </w:r>
            <w:r w:rsidRPr="00C4782F">
              <w:t>than</w:t>
            </w:r>
            <w:r>
              <w:t xml:space="preserve"> </w:t>
            </w:r>
            <w:r w:rsidRPr="00C4782F">
              <w:t>it</w:t>
            </w:r>
            <w:r>
              <w:t xml:space="preserve"> </w:t>
            </w:r>
            <w:r w:rsidRPr="00C4782F">
              <w:t>does</w:t>
            </w:r>
            <w:r>
              <w:t xml:space="preserve"> </w:t>
            </w:r>
            <w:r w:rsidRPr="00C4782F">
              <w:t>accomplishing</w:t>
            </w:r>
            <w:r>
              <w:t xml:space="preserve"> </w:t>
            </w:r>
            <w:r w:rsidRPr="00C4782F">
              <w:t>the</w:t>
            </w:r>
            <w:r>
              <w:t xml:space="preserve"> </w:t>
            </w:r>
            <w:r w:rsidRPr="00C4782F">
              <w:t>work</w:t>
            </w:r>
            <w:r>
              <w:t xml:space="preserve"> </w:t>
            </w:r>
            <w:r w:rsidRPr="00C4782F">
              <w:t>of</w:t>
            </w:r>
            <w:r>
              <w:t xml:space="preserve"> </w:t>
            </w:r>
            <w:r w:rsidRPr="00C4782F">
              <w:t>each</w:t>
            </w:r>
            <w:r>
              <w:t xml:space="preserve"> </w:t>
            </w:r>
            <w:r w:rsidRPr="00C4782F">
              <w:t>thread.</w:t>
            </w:r>
          </w:p>
          <w:p w14:paraId="2EE3D126" w14:textId="77777777" w:rsidR="001216E1" w:rsidRDefault="001216E1" w:rsidP="001216E1">
            <w:pPr>
              <w:pStyle w:val="SF1MID"/>
            </w:pPr>
            <w:r w:rsidRPr="00C4782F">
              <w:t>Even</w:t>
            </w:r>
            <w:r>
              <w:t xml:space="preserve"> </w:t>
            </w:r>
            <w:r w:rsidRPr="00C4782F">
              <w:t>if</w:t>
            </w:r>
            <w:r>
              <w:t xml:space="preserve"> </w:t>
            </w:r>
            <w:r w:rsidRPr="00C4782F">
              <w:t>we</w:t>
            </w:r>
            <w:r>
              <w:t xml:space="preserve"> </w:t>
            </w:r>
            <w:r w:rsidRPr="00C4782F">
              <w:t>ignore</w:t>
            </w:r>
            <w:r>
              <w:t xml:space="preserve"> </w:t>
            </w:r>
            <w:r w:rsidRPr="00C4782F">
              <w:t>the</w:t>
            </w:r>
            <w:r>
              <w:t xml:space="preserve"> </w:t>
            </w:r>
            <w:r w:rsidRPr="00C4782F">
              <w:t>cost</w:t>
            </w:r>
            <w:r>
              <w:t xml:space="preserve"> </w:t>
            </w:r>
            <w:r w:rsidRPr="00C4782F">
              <w:t>of</w:t>
            </w:r>
            <w:r>
              <w:t xml:space="preserve"> </w:t>
            </w:r>
            <w:r w:rsidRPr="00C4782F">
              <w:t>context</w:t>
            </w:r>
            <w:r>
              <w:t xml:space="preserve"> </w:t>
            </w:r>
            <w:r w:rsidRPr="00C4782F">
              <w:t>switching,</w:t>
            </w:r>
            <w:r>
              <w:t xml:space="preserve"> </w:t>
            </w:r>
            <w:r w:rsidRPr="00C4782F">
              <w:t>time</w:t>
            </w:r>
            <w:r>
              <w:t xml:space="preserve"> </w:t>
            </w:r>
            <w:r w:rsidRPr="00C4782F">
              <w:t>slicing</w:t>
            </w:r>
            <w:r>
              <w:t xml:space="preserve"> </w:t>
            </w:r>
            <w:r w:rsidRPr="00C4782F">
              <w:t>itself</w:t>
            </w:r>
            <w:r>
              <w:t xml:space="preserve"> </w:t>
            </w:r>
            <w:r w:rsidRPr="00C4782F">
              <w:t>can</w:t>
            </w:r>
            <w:r>
              <w:t xml:space="preserve"> </w:t>
            </w:r>
            <w:r w:rsidRPr="00C4782F">
              <w:t>have</w:t>
            </w:r>
            <w:r>
              <w:t xml:space="preserve"> </w:t>
            </w:r>
            <w:r w:rsidRPr="00C4782F">
              <w:t>a</w:t>
            </w:r>
            <w:r>
              <w:t xml:space="preserve"> </w:t>
            </w:r>
            <w:r w:rsidRPr="00C4782F">
              <w:t>huge</w:t>
            </w:r>
            <w:r>
              <w:t xml:space="preserve"> </w:t>
            </w:r>
            <w:r w:rsidRPr="00C4782F">
              <w:t>impact</w:t>
            </w:r>
            <w:r>
              <w:t xml:space="preserve"> </w:t>
            </w:r>
            <w:r w:rsidRPr="00C4782F">
              <w:t>on</w:t>
            </w:r>
            <w:r>
              <w:t xml:space="preserve"> </w:t>
            </w:r>
            <w:r w:rsidRPr="00C4782F">
              <w:t>performance.</w:t>
            </w:r>
            <w:r>
              <w:t xml:space="preserve"> </w:t>
            </w:r>
            <w:r w:rsidRPr="00C4782F">
              <w:t>Suppose,</w:t>
            </w:r>
            <w:r>
              <w:t xml:space="preserve"> </w:t>
            </w:r>
            <w:r w:rsidRPr="00C4782F">
              <w:t>for</w:t>
            </w:r>
            <w:r>
              <w:t xml:space="preserve"> </w:t>
            </w:r>
            <w:r w:rsidRPr="00C4782F">
              <w:t>example,</w:t>
            </w:r>
            <w:r>
              <w:t xml:space="preserve"> </w:t>
            </w:r>
            <w:r w:rsidRPr="00C4782F">
              <w:t>that</w:t>
            </w:r>
            <w:r>
              <w:t xml:space="preserve"> </w:t>
            </w:r>
            <w:r w:rsidRPr="00C4782F">
              <w:t>you</w:t>
            </w:r>
            <w:r>
              <w:t xml:space="preserve"> </w:t>
            </w:r>
            <w:r w:rsidRPr="00C4782F">
              <w:t>have</w:t>
            </w:r>
            <w:r>
              <w:t xml:space="preserve"> </w:t>
            </w:r>
            <w:r w:rsidRPr="00C4782F">
              <w:t>two</w:t>
            </w:r>
            <w:r>
              <w:t xml:space="preserve"> </w:t>
            </w:r>
            <w:r w:rsidRPr="00C4782F">
              <w:t>processor-bound</w:t>
            </w:r>
            <w:r>
              <w:t xml:space="preserve"> </w:t>
            </w:r>
            <w:r w:rsidRPr="00C4782F">
              <w:t>high-latency</w:t>
            </w:r>
            <w:r>
              <w:t xml:space="preserve"> </w:t>
            </w:r>
            <w:r w:rsidRPr="00C4782F">
              <w:t>tasks,</w:t>
            </w:r>
            <w:r>
              <w:t xml:space="preserve"> </w:t>
            </w:r>
            <w:r w:rsidRPr="00C4782F">
              <w:t>each</w:t>
            </w:r>
            <w:r>
              <w:t xml:space="preserve"> </w:t>
            </w:r>
            <w:r w:rsidRPr="00C4782F">
              <w:t>working</w:t>
            </w:r>
            <w:r>
              <w:t xml:space="preserve"> </w:t>
            </w:r>
            <w:r w:rsidRPr="00C4782F">
              <w:t>out</w:t>
            </w:r>
            <w:r>
              <w:t xml:space="preserve"> </w:t>
            </w:r>
            <w:r w:rsidRPr="00C4782F">
              <w:t>the</w:t>
            </w:r>
            <w:r>
              <w:t xml:space="preserve"> </w:t>
            </w:r>
            <w:r w:rsidRPr="00C4782F">
              <w:t>average</w:t>
            </w:r>
            <w:r>
              <w:t xml:space="preserve"> </w:t>
            </w:r>
            <w:r w:rsidRPr="00C4782F">
              <w:t>of</w:t>
            </w:r>
            <w:r>
              <w:t xml:space="preserve"> </w:t>
            </w:r>
            <w:r w:rsidRPr="00C4782F">
              <w:t>two</w:t>
            </w:r>
            <w:r>
              <w:t xml:space="preserve"> </w:t>
            </w:r>
            <w:r w:rsidRPr="00C4782F">
              <w:t>lists</w:t>
            </w:r>
            <w:r>
              <w:t xml:space="preserve"> </w:t>
            </w:r>
            <w:r w:rsidRPr="00C4782F">
              <w:t>of</w:t>
            </w:r>
            <w:r>
              <w:t xml:space="preserve"> </w:t>
            </w:r>
            <w:r w:rsidRPr="00C4782F">
              <w:t>1</w:t>
            </w:r>
            <w:r>
              <w:t xml:space="preserve"> </w:t>
            </w:r>
            <w:r w:rsidRPr="00C4782F">
              <w:t>billion</w:t>
            </w:r>
            <w:r>
              <w:t xml:space="preserve"> </w:t>
            </w:r>
            <w:r w:rsidRPr="00C4782F">
              <w:t>numbers</w:t>
            </w:r>
            <w:r>
              <w:t xml:space="preserve"> </w:t>
            </w:r>
            <w:r w:rsidRPr="00C4782F">
              <w:t>each.</w:t>
            </w:r>
            <w:r>
              <w:t xml:space="preserve"> </w:t>
            </w:r>
            <w:r w:rsidRPr="00C4782F">
              <w:t>Suppose</w:t>
            </w:r>
            <w:r>
              <w:t xml:space="preserve"> </w:t>
            </w:r>
            <w:r w:rsidRPr="00C4782F">
              <w:t>the</w:t>
            </w:r>
            <w:r>
              <w:t xml:space="preserve"> </w:t>
            </w:r>
            <w:r w:rsidRPr="00C4782F">
              <w:t>processor</w:t>
            </w:r>
            <w:r>
              <w:t xml:space="preserve"> </w:t>
            </w:r>
            <w:r w:rsidRPr="00C4782F">
              <w:t>can</w:t>
            </w:r>
            <w:r>
              <w:t xml:space="preserve"> </w:t>
            </w:r>
            <w:r w:rsidRPr="00C4782F">
              <w:t>perform</w:t>
            </w:r>
            <w:r>
              <w:t xml:space="preserve"> </w:t>
            </w:r>
            <w:r w:rsidRPr="00C4782F">
              <w:t>1</w:t>
            </w:r>
            <w:r>
              <w:t xml:space="preserve"> </w:t>
            </w:r>
            <w:r w:rsidRPr="00C4782F">
              <w:t>billion</w:t>
            </w:r>
            <w:r>
              <w:t xml:space="preserve"> </w:t>
            </w:r>
            <w:r w:rsidRPr="00C4782F">
              <w:t>operations</w:t>
            </w:r>
            <w:r>
              <w:t xml:space="preserve"> </w:t>
            </w:r>
            <w:r w:rsidRPr="00C4782F">
              <w:t>per</w:t>
            </w:r>
            <w:r>
              <w:t xml:space="preserve"> </w:t>
            </w:r>
            <w:r w:rsidRPr="00C4782F">
              <w:t>second.</w:t>
            </w:r>
            <w:r>
              <w:t xml:space="preserve"> </w:t>
            </w:r>
            <w:r w:rsidRPr="00C4782F">
              <w:t>If</w:t>
            </w:r>
            <w:r>
              <w:t xml:space="preserve"> </w:t>
            </w:r>
            <w:r w:rsidRPr="00C4782F">
              <w:t>the</w:t>
            </w:r>
            <w:r>
              <w:t xml:space="preserve"> </w:t>
            </w:r>
            <w:r w:rsidRPr="00C4782F">
              <w:t>two</w:t>
            </w:r>
            <w:r>
              <w:t xml:space="preserve"> </w:t>
            </w:r>
            <w:r w:rsidRPr="00C4782F">
              <w:t>tasks</w:t>
            </w:r>
            <w:r>
              <w:t xml:space="preserve"> </w:t>
            </w:r>
            <w:r w:rsidRPr="00C4782F">
              <w:t>are</w:t>
            </w:r>
            <w:r>
              <w:t xml:space="preserve"> </w:t>
            </w:r>
            <w:r w:rsidRPr="00C4782F">
              <w:t>each</w:t>
            </w:r>
            <w:r>
              <w:t xml:space="preserve"> </w:t>
            </w:r>
            <w:r w:rsidRPr="00C4782F">
              <w:t>associated</w:t>
            </w:r>
            <w:r>
              <w:t xml:space="preserve"> </w:t>
            </w:r>
            <w:r w:rsidRPr="00C4782F">
              <w:t>with</w:t>
            </w:r>
            <w:r>
              <w:t xml:space="preserve"> </w:t>
            </w:r>
            <w:r w:rsidRPr="00C4782F">
              <w:t>a</w:t>
            </w:r>
            <w:r>
              <w:t xml:space="preserve"> </w:t>
            </w:r>
            <w:r w:rsidRPr="00C4782F">
              <w:t>thread,</w:t>
            </w:r>
            <w:r>
              <w:t xml:space="preserve"> </w:t>
            </w:r>
            <w:r w:rsidRPr="00C4782F">
              <w:t>and</w:t>
            </w:r>
            <w:r>
              <w:t xml:space="preserve"> </w:t>
            </w:r>
            <w:r w:rsidRPr="00C4782F">
              <w:t>the</w:t>
            </w:r>
            <w:r>
              <w:t xml:space="preserve"> </w:t>
            </w:r>
            <w:r w:rsidRPr="00C4782F">
              <w:t>two</w:t>
            </w:r>
            <w:r>
              <w:t xml:space="preserve"> </w:t>
            </w:r>
            <w:r w:rsidRPr="00C4782F">
              <w:t>threads</w:t>
            </w:r>
            <w:r>
              <w:t xml:space="preserve"> </w:t>
            </w:r>
            <w:r w:rsidRPr="00C4782F">
              <w:t>each</w:t>
            </w:r>
            <w:r>
              <w:t xml:space="preserve"> </w:t>
            </w:r>
            <w:r w:rsidRPr="00C4782F">
              <w:t>have</w:t>
            </w:r>
            <w:r>
              <w:t xml:space="preserve"> </w:t>
            </w:r>
            <w:r w:rsidRPr="00C4782F">
              <w:t>their</w:t>
            </w:r>
            <w:r>
              <w:t xml:space="preserve"> </w:t>
            </w:r>
            <w:r w:rsidRPr="00C4782F">
              <w:t>own</w:t>
            </w:r>
            <w:r>
              <w:t xml:space="preserve"> </w:t>
            </w:r>
            <w:r w:rsidRPr="00C4782F">
              <w:t>core,</w:t>
            </w:r>
            <w:r>
              <w:t xml:space="preserve"> </w:t>
            </w:r>
            <w:r w:rsidRPr="00C4782F">
              <w:t>obviously</w:t>
            </w:r>
            <w:r>
              <w:t xml:space="preserve"> </w:t>
            </w:r>
            <w:r w:rsidRPr="00C4782F">
              <w:t>we</w:t>
            </w:r>
            <w:r>
              <w:t xml:space="preserve"> </w:t>
            </w:r>
            <w:r w:rsidRPr="00C4782F">
              <w:t>can</w:t>
            </w:r>
            <w:r>
              <w:t xml:space="preserve"> </w:t>
            </w:r>
            <w:r w:rsidRPr="00C4782F">
              <w:t>get</w:t>
            </w:r>
            <w:r>
              <w:t xml:space="preserve"> </w:t>
            </w:r>
            <w:r w:rsidRPr="00C4782F">
              <w:t>both</w:t>
            </w:r>
            <w:r>
              <w:t xml:space="preserve"> </w:t>
            </w:r>
            <w:r w:rsidRPr="00C4782F">
              <w:t>results</w:t>
            </w:r>
            <w:r>
              <w:t xml:space="preserve"> </w:t>
            </w:r>
            <w:r w:rsidRPr="00C4782F">
              <w:t>in</w:t>
            </w:r>
            <w:r>
              <w:t xml:space="preserve"> 1 </w:t>
            </w:r>
            <w:r w:rsidRPr="00C4782F">
              <w:t>second.</w:t>
            </w:r>
          </w:p>
          <w:p w14:paraId="74DB7C03" w14:textId="77777777" w:rsidR="001216E1" w:rsidRPr="00C4782F" w:rsidRDefault="001216E1" w:rsidP="001216E1">
            <w:pPr>
              <w:pStyle w:val="SF1MID"/>
            </w:pPr>
            <w:r w:rsidRPr="00C4782F">
              <w:t>If,</w:t>
            </w:r>
            <w:r>
              <w:t xml:space="preserve"> </w:t>
            </w:r>
            <w:r w:rsidRPr="00C4782F">
              <w:t>however,</w:t>
            </w:r>
            <w:r>
              <w:t xml:space="preserve"> </w:t>
            </w:r>
            <w:r w:rsidRPr="00C4782F">
              <w:t>we</w:t>
            </w:r>
            <w:r>
              <w:t xml:space="preserve"> </w:t>
            </w:r>
            <w:r w:rsidRPr="00C4782F">
              <w:t>have</w:t>
            </w:r>
            <w:r>
              <w:t xml:space="preserve"> </w:t>
            </w:r>
            <w:r w:rsidRPr="00C4782F">
              <w:t>a</w:t>
            </w:r>
            <w:r>
              <w:t xml:space="preserve"> </w:t>
            </w:r>
            <w:r w:rsidRPr="00C4782F">
              <w:t>single</w:t>
            </w:r>
            <w:r>
              <w:t xml:space="preserve"> </w:t>
            </w:r>
            <w:r w:rsidRPr="00C4782F">
              <w:t>processor</w:t>
            </w:r>
            <w:r>
              <w:t xml:space="preserve"> </w:t>
            </w:r>
            <w:r w:rsidRPr="00C4782F">
              <w:t>that</w:t>
            </w:r>
            <w:r>
              <w:t xml:space="preserve"> </w:t>
            </w:r>
            <w:r w:rsidRPr="00C4782F">
              <w:t>the</w:t>
            </w:r>
            <w:r>
              <w:t xml:space="preserve"> </w:t>
            </w:r>
            <w:r w:rsidRPr="00C4782F">
              <w:t>two</w:t>
            </w:r>
            <w:r>
              <w:t xml:space="preserve"> </w:t>
            </w:r>
            <w:r w:rsidRPr="00C4782F">
              <w:t>threads</w:t>
            </w:r>
            <w:r>
              <w:t xml:space="preserve"> </w:t>
            </w:r>
            <w:r w:rsidRPr="00C4782F">
              <w:t>share,</w:t>
            </w:r>
            <w:r>
              <w:t xml:space="preserve"> </w:t>
            </w:r>
            <w:r w:rsidRPr="00C4782F">
              <w:t>time</w:t>
            </w:r>
            <w:r>
              <w:t xml:space="preserve"> </w:t>
            </w:r>
            <w:r w:rsidRPr="00C4782F">
              <w:t>slicing</w:t>
            </w:r>
            <w:r>
              <w:t xml:space="preserve"> </w:t>
            </w:r>
            <w:r w:rsidRPr="00C4782F">
              <w:t>will</w:t>
            </w:r>
            <w:r>
              <w:t xml:space="preserve"> </w:t>
            </w:r>
            <w:r w:rsidRPr="00C4782F">
              <w:t>perform</w:t>
            </w:r>
            <w:r>
              <w:t xml:space="preserve"> </w:t>
            </w:r>
            <w:r w:rsidRPr="00C4782F">
              <w:t>a</w:t>
            </w:r>
            <w:r>
              <w:t xml:space="preserve"> </w:t>
            </w:r>
            <w:r w:rsidRPr="00C4782F">
              <w:t>few</w:t>
            </w:r>
            <w:r>
              <w:t xml:space="preserve"> </w:t>
            </w:r>
            <w:r w:rsidRPr="00C4782F">
              <w:t>hundred</w:t>
            </w:r>
            <w:r>
              <w:t xml:space="preserve"> </w:t>
            </w:r>
            <w:r w:rsidRPr="00C4782F">
              <w:t>thousand</w:t>
            </w:r>
            <w:r>
              <w:t xml:space="preserve"> </w:t>
            </w:r>
            <w:r w:rsidRPr="00C4782F">
              <w:t>operations</w:t>
            </w:r>
            <w:r>
              <w:t xml:space="preserve"> </w:t>
            </w:r>
            <w:r w:rsidRPr="00C4782F">
              <w:t>on</w:t>
            </w:r>
            <w:r>
              <w:t xml:space="preserve"> </w:t>
            </w:r>
            <w:r w:rsidRPr="00C4782F">
              <w:t>one</w:t>
            </w:r>
            <w:r>
              <w:t xml:space="preserve"> </w:t>
            </w:r>
            <w:r w:rsidRPr="00C4782F">
              <w:t>thread,</w:t>
            </w:r>
            <w:r>
              <w:t xml:space="preserve"> </w:t>
            </w:r>
            <w:r w:rsidRPr="00C4782F">
              <w:t>then</w:t>
            </w:r>
            <w:r>
              <w:t xml:space="preserve"> </w:t>
            </w:r>
            <w:r w:rsidRPr="00C4782F">
              <w:t>switch</w:t>
            </w:r>
            <w:r>
              <w:t xml:space="preserve"> </w:t>
            </w:r>
            <w:r w:rsidRPr="00C4782F">
              <w:t>to</w:t>
            </w:r>
            <w:r>
              <w:t xml:space="preserve"> </w:t>
            </w:r>
            <w:r w:rsidRPr="00C4782F">
              <w:t>the</w:t>
            </w:r>
            <w:r>
              <w:t xml:space="preserve"> </w:t>
            </w:r>
            <w:r w:rsidRPr="00C4782F">
              <w:t>other</w:t>
            </w:r>
            <w:r>
              <w:t xml:space="preserve"> </w:t>
            </w:r>
            <w:r w:rsidRPr="00C4782F">
              <w:t>thread,</w:t>
            </w:r>
            <w:r>
              <w:t xml:space="preserve"> </w:t>
            </w:r>
            <w:r w:rsidRPr="00C4782F">
              <w:t>then</w:t>
            </w:r>
            <w:r>
              <w:t xml:space="preserve"> </w:t>
            </w:r>
            <w:r w:rsidRPr="00C4782F">
              <w:t>switch</w:t>
            </w:r>
            <w:r>
              <w:t xml:space="preserve"> </w:t>
            </w:r>
            <w:r w:rsidRPr="00C4782F">
              <w:t>back,</w:t>
            </w:r>
            <w:r>
              <w:t xml:space="preserve"> </w:t>
            </w:r>
            <w:r w:rsidRPr="00C4782F">
              <w:t>and</w:t>
            </w:r>
            <w:r>
              <w:t xml:space="preserve"> </w:t>
            </w:r>
            <w:r w:rsidRPr="00C4782F">
              <w:t>so</w:t>
            </w:r>
            <w:r>
              <w:t xml:space="preserve"> </w:t>
            </w:r>
            <w:r w:rsidRPr="00C4782F">
              <w:t>on.</w:t>
            </w:r>
            <w:r>
              <w:t xml:space="preserve"> </w:t>
            </w:r>
            <w:r w:rsidRPr="00C4782F">
              <w:t>Each</w:t>
            </w:r>
            <w:r>
              <w:t xml:space="preserve"> </w:t>
            </w:r>
            <w:r w:rsidRPr="00C4782F">
              <w:t>task</w:t>
            </w:r>
            <w:r>
              <w:t xml:space="preserve"> </w:t>
            </w:r>
            <w:r w:rsidRPr="00C4782F">
              <w:t>will</w:t>
            </w:r>
            <w:r>
              <w:t xml:space="preserve"> </w:t>
            </w:r>
            <w:r w:rsidRPr="00C4782F">
              <w:t>consume</w:t>
            </w:r>
            <w:r>
              <w:t xml:space="preserve"> </w:t>
            </w:r>
            <w:r w:rsidRPr="00C4782F">
              <w:t>a</w:t>
            </w:r>
            <w:r>
              <w:t xml:space="preserve"> </w:t>
            </w:r>
            <w:r w:rsidRPr="00C4782F">
              <w:t>total</w:t>
            </w:r>
            <w:r>
              <w:t xml:space="preserve"> </w:t>
            </w:r>
            <w:r w:rsidRPr="00C4782F">
              <w:t>of</w:t>
            </w:r>
            <w:r>
              <w:t xml:space="preserve"> 1 </w:t>
            </w:r>
            <w:r w:rsidRPr="00C4782F">
              <w:t>second</w:t>
            </w:r>
            <w:r>
              <w:t xml:space="preserve"> </w:t>
            </w:r>
            <w:r w:rsidRPr="00C4782F">
              <w:t>of</w:t>
            </w:r>
            <w:r>
              <w:t xml:space="preserve"> </w:t>
            </w:r>
            <w:r w:rsidRPr="00C4782F">
              <w:t>processor</w:t>
            </w:r>
            <w:r>
              <w:t xml:space="preserve"> </w:t>
            </w:r>
            <w:r w:rsidRPr="00C4782F">
              <w:t>time,</w:t>
            </w:r>
            <w:r>
              <w:t xml:space="preserve"> </w:t>
            </w:r>
            <w:r w:rsidRPr="00C4782F">
              <w:t>and</w:t>
            </w:r>
            <w:r>
              <w:t xml:space="preserve"> </w:t>
            </w:r>
            <w:r w:rsidRPr="00C4782F">
              <w:t>the</w:t>
            </w:r>
            <w:r>
              <w:t xml:space="preserve"> </w:t>
            </w:r>
            <w:r w:rsidRPr="00C4782F">
              <w:t>results</w:t>
            </w:r>
            <w:r>
              <w:t xml:space="preserve"> </w:t>
            </w:r>
            <w:r w:rsidRPr="00C4782F">
              <w:t>of</w:t>
            </w:r>
            <w:r>
              <w:t xml:space="preserve"> </w:t>
            </w:r>
            <w:r w:rsidRPr="00C4782F">
              <w:t>both</w:t>
            </w:r>
            <w:r>
              <w:t xml:space="preserve"> </w:t>
            </w:r>
            <w:r w:rsidRPr="00C4782F">
              <w:t>will</w:t>
            </w:r>
            <w:r>
              <w:t xml:space="preserve"> </w:t>
            </w:r>
            <w:r w:rsidRPr="00C4782F">
              <w:t>therefore</w:t>
            </w:r>
            <w:r>
              <w:t xml:space="preserve"> </w:t>
            </w:r>
            <w:r w:rsidRPr="00C4782F">
              <w:t>be</w:t>
            </w:r>
            <w:r>
              <w:t xml:space="preserve"> </w:t>
            </w:r>
            <w:r w:rsidRPr="00C4782F">
              <w:t>available</w:t>
            </w:r>
            <w:r>
              <w:t xml:space="preserve"> </w:t>
            </w:r>
            <w:r w:rsidRPr="00C4782F">
              <w:t>after</w:t>
            </w:r>
            <w:r>
              <w:t xml:space="preserve"> 2 </w:t>
            </w:r>
            <w:r w:rsidRPr="00C4782F">
              <w:t>seconds,</w:t>
            </w:r>
            <w:r>
              <w:t xml:space="preserve"> </w:t>
            </w:r>
            <w:r w:rsidRPr="00C4782F">
              <w:t>leading</w:t>
            </w:r>
            <w:r>
              <w:t xml:space="preserve"> </w:t>
            </w:r>
            <w:r w:rsidRPr="00C4782F">
              <w:t>to</w:t>
            </w:r>
            <w:r>
              <w:t xml:space="preserve"> </w:t>
            </w:r>
            <w:r w:rsidRPr="00C4782F">
              <w:t>an</w:t>
            </w:r>
            <w:r>
              <w:t xml:space="preserve"> </w:t>
            </w:r>
            <w:r w:rsidRPr="00C4782F">
              <w:t>average</w:t>
            </w:r>
            <w:r>
              <w:t xml:space="preserve"> </w:t>
            </w:r>
            <w:r w:rsidRPr="00C4782F">
              <w:t>completion</w:t>
            </w:r>
            <w:r>
              <w:t xml:space="preserve"> </w:t>
            </w:r>
            <w:r w:rsidRPr="00C4782F">
              <w:t>time</w:t>
            </w:r>
            <w:r>
              <w:t xml:space="preserve"> </w:t>
            </w:r>
            <w:r w:rsidRPr="00C4782F">
              <w:t>of</w:t>
            </w:r>
            <w:r>
              <w:t xml:space="preserve"> 2 </w:t>
            </w:r>
            <w:r w:rsidRPr="00C4782F">
              <w:t>seconds.</w:t>
            </w:r>
            <w:r>
              <w:t xml:space="preserve"> </w:t>
            </w:r>
            <w:r w:rsidRPr="00C4782F">
              <w:t>(Again,</w:t>
            </w:r>
            <w:r>
              <w:t xml:space="preserve"> </w:t>
            </w:r>
            <w:r w:rsidRPr="00C4782F">
              <w:t>we</w:t>
            </w:r>
            <w:r>
              <w:t xml:space="preserve"> </w:t>
            </w:r>
            <w:r w:rsidRPr="00C4782F">
              <w:t>are</w:t>
            </w:r>
            <w:r>
              <w:t xml:space="preserve"> </w:t>
            </w:r>
            <w:r w:rsidRPr="00C4782F">
              <w:t>ignoring</w:t>
            </w:r>
            <w:r>
              <w:t xml:space="preserve"> </w:t>
            </w:r>
            <w:r w:rsidRPr="00C4782F">
              <w:t>the</w:t>
            </w:r>
            <w:r>
              <w:t xml:space="preserve"> </w:t>
            </w:r>
            <w:r w:rsidRPr="00C4782F">
              <w:t>cost</w:t>
            </w:r>
            <w:r>
              <w:t xml:space="preserve"> </w:t>
            </w:r>
            <w:r w:rsidRPr="00C4782F">
              <w:t>of</w:t>
            </w:r>
            <w:r>
              <w:t xml:space="preserve"> </w:t>
            </w:r>
            <w:r w:rsidRPr="00C4782F">
              <w:t>context</w:t>
            </w:r>
            <w:r>
              <w:t xml:space="preserve"> </w:t>
            </w:r>
            <w:r w:rsidRPr="00C4782F">
              <w:t>switching.)</w:t>
            </w:r>
          </w:p>
          <w:p w14:paraId="23317DCC" w14:textId="77777777" w:rsidR="001216E1" w:rsidRPr="00C4782F" w:rsidRDefault="001216E1" w:rsidP="001216E1">
            <w:pPr>
              <w:pStyle w:val="SF1MID"/>
            </w:pPr>
            <w:r w:rsidRPr="00C4782F">
              <w:t>If</w:t>
            </w:r>
            <w:r>
              <w:t xml:space="preserve"> </w:t>
            </w:r>
            <w:r w:rsidRPr="00C4782F">
              <w:t>we</w:t>
            </w:r>
            <w:r>
              <w:t xml:space="preserve"> </w:t>
            </w:r>
            <w:r w:rsidRPr="00C4782F">
              <w:t>assigned</w:t>
            </w:r>
            <w:r>
              <w:t xml:space="preserve"> </w:t>
            </w:r>
            <w:r w:rsidRPr="00C4782F">
              <w:t>those</w:t>
            </w:r>
            <w:r>
              <w:t xml:space="preserve"> </w:t>
            </w:r>
            <w:r w:rsidRPr="00C4782F">
              <w:t>two</w:t>
            </w:r>
            <w:r>
              <w:t xml:space="preserve"> </w:t>
            </w:r>
            <w:r w:rsidRPr="00C4782F">
              <w:t>tasks</w:t>
            </w:r>
            <w:r>
              <w:t xml:space="preserve"> </w:t>
            </w:r>
            <w:r w:rsidRPr="00C4782F">
              <w:t>to</w:t>
            </w:r>
            <w:r>
              <w:t xml:space="preserve"> </w:t>
            </w:r>
            <w:r w:rsidRPr="00C4782F">
              <w:t>a</w:t>
            </w:r>
            <w:r>
              <w:t xml:space="preserve"> </w:t>
            </w:r>
            <w:r w:rsidRPr="00C4782F">
              <w:t>single</w:t>
            </w:r>
            <w:r>
              <w:t xml:space="preserve"> </w:t>
            </w:r>
            <w:r w:rsidRPr="00C4782F">
              <w:t>thread</w:t>
            </w:r>
            <w:r>
              <w:t xml:space="preserve"> </w:t>
            </w:r>
            <w:r w:rsidRPr="00C4782F">
              <w:t>that</w:t>
            </w:r>
            <w:r>
              <w:t xml:space="preserve"> </w:t>
            </w:r>
            <w:r w:rsidRPr="00C4782F">
              <w:t>performed</w:t>
            </w:r>
            <w:r>
              <w:t xml:space="preserve"> </w:t>
            </w:r>
            <w:r w:rsidRPr="00C4782F">
              <w:t>the</w:t>
            </w:r>
            <w:r>
              <w:t xml:space="preserve"> </w:t>
            </w:r>
            <w:r w:rsidRPr="00C4782F">
              <w:t>first</w:t>
            </w:r>
            <w:r>
              <w:t xml:space="preserve"> </w:t>
            </w:r>
            <w:r w:rsidRPr="00C4782F">
              <w:t>task</w:t>
            </w:r>
            <w:r>
              <w:t xml:space="preserve"> </w:t>
            </w:r>
            <w:r w:rsidRPr="00C4782F">
              <w:t>and</w:t>
            </w:r>
            <w:r>
              <w:t xml:space="preserve"> </w:t>
            </w:r>
            <w:r w:rsidRPr="00C4782F">
              <w:t>did</w:t>
            </w:r>
            <w:r>
              <w:t xml:space="preserve"> </w:t>
            </w:r>
            <w:r w:rsidRPr="00C4782F">
              <w:t>not</w:t>
            </w:r>
            <w:r>
              <w:t xml:space="preserve"> </w:t>
            </w:r>
            <w:r w:rsidRPr="00C4782F">
              <w:t>even</w:t>
            </w:r>
            <w:r>
              <w:t xml:space="preserve"> </w:t>
            </w:r>
            <w:r w:rsidRPr="00C4782F">
              <w:t>start</w:t>
            </w:r>
            <w:r>
              <w:t xml:space="preserve"> </w:t>
            </w:r>
            <w:r w:rsidRPr="00C4782F">
              <w:t>the</w:t>
            </w:r>
            <w:r>
              <w:t xml:space="preserve"> </w:t>
            </w:r>
            <w:r w:rsidRPr="00C4782F">
              <w:t>second</w:t>
            </w:r>
            <w:r>
              <w:t xml:space="preserve"> </w:t>
            </w:r>
            <w:r w:rsidRPr="00C4782F">
              <w:t>until</w:t>
            </w:r>
            <w:r>
              <w:t xml:space="preserve"> </w:t>
            </w:r>
            <w:r w:rsidRPr="00C4782F">
              <w:t>after</w:t>
            </w:r>
            <w:r>
              <w:t xml:space="preserve"> </w:t>
            </w:r>
            <w:r w:rsidRPr="00C4782F">
              <w:t>the</w:t>
            </w:r>
            <w:r>
              <w:t xml:space="preserve"> </w:t>
            </w:r>
            <w:r w:rsidRPr="00C4782F">
              <w:t>first</w:t>
            </w:r>
            <w:r>
              <w:t xml:space="preserve"> </w:t>
            </w:r>
            <w:r w:rsidRPr="00C4782F">
              <w:t>was</w:t>
            </w:r>
            <w:r>
              <w:t xml:space="preserve"> </w:t>
            </w:r>
            <w:r w:rsidRPr="00C4782F">
              <w:t>completed,</w:t>
            </w:r>
            <w:r>
              <w:t xml:space="preserve"> </w:t>
            </w:r>
            <w:r w:rsidRPr="00C4782F">
              <w:t>the</w:t>
            </w:r>
            <w:r>
              <w:t xml:space="preserve"> </w:t>
            </w:r>
            <w:r w:rsidRPr="00C4782F">
              <w:t>result</w:t>
            </w:r>
            <w:r>
              <w:t xml:space="preserve"> </w:t>
            </w:r>
            <w:r w:rsidRPr="00C4782F">
              <w:t>of</w:t>
            </w:r>
            <w:r>
              <w:t xml:space="preserve"> </w:t>
            </w:r>
            <w:r w:rsidRPr="00C4782F">
              <w:t>the</w:t>
            </w:r>
            <w:r>
              <w:t xml:space="preserve"> </w:t>
            </w:r>
            <w:r w:rsidRPr="00C4782F">
              <w:t>first</w:t>
            </w:r>
            <w:r>
              <w:t xml:space="preserve"> </w:t>
            </w:r>
            <w:r w:rsidRPr="00C4782F">
              <w:t>task</w:t>
            </w:r>
            <w:r>
              <w:t xml:space="preserve"> </w:t>
            </w:r>
            <w:r w:rsidRPr="00C4782F">
              <w:t>would</w:t>
            </w:r>
            <w:r>
              <w:t xml:space="preserve"> </w:t>
            </w:r>
            <w:r w:rsidRPr="00C4782F">
              <w:t>be</w:t>
            </w:r>
            <w:r>
              <w:t xml:space="preserve"> </w:t>
            </w:r>
            <w:r w:rsidRPr="00C4782F">
              <w:t>obtained</w:t>
            </w:r>
            <w:r>
              <w:t xml:space="preserve"> </w:t>
            </w:r>
            <w:r w:rsidRPr="00C4782F">
              <w:t>in</w:t>
            </w:r>
            <w:r>
              <w:t xml:space="preserve"> 1 </w:t>
            </w:r>
            <w:r w:rsidRPr="00C4782F">
              <w:t>second</w:t>
            </w:r>
            <w:r>
              <w:t xml:space="preserve"> </w:t>
            </w:r>
            <w:r w:rsidRPr="00C4782F">
              <w:t>and</w:t>
            </w:r>
            <w:r>
              <w:t xml:space="preserve"> </w:t>
            </w:r>
            <w:r w:rsidRPr="00C4782F">
              <w:t>the</w:t>
            </w:r>
            <w:r>
              <w:t xml:space="preserve"> </w:t>
            </w:r>
            <w:r w:rsidRPr="00C4782F">
              <w:t>result</w:t>
            </w:r>
            <w:r>
              <w:t xml:space="preserve"> </w:t>
            </w:r>
            <w:r w:rsidRPr="00C4782F">
              <w:t>of</w:t>
            </w:r>
            <w:r>
              <w:t xml:space="preserve"> </w:t>
            </w:r>
            <w:r w:rsidRPr="00C4782F">
              <w:t>the</w:t>
            </w:r>
            <w:r>
              <w:t xml:space="preserve"> </w:t>
            </w:r>
            <w:r w:rsidRPr="00C4782F">
              <w:t>subsequent</w:t>
            </w:r>
            <w:r>
              <w:t xml:space="preserve"> </w:t>
            </w:r>
            <w:r w:rsidRPr="00C4782F">
              <w:t>task</w:t>
            </w:r>
            <w:r>
              <w:t xml:space="preserve"> </w:t>
            </w:r>
            <w:r w:rsidRPr="00C4782F">
              <w:t>would</w:t>
            </w:r>
            <w:r>
              <w:t xml:space="preserve"> </w:t>
            </w:r>
            <w:r w:rsidRPr="00C4782F">
              <w:t>be</w:t>
            </w:r>
            <w:r>
              <w:t xml:space="preserve"> </w:t>
            </w:r>
            <w:r w:rsidRPr="00C4782F">
              <w:t>obtained</w:t>
            </w:r>
            <w:r>
              <w:t xml:space="preserve"> 1 </w:t>
            </w:r>
            <w:r w:rsidRPr="00C4782F">
              <w:t>second</w:t>
            </w:r>
            <w:r>
              <w:t xml:space="preserve"> </w:t>
            </w:r>
            <w:r w:rsidRPr="00C4782F">
              <w:t>after</w:t>
            </w:r>
            <w:r>
              <w:t xml:space="preserve"> </w:t>
            </w:r>
            <w:r w:rsidRPr="00C4782F">
              <w:t>that,</w:t>
            </w:r>
            <w:r>
              <w:t xml:space="preserve"> </w:t>
            </w:r>
            <w:r w:rsidRPr="00C4782F">
              <w:t>leading</w:t>
            </w:r>
            <w:r>
              <w:t xml:space="preserve"> </w:t>
            </w:r>
            <w:r w:rsidRPr="00C4782F">
              <w:t>to</w:t>
            </w:r>
            <w:r>
              <w:t xml:space="preserve"> </w:t>
            </w:r>
            <w:r w:rsidRPr="00C4782F">
              <w:t>an</w:t>
            </w:r>
            <w:r>
              <w:t xml:space="preserve"> </w:t>
            </w:r>
            <w:r w:rsidRPr="00C4782F">
              <w:t>average</w:t>
            </w:r>
            <w:r>
              <w:t xml:space="preserve"> </w:t>
            </w:r>
            <w:r w:rsidRPr="00C4782F">
              <w:t>time</w:t>
            </w:r>
            <w:r>
              <w:t xml:space="preserve"> </w:t>
            </w:r>
            <w:r w:rsidRPr="00C4782F">
              <w:t>of</w:t>
            </w:r>
            <w:r>
              <w:t xml:space="preserve"> </w:t>
            </w:r>
            <w:r w:rsidRPr="00C4782F">
              <w:t>1.5</w:t>
            </w:r>
            <w:r>
              <w:t xml:space="preserve"> </w:t>
            </w:r>
            <w:r w:rsidRPr="00C4782F">
              <w:t>seconds</w:t>
            </w:r>
            <w:r>
              <w:t xml:space="preserve"> </w:t>
            </w:r>
            <w:r w:rsidRPr="00C4782F">
              <w:t>(a</w:t>
            </w:r>
            <w:r>
              <w:t xml:space="preserve"> </w:t>
            </w:r>
            <w:r w:rsidRPr="00C4782F">
              <w:t>task</w:t>
            </w:r>
            <w:r>
              <w:t xml:space="preserve"> </w:t>
            </w:r>
            <w:r w:rsidRPr="00C4782F">
              <w:t>completes</w:t>
            </w:r>
            <w:r>
              <w:t xml:space="preserve"> </w:t>
            </w:r>
            <w:r w:rsidRPr="00C4782F">
              <w:t>in</w:t>
            </w:r>
            <w:r>
              <w:t xml:space="preserve"> </w:t>
            </w:r>
            <w:r w:rsidRPr="00C4782F">
              <w:t>either</w:t>
            </w:r>
            <w:r>
              <w:t xml:space="preserve"> </w:t>
            </w:r>
            <w:r w:rsidRPr="00C4782F">
              <w:t>1</w:t>
            </w:r>
            <w:r>
              <w:t xml:space="preserve"> </w:t>
            </w:r>
            <w:r w:rsidRPr="00C4782F">
              <w:t>or</w:t>
            </w:r>
            <w:r>
              <w:t xml:space="preserve"> </w:t>
            </w:r>
            <w:r w:rsidRPr="00C4782F">
              <w:t>2</w:t>
            </w:r>
            <w:r>
              <w:t xml:space="preserve"> </w:t>
            </w:r>
            <w:r w:rsidRPr="00C4782F">
              <w:t>seconds</w:t>
            </w:r>
            <w:r>
              <w:t xml:space="preserve"> </w:t>
            </w:r>
            <w:r w:rsidRPr="00C4782F">
              <w:t>and</w:t>
            </w:r>
            <w:r>
              <w:t xml:space="preserve"> </w:t>
            </w:r>
            <w:r w:rsidRPr="00C4782F">
              <w:t>therefore,</w:t>
            </w:r>
            <w:r>
              <w:t xml:space="preserve"> </w:t>
            </w:r>
            <w:r w:rsidRPr="00C4782F">
              <w:t>on</w:t>
            </w:r>
            <w:r>
              <w:t xml:space="preserve"> </w:t>
            </w:r>
            <w:r w:rsidRPr="00C4782F">
              <w:t>average</w:t>
            </w:r>
            <w:r>
              <w:t xml:space="preserve">, </w:t>
            </w:r>
            <w:r w:rsidRPr="00C4782F">
              <w:t>completes</w:t>
            </w:r>
            <w:r>
              <w:t xml:space="preserve"> </w:t>
            </w:r>
            <w:r w:rsidRPr="00C4782F">
              <w:t>in</w:t>
            </w:r>
            <w:r>
              <w:t xml:space="preserve"> </w:t>
            </w:r>
            <w:r w:rsidRPr="00C4782F">
              <w:t>1.5</w:t>
            </w:r>
            <w:r>
              <w:t xml:space="preserve"> </w:t>
            </w:r>
            <w:r w:rsidRPr="00C4782F">
              <w:t>seconds).</w:t>
            </w:r>
          </w:p>
          <w:p w14:paraId="3CB3B494" w14:textId="77777777" w:rsidR="001216E1" w:rsidRPr="00C4782F" w:rsidRDefault="001216E1" w:rsidP="001216E1">
            <w:pPr>
              <w:pStyle w:val="SF21"/>
            </w:pPr>
          </w:p>
          <w:tbl>
            <w:tblPr>
              <w:tblW w:w="0" w:type="auto"/>
              <w:jc w:val="center"/>
              <w:shd w:val="clear" w:color="auto" w:fill="EAEAEA"/>
              <w:tblCellMar>
                <w:left w:w="0" w:type="dxa"/>
                <w:right w:w="0" w:type="dxa"/>
              </w:tblCellMar>
              <w:tblLook w:val="04A0" w:firstRow="1" w:lastRow="0" w:firstColumn="1" w:lastColumn="0" w:noHBand="0" w:noVBand="1"/>
            </w:tblPr>
            <w:tblGrid>
              <w:gridCol w:w="5940"/>
            </w:tblGrid>
            <w:tr w:rsidR="001216E1" w14:paraId="3A477EAE" w14:textId="77777777" w:rsidTr="00F80BDD">
              <w:trPr>
                <w:trHeight w:val="1892"/>
                <w:jc w:val="center"/>
              </w:trPr>
              <w:tc>
                <w:tcPr>
                  <w:tcW w:w="5940" w:type="dxa"/>
                  <w:shd w:val="clear" w:color="auto" w:fill="EAEAEA"/>
                </w:tcPr>
                <w:p w14:paraId="552377D1" w14:textId="77777777" w:rsidR="001216E1" w:rsidRPr="00FF28E6" w:rsidRDefault="001216E1" w:rsidP="001216E1">
                  <w:pPr>
                    <w:pStyle w:val="SF2TTL"/>
                  </w:pPr>
                  <w:r w:rsidRPr="005B7EDE">
                    <w:rPr>
                      <w:noProof/>
                    </w:rPr>
                    <mc:AlternateContent>
                      <mc:Choice Requires="wps">
                        <w:drawing>
                          <wp:anchor distT="0" distB="0" distL="114300" distR="114300" simplePos="0" relativeHeight="251656192" behindDoc="0" locked="0" layoutInCell="1" allowOverlap="1" wp14:anchorId="49A30140" wp14:editId="0D73D390">
                            <wp:simplePos x="0" y="0"/>
                            <wp:positionH relativeFrom="column">
                              <wp:posOffset>0</wp:posOffset>
                            </wp:positionH>
                            <wp:positionV relativeFrom="paragraph">
                              <wp:posOffset>6350</wp:posOffset>
                            </wp:positionV>
                            <wp:extent cx="109855" cy="109855"/>
                            <wp:effectExtent l="0" t="0" r="4445" b="4445"/>
                            <wp:wrapNone/>
                            <wp:docPr id="1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E67AD" id="Rectangle 18" o:spid="_x0000_s1026" style="position:absolute;margin-left:0;margin-top:.5pt;width:8.65pt;height:8.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z+Ag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CQxwz+AgIAAO8DAAAOAAAAAAAAAAAA&#10;AAAAAC4CAABkcnMvZTJvRG9jLnhtbFBLAQItABQABgAIAAAAIQAmlZXO2gAAAAQBAAAPAAAAAAAA&#10;AAAAAAAAAFwEAABkcnMvZG93bnJldi54bWxQSwUGAAAAAAQABADzAAAAYwUAAAAA&#10;" fillcolor="#76787a" stroked="f">
                            <o:lock v:ext="edit" aspectratio="t"/>
                          </v:rect>
                        </w:pict>
                      </mc:Fallback>
                    </mc:AlternateContent>
                  </w:r>
                  <w:r>
                    <w:t>Guidelines</w:t>
                  </w:r>
                </w:p>
                <w:p w14:paraId="4CB875E6" w14:textId="77777777" w:rsidR="001216E1" w:rsidRDefault="001216E1" w:rsidP="001216E1">
                  <w:pPr>
                    <w:pStyle w:val="SF21"/>
                  </w:pPr>
                  <w:r w:rsidRPr="00A70784">
                    <w:rPr>
                      <w:rStyle w:val="BOLD"/>
                    </w:rPr>
                    <w:t>DO NOT</w:t>
                  </w:r>
                  <w:r>
                    <w:t xml:space="preserve"> </w:t>
                  </w:r>
                  <w:r w:rsidRPr="00C4782F">
                    <w:t>fall</w:t>
                  </w:r>
                  <w:r>
                    <w:t xml:space="preserve"> </w:t>
                  </w:r>
                  <w:r w:rsidRPr="00C4782F">
                    <w:t>into</w:t>
                  </w:r>
                  <w:r>
                    <w:t xml:space="preserve"> </w:t>
                  </w:r>
                  <w:r w:rsidRPr="00C4782F">
                    <w:t>the</w:t>
                  </w:r>
                  <w:r>
                    <w:t xml:space="preserve"> </w:t>
                  </w:r>
                  <w:r w:rsidRPr="00C4782F">
                    <w:t>common</w:t>
                  </w:r>
                  <w:r>
                    <w:t xml:space="preserve"> </w:t>
                  </w:r>
                  <w:r w:rsidRPr="00C4782F">
                    <w:t>error</w:t>
                  </w:r>
                  <w:r>
                    <w:t xml:space="preserve"> </w:t>
                  </w:r>
                  <w:r w:rsidRPr="00C4782F">
                    <w:t>of</w:t>
                  </w:r>
                  <w:r>
                    <w:t xml:space="preserve"> </w:t>
                  </w:r>
                  <w:r w:rsidRPr="00C4782F">
                    <w:t>believing</w:t>
                  </w:r>
                  <w:r>
                    <w:t xml:space="preserve"> </w:t>
                  </w:r>
                  <w:r w:rsidRPr="00C4782F">
                    <w:t>that</w:t>
                  </w:r>
                  <w:r>
                    <w:t xml:space="preserve"> </w:t>
                  </w:r>
                  <w:r w:rsidRPr="00C4782F">
                    <w:t>more</w:t>
                  </w:r>
                  <w:r>
                    <w:t xml:space="preserve"> </w:t>
                  </w:r>
                  <w:r w:rsidRPr="00C4782F">
                    <w:t>threads</w:t>
                  </w:r>
                  <w:r>
                    <w:t xml:space="preserve"> </w:t>
                  </w:r>
                  <w:r w:rsidRPr="00C4782F">
                    <w:t>always</w:t>
                  </w:r>
                  <w:r>
                    <w:t xml:space="preserve"> </w:t>
                  </w:r>
                  <w:r w:rsidRPr="00C4782F">
                    <w:t>make</w:t>
                  </w:r>
                  <w:r>
                    <w:t xml:space="preserve"> </w:t>
                  </w:r>
                  <w:r w:rsidRPr="00C4782F">
                    <w:t>code</w:t>
                  </w:r>
                  <w:r>
                    <w:t xml:space="preserve"> </w:t>
                  </w:r>
                  <w:r w:rsidRPr="00C4782F">
                    <w:t>faster.</w:t>
                  </w:r>
                </w:p>
                <w:p w14:paraId="5B8FE4C0" w14:textId="77777777" w:rsidR="001216E1" w:rsidRDefault="001216E1" w:rsidP="001216E1">
                  <w:pPr>
                    <w:pStyle w:val="SF2"/>
                  </w:pPr>
                  <w:r w:rsidRPr="00647A75">
                    <w:rPr>
                      <w:rStyle w:val="BOLD"/>
                    </w:rPr>
                    <w:t>DO</w:t>
                  </w:r>
                  <w:r>
                    <w:t xml:space="preserve"> </w:t>
                  </w:r>
                  <w:r w:rsidRPr="00C4782F">
                    <w:t>carefully</w:t>
                  </w:r>
                  <w:r>
                    <w:t xml:space="preserve"> </w:t>
                  </w:r>
                  <w:r w:rsidRPr="00C4782F">
                    <w:t>measure</w:t>
                  </w:r>
                  <w:r>
                    <w:t xml:space="preserve"> </w:t>
                  </w:r>
                  <w:r w:rsidRPr="00C4782F">
                    <w:t>performance</w:t>
                  </w:r>
                  <w:r>
                    <w:t xml:space="preserve"> </w:t>
                  </w:r>
                  <w:r w:rsidRPr="00C4782F">
                    <w:t>when</w:t>
                  </w:r>
                  <w:r>
                    <w:t xml:space="preserve"> </w:t>
                  </w:r>
                  <w:r w:rsidRPr="00C4782F">
                    <w:t>attempting</w:t>
                  </w:r>
                  <w:r>
                    <w:t xml:space="preserve"> </w:t>
                  </w:r>
                  <w:r w:rsidRPr="00C4782F">
                    <w:t>to</w:t>
                  </w:r>
                  <w:r>
                    <w:t xml:space="preserve"> </w:t>
                  </w:r>
                  <w:r w:rsidRPr="00C4782F">
                    <w:t>speed</w:t>
                  </w:r>
                  <w:r>
                    <w:t xml:space="preserve"> </w:t>
                  </w:r>
                  <w:r w:rsidRPr="00C4782F">
                    <w:t>up</w:t>
                  </w:r>
                  <w:r>
                    <w:t xml:space="preserve"> </w:t>
                  </w:r>
                  <w:r w:rsidRPr="00C4782F">
                    <w:t>processor-bound</w:t>
                  </w:r>
                  <w:r>
                    <w:t xml:space="preserve"> </w:t>
                  </w:r>
                  <w:r w:rsidRPr="00C4782F">
                    <w:t>problems</w:t>
                  </w:r>
                  <w:r>
                    <w:t xml:space="preserve"> </w:t>
                  </w:r>
                  <w:r w:rsidRPr="00C4782F">
                    <w:t>through</w:t>
                  </w:r>
                  <w:r>
                    <w:t xml:space="preserve"> </w:t>
                  </w:r>
                  <w:r w:rsidRPr="00C4782F">
                    <w:t>multithreading.</w:t>
                  </w:r>
                </w:p>
              </w:tc>
            </w:tr>
          </w:tbl>
          <w:p w14:paraId="02B497CC" w14:textId="278BD87C" w:rsidR="005F2294" w:rsidRDefault="005F2294" w:rsidP="00B4446D">
            <w:pPr>
              <w:pStyle w:val="SF1FIRST"/>
            </w:pPr>
          </w:p>
        </w:tc>
      </w:tr>
      <w:tr w:rsidR="005F2294" w14:paraId="3BABB54C" w14:textId="77777777" w:rsidTr="00B4446D">
        <w:trPr>
          <w:trHeight w:val="475"/>
        </w:trPr>
        <w:tc>
          <w:tcPr>
            <w:tcW w:w="7003" w:type="dxa"/>
            <w:gridSpan w:val="2"/>
            <w:shd w:val="clear" w:color="auto" w:fill="auto"/>
            <w:tcMar>
              <w:right w:w="115" w:type="dxa"/>
            </w:tcMar>
          </w:tcPr>
          <w:p w14:paraId="03A3BD8E" w14:textId="77777777" w:rsidR="005F2294" w:rsidRDefault="005F2294" w:rsidP="00B4446D">
            <w:pPr>
              <w:pStyle w:val="SF1TTL"/>
              <w:rPr>
                <w:noProof/>
              </w:rPr>
            </w:pPr>
          </w:p>
        </w:tc>
      </w:tr>
    </w:tbl>
    <w:p w14:paraId="1272A3C5" w14:textId="77777777" w:rsidR="001216E1" w:rsidRPr="00C4782F" w:rsidRDefault="001216E1" w:rsidP="001216E1">
      <w:pPr>
        <w:pStyle w:val="CHAPBMPD"/>
      </w:pPr>
      <w:r w:rsidRPr="00C4782F">
        <w:t>***</w:t>
      </w:r>
      <w:r>
        <w:t>COMP: End Beginner Topic after Guidelines</w:t>
      </w:r>
    </w:p>
    <w:p w14:paraId="128B3A66" w14:textId="0306B569" w:rsidR="009921DA" w:rsidRDefault="009921DA" w:rsidP="00700263">
      <w:pPr>
        <w:pStyle w:val="spacer"/>
      </w:pPr>
    </w:p>
    <w:tbl>
      <w:tblPr>
        <w:tblStyle w:val="TableGrid"/>
        <w:tblW w:w="70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7194"/>
      </w:tblGrid>
      <w:tr w:rsidR="00102986" w14:paraId="6835E1E6" w14:textId="77777777" w:rsidTr="00700263">
        <w:trPr>
          <w:trHeight w:val="590"/>
          <w:jc w:val="center"/>
        </w:trPr>
        <w:tc>
          <w:tcPr>
            <w:tcW w:w="7003" w:type="dxa"/>
            <w:gridSpan w:val="2"/>
            <w:shd w:val="clear" w:color="auto" w:fill="auto"/>
            <w:tcMar>
              <w:right w:w="115" w:type="dxa"/>
            </w:tcMar>
          </w:tcPr>
          <w:p w14:paraId="239A0EC8" w14:textId="77777777" w:rsidR="00102986" w:rsidRDefault="00102986" w:rsidP="00700263">
            <w:pPr>
              <w:pStyle w:val="SF1TTL"/>
              <w:keepNext w:val="0"/>
              <w:rPr>
                <w:noProof/>
              </w:rPr>
            </w:pPr>
          </w:p>
        </w:tc>
      </w:tr>
      <w:tr w:rsidR="00102986" w14:paraId="3E75C0A6" w14:textId="77777777" w:rsidTr="00700263">
        <w:trPr>
          <w:trHeight w:val="701"/>
          <w:jc w:val="center"/>
        </w:trPr>
        <w:tc>
          <w:tcPr>
            <w:tcW w:w="121" w:type="dxa"/>
            <w:shd w:val="clear" w:color="auto" w:fill="C0C0C0"/>
            <w:tcMar>
              <w:right w:w="115" w:type="dxa"/>
            </w:tcMar>
          </w:tcPr>
          <w:p w14:paraId="76282D30" w14:textId="77777777" w:rsidR="00102986" w:rsidRPr="005F4DC0" w:rsidRDefault="00102986" w:rsidP="00700263">
            <w:pPr>
              <w:pStyle w:val="SF1SUBTTL"/>
              <w:keepNext w:val="0"/>
            </w:pPr>
          </w:p>
        </w:tc>
        <w:tc>
          <w:tcPr>
            <w:tcW w:w="6882" w:type="dxa"/>
            <w:tcMar>
              <w:left w:w="173" w:type="dxa"/>
              <w:right w:w="173" w:type="dxa"/>
            </w:tcMar>
          </w:tcPr>
          <w:p w14:paraId="7E5A7535" w14:textId="4E21D575" w:rsidR="00102986" w:rsidRDefault="00102986" w:rsidP="00700263">
            <w:pPr>
              <w:pStyle w:val="SF1TTL"/>
              <w:keepNext w:val="0"/>
            </w:pPr>
            <w:bookmarkStart w:id="247" w:name="_Toc38470385"/>
            <w:r>
              <w:rPr>
                <w:noProof/>
              </w:rPr>
              <mc:AlternateContent>
                <mc:Choice Requires="wps">
                  <w:drawing>
                    <wp:anchor distT="0" distB="0" distL="114300" distR="114300" simplePos="0" relativeHeight="251660288" behindDoc="0" locked="0" layoutInCell="1" allowOverlap="1" wp14:anchorId="1BA89091" wp14:editId="2CBED348">
                      <wp:simplePos x="0" y="0"/>
                      <wp:positionH relativeFrom="column">
                        <wp:posOffset>9253</wp:posOffset>
                      </wp:positionH>
                      <wp:positionV relativeFrom="page">
                        <wp:posOffset>5819</wp:posOffset>
                      </wp:positionV>
                      <wp:extent cx="73025" cy="73025"/>
                      <wp:effectExtent l="0" t="0" r="3175" b="3175"/>
                      <wp:wrapNone/>
                      <wp:docPr id="17"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90642" id="Rectangle 216" o:spid="_x0000_s1026" style="position:absolute;margin-left:.75pt;margin-top:.45pt;width:5.75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M8BR74AAgAA7g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58240" behindDoc="0" locked="1" layoutInCell="1" allowOverlap="1" wp14:anchorId="2FBC4B5F" wp14:editId="65A449A9">
                      <wp:simplePos x="0" y="0"/>
                      <wp:positionH relativeFrom="column">
                        <wp:posOffset>84455</wp:posOffset>
                      </wp:positionH>
                      <wp:positionV relativeFrom="page">
                        <wp:posOffset>76200</wp:posOffset>
                      </wp:positionV>
                      <wp:extent cx="73025" cy="73025"/>
                      <wp:effectExtent l="0" t="0" r="3175" b="3175"/>
                      <wp:wrapNone/>
                      <wp:docPr id="18"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11ADC" id="Rectangle 215" o:spid="_x0000_s1026" style="position:absolute;margin-left:6.65pt;margin-top:6pt;width:5.75pt;height: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CbXx8oAAgAA7g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t>Beginner</w:t>
            </w:r>
            <w:r w:rsidRPr="005F4DC0">
              <w:t xml:space="preserve"> Topic</w:t>
            </w:r>
            <w:bookmarkEnd w:id="247"/>
          </w:p>
          <w:p w14:paraId="2C3AB002" w14:textId="77777777" w:rsidR="00102986" w:rsidRPr="00C4782F" w:rsidRDefault="00102986" w:rsidP="00700263">
            <w:pPr>
              <w:pStyle w:val="SF1SUBTTL"/>
              <w:keepNext w:val="0"/>
            </w:pPr>
            <w:bookmarkStart w:id="248" w:name="_Toc38470386"/>
            <w:r w:rsidRPr="00C4782F">
              <w:t>Threading</w:t>
            </w:r>
            <w:r>
              <w:t xml:space="preserve"> </w:t>
            </w:r>
            <w:r w:rsidRPr="00C4782F">
              <w:t>Problems</w:t>
            </w:r>
            <w:bookmarkEnd w:id="248"/>
          </w:p>
          <w:p w14:paraId="627F15D1" w14:textId="77777777" w:rsidR="00102986" w:rsidRPr="00C4782F" w:rsidRDefault="00102986" w:rsidP="00700263">
            <w:pPr>
              <w:pStyle w:val="SF1FIRST"/>
            </w:pPr>
            <w:r w:rsidRPr="00C4782F">
              <w:t>We’ve</w:t>
            </w:r>
            <w:r>
              <w:t xml:space="preserve"> </w:t>
            </w:r>
            <w:r w:rsidRPr="00C4782F">
              <w:t>said</w:t>
            </w:r>
            <w:r>
              <w:t xml:space="preserve"> </w:t>
            </w:r>
            <w:r w:rsidRPr="00C4782F">
              <w:t>several</w:t>
            </w:r>
            <w:r>
              <w:t xml:space="preserve"> </w:t>
            </w:r>
            <w:r w:rsidRPr="00C4782F">
              <w:t>times</w:t>
            </w:r>
            <w:r>
              <w:t xml:space="preserve"> </w:t>
            </w:r>
            <w:r w:rsidRPr="00C4782F">
              <w:t>that</w:t>
            </w:r>
            <w:r>
              <w:t xml:space="preserve"> </w:t>
            </w:r>
            <w:r w:rsidRPr="00C4782F">
              <w:t>writing</w:t>
            </w:r>
            <w:r>
              <w:t xml:space="preserve"> </w:t>
            </w:r>
            <w:r w:rsidRPr="00C4782F">
              <w:t>multithreaded</w:t>
            </w:r>
            <w:r>
              <w:t xml:space="preserve"> </w:t>
            </w:r>
            <w:r w:rsidRPr="00C4782F">
              <w:t>programs</w:t>
            </w:r>
            <w:r>
              <w:t xml:space="preserve"> </w:t>
            </w:r>
            <w:r w:rsidRPr="00C4782F">
              <w:t>is</w:t>
            </w:r>
            <w:r>
              <w:t xml:space="preserve"> </w:t>
            </w:r>
            <w:r w:rsidRPr="00C4782F">
              <w:t>complex</w:t>
            </w:r>
            <w:r>
              <w:t xml:space="preserve"> </w:t>
            </w:r>
            <w:r w:rsidRPr="00C4782F">
              <w:t>and</w:t>
            </w:r>
            <w:r>
              <w:t xml:space="preserve"> </w:t>
            </w:r>
            <w:r w:rsidRPr="00C4782F">
              <w:t>difficult,</w:t>
            </w:r>
            <w:r>
              <w:t xml:space="preserve"> </w:t>
            </w:r>
            <w:r w:rsidRPr="00C4782F">
              <w:t>but</w:t>
            </w:r>
            <w:r>
              <w:t xml:space="preserve"> </w:t>
            </w:r>
            <w:r w:rsidRPr="00C4782F">
              <w:t>we</w:t>
            </w:r>
            <w:r>
              <w:t xml:space="preserve"> </w:t>
            </w:r>
            <w:r w:rsidRPr="00C4782F">
              <w:t>have</w:t>
            </w:r>
            <w:r>
              <w:t xml:space="preserve"> </w:t>
            </w:r>
            <w:r w:rsidRPr="00C4782F">
              <w:t>not</w:t>
            </w:r>
            <w:r>
              <w:t xml:space="preserve"> </w:t>
            </w:r>
            <w:r w:rsidRPr="00C4782F">
              <w:t>said</w:t>
            </w:r>
            <w:r>
              <w:t xml:space="preserve"> </w:t>
            </w:r>
            <w:r w:rsidRPr="00C4782F">
              <w:t>why.</w:t>
            </w:r>
            <w:r>
              <w:t xml:space="preserve"> </w:t>
            </w:r>
            <w:r w:rsidRPr="00C4782F">
              <w:t>In</w:t>
            </w:r>
            <w:r>
              <w:t xml:space="preserve"> </w:t>
            </w:r>
            <w:r w:rsidRPr="00C4782F">
              <w:t>a</w:t>
            </w:r>
            <w:r>
              <w:t xml:space="preserve"> </w:t>
            </w:r>
            <w:r w:rsidRPr="00C4782F">
              <w:t>nutshell,</w:t>
            </w:r>
            <w:r>
              <w:t xml:space="preserve"> </w:t>
            </w:r>
            <w:r w:rsidRPr="00C4782F">
              <w:t>the</w:t>
            </w:r>
            <w:r>
              <w:t xml:space="preserve"> </w:t>
            </w:r>
            <w:r w:rsidRPr="00C4782F">
              <w:t>problem</w:t>
            </w:r>
            <w:r>
              <w:t xml:space="preserve"> </w:t>
            </w:r>
            <w:r w:rsidRPr="00C4782F">
              <w:t>is</w:t>
            </w:r>
            <w:r>
              <w:t xml:space="preserve"> </w:t>
            </w:r>
            <w:r w:rsidRPr="00C4782F">
              <w:t>that</w:t>
            </w:r>
            <w:r>
              <w:t xml:space="preserve"> </w:t>
            </w:r>
            <w:r w:rsidRPr="00C4782F">
              <w:t>many</w:t>
            </w:r>
            <w:r>
              <w:t xml:space="preserve"> </w:t>
            </w:r>
            <w:r w:rsidRPr="00C4782F">
              <w:t>of</w:t>
            </w:r>
            <w:r>
              <w:t xml:space="preserve"> </w:t>
            </w:r>
            <w:r w:rsidRPr="00C4782F">
              <w:t>our</w:t>
            </w:r>
            <w:r>
              <w:t xml:space="preserve"> </w:t>
            </w:r>
            <w:r w:rsidRPr="00C4782F">
              <w:t>reasonable</w:t>
            </w:r>
            <w:r>
              <w:t xml:space="preserve"> </w:t>
            </w:r>
            <w:r w:rsidRPr="00C4782F">
              <w:t>assumptions</w:t>
            </w:r>
            <w:r>
              <w:t xml:space="preserve"> </w:t>
            </w:r>
            <w:r w:rsidRPr="00C4782F">
              <w:t>that</w:t>
            </w:r>
            <w:r>
              <w:t xml:space="preserve"> </w:t>
            </w:r>
            <w:r w:rsidRPr="00C4782F">
              <w:t>are</w:t>
            </w:r>
            <w:r>
              <w:t xml:space="preserve"> </w:t>
            </w:r>
            <w:r w:rsidRPr="00C4782F">
              <w:t>true</w:t>
            </w:r>
            <w:r>
              <w:t xml:space="preserve"> </w:t>
            </w:r>
            <w:r w:rsidRPr="00C4782F">
              <w:t>of</w:t>
            </w:r>
            <w:r>
              <w:t xml:space="preserve"> </w:t>
            </w:r>
            <w:r w:rsidRPr="00C4782F">
              <w:t>single-threaded</w:t>
            </w:r>
            <w:r>
              <w:t xml:space="preserve"> </w:t>
            </w:r>
            <w:r w:rsidRPr="00C4782F">
              <w:t>programs</w:t>
            </w:r>
            <w:r>
              <w:t xml:space="preserve"> </w:t>
            </w:r>
            <w:r w:rsidRPr="00C4782F">
              <w:t>are</w:t>
            </w:r>
            <w:r>
              <w:t xml:space="preserve"> </w:t>
            </w:r>
            <w:r w:rsidRPr="00C4782F">
              <w:t>violated</w:t>
            </w:r>
            <w:r>
              <w:t xml:space="preserve"> </w:t>
            </w:r>
            <w:r w:rsidRPr="00C4782F">
              <w:t>in</w:t>
            </w:r>
            <w:r>
              <w:t xml:space="preserve"> </w:t>
            </w:r>
            <w:r w:rsidRPr="00C4782F">
              <w:t>multithreaded</w:t>
            </w:r>
            <w:r>
              <w:t xml:space="preserve"> </w:t>
            </w:r>
            <w:r w:rsidRPr="00C4782F">
              <w:t>programs.</w:t>
            </w:r>
            <w:r>
              <w:t xml:space="preserve"> </w:t>
            </w:r>
            <w:r w:rsidRPr="00C4782F">
              <w:t>The</w:t>
            </w:r>
            <w:r>
              <w:t xml:space="preserve"> </w:t>
            </w:r>
            <w:r w:rsidRPr="00C4782F">
              <w:t>issues</w:t>
            </w:r>
            <w:r>
              <w:t xml:space="preserve"> </w:t>
            </w:r>
            <w:r w:rsidRPr="00C4782F">
              <w:t>include</w:t>
            </w:r>
            <w:r>
              <w:t xml:space="preserve"> </w:t>
            </w:r>
            <w:r w:rsidRPr="00C4782F">
              <w:t>a</w:t>
            </w:r>
            <w:r>
              <w:t xml:space="preserve"> </w:t>
            </w:r>
            <w:r w:rsidRPr="00C4782F">
              <w:t>lack</w:t>
            </w:r>
            <w:r>
              <w:t xml:space="preserve"> </w:t>
            </w:r>
            <w:r w:rsidRPr="00C4782F">
              <w:t>of</w:t>
            </w:r>
            <w:r>
              <w:t xml:space="preserve"> </w:t>
            </w:r>
            <w:r w:rsidRPr="00C4782F">
              <w:t>atomicity,</w:t>
            </w:r>
            <w:r>
              <w:t xml:space="preserve"> </w:t>
            </w:r>
            <w:r w:rsidRPr="00C4782F">
              <w:t>race</w:t>
            </w:r>
            <w:r>
              <w:t xml:space="preserve"> </w:t>
            </w:r>
            <w:r w:rsidRPr="00C4782F">
              <w:t>conditions,</w:t>
            </w:r>
            <w:r>
              <w:t xml:space="preserve"> </w:t>
            </w:r>
            <w:r w:rsidRPr="00C4782F">
              <w:t>complex</w:t>
            </w:r>
            <w:r>
              <w:t xml:space="preserve"> </w:t>
            </w:r>
            <w:r w:rsidRPr="00C4782F">
              <w:t>memory</w:t>
            </w:r>
            <w:r>
              <w:t xml:space="preserve"> </w:t>
            </w:r>
            <w:r w:rsidRPr="00C4782F">
              <w:t>models,</w:t>
            </w:r>
            <w:r>
              <w:t xml:space="preserve"> </w:t>
            </w:r>
            <w:r w:rsidRPr="00C4782F">
              <w:t>and</w:t>
            </w:r>
            <w:r>
              <w:t xml:space="preserve"> </w:t>
            </w:r>
            <w:r w:rsidRPr="00C4782F">
              <w:t>deadlocks.</w:t>
            </w:r>
          </w:p>
          <w:p w14:paraId="4074CBA4" w14:textId="77777777" w:rsidR="00102986" w:rsidRPr="00C4782F" w:rsidRDefault="00102986" w:rsidP="00700263">
            <w:pPr>
              <w:pStyle w:val="SF1H1"/>
              <w:keepNext w:val="0"/>
            </w:pPr>
            <w:bookmarkStart w:id="249" w:name="_Toc38470387"/>
            <w:r w:rsidRPr="00C4782F">
              <w:t>Most</w:t>
            </w:r>
            <w:r>
              <w:t xml:space="preserve"> </w:t>
            </w:r>
            <w:r w:rsidRPr="00C4782F">
              <w:t>Operations</w:t>
            </w:r>
            <w:r>
              <w:t xml:space="preserve"> </w:t>
            </w:r>
            <w:r w:rsidRPr="00C4782F">
              <w:t>Are</w:t>
            </w:r>
            <w:r>
              <w:t xml:space="preserve"> </w:t>
            </w:r>
            <w:r w:rsidRPr="00C4782F">
              <w:t>Not</w:t>
            </w:r>
            <w:r>
              <w:t xml:space="preserve"> </w:t>
            </w:r>
            <w:r w:rsidRPr="00C4782F">
              <w:t>Atomic</w:t>
            </w:r>
            <w:bookmarkEnd w:id="249"/>
          </w:p>
          <w:p w14:paraId="5BB52ED0" w14:textId="77777777" w:rsidR="00102986" w:rsidRPr="00C4782F" w:rsidRDefault="00102986" w:rsidP="00700263">
            <w:pPr>
              <w:pStyle w:val="SF1FIRST"/>
            </w:pPr>
            <w:r w:rsidRPr="00C4782F">
              <w:t>An</w:t>
            </w:r>
            <w:r>
              <w:t xml:space="preserve"> </w:t>
            </w:r>
            <w:r w:rsidRPr="00C4782F">
              <w:t>atomic</w:t>
            </w:r>
            <w:r>
              <w:t xml:space="preserve"> </w:t>
            </w:r>
            <w:r w:rsidRPr="00C4782F">
              <w:t>operation</w:t>
            </w:r>
            <w:r>
              <w:t xml:space="preserve"> </w:t>
            </w:r>
            <w:r w:rsidRPr="00C4782F">
              <w:t>is</w:t>
            </w:r>
            <w:r>
              <w:t xml:space="preserve"> </w:t>
            </w:r>
            <w:r w:rsidRPr="00C4782F">
              <w:t>one</w:t>
            </w:r>
            <w:r>
              <w:t xml:space="preserve"> </w:t>
            </w:r>
            <w:r w:rsidRPr="00C4782F">
              <w:t>that</w:t>
            </w:r>
            <w:r>
              <w:t xml:space="preserve"> </w:t>
            </w:r>
            <w:r w:rsidRPr="00C4782F">
              <w:t>always</w:t>
            </w:r>
            <w:r>
              <w:t xml:space="preserve"> </w:t>
            </w:r>
            <w:r w:rsidRPr="00C4782F">
              <w:t>is</w:t>
            </w:r>
            <w:r>
              <w:t xml:space="preserve"> </w:t>
            </w:r>
            <w:r w:rsidRPr="00C4782F">
              <w:t>observed</w:t>
            </w:r>
            <w:r>
              <w:t xml:space="preserve"> </w:t>
            </w:r>
            <w:r w:rsidRPr="00C4782F">
              <w:t>to</w:t>
            </w:r>
            <w:r>
              <w:t xml:space="preserve"> </w:t>
            </w:r>
            <w:r w:rsidRPr="00C4782F">
              <w:t>be</w:t>
            </w:r>
            <w:r>
              <w:t xml:space="preserve"> </w:t>
            </w:r>
            <w:r w:rsidRPr="00C4782F">
              <w:t>either</w:t>
            </w:r>
            <w:r>
              <w:t xml:space="preserve"> </w:t>
            </w:r>
            <w:r w:rsidRPr="00C4782F">
              <w:t>not</w:t>
            </w:r>
            <w:r>
              <w:t xml:space="preserve"> </w:t>
            </w:r>
            <w:r w:rsidRPr="00C4782F">
              <w:t>started</w:t>
            </w:r>
            <w:r>
              <w:t xml:space="preserve"> </w:t>
            </w:r>
            <w:r w:rsidRPr="00C4782F">
              <w:t>or</w:t>
            </w:r>
            <w:r>
              <w:t xml:space="preserve"> </w:t>
            </w:r>
            <w:r w:rsidRPr="00C4782F">
              <w:t>already</w:t>
            </w:r>
            <w:r>
              <w:t xml:space="preserve"> </w:t>
            </w:r>
            <w:r w:rsidRPr="00C4782F">
              <w:t>completed.</w:t>
            </w:r>
            <w:r>
              <w:t xml:space="preserve"> </w:t>
            </w:r>
            <w:r w:rsidRPr="00C4782F">
              <w:t>Its</w:t>
            </w:r>
            <w:r>
              <w:t xml:space="preserve"> </w:t>
            </w:r>
            <w:r w:rsidRPr="00C4782F">
              <w:t>state</w:t>
            </w:r>
            <w:r>
              <w:t xml:space="preserve"> </w:t>
            </w:r>
            <w:r w:rsidRPr="00C4782F">
              <w:t>is</w:t>
            </w:r>
            <w:r>
              <w:t xml:space="preserve"> </w:t>
            </w:r>
            <w:r w:rsidRPr="00C4782F">
              <w:t>never</w:t>
            </w:r>
            <w:r>
              <w:t xml:space="preserve"> </w:t>
            </w:r>
            <w:r w:rsidRPr="00C4782F">
              <w:t>externally</w:t>
            </w:r>
            <w:r>
              <w:t xml:space="preserve"> </w:t>
            </w:r>
            <w:r w:rsidRPr="00C4782F">
              <w:t>visible</w:t>
            </w:r>
            <w:r>
              <w:t xml:space="preserve"> </w:t>
            </w:r>
            <w:r w:rsidRPr="00C4782F">
              <w:t>as</w:t>
            </w:r>
            <w:r>
              <w:t xml:space="preserve"> </w:t>
            </w:r>
            <w:r w:rsidRPr="00C4782F">
              <w:t>“in</w:t>
            </w:r>
            <w:r>
              <w:t xml:space="preserve"> </w:t>
            </w:r>
            <w:r w:rsidRPr="00C4782F">
              <w:t>progress.”</w:t>
            </w:r>
            <w:r>
              <w:t xml:space="preserve"> </w:t>
            </w:r>
            <w:r w:rsidRPr="00C4782F">
              <w:t>Consider,</w:t>
            </w:r>
            <w:r>
              <w:t xml:space="preserve"> </w:t>
            </w:r>
            <w:r w:rsidRPr="00C4782F">
              <w:t>for</w:t>
            </w:r>
            <w:r>
              <w:t xml:space="preserve"> </w:t>
            </w:r>
            <w:r w:rsidRPr="00C4782F">
              <w:t>example,</w:t>
            </w:r>
            <w:r>
              <w:t xml:space="preserve"> </w:t>
            </w:r>
            <w:r w:rsidRPr="00C4782F">
              <w:t>this</w:t>
            </w:r>
            <w:r>
              <w:t xml:space="preserve"> </w:t>
            </w:r>
            <w:r w:rsidRPr="00C4782F">
              <w:t>code</w:t>
            </w:r>
            <w:r>
              <w:t xml:space="preserve"> </w:t>
            </w:r>
            <w:r w:rsidRPr="00C4782F">
              <w:t>fragment:</w:t>
            </w:r>
          </w:p>
          <w:p w14:paraId="50D1D267" w14:textId="77777777" w:rsidR="00102986" w:rsidRPr="00C4782F" w:rsidRDefault="00102986" w:rsidP="00700263">
            <w:pPr>
              <w:pStyle w:val="DPGMFIRST"/>
            </w:pPr>
            <w:r w:rsidRPr="00C4782F">
              <w:t>if</w:t>
            </w:r>
            <w:r>
              <w:t xml:space="preserve"> </w:t>
            </w:r>
            <w:r w:rsidRPr="00C4782F">
              <w:t>(</w:t>
            </w:r>
            <w:proofErr w:type="spellStart"/>
            <w:r w:rsidRPr="00C4782F">
              <w:t>bankAccounts.Checking.Balance</w:t>
            </w:r>
            <w:proofErr w:type="spellEnd"/>
            <w:r>
              <w:t xml:space="preserve"> </w:t>
            </w:r>
            <w:r w:rsidRPr="00C4782F">
              <w:t>&gt;=</w:t>
            </w:r>
            <w:r>
              <w:t xml:space="preserve"> </w:t>
            </w:r>
            <w:r w:rsidRPr="00C4782F">
              <w:t>1000.00m)</w:t>
            </w:r>
          </w:p>
          <w:p w14:paraId="1C81A864" w14:textId="77777777" w:rsidR="00102986" w:rsidRPr="00C4782F" w:rsidRDefault="00102986" w:rsidP="00700263">
            <w:pPr>
              <w:pStyle w:val="DPGMMID"/>
            </w:pPr>
            <w:r w:rsidRPr="00C4782F">
              <w:t>{</w:t>
            </w:r>
          </w:p>
          <w:p w14:paraId="3525B82E" w14:textId="77777777" w:rsidR="00102986" w:rsidRPr="00C4782F" w:rsidRDefault="00102986" w:rsidP="00700263">
            <w:pPr>
              <w:pStyle w:val="DPGMMID"/>
            </w:pPr>
            <w:r>
              <w:t xml:space="preserve">  </w:t>
            </w:r>
            <w:proofErr w:type="spellStart"/>
            <w:r w:rsidRPr="00C4782F">
              <w:t>bankAccounts.Checking.Balance</w:t>
            </w:r>
            <w:proofErr w:type="spellEnd"/>
            <w:r>
              <w:t xml:space="preserve"> </w:t>
            </w:r>
            <w:r w:rsidRPr="00C4782F">
              <w:t>-=</w:t>
            </w:r>
            <w:r>
              <w:t xml:space="preserve"> </w:t>
            </w:r>
            <w:r w:rsidRPr="00C4782F">
              <w:t>1000.</w:t>
            </w:r>
            <w:proofErr w:type="gramStart"/>
            <w:r w:rsidRPr="00C4782F">
              <w:t>00m;</w:t>
            </w:r>
            <w:proofErr w:type="gramEnd"/>
          </w:p>
          <w:p w14:paraId="03178ADD" w14:textId="77777777" w:rsidR="00102986" w:rsidRPr="00C4782F" w:rsidRDefault="00102986" w:rsidP="00700263">
            <w:pPr>
              <w:pStyle w:val="DPGMMID"/>
            </w:pPr>
            <w:r>
              <w:t xml:space="preserve">  </w:t>
            </w:r>
            <w:proofErr w:type="spellStart"/>
            <w:r w:rsidRPr="00C4782F">
              <w:t>bankAccounts.Savings.Balance</w:t>
            </w:r>
            <w:proofErr w:type="spellEnd"/>
            <w:r>
              <w:t xml:space="preserve"> </w:t>
            </w:r>
            <w:r w:rsidRPr="00C4782F">
              <w:t>+=</w:t>
            </w:r>
            <w:r>
              <w:t xml:space="preserve"> </w:t>
            </w:r>
            <w:r w:rsidRPr="00C4782F">
              <w:t>1000.</w:t>
            </w:r>
            <w:proofErr w:type="gramStart"/>
            <w:r w:rsidRPr="00C4782F">
              <w:t>00m;</w:t>
            </w:r>
            <w:proofErr w:type="gramEnd"/>
          </w:p>
          <w:p w14:paraId="39370512" w14:textId="77777777" w:rsidR="00102986" w:rsidRPr="00C4782F" w:rsidRDefault="00102986" w:rsidP="00700263">
            <w:pPr>
              <w:pStyle w:val="DPGMLAST"/>
            </w:pPr>
            <w:r w:rsidRPr="00C4782F">
              <w:t>}</w:t>
            </w:r>
          </w:p>
          <w:p w14:paraId="0ECA53A5" w14:textId="77777777" w:rsidR="00102986" w:rsidRPr="00C4782F" w:rsidRDefault="00102986" w:rsidP="00700263">
            <w:pPr>
              <w:pStyle w:val="SF1MID"/>
            </w:pPr>
            <w:r w:rsidRPr="00C4782F">
              <w:t>This</w:t>
            </w:r>
            <w:r>
              <w:t xml:space="preserve"> </w:t>
            </w:r>
            <w:r w:rsidRPr="00C4782F">
              <w:t>operation—checking</w:t>
            </w:r>
            <w:r>
              <w:t xml:space="preserve"> </w:t>
            </w:r>
            <w:r w:rsidRPr="00C4782F">
              <w:t>for</w:t>
            </w:r>
            <w:r>
              <w:t xml:space="preserve"> </w:t>
            </w:r>
            <w:r w:rsidRPr="00C4782F">
              <w:t>available</w:t>
            </w:r>
            <w:r>
              <w:t xml:space="preserve"> </w:t>
            </w:r>
            <w:r w:rsidRPr="00C4782F">
              <w:t>funds</w:t>
            </w:r>
            <w:r>
              <w:t xml:space="preserve"> </w:t>
            </w:r>
            <w:r w:rsidRPr="00C4782F">
              <w:t>and</w:t>
            </w:r>
            <w:r>
              <w:t xml:space="preserve"> </w:t>
            </w:r>
            <w:r w:rsidRPr="00C4782F">
              <w:t>then</w:t>
            </w:r>
            <w:r>
              <w:t xml:space="preserve"> </w:t>
            </w:r>
            <w:r w:rsidRPr="00C4782F">
              <w:t>conditionally</w:t>
            </w:r>
            <w:r>
              <w:t xml:space="preserve"> </w:t>
            </w:r>
            <w:r w:rsidRPr="00C4782F">
              <w:t>debiting</w:t>
            </w:r>
            <w:r>
              <w:t xml:space="preserve"> </w:t>
            </w:r>
            <w:r w:rsidRPr="00C4782F">
              <w:t>one</w:t>
            </w:r>
            <w:r>
              <w:t xml:space="preserve"> </w:t>
            </w:r>
            <w:r w:rsidRPr="00C4782F">
              <w:t>account</w:t>
            </w:r>
            <w:r>
              <w:t xml:space="preserve"> </w:t>
            </w:r>
            <w:r w:rsidRPr="00C4782F">
              <w:t>and</w:t>
            </w:r>
            <w:r>
              <w:t xml:space="preserve"> </w:t>
            </w:r>
            <w:r w:rsidRPr="00C4782F">
              <w:t>crediting</w:t>
            </w:r>
            <w:r>
              <w:t xml:space="preserve"> </w:t>
            </w:r>
            <w:r w:rsidRPr="00C4782F">
              <w:t>another—needs</w:t>
            </w:r>
            <w:r>
              <w:t xml:space="preserve"> </w:t>
            </w:r>
            <w:r w:rsidRPr="00C4782F">
              <w:t>to</w:t>
            </w:r>
            <w:r>
              <w:t xml:space="preserve"> </w:t>
            </w:r>
            <w:r w:rsidRPr="00C4782F">
              <w:t>be</w:t>
            </w:r>
            <w:r>
              <w:t xml:space="preserve"> </w:t>
            </w:r>
            <w:r w:rsidRPr="00C4782F">
              <w:t>atomic.</w:t>
            </w:r>
            <w:r>
              <w:t xml:space="preserve"> </w:t>
            </w:r>
            <w:r w:rsidRPr="00C4782F">
              <w:t>In</w:t>
            </w:r>
            <w:r>
              <w:t xml:space="preserve"> </w:t>
            </w:r>
            <w:r w:rsidRPr="00C4782F">
              <w:t>other</w:t>
            </w:r>
            <w:r>
              <w:t xml:space="preserve"> </w:t>
            </w:r>
            <w:r w:rsidRPr="00C4782F">
              <w:t>words,</w:t>
            </w:r>
            <w:r>
              <w:t xml:space="preserve"> </w:t>
            </w:r>
            <w:r w:rsidRPr="00C4782F">
              <w:t>for</w:t>
            </w:r>
            <w:r>
              <w:t xml:space="preserve"> </w:t>
            </w:r>
            <w:r w:rsidRPr="00C4782F">
              <w:t>it</w:t>
            </w:r>
            <w:r>
              <w:t xml:space="preserve"> </w:t>
            </w:r>
            <w:r w:rsidRPr="00C4782F">
              <w:t>to</w:t>
            </w:r>
            <w:r>
              <w:t xml:space="preserve"> execute </w:t>
            </w:r>
            <w:r w:rsidRPr="00C4782F">
              <w:t>correctly,</w:t>
            </w:r>
            <w:r>
              <w:t xml:space="preserve"> </w:t>
            </w:r>
            <w:r w:rsidRPr="00C4782F">
              <w:t>we</w:t>
            </w:r>
            <w:r>
              <w:t xml:space="preserve"> </w:t>
            </w:r>
            <w:r w:rsidRPr="00C4782F">
              <w:t>must</w:t>
            </w:r>
            <w:r>
              <w:t xml:space="preserve"> </w:t>
            </w:r>
            <w:r w:rsidRPr="00C4782F">
              <w:t>ensure</w:t>
            </w:r>
            <w:r>
              <w:t xml:space="preserve"> </w:t>
            </w:r>
            <w:r w:rsidRPr="00C4782F">
              <w:t>that</w:t>
            </w:r>
            <w:r>
              <w:t xml:space="preserve"> </w:t>
            </w:r>
            <w:r w:rsidRPr="00C4782F">
              <w:t>there</w:t>
            </w:r>
            <w:r>
              <w:t xml:space="preserve"> </w:t>
            </w:r>
            <w:r w:rsidRPr="00C4782F">
              <w:t>is</w:t>
            </w:r>
            <w:r>
              <w:t xml:space="preserve"> </w:t>
            </w:r>
            <w:r w:rsidRPr="00C4782F">
              <w:t>never</w:t>
            </w:r>
            <w:r>
              <w:t xml:space="preserve"> </w:t>
            </w:r>
            <w:r w:rsidRPr="00C4782F">
              <w:t>a</w:t>
            </w:r>
            <w:r>
              <w:t xml:space="preserve"> </w:t>
            </w:r>
            <w:r w:rsidRPr="00C4782F">
              <w:t>moment</w:t>
            </w:r>
            <w:r>
              <w:t xml:space="preserve"> </w:t>
            </w:r>
            <w:r w:rsidRPr="00C4782F">
              <w:t>when</w:t>
            </w:r>
            <w:r>
              <w:t xml:space="preserve"> </w:t>
            </w:r>
            <w:r w:rsidRPr="00C4782F">
              <w:t>the</w:t>
            </w:r>
            <w:r>
              <w:t xml:space="preserve"> </w:t>
            </w:r>
            <w:r w:rsidRPr="00C4782F">
              <w:t>operation</w:t>
            </w:r>
            <w:r>
              <w:t xml:space="preserve"> </w:t>
            </w:r>
            <w:r w:rsidRPr="00C4782F">
              <w:t>can</w:t>
            </w:r>
            <w:r>
              <w:t xml:space="preserve"> </w:t>
            </w:r>
            <w:r w:rsidRPr="00C4782F">
              <w:t>be</w:t>
            </w:r>
            <w:r>
              <w:t xml:space="preserve"> </w:t>
            </w:r>
            <w:r w:rsidRPr="00C4782F">
              <w:t>observed</w:t>
            </w:r>
            <w:r>
              <w:t xml:space="preserve"> </w:t>
            </w:r>
            <w:r w:rsidRPr="00C4782F">
              <w:t>to</w:t>
            </w:r>
            <w:r>
              <w:t xml:space="preserve"> </w:t>
            </w:r>
            <w:r w:rsidRPr="00C4782F">
              <w:t>be</w:t>
            </w:r>
            <w:r>
              <w:t xml:space="preserve"> </w:t>
            </w:r>
            <w:r w:rsidRPr="00C4782F">
              <w:t>partially</w:t>
            </w:r>
            <w:r>
              <w:t xml:space="preserve"> </w:t>
            </w:r>
            <w:r w:rsidRPr="00C4782F">
              <w:t>completed.</w:t>
            </w:r>
            <w:r>
              <w:t xml:space="preserve"> </w:t>
            </w:r>
            <w:r w:rsidRPr="00C4782F">
              <w:t>Imagine,</w:t>
            </w:r>
            <w:r>
              <w:t xml:space="preserve"> </w:t>
            </w:r>
            <w:r w:rsidRPr="00C4782F">
              <w:t>for</w:t>
            </w:r>
            <w:r>
              <w:t xml:space="preserve"> </w:t>
            </w:r>
            <w:r w:rsidRPr="00C4782F">
              <w:t>example,</w:t>
            </w:r>
            <w:r>
              <w:t xml:space="preserve"> </w:t>
            </w:r>
            <w:r w:rsidRPr="00C4782F">
              <w:t>that</w:t>
            </w:r>
            <w:r>
              <w:t xml:space="preserve"> </w:t>
            </w:r>
            <w:r w:rsidRPr="00C4782F">
              <w:t>two</w:t>
            </w:r>
            <w:r>
              <w:t xml:space="preserve"> </w:t>
            </w:r>
            <w:r w:rsidRPr="00C4782F">
              <w:t>threads</w:t>
            </w:r>
            <w:r>
              <w:t xml:space="preserve"> </w:t>
            </w:r>
            <w:r w:rsidRPr="00C4782F">
              <w:t>are</w:t>
            </w:r>
            <w:r>
              <w:t xml:space="preserve"> </w:t>
            </w:r>
            <w:r w:rsidRPr="00C4782F">
              <w:t>running</w:t>
            </w:r>
            <w:r>
              <w:t xml:space="preserve"> </w:t>
            </w:r>
            <w:r w:rsidRPr="00C4782F">
              <w:t>in</w:t>
            </w:r>
            <w:r>
              <w:t xml:space="preserve"> </w:t>
            </w:r>
            <w:r w:rsidRPr="00C4782F">
              <w:t>this</w:t>
            </w:r>
            <w:r>
              <w:t xml:space="preserve"> </w:t>
            </w:r>
            <w:r w:rsidRPr="00C4782F">
              <w:t>code</w:t>
            </w:r>
            <w:r>
              <w:t xml:space="preserve"> </w:t>
            </w:r>
            <w:r w:rsidRPr="00C4782F">
              <w:t>concurrently.</w:t>
            </w:r>
            <w:r>
              <w:t xml:space="preserve"> </w:t>
            </w:r>
            <w:r w:rsidRPr="00C4782F">
              <w:t>It</w:t>
            </w:r>
            <w:r>
              <w:t xml:space="preserve"> </w:t>
            </w:r>
            <w:r w:rsidRPr="00C4782F">
              <w:t>is</w:t>
            </w:r>
            <w:r>
              <w:t xml:space="preserve"> </w:t>
            </w:r>
            <w:r w:rsidRPr="00C4782F">
              <w:t>possible</w:t>
            </w:r>
            <w:r>
              <w:t xml:space="preserve"> </w:t>
            </w:r>
            <w:r w:rsidRPr="00C4782F">
              <w:t>that</w:t>
            </w:r>
            <w:r>
              <w:t xml:space="preserve"> </w:t>
            </w:r>
            <w:r w:rsidRPr="00C4782F">
              <w:t>both</w:t>
            </w:r>
            <w:r>
              <w:t xml:space="preserve"> </w:t>
            </w:r>
            <w:r w:rsidRPr="00C4782F">
              <w:t>threads</w:t>
            </w:r>
            <w:r>
              <w:t xml:space="preserve"> </w:t>
            </w:r>
            <w:r w:rsidRPr="00C4782F">
              <w:t>verify</w:t>
            </w:r>
            <w:r>
              <w:t xml:space="preserve"> </w:t>
            </w:r>
            <w:r w:rsidRPr="00C4782F">
              <w:t>that</w:t>
            </w:r>
            <w:r>
              <w:t xml:space="preserve"> </w:t>
            </w:r>
            <w:r w:rsidRPr="00C4782F">
              <w:t>there</w:t>
            </w:r>
            <w:r>
              <w:t xml:space="preserve"> </w:t>
            </w:r>
            <w:r w:rsidRPr="00C4782F">
              <w:t>are</w:t>
            </w:r>
            <w:r>
              <w:t xml:space="preserve"> </w:t>
            </w:r>
            <w:proofErr w:type="gramStart"/>
            <w:r w:rsidRPr="00C4782F">
              <w:t>sufficient</w:t>
            </w:r>
            <w:proofErr w:type="gramEnd"/>
            <w:r>
              <w:t xml:space="preserve"> </w:t>
            </w:r>
            <w:r w:rsidRPr="00C4782F">
              <w:t>funds</w:t>
            </w:r>
            <w:r>
              <w:t xml:space="preserve"> </w:t>
            </w:r>
            <w:r w:rsidRPr="00C4782F">
              <w:t>in</w:t>
            </w:r>
            <w:r>
              <w:t xml:space="preserve"> </w:t>
            </w:r>
            <w:r w:rsidRPr="00C4782F">
              <w:t>the</w:t>
            </w:r>
            <w:r>
              <w:t xml:space="preserve"> </w:t>
            </w:r>
            <w:r w:rsidRPr="00C4782F">
              <w:t>account,</w:t>
            </w:r>
            <w:r>
              <w:t xml:space="preserve"> </w:t>
            </w:r>
            <w:r w:rsidRPr="00C4782F">
              <w:t>and</w:t>
            </w:r>
            <w:r>
              <w:t xml:space="preserve"> </w:t>
            </w:r>
            <w:r w:rsidRPr="00C4782F">
              <w:t>then</w:t>
            </w:r>
            <w:r>
              <w:t xml:space="preserve"> </w:t>
            </w:r>
            <w:r w:rsidRPr="00C4782F">
              <w:t>both</w:t>
            </w:r>
            <w:r>
              <w:t xml:space="preserve"> </w:t>
            </w:r>
            <w:r w:rsidRPr="00C4782F">
              <w:t>threads</w:t>
            </w:r>
            <w:r>
              <w:t xml:space="preserve"> </w:t>
            </w:r>
            <w:r w:rsidRPr="00C4782F">
              <w:t>do</w:t>
            </w:r>
            <w:r>
              <w:t xml:space="preserve"> </w:t>
            </w:r>
            <w:r w:rsidRPr="00C4782F">
              <w:t>a</w:t>
            </w:r>
            <w:r>
              <w:t xml:space="preserve"> </w:t>
            </w:r>
            <w:r w:rsidRPr="00C4782F">
              <w:t>transfer</w:t>
            </w:r>
            <w:r>
              <w:t xml:space="preserve"> </w:t>
            </w:r>
            <w:r w:rsidRPr="00C4782F">
              <w:t>of</w:t>
            </w:r>
            <w:r>
              <w:t xml:space="preserve"> </w:t>
            </w:r>
            <w:r w:rsidRPr="00C4782F">
              <w:t>funds,</w:t>
            </w:r>
            <w:r>
              <w:t xml:space="preserve"> </w:t>
            </w:r>
            <w:r w:rsidRPr="00C4782F">
              <w:t>even</w:t>
            </w:r>
            <w:r>
              <w:t xml:space="preserve"> </w:t>
            </w:r>
            <w:r w:rsidRPr="00C4782F">
              <w:t>if</w:t>
            </w:r>
            <w:r>
              <w:t xml:space="preserve"> </w:t>
            </w:r>
            <w:r w:rsidRPr="00C4782F">
              <w:t>there</w:t>
            </w:r>
            <w:r>
              <w:t xml:space="preserve"> </w:t>
            </w:r>
            <w:r w:rsidRPr="00C4782F">
              <w:t>are</w:t>
            </w:r>
            <w:r>
              <w:t xml:space="preserve"> </w:t>
            </w:r>
            <w:r w:rsidRPr="00C4782F">
              <w:t>only</w:t>
            </w:r>
            <w:r>
              <w:t xml:space="preserve"> </w:t>
            </w:r>
            <w:r w:rsidRPr="00C4782F">
              <w:t>sufficient</w:t>
            </w:r>
            <w:r>
              <w:t xml:space="preserve"> </w:t>
            </w:r>
            <w:r w:rsidRPr="00C4782F">
              <w:t>funds</w:t>
            </w:r>
            <w:r>
              <w:t xml:space="preserve"> </w:t>
            </w:r>
            <w:r w:rsidRPr="00C4782F">
              <w:t>in</w:t>
            </w:r>
            <w:r>
              <w:t xml:space="preserve"> </w:t>
            </w:r>
            <w:r w:rsidRPr="00C4782F">
              <w:t>the</w:t>
            </w:r>
            <w:r>
              <w:t xml:space="preserve"> </w:t>
            </w:r>
            <w:r w:rsidRPr="00C4782F">
              <w:t>account</w:t>
            </w:r>
            <w:r>
              <w:t xml:space="preserve"> </w:t>
            </w:r>
            <w:r w:rsidRPr="00C4782F">
              <w:t>to</w:t>
            </w:r>
            <w:r>
              <w:t xml:space="preserve"> </w:t>
            </w:r>
            <w:r w:rsidRPr="00C4782F">
              <w:t>do</w:t>
            </w:r>
            <w:r>
              <w:t xml:space="preserve"> </w:t>
            </w:r>
            <w:r w:rsidRPr="00C4782F">
              <w:t>the</w:t>
            </w:r>
            <w:r>
              <w:t xml:space="preserve"> </w:t>
            </w:r>
            <w:r w:rsidRPr="00C4782F">
              <w:t>transfer</w:t>
            </w:r>
            <w:r>
              <w:t xml:space="preserve"> </w:t>
            </w:r>
            <w:r w:rsidRPr="00C4782F">
              <w:t>once.</w:t>
            </w:r>
            <w:r>
              <w:t xml:space="preserve"> </w:t>
            </w:r>
            <w:r w:rsidRPr="00C4782F">
              <w:t>And,</w:t>
            </w:r>
            <w:r>
              <w:t xml:space="preserve"> </w:t>
            </w:r>
            <w:r w:rsidRPr="00C4782F">
              <w:t>in</w:t>
            </w:r>
            <w:r>
              <w:t xml:space="preserve"> </w:t>
            </w:r>
            <w:r w:rsidRPr="00C4782F">
              <w:t>fact,</w:t>
            </w:r>
            <w:r>
              <w:t xml:space="preserve"> </w:t>
            </w:r>
            <w:r w:rsidRPr="00C4782F">
              <w:t>the</w:t>
            </w:r>
            <w:r>
              <w:t xml:space="preserve"> </w:t>
            </w:r>
            <w:r w:rsidRPr="00C4782F">
              <w:t>situation</w:t>
            </w:r>
            <w:r>
              <w:t xml:space="preserve"> </w:t>
            </w:r>
            <w:r w:rsidRPr="00C4782F">
              <w:t>is</w:t>
            </w:r>
            <w:r>
              <w:t xml:space="preserve"> </w:t>
            </w:r>
            <w:r w:rsidRPr="00C4782F">
              <w:t>considerably</w:t>
            </w:r>
            <w:r>
              <w:t xml:space="preserve"> </w:t>
            </w:r>
            <w:r w:rsidRPr="00C4782F">
              <w:t>worse</w:t>
            </w:r>
            <w:r>
              <w:t>: T</w:t>
            </w:r>
            <w:r w:rsidRPr="00C4782F">
              <w:t>here</w:t>
            </w:r>
            <w:r>
              <w:t xml:space="preserve"> </w:t>
            </w:r>
            <w:r w:rsidRPr="00C4782F">
              <w:t>are</w:t>
            </w:r>
            <w:r>
              <w:t xml:space="preserve"> </w:t>
            </w:r>
            <w:r w:rsidRPr="009F4372">
              <w:rPr>
                <w:rStyle w:val="ITAL"/>
              </w:rPr>
              <w:t>no</w:t>
            </w:r>
            <w:r>
              <w:t xml:space="preserve"> </w:t>
            </w:r>
            <w:r w:rsidRPr="00C4782F">
              <w:t>operations</w:t>
            </w:r>
            <w:r>
              <w:t xml:space="preserve"> </w:t>
            </w:r>
            <w:r w:rsidRPr="00C4782F">
              <w:t>in</w:t>
            </w:r>
            <w:r>
              <w:t xml:space="preserve"> </w:t>
            </w:r>
            <w:r w:rsidRPr="00C4782F">
              <w:t>this</w:t>
            </w:r>
            <w:r>
              <w:t xml:space="preserve"> </w:t>
            </w:r>
            <w:r w:rsidRPr="00C4782F">
              <w:t>code</w:t>
            </w:r>
            <w:r>
              <w:t xml:space="preserve"> </w:t>
            </w:r>
            <w:r w:rsidRPr="00C4782F">
              <w:t>fragment</w:t>
            </w:r>
            <w:r>
              <w:t xml:space="preserve"> </w:t>
            </w:r>
            <w:r w:rsidRPr="00C4782F">
              <w:t>that</w:t>
            </w:r>
            <w:r>
              <w:t xml:space="preserve"> </w:t>
            </w:r>
            <w:r w:rsidRPr="00C4782F">
              <w:t>are</w:t>
            </w:r>
            <w:r>
              <w:t xml:space="preserve"> </w:t>
            </w:r>
            <w:r w:rsidRPr="00C4782F">
              <w:t>atomic!</w:t>
            </w:r>
            <w:r>
              <w:t xml:space="preserve"> </w:t>
            </w:r>
            <w:r w:rsidRPr="00C4782F">
              <w:t>Even</w:t>
            </w:r>
            <w:r>
              <w:t xml:space="preserve"> </w:t>
            </w:r>
            <w:r w:rsidRPr="00C4782F">
              <w:t>operations</w:t>
            </w:r>
            <w:r>
              <w:t xml:space="preserve"> </w:t>
            </w:r>
            <w:r w:rsidRPr="00C4782F">
              <w:t>like</w:t>
            </w:r>
            <w:r>
              <w:t xml:space="preserve"> </w:t>
            </w:r>
            <w:r w:rsidRPr="00C4782F">
              <w:t>compound</w:t>
            </w:r>
            <w:r>
              <w:t xml:space="preserve"> </w:t>
            </w:r>
            <w:r w:rsidRPr="00C4782F">
              <w:t>addition/subtraction</w:t>
            </w:r>
            <w:r>
              <w:t xml:space="preserve"> </w:t>
            </w:r>
            <w:r w:rsidRPr="00C4782F">
              <w:t>or</w:t>
            </w:r>
            <w:r>
              <w:t xml:space="preserve"> </w:t>
            </w:r>
            <w:r w:rsidRPr="00C4782F">
              <w:t>reading</w:t>
            </w:r>
            <w:r>
              <w:t xml:space="preserve"> </w:t>
            </w:r>
            <w:r w:rsidRPr="00C4782F">
              <w:t>and</w:t>
            </w:r>
            <w:r>
              <w:t xml:space="preserve"> </w:t>
            </w:r>
            <w:r w:rsidRPr="00C4782F">
              <w:t>writing</w:t>
            </w:r>
            <w:r>
              <w:t xml:space="preserve"> </w:t>
            </w:r>
            <w:r w:rsidRPr="00C4782F">
              <w:t>a</w:t>
            </w:r>
            <w:r>
              <w:t xml:space="preserve"> </w:t>
            </w:r>
            <w:r w:rsidRPr="00C4782F">
              <w:t>property</w:t>
            </w:r>
            <w:r>
              <w:t xml:space="preserve"> </w:t>
            </w:r>
            <w:r w:rsidRPr="00C4782F">
              <w:t>of</w:t>
            </w:r>
            <w:r>
              <w:t xml:space="preserve"> </w:t>
            </w:r>
            <w:r w:rsidRPr="00C4782F">
              <w:t>decimal</w:t>
            </w:r>
            <w:r>
              <w:t xml:space="preserve"> </w:t>
            </w:r>
            <w:r w:rsidRPr="00C4782F">
              <w:t>type</w:t>
            </w:r>
            <w:r>
              <w:t xml:space="preserve"> </w:t>
            </w:r>
            <w:r w:rsidRPr="00C4782F">
              <w:t>are</w:t>
            </w:r>
            <w:r>
              <w:t xml:space="preserve"> </w:t>
            </w:r>
            <w:r w:rsidRPr="00C4782F">
              <w:t>non</w:t>
            </w:r>
            <w:ins w:id="250" w:author="Kevin" w:date="2020-04-03T21:14:00Z">
              <w:r>
                <w:t>-</w:t>
              </w:r>
            </w:ins>
            <w:r w:rsidRPr="00C4782F">
              <w:t>atomic</w:t>
            </w:r>
            <w:r>
              <w:t xml:space="preserve"> </w:t>
            </w:r>
            <w:r w:rsidRPr="00C4782F">
              <w:t>operations</w:t>
            </w:r>
            <w:r>
              <w:t xml:space="preserve"> </w:t>
            </w:r>
            <w:r w:rsidRPr="00C4782F">
              <w:t>in</w:t>
            </w:r>
            <w:r>
              <w:t xml:space="preserve"> </w:t>
            </w:r>
            <w:r w:rsidRPr="00C4782F">
              <w:t>C#.</w:t>
            </w:r>
            <w:r>
              <w:t xml:space="preserve"> </w:t>
            </w:r>
            <w:r w:rsidRPr="00C4782F">
              <w:t>As</w:t>
            </w:r>
            <w:r>
              <w:t xml:space="preserve"> </w:t>
            </w:r>
            <w:r w:rsidRPr="00C4782F">
              <w:t>such,</w:t>
            </w:r>
            <w:r>
              <w:t xml:space="preserve"> </w:t>
            </w:r>
            <w:r w:rsidRPr="00C4782F">
              <w:t>they</w:t>
            </w:r>
            <w:r>
              <w:t xml:space="preserve"> </w:t>
            </w:r>
            <w:r w:rsidRPr="00C4782F">
              <w:t>can</w:t>
            </w:r>
            <w:r>
              <w:t xml:space="preserve"> </w:t>
            </w:r>
            <w:r w:rsidRPr="00C4782F">
              <w:t>all</w:t>
            </w:r>
            <w:r>
              <w:t xml:space="preserve"> </w:t>
            </w:r>
            <w:r w:rsidRPr="00C4782F">
              <w:t>be</w:t>
            </w:r>
            <w:r>
              <w:t xml:space="preserve"> </w:t>
            </w:r>
            <w:r w:rsidRPr="00C4782F">
              <w:t>observed</w:t>
            </w:r>
            <w:r>
              <w:t xml:space="preserve"> </w:t>
            </w:r>
            <w:r w:rsidRPr="00C4782F">
              <w:t>to</w:t>
            </w:r>
            <w:r>
              <w:t xml:space="preserve"> </w:t>
            </w:r>
            <w:r w:rsidRPr="00C4782F">
              <w:t>be</w:t>
            </w:r>
            <w:r>
              <w:t xml:space="preserve"> </w:t>
            </w:r>
            <w:r w:rsidRPr="00C4782F">
              <w:t>“partially</w:t>
            </w:r>
            <w:r>
              <w:t xml:space="preserve"> </w:t>
            </w:r>
            <w:r w:rsidRPr="00C4782F">
              <w:t>complete”</w:t>
            </w:r>
            <w:r>
              <w:t xml:space="preserve"> </w:t>
            </w:r>
            <w:r w:rsidRPr="00C4782F">
              <w:t>in</w:t>
            </w:r>
            <w:r>
              <w:t xml:space="preserve"> </w:t>
            </w:r>
            <w:r w:rsidRPr="00C4782F">
              <w:t>multithreaded</w:t>
            </w:r>
            <w:r>
              <w:t xml:space="preserve"> </w:t>
            </w:r>
            <w:r w:rsidRPr="00C4782F">
              <w:t>scenarios—only</w:t>
            </w:r>
            <w:r>
              <w:t xml:space="preserve"> </w:t>
            </w:r>
            <w:r w:rsidRPr="00C4782F">
              <w:t>partially</w:t>
            </w:r>
            <w:r>
              <w:t xml:space="preserve"> </w:t>
            </w:r>
            <w:r w:rsidRPr="00C4782F">
              <w:t>incremented</w:t>
            </w:r>
            <w:r>
              <w:t xml:space="preserve"> </w:t>
            </w:r>
            <w:r w:rsidRPr="00C4782F">
              <w:t>or</w:t>
            </w:r>
            <w:r>
              <w:t xml:space="preserve"> </w:t>
            </w:r>
            <w:r w:rsidRPr="00C4782F">
              <w:t>decremented.</w:t>
            </w:r>
            <w:r>
              <w:t xml:space="preserve"> </w:t>
            </w:r>
            <w:r w:rsidRPr="00C4782F">
              <w:t>The</w:t>
            </w:r>
            <w:r>
              <w:t xml:space="preserve"> </w:t>
            </w:r>
            <w:r w:rsidRPr="00C4782F">
              <w:t>observation</w:t>
            </w:r>
            <w:r>
              <w:t xml:space="preserve"> </w:t>
            </w:r>
            <w:r w:rsidRPr="00C4782F">
              <w:t>of</w:t>
            </w:r>
            <w:r>
              <w:t xml:space="preserve"> </w:t>
            </w:r>
            <w:r w:rsidRPr="00C4782F">
              <w:t>inconsistent</w:t>
            </w:r>
            <w:r>
              <w:t xml:space="preserve"> </w:t>
            </w:r>
            <w:r w:rsidRPr="00C4782F">
              <w:t>state</w:t>
            </w:r>
            <w:r>
              <w:t xml:space="preserve"> </w:t>
            </w:r>
            <w:r w:rsidRPr="00C4782F">
              <w:t>due</w:t>
            </w:r>
            <w:r>
              <w:t xml:space="preserve"> </w:t>
            </w:r>
            <w:r w:rsidRPr="00C4782F">
              <w:t>to</w:t>
            </w:r>
            <w:r>
              <w:t xml:space="preserve"> </w:t>
            </w:r>
            <w:r w:rsidRPr="00C4782F">
              <w:t>partially</w:t>
            </w:r>
            <w:r>
              <w:t xml:space="preserve"> </w:t>
            </w:r>
            <w:r w:rsidRPr="00C4782F">
              <w:t>completed</w:t>
            </w:r>
            <w:r>
              <w:t xml:space="preserve"> </w:t>
            </w:r>
            <w:r w:rsidRPr="00C4782F">
              <w:t>non</w:t>
            </w:r>
            <w:ins w:id="251" w:author="Kevin" w:date="2020-04-03T21:14:00Z">
              <w:r>
                <w:t>-</w:t>
              </w:r>
            </w:ins>
            <w:r w:rsidRPr="00C4782F">
              <w:t>atomic</w:t>
            </w:r>
            <w:r>
              <w:t xml:space="preserve"> </w:t>
            </w:r>
            <w:r w:rsidRPr="00C4782F">
              <w:t>operations</w:t>
            </w:r>
            <w:r>
              <w:t xml:space="preserve"> </w:t>
            </w:r>
            <w:r w:rsidRPr="00C4782F">
              <w:t>is</w:t>
            </w:r>
            <w:r>
              <w:t xml:space="preserve"> </w:t>
            </w:r>
            <w:r w:rsidRPr="00C4782F">
              <w:t>a</w:t>
            </w:r>
            <w:r>
              <w:t xml:space="preserve"> </w:t>
            </w:r>
            <w:r w:rsidRPr="00C4782F">
              <w:t>special</w:t>
            </w:r>
            <w:r>
              <w:t xml:space="preserve"> </w:t>
            </w:r>
            <w:r w:rsidRPr="00C4782F">
              <w:t>case</w:t>
            </w:r>
            <w:r>
              <w:t xml:space="preserve"> </w:t>
            </w:r>
            <w:r w:rsidRPr="00C4782F">
              <w:t>of</w:t>
            </w:r>
            <w:r>
              <w:t xml:space="preserve"> </w:t>
            </w:r>
            <w:r w:rsidRPr="00C4782F">
              <w:t>a</w:t>
            </w:r>
            <w:r>
              <w:t xml:space="preserve"> </w:t>
            </w:r>
            <w:r w:rsidRPr="00C4782F">
              <w:t>more</w:t>
            </w:r>
            <w:r>
              <w:t xml:space="preserve"> </w:t>
            </w:r>
            <w:r w:rsidRPr="00C4782F">
              <w:t>general</w:t>
            </w:r>
            <w:r>
              <w:t xml:space="preserve"> </w:t>
            </w:r>
            <w:r w:rsidRPr="00C4782F">
              <w:t>problem,</w:t>
            </w:r>
            <w:r>
              <w:t xml:space="preserve"> </w:t>
            </w:r>
            <w:r w:rsidRPr="00C4782F">
              <w:t>called</w:t>
            </w:r>
            <w:r>
              <w:t xml:space="preserve"> </w:t>
            </w:r>
            <w:r w:rsidRPr="00C4782F">
              <w:t>a</w:t>
            </w:r>
            <w:r>
              <w:t xml:space="preserve"> </w:t>
            </w:r>
            <w:r w:rsidRPr="00A70784">
              <w:rPr>
                <w:rStyle w:val="BOLD"/>
              </w:rPr>
              <w:t>race condition</w:t>
            </w:r>
            <w:r w:rsidRPr="00C4782F">
              <w:t>.</w:t>
            </w:r>
          </w:p>
          <w:p w14:paraId="02F78BBB" w14:textId="77777777" w:rsidR="00102986" w:rsidRPr="00C4782F" w:rsidRDefault="00102986" w:rsidP="00700263">
            <w:pPr>
              <w:pStyle w:val="SF1H1"/>
              <w:keepNext w:val="0"/>
            </w:pPr>
            <w:bookmarkStart w:id="252" w:name="_Toc38470388"/>
            <w:r w:rsidRPr="00C4782F">
              <w:t>Uncertainty</w:t>
            </w:r>
            <w:r>
              <w:t xml:space="preserve"> </w:t>
            </w:r>
            <w:r w:rsidRPr="00C4782F">
              <w:t>Caused</w:t>
            </w:r>
            <w:r>
              <w:t xml:space="preserve"> </w:t>
            </w:r>
            <w:r w:rsidRPr="00C4782F">
              <w:t>by</w:t>
            </w:r>
            <w:r>
              <w:t xml:space="preserve"> </w:t>
            </w:r>
            <w:r w:rsidRPr="00C4782F">
              <w:t>Race</w:t>
            </w:r>
            <w:r>
              <w:t xml:space="preserve"> </w:t>
            </w:r>
            <w:r w:rsidRPr="00C4782F">
              <w:t>Conditions</w:t>
            </w:r>
            <w:bookmarkEnd w:id="252"/>
          </w:p>
          <w:p w14:paraId="6DB82D8B" w14:textId="77777777" w:rsidR="00102986" w:rsidRPr="00C4782F" w:rsidRDefault="00102986" w:rsidP="00700263">
            <w:pPr>
              <w:pStyle w:val="SF1FIRST"/>
            </w:pPr>
            <w:r w:rsidRPr="00C4782F">
              <w:t>As</w:t>
            </w:r>
            <w:r>
              <w:t xml:space="preserve"> </w:t>
            </w:r>
            <w:r w:rsidRPr="00C4782F">
              <w:t>we</w:t>
            </w:r>
            <w:r>
              <w:t xml:space="preserve"> </w:t>
            </w:r>
            <w:r w:rsidRPr="00C4782F">
              <w:t>discussed</w:t>
            </w:r>
            <w:r>
              <w:t xml:space="preserve"> earlier</w:t>
            </w:r>
            <w:r w:rsidRPr="00C4782F">
              <w:t>,</w:t>
            </w:r>
            <w:r>
              <w:t xml:space="preserve"> </w:t>
            </w:r>
            <w:r w:rsidRPr="00C4782F">
              <w:t>concurrency</w:t>
            </w:r>
            <w:r>
              <w:t xml:space="preserve"> </w:t>
            </w:r>
            <w:r w:rsidRPr="00C4782F">
              <w:t>is</w:t>
            </w:r>
            <w:r>
              <w:t xml:space="preserve"> </w:t>
            </w:r>
            <w:r w:rsidRPr="00C4782F">
              <w:t>often</w:t>
            </w:r>
            <w:r>
              <w:t xml:space="preserve"> </w:t>
            </w:r>
            <w:r w:rsidRPr="00C4782F">
              <w:t>simulated</w:t>
            </w:r>
            <w:r>
              <w:t xml:space="preserve"> </w:t>
            </w:r>
            <w:r w:rsidRPr="00C4782F">
              <w:t>by</w:t>
            </w:r>
            <w:r>
              <w:t xml:space="preserve"> </w:t>
            </w:r>
            <w:r w:rsidRPr="00C4782F">
              <w:t>time</w:t>
            </w:r>
            <w:r>
              <w:t xml:space="preserve"> </w:t>
            </w:r>
            <w:r w:rsidRPr="00C4782F">
              <w:t>slicing.</w:t>
            </w:r>
            <w:r>
              <w:t xml:space="preserve"> </w:t>
            </w:r>
            <w:r w:rsidRPr="00C4782F">
              <w:t>In</w:t>
            </w:r>
            <w:r>
              <w:t xml:space="preserve"> </w:t>
            </w:r>
            <w:r w:rsidRPr="00C4782F">
              <w:t>the</w:t>
            </w:r>
            <w:r>
              <w:t xml:space="preserve"> </w:t>
            </w:r>
            <w:r w:rsidRPr="00C4782F">
              <w:t>absence</w:t>
            </w:r>
            <w:r>
              <w:t xml:space="preserve"> </w:t>
            </w:r>
            <w:r w:rsidRPr="00C4782F">
              <w:t>of</w:t>
            </w:r>
            <w:r>
              <w:t xml:space="preserve"> </w:t>
            </w:r>
            <w:r w:rsidRPr="00C4782F">
              <w:t>special</w:t>
            </w:r>
            <w:r>
              <w:t xml:space="preserve"> thread synchronization (which </w:t>
            </w:r>
            <w:r w:rsidRPr="00C4782F">
              <w:t>we</w:t>
            </w:r>
            <w:r>
              <w:t xml:space="preserve"> </w:t>
            </w:r>
            <w:r w:rsidRPr="00C4782F">
              <w:t>discuss</w:t>
            </w:r>
            <w:r>
              <w:t xml:space="preserve"> </w:t>
            </w:r>
            <w:r w:rsidRPr="00C4782F">
              <w:t>in</w:t>
            </w:r>
            <w:r>
              <w:t xml:space="preserve"> detail </w:t>
            </w:r>
            <w:r w:rsidRPr="00C4782F">
              <w:t>the</w:t>
            </w:r>
            <w:r>
              <w:t xml:space="preserve"> </w:t>
            </w:r>
            <w:r w:rsidRPr="00C4782F">
              <w:t>next</w:t>
            </w:r>
            <w:r>
              <w:t xml:space="preserve"> </w:t>
            </w:r>
            <w:r w:rsidRPr="00C4782F">
              <w:t>chapter</w:t>
            </w:r>
            <w:r>
              <w:t>)</w:t>
            </w:r>
            <w:r w:rsidRPr="00C4782F">
              <w:t>,</w:t>
            </w:r>
            <w:r>
              <w:t xml:space="preserve"> </w:t>
            </w:r>
            <w:r w:rsidRPr="00C4782F">
              <w:t>the</w:t>
            </w:r>
            <w:r>
              <w:t xml:space="preserve"> </w:t>
            </w:r>
            <w:r w:rsidRPr="00C4782F">
              <w:t>operating</w:t>
            </w:r>
            <w:r>
              <w:t xml:space="preserve"> </w:t>
            </w:r>
            <w:r w:rsidRPr="00C4782F">
              <w:t>system</w:t>
            </w:r>
            <w:r>
              <w:t xml:space="preserve"> </w:t>
            </w:r>
            <w:r w:rsidRPr="00C4782F">
              <w:t>can</w:t>
            </w:r>
            <w:r>
              <w:t xml:space="preserve"> </w:t>
            </w:r>
            <w:r w:rsidRPr="00C4782F">
              <w:t>switch</w:t>
            </w:r>
            <w:r>
              <w:t xml:space="preserve"> </w:t>
            </w:r>
            <w:r w:rsidRPr="00C4782F">
              <w:t>contexts</w:t>
            </w:r>
            <w:r>
              <w:t xml:space="preserve"> </w:t>
            </w:r>
            <w:r w:rsidRPr="00C4782F">
              <w:t>between</w:t>
            </w:r>
            <w:r>
              <w:t xml:space="preserve"> </w:t>
            </w:r>
            <w:r w:rsidRPr="00C4782F">
              <w:t>any</w:t>
            </w:r>
            <w:r>
              <w:t xml:space="preserve"> </w:t>
            </w:r>
            <w:r w:rsidRPr="00C4782F">
              <w:t>two</w:t>
            </w:r>
            <w:r>
              <w:t xml:space="preserve"> </w:t>
            </w:r>
            <w:r w:rsidRPr="00C4782F">
              <w:t>threads</w:t>
            </w:r>
            <w:r>
              <w:t xml:space="preserve"> </w:t>
            </w:r>
            <w:r w:rsidRPr="00C4782F">
              <w:t>at</w:t>
            </w:r>
            <w:r>
              <w:t xml:space="preserve"> </w:t>
            </w:r>
            <w:r w:rsidRPr="00C4782F">
              <w:t>any</w:t>
            </w:r>
            <w:r>
              <w:t xml:space="preserve"> </w:t>
            </w:r>
            <w:r w:rsidRPr="00C4782F">
              <w:t>time</w:t>
            </w:r>
            <w:r>
              <w:t xml:space="preserve"> </w:t>
            </w:r>
            <w:r w:rsidRPr="00C4782F">
              <w:t>of</w:t>
            </w:r>
            <w:r>
              <w:t xml:space="preserve"> </w:t>
            </w:r>
            <w:r w:rsidRPr="00C4782F">
              <w:t>its</w:t>
            </w:r>
            <w:r>
              <w:t xml:space="preserve"> </w:t>
            </w:r>
            <w:r w:rsidRPr="00C4782F">
              <w:t>choosing.</w:t>
            </w:r>
            <w:r>
              <w:t xml:space="preserve"> </w:t>
            </w:r>
            <w:proofErr w:type="gramStart"/>
            <w:r>
              <w:t>As a consequence</w:t>
            </w:r>
            <w:proofErr w:type="gramEnd"/>
            <w:r>
              <w:t xml:space="preserve">, </w:t>
            </w:r>
            <w:r w:rsidRPr="00C4782F">
              <w:t>when</w:t>
            </w:r>
            <w:r>
              <w:t xml:space="preserve"> </w:t>
            </w:r>
            <w:r w:rsidRPr="00C4782F">
              <w:t>two</w:t>
            </w:r>
            <w:r>
              <w:t xml:space="preserve"> </w:t>
            </w:r>
            <w:r w:rsidRPr="00C4782F">
              <w:t>threads</w:t>
            </w:r>
            <w:r>
              <w:t xml:space="preserve"> </w:t>
            </w:r>
            <w:r w:rsidRPr="00C4782F">
              <w:t>are</w:t>
            </w:r>
            <w:r>
              <w:t xml:space="preserve"> </w:t>
            </w:r>
            <w:r w:rsidRPr="00C4782F">
              <w:t>accessing</w:t>
            </w:r>
            <w:r>
              <w:t xml:space="preserve"> </w:t>
            </w:r>
            <w:r w:rsidRPr="00C4782F">
              <w:t>the</w:t>
            </w:r>
            <w:r>
              <w:t xml:space="preserve"> </w:t>
            </w:r>
            <w:r w:rsidRPr="00C4782F">
              <w:t>same</w:t>
            </w:r>
            <w:r>
              <w:t xml:space="preserve"> </w:t>
            </w:r>
            <w:r w:rsidRPr="00C4782F">
              <w:t>object,</w:t>
            </w:r>
            <w:r>
              <w:t xml:space="preserve"> </w:t>
            </w:r>
            <w:r w:rsidRPr="00C4782F">
              <w:t>which</w:t>
            </w:r>
            <w:r>
              <w:t xml:space="preserve"> </w:t>
            </w:r>
            <w:r w:rsidRPr="00C4782F">
              <w:t>thread</w:t>
            </w:r>
            <w:r>
              <w:t xml:space="preserve"> </w:t>
            </w:r>
            <w:r w:rsidRPr="00C4782F">
              <w:t>wins</w:t>
            </w:r>
            <w:r>
              <w:t xml:space="preserve"> </w:t>
            </w:r>
            <w:r w:rsidRPr="00C4782F">
              <w:t>the</w:t>
            </w:r>
            <w:r>
              <w:t xml:space="preserve"> </w:t>
            </w:r>
            <w:r w:rsidRPr="00C4782F">
              <w:t>race</w:t>
            </w:r>
            <w:r>
              <w:t xml:space="preserve"> </w:t>
            </w:r>
            <w:r w:rsidRPr="00C4782F">
              <w:t>and</w:t>
            </w:r>
            <w:r>
              <w:t xml:space="preserve"> </w:t>
            </w:r>
            <w:r w:rsidRPr="00C4782F">
              <w:t>gets</w:t>
            </w:r>
            <w:r>
              <w:t xml:space="preserve"> </w:t>
            </w:r>
            <w:r w:rsidRPr="00C4782F">
              <w:t>to</w:t>
            </w:r>
            <w:r>
              <w:t xml:space="preserve"> </w:t>
            </w:r>
            <w:r w:rsidRPr="00C4782F">
              <w:t>run</w:t>
            </w:r>
            <w:r>
              <w:t xml:space="preserve"> </w:t>
            </w:r>
            <w:r w:rsidRPr="00C4782F">
              <w:t>first</w:t>
            </w:r>
            <w:r>
              <w:t xml:space="preserve"> </w:t>
            </w:r>
            <w:r w:rsidRPr="00C4782F">
              <w:t>is</w:t>
            </w:r>
            <w:r>
              <w:t xml:space="preserve"> </w:t>
            </w:r>
            <w:r w:rsidRPr="00C4782F">
              <w:t>unpredictable.</w:t>
            </w:r>
            <w:r>
              <w:t xml:space="preserve"> </w:t>
            </w:r>
            <w:r w:rsidRPr="00C4782F">
              <w:t>If</w:t>
            </w:r>
            <w:r>
              <w:t xml:space="preserve"> </w:t>
            </w:r>
            <w:r w:rsidRPr="00C4782F">
              <w:t>there</w:t>
            </w:r>
            <w:r>
              <w:t xml:space="preserve"> </w:t>
            </w:r>
            <w:r w:rsidRPr="00C4782F">
              <w:t>are</w:t>
            </w:r>
            <w:r>
              <w:t xml:space="preserve"> </w:t>
            </w:r>
            <w:r w:rsidRPr="00C4782F">
              <w:t>two</w:t>
            </w:r>
            <w:r>
              <w:t xml:space="preserve"> </w:t>
            </w:r>
            <w:r w:rsidRPr="00C4782F">
              <w:t>threads</w:t>
            </w:r>
            <w:r>
              <w:t xml:space="preserve"> </w:t>
            </w:r>
            <w:r w:rsidRPr="00C4782F">
              <w:t>running</w:t>
            </w:r>
            <w:r>
              <w:t xml:space="preserve"> </w:t>
            </w:r>
            <w:r w:rsidRPr="00C4782F">
              <w:t>in</w:t>
            </w:r>
            <w:r>
              <w:t xml:space="preserve"> </w:t>
            </w:r>
            <w:r w:rsidRPr="00C4782F">
              <w:t>the</w:t>
            </w:r>
            <w:r>
              <w:t xml:space="preserve"> </w:t>
            </w:r>
            <w:r w:rsidRPr="00C4782F">
              <w:t>code</w:t>
            </w:r>
            <w:r>
              <w:t xml:space="preserve"> </w:t>
            </w:r>
            <w:r w:rsidRPr="00C4782F">
              <w:t>fragment</w:t>
            </w:r>
            <w:r>
              <w:t xml:space="preserve"> given previously</w:t>
            </w:r>
            <w:r w:rsidRPr="00C4782F">
              <w:t>,</w:t>
            </w:r>
            <w:r>
              <w:t xml:space="preserve"> </w:t>
            </w:r>
            <w:r w:rsidRPr="00C4782F">
              <w:t>for</w:t>
            </w:r>
            <w:r>
              <w:t xml:space="preserve"> </w:t>
            </w:r>
            <w:r w:rsidRPr="00C4782F">
              <w:t>example,</w:t>
            </w:r>
            <w:r>
              <w:t xml:space="preserve"> </w:t>
            </w:r>
            <w:r w:rsidRPr="00C4782F">
              <w:t>it</w:t>
            </w:r>
            <w:r>
              <w:t xml:space="preserve"> </w:t>
            </w:r>
            <w:r w:rsidRPr="00C4782F">
              <w:t>is</w:t>
            </w:r>
            <w:r>
              <w:t xml:space="preserve"> </w:t>
            </w:r>
            <w:r w:rsidRPr="00C4782F">
              <w:t>possible</w:t>
            </w:r>
            <w:r>
              <w:t xml:space="preserve"> </w:t>
            </w:r>
            <w:r w:rsidRPr="00C4782F">
              <w:t>that</w:t>
            </w:r>
            <w:r>
              <w:t xml:space="preserve"> </w:t>
            </w:r>
            <w:r w:rsidRPr="00C4782F">
              <w:t>one</w:t>
            </w:r>
            <w:r>
              <w:t xml:space="preserve"> </w:t>
            </w:r>
            <w:r w:rsidRPr="00C4782F">
              <w:t>thread</w:t>
            </w:r>
            <w:r>
              <w:t xml:space="preserve"> might </w:t>
            </w:r>
            <w:r w:rsidRPr="00C4782F">
              <w:t>win</w:t>
            </w:r>
            <w:r>
              <w:t xml:space="preserve"> </w:t>
            </w:r>
            <w:r w:rsidRPr="00C4782F">
              <w:t>the</w:t>
            </w:r>
            <w:r>
              <w:t xml:space="preserve"> </w:t>
            </w:r>
            <w:r w:rsidRPr="00C4782F">
              <w:t>race</w:t>
            </w:r>
            <w:r>
              <w:t xml:space="preserve"> </w:t>
            </w:r>
            <w:r w:rsidRPr="00C4782F">
              <w:t>and</w:t>
            </w:r>
            <w:r>
              <w:t xml:space="preserve"> </w:t>
            </w:r>
            <w:r w:rsidRPr="00C4782F">
              <w:t>get</w:t>
            </w:r>
            <w:r>
              <w:t xml:space="preserve"> </w:t>
            </w:r>
            <w:r w:rsidRPr="00C4782F">
              <w:t>all</w:t>
            </w:r>
            <w:r>
              <w:t xml:space="preserve"> </w:t>
            </w:r>
            <w:r w:rsidRPr="00C4782F">
              <w:t>the</w:t>
            </w:r>
            <w:r>
              <w:t xml:space="preserve"> </w:t>
            </w:r>
            <w:r w:rsidRPr="00C4782F">
              <w:t>way</w:t>
            </w:r>
            <w:r>
              <w:t xml:space="preserve"> </w:t>
            </w:r>
            <w:r w:rsidRPr="00C4782F">
              <w:t>to</w:t>
            </w:r>
            <w:r>
              <w:t xml:space="preserve"> </w:t>
            </w:r>
            <w:r w:rsidRPr="00C4782F">
              <w:t>the</w:t>
            </w:r>
            <w:r>
              <w:t xml:space="preserve"> </w:t>
            </w:r>
            <w:r w:rsidRPr="00C4782F">
              <w:t>end</w:t>
            </w:r>
            <w:r>
              <w:t xml:space="preserve"> </w:t>
            </w:r>
            <w:r w:rsidRPr="00C4782F">
              <w:t>before</w:t>
            </w:r>
            <w:r>
              <w:t xml:space="preserve"> </w:t>
            </w:r>
            <w:r w:rsidRPr="00C4782F">
              <w:t>the</w:t>
            </w:r>
            <w:r>
              <w:t xml:space="preserve"> </w:t>
            </w:r>
            <w:r w:rsidRPr="00C4782F">
              <w:t>second</w:t>
            </w:r>
            <w:r>
              <w:t xml:space="preserve"> </w:t>
            </w:r>
            <w:r w:rsidRPr="00C4782F">
              <w:t>thread</w:t>
            </w:r>
            <w:r>
              <w:t xml:space="preserve"> </w:t>
            </w:r>
            <w:r w:rsidRPr="00C4782F">
              <w:t>gets</w:t>
            </w:r>
            <w:r>
              <w:t xml:space="preserve"> </w:t>
            </w:r>
            <w:r w:rsidRPr="00C4782F">
              <w:t>a</w:t>
            </w:r>
            <w:r>
              <w:t xml:space="preserve"> </w:t>
            </w:r>
            <w:r w:rsidRPr="00C4782F">
              <w:t>chance</w:t>
            </w:r>
            <w:r>
              <w:t xml:space="preserve"> </w:t>
            </w:r>
            <w:r w:rsidRPr="00C4782F">
              <w:t>to</w:t>
            </w:r>
            <w:r>
              <w:t xml:space="preserve"> </w:t>
            </w:r>
            <w:r w:rsidRPr="00C4782F">
              <w:t>run.</w:t>
            </w:r>
            <w:r>
              <w:t xml:space="preserve"> </w:t>
            </w:r>
            <w:r w:rsidRPr="00C4782F">
              <w:t>It</w:t>
            </w:r>
            <w:r>
              <w:t xml:space="preserve"> </w:t>
            </w:r>
            <w:r w:rsidRPr="00C4782F">
              <w:t>is</w:t>
            </w:r>
            <w:r>
              <w:t xml:space="preserve"> </w:t>
            </w:r>
            <w:r w:rsidRPr="00C4782F">
              <w:t>also</w:t>
            </w:r>
            <w:r>
              <w:t xml:space="preserve"> </w:t>
            </w:r>
            <w:r w:rsidRPr="00C4782F">
              <w:t>possible</w:t>
            </w:r>
            <w:r>
              <w:t xml:space="preserve"> </w:t>
            </w:r>
            <w:r w:rsidRPr="00C4782F">
              <w:t>that</w:t>
            </w:r>
            <w:r>
              <w:t xml:space="preserve"> </w:t>
            </w:r>
            <w:r w:rsidRPr="00C4782F">
              <w:t>the</w:t>
            </w:r>
            <w:r>
              <w:t xml:space="preserve"> </w:t>
            </w:r>
            <w:r w:rsidRPr="00C4782F">
              <w:t>context</w:t>
            </w:r>
            <w:r>
              <w:t xml:space="preserve"> </w:t>
            </w:r>
            <w:r w:rsidRPr="00C4782F">
              <w:t>switch</w:t>
            </w:r>
            <w:r>
              <w:t xml:space="preserve"> might </w:t>
            </w:r>
            <w:r w:rsidRPr="00C4782F">
              <w:t>happen</w:t>
            </w:r>
            <w:r>
              <w:t xml:space="preserve"> </w:t>
            </w:r>
            <w:r w:rsidRPr="00C4782F">
              <w:t>after</w:t>
            </w:r>
            <w:r>
              <w:t xml:space="preserve"> </w:t>
            </w:r>
            <w:r w:rsidRPr="00C4782F">
              <w:t>the</w:t>
            </w:r>
            <w:r>
              <w:t xml:space="preserve"> </w:t>
            </w:r>
            <w:r w:rsidRPr="00C4782F">
              <w:t>first</w:t>
            </w:r>
            <w:r>
              <w:t xml:space="preserve"> </w:t>
            </w:r>
            <w:r w:rsidRPr="00C4782F">
              <w:t>thread</w:t>
            </w:r>
            <w:r>
              <w:t xml:space="preserve"> </w:t>
            </w:r>
            <w:r w:rsidRPr="00C4782F">
              <w:t>does</w:t>
            </w:r>
            <w:r>
              <w:t xml:space="preserve"> </w:t>
            </w:r>
            <w:r w:rsidRPr="00C4782F">
              <w:t>the</w:t>
            </w:r>
            <w:r>
              <w:t xml:space="preserve"> </w:t>
            </w:r>
            <w:r w:rsidRPr="00C4782F">
              <w:t>balance</w:t>
            </w:r>
            <w:r>
              <w:t xml:space="preserve"> </w:t>
            </w:r>
            <w:r w:rsidRPr="00C4782F">
              <w:t>check,</w:t>
            </w:r>
            <w:r>
              <w:t xml:space="preserve"> </w:t>
            </w:r>
            <w:r w:rsidRPr="00C4782F">
              <w:t>and</w:t>
            </w:r>
            <w:r>
              <w:t xml:space="preserve"> </w:t>
            </w:r>
            <w:r w:rsidRPr="00C4782F">
              <w:t>the</w:t>
            </w:r>
            <w:r>
              <w:t xml:space="preserve"> </w:t>
            </w:r>
            <w:r w:rsidRPr="00C4782F">
              <w:t>second</w:t>
            </w:r>
            <w:r>
              <w:t xml:space="preserve"> </w:t>
            </w:r>
            <w:r w:rsidRPr="00C4782F">
              <w:t>thread</w:t>
            </w:r>
            <w:r>
              <w:t xml:space="preserve"> might </w:t>
            </w:r>
            <w:r w:rsidRPr="00C4782F">
              <w:t>then</w:t>
            </w:r>
            <w:r>
              <w:t xml:space="preserve"> </w:t>
            </w:r>
            <w:r w:rsidRPr="00C4782F">
              <w:t>win</w:t>
            </w:r>
            <w:r>
              <w:t xml:space="preserve"> </w:t>
            </w:r>
            <w:r w:rsidRPr="00C4782F">
              <w:t>the</w:t>
            </w:r>
            <w:r>
              <w:t xml:space="preserve"> </w:t>
            </w:r>
            <w:r w:rsidRPr="00C4782F">
              <w:t>race</w:t>
            </w:r>
            <w:r>
              <w:t xml:space="preserve"> </w:t>
            </w:r>
            <w:r w:rsidRPr="00C4782F">
              <w:t>to</w:t>
            </w:r>
            <w:r>
              <w:t xml:space="preserve"> </w:t>
            </w:r>
            <w:r w:rsidRPr="00C4782F">
              <w:t>get</w:t>
            </w:r>
            <w:r>
              <w:t xml:space="preserve"> </w:t>
            </w:r>
            <w:r w:rsidRPr="00C4782F">
              <w:t>all</w:t>
            </w:r>
            <w:r>
              <w:t xml:space="preserve"> </w:t>
            </w:r>
            <w:r w:rsidRPr="00C4782F">
              <w:t>the</w:t>
            </w:r>
            <w:r>
              <w:t xml:space="preserve"> </w:t>
            </w:r>
            <w:r w:rsidRPr="00C4782F">
              <w:t>way</w:t>
            </w:r>
            <w:r>
              <w:t xml:space="preserve"> </w:t>
            </w:r>
            <w:r w:rsidRPr="00C4782F">
              <w:t>to</w:t>
            </w:r>
            <w:r>
              <w:t xml:space="preserve"> </w:t>
            </w:r>
            <w:r w:rsidRPr="00C4782F">
              <w:t>the</w:t>
            </w:r>
            <w:r>
              <w:t xml:space="preserve"> </w:t>
            </w:r>
            <w:r w:rsidRPr="00C4782F">
              <w:t>end</w:t>
            </w:r>
            <w:r>
              <w:t xml:space="preserve"> </w:t>
            </w:r>
            <w:r w:rsidRPr="00C4782F">
              <w:t>first.</w:t>
            </w:r>
          </w:p>
          <w:p w14:paraId="4DB81892" w14:textId="77777777" w:rsidR="00102986" w:rsidRDefault="00102986" w:rsidP="00700263">
            <w:pPr>
              <w:pStyle w:val="SF1MID"/>
            </w:pPr>
            <w:r w:rsidRPr="00C4782F">
              <w:t>The</w:t>
            </w:r>
            <w:r>
              <w:t xml:space="preserve"> </w:t>
            </w:r>
            <w:r w:rsidRPr="00C4782F">
              <w:t>behavior</w:t>
            </w:r>
            <w:r>
              <w:t xml:space="preserve"> </w:t>
            </w:r>
            <w:r w:rsidRPr="00C4782F">
              <w:t>of</w:t>
            </w:r>
            <w:r>
              <w:t xml:space="preserve"> </w:t>
            </w:r>
            <w:r w:rsidRPr="00C4782F">
              <w:t>code</w:t>
            </w:r>
            <w:r>
              <w:t xml:space="preserve"> </w:t>
            </w:r>
            <w:r w:rsidRPr="00C4782F">
              <w:t>that</w:t>
            </w:r>
            <w:r>
              <w:t xml:space="preserve"> </w:t>
            </w:r>
            <w:r w:rsidRPr="00C4782F">
              <w:t>contains</w:t>
            </w:r>
            <w:r>
              <w:t xml:space="preserve"> </w:t>
            </w:r>
            <w:r w:rsidRPr="00C4782F">
              <w:t>race</w:t>
            </w:r>
            <w:r>
              <w:t xml:space="preserve"> </w:t>
            </w:r>
            <w:r w:rsidRPr="00C4782F">
              <w:t>conditions</w:t>
            </w:r>
            <w:r>
              <w:t xml:space="preserve"> </w:t>
            </w:r>
            <w:r w:rsidRPr="00C4782F">
              <w:t>depends</w:t>
            </w:r>
            <w:r>
              <w:t xml:space="preserve"> </w:t>
            </w:r>
            <w:r w:rsidRPr="00C4782F">
              <w:t>on</w:t>
            </w:r>
            <w:r>
              <w:t xml:space="preserve"> </w:t>
            </w:r>
            <w:r w:rsidRPr="00C4782F">
              <w:t>the</w:t>
            </w:r>
            <w:r>
              <w:t xml:space="preserve"> </w:t>
            </w:r>
            <w:r w:rsidRPr="00C4782F">
              <w:t>timing</w:t>
            </w:r>
            <w:r>
              <w:t xml:space="preserve"> </w:t>
            </w:r>
            <w:r w:rsidRPr="00C4782F">
              <w:t>of</w:t>
            </w:r>
            <w:r>
              <w:t xml:space="preserve"> </w:t>
            </w:r>
            <w:r w:rsidRPr="00C4782F">
              <w:t>context</w:t>
            </w:r>
            <w:r>
              <w:t xml:space="preserve"> </w:t>
            </w:r>
            <w:r w:rsidRPr="00C4782F">
              <w:t>switches.</w:t>
            </w:r>
            <w:r>
              <w:t xml:space="preserve"> </w:t>
            </w:r>
            <w:r w:rsidRPr="00C4782F">
              <w:t>This</w:t>
            </w:r>
            <w:r>
              <w:t xml:space="preserve"> </w:t>
            </w:r>
            <w:r w:rsidRPr="00C4782F">
              <w:t>dependency</w:t>
            </w:r>
            <w:r>
              <w:t xml:space="preserve"> </w:t>
            </w:r>
            <w:r w:rsidRPr="00C4782F">
              <w:t>introduces</w:t>
            </w:r>
            <w:r>
              <w:t xml:space="preserve"> </w:t>
            </w:r>
            <w:r w:rsidRPr="00C4782F">
              <w:t>uncertainty</w:t>
            </w:r>
            <w:r>
              <w:t xml:space="preserve"> </w:t>
            </w:r>
            <w:r w:rsidRPr="00C4782F">
              <w:t>concerning</w:t>
            </w:r>
            <w:r>
              <w:t xml:space="preserve"> </w:t>
            </w:r>
            <w:r w:rsidRPr="00C4782F">
              <w:t>program</w:t>
            </w:r>
            <w:r>
              <w:t xml:space="preserve"> </w:t>
            </w:r>
            <w:r w:rsidRPr="00C4782F">
              <w:t>execution.</w:t>
            </w:r>
            <w:r>
              <w:t xml:space="preserve"> </w:t>
            </w:r>
            <w:r w:rsidRPr="00C4782F">
              <w:t>The</w:t>
            </w:r>
            <w:r>
              <w:t xml:space="preserve"> </w:t>
            </w:r>
            <w:r w:rsidRPr="00C4782F">
              <w:t>order</w:t>
            </w:r>
            <w:r>
              <w:t xml:space="preserve"> </w:t>
            </w:r>
            <w:r w:rsidRPr="00C4782F">
              <w:t>in</w:t>
            </w:r>
            <w:r>
              <w:t xml:space="preserve"> </w:t>
            </w:r>
            <w:r w:rsidRPr="00C4782F">
              <w:t>which</w:t>
            </w:r>
            <w:r>
              <w:t xml:space="preserve"> </w:t>
            </w:r>
            <w:r w:rsidRPr="00C4782F">
              <w:t>one</w:t>
            </w:r>
            <w:r>
              <w:t xml:space="preserve"> </w:t>
            </w:r>
            <w:r w:rsidRPr="00C4782F">
              <w:t>instruction</w:t>
            </w:r>
            <w:r>
              <w:t xml:space="preserve"> </w:t>
            </w:r>
            <w:r w:rsidRPr="00C4782F">
              <w:t>will</w:t>
            </w:r>
            <w:r>
              <w:t xml:space="preserve"> </w:t>
            </w:r>
            <w:r w:rsidRPr="00C4782F">
              <w:t>execute</w:t>
            </w:r>
            <w:r>
              <w:t xml:space="preserve"> </w:t>
            </w:r>
            <w:r w:rsidRPr="00C4782F">
              <w:t>relative</w:t>
            </w:r>
            <w:r>
              <w:t xml:space="preserve"> </w:t>
            </w:r>
            <w:r w:rsidRPr="00C4782F">
              <w:t>to</w:t>
            </w:r>
            <w:r>
              <w:t xml:space="preserve"> </w:t>
            </w:r>
            <w:r w:rsidRPr="00C4782F">
              <w:t>an</w:t>
            </w:r>
            <w:r>
              <w:t xml:space="preserve"> </w:t>
            </w:r>
            <w:r w:rsidRPr="00C4782F">
              <w:t>instruction</w:t>
            </w:r>
            <w:r>
              <w:t xml:space="preserve"> </w:t>
            </w:r>
            <w:r w:rsidRPr="00C4782F">
              <w:t>in</w:t>
            </w:r>
            <w:r>
              <w:t xml:space="preserve"> </w:t>
            </w:r>
            <w:r w:rsidRPr="00C4782F">
              <w:t>a</w:t>
            </w:r>
            <w:r>
              <w:t xml:space="preserve"> </w:t>
            </w:r>
            <w:r w:rsidRPr="00C4782F">
              <w:t>different</w:t>
            </w:r>
            <w:r>
              <w:t xml:space="preserve"> </w:t>
            </w:r>
            <w:r w:rsidRPr="00C4782F">
              <w:t>thread</w:t>
            </w:r>
            <w:r>
              <w:t xml:space="preserve"> </w:t>
            </w:r>
            <w:r w:rsidRPr="00C4782F">
              <w:t>is</w:t>
            </w:r>
            <w:r>
              <w:t xml:space="preserve"> </w:t>
            </w:r>
            <w:r w:rsidRPr="00C4782F">
              <w:t>unknown.</w:t>
            </w:r>
            <w:r>
              <w:t xml:space="preserve"> </w:t>
            </w:r>
            <w:r w:rsidRPr="00C4782F">
              <w:t>The</w:t>
            </w:r>
            <w:r>
              <w:t xml:space="preserve"> </w:t>
            </w:r>
            <w:r w:rsidRPr="00C4782F">
              <w:t>worst</w:t>
            </w:r>
            <w:r>
              <w:t xml:space="preserve"> </w:t>
            </w:r>
            <w:r w:rsidRPr="00C4782F">
              <w:t>of</w:t>
            </w:r>
            <w:r>
              <w:t xml:space="preserve"> </w:t>
            </w:r>
            <w:r w:rsidRPr="00C4782F">
              <w:t>it</w:t>
            </w:r>
            <w:r>
              <w:t xml:space="preserve"> </w:t>
            </w:r>
            <w:r w:rsidRPr="00C4782F">
              <w:t>is</w:t>
            </w:r>
            <w:r>
              <w:t xml:space="preserve"> </w:t>
            </w:r>
            <w:r w:rsidRPr="00C4782F">
              <w:t>that</w:t>
            </w:r>
            <w:r>
              <w:t xml:space="preserve"> </w:t>
            </w:r>
            <w:r w:rsidRPr="00C4782F">
              <w:t>code</w:t>
            </w:r>
            <w:r>
              <w:t xml:space="preserve"> </w:t>
            </w:r>
            <w:r w:rsidRPr="00C4782F">
              <w:t>containing</w:t>
            </w:r>
            <w:r>
              <w:t xml:space="preserve"> </w:t>
            </w:r>
            <w:r w:rsidRPr="00C4782F">
              <w:t>race</w:t>
            </w:r>
            <w:r>
              <w:t xml:space="preserve"> </w:t>
            </w:r>
            <w:r w:rsidRPr="00C4782F">
              <w:t>conditions</w:t>
            </w:r>
            <w:r>
              <w:t xml:space="preserve"> </w:t>
            </w:r>
            <w:r w:rsidRPr="00C4782F">
              <w:t>often</w:t>
            </w:r>
            <w:r>
              <w:t xml:space="preserve"> </w:t>
            </w:r>
            <w:r w:rsidRPr="00C4782F">
              <w:t>will</w:t>
            </w:r>
            <w:r>
              <w:t xml:space="preserve"> </w:t>
            </w:r>
            <w:r w:rsidRPr="00C4782F">
              <w:t>behave</w:t>
            </w:r>
            <w:r>
              <w:t xml:space="preserve"> </w:t>
            </w:r>
            <w:r w:rsidRPr="00C4782F">
              <w:t>correctly</w:t>
            </w:r>
            <w:r>
              <w:t xml:space="preserve"> </w:t>
            </w:r>
            <w:r w:rsidRPr="00C4782F">
              <w:t>99.9</w:t>
            </w:r>
            <w:r>
              <w:t xml:space="preserve"> </w:t>
            </w:r>
            <w:r w:rsidRPr="00C4782F">
              <w:t>percent</w:t>
            </w:r>
            <w:r>
              <w:t xml:space="preserve"> </w:t>
            </w:r>
            <w:r w:rsidRPr="00C4782F">
              <w:t>of</w:t>
            </w:r>
            <w:r>
              <w:t xml:space="preserve"> </w:t>
            </w:r>
            <w:r w:rsidRPr="00C4782F">
              <w:t>the</w:t>
            </w:r>
            <w:r>
              <w:t xml:space="preserve"> </w:t>
            </w:r>
            <w:r w:rsidRPr="00C4782F">
              <w:t>time,</w:t>
            </w:r>
            <w:r>
              <w:t xml:space="preserve"> </w:t>
            </w:r>
            <w:r w:rsidRPr="00C4782F">
              <w:t>and</w:t>
            </w:r>
            <w:r>
              <w:t xml:space="preserve"> </w:t>
            </w:r>
            <w:r w:rsidRPr="00C4782F">
              <w:t>then</w:t>
            </w:r>
            <w:r>
              <w:t xml:space="preserve"> </w:t>
            </w:r>
            <w:r w:rsidRPr="00C4782F">
              <w:t>one</w:t>
            </w:r>
            <w:r>
              <w:t xml:space="preserve"> </w:t>
            </w:r>
            <w:r w:rsidRPr="00C4782F">
              <w:t>time</w:t>
            </w:r>
            <w:r>
              <w:t xml:space="preserve"> </w:t>
            </w:r>
            <w:r w:rsidRPr="00C4782F">
              <w:t>in</w:t>
            </w:r>
            <w:r>
              <w:t xml:space="preserve"> </w:t>
            </w:r>
            <w:r w:rsidRPr="00C4782F">
              <w:t>a</w:t>
            </w:r>
            <w:r>
              <w:t xml:space="preserve"> </w:t>
            </w:r>
            <w:r w:rsidRPr="00C4782F">
              <w:t>thousand</w:t>
            </w:r>
            <w:r>
              <w:t xml:space="preserve"> </w:t>
            </w:r>
            <w:r w:rsidRPr="00C4782F">
              <w:t>a</w:t>
            </w:r>
            <w:r>
              <w:t xml:space="preserve"> </w:t>
            </w:r>
            <w:r w:rsidRPr="00C4782F">
              <w:t>different</w:t>
            </w:r>
            <w:r>
              <w:t xml:space="preserve"> </w:t>
            </w:r>
            <w:r w:rsidRPr="00C4782F">
              <w:t>thread</w:t>
            </w:r>
            <w:r>
              <w:t xml:space="preserve"> </w:t>
            </w:r>
            <w:r w:rsidRPr="00C4782F">
              <w:t>wins</w:t>
            </w:r>
            <w:r>
              <w:t xml:space="preserve"> </w:t>
            </w:r>
            <w:r w:rsidRPr="00C4782F">
              <w:t>the</w:t>
            </w:r>
            <w:r>
              <w:t xml:space="preserve"> </w:t>
            </w:r>
            <w:r w:rsidRPr="00C4782F">
              <w:t>race</w:t>
            </w:r>
            <w:r>
              <w:t xml:space="preserve"> </w:t>
            </w:r>
            <w:r w:rsidRPr="00C4782F">
              <w:t>due</w:t>
            </w:r>
            <w:r>
              <w:t xml:space="preserve"> </w:t>
            </w:r>
            <w:r w:rsidRPr="00C4782F">
              <w:t>to</w:t>
            </w:r>
            <w:r>
              <w:t xml:space="preserve"> </w:t>
            </w:r>
            <w:r w:rsidRPr="00C4782F">
              <w:t>an</w:t>
            </w:r>
            <w:r>
              <w:t xml:space="preserve"> </w:t>
            </w:r>
            <w:r w:rsidRPr="00C4782F">
              <w:t>accident</w:t>
            </w:r>
            <w:r>
              <w:t xml:space="preserve"> </w:t>
            </w:r>
            <w:r w:rsidRPr="00C4782F">
              <w:t>of</w:t>
            </w:r>
            <w:r>
              <w:t xml:space="preserve"> </w:t>
            </w:r>
            <w:r w:rsidRPr="00C4782F">
              <w:t>timing.</w:t>
            </w:r>
            <w:r>
              <w:t xml:space="preserve"> </w:t>
            </w:r>
            <w:r w:rsidRPr="00C4782F">
              <w:t>This</w:t>
            </w:r>
            <w:r>
              <w:t xml:space="preserve"> </w:t>
            </w:r>
            <w:r w:rsidRPr="00C4782F">
              <w:t>unpredictability</w:t>
            </w:r>
            <w:r>
              <w:t xml:space="preserve"> </w:t>
            </w:r>
            <w:r w:rsidRPr="00C4782F">
              <w:t>is</w:t>
            </w:r>
            <w:r>
              <w:t xml:space="preserve"> </w:t>
            </w:r>
            <w:r w:rsidRPr="00C4782F">
              <w:t>what</w:t>
            </w:r>
            <w:r>
              <w:t xml:space="preserve"> </w:t>
            </w:r>
            <w:r w:rsidRPr="00C4782F">
              <w:t>makes</w:t>
            </w:r>
            <w:r>
              <w:t xml:space="preserve"> </w:t>
            </w:r>
            <w:r w:rsidRPr="00C4782F">
              <w:t>multithreaded</w:t>
            </w:r>
            <w:r>
              <w:t xml:space="preserve"> </w:t>
            </w:r>
            <w:r w:rsidRPr="00C4782F">
              <w:t>programming</w:t>
            </w:r>
            <w:r>
              <w:t xml:space="preserve"> </w:t>
            </w:r>
            <w:r w:rsidRPr="00C4782F">
              <w:t>so</w:t>
            </w:r>
            <w:r>
              <w:t xml:space="preserve"> </w:t>
            </w:r>
            <w:r w:rsidRPr="00C4782F">
              <w:t>difficult.</w:t>
            </w:r>
          </w:p>
          <w:p w14:paraId="2A93792C" w14:textId="77777777" w:rsidR="00102986" w:rsidRPr="00C4782F" w:rsidRDefault="00102986" w:rsidP="00700263">
            <w:pPr>
              <w:pStyle w:val="SF1MID"/>
            </w:pPr>
            <w:r w:rsidRPr="00C4782F">
              <w:t>Because</w:t>
            </w:r>
            <w:r>
              <w:t xml:space="preserve"> </w:t>
            </w:r>
            <w:r w:rsidRPr="00C4782F">
              <w:t>such</w:t>
            </w:r>
            <w:r>
              <w:t xml:space="preserve"> </w:t>
            </w:r>
            <w:r w:rsidRPr="00C4782F">
              <w:t>race</w:t>
            </w:r>
            <w:r>
              <w:t xml:space="preserve"> </w:t>
            </w:r>
            <w:r w:rsidRPr="00C4782F">
              <w:t>conditions</w:t>
            </w:r>
            <w:r>
              <w:t xml:space="preserve"> </w:t>
            </w:r>
            <w:r w:rsidRPr="00C4782F">
              <w:t>are</w:t>
            </w:r>
            <w:r>
              <w:t xml:space="preserve"> </w:t>
            </w:r>
            <w:r w:rsidRPr="00C4782F">
              <w:t>difficult</w:t>
            </w:r>
            <w:r>
              <w:t xml:space="preserve"> </w:t>
            </w:r>
            <w:r w:rsidRPr="00C4782F">
              <w:t>to</w:t>
            </w:r>
            <w:r>
              <w:t xml:space="preserve"> </w:t>
            </w:r>
            <w:r w:rsidRPr="00C4782F">
              <w:t>replicate</w:t>
            </w:r>
            <w:r>
              <w:t xml:space="preserve"> </w:t>
            </w:r>
            <w:r w:rsidRPr="00C4782F">
              <w:t>in</w:t>
            </w:r>
            <w:r>
              <w:t xml:space="preserve"> </w:t>
            </w:r>
            <w:r w:rsidRPr="00C4782F">
              <w:t>the</w:t>
            </w:r>
            <w:r>
              <w:t xml:space="preserve"> </w:t>
            </w:r>
            <w:r w:rsidRPr="00C4782F">
              <w:t>laboratory,</w:t>
            </w:r>
            <w:r>
              <w:t xml:space="preserve"> </w:t>
            </w:r>
            <w:r w:rsidRPr="00C4782F">
              <w:t>much</w:t>
            </w:r>
            <w:r>
              <w:t xml:space="preserve"> </w:t>
            </w:r>
            <w:r w:rsidRPr="00C4782F">
              <w:t>of</w:t>
            </w:r>
            <w:r>
              <w:t xml:space="preserve"> </w:t>
            </w:r>
            <w:r w:rsidRPr="00C4782F">
              <w:t>the</w:t>
            </w:r>
            <w:r>
              <w:t xml:space="preserve"> </w:t>
            </w:r>
            <w:r w:rsidRPr="00C4782F">
              <w:t>quality</w:t>
            </w:r>
            <w:r>
              <w:t xml:space="preserve"> </w:t>
            </w:r>
            <w:r w:rsidRPr="00C4782F">
              <w:t>assurance</w:t>
            </w:r>
            <w:r>
              <w:t xml:space="preserve"> </w:t>
            </w:r>
            <w:r w:rsidRPr="00C4782F">
              <w:t>of</w:t>
            </w:r>
            <w:r>
              <w:t xml:space="preserve"> </w:t>
            </w:r>
            <w:r w:rsidRPr="00C4782F">
              <w:t>multithreaded</w:t>
            </w:r>
            <w:r>
              <w:t xml:space="preserve"> </w:t>
            </w:r>
            <w:r w:rsidRPr="00C4782F">
              <w:t>code</w:t>
            </w:r>
            <w:r>
              <w:t xml:space="preserve"> </w:t>
            </w:r>
            <w:r w:rsidRPr="00C4782F">
              <w:t>depends</w:t>
            </w:r>
            <w:r>
              <w:t xml:space="preserve"> </w:t>
            </w:r>
            <w:r w:rsidRPr="00C4782F">
              <w:t>on</w:t>
            </w:r>
            <w:r>
              <w:t xml:space="preserve"> </w:t>
            </w:r>
            <w:r w:rsidRPr="00C4782F">
              <w:t>long-running</w:t>
            </w:r>
            <w:r>
              <w:t xml:space="preserve"> </w:t>
            </w:r>
            <w:r w:rsidRPr="00C4782F">
              <w:t>stress</w:t>
            </w:r>
            <w:r>
              <w:t xml:space="preserve"> </w:t>
            </w:r>
            <w:r w:rsidRPr="00C4782F">
              <w:t>tests,</w:t>
            </w:r>
            <w:r>
              <w:t xml:space="preserve"> </w:t>
            </w:r>
            <w:r w:rsidRPr="00C4782F">
              <w:t>specially</w:t>
            </w:r>
            <w:r>
              <w:t xml:space="preserve"> </w:t>
            </w:r>
            <w:r w:rsidRPr="00C4782F">
              <w:t>designed</w:t>
            </w:r>
            <w:r>
              <w:t xml:space="preserve"> </w:t>
            </w:r>
            <w:r w:rsidRPr="00C4782F">
              <w:t>code</w:t>
            </w:r>
            <w:r>
              <w:t xml:space="preserve"> </w:t>
            </w:r>
            <w:r w:rsidRPr="00C4782F">
              <w:t>analysis</w:t>
            </w:r>
            <w:r>
              <w:t xml:space="preserve"> </w:t>
            </w:r>
            <w:r w:rsidRPr="00C4782F">
              <w:t>tools,</w:t>
            </w:r>
            <w:r>
              <w:t xml:space="preserve"> </w:t>
            </w:r>
            <w:r w:rsidRPr="00C4782F">
              <w:t>and</w:t>
            </w:r>
            <w:r>
              <w:t xml:space="preserve"> </w:t>
            </w:r>
            <w:r w:rsidRPr="00C4782F">
              <w:t>a</w:t>
            </w:r>
            <w:r>
              <w:t xml:space="preserve"> </w:t>
            </w:r>
            <w:r w:rsidRPr="00C4782F">
              <w:t>significant</w:t>
            </w:r>
            <w:r>
              <w:t xml:space="preserve"> </w:t>
            </w:r>
            <w:r w:rsidRPr="00C4782F">
              <w:t>investment</w:t>
            </w:r>
            <w:r>
              <w:t xml:space="preserve"> </w:t>
            </w:r>
            <w:r w:rsidRPr="00C4782F">
              <w:t>in</w:t>
            </w:r>
            <w:r>
              <w:t xml:space="preserve"> </w:t>
            </w:r>
            <w:r w:rsidRPr="00C4782F">
              <w:t>code</w:t>
            </w:r>
            <w:r>
              <w:t xml:space="preserve"> </w:t>
            </w:r>
            <w:r w:rsidRPr="00C4782F">
              <w:t>analysis</w:t>
            </w:r>
            <w:r>
              <w:t xml:space="preserve"> </w:t>
            </w:r>
            <w:r w:rsidRPr="00C4782F">
              <w:t>and</w:t>
            </w:r>
            <w:r>
              <w:t xml:space="preserve"> </w:t>
            </w:r>
            <w:r w:rsidRPr="00C4782F">
              <w:t>code</w:t>
            </w:r>
            <w:r>
              <w:t xml:space="preserve"> </w:t>
            </w:r>
            <w:r w:rsidRPr="00C4782F">
              <w:t>review</w:t>
            </w:r>
            <w:r>
              <w:t xml:space="preserve"> </w:t>
            </w:r>
            <w:r w:rsidRPr="00C4782F">
              <w:t>by</w:t>
            </w:r>
            <w:r>
              <w:t xml:space="preserve"> </w:t>
            </w:r>
            <w:r w:rsidRPr="00C4782F">
              <w:t>experts.</w:t>
            </w:r>
            <w:r>
              <w:t xml:space="preserve"> Perhaps more important than any of these is the discipline of keeping things as simple as possible. Often, in the name of hypothetical performance, a developer will try to avoid the simple approach of using a lock and go for lower-level primitives such as interlocked operations and volatiles, which makes it much more likely that their code is wrong. </w:t>
            </w:r>
            <w:r w:rsidRPr="002073A3">
              <w:t>“</w:t>
            </w:r>
            <w:r>
              <w:t>Keep it simple</w:t>
            </w:r>
            <w:r w:rsidRPr="002073A3">
              <w:t>”</w:t>
            </w:r>
            <w:r>
              <w:t xml:space="preserve"> is possibly one of the most important guidelines of good multithreaded programming.</w:t>
            </w:r>
          </w:p>
          <w:p w14:paraId="769C688B" w14:textId="77777777" w:rsidR="00102986" w:rsidRPr="00C4782F" w:rsidRDefault="00102986" w:rsidP="00700263">
            <w:pPr>
              <w:pStyle w:val="SF1MID"/>
            </w:pPr>
            <w:r>
              <w:t>C</w:t>
            </w:r>
            <w:r w:rsidRPr="002645E3">
              <w:t>hapter</w:t>
            </w:r>
            <w:r>
              <w:t xml:space="preserve"> 20 </w:t>
            </w:r>
            <w:r w:rsidRPr="00C4782F">
              <w:t>is</w:t>
            </w:r>
            <w:r>
              <w:t xml:space="preserve"> </w:t>
            </w:r>
            <w:r w:rsidRPr="00C4782F">
              <w:t>about</w:t>
            </w:r>
            <w:r>
              <w:t xml:space="preserve"> </w:t>
            </w:r>
            <w:r w:rsidRPr="00C4782F">
              <w:t>techniques</w:t>
            </w:r>
            <w:r>
              <w:t xml:space="preserve"> </w:t>
            </w:r>
            <w:r w:rsidRPr="00C4782F">
              <w:t>for</w:t>
            </w:r>
            <w:r>
              <w:t xml:space="preserve"> </w:t>
            </w:r>
            <w:r w:rsidRPr="00C4782F">
              <w:t>dealing</w:t>
            </w:r>
            <w:r>
              <w:t xml:space="preserve"> </w:t>
            </w:r>
            <w:r w:rsidRPr="00C4782F">
              <w:t>with</w:t>
            </w:r>
            <w:r>
              <w:t xml:space="preserve"> </w:t>
            </w:r>
            <w:r w:rsidRPr="00C4782F">
              <w:t>race</w:t>
            </w:r>
            <w:r>
              <w:t xml:space="preserve"> </w:t>
            </w:r>
            <w:r w:rsidRPr="00C4782F">
              <w:t>conditions.</w:t>
            </w:r>
          </w:p>
          <w:p w14:paraId="69639B59" w14:textId="77777777" w:rsidR="00102986" w:rsidRDefault="00102986" w:rsidP="00700263">
            <w:pPr>
              <w:pStyle w:val="SF1H1"/>
              <w:keepNext w:val="0"/>
            </w:pPr>
            <w:bookmarkStart w:id="253" w:name="_Toc38470389"/>
            <w:r w:rsidRPr="00C4782F">
              <w:t>Memory</w:t>
            </w:r>
            <w:r>
              <w:t xml:space="preserve"> </w:t>
            </w:r>
            <w:r w:rsidRPr="00C4782F">
              <w:t>Models</w:t>
            </w:r>
            <w:r>
              <w:t xml:space="preserve"> </w:t>
            </w:r>
            <w:r w:rsidRPr="00C4782F">
              <w:t>Are</w:t>
            </w:r>
            <w:r>
              <w:t xml:space="preserve"> </w:t>
            </w:r>
            <w:r w:rsidRPr="00C4782F">
              <w:t>Complex</w:t>
            </w:r>
            <w:bookmarkEnd w:id="253"/>
          </w:p>
          <w:p w14:paraId="2D4B931A" w14:textId="77777777" w:rsidR="00102986" w:rsidRPr="00C4782F" w:rsidRDefault="00102986" w:rsidP="00700263">
            <w:pPr>
              <w:pStyle w:val="SF1FIRST"/>
            </w:pPr>
            <w:r w:rsidRPr="00C4782F">
              <w:t>The</w:t>
            </w:r>
            <w:r>
              <w:t xml:space="preserve"> </w:t>
            </w:r>
            <w:r w:rsidRPr="00C4782F">
              <w:t>existence</w:t>
            </w:r>
            <w:r>
              <w:t xml:space="preserve"> </w:t>
            </w:r>
            <w:r w:rsidRPr="00C4782F">
              <w:t>of</w:t>
            </w:r>
            <w:r>
              <w:t xml:space="preserve"> </w:t>
            </w:r>
            <w:r w:rsidRPr="00C4782F">
              <w:t>race</w:t>
            </w:r>
            <w:r>
              <w:t xml:space="preserve"> </w:t>
            </w:r>
            <w:r w:rsidRPr="00C4782F">
              <w:t>conditions,</w:t>
            </w:r>
            <w:r>
              <w:t xml:space="preserve"> </w:t>
            </w:r>
            <w:r w:rsidRPr="00C4782F">
              <w:t>where</w:t>
            </w:r>
            <w:r>
              <w:t xml:space="preserve"> </w:t>
            </w:r>
            <w:r w:rsidRPr="00C4782F">
              <w:t>two</w:t>
            </w:r>
            <w:r>
              <w:t xml:space="preserve"> </w:t>
            </w:r>
            <w:r w:rsidRPr="00C4782F">
              <w:t>points</w:t>
            </w:r>
            <w:r>
              <w:t xml:space="preserve"> </w:t>
            </w:r>
            <w:r w:rsidRPr="00C4782F">
              <w:t>of</w:t>
            </w:r>
            <w:r>
              <w:t xml:space="preserve"> </w:t>
            </w:r>
            <w:r w:rsidRPr="00C4782F">
              <w:t>control</w:t>
            </w:r>
            <w:r>
              <w:t xml:space="preserve"> </w:t>
            </w:r>
            <w:r w:rsidRPr="00C4782F">
              <w:t>can</w:t>
            </w:r>
            <w:r>
              <w:t xml:space="preserve"> </w:t>
            </w:r>
            <w:r w:rsidRPr="00C4782F">
              <w:t>“race”</w:t>
            </w:r>
            <w:r>
              <w:t xml:space="preserve"> </w:t>
            </w:r>
            <w:r w:rsidRPr="00C4782F">
              <w:t>through</w:t>
            </w:r>
            <w:r>
              <w:t xml:space="preserve"> </w:t>
            </w:r>
            <w:r w:rsidRPr="00C4782F">
              <w:t>a</w:t>
            </w:r>
            <w:r>
              <w:t xml:space="preserve"> </w:t>
            </w:r>
            <w:r w:rsidRPr="00C4782F">
              <w:t>piece</w:t>
            </w:r>
            <w:r>
              <w:t xml:space="preserve"> </w:t>
            </w:r>
            <w:r w:rsidRPr="00C4782F">
              <w:t>of</w:t>
            </w:r>
            <w:r>
              <w:t xml:space="preserve"> </w:t>
            </w:r>
            <w:r w:rsidRPr="00C4782F">
              <w:t>code</w:t>
            </w:r>
            <w:r>
              <w:t xml:space="preserve"> </w:t>
            </w:r>
            <w:r w:rsidRPr="00C4782F">
              <w:t>at</w:t>
            </w:r>
            <w:r>
              <w:t xml:space="preserve"> </w:t>
            </w:r>
            <w:r w:rsidRPr="00C4782F">
              <w:t>unpredictable</w:t>
            </w:r>
            <w:r>
              <w:t xml:space="preserve"> </w:t>
            </w:r>
            <w:r w:rsidRPr="00C4782F">
              <w:t>and</w:t>
            </w:r>
            <w:r>
              <w:t xml:space="preserve"> </w:t>
            </w:r>
            <w:r w:rsidRPr="00C4782F">
              <w:t>inconsistent</w:t>
            </w:r>
            <w:r>
              <w:t xml:space="preserve"> </w:t>
            </w:r>
            <w:r w:rsidRPr="00C4782F">
              <w:t>speeds,</w:t>
            </w:r>
            <w:r>
              <w:t xml:space="preserve"> </w:t>
            </w:r>
            <w:r w:rsidRPr="00C4782F">
              <w:t>is</w:t>
            </w:r>
            <w:r>
              <w:t xml:space="preserve"> </w:t>
            </w:r>
            <w:r w:rsidRPr="00C4782F">
              <w:t>bad</w:t>
            </w:r>
            <w:r>
              <w:t xml:space="preserve"> </w:t>
            </w:r>
            <w:r w:rsidRPr="00C4782F">
              <w:t>enough,</w:t>
            </w:r>
            <w:r>
              <w:t xml:space="preserve"> </w:t>
            </w:r>
            <w:r w:rsidRPr="00C4782F">
              <w:t>but</w:t>
            </w:r>
            <w:r>
              <w:t xml:space="preserve"> </w:t>
            </w:r>
            <w:r w:rsidRPr="00C4782F">
              <w:t>it</w:t>
            </w:r>
            <w:r>
              <w:t xml:space="preserve"> </w:t>
            </w:r>
            <w:r w:rsidRPr="00C4782F">
              <w:t>gets</w:t>
            </w:r>
            <w:r>
              <w:t xml:space="preserve"> </w:t>
            </w:r>
            <w:r w:rsidRPr="00C4782F">
              <w:t>worse.</w:t>
            </w:r>
            <w:r>
              <w:t xml:space="preserve"> </w:t>
            </w:r>
            <w:r w:rsidRPr="00C4782F">
              <w:t>Consider</w:t>
            </w:r>
            <w:r>
              <w:t xml:space="preserve"> </w:t>
            </w:r>
            <w:r w:rsidRPr="00C4782F">
              <w:t>two</w:t>
            </w:r>
            <w:r>
              <w:t xml:space="preserve"> </w:t>
            </w:r>
            <w:r w:rsidRPr="00C4782F">
              <w:t>threads</w:t>
            </w:r>
            <w:r>
              <w:t xml:space="preserve"> </w:t>
            </w:r>
            <w:r w:rsidRPr="00C4782F">
              <w:t>that</w:t>
            </w:r>
            <w:r>
              <w:t xml:space="preserve"> </w:t>
            </w:r>
            <w:r w:rsidRPr="00C4782F">
              <w:t>are</w:t>
            </w:r>
            <w:r>
              <w:t xml:space="preserve"> </w:t>
            </w:r>
            <w:r w:rsidRPr="00C4782F">
              <w:t>running</w:t>
            </w:r>
            <w:r>
              <w:t xml:space="preserve"> </w:t>
            </w:r>
            <w:r w:rsidRPr="00C4782F">
              <w:t>on</w:t>
            </w:r>
            <w:r>
              <w:t xml:space="preserve"> </w:t>
            </w:r>
            <w:r w:rsidRPr="00C4782F">
              <w:t>two</w:t>
            </w:r>
            <w:r>
              <w:t xml:space="preserve"> </w:t>
            </w:r>
            <w:r w:rsidRPr="00C4782F">
              <w:t>different</w:t>
            </w:r>
            <w:r>
              <w:t xml:space="preserve"> </w:t>
            </w:r>
            <w:r w:rsidRPr="00C4782F">
              <w:t>processors</w:t>
            </w:r>
            <w:r>
              <w:t xml:space="preserve"> </w:t>
            </w:r>
            <w:r w:rsidRPr="00C4782F">
              <w:t>but</w:t>
            </w:r>
            <w:r>
              <w:t xml:space="preserve"> </w:t>
            </w:r>
            <w:r w:rsidRPr="00C4782F">
              <w:t>are</w:t>
            </w:r>
            <w:r>
              <w:t xml:space="preserve"> </w:t>
            </w:r>
            <w:r w:rsidRPr="00C4782F">
              <w:t>accessing</w:t>
            </w:r>
            <w:r>
              <w:t xml:space="preserve"> </w:t>
            </w:r>
            <w:r w:rsidRPr="00C4782F">
              <w:t>the</w:t>
            </w:r>
            <w:r>
              <w:t xml:space="preserve"> </w:t>
            </w:r>
            <w:r w:rsidRPr="00C4782F">
              <w:t>same</w:t>
            </w:r>
            <w:r>
              <w:t xml:space="preserve"> </w:t>
            </w:r>
            <w:r w:rsidRPr="00C4782F">
              <w:t>fields</w:t>
            </w:r>
            <w:r>
              <w:t xml:space="preserve"> </w:t>
            </w:r>
            <w:r w:rsidRPr="00C4782F">
              <w:t>of</w:t>
            </w:r>
            <w:r>
              <w:t xml:space="preserve"> </w:t>
            </w:r>
            <w:r w:rsidRPr="00C4782F">
              <w:t>some</w:t>
            </w:r>
            <w:r>
              <w:t xml:space="preserve"> </w:t>
            </w:r>
            <w:r w:rsidRPr="00C4782F">
              <w:t>object.</w:t>
            </w:r>
            <w:r>
              <w:t xml:space="preserve"> </w:t>
            </w:r>
            <w:r w:rsidRPr="00C4782F">
              <w:t>Modern</w:t>
            </w:r>
            <w:r>
              <w:t xml:space="preserve"> </w:t>
            </w:r>
            <w:r w:rsidRPr="00C4782F">
              <w:t>processors</w:t>
            </w:r>
            <w:r>
              <w:t xml:space="preserve"> </w:t>
            </w:r>
            <w:r w:rsidRPr="00C4782F">
              <w:t>do</w:t>
            </w:r>
            <w:r>
              <w:t xml:space="preserve"> </w:t>
            </w:r>
            <w:r w:rsidRPr="00C4782F">
              <w:t>not</w:t>
            </w:r>
            <w:r>
              <w:t xml:space="preserve"> </w:t>
            </w:r>
            <w:r w:rsidRPr="00C4782F">
              <w:t>actually</w:t>
            </w:r>
            <w:r>
              <w:t xml:space="preserve"> </w:t>
            </w:r>
            <w:r w:rsidRPr="00C4782F">
              <w:t>access</w:t>
            </w:r>
            <w:r>
              <w:t xml:space="preserve"> </w:t>
            </w:r>
            <w:r w:rsidRPr="00C4782F">
              <w:t>main</w:t>
            </w:r>
            <w:r>
              <w:t xml:space="preserve"> </w:t>
            </w:r>
            <w:r w:rsidRPr="00C4782F">
              <w:t>memory</w:t>
            </w:r>
            <w:r>
              <w:t xml:space="preserve"> </w:t>
            </w:r>
            <w:r w:rsidRPr="00C4782F">
              <w:t>every</w:t>
            </w:r>
            <w:r>
              <w:t xml:space="preserve"> </w:t>
            </w:r>
            <w:r w:rsidRPr="00C4782F">
              <w:t>time</w:t>
            </w:r>
            <w:r>
              <w:t xml:space="preserve"> </w:t>
            </w:r>
            <w:r w:rsidRPr="00C4782F">
              <w:t>you</w:t>
            </w:r>
            <w:r>
              <w:t xml:space="preserve"> </w:t>
            </w:r>
            <w:r w:rsidRPr="00C4782F">
              <w:t>use</w:t>
            </w:r>
            <w:r>
              <w:t xml:space="preserve"> </w:t>
            </w:r>
            <w:r w:rsidRPr="00C4782F">
              <w:t>a</w:t>
            </w:r>
            <w:r>
              <w:t xml:space="preserve"> </w:t>
            </w:r>
            <w:r w:rsidRPr="00C4782F">
              <w:t>variable.</w:t>
            </w:r>
            <w:r>
              <w:t xml:space="preserve"> </w:t>
            </w:r>
            <w:r w:rsidRPr="00C4782F">
              <w:t>Rather,</w:t>
            </w:r>
            <w:r>
              <w:t xml:space="preserve"> </w:t>
            </w:r>
            <w:r w:rsidRPr="00C4782F">
              <w:t>they</w:t>
            </w:r>
            <w:r>
              <w:t xml:space="preserve"> </w:t>
            </w:r>
            <w:r w:rsidRPr="00C4782F">
              <w:t>make</w:t>
            </w:r>
            <w:r>
              <w:t xml:space="preserve"> </w:t>
            </w:r>
            <w:r w:rsidRPr="00C4782F">
              <w:t>a</w:t>
            </w:r>
            <w:r>
              <w:t xml:space="preserve"> </w:t>
            </w:r>
            <w:r w:rsidRPr="00C4782F">
              <w:t>local</w:t>
            </w:r>
            <w:r>
              <w:t xml:space="preserve"> </w:t>
            </w:r>
            <w:r w:rsidRPr="00C4782F">
              <w:t>copy</w:t>
            </w:r>
            <w:r>
              <w:t xml:space="preserve"> </w:t>
            </w:r>
            <w:r w:rsidRPr="00C4782F">
              <w:t>in</w:t>
            </w:r>
            <w:r>
              <w:t xml:space="preserve"> </w:t>
            </w:r>
            <w:r w:rsidRPr="00C4782F">
              <w:t>special</w:t>
            </w:r>
            <w:r>
              <w:t xml:space="preserve"> </w:t>
            </w:r>
            <w:r w:rsidRPr="00C4782F">
              <w:t>cache</w:t>
            </w:r>
            <w:r>
              <w:t xml:space="preserve"> </w:t>
            </w:r>
            <w:r w:rsidRPr="00C4782F">
              <w:t>memory</w:t>
            </w:r>
            <w:r>
              <w:t xml:space="preserve"> </w:t>
            </w:r>
            <w:r w:rsidRPr="00C4782F">
              <w:t>on</w:t>
            </w:r>
            <w:r>
              <w:t xml:space="preserve"> </w:t>
            </w:r>
            <w:r w:rsidRPr="00C4782F">
              <w:t>the</w:t>
            </w:r>
            <w:r>
              <w:t xml:space="preserve"> </w:t>
            </w:r>
            <w:r w:rsidRPr="00C4782F">
              <w:t>processor;</w:t>
            </w:r>
            <w:r>
              <w:t xml:space="preserve"> </w:t>
            </w:r>
            <w:r w:rsidRPr="00C4782F">
              <w:t>these</w:t>
            </w:r>
            <w:r>
              <w:t xml:space="preserve"> </w:t>
            </w:r>
            <w:r w:rsidRPr="00C4782F">
              <w:t>caches</w:t>
            </w:r>
            <w:r>
              <w:t xml:space="preserve"> </w:t>
            </w:r>
            <w:r w:rsidRPr="00C4782F">
              <w:t>are</w:t>
            </w:r>
            <w:r>
              <w:t xml:space="preserve"> </w:t>
            </w:r>
            <w:r w:rsidRPr="00C4782F">
              <w:t>then</w:t>
            </w:r>
            <w:r>
              <w:t xml:space="preserve"> </w:t>
            </w:r>
            <w:r w:rsidRPr="00C4782F">
              <w:t>periodically</w:t>
            </w:r>
            <w:r>
              <w:t xml:space="preserve"> </w:t>
            </w:r>
            <w:r w:rsidRPr="00C4782F">
              <w:t>synchronized</w:t>
            </w:r>
            <w:r>
              <w:t xml:space="preserve"> </w:t>
            </w:r>
            <w:r w:rsidRPr="00C4782F">
              <w:t>with</w:t>
            </w:r>
            <w:r>
              <w:t xml:space="preserve"> </w:t>
            </w:r>
            <w:r w:rsidRPr="00C4782F">
              <w:t>main</w:t>
            </w:r>
            <w:r>
              <w:t xml:space="preserve"> </w:t>
            </w:r>
            <w:r w:rsidRPr="00C4782F">
              <w:t>memory.</w:t>
            </w:r>
            <w:r>
              <w:t xml:space="preserve"> </w:t>
            </w:r>
            <w:r w:rsidRPr="00C4782F">
              <w:t>This</w:t>
            </w:r>
            <w:r>
              <w:t xml:space="preserve"> </w:t>
            </w:r>
            <w:r w:rsidRPr="00C4782F">
              <w:t>means</w:t>
            </w:r>
            <w:r>
              <w:t xml:space="preserve"> </w:t>
            </w:r>
            <w:r w:rsidRPr="00C4782F">
              <w:t>that</w:t>
            </w:r>
            <w:r>
              <w:t xml:space="preserve"> </w:t>
            </w:r>
            <w:r w:rsidRPr="00C4782F">
              <w:t>two</w:t>
            </w:r>
            <w:r>
              <w:t xml:space="preserve"> </w:t>
            </w:r>
            <w:r w:rsidRPr="00C4782F">
              <w:t>threads</w:t>
            </w:r>
            <w:r>
              <w:t xml:space="preserve"> </w:t>
            </w:r>
            <w:r w:rsidRPr="00C4782F">
              <w:t>that</w:t>
            </w:r>
            <w:r>
              <w:t xml:space="preserve"> </w:t>
            </w:r>
            <w:r w:rsidRPr="00C4782F">
              <w:t>read</w:t>
            </w:r>
            <w:r>
              <w:t xml:space="preserve"> from </w:t>
            </w:r>
            <w:r w:rsidRPr="00C4782F">
              <w:t>and</w:t>
            </w:r>
            <w:r>
              <w:t xml:space="preserve"> </w:t>
            </w:r>
            <w:r w:rsidRPr="00C4782F">
              <w:t>write</w:t>
            </w:r>
            <w:r>
              <w:t xml:space="preserve"> to </w:t>
            </w:r>
            <w:r w:rsidRPr="00C4782F">
              <w:t>the</w:t>
            </w:r>
            <w:r>
              <w:t xml:space="preserve"> </w:t>
            </w:r>
            <w:r w:rsidRPr="00C4782F">
              <w:t>same</w:t>
            </w:r>
            <w:r>
              <w:t xml:space="preserve"> </w:t>
            </w:r>
            <w:r w:rsidRPr="00C4782F">
              <w:t>location</w:t>
            </w:r>
            <w:r>
              <w:t xml:space="preserve"> </w:t>
            </w:r>
            <w:r w:rsidRPr="00C4782F">
              <w:t>on</w:t>
            </w:r>
            <w:r>
              <w:t xml:space="preserve"> </w:t>
            </w:r>
            <w:r w:rsidRPr="00C4782F">
              <w:t>two</w:t>
            </w:r>
            <w:r>
              <w:t xml:space="preserve"> </w:t>
            </w:r>
            <w:r w:rsidRPr="00C4782F">
              <w:t>different</w:t>
            </w:r>
            <w:r>
              <w:t xml:space="preserve"> </w:t>
            </w:r>
            <w:r w:rsidRPr="00C4782F">
              <w:t>processors</w:t>
            </w:r>
            <w:r>
              <w:t xml:space="preserve"> </w:t>
            </w:r>
            <w:r w:rsidRPr="00C4782F">
              <w:t>can</w:t>
            </w:r>
            <w:r>
              <w:t xml:space="preserve">, </w:t>
            </w:r>
            <w:r w:rsidRPr="00C4782F">
              <w:t>in</w:t>
            </w:r>
            <w:r>
              <w:t xml:space="preserve"> </w:t>
            </w:r>
            <w:r w:rsidRPr="00C4782F">
              <w:t>fact</w:t>
            </w:r>
            <w:r>
              <w:t xml:space="preserve">, </w:t>
            </w:r>
            <w:r w:rsidRPr="00C4782F">
              <w:t>be</w:t>
            </w:r>
            <w:r>
              <w:t xml:space="preserve"> </w:t>
            </w:r>
            <w:r w:rsidRPr="00C4782F">
              <w:t>failing</w:t>
            </w:r>
            <w:r>
              <w:t xml:space="preserve"> </w:t>
            </w:r>
            <w:r w:rsidRPr="00C4782F">
              <w:t>to</w:t>
            </w:r>
            <w:r>
              <w:t xml:space="preserve"> </w:t>
            </w:r>
            <w:r w:rsidRPr="00C4782F">
              <w:t>observe</w:t>
            </w:r>
            <w:r>
              <w:t xml:space="preserve"> </w:t>
            </w:r>
            <w:r w:rsidRPr="00C4782F">
              <w:t>each</w:t>
            </w:r>
            <w:r>
              <w:t xml:space="preserve"> </w:t>
            </w:r>
            <w:r w:rsidRPr="00C4782F">
              <w:t>other’s</w:t>
            </w:r>
            <w:r>
              <w:t xml:space="preserve"> </w:t>
            </w:r>
            <w:r w:rsidRPr="00C4782F">
              <w:t>updates</w:t>
            </w:r>
            <w:r>
              <w:t xml:space="preserve"> </w:t>
            </w:r>
            <w:r w:rsidRPr="00C4782F">
              <w:t>to</w:t>
            </w:r>
            <w:r>
              <w:t xml:space="preserve"> </w:t>
            </w:r>
            <w:r w:rsidRPr="00C4782F">
              <w:t>that</w:t>
            </w:r>
            <w:r>
              <w:t xml:space="preserve"> </w:t>
            </w:r>
            <w:r w:rsidRPr="00C4782F">
              <w:t>memory</w:t>
            </w:r>
            <w:r>
              <w:t xml:space="preserve"> </w:t>
            </w:r>
            <w:r w:rsidRPr="00C4782F">
              <w:t>or</w:t>
            </w:r>
            <w:r>
              <w:t xml:space="preserve"> </w:t>
            </w:r>
            <w:r w:rsidRPr="00C4782F">
              <w:t>observing</w:t>
            </w:r>
            <w:r>
              <w:t xml:space="preserve"> </w:t>
            </w:r>
            <w:r w:rsidRPr="00C4782F">
              <w:t>inconsistent</w:t>
            </w:r>
            <w:r>
              <w:t xml:space="preserve"> </w:t>
            </w:r>
            <w:r w:rsidRPr="00C4782F">
              <w:t>results.</w:t>
            </w:r>
            <w:r>
              <w:t xml:space="preserve"> </w:t>
            </w:r>
            <w:r w:rsidRPr="00C4782F">
              <w:t>Essentially</w:t>
            </w:r>
            <w:r>
              <w:t xml:space="preserve"> </w:t>
            </w:r>
            <w:r w:rsidRPr="00C4782F">
              <w:t>what</w:t>
            </w:r>
            <w:r>
              <w:t xml:space="preserve"> </w:t>
            </w:r>
            <w:r w:rsidRPr="00C4782F">
              <w:t>we</w:t>
            </w:r>
            <w:r>
              <w:t xml:space="preserve"> </w:t>
            </w:r>
            <w:r w:rsidRPr="00C4782F">
              <w:t>have</w:t>
            </w:r>
            <w:r>
              <w:t xml:space="preserve"> </w:t>
            </w:r>
            <w:r w:rsidRPr="00C4782F">
              <w:t>here</w:t>
            </w:r>
            <w:r>
              <w:t xml:space="preserve"> </w:t>
            </w:r>
            <w:r w:rsidRPr="00C4782F">
              <w:t>is</w:t>
            </w:r>
            <w:r>
              <w:t xml:space="preserve"> </w:t>
            </w:r>
            <w:r w:rsidRPr="00C4782F">
              <w:t>a</w:t>
            </w:r>
            <w:r>
              <w:t xml:space="preserve"> </w:t>
            </w:r>
            <w:r w:rsidRPr="00C4782F">
              <w:t>race</w:t>
            </w:r>
            <w:r>
              <w:t xml:space="preserve"> </w:t>
            </w:r>
            <w:r w:rsidRPr="00C4782F">
              <w:t>condition</w:t>
            </w:r>
            <w:r>
              <w:t xml:space="preserve"> </w:t>
            </w:r>
            <w:r w:rsidRPr="00C4782F">
              <w:t>that</w:t>
            </w:r>
            <w:r>
              <w:t xml:space="preserve"> </w:t>
            </w:r>
            <w:r w:rsidRPr="00C4782F">
              <w:t>depends</w:t>
            </w:r>
            <w:r>
              <w:t xml:space="preserve"> </w:t>
            </w:r>
            <w:r w:rsidRPr="00C4782F">
              <w:t>on</w:t>
            </w:r>
            <w:r>
              <w:t xml:space="preserve"> </w:t>
            </w:r>
            <w:r w:rsidRPr="00C4782F">
              <w:t>when</w:t>
            </w:r>
            <w:r>
              <w:t xml:space="preserve"> </w:t>
            </w:r>
            <w:r w:rsidRPr="00C4782F">
              <w:t>processors</w:t>
            </w:r>
            <w:r>
              <w:t xml:space="preserve"> </w:t>
            </w:r>
            <w:r w:rsidRPr="00C4782F">
              <w:t>choose</w:t>
            </w:r>
            <w:r>
              <w:t xml:space="preserve"> </w:t>
            </w:r>
            <w:r w:rsidRPr="00C4782F">
              <w:t>to</w:t>
            </w:r>
            <w:r>
              <w:t xml:space="preserve"> </w:t>
            </w:r>
            <w:r w:rsidRPr="00C4782F">
              <w:t>synchronize</w:t>
            </w:r>
            <w:r>
              <w:t xml:space="preserve"> </w:t>
            </w:r>
            <w:r w:rsidRPr="00C4782F">
              <w:t>their</w:t>
            </w:r>
            <w:r>
              <w:t xml:space="preserve"> </w:t>
            </w:r>
            <w:r w:rsidRPr="00C4782F">
              <w:t>caches.</w:t>
            </w:r>
          </w:p>
          <w:p w14:paraId="47572A41" w14:textId="77777777" w:rsidR="00102986" w:rsidRPr="00C4782F" w:rsidRDefault="00102986" w:rsidP="00700263">
            <w:pPr>
              <w:pStyle w:val="SF1H1"/>
              <w:keepNext w:val="0"/>
            </w:pPr>
            <w:bookmarkStart w:id="254" w:name="_Toc38470390"/>
            <w:r w:rsidRPr="00C4782F">
              <w:t>Locking</w:t>
            </w:r>
            <w:r>
              <w:t xml:space="preserve"> </w:t>
            </w:r>
            <w:r w:rsidRPr="00C4782F">
              <w:t>Leads</w:t>
            </w:r>
            <w:r>
              <w:t xml:space="preserve"> </w:t>
            </w:r>
            <w:r w:rsidRPr="00C4782F">
              <w:t>to</w:t>
            </w:r>
            <w:r>
              <w:t xml:space="preserve"> </w:t>
            </w:r>
            <w:r w:rsidRPr="00C4782F">
              <w:t>Deadlocks</w:t>
            </w:r>
            <w:bookmarkEnd w:id="254"/>
          </w:p>
          <w:p w14:paraId="75FCE956" w14:textId="77777777" w:rsidR="00102986" w:rsidRDefault="00102986" w:rsidP="00700263">
            <w:pPr>
              <w:pStyle w:val="SF1FIRST"/>
            </w:pPr>
            <w:r w:rsidRPr="00C4782F">
              <w:t>Clearly</w:t>
            </w:r>
            <w:r>
              <w:t xml:space="preserve"> </w:t>
            </w:r>
            <w:r w:rsidRPr="00C4782F">
              <w:t>there</w:t>
            </w:r>
            <w:r>
              <w:t xml:space="preserve"> </w:t>
            </w:r>
            <w:r w:rsidRPr="00C4782F">
              <w:t>must</w:t>
            </w:r>
            <w:r>
              <w:t xml:space="preserve"> </w:t>
            </w:r>
            <w:r w:rsidRPr="00C4782F">
              <w:t>exist</w:t>
            </w:r>
            <w:r>
              <w:t xml:space="preserve"> </w:t>
            </w:r>
            <w:r w:rsidRPr="00C4782F">
              <w:t>mechanisms</w:t>
            </w:r>
            <w:r>
              <w:t xml:space="preserve"> </w:t>
            </w:r>
            <w:r w:rsidRPr="00C4782F">
              <w:t>to</w:t>
            </w:r>
            <w:r>
              <w:t xml:space="preserve"> </w:t>
            </w:r>
            <w:r w:rsidRPr="00C4782F">
              <w:t>make</w:t>
            </w:r>
            <w:r>
              <w:t xml:space="preserve"> </w:t>
            </w:r>
            <w:r w:rsidRPr="00C4782F">
              <w:t>non</w:t>
            </w:r>
            <w:ins w:id="255" w:author="Kevin" w:date="2020-04-03T21:17:00Z">
              <w:r>
                <w:t>-</w:t>
              </w:r>
            </w:ins>
            <w:r w:rsidRPr="00C4782F">
              <w:t>atomic</w:t>
            </w:r>
            <w:r>
              <w:t xml:space="preserve"> </w:t>
            </w:r>
            <w:r w:rsidRPr="00C4782F">
              <w:t>operations</w:t>
            </w:r>
            <w:r>
              <w:t xml:space="preserve"> </w:t>
            </w:r>
            <w:r w:rsidRPr="00C4782F">
              <w:t>into</w:t>
            </w:r>
            <w:r>
              <w:t xml:space="preserve"> </w:t>
            </w:r>
            <w:r w:rsidRPr="00C4782F">
              <w:t>atomic</w:t>
            </w:r>
            <w:r>
              <w:t xml:space="preserve"> </w:t>
            </w:r>
            <w:r w:rsidRPr="00C4782F">
              <w:t>operations,</w:t>
            </w:r>
            <w:r>
              <w:t xml:space="preserve"> </w:t>
            </w:r>
            <w:r w:rsidRPr="00C4782F">
              <w:t>to</w:t>
            </w:r>
            <w:r>
              <w:t xml:space="preserve"> </w:t>
            </w:r>
            <w:r w:rsidRPr="00C4782F">
              <w:t>instruct</w:t>
            </w:r>
            <w:r>
              <w:t xml:space="preserve"> </w:t>
            </w:r>
            <w:r w:rsidRPr="00C4782F">
              <w:t>the</w:t>
            </w:r>
            <w:r>
              <w:t xml:space="preserve"> </w:t>
            </w:r>
            <w:r w:rsidRPr="00C4782F">
              <w:t>operating</w:t>
            </w:r>
            <w:r>
              <w:t xml:space="preserve"> </w:t>
            </w:r>
            <w:r w:rsidRPr="00C4782F">
              <w:t>system</w:t>
            </w:r>
            <w:r>
              <w:t xml:space="preserve"> </w:t>
            </w:r>
            <w:r w:rsidRPr="00C4782F">
              <w:t>to</w:t>
            </w:r>
            <w:r>
              <w:t xml:space="preserve"> </w:t>
            </w:r>
            <w:r w:rsidRPr="00C4782F">
              <w:t>schedule</w:t>
            </w:r>
            <w:r>
              <w:t xml:space="preserve"> </w:t>
            </w:r>
            <w:r w:rsidRPr="00C4782F">
              <w:t>threads</w:t>
            </w:r>
            <w:r>
              <w:t xml:space="preserve"> </w:t>
            </w:r>
            <w:proofErr w:type="gramStart"/>
            <w:r w:rsidRPr="00C4782F">
              <w:t>so</w:t>
            </w:r>
            <w:r>
              <w:t xml:space="preserve"> </w:t>
            </w:r>
            <w:r w:rsidRPr="00C4782F">
              <w:t>as</w:t>
            </w:r>
            <w:r>
              <w:t xml:space="preserve"> </w:t>
            </w:r>
            <w:r w:rsidRPr="00C4782F">
              <w:t>to</w:t>
            </w:r>
            <w:proofErr w:type="gramEnd"/>
            <w:r>
              <w:t xml:space="preserve"> </w:t>
            </w:r>
            <w:r w:rsidRPr="00C4782F">
              <w:t>avoid</w:t>
            </w:r>
            <w:r>
              <w:t xml:space="preserve"> </w:t>
            </w:r>
            <w:r w:rsidRPr="00C4782F">
              <w:t>races,</w:t>
            </w:r>
            <w:r>
              <w:t xml:space="preserve"> </w:t>
            </w:r>
            <w:r w:rsidRPr="00C4782F">
              <w:t>and</w:t>
            </w:r>
            <w:r>
              <w:t xml:space="preserve"> </w:t>
            </w:r>
            <w:r w:rsidRPr="00C4782F">
              <w:t>to</w:t>
            </w:r>
            <w:r>
              <w:t xml:space="preserve"> </w:t>
            </w:r>
            <w:r w:rsidRPr="00C4782F">
              <w:t>ensure</w:t>
            </w:r>
            <w:r>
              <w:t xml:space="preserve"> </w:t>
            </w:r>
            <w:r w:rsidRPr="00C4782F">
              <w:t>that</w:t>
            </w:r>
            <w:r>
              <w:t xml:space="preserve"> </w:t>
            </w:r>
            <w:r w:rsidRPr="00C4782F">
              <w:t>processor</w:t>
            </w:r>
            <w:r>
              <w:t xml:space="preserve"> </w:t>
            </w:r>
            <w:r w:rsidRPr="00C4782F">
              <w:t>caches</w:t>
            </w:r>
            <w:r>
              <w:t xml:space="preserve"> </w:t>
            </w:r>
            <w:r w:rsidRPr="00C4782F">
              <w:t>are</w:t>
            </w:r>
            <w:r>
              <w:t xml:space="preserve"> </w:t>
            </w:r>
            <w:r w:rsidRPr="00C4782F">
              <w:t>synchronized</w:t>
            </w:r>
            <w:r>
              <w:t xml:space="preserve"> </w:t>
            </w:r>
            <w:r w:rsidRPr="00C4782F">
              <w:t>when</w:t>
            </w:r>
            <w:r>
              <w:t xml:space="preserve"> </w:t>
            </w:r>
            <w:r w:rsidRPr="00C4782F">
              <w:t>necessary.</w:t>
            </w:r>
            <w:r>
              <w:t xml:space="preserve"> </w:t>
            </w:r>
            <w:r w:rsidRPr="00C4782F">
              <w:t>The</w:t>
            </w:r>
            <w:r>
              <w:t xml:space="preserve"> </w:t>
            </w:r>
            <w:r w:rsidRPr="00C4782F">
              <w:t>primary</w:t>
            </w:r>
            <w:r>
              <w:t xml:space="preserve"> </w:t>
            </w:r>
            <w:r w:rsidRPr="00C4782F">
              <w:t>mechanism</w:t>
            </w:r>
            <w:r>
              <w:t xml:space="preserve"> </w:t>
            </w:r>
            <w:r w:rsidRPr="00C4782F">
              <w:t>used</w:t>
            </w:r>
            <w:r>
              <w:t xml:space="preserve"> </w:t>
            </w:r>
            <w:r w:rsidRPr="00C4782F">
              <w:t>to</w:t>
            </w:r>
            <w:r>
              <w:t xml:space="preserve"> </w:t>
            </w:r>
            <w:r w:rsidRPr="00C4782F">
              <w:t>solve</w:t>
            </w:r>
            <w:r>
              <w:t xml:space="preserve"> </w:t>
            </w:r>
            <w:r w:rsidRPr="00C4782F">
              <w:t>all</w:t>
            </w:r>
            <w:r>
              <w:t xml:space="preserve"> </w:t>
            </w:r>
            <w:r w:rsidRPr="00C4782F">
              <w:t>these</w:t>
            </w:r>
            <w:r>
              <w:t xml:space="preserve"> </w:t>
            </w:r>
            <w:r w:rsidRPr="00C4782F">
              <w:t>problems</w:t>
            </w:r>
            <w:r>
              <w:t xml:space="preserve"> </w:t>
            </w:r>
            <w:r w:rsidRPr="00C4782F">
              <w:t>in</w:t>
            </w:r>
            <w:r>
              <w:t xml:space="preserve"> </w:t>
            </w:r>
            <w:r w:rsidRPr="00C4782F">
              <w:t>C#</w:t>
            </w:r>
            <w:r>
              <w:t xml:space="preserve"> </w:t>
            </w:r>
            <w:r w:rsidRPr="00C4782F">
              <w:t>programs</w:t>
            </w:r>
            <w:r>
              <w:t xml:space="preserve"> </w:t>
            </w:r>
            <w:r w:rsidRPr="00C4782F">
              <w:t>is</w:t>
            </w:r>
            <w:r>
              <w:t xml:space="preserve"> </w:t>
            </w:r>
            <w:r w:rsidRPr="00C4782F">
              <w:t>the</w:t>
            </w:r>
            <w:r>
              <w:t xml:space="preserve"> </w:t>
            </w:r>
            <w:r w:rsidRPr="009C65D4">
              <w:rPr>
                <w:rStyle w:val="CITchapbm"/>
              </w:rPr>
              <w:t>lock</w:t>
            </w:r>
            <w:r>
              <w:t xml:space="preserve"> </w:t>
            </w:r>
            <w:r w:rsidRPr="00C4782F">
              <w:t>statement.</w:t>
            </w:r>
            <w:r>
              <w:t xml:space="preserve"> </w:t>
            </w:r>
            <w:r w:rsidRPr="00C4782F">
              <w:t>This</w:t>
            </w:r>
            <w:r>
              <w:t xml:space="preserve"> </w:t>
            </w:r>
            <w:r w:rsidRPr="00C4782F">
              <w:t>statement</w:t>
            </w:r>
            <w:r>
              <w:t xml:space="preserve"> </w:t>
            </w:r>
            <w:r w:rsidRPr="00C4782F">
              <w:t>allows</w:t>
            </w:r>
            <w:r>
              <w:t xml:space="preserve"> </w:t>
            </w:r>
            <w:r w:rsidRPr="00C4782F">
              <w:t>the</w:t>
            </w:r>
            <w:r>
              <w:t xml:space="preserve"> </w:t>
            </w:r>
            <w:r w:rsidRPr="00C4782F">
              <w:t>developer</w:t>
            </w:r>
            <w:r>
              <w:t xml:space="preserve"> </w:t>
            </w:r>
            <w:r w:rsidRPr="00C4782F">
              <w:t>to</w:t>
            </w:r>
            <w:r>
              <w:t xml:space="preserve"> </w:t>
            </w:r>
            <w:r w:rsidRPr="00C4782F">
              <w:t>identify</w:t>
            </w:r>
            <w:r>
              <w:t xml:space="preserve"> </w:t>
            </w:r>
            <w:r w:rsidRPr="00C4782F">
              <w:t>a</w:t>
            </w:r>
            <w:r>
              <w:t xml:space="preserve"> </w:t>
            </w:r>
            <w:r w:rsidRPr="00C4782F">
              <w:t>section</w:t>
            </w:r>
            <w:r>
              <w:t xml:space="preserve"> </w:t>
            </w:r>
            <w:r w:rsidRPr="00C4782F">
              <w:t>of</w:t>
            </w:r>
            <w:r>
              <w:t xml:space="preserve"> </w:t>
            </w:r>
            <w:r w:rsidRPr="00C4782F">
              <w:t>code</w:t>
            </w:r>
            <w:r>
              <w:t xml:space="preserve"> </w:t>
            </w:r>
            <w:r w:rsidRPr="00C4782F">
              <w:t>as</w:t>
            </w:r>
            <w:r>
              <w:t xml:space="preserve"> </w:t>
            </w:r>
            <w:r w:rsidRPr="00C4782F">
              <w:t>“critical”</w:t>
            </w:r>
            <w:r>
              <w:t xml:space="preserve"> </w:t>
            </w:r>
            <w:r w:rsidRPr="00C4782F">
              <w:t>code</w:t>
            </w:r>
            <w:r>
              <w:t xml:space="preserve"> </w:t>
            </w:r>
            <w:r w:rsidRPr="00C4782F">
              <w:t>that</w:t>
            </w:r>
            <w:r>
              <w:t xml:space="preserve"> </w:t>
            </w:r>
            <w:r w:rsidRPr="00C4782F">
              <w:t>only</w:t>
            </w:r>
            <w:r>
              <w:t xml:space="preserve"> </w:t>
            </w:r>
            <w:r w:rsidRPr="00C4782F">
              <w:t>one</w:t>
            </w:r>
            <w:r>
              <w:t xml:space="preserve"> </w:t>
            </w:r>
            <w:r w:rsidRPr="00C4782F">
              <w:t>thread</w:t>
            </w:r>
            <w:r>
              <w:t xml:space="preserve"> </w:t>
            </w:r>
            <w:r w:rsidRPr="00C4782F">
              <w:t>may</w:t>
            </w:r>
            <w:r>
              <w:t xml:space="preserve"> </w:t>
            </w:r>
            <w:r w:rsidRPr="00C4782F">
              <w:t>be</w:t>
            </w:r>
            <w:r>
              <w:t xml:space="preserve"> </w:t>
            </w:r>
            <w:r w:rsidRPr="00C4782F">
              <w:t>in</w:t>
            </w:r>
            <w:r>
              <w:t xml:space="preserve"> </w:t>
            </w:r>
            <w:r w:rsidRPr="00C4782F">
              <w:t>at</w:t>
            </w:r>
            <w:r>
              <w:t xml:space="preserve"> </w:t>
            </w:r>
            <w:r w:rsidRPr="00C4782F">
              <w:t>one</w:t>
            </w:r>
            <w:r>
              <w:t xml:space="preserve"> </w:t>
            </w:r>
            <w:r w:rsidRPr="00C4782F">
              <w:t>time;</w:t>
            </w:r>
            <w:r>
              <w:t xml:space="preserve"> </w:t>
            </w:r>
            <w:r w:rsidRPr="00C4782F">
              <w:t>if</w:t>
            </w:r>
            <w:r>
              <w:t xml:space="preserve"> </w:t>
            </w:r>
            <w:r w:rsidRPr="00C4782F">
              <w:t>multiple</w:t>
            </w:r>
            <w:r>
              <w:t xml:space="preserve"> </w:t>
            </w:r>
            <w:r w:rsidRPr="00C4782F">
              <w:t>threads</w:t>
            </w:r>
            <w:r>
              <w:t xml:space="preserve"> </w:t>
            </w:r>
            <w:r w:rsidRPr="00C4782F">
              <w:t>try</w:t>
            </w:r>
            <w:r>
              <w:t xml:space="preserve"> </w:t>
            </w:r>
            <w:r w:rsidRPr="00C4782F">
              <w:t>to</w:t>
            </w:r>
            <w:r>
              <w:t xml:space="preserve"> </w:t>
            </w:r>
            <w:r w:rsidRPr="00C4782F">
              <w:t>enter</w:t>
            </w:r>
            <w:r>
              <w:t xml:space="preserve"> </w:t>
            </w:r>
            <w:r w:rsidRPr="00C4782F">
              <w:t>the</w:t>
            </w:r>
            <w:r>
              <w:t xml:space="preserve"> </w:t>
            </w:r>
            <w:r w:rsidRPr="00C4782F">
              <w:t>critical</w:t>
            </w:r>
            <w:r>
              <w:t xml:space="preserve"> </w:t>
            </w:r>
            <w:r w:rsidRPr="00C4782F">
              <w:t>section,</w:t>
            </w:r>
            <w:r>
              <w:t xml:space="preserve"> </w:t>
            </w:r>
            <w:r w:rsidRPr="00C4782F">
              <w:t>the</w:t>
            </w:r>
            <w:r>
              <w:t xml:space="preserve"> </w:t>
            </w:r>
            <w:r w:rsidRPr="00C4782F">
              <w:t>operating</w:t>
            </w:r>
            <w:r>
              <w:t xml:space="preserve"> </w:t>
            </w:r>
            <w:r w:rsidRPr="00C4782F">
              <w:t>system</w:t>
            </w:r>
            <w:r>
              <w:t xml:space="preserve"> </w:t>
            </w:r>
            <w:r w:rsidRPr="00C4782F">
              <w:t>will</w:t>
            </w:r>
            <w:r>
              <w:t xml:space="preserve"> </w:t>
            </w:r>
            <w:r w:rsidRPr="00C4782F">
              <w:t>suspend</w:t>
            </w:r>
            <w:r w:rsidRPr="00A70784">
              <w:rPr>
                <w:rStyle w:val="SUP"/>
              </w:rPr>
              <w:footnoteReference w:id="4"/>
            </w:r>
            <w:r>
              <w:t xml:space="preserve"> </w:t>
            </w:r>
            <w:r w:rsidRPr="00C4782F">
              <w:t>all</w:t>
            </w:r>
            <w:r>
              <w:t xml:space="preserve"> </w:t>
            </w:r>
            <w:r w:rsidRPr="00C4782F">
              <w:t>but</w:t>
            </w:r>
            <w:r>
              <w:t xml:space="preserve"> </w:t>
            </w:r>
            <w:r w:rsidRPr="00C4782F">
              <w:t>one.</w:t>
            </w:r>
            <w:r>
              <w:t xml:space="preserve"> </w:t>
            </w:r>
            <w:r w:rsidRPr="00C4782F">
              <w:t>The</w:t>
            </w:r>
            <w:r>
              <w:t xml:space="preserve"> </w:t>
            </w:r>
            <w:r w:rsidRPr="00C4782F">
              <w:t>operating</w:t>
            </w:r>
            <w:r>
              <w:t xml:space="preserve"> </w:t>
            </w:r>
            <w:r w:rsidRPr="00C4782F">
              <w:t>system</w:t>
            </w:r>
            <w:r>
              <w:t xml:space="preserve"> </w:t>
            </w:r>
            <w:r w:rsidRPr="00C4782F">
              <w:t>also</w:t>
            </w:r>
            <w:r>
              <w:t xml:space="preserve"> </w:t>
            </w:r>
            <w:r w:rsidRPr="00C4782F">
              <w:t>ensures</w:t>
            </w:r>
            <w:r>
              <w:t xml:space="preserve"> </w:t>
            </w:r>
            <w:r w:rsidRPr="00C4782F">
              <w:t>that</w:t>
            </w:r>
            <w:r>
              <w:t xml:space="preserve"> </w:t>
            </w:r>
            <w:r w:rsidRPr="00C4782F">
              <w:t>processor</w:t>
            </w:r>
            <w:r>
              <w:t xml:space="preserve"> </w:t>
            </w:r>
            <w:r w:rsidRPr="00C4782F">
              <w:t>caches</w:t>
            </w:r>
            <w:r>
              <w:t xml:space="preserve"> </w:t>
            </w:r>
            <w:r w:rsidRPr="00C4782F">
              <w:t>are</w:t>
            </w:r>
            <w:r>
              <w:t xml:space="preserve"> </w:t>
            </w:r>
            <w:r w:rsidRPr="00C4782F">
              <w:t>synchronized</w:t>
            </w:r>
            <w:r>
              <w:t xml:space="preserve"> </w:t>
            </w:r>
            <w:r w:rsidRPr="00C4782F">
              <w:t>properly</w:t>
            </w:r>
            <w:r>
              <w:t xml:space="preserve"> </w:t>
            </w:r>
            <w:r w:rsidRPr="00C4782F">
              <w:t>upon</w:t>
            </w:r>
            <w:r>
              <w:t xml:space="preserve"> </w:t>
            </w:r>
            <w:r w:rsidRPr="00C4782F">
              <w:t>encountering</w:t>
            </w:r>
            <w:r>
              <w:t xml:space="preserve"> </w:t>
            </w:r>
            <w:r w:rsidRPr="00C4782F">
              <w:t>a</w:t>
            </w:r>
            <w:r>
              <w:t xml:space="preserve"> </w:t>
            </w:r>
            <w:r w:rsidRPr="00C4782F">
              <w:t>lock.</w:t>
            </w:r>
          </w:p>
          <w:p w14:paraId="02906D66" w14:textId="77777777" w:rsidR="00102986" w:rsidRPr="00C4782F" w:rsidRDefault="00102986" w:rsidP="00700263">
            <w:pPr>
              <w:pStyle w:val="SF1MID"/>
            </w:pPr>
            <w:r w:rsidRPr="00C4782F">
              <w:t>However,</w:t>
            </w:r>
            <w:r>
              <w:t xml:space="preserve"> </w:t>
            </w:r>
            <w:r w:rsidRPr="00C4782F">
              <w:t>locks</w:t>
            </w:r>
            <w:r>
              <w:t xml:space="preserve"> </w:t>
            </w:r>
            <w:r w:rsidRPr="00C4782F">
              <w:t>introduce</w:t>
            </w:r>
            <w:r>
              <w:t xml:space="preserve"> </w:t>
            </w:r>
            <w:r w:rsidRPr="00C4782F">
              <w:t>problems</w:t>
            </w:r>
            <w:r>
              <w:t xml:space="preserve"> </w:t>
            </w:r>
            <w:r w:rsidRPr="00C4782F">
              <w:t>of</w:t>
            </w:r>
            <w:r>
              <w:t xml:space="preserve"> </w:t>
            </w:r>
            <w:r w:rsidRPr="00C4782F">
              <w:t>their</w:t>
            </w:r>
            <w:r>
              <w:t xml:space="preserve"> </w:t>
            </w:r>
            <w:r w:rsidRPr="00C4782F">
              <w:t>own</w:t>
            </w:r>
            <w:r>
              <w:t xml:space="preserve"> (along with performance overhead)</w:t>
            </w:r>
            <w:r w:rsidRPr="00C4782F">
              <w:t>.</w:t>
            </w:r>
            <w:r>
              <w:t xml:space="preserve"> </w:t>
            </w:r>
            <w:r w:rsidRPr="00C4782F">
              <w:t>Most</w:t>
            </w:r>
            <w:r>
              <w:t xml:space="preserve"> </w:t>
            </w:r>
            <w:r w:rsidRPr="00C4782F">
              <w:t>notably,</w:t>
            </w:r>
            <w:r>
              <w:t xml:space="preserve"> </w:t>
            </w:r>
            <w:r w:rsidRPr="00C4782F">
              <w:t>if</w:t>
            </w:r>
            <w:r>
              <w:t xml:space="preserve"> </w:t>
            </w:r>
            <w:r w:rsidRPr="00C4782F">
              <w:t>the</w:t>
            </w:r>
            <w:r>
              <w:t xml:space="preserve"> </w:t>
            </w:r>
            <w:r w:rsidRPr="00C4782F">
              <w:t>order</w:t>
            </w:r>
            <w:r>
              <w:t xml:space="preserve"> </w:t>
            </w:r>
            <w:r w:rsidRPr="00C4782F">
              <w:t>of</w:t>
            </w:r>
            <w:r>
              <w:t xml:space="preserve"> </w:t>
            </w:r>
            <w:r w:rsidRPr="00C4782F">
              <w:t>lock</w:t>
            </w:r>
            <w:r>
              <w:t xml:space="preserve"> </w:t>
            </w:r>
            <w:r w:rsidRPr="00C4782F">
              <w:t>acquisition</w:t>
            </w:r>
            <w:r>
              <w:t xml:space="preserve"> </w:t>
            </w:r>
            <w:r w:rsidRPr="00C4782F">
              <w:t>between</w:t>
            </w:r>
            <w:r>
              <w:t xml:space="preserve"> </w:t>
            </w:r>
            <w:r w:rsidRPr="00C4782F">
              <w:t>threads</w:t>
            </w:r>
            <w:r>
              <w:t xml:space="preserve"> </w:t>
            </w:r>
            <w:r w:rsidRPr="00C4782F">
              <w:t>varies,</w:t>
            </w:r>
            <w:r>
              <w:t xml:space="preserve"> </w:t>
            </w:r>
            <w:r w:rsidRPr="00C4782F">
              <w:t>a</w:t>
            </w:r>
            <w:r>
              <w:t xml:space="preserve"> </w:t>
            </w:r>
            <w:r w:rsidRPr="00A70784">
              <w:rPr>
                <w:rStyle w:val="BOLD"/>
              </w:rPr>
              <w:t>deadlock</w:t>
            </w:r>
            <w:r>
              <w:t xml:space="preserve"> </w:t>
            </w:r>
            <w:r w:rsidRPr="00C4782F">
              <w:t>could</w:t>
            </w:r>
            <w:r>
              <w:t xml:space="preserve"> </w:t>
            </w:r>
            <w:r w:rsidRPr="00C4782F">
              <w:t>occur</w:t>
            </w:r>
            <w:r>
              <w:t xml:space="preserve"> </w:t>
            </w:r>
            <w:r w:rsidRPr="00C4782F">
              <w:t>such</w:t>
            </w:r>
            <w:r>
              <w:t xml:space="preserve"> </w:t>
            </w:r>
            <w:r w:rsidRPr="00C4782F">
              <w:t>that</w:t>
            </w:r>
            <w:r>
              <w:t xml:space="preserve"> </w:t>
            </w:r>
            <w:r w:rsidRPr="00C4782F">
              <w:t>threads</w:t>
            </w:r>
            <w:r>
              <w:t xml:space="preserve"> </w:t>
            </w:r>
            <w:r w:rsidRPr="00C4782F">
              <w:t>freeze,</w:t>
            </w:r>
            <w:r>
              <w:t xml:space="preserve"> </w:t>
            </w:r>
            <w:r w:rsidRPr="00C4782F">
              <w:t>each</w:t>
            </w:r>
            <w:r>
              <w:t xml:space="preserve"> </w:t>
            </w:r>
            <w:r w:rsidRPr="00C4782F">
              <w:t>waiting</w:t>
            </w:r>
            <w:r>
              <w:t xml:space="preserve"> </w:t>
            </w:r>
            <w:r w:rsidRPr="00C4782F">
              <w:t>for</w:t>
            </w:r>
            <w:r>
              <w:t xml:space="preserve"> </w:t>
            </w:r>
            <w:r w:rsidRPr="00C4782F">
              <w:t>the</w:t>
            </w:r>
            <w:r>
              <w:t xml:space="preserve"> </w:t>
            </w:r>
            <w:r w:rsidRPr="00C4782F">
              <w:t>other</w:t>
            </w:r>
            <w:r>
              <w:t xml:space="preserve"> </w:t>
            </w:r>
            <w:r w:rsidRPr="00C4782F">
              <w:t>to</w:t>
            </w:r>
            <w:r>
              <w:t xml:space="preserve"> </w:t>
            </w:r>
            <w:r w:rsidRPr="00C4782F">
              <w:t>release</w:t>
            </w:r>
            <w:r>
              <w:t xml:space="preserve"> </w:t>
            </w:r>
            <w:r w:rsidRPr="00C4782F">
              <w:t>its</w:t>
            </w:r>
            <w:r>
              <w:t xml:space="preserve"> </w:t>
            </w:r>
            <w:r w:rsidRPr="00C4782F">
              <w:t>lock.</w:t>
            </w:r>
          </w:p>
          <w:p w14:paraId="79C19DEB" w14:textId="77777777" w:rsidR="00102986" w:rsidRDefault="00102986" w:rsidP="00700263">
            <w:pPr>
              <w:pStyle w:val="SF1MID"/>
            </w:pPr>
            <w:r w:rsidRPr="00C4782F">
              <w:t>For</w:t>
            </w:r>
            <w:r>
              <w:t xml:space="preserve"> </w:t>
            </w:r>
            <w:r w:rsidRPr="00C4782F">
              <w:t>example,</w:t>
            </w:r>
            <w:r>
              <w:t xml:space="preserve"> consider Figure 19.2.</w:t>
            </w:r>
          </w:p>
          <w:p w14:paraId="13D44599" w14:textId="77777777" w:rsidR="00102986" w:rsidRPr="00C4782F" w:rsidRDefault="00102986" w:rsidP="00700263">
            <w:pPr>
              <w:pStyle w:val="CHAPBMPD"/>
            </w:pPr>
            <w:r>
              <w:t>***COMP: Insert 19fig02</w:t>
            </w:r>
          </w:p>
          <w:p w14:paraId="517EC77D" w14:textId="77777777" w:rsidR="00102986" w:rsidRPr="00C4782F" w:rsidRDefault="00102986" w:rsidP="00700263">
            <w:pPr>
              <w:pStyle w:val="spacer"/>
            </w:pPr>
          </w:p>
          <w:tbl>
            <w:tblPr>
              <w:tblW w:w="7026" w:type="dxa"/>
              <w:tblCellMar>
                <w:left w:w="0" w:type="dxa"/>
                <w:right w:w="0" w:type="dxa"/>
              </w:tblCellMar>
              <w:tblLook w:val="01E0" w:firstRow="1" w:lastRow="1" w:firstColumn="1" w:lastColumn="1" w:noHBand="0" w:noVBand="0"/>
            </w:tblPr>
            <w:tblGrid>
              <w:gridCol w:w="7026"/>
            </w:tblGrid>
            <w:tr w:rsidR="00102986" w14:paraId="329EBA62" w14:textId="77777777" w:rsidTr="00B4446D">
              <w:trPr>
                <w:trHeight w:val="1080"/>
              </w:trPr>
              <w:tc>
                <w:tcPr>
                  <w:tcW w:w="7026" w:type="dxa"/>
                </w:tcPr>
                <w:p w14:paraId="07B7D623" w14:textId="77777777" w:rsidR="00102986" w:rsidRDefault="00102986" w:rsidP="00700263">
                  <w:pPr>
                    <w:pStyle w:val="artlist"/>
                  </w:pPr>
                  <w:r>
                    <w:rPr>
                      <w:noProof/>
                    </w:rPr>
                    <w:drawing>
                      <wp:inline distT="0" distB="0" distL="0" distR="0" wp14:anchorId="071D84A9" wp14:editId="1276E8E4">
                        <wp:extent cx="2878455" cy="855345"/>
                        <wp:effectExtent l="0" t="0" r="0" b="8255"/>
                        <wp:docPr id="4" name="Picture 4" descr="Macintosh HD:Users:annapopick:Desktop:Freelance:Pearson Freelance:Pearson_InProgress:9781509303588_Michaelis:Michaelis_Author:Michaelis_Word_AllEdits:Michaelis_Art:Michaelis_NumberedFigures:19fig0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apopick:Desktop:Freelance:Pearson Freelance:Pearson_InProgress:9781509303588_Michaelis:Michaelis_Author:Michaelis_Word_AllEdits:Michaelis_Art:Michaelis_NumberedFigures:19fig02.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8455" cy="855345"/>
                                </a:xfrm>
                                <a:prstGeom prst="rect">
                                  <a:avLst/>
                                </a:prstGeom>
                                <a:noFill/>
                                <a:ln>
                                  <a:noFill/>
                                </a:ln>
                              </pic:spPr>
                            </pic:pic>
                          </a:graphicData>
                        </a:graphic>
                      </wp:inline>
                    </w:drawing>
                  </w:r>
                </w:p>
              </w:tc>
            </w:tr>
            <w:tr w:rsidR="00102986" w14:paraId="3B78517A" w14:textId="77777777" w:rsidTr="00B4446D">
              <w:trPr>
                <w:trHeight w:val="747"/>
              </w:trPr>
              <w:tc>
                <w:tcPr>
                  <w:tcW w:w="7026" w:type="dxa"/>
                </w:tcPr>
                <w:p w14:paraId="0E6107E3" w14:textId="77777777" w:rsidR="00102986" w:rsidRDefault="00102986" w:rsidP="00700263">
                  <w:pPr>
                    <w:pStyle w:val="FIGCAP"/>
                  </w:pPr>
                  <w:r w:rsidRPr="00D60C8C">
                    <w:rPr>
                      <w:rStyle w:val="FIGNUM"/>
                    </w:rPr>
                    <w:t>Figure 19.2: </w:t>
                  </w:r>
                  <w:r w:rsidRPr="0015717F">
                    <w:t>Deadlock</w:t>
                  </w:r>
                  <w:r>
                    <w:t xml:space="preserve"> T</w:t>
                  </w:r>
                  <w:r w:rsidRPr="0015717F">
                    <w:t>imeline</w:t>
                  </w:r>
                </w:p>
              </w:tc>
            </w:tr>
          </w:tbl>
          <w:p w14:paraId="11DA9023" w14:textId="77777777" w:rsidR="00102986" w:rsidRPr="00C4782F" w:rsidRDefault="00102986" w:rsidP="00700263">
            <w:pPr>
              <w:pStyle w:val="SF1MID"/>
            </w:pPr>
            <w:r w:rsidRPr="00C4782F">
              <w:t>At</w:t>
            </w:r>
            <w:r>
              <w:t xml:space="preserve"> </w:t>
            </w:r>
            <w:r w:rsidRPr="00C4782F">
              <w:t>this</w:t>
            </w:r>
            <w:r>
              <w:t xml:space="preserve"> </w:t>
            </w:r>
            <w:r w:rsidRPr="00C4782F">
              <w:t>point,</w:t>
            </w:r>
            <w:r>
              <w:t xml:space="preserve"> </w:t>
            </w:r>
            <w:r w:rsidRPr="00C4782F">
              <w:t>each</w:t>
            </w:r>
            <w:r>
              <w:t xml:space="preserve"> </w:t>
            </w:r>
            <w:r w:rsidRPr="00C4782F">
              <w:t>thread</w:t>
            </w:r>
            <w:r>
              <w:t xml:space="preserve"> </w:t>
            </w:r>
            <w:r w:rsidRPr="00C4782F">
              <w:t>is</w:t>
            </w:r>
            <w:r>
              <w:t xml:space="preserve"> </w:t>
            </w:r>
            <w:r w:rsidRPr="00C4782F">
              <w:t>waiting</w:t>
            </w:r>
            <w:r>
              <w:t xml:space="preserve"> </w:t>
            </w:r>
            <w:r w:rsidRPr="00C4782F">
              <w:t>on</w:t>
            </w:r>
            <w:r>
              <w:t xml:space="preserve"> </w:t>
            </w:r>
            <w:r w:rsidRPr="00C4782F">
              <w:t>the</w:t>
            </w:r>
            <w:r>
              <w:t xml:space="preserve"> </w:t>
            </w:r>
            <w:r w:rsidRPr="00C4782F">
              <w:t>other</w:t>
            </w:r>
            <w:r>
              <w:t xml:space="preserve"> </w:t>
            </w:r>
            <w:r w:rsidRPr="00C4782F">
              <w:t>thread</w:t>
            </w:r>
            <w:r>
              <w:t xml:space="preserve"> </w:t>
            </w:r>
            <w:r w:rsidRPr="00C4782F">
              <w:t>before</w:t>
            </w:r>
            <w:r>
              <w:t xml:space="preserve"> </w:t>
            </w:r>
            <w:r w:rsidRPr="00C4782F">
              <w:t>proceeding,</w:t>
            </w:r>
            <w:r>
              <w:t xml:space="preserve"> </w:t>
            </w:r>
            <w:r w:rsidRPr="00C4782F">
              <w:t>so</w:t>
            </w:r>
            <w:r>
              <w:t xml:space="preserve"> </w:t>
            </w:r>
            <w:r w:rsidRPr="00C4782F">
              <w:t>each</w:t>
            </w:r>
            <w:r>
              <w:t xml:space="preserve"> </w:t>
            </w:r>
            <w:r w:rsidRPr="00C4782F">
              <w:t>thread</w:t>
            </w:r>
            <w:r>
              <w:t xml:space="preserve"> </w:t>
            </w:r>
            <w:r w:rsidRPr="00C4782F">
              <w:t>is</w:t>
            </w:r>
            <w:r>
              <w:t xml:space="preserve"> </w:t>
            </w:r>
            <w:r w:rsidRPr="00C4782F">
              <w:t>blocked,</w:t>
            </w:r>
            <w:r>
              <w:t xml:space="preserve"> </w:t>
            </w:r>
            <w:r w:rsidRPr="00C4782F">
              <w:t>leading</w:t>
            </w:r>
            <w:r>
              <w:t xml:space="preserve"> </w:t>
            </w:r>
            <w:r w:rsidRPr="00C4782F">
              <w:t>to</w:t>
            </w:r>
            <w:r>
              <w:t xml:space="preserve"> </w:t>
            </w:r>
            <w:r w:rsidRPr="00C4782F">
              <w:t>an</w:t>
            </w:r>
            <w:r>
              <w:t xml:space="preserve"> </w:t>
            </w:r>
            <w:r w:rsidRPr="00C4782F">
              <w:t>overall</w:t>
            </w:r>
            <w:r>
              <w:t xml:space="preserve"> </w:t>
            </w:r>
            <w:r w:rsidRPr="00C4782F">
              <w:t>deadlock</w:t>
            </w:r>
            <w:r>
              <w:t xml:space="preserve"> </w:t>
            </w:r>
            <w:r w:rsidRPr="00C4782F">
              <w:t>in</w:t>
            </w:r>
            <w:r>
              <w:t xml:space="preserve"> </w:t>
            </w:r>
            <w:r w:rsidRPr="00C4782F">
              <w:t>the</w:t>
            </w:r>
            <w:r>
              <w:t xml:space="preserve"> </w:t>
            </w:r>
            <w:r w:rsidRPr="00C4782F">
              <w:t>execution</w:t>
            </w:r>
            <w:r>
              <w:t xml:space="preserve"> </w:t>
            </w:r>
            <w:r w:rsidRPr="00C4782F">
              <w:t>of</w:t>
            </w:r>
            <w:r>
              <w:t xml:space="preserve"> </w:t>
            </w:r>
            <w:r w:rsidRPr="00C4782F">
              <w:t>that</w:t>
            </w:r>
            <w:r>
              <w:t xml:space="preserve"> </w:t>
            </w:r>
            <w:r w:rsidRPr="00C4782F">
              <w:t>code.</w:t>
            </w:r>
          </w:p>
          <w:p w14:paraId="08D847E4" w14:textId="77777777" w:rsidR="00102986" w:rsidRPr="00C4782F" w:rsidRDefault="00102986" w:rsidP="00700263">
            <w:pPr>
              <w:pStyle w:val="SF1MID"/>
            </w:pPr>
            <w:r w:rsidRPr="002645E3">
              <w:t>We</w:t>
            </w:r>
            <w:r>
              <w:t xml:space="preserve"> </w:t>
            </w:r>
            <w:r w:rsidRPr="002645E3">
              <w:t>discuss</w:t>
            </w:r>
            <w:r>
              <w:t xml:space="preserve"> </w:t>
            </w:r>
            <w:r w:rsidRPr="002645E3">
              <w:t>various</w:t>
            </w:r>
            <w:r>
              <w:t xml:space="preserve"> </w:t>
            </w:r>
            <w:r w:rsidRPr="002645E3">
              <w:t>locking</w:t>
            </w:r>
            <w:r>
              <w:t xml:space="preserve"> </w:t>
            </w:r>
            <w:r w:rsidRPr="002645E3">
              <w:t>techniques</w:t>
            </w:r>
            <w:r>
              <w:t xml:space="preserve"> </w:t>
            </w:r>
            <w:r w:rsidRPr="002645E3">
              <w:t>in</w:t>
            </w:r>
            <w:r>
              <w:t xml:space="preserve"> </w:t>
            </w:r>
            <w:r w:rsidRPr="002645E3">
              <w:t>detail</w:t>
            </w:r>
            <w:r>
              <w:t xml:space="preserve"> </w:t>
            </w:r>
            <w:r w:rsidRPr="002645E3">
              <w:t>in</w:t>
            </w:r>
            <w:r>
              <w:t xml:space="preserve"> </w:t>
            </w:r>
            <w:r w:rsidRPr="002645E3">
              <w:t>Chapter</w:t>
            </w:r>
            <w:r>
              <w:t xml:space="preserve"> 20</w:t>
            </w:r>
            <w:r w:rsidRPr="00C4782F">
              <w:t>.</w:t>
            </w:r>
          </w:p>
          <w:p w14:paraId="6C4A99A4" w14:textId="77777777" w:rsidR="00102986" w:rsidRPr="00C4782F" w:rsidRDefault="00102986" w:rsidP="00700263">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102986" w14:paraId="10E2E7F4" w14:textId="77777777" w:rsidTr="00B4446D">
              <w:trPr>
                <w:trHeight w:val="1892"/>
              </w:trPr>
              <w:tc>
                <w:tcPr>
                  <w:tcW w:w="5940" w:type="dxa"/>
                  <w:shd w:val="clear" w:color="auto" w:fill="EAEAEA"/>
                </w:tcPr>
                <w:p w14:paraId="04F5220A" w14:textId="77777777" w:rsidR="00102986" w:rsidRPr="00FF28E6" w:rsidRDefault="00102986" w:rsidP="00700263">
                  <w:pPr>
                    <w:pStyle w:val="SF2TTL"/>
                  </w:pPr>
                  <w:r w:rsidRPr="005B7EDE">
                    <w:rPr>
                      <w:noProof/>
                    </w:rPr>
                    <mc:AlternateContent>
                      <mc:Choice Requires="wps">
                        <w:drawing>
                          <wp:anchor distT="0" distB="0" distL="114300" distR="114300" simplePos="0" relativeHeight="251662336" behindDoc="0" locked="0" layoutInCell="1" allowOverlap="1" wp14:anchorId="76D12DB8" wp14:editId="51D3E334">
                            <wp:simplePos x="0" y="0"/>
                            <wp:positionH relativeFrom="column">
                              <wp:posOffset>0</wp:posOffset>
                            </wp:positionH>
                            <wp:positionV relativeFrom="paragraph">
                              <wp:posOffset>6350</wp:posOffset>
                            </wp:positionV>
                            <wp:extent cx="109855" cy="109855"/>
                            <wp:effectExtent l="0" t="0" r="4445" b="4445"/>
                            <wp:wrapNone/>
                            <wp:docPr id="16"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2151A" id="Rectangle 18" o:spid="_x0000_s1026" style="position:absolute;margin-left:0;margin-top:.5pt;width:8.65pt;height: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DGgpa1AgIAAO8DAAAOAAAAAAAAAAAA&#10;AAAAAC4CAABkcnMvZTJvRG9jLnhtbFBLAQItABQABgAIAAAAIQAmlZXO2gAAAAQBAAAPAAAAAAAA&#10;AAAAAAAAAFwEAABkcnMvZG93bnJldi54bWxQSwUGAAAAAAQABADzAAAAYwUAAAAA&#10;" fillcolor="#76787a" stroked="f">
                            <o:lock v:ext="edit" aspectratio="t"/>
                          </v:rect>
                        </w:pict>
                      </mc:Fallback>
                    </mc:AlternateContent>
                  </w:r>
                  <w:r>
                    <w:t>Guidelines</w:t>
                  </w:r>
                </w:p>
                <w:p w14:paraId="4B279E0B" w14:textId="77777777" w:rsidR="00102986" w:rsidRPr="00C4782F" w:rsidRDefault="00102986" w:rsidP="00700263">
                  <w:pPr>
                    <w:pStyle w:val="SF21"/>
                  </w:pPr>
                  <w:r w:rsidRPr="00A70784">
                    <w:rPr>
                      <w:rStyle w:val="BOLD"/>
                    </w:rPr>
                    <w:t>DO NOT</w:t>
                  </w:r>
                  <w:r>
                    <w:t xml:space="preserve"> </w:t>
                  </w:r>
                  <w:r w:rsidRPr="00C4782F">
                    <w:t>make</w:t>
                  </w:r>
                  <w:r>
                    <w:t xml:space="preserve"> </w:t>
                  </w:r>
                  <w:r w:rsidRPr="00C4782F">
                    <w:t>an</w:t>
                  </w:r>
                  <w:r>
                    <w:t xml:space="preserve"> </w:t>
                  </w:r>
                  <w:r w:rsidRPr="00C4782F">
                    <w:t>unwarranted</w:t>
                  </w:r>
                  <w:r>
                    <w:t xml:space="preserve"> </w:t>
                  </w:r>
                  <w:r w:rsidRPr="00C4782F">
                    <w:t>assumption</w:t>
                  </w:r>
                  <w:r>
                    <w:t xml:space="preserve"> </w:t>
                  </w:r>
                  <w:r w:rsidRPr="00C4782F">
                    <w:t>that</w:t>
                  </w:r>
                  <w:r>
                    <w:t xml:space="preserve"> </w:t>
                  </w:r>
                  <w:r w:rsidRPr="00C4782F">
                    <w:t>any</w:t>
                  </w:r>
                  <w:r>
                    <w:t xml:space="preserve"> </w:t>
                  </w:r>
                  <w:r w:rsidRPr="00C4782F">
                    <w:t>operation</w:t>
                  </w:r>
                  <w:r>
                    <w:t xml:space="preserve"> </w:t>
                  </w:r>
                  <w:r w:rsidRPr="00C4782F">
                    <w:t>that</w:t>
                  </w:r>
                  <w:r>
                    <w:t xml:space="preserve"> </w:t>
                  </w:r>
                  <w:r w:rsidRPr="00C4782F">
                    <w:t>is</w:t>
                  </w:r>
                  <w:r>
                    <w:t xml:space="preserve"> </w:t>
                  </w:r>
                  <w:ins w:id="256" w:author="Mark" w:date="2020-04-07T20:13:00Z">
                    <w:r>
                      <w:t xml:space="preserve">seemingly </w:t>
                    </w:r>
                  </w:ins>
                  <w:r w:rsidRPr="00C4782F">
                    <w:t>atomic</w:t>
                  </w:r>
                  <w:r>
                    <w:t xml:space="preserve"> </w:t>
                  </w:r>
                  <w:r w:rsidRPr="00C4782F">
                    <w:t>in</w:t>
                  </w:r>
                  <w:r>
                    <w:t xml:space="preserve"> </w:t>
                  </w:r>
                  <w:del w:id="257" w:author="Mark" w:date="2020-04-07T20:14:00Z">
                    <w:r w:rsidRPr="00C4782F" w:rsidDel="00DA0AFB">
                      <w:delText>regular</w:delText>
                    </w:r>
                    <w:r w:rsidDel="00DA0AFB">
                      <w:delText xml:space="preserve"> </w:delText>
                    </w:r>
                  </w:del>
                  <w:ins w:id="258" w:author="Mark" w:date="2020-04-07T20:14:00Z">
                    <w:r>
                      <w:t xml:space="preserve">single threaded </w:t>
                    </w:r>
                  </w:ins>
                  <w:r w:rsidRPr="00C4782F">
                    <w:t>code</w:t>
                  </w:r>
                  <w:r>
                    <w:t xml:space="preserve"> </w:t>
                  </w:r>
                  <w:r w:rsidRPr="00C4782F">
                    <w:t>will</w:t>
                  </w:r>
                  <w:r>
                    <w:t xml:space="preserve"> </w:t>
                  </w:r>
                  <w:r w:rsidRPr="00C4782F">
                    <w:t>be</w:t>
                  </w:r>
                  <w:r>
                    <w:t xml:space="preserve"> </w:t>
                  </w:r>
                  <w:r w:rsidRPr="00C4782F">
                    <w:t>atomic</w:t>
                  </w:r>
                  <w:r>
                    <w:t xml:space="preserve"> </w:t>
                  </w:r>
                  <w:r w:rsidRPr="00C4782F">
                    <w:t>in</w:t>
                  </w:r>
                  <w:r>
                    <w:t xml:space="preserve"> </w:t>
                  </w:r>
                  <w:r w:rsidRPr="00C4782F">
                    <w:t>multithreaded</w:t>
                  </w:r>
                  <w:r>
                    <w:t xml:space="preserve"> </w:t>
                  </w:r>
                  <w:r w:rsidRPr="00C4782F">
                    <w:t>code.</w:t>
                  </w:r>
                </w:p>
                <w:p w14:paraId="49E6DF9E" w14:textId="77777777" w:rsidR="00102986" w:rsidRPr="00C4782F" w:rsidRDefault="00102986" w:rsidP="00700263">
                  <w:pPr>
                    <w:pStyle w:val="SF21"/>
                  </w:pPr>
                  <w:r w:rsidRPr="00A70784">
                    <w:rPr>
                      <w:rStyle w:val="BOLD"/>
                    </w:rPr>
                    <w:t>DO NOT</w:t>
                  </w:r>
                  <w:r>
                    <w:t xml:space="preserve"> </w:t>
                  </w:r>
                  <w:r w:rsidRPr="00C4782F">
                    <w:t>assume</w:t>
                  </w:r>
                  <w:r>
                    <w:t xml:space="preserve"> </w:t>
                  </w:r>
                  <w:r w:rsidRPr="00C4782F">
                    <w:t>that</w:t>
                  </w:r>
                  <w:r>
                    <w:t xml:space="preserve"> </w:t>
                  </w:r>
                  <w:r w:rsidRPr="00C4782F">
                    <w:t>all</w:t>
                  </w:r>
                  <w:r>
                    <w:t xml:space="preserve"> </w:t>
                  </w:r>
                  <w:r w:rsidRPr="00C4782F">
                    <w:t>threads</w:t>
                  </w:r>
                  <w:r>
                    <w:t xml:space="preserve"> </w:t>
                  </w:r>
                  <w:r w:rsidRPr="00C4782F">
                    <w:t>will</w:t>
                  </w:r>
                  <w:r>
                    <w:t xml:space="preserve"> </w:t>
                  </w:r>
                  <w:r w:rsidRPr="00C4782F">
                    <w:t>observe</w:t>
                  </w:r>
                  <w:r>
                    <w:t xml:space="preserve"> </w:t>
                  </w:r>
                  <w:r w:rsidRPr="00C4782F">
                    <w:t>all</w:t>
                  </w:r>
                  <w:r>
                    <w:t xml:space="preserve"> </w:t>
                  </w:r>
                  <w:r w:rsidRPr="00C4782F">
                    <w:t>side</w:t>
                  </w:r>
                  <w:r>
                    <w:t xml:space="preserve"> </w:t>
                  </w:r>
                  <w:r w:rsidRPr="00C4782F">
                    <w:t>effects</w:t>
                  </w:r>
                  <w:r>
                    <w:t xml:space="preserve"> </w:t>
                  </w:r>
                  <w:r w:rsidRPr="00C4782F">
                    <w:t>of</w:t>
                  </w:r>
                  <w:r>
                    <w:t xml:space="preserve"> </w:t>
                  </w:r>
                  <w:r w:rsidRPr="00C4782F">
                    <w:t>operations</w:t>
                  </w:r>
                  <w:r>
                    <w:t xml:space="preserve"> </w:t>
                  </w:r>
                  <w:r w:rsidRPr="00C4782F">
                    <w:t>on</w:t>
                  </w:r>
                  <w:r>
                    <w:t xml:space="preserve"> </w:t>
                  </w:r>
                  <w:r w:rsidRPr="00C4782F">
                    <w:t>shared</w:t>
                  </w:r>
                  <w:r>
                    <w:t xml:space="preserve"> </w:t>
                  </w:r>
                  <w:r w:rsidRPr="00C4782F">
                    <w:t>memory</w:t>
                  </w:r>
                  <w:r>
                    <w:t xml:space="preserve"> </w:t>
                  </w:r>
                  <w:r w:rsidRPr="00C4782F">
                    <w:t>in</w:t>
                  </w:r>
                  <w:r>
                    <w:t xml:space="preserve"> </w:t>
                  </w:r>
                  <w:r w:rsidRPr="00C4782F">
                    <w:t>a</w:t>
                  </w:r>
                  <w:r>
                    <w:t xml:space="preserve"> </w:t>
                  </w:r>
                  <w:r w:rsidRPr="00C4782F">
                    <w:t>consistent</w:t>
                  </w:r>
                  <w:r>
                    <w:t xml:space="preserve"> </w:t>
                  </w:r>
                  <w:r w:rsidRPr="00C4782F">
                    <w:t>order.</w:t>
                  </w:r>
                </w:p>
                <w:p w14:paraId="391D7F26" w14:textId="77777777" w:rsidR="00102986" w:rsidRDefault="00102986" w:rsidP="00700263">
                  <w:pPr>
                    <w:pStyle w:val="SF21"/>
                  </w:pPr>
                  <w:r w:rsidRPr="00647A75">
                    <w:rPr>
                      <w:rStyle w:val="BOLD"/>
                    </w:rPr>
                    <w:t>DO</w:t>
                  </w:r>
                  <w:r>
                    <w:t xml:space="preserve"> </w:t>
                  </w:r>
                  <w:r w:rsidRPr="00C4782F">
                    <w:t>ensure</w:t>
                  </w:r>
                  <w:r>
                    <w:t xml:space="preserve"> </w:t>
                  </w:r>
                  <w:r w:rsidRPr="00C4782F">
                    <w:t>that</w:t>
                  </w:r>
                  <w:r>
                    <w:t xml:space="preserve"> </w:t>
                  </w:r>
                  <w:r w:rsidRPr="00C4782F">
                    <w:t>code</w:t>
                  </w:r>
                  <w:r>
                    <w:t xml:space="preserve"> </w:t>
                  </w:r>
                  <w:r w:rsidRPr="00C4782F">
                    <w:t>that</w:t>
                  </w:r>
                  <w:r>
                    <w:t xml:space="preserve"> </w:t>
                  </w:r>
                  <w:r w:rsidRPr="00C4782F">
                    <w:t>concurrently</w:t>
                  </w:r>
                  <w:r>
                    <w:t xml:space="preserve"> </w:t>
                  </w:r>
                  <w:del w:id="259" w:author="Kevin" w:date="2020-04-03T21:23:00Z">
                    <w:r w:rsidRPr="00C4782F">
                      <w:delText>holds</w:delText>
                    </w:r>
                    <w:r>
                      <w:delText xml:space="preserve"> </w:delText>
                    </w:r>
                  </w:del>
                  <w:ins w:id="260" w:author="Kevin" w:date="2020-04-03T21:23:00Z">
                    <w:r>
                      <w:t>acquire</w:t>
                    </w:r>
                  </w:ins>
                  <w:ins w:id="261" w:author="Kevin" w:date="2020-04-03T21:24:00Z">
                    <w:r>
                      <w:t>s</w:t>
                    </w:r>
                  </w:ins>
                  <w:ins w:id="262" w:author="Kevin" w:date="2020-04-03T21:23:00Z">
                    <w:r>
                      <w:t xml:space="preserve"> </w:t>
                    </w:r>
                  </w:ins>
                  <w:r w:rsidRPr="00C4782F">
                    <w:t>multiple</w:t>
                  </w:r>
                  <w:r>
                    <w:t xml:space="preserve"> </w:t>
                  </w:r>
                  <w:r w:rsidRPr="00C4782F">
                    <w:t>locks</w:t>
                  </w:r>
                  <w:r>
                    <w:t xml:space="preserve"> </w:t>
                  </w:r>
                  <w:r w:rsidRPr="00C4782F">
                    <w:t>always</w:t>
                  </w:r>
                  <w:r>
                    <w:t xml:space="preserve"> </w:t>
                  </w:r>
                  <w:r w:rsidRPr="00C4782F">
                    <w:t>acquires</w:t>
                  </w:r>
                  <w:r>
                    <w:t xml:space="preserve"> </w:t>
                  </w:r>
                  <w:r w:rsidRPr="00C4782F">
                    <w:t>them</w:t>
                  </w:r>
                  <w:r>
                    <w:t xml:space="preserve"> </w:t>
                  </w:r>
                  <w:r w:rsidRPr="00C4782F">
                    <w:t>in</w:t>
                  </w:r>
                  <w:r>
                    <w:t xml:space="preserve"> </w:t>
                  </w:r>
                  <w:r w:rsidRPr="00C4782F">
                    <w:t>the</w:t>
                  </w:r>
                  <w:r>
                    <w:t xml:space="preserve"> </w:t>
                  </w:r>
                  <w:r w:rsidRPr="00C4782F">
                    <w:t>same</w:t>
                  </w:r>
                  <w:r>
                    <w:t xml:space="preserve"> </w:t>
                  </w:r>
                  <w:r w:rsidRPr="00C4782F">
                    <w:t>order.</w:t>
                  </w:r>
                </w:p>
                <w:p w14:paraId="3BA3AAF9" w14:textId="77777777" w:rsidR="00102986" w:rsidRDefault="00102986" w:rsidP="00700263">
                  <w:pPr>
                    <w:pStyle w:val="SF2"/>
                  </w:pPr>
                  <w:r w:rsidRPr="00A70784">
                    <w:rPr>
                      <w:rStyle w:val="BOLD"/>
                    </w:rPr>
                    <w:t>AVOID</w:t>
                  </w:r>
                  <w:r>
                    <w:t xml:space="preserve"> </w:t>
                  </w:r>
                  <w:r w:rsidRPr="00C4782F">
                    <w:t>all</w:t>
                  </w:r>
                  <w:r>
                    <w:t xml:space="preserve"> </w:t>
                  </w:r>
                  <w:r w:rsidRPr="00C4782F">
                    <w:t>race</w:t>
                  </w:r>
                  <w:r>
                    <w:t xml:space="preserve"> </w:t>
                  </w:r>
                  <w:r w:rsidRPr="00C4782F">
                    <w:t>conditions</w:t>
                  </w:r>
                  <w:r>
                    <w:t>—</w:t>
                  </w:r>
                  <w:r w:rsidRPr="00C4782F">
                    <w:t>that</w:t>
                  </w:r>
                  <w:r>
                    <w:t xml:space="preserve"> </w:t>
                  </w:r>
                  <w:r w:rsidRPr="00C4782F">
                    <w:t>is,</w:t>
                  </w:r>
                  <w:r>
                    <w:t xml:space="preserve"> </w:t>
                  </w:r>
                  <w:r w:rsidRPr="00C4782F">
                    <w:t>conditions</w:t>
                  </w:r>
                  <w:r>
                    <w:t xml:space="preserve"> </w:t>
                  </w:r>
                  <w:r w:rsidRPr="00C4782F">
                    <w:t>where</w:t>
                  </w:r>
                  <w:r>
                    <w:t xml:space="preserve"> </w:t>
                  </w:r>
                  <w:r w:rsidRPr="00C4782F">
                    <w:t>program</w:t>
                  </w:r>
                  <w:r>
                    <w:t xml:space="preserve"> </w:t>
                  </w:r>
                  <w:r w:rsidRPr="00C4782F">
                    <w:t>behavior</w:t>
                  </w:r>
                  <w:r>
                    <w:t xml:space="preserve"> </w:t>
                  </w:r>
                  <w:r w:rsidRPr="00C4782F">
                    <w:t>depends</w:t>
                  </w:r>
                  <w:r>
                    <w:t xml:space="preserve"> </w:t>
                  </w:r>
                  <w:r w:rsidRPr="00C4782F">
                    <w:t>on</w:t>
                  </w:r>
                  <w:r>
                    <w:t xml:space="preserve"> </w:t>
                  </w:r>
                  <w:r w:rsidRPr="00C4782F">
                    <w:t>how</w:t>
                  </w:r>
                  <w:r>
                    <w:t xml:space="preserve"> </w:t>
                  </w:r>
                  <w:r w:rsidRPr="00C4782F">
                    <w:t>the</w:t>
                  </w:r>
                  <w:r>
                    <w:t xml:space="preserve"> </w:t>
                  </w:r>
                  <w:r w:rsidRPr="00C4782F">
                    <w:t>operating</w:t>
                  </w:r>
                  <w:r>
                    <w:t xml:space="preserve"> </w:t>
                  </w:r>
                  <w:r w:rsidRPr="00C4782F">
                    <w:t>system</w:t>
                  </w:r>
                  <w:r>
                    <w:t xml:space="preserve"> </w:t>
                  </w:r>
                  <w:r w:rsidRPr="00C4782F">
                    <w:t>chooses</w:t>
                  </w:r>
                  <w:r>
                    <w:t xml:space="preserve"> </w:t>
                  </w:r>
                  <w:r w:rsidRPr="00C4782F">
                    <w:t>to</w:t>
                  </w:r>
                  <w:r>
                    <w:t xml:space="preserve"> </w:t>
                  </w:r>
                  <w:r w:rsidRPr="00C4782F">
                    <w:t>schedule</w:t>
                  </w:r>
                  <w:r>
                    <w:t xml:space="preserve"> </w:t>
                  </w:r>
                  <w:r w:rsidRPr="00C4782F">
                    <w:t>threads.</w:t>
                  </w:r>
                </w:p>
              </w:tc>
            </w:tr>
          </w:tbl>
          <w:p w14:paraId="54FB0EDB" w14:textId="48C44292" w:rsidR="00102986" w:rsidRDefault="00102986" w:rsidP="00700263">
            <w:pPr>
              <w:pStyle w:val="SF1FIRST"/>
            </w:pPr>
          </w:p>
        </w:tc>
      </w:tr>
      <w:tr w:rsidR="00102986" w14:paraId="4A6B910E" w14:textId="77777777" w:rsidTr="00700263">
        <w:trPr>
          <w:trHeight w:val="475"/>
          <w:jc w:val="center"/>
        </w:trPr>
        <w:tc>
          <w:tcPr>
            <w:tcW w:w="7003" w:type="dxa"/>
            <w:gridSpan w:val="2"/>
            <w:shd w:val="clear" w:color="auto" w:fill="auto"/>
            <w:tcMar>
              <w:right w:w="115" w:type="dxa"/>
            </w:tcMar>
          </w:tcPr>
          <w:p w14:paraId="466C7905" w14:textId="77777777" w:rsidR="00102986" w:rsidRDefault="00102986" w:rsidP="00700263">
            <w:pPr>
              <w:pStyle w:val="SF1TTL"/>
              <w:keepNext w:val="0"/>
              <w:rPr>
                <w:noProof/>
              </w:rPr>
            </w:pPr>
          </w:p>
        </w:tc>
      </w:tr>
    </w:tbl>
    <w:p w14:paraId="23197B40" w14:textId="77777777" w:rsidR="00102986" w:rsidRPr="00C4782F" w:rsidDel="00E6091B" w:rsidRDefault="00102986" w:rsidP="000C0A70">
      <w:pPr>
        <w:pStyle w:val="CHAPBMPD"/>
        <w:rPr>
          <w:del w:id="263" w:author="Mark Michaelis" w:date="2020-01-19T08:35:00Z"/>
        </w:rPr>
      </w:pPr>
    </w:p>
    <w:p w14:paraId="47A63F60" w14:textId="17125BB6" w:rsidR="000C0A70" w:rsidRPr="00C4782F" w:rsidDel="00E6091B" w:rsidRDefault="000C0A70" w:rsidP="000C0A70">
      <w:pPr>
        <w:pStyle w:val="CHAPBMPD"/>
        <w:rPr>
          <w:del w:id="264" w:author="Mark Michaelis" w:date="2020-01-19T08:35:00Z"/>
        </w:rPr>
      </w:pPr>
      <w:r w:rsidRPr="00C4782F">
        <w:t>***</w:t>
      </w:r>
      <w:r>
        <w:t>COMP: End Beginner Topic after Guidelines</w:t>
      </w:r>
    </w:p>
    <w:p w14:paraId="49E6C381" w14:textId="5E93774B" w:rsidR="00E73B39" w:rsidRPr="00C4782F" w:rsidDel="00E6091B" w:rsidRDefault="00FA3D78" w:rsidP="00DF4A1F">
      <w:pPr>
        <w:pStyle w:val="H1"/>
        <w:rPr>
          <w:del w:id="265" w:author="Mark Michaelis" w:date="2020-01-19T08:35:00Z"/>
        </w:rPr>
      </w:pPr>
      <w:del w:id="266" w:author="Mark Michaelis" w:date="2020-01-19T08:35:00Z">
        <w:r w:rsidRPr="00C4782F" w:rsidDel="00E6091B">
          <w:delText>Working</w:delText>
        </w:r>
        <w:r w:rsidR="00B26DD1" w:rsidDel="00E6091B">
          <w:delText xml:space="preserve"> </w:delText>
        </w:r>
        <w:r w:rsidRPr="00C4782F" w:rsidDel="00E6091B">
          <w:delText>with</w:delText>
        </w:r>
        <w:r w:rsidR="00B26DD1" w:rsidDel="00E6091B">
          <w:delText xml:space="preserve"> </w:delText>
        </w:r>
        <w:r w:rsidRPr="009C65D4" w:rsidDel="00E6091B">
          <w:rPr>
            <w:rStyle w:val="CITchapbm"/>
          </w:rPr>
          <w:delText>System.Threading</w:delText>
        </w:r>
      </w:del>
    </w:p>
    <w:p w14:paraId="34E6FEBC" w14:textId="0C6A4FD7" w:rsidR="00E73B39" w:rsidRPr="00C4782F" w:rsidDel="00E6091B" w:rsidRDefault="00FA3D78" w:rsidP="00DF4A1F">
      <w:pPr>
        <w:pStyle w:val="HEADFIRST"/>
        <w:rPr>
          <w:del w:id="267" w:author="Mark Michaelis" w:date="2020-01-19T08:35:00Z"/>
        </w:rPr>
      </w:pPr>
      <w:del w:id="268" w:author="Mark Michaelis" w:date="2020-01-19T08:35:00Z">
        <w:r w:rsidRPr="00C4782F" w:rsidDel="00E6091B">
          <w:delText>The</w:delText>
        </w:r>
        <w:r w:rsidR="00B26DD1" w:rsidDel="00E6091B">
          <w:delText xml:space="preserve"> </w:delText>
        </w:r>
        <w:r w:rsidRPr="00C4782F" w:rsidDel="00E6091B">
          <w:delText>Parallel</w:delText>
        </w:r>
        <w:r w:rsidR="00B26DD1" w:rsidDel="00E6091B">
          <w:delText xml:space="preserve"> </w:delText>
        </w:r>
        <w:r w:rsidRPr="00C4782F" w:rsidDel="00E6091B">
          <w:delText>Extensions</w:delText>
        </w:r>
        <w:r w:rsidR="00B26DD1" w:rsidDel="00E6091B">
          <w:delText xml:space="preserve"> </w:delText>
        </w:r>
        <w:r w:rsidRPr="00C4782F" w:rsidDel="00E6091B">
          <w:delText>library</w:delText>
        </w:r>
        <w:r w:rsidR="00B26DD1" w:rsidDel="00E6091B">
          <w:delText xml:space="preserve"> </w:delText>
        </w:r>
        <w:r w:rsidRPr="00C4782F" w:rsidDel="00E6091B">
          <w:delText>is</w:delText>
        </w:r>
        <w:r w:rsidR="00B26DD1" w:rsidDel="00E6091B">
          <w:delText xml:space="preserve"> </w:delText>
        </w:r>
        <w:r w:rsidRPr="00C4782F" w:rsidDel="00E6091B">
          <w:delText>extraordinarily</w:delText>
        </w:r>
        <w:r w:rsidR="00B26DD1" w:rsidDel="00E6091B">
          <w:delText xml:space="preserve"> </w:delText>
        </w:r>
        <w:r w:rsidRPr="00C4782F" w:rsidDel="00E6091B">
          <w:delText>useful</w:delText>
        </w:r>
        <w:r w:rsidR="00B26DD1" w:rsidDel="00E6091B">
          <w:delText xml:space="preserve"> </w:delText>
        </w:r>
        <w:r w:rsidRPr="00C4782F" w:rsidDel="00E6091B">
          <w:delText>because</w:delText>
        </w:r>
        <w:r w:rsidR="00B26DD1" w:rsidDel="00E6091B">
          <w:delText xml:space="preserve"> </w:delText>
        </w:r>
        <w:r w:rsidRPr="00C4782F" w:rsidDel="00E6091B">
          <w:delText>it</w:delText>
        </w:r>
        <w:r w:rsidR="00B26DD1" w:rsidDel="00E6091B">
          <w:delText xml:space="preserve"> </w:delText>
        </w:r>
        <w:r w:rsidRPr="00C4782F" w:rsidDel="00E6091B">
          <w:delText>allows</w:delText>
        </w:r>
        <w:r w:rsidR="00B26DD1" w:rsidDel="00E6091B">
          <w:delText xml:space="preserve"> </w:delText>
        </w:r>
        <w:r w:rsidRPr="00C4782F" w:rsidDel="00E6091B">
          <w:delText>you</w:delText>
        </w:r>
        <w:r w:rsidR="00B26DD1" w:rsidDel="00E6091B">
          <w:delText xml:space="preserve"> </w:delText>
        </w:r>
        <w:r w:rsidRPr="00C4782F" w:rsidDel="00E6091B">
          <w:delText>to</w:delText>
        </w:r>
        <w:r w:rsidR="00B26DD1" w:rsidDel="00E6091B">
          <w:delText xml:space="preserve"> </w:delText>
        </w:r>
        <w:r w:rsidRPr="00C4782F" w:rsidDel="00E6091B">
          <w:delText>manipulate</w:delText>
        </w:r>
        <w:r w:rsidR="00B26DD1" w:rsidDel="00E6091B">
          <w:delText xml:space="preserve"> </w:delText>
        </w:r>
        <w:r w:rsidRPr="00C4782F" w:rsidDel="00E6091B">
          <w:delText>a</w:delText>
        </w:r>
        <w:r w:rsidR="00B26DD1" w:rsidDel="00E6091B">
          <w:delText xml:space="preserve"> </w:delText>
        </w:r>
        <w:r w:rsidRPr="00C4782F" w:rsidDel="00E6091B">
          <w:delText>higher-level</w:delText>
        </w:r>
        <w:r w:rsidR="00B26DD1" w:rsidDel="00E6091B">
          <w:delText xml:space="preserve"> </w:delText>
        </w:r>
        <w:r w:rsidRPr="00C4782F" w:rsidDel="00E6091B">
          <w:delText>abstraction,</w:delText>
        </w:r>
        <w:r w:rsidR="00B26DD1" w:rsidDel="00E6091B">
          <w:delText xml:space="preserve"> </w:delText>
        </w:r>
        <w:r w:rsidRPr="00C4782F" w:rsidDel="00E6091B">
          <w:delText>the</w:delText>
        </w:r>
        <w:r w:rsidR="00B26DD1" w:rsidDel="00E6091B">
          <w:delText xml:space="preserve"> </w:delText>
        </w:r>
        <w:r w:rsidRPr="00C4782F" w:rsidDel="00E6091B">
          <w:delText>task,</w:delText>
        </w:r>
        <w:r w:rsidR="00B26DD1" w:rsidDel="00E6091B">
          <w:delText xml:space="preserve"> </w:delText>
        </w:r>
        <w:r w:rsidRPr="00C4782F" w:rsidDel="00E6091B">
          <w:delText>rather</w:delText>
        </w:r>
        <w:r w:rsidR="00B26DD1" w:rsidDel="00E6091B">
          <w:delText xml:space="preserve"> </w:delText>
        </w:r>
        <w:r w:rsidRPr="00C4782F" w:rsidDel="00E6091B">
          <w:delText>than</w:delText>
        </w:r>
        <w:r w:rsidR="00B26DD1" w:rsidDel="00E6091B">
          <w:delText xml:space="preserve"> </w:delText>
        </w:r>
        <w:r w:rsidRPr="00C4782F" w:rsidDel="00E6091B">
          <w:delText>working</w:delText>
        </w:r>
        <w:r w:rsidR="00B26DD1" w:rsidDel="00E6091B">
          <w:delText xml:space="preserve"> </w:delText>
        </w:r>
        <w:r w:rsidRPr="00C4782F" w:rsidDel="00E6091B">
          <w:delText>directly</w:delText>
        </w:r>
        <w:r w:rsidR="00B26DD1" w:rsidDel="00E6091B">
          <w:delText xml:space="preserve"> </w:delText>
        </w:r>
        <w:r w:rsidRPr="00C4782F" w:rsidDel="00E6091B">
          <w:delText>with</w:delText>
        </w:r>
        <w:r w:rsidR="00B26DD1" w:rsidDel="00E6091B">
          <w:delText xml:space="preserve"> </w:delText>
        </w:r>
        <w:r w:rsidRPr="00C4782F" w:rsidDel="00E6091B">
          <w:delText>threads.</w:delText>
        </w:r>
        <w:r w:rsidR="00B26DD1" w:rsidDel="00E6091B">
          <w:delText xml:space="preserve"> </w:delText>
        </w:r>
        <w:r w:rsidRPr="00C4782F" w:rsidDel="00E6091B">
          <w:delText>However,</w:delText>
        </w:r>
        <w:r w:rsidR="00B26DD1" w:rsidDel="00E6091B">
          <w:delText xml:space="preserve"> </w:delText>
        </w:r>
        <w:r w:rsidRPr="00C4782F" w:rsidDel="00E6091B">
          <w:delText>you</w:delText>
        </w:r>
        <w:r w:rsidR="00B26DD1" w:rsidDel="00E6091B">
          <w:delText xml:space="preserve"> </w:delText>
        </w:r>
        <w:r w:rsidRPr="00C4782F" w:rsidDel="00E6091B">
          <w:delText>might</w:delText>
        </w:r>
        <w:r w:rsidR="00B26DD1" w:rsidDel="00E6091B">
          <w:delText xml:space="preserve"> </w:delText>
        </w:r>
        <w:r w:rsidRPr="00C4782F" w:rsidDel="00E6091B">
          <w:delText>need</w:delText>
        </w:r>
        <w:r w:rsidR="00B26DD1" w:rsidDel="00E6091B">
          <w:delText xml:space="preserve"> </w:delText>
        </w:r>
        <w:r w:rsidRPr="00C4782F" w:rsidDel="00E6091B">
          <w:delText>to</w:delText>
        </w:r>
        <w:r w:rsidR="00B26DD1" w:rsidDel="00E6091B">
          <w:delText xml:space="preserve"> </w:delText>
        </w:r>
        <w:r w:rsidRPr="00C4782F" w:rsidDel="00E6091B">
          <w:delText>work</w:delText>
        </w:r>
        <w:r w:rsidR="00B26DD1" w:rsidDel="00E6091B">
          <w:delText xml:space="preserve"> </w:delText>
        </w:r>
        <w:r w:rsidRPr="00C4782F" w:rsidDel="00E6091B">
          <w:delText>with</w:delText>
        </w:r>
        <w:r w:rsidR="00B26DD1" w:rsidDel="00E6091B">
          <w:delText xml:space="preserve"> </w:delText>
        </w:r>
        <w:r w:rsidRPr="00C4782F" w:rsidDel="00E6091B">
          <w:delText>code</w:delText>
        </w:r>
        <w:r w:rsidR="00B26DD1" w:rsidDel="00E6091B">
          <w:delText xml:space="preserve"> </w:delText>
        </w:r>
        <w:r w:rsidRPr="00C4782F" w:rsidDel="00E6091B">
          <w:delText>written</w:delText>
        </w:r>
        <w:r w:rsidR="00B26DD1" w:rsidDel="00E6091B">
          <w:delText xml:space="preserve"> </w:delText>
        </w:r>
        <w:r w:rsidRPr="00C4782F" w:rsidDel="00E6091B">
          <w:delText>before</w:delText>
        </w:r>
        <w:r w:rsidR="00B26DD1" w:rsidDel="00E6091B">
          <w:delText xml:space="preserve"> </w:delText>
        </w:r>
        <w:r w:rsidRPr="00C4782F" w:rsidDel="00E6091B">
          <w:delText>the</w:delText>
        </w:r>
        <w:r w:rsidR="00B26DD1" w:rsidDel="00E6091B">
          <w:delText xml:space="preserve"> </w:delText>
        </w:r>
        <w:r w:rsidRPr="00C4782F" w:rsidDel="00E6091B">
          <w:delText>TPL</w:delText>
        </w:r>
        <w:r w:rsidR="00B26DD1" w:rsidDel="00E6091B">
          <w:delText xml:space="preserve"> </w:delText>
        </w:r>
        <w:r w:rsidRPr="00C4782F" w:rsidDel="00E6091B">
          <w:delText>and</w:delText>
        </w:r>
        <w:r w:rsidR="00B26DD1" w:rsidDel="00E6091B">
          <w:delText xml:space="preserve"> </w:delText>
        </w:r>
        <w:r w:rsidRPr="00C4782F" w:rsidDel="00E6091B">
          <w:delText>PLINQ</w:delText>
        </w:r>
        <w:r w:rsidR="00B26DD1" w:rsidDel="00E6091B">
          <w:delText xml:space="preserve"> </w:delText>
        </w:r>
        <w:r w:rsidRPr="00C4782F" w:rsidDel="00E6091B">
          <w:delText>were</w:delText>
        </w:r>
        <w:r w:rsidR="00B26DD1" w:rsidDel="00E6091B">
          <w:delText xml:space="preserve"> </w:delText>
        </w:r>
        <w:r w:rsidRPr="00C4782F" w:rsidDel="00E6091B">
          <w:delText>available</w:delText>
        </w:r>
        <w:r w:rsidR="00B26DD1" w:rsidDel="00E6091B">
          <w:delText xml:space="preserve"> </w:delText>
        </w:r>
        <w:r w:rsidRPr="00C4782F" w:rsidDel="00E6091B">
          <w:delText>(prior</w:delText>
        </w:r>
        <w:r w:rsidR="00B26DD1" w:rsidDel="00E6091B">
          <w:delText xml:space="preserve"> </w:delText>
        </w:r>
        <w:r w:rsidRPr="00C4782F" w:rsidDel="00E6091B">
          <w:delText>to</w:delText>
        </w:r>
        <w:r w:rsidR="00B26DD1" w:rsidDel="00E6091B">
          <w:delText xml:space="preserve"> </w:delText>
        </w:r>
        <w:r w:rsidRPr="00C4782F" w:rsidDel="00E6091B">
          <w:delText>.NET</w:delText>
        </w:r>
        <w:r w:rsidR="00B26DD1" w:rsidDel="00E6091B">
          <w:delText xml:space="preserve"> </w:delText>
        </w:r>
        <w:r w:rsidRPr="00C4782F" w:rsidDel="00E6091B">
          <w:delText>4.0),</w:delText>
        </w:r>
        <w:r w:rsidR="00B26DD1" w:rsidDel="00E6091B">
          <w:delText xml:space="preserve"> </w:delText>
        </w:r>
        <w:r w:rsidRPr="00C4782F" w:rsidDel="00E6091B">
          <w:delText>or</w:delText>
        </w:r>
        <w:r w:rsidR="00B26DD1" w:rsidDel="00E6091B">
          <w:delText xml:space="preserve"> </w:delText>
        </w:r>
        <w:r w:rsidRPr="00C4782F" w:rsidDel="00E6091B">
          <w:delText>you</w:delText>
        </w:r>
        <w:r w:rsidR="00B26DD1" w:rsidDel="00E6091B">
          <w:delText xml:space="preserve"> </w:delText>
        </w:r>
        <w:r w:rsidRPr="00C4782F" w:rsidDel="00E6091B">
          <w:delText>might</w:delText>
        </w:r>
        <w:r w:rsidR="00B26DD1" w:rsidDel="00E6091B">
          <w:delText xml:space="preserve"> </w:delText>
        </w:r>
        <w:r w:rsidRPr="00C4782F" w:rsidDel="00E6091B">
          <w:delText>have</w:delText>
        </w:r>
        <w:r w:rsidR="00B26DD1" w:rsidDel="00E6091B">
          <w:delText xml:space="preserve"> </w:delText>
        </w:r>
        <w:r w:rsidRPr="00C4782F" w:rsidDel="00E6091B">
          <w:delText>a</w:delText>
        </w:r>
        <w:r w:rsidR="00B26DD1" w:rsidDel="00E6091B">
          <w:delText xml:space="preserve"> </w:delText>
        </w:r>
        <w:r w:rsidRPr="00C4782F" w:rsidDel="00E6091B">
          <w:delText>programming</w:delText>
        </w:r>
        <w:r w:rsidR="00B26DD1" w:rsidDel="00E6091B">
          <w:delText xml:space="preserve"> </w:delText>
        </w:r>
        <w:r w:rsidRPr="00C4782F" w:rsidDel="00E6091B">
          <w:delText>problem</w:delText>
        </w:r>
        <w:r w:rsidR="00B26DD1" w:rsidDel="00E6091B">
          <w:delText xml:space="preserve"> </w:delText>
        </w:r>
        <w:r w:rsidRPr="00C4782F" w:rsidDel="00E6091B">
          <w:delText>not</w:delText>
        </w:r>
        <w:r w:rsidR="00B26DD1" w:rsidDel="00E6091B">
          <w:delText xml:space="preserve"> </w:delText>
        </w:r>
        <w:r w:rsidRPr="00C4782F" w:rsidDel="00E6091B">
          <w:delText>directly</w:delText>
        </w:r>
        <w:r w:rsidR="00B26DD1" w:rsidDel="00E6091B">
          <w:delText xml:space="preserve"> </w:delText>
        </w:r>
        <w:r w:rsidRPr="00C4782F" w:rsidDel="00E6091B">
          <w:delText>addressed</w:delText>
        </w:r>
        <w:r w:rsidR="00B26DD1" w:rsidDel="00E6091B">
          <w:delText xml:space="preserve"> </w:delText>
        </w:r>
        <w:r w:rsidRPr="00C4782F" w:rsidDel="00E6091B">
          <w:delText>by</w:delText>
        </w:r>
        <w:r w:rsidR="00B26DD1" w:rsidDel="00E6091B">
          <w:delText xml:space="preserve"> </w:delText>
        </w:r>
        <w:r w:rsidRPr="00C4782F" w:rsidDel="00E6091B">
          <w:delText>them.</w:delText>
        </w:r>
        <w:r w:rsidR="00B26DD1" w:rsidDel="00E6091B">
          <w:delText xml:space="preserve"> </w:delText>
        </w:r>
        <w:r w:rsidRPr="00C4782F" w:rsidDel="00E6091B">
          <w:delText>In</w:delText>
        </w:r>
        <w:r w:rsidR="00B26DD1" w:rsidDel="00E6091B">
          <w:delText xml:space="preserve"> </w:delText>
        </w:r>
        <w:r w:rsidRPr="00C4782F" w:rsidDel="00E6091B">
          <w:delText>this</w:delText>
        </w:r>
        <w:r w:rsidR="00B26DD1" w:rsidDel="00E6091B">
          <w:delText xml:space="preserve"> </w:delText>
        </w:r>
        <w:r w:rsidRPr="00C4782F" w:rsidDel="00E6091B">
          <w:delText>section,</w:delText>
        </w:r>
        <w:r w:rsidR="00B26DD1" w:rsidDel="00E6091B">
          <w:delText xml:space="preserve"> </w:delText>
        </w:r>
        <w:r w:rsidRPr="00C4782F" w:rsidDel="00E6091B">
          <w:delText>we</w:delText>
        </w:r>
        <w:r w:rsidR="00B26DD1" w:rsidDel="00E6091B">
          <w:delText xml:space="preserve"> </w:delText>
        </w:r>
        <w:r w:rsidRPr="00C4782F" w:rsidDel="00E6091B">
          <w:delText>briefly</w:delText>
        </w:r>
        <w:r w:rsidR="00B26DD1" w:rsidDel="00E6091B">
          <w:delText xml:space="preserve"> </w:delText>
        </w:r>
        <w:r w:rsidRPr="00C4782F" w:rsidDel="00E6091B">
          <w:delText>cover</w:delText>
        </w:r>
        <w:r w:rsidR="00B26DD1" w:rsidDel="00E6091B">
          <w:delText xml:space="preserve"> </w:delText>
        </w:r>
        <w:r w:rsidRPr="00C4782F" w:rsidDel="00E6091B">
          <w:delText>some</w:delText>
        </w:r>
        <w:r w:rsidR="00B26DD1" w:rsidDel="00E6091B">
          <w:delText xml:space="preserve"> </w:delText>
        </w:r>
        <w:r w:rsidRPr="00C4782F" w:rsidDel="00E6091B">
          <w:delText>of</w:delText>
        </w:r>
        <w:r w:rsidR="00B26DD1" w:rsidDel="00E6091B">
          <w:delText xml:space="preserve"> </w:delText>
        </w:r>
        <w:r w:rsidRPr="00C4782F" w:rsidDel="00E6091B">
          <w:delText>the</w:delText>
        </w:r>
        <w:r w:rsidR="00B26DD1" w:rsidDel="00E6091B">
          <w:delText xml:space="preserve"> </w:delText>
        </w:r>
        <w:r w:rsidRPr="00C4782F" w:rsidDel="00E6091B">
          <w:delText>basic</w:delText>
        </w:r>
        <w:r w:rsidR="00B26DD1" w:rsidDel="00E6091B">
          <w:delText xml:space="preserve"> </w:delText>
        </w:r>
        <w:r w:rsidRPr="00C4782F" w:rsidDel="00E6091B">
          <w:delText>underlying</w:delText>
        </w:r>
        <w:r w:rsidR="00B26DD1" w:rsidDel="00E6091B">
          <w:delText xml:space="preserve"> </w:delText>
        </w:r>
        <w:r w:rsidRPr="00C4782F" w:rsidDel="00E6091B">
          <w:delText>APIs</w:delText>
        </w:r>
        <w:r w:rsidR="00B26DD1" w:rsidDel="00E6091B">
          <w:delText xml:space="preserve"> </w:delText>
        </w:r>
        <w:r w:rsidRPr="00C4782F" w:rsidDel="00E6091B">
          <w:delText>for</w:delText>
        </w:r>
        <w:r w:rsidR="00B26DD1" w:rsidDel="00E6091B">
          <w:delText xml:space="preserve"> </w:delText>
        </w:r>
        <w:r w:rsidRPr="00C4782F" w:rsidDel="00E6091B">
          <w:delText>directly</w:delText>
        </w:r>
        <w:r w:rsidR="00B26DD1" w:rsidDel="00E6091B">
          <w:delText xml:space="preserve"> </w:delText>
        </w:r>
        <w:r w:rsidRPr="00C4782F" w:rsidDel="00E6091B">
          <w:delText>manipulating</w:delText>
        </w:r>
        <w:r w:rsidR="00B26DD1" w:rsidDel="00E6091B">
          <w:delText xml:space="preserve"> </w:delText>
        </w:r>
        <w:r w:rsidRPr="00C4782F" w:rsidDel="00E6091B">
          <w:delText>threads.</w:delText>
        </w:r>
      </w:del>
    </w:p>
    <w:p w14:paraId="1CC74818" w14:textId="15E53CA5" w:rsidR="00E73B39" w:rsidRPr="00C4782F" w:rsidDel="00E6091B" w:rsidRDefault="00FA3D78" w:rsidP="00DF4A1F">
      <w:pPr>
        <w:pStyle w:val="H2"/>
        <w:rPr>
          <w:del w:id="269" w:author="Mark Michaelis" w:date="2020-01-19T08:35:00Z"/>
        </w:rPr>
      </w:pPr>
      <w:del w:id="270" w:author="Mark Michaelis" w:date="2020-01-19T08:35:00Z">
        <w:r w:rsidRPr="00C4782F" w:rsidDel="00E6091B">
          <w:delText>Asynchronous</w:delText>
        </w:r>
        <w:r w:rsidR="00B26DD1" w:rsidDel="00E6091B">
          <w:delText xml:space="preserve"> </w:delText>
        </w:r>
        <w:r w:rsidRPr="00C4782F" w:rsidDel="00E6091B">
          <w:delText>Operations</w:delText>
        </w:r>
        <w:r w:rsidR="00B26DD1" w:rsidDel="00E6091B">
          <w:delText xml:space="preserve"> </w:delText>
        </w:r>
        <w:r w:rsidRPr="00C4782F" w:rsidDel="00E6091B">
          <w:delText>with</w:delText>
        </w:r>
        <w:r w:rsidR="00B26DD1" w:rsidDel="00E6091B">
          <w:delText xml:space="preserve"> </w:delText>
        </w:r>
        <w:r w:rsidRPr="009C65D4" w:rsidDel="00E6091B">
          <w:rPr>
            <w:rStyle w:val="CITchapbm"/>
          </w:rPr>
          <w:delText>System.Threading.Thread</w:delText>
        </w:r>
      </w:del>
    </w:p>
    <w:p w14:paraId="2425735F" w14:textId="5B8D07D1" w:rsidR="00E73B39" w:rsidRPr="00C4782F" w:rsidDel="00E6091B" w:rsidRDefault="00FA3D78" w:rsidP="00DF4A1F">
      <w:pPr>
        <w:pStyle w:val="HEADFIRST"/>
        <w:rPr>
          <w:del w:id="271" w:author="Mark Michaelis" w:date="2020-01-19T08:35:00Z"/>
        </w:rPr>
      </w:pPr>
      <w:del w:id="272" w:author="Mark Michaelis" w:date="2020-01-19T08:35:00Z">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implements</w:delText>
        </w:r>
        <w:r w:rsidR="00B26DD1" w:rsidDel="00E6091B">
          <w:delText xml:space="preserve"> </w:delText>
        </w:r>
        <w:r w:rsidRPr="00C4782F" w:rsidDel="00E6091B">
          <w:delText>threads</w:delText>
        </w:r>
        <w:r w:rsidR="00B26DD1" w:rsidDel="00E6091B">
          <w:delText xml:space="preserve"> </w:delText>
        </w:r>
        <w:r w:rsidRPr="00C4782F" w:rsidDel="00E6091B">
          <w:delText>and</w:delText>
        </w:r>
        <w:r w:rsidR="00B26DD1" w:rsidDel="00E6091B">
          <w:delText xml:space="preserve"> </w:delText>
        </w:r>
        <w:r w:rsidRPr="00C4782F" w:rsidDel="00E6091B">
          <w:delText>provides</w:delText>
        </w:r>
        <w:r w:rsidR="00B26DD1" w:rsidDel="00E6091B">
          <w:delText xml:space="preserve"> </w:delText>
        </w:r>
        <w:r w:rsidRPr="00C4782F" w:rsidDel="00E6091B">
          <w:delText>various</w:delText>
        </w:r>
        <w:r w:rsidR="00B26DD1" w:rsidDel="00E6091B">
          <w:delText xml:space="preserve"> </w:delText>
        </w:r>
        <w:r w:rsidRPr="00C4782F" w:rsidDel="00E6091B">
          <w:delText>unmanaged</w:delText>
        </w:r>
        <w:r w:rsidR="00B26DD1" w:rsidDel="00E6091B">
          <w:delText xml:space="preserve"> </w:delText>
        </w:r>
        <w:r w:rsidRPr="00C4782F" w:rsidDel="00E6091B">
          <w:delText>APIs</w:delText>
        </w:r>
        <w:r w:rsidR="00B26DD1" w:rsidDel="00E6091B">
          <w:delText xml:space="preserve"> </w:delText>
        </w:r>
        <w:r w:rsidRPr="00C4782F" w:rsidDel="00E6091B">
          <w:delText>to</w:delText>
        </w:r>
        <w:r w:rsidR="00B26DD1" w:rsidDel="00E6091B">
          <w:delText xml:space="preserve"> </w:delText>
        </w:r>
        <w:r w:rsidRPr="00C4782F" w:rsidDel="00E6091B">
          <w:delText>create</w:delText>
        </w:r>
        <w:r w:rsidR="00B26DD1" w:rsidDel="00E6091B">
          <w:delText xml:space="preserve"> </w:delText>
        </w:r>
        <w:r w:rsidRPr="00C4782F" w:rsidDel="00E6091B">
          <w:delText>and</w:delText>
        </w:r>
        <w:r w:rsidR="00B26DD1" w:rsidDel="00E6091B">
          <w:delText xml:space="preserve"> </w:delText>
        </w:r>
        <w:r w:rsidRPr="00C4782F" w:rsidDel="00E6091B">
          <w:delText>manage</w:delText>
        </w:r>
        <w:r w:rsidR="00B26DD1" w:rsidDel="00E6091B">
          <w:delText xml:space="preserve"> </w:delText>
        </w:r>
        <w:r w:rsidRPr="00C4782F" w:rsidDel="00E6091B">
          <w:delText>those</w:delText>
        </w:r>
        <w:r w:rsidR="00B26DD1" w:rsidDel="00E6091B">
          <w:delText xml:space="preserve"> </w:delText>
        </w:r>
        <w:r w:rsidRPr="00C4782F" w:rsidDel="00E6091B">
          <w:delText>threads.</w:delText>
        </w:r>
        <w:r w:rsidR="00B26DD1" w:rsidDel="00E6091B">
          <w:delText xml:space="preserve"> </w:delText>
        </w:r>
        <w:r w:rsidRPr="00C4782F" w:rsidDel="00E6091B">
          <w:delText>The</w:delText>
        </w:r>
        <w:r w:rsidR="00B26DD1" w:rsidDel="00E6091B">
          <w:delText xml:space="preserve"> </w:delText>
        </w:r>
        <w:r w:rsidR="007D424A" w:rsidRPr="007D424A" w:rsidDel="00E6091B">
          <w:delText>Common</w:delText>
        </w:r>
        <w:r w:rsidR="00B26DD1" w:rsidDel="00E6091B">
          <w:delText xml:space="preserve"> </w:delText>
        </w:r>
        <w:r w:rsidR="007D424A" w:rsidRPr="007D424A" w:rsidDel="00E6091B">
          <w:delText>Language</w:delText>
        </w:r>
        <w:r w:rsidR="00B26DD1" w:rsidDel="00E6091B">
          <w:delText xml:space="preserve"> </w:delText>
        </w:r>
        <w:r w:rsidR="007D424A" w:rsidRPr="007D424A" w:rsidDel="00E6091B">
          <w:delText>Runtime</w:delText>
        </w:r>
        <w:r w:rsidR="00B26DD1" w:rsidDel="00E6091B">
          <w:delText xml:space="preserve"> </w:delText>
        </w:r>
        <w:r w:rsidR="007D424A" w:rsidDel="00E6091B">
          <w:delText>(</w:delText>
        </w:r>
        <w:r w:rsidRPr="00C4782F" w:rsidDel="00E6091B">
          <w:delText>CLR</w:delText>
        </w:r>
        <w:r w:rsidR="007D424A" w:rsidDel="00E6091B">
          <w:delText>)</w:delText>
        </w:r>
        <w:r w:rsidR="00B26DD1" w:rsidDel="00E6091B">
          <w:delText xml:space="preserve"> </w:delText>
        </w:r>
        <w:r w:rsidRPr="00C4782F" w:rsidDel="00E6091B">
          <w:delText>wraps</w:delText>
        </w:r>
        <w:r w:rsidR="00B26DD1" w:rsidDel="00E6091B">
          <w:delText xml:space="preserve"> </w:delText>
        </w:r>
        <w:r w:rsidRPr="00C4782F" w:rsidDel="00E6091B">
          <w:delText>these</w:delText>
        </w:r>
        <w:r w:rsidR="00B26DD1" w:rsidDel="00E6091B">
          <w:delText xml:space="preserve"> </w:delText>
        </w:r>
        <w:r w:rsidRPr="00C4782F" w:rsidDel="00E6091B">
          <w:delText>unmanaged</w:delText>
        </w:r>
        <w:r w:rsidR="00B26DD1" w:rsidDel="00E6091B">
          <w:delText xml:space="preserve"> </w:delText>
        </w:r>
        <w:r w:rsidRPr="00C4782F" w:rsidDel="00E6091B">
          <w:delText>threads</w:delText>
        </w:r>
        <w:r w:rsidR="00B26DD1" w:rsidDel="00E6091B">
          <w:delText xml:space="preserve"> </w:delText>
        </w:r>
        <w:r w:rsidRPr="00C4782F" w:rsidDel="00E6091B">
          <w:delText>and</w:delText>
        </w:r>
        <w:r w:rsidR="00B26DD1" w:rsidDel="00E6091B">
          <w:delText xml:space="preserve"> </w:delText>
        </w:r>
        <w:r w:rsidRPr="00C4782F" w:rsidDel="00E6091B">
          <w:delText>exposes</w:delText>
        </w:r>
        <w:r w:rsidR="00B26DD1" w:rsidDel="00E6091B">
          <w:delText xml:space="preserve"> </w:delText>
        </w:r>
        <w:r w:rsidRPr="00C4782F" w:rsidDel="00E6091B">
          <w:delText>them</w:delText>
        </w:r>
        <w:r w:rsidR="00B26DD1" w:rsidDel="00E6091B">
          <w:delText xml:space="preserve"> </w:delText>
        </w:r>
        <w:r w:rsidRPr="00C4782F" w:rsidDel="00E6091B">
          <w:delText>in</w:delText>
        </w:r>
        <w:r w:rsidR="00B26DD1" w:rsidDel="00E6091B">
          <w:delText xml:space="preserve"> </w:delText>
        </w:r>
        <w:r w:rsidRPr="00C4782F" w:rsidDel="00E6091B">
          <w:delText>managed</w:delText>
        </w:r>
        <w:r w:rsidR="00B26DD1" w:rsidDel="00E6091B">
          <w:delText xml:space="preserve"> </w:delText>
        </w:r>
        <w:r w:rsidRPr="00C4782F" w:rsidDel="00E6091B">
          <w:delText>code</w:delText>
        </w:r>
        <w:r w:rsidR="00B26DD1" w:rsidDel="00E6091B">
          <w:delText xml:space="preserve"> </w:delText>
        </w:r>
        <w:r w:rsidRPr="00C4782F" w:rsidDel="00E6091B">
          <w:delText>via</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System.Threading.Thread</w:delText>
        </w:r>
        <w:r w:rsidR="00B26DD1" w:rsidDel="00E6091B">
          <w:delText xml:space="preserve"> </w:delText>
        </w:r>
        <w:r w:rsidRPr="00C4782F" w:rsidDel="00E6091B">
          <w:delText>class,</w:delText>
        </w:r>
        <w:r w:rsidR="00B26DD1" w:rsidDel="00E6091B">
          <w:delText xml:space="preserve"> </w:delText>
        </w:r>
        <w:r w:rsidRPr="00C4782F" w:rsidDel="00E6091B">
          <w:delText>an</w:delText>
        </w:r>
        <w:r w:rsidR="00B26DD1" w:rsidDel="00E6091B">
          <w:delText xml:space="preserve"> </w:delText>
        </w:r>
        <w:r w:rsidRPr="00C4782F" w:rsidDel="00E6091B">
          <w:delText>instance</w:delText>
        </w:r>
        <w:r w:rsidR="00B26DD1" w:rsidDel="00E6091B">
          <w:delText xml:space="preserve"> </w:delText>
        </w:r>
        <w:r w:rsidRPr="00C4782F" w:rsidDel="00E6091B">
          <w:delText>of</w:delText>
        </w:r>
        <w:r w:rsidR="00B26DD1" w:rsidDel="00E6091B">
          <w:delText xml:space="preserve"> </w:delText>
        </w:r>
        <w:r w:rsidRPr="00C4782F" w:rsidDel="00E6091B">
          <w:delText>which</w:delText>
        </w:r>
        <w:r w:rsidR="00B26DD1" w:rsidDel="00E6091B">
          <w:delText xml:space="preserve"> </w:delText>
        </w:r>
        <w:r w:rsidRPr="00C4782F" w:rsidDel="00E6091B">
          <w:delText>represents</w:delText>
        </w:r>
        <w:r w:rsidR="00B26DD1" w:rsidDel="00E6091B">
          <w:delText xml:space="preserve"> </w:delText>
        </w:r>
        <w:r w:rsidRPr="00C4782F" w:rsidDel="00E6091B">
          <w:delText>a</w:delText>
        </w:r>
        <w:r w:rsidR="00B26DD1" w:rsidDel="00E6091B">
          <w:delText xml:space="preserve"> </w:delText>
        </w:r>
        <w:r w:rsidRPr="00C4782F" w:rsidDel="00E6091B">
          <w:delText>point</w:delText>
        </w:r>
        <w:r w:rsidR="00B26DD1" w:rsidDel="00E6091B">
          <w:delText xml:space="preserve"> </w:delText>
        </w:r>
        <w:r w:rsidRPr="00C4782F" w:rsidDel="00E6091B">
          <w:delText>of</w:delText>
        </w:r>
        <w:r w:rsidR="00B26DD1" w:rsidDel="00E6091B">
          <w:delText xml:space="preserve"> </w:delText>
        </w:r>
        <w:r w:rsidRPr="00C4782F" w:rsidDel="00E6091B">
          <w:delText>control</w:delText>
        </w:r>
        <w:r w:rsidR="00B26DD1" w:rsidDel="00E6091B">
          <w:delText xml:space="preserve"> </w:delText>
        </w:r>
        <w:r w:rsidRPr="00C4782F" w:rsidDel="00E6091B">
          <w:delText>in</w:delText>
        </w:r>
        <w:r w:rsidR="00B26DD1" w:rsidDel="00E6091B">
          <w:delText xml:space="preserve"> </w:delText>
        </w:r>
        <w:r w:rsidRPr="00C4782F" w:rsidDel="00E6091B">
          <w:delText>the</w:delText>
        </w:r>
        <w:r w:rsidR="00B26DD1" w:rsidDel="00E6091B">
          <w:delText xml:space="preserve"> </w:delText>
        </w:r>
        <w:r w:rsidRPr="00C4782F" w:rsidDel="00E6091B">
          <w:delText>program.</w:delText>
        </w:r>
        <w:r w:rsidR="00B26DD1" w:rsidDel="00E6091B">
          <w:delText xml:space="preserve"> </w:delText>
        </w:r>
        <w:r w:rsidRPr="00C4782F" w:rsidDel="00E6091B">
          <w:delText>As</w:delText>
        </w:r>
        <w:r w:rsidR="00B26DD1" w:rsidDel="00E6091B">
          <w:delText xml:space="preserve"> </w:delText>
        </w:r>
        <w:r w:rsidRPr="00C4782F" w:rsidDel="00E6091B">
          <w:delText>mentioned</w:delText>
        </w:r>
        <w:r w:rsidR="00B26DD1" w:rsidDel="00E6091B">
          <w:delText xml:space="preserve"> </w:delText>
        </w:r>
        <w:r w:rsidR="00311FF1" w:rsidDel="00E6091B">
          <w:delText>earlier</w:delText>
        </w:r>
        <w:r w:rsidRPr="00C4782F" w:rsidDel="00E6091B">
          <w:delText>,</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think</w:delText>
        </w:r>
        <w:r w:rsidR="00B26DD1" w:rsidDel="00E6091B">
          <w:delText xml:space="preserve"> </w:delText>
        </w:r>
        <w:r w:rsidRPr="00C4782F" w:rsidDel="00E6091B">
          <w:delText>of</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as</w:delText>
        </w:r>
        <w:r w:rsidR="00B26DD1" w:rsidDel="00E6091B">
          <w:delText xml:space="preserve"> </w:delText>
        </w:r>
        <w:r w:rsidRPr="00C4782F" w:rsidDel="00E6091B">
          <w:delText>a</w:delText>
        </w:r>
        <w:r w:rsidR="00B26DD1" w:rsidDel="00E6091B">
          <w:delText xml:space="preserve"> </w:delText>
        </w:r>
        <w:r w:rsidRPr="00C4782F" w:rsidDel="00E6091B">
          <w:delText>worker</w:delText>
        </w:r>
        <w:r w:rsidR="00B26DD1" w:rsidDel="00E6091B">
          <w:delText xml:space="preserve"> </w:delText>
        </w:r>
        <w:r w:rsidRPr="00C4782F" w:rsidDel="00E6091B">
          <w:delText>that</w:delText>
        </w:r>
        <w:r w:rsidR="00B26DD1" w:rsidDel="00E6091B">
          <w:delText xml:space="preserve"> </w:delText>
        </w:r>
        <w:r w:rsidRPr="00C4782F" w:rsidDel="00E6091B">
          <w:delText>independently</w:delText>
        </w:r>
        <w:r w:rsidR="00B26DD1" w:rsidDel="00E6091B">
          <w:delText xml:space="preserve"> </w:delText>
        </w:r>
        <w:r w:rsidRPr="00C4782F" w:rsidDel="00E6091B">
          <w:delText>follows</w:delText>
        </w:r>
        <w:r w:rsidR="00B26DD1" w:rsidDel="00E6091B">
          <w:delText xml:space="preserve"> </w:delText>
        </w:r>
        <w:r w:rsidRPr="00C4782F" w:rsidDel="00E6091B">
          <w:delText>the</w:delText>
        </w:r>
        <w:r w:rsidR="00B26DD1" w:rsidDel="00E6091B">
          <w:delText xml:space="preserve"> </w:delText>
        </w:r>
        <w:r w:rsidRPr="00C4782F" w:rsidDel="00E6091B">
          <w:delText>instructions</w:delText>
        </w:r>
        <w:r w:rsidR="00B26DD1" w:rsidDel="00E6091B">
          <w:delText xml:space="preserve"> </w:delText>
        </w:r>
        <w:r w:rsidRPr="00C4782F" w:rsidDel="00E6091B">
          <w:delText>that</w:delText>
        </w:r>
        <w:r w:rsidR="00B26DD1" w:rsidDel="00E6091B">
          <w:delText xml:space="preserve"> </w:delText>
        </w:r>
        <w:r w:rsidRPr="00C4782F" w:rsidDel="00E6091B">
          <w:delText>make</w:delText>
        </w:r>
        <w:r w:rsidR="00B26DD1" w:rsidDel="00E6091B">
          <w:delText xml:space="preserve"> </w:delText>
        </w:r>
        <w:r w:rsidRPr="00C4782F" w:rsidDel="00E6091B">
          <w:delText>up</w:delText>
        </w:r>
        <w:r w:rsidR="00B26DD1" w:rsidDel="00E6091B">
          <w:delText xml:space="preserve"> </w:delText>
        </w:r>
        <w:r w:rsidRPr="00C4782F" w:rsidDel="00E6091B">
          <w:delText>your</w:delText>
        </w:r>
        <w:r w:rsidR="00B26DD1" w:rsidDel="00E6091B">
          <w:delText xml:space="preserve"> </w:delText>
        </w:r>
        <w:r w:rsidRPr="00C4782F" w:rsidDel="00E6091B">
          <w:delText>program.</w:delText>
        </w:r>
      </w:del>
    </w:p>
    <w:p w14:paraId="4BC7D542" w14:textId="6C320A9B" w:rsidR="00E73B39" w:rsidRPr="00C4782F" w:rsidDel="00E6091B" w:rsidRDefault="00A6283F" w:rsidP="005E24E0">
      <w:pPr>
        <w:pStyle w:val="CHAPBM"/>
        <w:rPr>
          <w:del w:id="273" w:author="Mark Michaelis" w:date="2020-01-19T08:35:00Z"/>
        </w:rPr>
      </w:pPr>
      <w:del w:id="274" w:author="Mark Michaelis" w:date="2020-01-19T08:35:00Z">
        <w:r w:rsidDel="00E6091B">
          <w:delText>Listing</w:delText>
        </w:r>
        <w:r w:rsidR="00B26DD1" w:rsidDel="00E6091B">
          <w:delText xml:space="preserve"> </w:delText>
        </w:r>
        <w:r w:rsidDel="00E6091B">
          <w:delText>19.</w:delText>
        </w:r>
        <w:r w:rsidR="00C7066B" w:rsidDel="00E6091B">
          <w:delText>1</w:delText>
        </w:r>
        <w:r w:rsidR="00B26DD1" w:rsidDel="00E6091B">
          <w:delText xml:space="preserve"> </w:delText>
        </w:r>
        <w:r w:rsidR="00FA3D78" w:rsidRPr="00C4782F" w:rsidDel="00E6091B">
          <w:delText>provides</w:delText>
        </w:r>
        <w:r w:rsidR="00B26DD1" w:rsidDel="00E6091B">
          <w:delText xml:space="preserve"> </w:delText>
        </w:r>
        <w:r w:rsidR="00FA3D78" w:rsidRPr="00C4782F" w:rsidDel="00E6091B">
          <w:delText>an</w:delText>
        </w:r>
        <w:r w:rsidR="00B26DD1" w:rsidDel="00E6091B">
          <w:delText xml:space="preserve"> </w:delText>
        </w:r>
        <w:r w:rsidR="00FA3D78" w:rsidRPr="00C4782F" w:rsidDel="00E6091B">
          <w:delText>example.</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independent</w:delText>
        </w:r>
        <w:r w:rsidR="00B26DD1" w:rsidDel="00E6091B">
          <w:delText xml:space="preserve"> </w:delText>
        </w:r>
        <w:r w:rsidR="00FA3D78" w:rsidRPr="00C4782F" w:rsidDel="00E6091B">
          <w:delText>point</w:delText>
        </w:r>
        <w:r w:rsidR="00B26DD1" w:rsidDel="00E6091B">
          <w:delText xml:space="preserve"> </w:delText>
        </w:r>
        <w:r w:rsidR="00FA3D78" w:rsidRPr="00C4782F" w:rsidDel="00E6091B">
          <w:delText>of</w:delText>
        </w:r>
        <w:r w:rsidR="00B26DD1" w:rsidDel="00E6091B">
          <w:delText xml:space="preserve"> </w:delText>
        </w:r>
        <w:r w:rsidR="00FA3D78" w:rsidRPr="00C4782F" w:rsidDel="00E6091B">
          <w:delText>control</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represented</w:delText>
        </w:r>
        <w:r w:rsidR="00B26DD1" w:rsidDel="00E6091B">
          <w:delText xml:space="preserve"> </w:delText>
        </w:r>
        <w:r w:rsidR="00FA3D78" w:rsidRPr="00C4782F" w:rsidDel="00E6091B">
          <w:delText>by</w:delText>
        </w:r>
        <w:r w:rsidR="00B26DD1" w:rsidDel="00E6091B">
          <w:delText xml:space="preserve"> </w:delText>
        </w:r>
        <w:r w:rsidR="00FA3D78" w:rsidRPr="00C4782F" w:rsidDel="00E6091B">
          <w:delText>an</w:delText>
        </w:r>
        <w:r w:rsidR="00B26DD1" w:rsidDel="00E6091B">
          <w:delText xml:space="preserve"> </w:delText>
        </w:r>
        <w:r w:rsidR="00FA3D78" w:rsidRPr="00C4782F" w:rsidDel="00E6091B">
          <w:delText>instance</w:delText>
        </w:r>
        <w:r w:rsidR="00B26DD1" w:rsidDel="00E6091B">
          <w:delText xml:space="preserve"> </w:delText>
        </w:r>
        <w:r w:rsidR="00FA3D78" w:rsidRPr="00C4782F" w:rsidDel="00E6091B">
          <w:delText>of</w:delText>
        </w:r>
        <w:r w:rsidR="00B26DD1" w:rsidDel="00E6091B">
          <w:delText xml:space="preserve"> </w:delText>
        </w:r>
        <w:r w:rsidR="00FA3D78" w:rsidRPr="009C65D4" w:rsidDel="00E6091B">
          <w:rPr>
            <w:rStyle w:val="CITchapbm"/>
          </w:rPr>
          <w:delText>Thread</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runs</w:delText>
        </w:r>
        <w:r w:rsidR="00B26DD1" w:rsidDel="00E6091B">
          <w:delText xml:space="preserve"> </w:delText>
        </w:r>
        <w:r w:rsidR="00FA3D78" w:rsidRPr="00C4782F" w:rsidDel="00E6091B">
          <w:delText>concurrently.</w:delText>
        </w:r>
        <w:r w:rsidR="00B26DD1" w:rsidDel="00E6091B">
          <w:delText xml:space="preserve"> </w:delText>
        </w:r>
        <w:r w:rsidR="00FA3D78" w:rsidRPr="00C4782F" w:rsidDel="00E6091B">
          <w:delText>A</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needs</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know</w:delText>
        </w:r>
        <w:r w:rsidR="00B26DD1" w:rsidDel="00E6091B">
          <w:delText xml:space="preserve"> </w:delText>
        </w:r>
        <w:r w:rsidR="00311FF1" w:rsidDel="00E6091B">
          <w:delText>which</w:delText>
        </w:r>
        <w:r w:rsidR="00B26DD1" w:rsidDel="00E6091B">
          <w:delText xml:space="preserve"> </w:delText>
        </w:r>
        <w:r w:rsidR="00FA3D78" w:rsidRPr="00C4782F" w:rsidDel="00E6091B">
          <w:delText>code</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run</w:delText>
        </w:r>
        <w:r w:rsidR="00B26DD1" w:rsidDel="00E6091B">
          <w:delText xml:space="preserve"> </w:delText>
        </w:r>
        <w:r w:rsidR="00FA3D78" w:rsidRPr="00C4782F" w:rsidDel="00E6091B">
          <w:delText>when</w:delText>
        </w:r>
        <w:r w:rsidR="00B26DD1" w:rsidDel="00E6091B">
          <w:delText xml:space="preserve"> </w:delText>
        </w:r>
        <w:r w:rsidR="00FA3D78" w:rsidRPr="00C4782F" w:rsidDel="00E6091B">
          <w:delText>it</w:delText>
        </w:r>
        <w:r w:rsidR="00B26DD1" w:rsidDel="00E6091B">
          <w:delText xml:space="preserve"> </w:delText>
        </w:r>
        <w:r w:rsidR="00FA3D78" w:rsidRPr="00C4782F" w:rsidDel="00E6091B">
          <w:delText>starts</w:delText>
        </w:r>
        <w:r w:rsidR="00B26DD1" w:rsidDel="00E6091B">
          <w:delText xml:space="preserve"> </w:delText>
        </w:r>
        <w:r w:rsidR="00FA3D78" w:rsidRPr="00C4782F" w:rsidDel="00E6091B">
          <w:delText>up,</w:delText>
        </w:r>
        <w:r w:rsidR="00B26DD1" w:rsidDel="00E6091B">
          <w:delText xml:space="preserve"> </w:delText>
        </w:r>
        <w:r w:rsidR="00FA3D78" w:rsidRPr="00C4782F" w:rsidDel="00E6091B">
          <w:delText>so</w:delText>
        </w:r>
        <w:r w:rsidR="00B26DD1" w:rsidDel="00E6091B">
          <w:delText xml:space="preserve"> </w:delText>
        </w:r>
        <w:r w:rsidR="00FA3D78" w:rsidRPr="00C4782F" w:rsidDel="00E6091B">
          <w:delText>its</w:delText>
        </w:r>
        <w:r w:rsidR="00B26DD1" w:rsidDel="00E6091B">
          <w:delText xml:space="preserve"> </w:delText>
        </w:r>
        <w:r w:rsidR="00FA3D78" w:rsidRPr="00C4782F" w:rsidDel="00E6091B">
          <w:delText>constructor</w:delText>
        </w:r>
        <w:r w:rsidR="00B26DD1" w:rsidDel="00E6091B">
          <w:delText xml:space="preserve"> </w:delText>
        </w:r>
        <w:r w:rsidR="00FA3D78" w:rsidRPr="00C4782F" w:rsidDel="00E6091B">
          <w:delText>takes</w:delText>
        </w:r>
        <w:r w:rsidR="00B26DD1" w:rsidDel="00E6091B">
          <w:delText xml:space="preserve"> </w:delText>
        </w:r>
        <w:r w:rsidR="00FA3D78" w:rsidRPr="00C4782F" w:rsidDel="00E6091B">
          <w:delText>a</w:delText>
        </w:r>
        <w:r w:rsidR="00B26DD1" w:rsidDel="00E6091B">
          <w:delText xml:space="preserve"> </w:delText>
        </w:r>
        <w:r w:rsidR="00FA3D78" w:rsidRPr="00C4782F" w:rsidDel="00E6091B">
          <w:delText>delegate</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refers</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code</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be</w:delText>
        </w:r>
        <w:r w:rsidR="00B26DD1" w:rsidDel="00E6091B">
          <w:delText xml:space="preserve"> </w:delText>
        </w:r>
        <w:r w:rsidR="00FA3D78" w:rsidRPr="00C4782F" w:rsidDel="00E6091B">
          <w:delText>executed.</w:delText>
        </w:r>
        <w:r w:rsidR="00B26DD1" w:rsidDel="00E6091B">
          <w:delText xml:space="preserve"> </w:delText>
        </w:r>
        <w:r w:rsidR="00FA3D78" w:rsidRPr="00C4782F" w:rsidDel="00E6091B">
          <w:delText>In</w:delText>
        </w:r>
        <w:r w:rsidR="00B26DD1" w:rsidDel="00E6091B">
          <w:delText xml:space="preserve"> </w:delText>
        </w:r>
        <w:r w:rsidR="00FA3D78" w:rsidRPr="00C4782F" w:rsidDel="00E6091B">
          <w:delText>this</w:delText>
        </w:r>
        <w:r w:rsidR="00B26DD1" w:rsidDel="00E6091B">
          <w:delText xml:space="preserve"> </w:delText>
        </w:r>
        <w:r w:rsidR="00FA3D78" w:rsidRPr="00C4782F" w:rsidDel="00E6091B">
          <w:delText>case</w:delText>
        </w:r>
        <w:r w:rsidR="007D424A" w:rsidDel="00E6091B">
          <w:delText>,</w:delText>
        </w:r>
        <w:r w:rsidR="00B26DD1" w:rsidDel="00E6091B">
          <w:delText xml:space="preserve"> </w:delText>
        </w:r>
        <w:r w:rsidR="00FA3D78" w:rsidRPr="00C4782F" w:rsidDel="00E6091B">
          <w:delText>we</w:delText>
        </w:r>
        <w:r w:rsidR="00B26DD1" w:rsidDel="00E6091B">
          <w:delText xml:space="preserve"> </w:delText>
        </w:r>
        <w:r w:rsidR="00FA3D78" w:rsidRPr="00C4782F" w:rsidDel="00E6091B">
          <w:delText>convert</w:delText>
        </w:r>
        <w:r w:rsidR="00B26DD1" w:rsidDel="00E6091B">
          <w:delText xml:space="preserve"> </w:delText>
        </w:r>
        <w:r w:rsidR="00FA3D78" w:rsidRPr="00C4782F" w:rsidDel="00E6091B">
          <w:delText>a</w:delText>
        </w:r>
        <w:r w:rsidR="00B26DD1" w:rsidDel="00E6091B">
          <w:delText xml:space="preserve"> </w:delText>
        </w:r>
        <w:r w:rsidR="00FA3D78" w:rsidRPr="00C4782F" w:rsidDel="00E6091B">
          <w:delText>method</w:delText>
        </w:r>
        <w:r w:rsidR="00B26DD1" w:rsidDel="00E6091B">
          <w:delText xml:space="preserve"> </w:delText>
        </w:r>
        <w:r w:rsidR="00FA3D78" w:rsidRPr="00C4782F" w:rsidDel="00E6091B">
          <w:delText>group,</w:delText>
        </w:r>
        <w:r w:rsidR="00B26DD1" w:rsidDel="00E6091B">
          <w:delText xml:space="preserve"> </w:delText>
        </w:r>
        <w:r w:rsidR="00FA3D78" w:rsidRPr="009C65D4" w:rsidDel="00E6091B">
          <w:rPr>
            <w:rStyle w:val="CITchapbm"/>
          </w:rPr>
          <w:delText>DoWork</w:delText>
        </w:r>
        <w:r w:rsidR="00FA3D78" w:rsidRPr="00C4782F" w:rsidDel="00E6091B">
          <w:delText>,</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appropriate</w:delText>
        </w:r>
        <w:r w:rsidR="00B26DD1" w:rsidDel="00E6091B">
          <w:delText xml:space="preserve"> </w:delText>
        </w:r>
        <w:r w:rsidR="00FA3D78" w:rsidRPr="00C4782F" w:rsidDel="00E6091B">
          <w:delText>delegate</w:delText>
        </w:r>
        <w:r w:rsidR="00B26DD1" w:rsidDel="00E6091B">
          <w:delText xml:space="preserve"> </w:delText>
        </w:r>
        <w:r w:rsidR="00FA3D78" w:rsidRPr="00C4782F" w:rsidDel="00E6091B">
          <w:delText>type,</w:delText>
        </w:r>
        <w:r w:rsidR="00B26DD1" w:rsidDel="00E6091B">
          <w:delText xml:space="preserve"> </w:delText>
        </w:r>
        <w:r w:rsidR="00FA3D78" w:rsidRPr="009C65D4" w:rsidDel="00E6091B">
          <w:rPr>
            <w:rStyle w:val="CITchapbm"/>
          </w:rPr>
          <w:delText>ThreadStart</w:delText>
        </w:r>
        <w:r w:rsidR="00FA3D78" w:rsidRPr="00C4782F" w:rsidDel="00E6091B">
          <w:delText>.</w:delText>
        </w:r>
        <w:r w:rsidR="00B26DD1" w:rsidDel="00E6091B">
          <w:delText xml:space="preserve"> </w:delText>
        </w:r>
        <w:r w:rsidR="00FA3D78" w:rsidRPr="00C4782F" w:rsidDel="00E6091B">
          <w:delText>We</w:delText>
        </w:r>
        <w:r w:rsidR="00B26DD1" w:rsidDel="00E6091B">
          <w:delText xml:space="preserve"> </w:delText>
        </w:r>
        <w:r w:rsidR="00FA3D78" w:rsidRPr="00C4782F" w:rsidDel="00E6091B">
          <w:delText>then</w:delText>
        </w:r>
        <w:r w:rsidR="00B26DD1" w:rsidDel="00E6091B">
          <w:delText xml:space="preserve"> </w:delText>
        </w:r>
        <w:r w:rsidR="00FA3D78" w:rsidRPr="00C4782F" w:rsidDel="00E6091B">
          <w:delText>start</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running</w:delText>
        </w:r>
        <w:r w:rsidR="00B26DD1" w:rsidDel="00E6091B">
          <w:delText xml:space="preserve"> </w:delText>
        </w:r>
        <w:r w:rsidR="00FA3D78" w:rsidRPr="00C4782F" w:rsidDel="00E6091B">
          <w:delText>by</w:delText>
        </w:r>
        <w:r w:rsidR="00B26DD1" w:rsidDel="00E6091B">
          <w:delText xml:space="preserve"> </w:delText>
        </w:r>
        <w:r w:rsidR="00FA3D78" w:rsidRPr="00C4782F" w:rsidDel="00E6091B">
          <w:delText>calling</w:delText>
        </w:r>
        <w:r w:rsidR="00B26DD1" w:rsidDel="00E6091B">
          <w:delText xml:space="preserve"> </w:delText>
        </w:r>
        <w:r w:rsidR="00FA3D78" w:rsidRPr="009C65D4" w:rsidDel="00E6091B">
          <w:rPr>
            <w:rStyle w:val="CITchapbm"/>
          </w:rPr>
          <w:delText>Start()</w:delText>
        </w:r>
        <w:r w:rsidR="00FA3D78" w:rsidRPr="00C4782F" w:rsidDel="00E6091B">
          <w:delText>.</w:delText>
        </w:r>
        <w:r w:rsidR="00B26DD1" w:rsidDel="00E6091B">
          <w:delText xml:space="preserve"> </w:delText>
        </w:r>
        <w:r w:rsidR="00FA3D78" w:rsidRPr="00C4782F" w:rsidDel="00E6091B">
          <w:delText>While</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new</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running,</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main</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attempts</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print</w:delText>
        </w:r>
        <w:r w:rsidR="00B26DD1" w:rsidDel="00E6091B">
          <w:delText xml:space="preserve"> </w:delText>
        </w:r>
        <w:r w:rsidR="00FA3D78" w:rsidRPr="00C4782F" w:rsidDel="00E6091B">
          <w:delText>10,000</w:delText>
        </w:r>
        <w:r w:rsidR="00B26DD1" w:rsidDel="00E6091B">
          <w:delText xml:space="preserve"> </w:delText>
        </w:r>
        <w:r w:rsidR="00FA3D78" w:rsidRPr="00C4782F" w:rsidDel="00E6091B">
          <w:delText>hyphens</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console.</w:delText>
        </w:r>
        <w:r w:rsidR="00B26DD1" w:rsidDel="00E6091B">
          <w:delText xml:space="preserve"> </w:delText>
        </w:r>
        <w:r w:rsidR="00FA3D78" w:rsidRPr="00C4782F" w:rsidDel="00E6091B">
          <w:delText>We</w:delText>
        </w:r>
        <w:r w:rsidR="00B26DD1" w:rsidDel="00E6091B">
          <w:delText xml:space="preserve"> </w:delText>
        </w:r>
        <w:r w:rsidR="00FA3D78" w:rsidRPr="00C4782F" w:rsidDel="00E6091B">
          <w:delText>instruct</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main</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then</w:delText>
        </w:r>
        <w:r w:rsidR="00B26DD1" w:rsidDel="00E6091B">
          <w:delText xml:space="preserve"> </w:delText>
        </w:r>
        <w:r w:rsidR="00FA3D78" w:rsidRPr="00C4782F" w:rsidDel="00E6091B">
          <w:delText>wait</w:delText>
        </w:r>
        <w:r w:rsidR="00B26DD1" w:rsidDel="00E6091B">
          <w:delText xml:space="preserve"> </w:delText>
        </w:r>
        <w:r w:rsidR="00FA3D78" w:rsidRPr="00C4782F" w:rsidDel="00E6091B">
          <w:delText>for</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worker</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complete</w:delText>
        </w:r>
        <w:r w:rsidR="00B26DD1" w:rsidDel="00E6091B">
          <w:delText xml:space="preserve"> </w:delText>
        </w:r>
        <w:r w:rsidR="00FA3D78" w:rsidRPr="00C4782F" w:rsidDel="00E6091B">
          <w:delText>its</w:delText>
        </w:r>
        <w:r w:rsidR="00B26DD1" w:rsidDel="00E6091B">
          <w:delText xml:space="preserve"> </w:delText>
        </w:r>
        <w:r w:rsidR="00FA3D78" w:rsidRPr="00C4782F" w:rsidDel="00E6091B">
          <w:delText>work</w:delText>
        </w:r>
        <w:r w:rsidR="00B26DD1" w:rsidDel="00E6091B">
          <w:delText xml:space="preserve"> </w:delText>
        </w:r>
        <w:r w:rsidR="00FA3D78" w:rsidRPr="00C4782F" w:rsidDel="00E6091B">
          <w:delText>by</w:delText>
        </w:r>
        <w:r w:rsidR="00B26DD1" w:rsidDel="00E6091B">
          <w:delText xml:space="preserve"> </w:delText>
        </w:r>
        <w:r w:rsidR="00FA3D78" w:rsidRPr="00C4782F" w:rsidDel="00E6091B">
          <w:delText>calling</w:delText>
        </w:r>
        <w:r w:rsidR="00B26DD1" w:rsidDel="00E6091B">
          <w:delText xml:space="preserve"> </w:delText>
        </w:r>
        <w:r w:rsidR="00FA3D78" w:rsidRPr="009C65D4" w:rsidDel="00E6091B">
          <w:rPr>
            <w:rStyle w:val="CITchapbm"/>
          </w:rPr>
          <w:delText>Join()</w:delText>
        </w:r>
        <w:r w:rsidR="00FA3D78" w:rsidRPr="00C4782F" w:rsidDel="00E6091B">
          <w:delText>.</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result</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shown</w:delText>
        </w:r>
        <w:r w:rsidR="00B26DD1" w:rsidDel="00E6091B">
          <w:delText xml:space="preserve"> </w:delText>
        </w:r>
        <w:r w:rsidR="00FA3D78" w:rsidRPr="00C4782F" w:rsidDel="00E6091B">
          <w:delText>in</w:delText>
        </w:r>
        <w:r w:rsidR="00B26DD1" w:rsidDel="00E6091B">
          <w:delText xml:space="preserve"> </w:delText>
        </w:r>
        <w:r w:rsidR="00956515" w:rsidDel="00E6091B">
          <w:delText>Output</w:delText>
        </w:r>
        <w:r w:rsidR="00B26DD1" w:rsidDel="00E6091B">
          <w:delText xml:space="preserve"> </w:delText>
        </w:r>
        <w:r w:rsidR="00956515" w:rsidDel="00E6091B">
          <w:delText>19.</w:delText>
        </w:r>
        <w:r w:rsidR="00A35F04" w:rsidDel="00E6091B">
          <w:delText>1</w:delText>
        </w:r>
        <w:r w:rsidR="00FA3D78" w:rsidRPr="00C4782F" w:rsidDel="00E6091B">
          <w:delText>.</w:delText>
        </w:r>
      </w:del>
    </w:p>
    <w:p w14:paraId="4C4D2555" w14:textId="3159C243" w:rsidR="00E73B39" w:rsidRPr="00C4782F" w:rsidDel="00E6091B" w:rsidRDefault="00A6283F" w:rsidP="00A62980">
      <w:pPr>
        <w:pStyle w:val="CDTTTL"/>
        <w:rPr>
          <w:del w:id="275" w:author="Mark Michaelis" w:date="2020-01-19T08:35:00Z"/>
        </w:rPr>
      </w:pPr>
      <w:del w:id="276" w:author="Mark Michaelis" w:date="2020-01-19T08:35:00Z">
        <w:r w:rsidRPr="00D60C8C" w:rsidDel="00E6091B">
          <w:rPr>
            <w:rStyle w:val="CDTNUM"/>
          </w:rPr>
          <w:delText>Listing</w:delText>
        </w:r>
        <w:r w:rsidR="00B26DD1" w:rsidRPr="00D60C8C" w:rsidDel="00E6091B">
          <w:rPr>
            <w:rStyle w:val="CDTNUM"/>
          </w:rPr>
          <w:delText xml:space="preserve"> </w:delText>
        </w:r>
        <w:r w:rsidRPr="00D60C8C" w:rsidDel="00E6091B">
          <w:rPr>
            <w:rStyle w:val="CDTNUM"/>
          </w:rPr>
          <w:delText>19.</w:delText>
        </w:r>
        <w:r w:rsidR="00C7066B" w:rsidRPr="00D60C8C" w:rsidDel="00E6091B">
          <w:rPr>
            <w:rStyle w:val="CDTNUM"/>
          </w:rPr>
          <w:delText>1</w:delText>
        </w:r>
        <w:r w:rsidR="00B26DD1" w:rsidRPr="00D60C8C" w:rsidDel="00E6091B">
          <w:rPr>
            <w:rStyle w:val="CDTNUM"/>
          </w:rPr>
          <w:delText>: </w:delText>
        </w:r>
        <w:r w:rsidR="00FA3D78" w:rsidRPr="00C4782F" w:rsidDel="00E6091B">
          <w:delText>Starting</w:delText>
        </w:r>
        <w:r w:rsidR="00B26DD1" w:rsidDel="00E6091B">
          <w:delText xml:space="preserve"> </w:delText>
        </w:r>
        <w:r w:rsidR="00FA3D78" w:rsidRPr="00C4782F" w:rsidDel="00E6091B">
          <w:delText>a</w:delText>
        </w:r>
        <w:r w:rsidR="00B26DD1" w:rsidDel="00E6091B">
          <w:delText xml:space="preserve"> </w:delText>
        </w:r>
        <w:r w:rsidR="00FA3D78" w:rsidRPr="00C4782F" w:rsidDel="00E6091B">
          <w:delText>Method</w:delText>
        </w:r>
        <w:r w:rsidR="00B26DD1" w:rsidDel="00E6091B">
          <w:delText xml:space="preserve"> </w:delText>
        </w:r>
        <w:r w:rsidR="00FA3D78" w:rsidRPr="00C4782F" w:rsidDel="00E6091B">
          <w:delText>Using</w:delText>
        </w:r>
        <w:r w:rsidR="00B26DD1" w:rsidDel="00E6091B">
          <w:delText xml:space="preserve"> </w:delText>
        </w:r>
        <w:r w:rsidR="00FA3D78" w:rsidRPr="005B7EDE" w:rsidDel="00E6091B">
          <w:rPr>
            <w:rStyle w:val="CITchapbm"/>
          </w:rPr>
          <w:delText>System.Threading.Thread</w:delText>
        </w:r>
      </w:del>
    </w:p>
    <w:p w14:paraId="469E1E59" w14:textId="10053995" w:rsidR="00E73B39" w:rsidRPr="00C4782F" w:rsidDel="00E6091B" w:rsidRDefault="00FA3D78" w:rsidP="00A62980">
      <w:pPr>
        <w:pStyle w:val="CDTFIRST"/>
        <w:rPr>
          <w:del w:id="277" w:author="Mark Michaelis" w:date="2020-01-19T08:35:00Z"/>
        </w:rPr>
      </w:pPr>
      <w:del w:id="278" w:author="Mark Michaelis" w:date="2020-01-19T08:35:00Z">
        <w:r w:rsidRPr="00C4782F" w:rsidDel="00E6091B">
          <w:rPr>
            <w:rStyle w:val="CPKeyword"/>
          </w:rPr>
          <w:delText>using</w:delText>
        </w:r>
        <w:r w:rsidR="00B26DD1" w:rsidDel="00E6091B">
          <w:delText xml:space="preserve"> </w:delText>
        </w:r>
        <w:r w:rsidRPr="00C4782F" w:rsidDel="00E6091B">
          <w:delText>System;</w:delText>
        </w:r>
      </w:del>
    </w:p>
    <w:p w14:paraId="3AFF0876" w14:textId="68AC6090" w:rsidR="00E73B39" w:rsidRPr="00C4782F" w:rsidDel="00E6091B" w:rsidRDefault="00FA3D78" w:rsidP="00DA0A6E">
      <w:pPr>
        <w:pStyle w:val="CDTMID"/>
        <w:shd w:val="clear" w:color="auto" w:fill="F2F2F2" w:themeFill="background1" w:themeFillShade="F2"/>
        <w:rPr>
          <w:del w:id="279" w:author="Mark Michaelis" w:date="2020-01-19T08:35:00Z"/>
        </w:rPr>
      </w:pPr>
      <w:del w:id="280" w:author="Mark Michaelis" w:date="2020-01-19T08:35:00Z">
        <w:r w:rsidRPr="00C4782F" w:rsidDel="00E6091B">
          <w:rPr>
            <w:rStyle w:val="CPKeyword"/>
          </w:rPr>
          <w:delText>using</w:delText>
        </w:r>
        <w:r w:rsidR="00B26DD1" w:rsidDel="00E6091B">
          <w:delText xml:space="preserve"> </w:delText>
        </w:r>
        <w:r w:rsidRPr="00C4782F" w:rsidDel="00E6091B">
          <w:delText>System.Threading;</w:delText>
        </w:r>
      </w:del>
    </w:p>
    <w:p w14:paraId="64F45F52" w14:textId="38015040" w:rsidR="00E73B39" w:rsidRPr="00C4782F" w:rsidDel="00E6091B" w:rsidRDefault="00E73B39" w:rsidP="00FA13E8">
      <w:pPr>
        <w:pStyle w:val="CDTMID"/>
        <w:rPr>
          <w:del w:id="281" w:author="Mark Michaelis" w:date="2020-01-19T08:35:00Z"/>
        </w:rPr>
      </w:pPr>
    </w:p>
    <w:p w14:paraId="0DF9BF6F" w14:textId="61608973" w:rsidR="00E73B39" w:rsidRPr="00C4782F" w:rsidDel="00E6091B" w:rsidRDefault="00FA3D78" w:rsidP="00FA13E8">
      <w:pPr>
        <w:pStyle w:val="CDTMID"/>
        <w:rPr>
          <w:del w:id="282" w:author="Mark Michaelis" w:date="2020-01-19T08:35:00Z"/>
        </w:rPr>
      </w:pPr>
      <w:del w:id="283" w:author="Mark Michaelis" w:date="2020-01-19T08:35:00Z">
        <w:r w:rsidRPr="00C4782F" w:rsidDel="00E6091B">
          <w:rPr>
            <w:rStyle w:val="CPKeyword"/>
          </w:rPr>
          <w:delText>public</w:delText>
        </w:r>
        <w:r w:rsidR="00B26DD1" w:rsidDel="00E6091B">
          <w:delText xml:space="preserve"> </w:delText>
        </w:r>
        <w:r w:rsidRPr="00C4782F" w:rsidDel="00E6091B">
          <w:rPr>
            <w:rStyle w:val="CPKeyword"/>
          </w:rPr>
          <w:delText>class</w:delText>
        </w:r>
        <w:r w:rsidR="00B26DD1" w:rsidDel="00E6091B">
          <w:delText xml:space="preserve"> </w:delText>
        </w:r>
        <w:r w:rsidRPr="00C4782F" w:rsidDel="00E6091B">
          <w:delText>RunningASeparateThread</w:delText>
        </w:r>
      </w:del>
    </w:p>
    <w:p w14:paraId="4131B55A" w14:textId="61200307" w:rsidR="00E73B39" w:rsidRPr="00C4782F" w:rsidDel="00E6091B" w:rsidRDefault="00FA3D78" w:rsidP="00FA13E8">
      <w:pPr>
        <w:pStyle w:val="CDTMID"/>
        <w:rPr>
          <w:del w:id="284" w:author="Mark Michaelis" w:date="2020-01-19T08:35:00Z"/>
        </w:rPr>
      </w:pPr>
      <w:del w:id="285" w:author="Mark Michaelis" w:date="2020-01-19T08:35:00Z">
        <w:r w:rsidRPr="00C4782F" w:rsidDel="00E6091B">
          <w:delText>{</w:delText>
        </w:r>
      </w:del>
    </w:p>
    <w:p w14:paraId="2B072818" w14:textId="0D9C7642" w:rsidR="00E73B39" w:rsidRPr="00C4782F" w:rsidDel="00E6091B" w:rsidRDefault="00B26DD1" w:rsidP="00FA13E8">
      <w:pPr>
        <w:pStyle w:val="CDTMID"/>
        <w:rPr>
          <w:del w:id="286" w:author="Mark Michaelis" w:date="2020-01-19T08:35:00Z"/>
        </w:rPr>
      </w:pPr>
      <w:del w:id="287" w:author="Mark Michaelis" w:date="2020-01-19T08:35:00Z">
        <w:r w:rsidDel="00E6091B">
          <w:delText xml:space="preserve">  </w:delText>
        </w:r>
        <w:r w:rsidR="00FA3D78" w:rsidRPr="00C4782F" w:rsidDel="00E6091B">
          <w:rPr>
            <w:rStyle w:val="CPKeyword"/>
          </w:rPr>
          <w:delText>public</w:delText>
        </w:r>
        <w:r w:rsidDel="00E6091B">
          <w:delText xml:space="preserve"> </w:delText>
        </w:r>
        <w:r w:rsidR="00FA3D78" w:rsidRPr="00C4782F" w:rsidDel="00E6091B">
          <w:rPr>
            <w:rStyle w:val="CPKeyword"/>
          </w:rPr>
          <w:delText>const</w:delText>
        </w:r>
        <w:r w:rsidDel="00E6091B">
          <w:delText xml:space="preserve"> </w:delText>
        </w:r>
        <w:r w:rsidR="00FA3D78" w:rsidRPr="00C4782F" w:rsidDel="00E6091B">
          <w:rPr>
            <w:rStyle w:val="CPKeyword"/>
          </w:rPr>
          <w:delText>int</w:delText>
        </w:r>
        <w:r w:rsidDel="00E6091B">
          <w:delText xml:space="preserve"> </w:delText>
        </w:r>
        <w:r w:rsidR="00FA3D78" w:rsidRPr="00C4782F" w:rsidDel="00E6091B">
          <w:delText>Repetitions</w:delText>
        </w:r>
        <w:r w:rsidDel="00E6091B">
          <w:delText xml:space="preserve"> </w:delText>
        </w:r>
        <w:r w:rsidR="00FA3D78" w:rsidRPr="00C4782F" w:rsidDel="00E6091B">
          <w:delText>=</w:delText>
        </w:r>
        <w:r w:rsidDel="00E6091B">
          <w:delText xml:space="preserve"> </w:delText>
        </w:r>
        <w:r w:rsidR="00FA3D78" w:rsidRPr="00C4782F" w:rsidDel="00E6091B">
          <w:delText>1000;</w:delText>
        </w:r>
      </w:del>
    </w:p>
    <w:p w14:paraId="4C99F7DC" w14:textId="46716CFC" w:rsidR="00E73B39" w:rsidRPr="00C4782F" w:rsidDel="00E6091B" w:rsidRDefault="00E73B39" w:rsidP="00FA13E8">
      <w:pPr>
        <w:pStyle w:val="CDTMID"/>
        <w:rPr>
          <w:del w:id="288" w:author="Mark Michaelis" w:date="2020-01-19T08:35:00Z"/>
        </w:rPr>
      </w:pPr>
    </w:p>
    <w:p w14:paraId="49C69647" w14:textId="14384C99" w:rsidR="00E73B39" w:rsidRPr="00C4782F" w:rsidDel="00E6091B" w:rsidRDefault="00B26DD1" w:rsidP="00FA13E8">
      <w:pPr>
        <w:pStyle w:val="CDTMID"/>
        <w:rPr>
          <w:del w:id="289" w:author="Mark Michaelis" w:date="2020-01-19T08:35:00Z"/>
        </w:rPr>
      </w:pPr>
      <w:del w:id="290" w:author="Mark Michaelis" w:date="2020-01-19T08:35:00Z">
        <w:r w:rsidDel="00E6091B">
          <w:delText xml:space="preserve">  </w:delText>
        </w:r>
        <w:r w:rsidR="00FA3D78" w:rsidRPr="00C4782F" w:rsidDel="00E6091B">
          <w:rPr>
            <w:rStyle w:val="CPKeyword"/>
          </w:rPr>
          <w:delText>public</w:delText>
        </w:r>
        <w:r w:rsidDel="00E6091B">
          <w:delText xml:space="preserve"> </w:delText>
        </w:r>
        <w:r w:rsidR="00FA3D78" w:rsidRPr="00C4782F" w:rsidDel="00E6091B">
          <w:rPr>
            <w:rStyle w:val="CPKeyword"/>
          </w:rPr>
          <w:delText>static</w:delText>
        </w:r>
        <w:r w:rsidDel="00E6091B">
          <w:delText xml:space="preserve"> </w:delText>
        </w:r>
        <w:r w:rsidR="00FA3D78" w:rsidRPr="00C4782F" w:rsidDel="00E6091B">
          <w:rPr>
            <w:rStyle w:val="CPKeyword"/>
          </w:rPr>
          <w:delText>void</w:delText>
        </w:r>
        <w:r w:rsidDel="00E6091B">
          <w:delText xml:space="preserve"> </w:delText>
        </w:r>
        <w:r w:rsidR="00FA3D78" w:rsidRPr="00C4782F" w:rsidDel="00E6091B">
          <w:delText>Main()</w:delText>
        </w:r>
      </w:del>
    </w:p>
    <w:p w14:paraId="627FF616" w14:textId="38DC782D" w:rsidR="00E73B39" w:rsidRPr="00C4782F" w:rsidDel="00E6091B" w:rsidRDefault="00B26DD1" w:rsidP="00FA13E8">
      <w:pPr>
        <w:pStyle w:val="CDTMID"/>
        <w:rPr>
          <w:del w:id="291" w:author="Mark Michaelis" w:date="2020-01-19T08:35:00Z"/>
        </w:rPr>
      </w:pPr>
      <w:del w:id="292" w:author="Mark Michaelis" w:date="2020-01-19T08:35:00Z">
        <w:r w:rsidDel="00E6091B">
          <w:delText xml:space="preserve">  </w:delText>
        </w:r>
        <w:r w:rsidR="00FA3D78" w:rsidRPr="00C4782F" w:rsidDel="00E6091B">
          <w:delText>{</w:delText>
        </w:r>
      </w:del>
    </w:p>
    <w:p w14:paraId="62109117" w14:textId="4D6A70E0" w:rsidR="00E73B39" w:rsidRPr="00C4782F" w:rsidDel="00E6091B" w:rsidRDefault="00B26DD1" w:rsidP="00DA0A6E">
      <w:pPr>
        <w:pStyle w:val="CDTMID"/>
        <w:shd w:val="clear" w:color="auto" w:fill="F2F2F2" w:themeFill="background1" w:themeFillShade="F2"/>
        <w:rPr>
          <w:del w:id="293" w:author="Mark Michaelis" w:date="2020-01-19T08:35:00Z"/>
        </w:rPr>
      </w:pPr>
      <w:del w:id="294" w:author="Mark Michaelis" w:date="2020-01-19T08:35:00Z">
        <w:r w:rsidDel="00E6091B">
          <w:delText xml:space="preserve">      </w:delText>
        </w:r>
        <w:r w:rsidR="00FA3D78" w:rsidRPr="00C4782F" w:rsidDel="00E6091B">
          <w:delText>ThreadStart</w:delText>
        </w:r>
        <w:r w:rsidDel="00E6091B">
          <w:delText xml:space="preserve"> </w:delText>
        </w:r>
        <w:r w:rsidR="00FA3D78" w:rsidRPr="00C4782F" w:rsidDel="00E6091B">
          <w:delText>threadStart</w:delText>
        </w:r>
        <w:r w:rsidDel="00E6091B">
          <w:delText xml:space="preserve"> </w:delText>
        </w:r>
        <w:r w:rsidR="00FA3D78" w:rsidRPr="00C4782F" w:rsidDel="00E6091B">
          <w:delText>=</w:delText>
        </w:r>
        <w:r w:rsidDel="00E6091B">
          <w:delText xml:space="preserve"> </w:delText>
        </w:r>
        <w:r w:rsidR="00FA3D78" w:rsidRPr="00C4782F" w:rsidDel="00E6091B">
          <w:delText>DoWork;</w:delText>
        </w:r>
      </w:del>
    </w:p>
    <w:p w14:paraId="309B1D29" w14:textId="5BCCA98B" w:rsidR="00E73B39" w:rsidRPr="00C4782F" w:rsidDel="00E6091B" w:rsidRDefault="00B26DD1" w:rsidP="00DA0A6E">
      <w:pPr>
        <w:pStyle w:val="CDTMID"/>
        <w:shd w:val="clear" w:color="auto" w:fill="F2F2F2" w:themeFill="background1" w:themeFillShade="F2"/>
        <w:rPr>
          <w:del w:id="295" w:author="Mark Michaelis" w:date="2020-01-19T08:35:00Z"/>
        </w:rPr>
      </w:pPr>
      <w:del w:id="296" w:author="Mark Michaelis" w:date="2020-01-19T08:35:00Z">
        <w:r w:rsidDel="00E6091B">
          <w:delText xml:space="preserve">      </w:delText>
        </w:r>
        <w:r w:rsidR="00FA3D78" w:rsidRPr="00C4782F" w:rsidDel="00E6091B">
          <w:delText>Thread</w:delText>
        </w:r>
        <w:r w:rsidDel="00E6091B">
          <w:delText xml:space="preserve"> </w:delText>
        </w:r>
        <w:r w:rsidR="00FA3D78" w:rsidRPr="00C4782F" w:rsidDel="00E6091B">
          <w:delText>thread</w:delText>
        </w:r>
        <w:r w:rsidDel="00E6091B">
          <w:delText xml:space="preserve"> </w:delText>
        </w:r>
        <w:r w:rsidR="00FA3D78" w:rsidRPr="00C4782F" w:rsidDel="00E6091B">
          <w:delText>=</w:delText>
        </w:r>
        <w:r w:rsidDel="00E6091B">
          <w:delText xml:space="preserve"> </w:delText>
        </w:r>
        <w:r w:rsidR="00FA3D78" w:rsidRPr="00C4782F" w:rsidDel="00E6091B">
          <w:rPr>
            <w:rStyle w:val="CPKeyword"/>
          </w:rPr>
          <w:delText>new</w:delText>
        </w:r>
        <w:r w:rsidDel="00E6091B">
          <w:delText xml:space="preserve"> </w:delText>
        </w:r>
        <w:r w:rsidR="00FA3D78" w:rsidRPr="00C4782F" w:rsidDel="00E6091B">
          <w:delText>Thread(threadStart);</w:delText>
        </w:r>
      </w:del>
    </w:p>
    <w:p w14:paraId="49BA86C2" w14:textId="058402A5" w:rsidR="00E73B39" w:rsidRPr="00C4782F" w:rsidDel="00E6091B" w:rsidRDefault="00B26DD1" w:rsidP="00DA0A6E">
      <w:pPr>
        <w:pStyle w:val="CDTMID"/>
        <w:shd w:val="clear" w:color="auto" w:fill="F2F2F2" w:themeFill="background1" w:themeFillShade="F2"/>
        <w:rPr>
          <w:del w:id="297" w:author="Mark Michaelis" w:date="2020-01-19T08:35:00Z"/>
        </w:rPr>
      </w:pPr>
      <w:del w:id="298" w:author="Mark Michaelis" w:date="2020-01-19T08:35:00Z">
        <w:r w:rsidDel="00E6091B">
          <w:delText xml:space="preserve">      </w:delText>
        </w:r>
        <w:r w:rsidR="00FA3D78" w:rsidRPr="00C4782F" w:rsidDel="00E6091B">
          <w:delText>thread.Start();</w:delText>
        </w:r>
      </w:del>
    </w:p>
    <w:p w14:paraId="13D0AAA7" w14:textId="3D2B0804" w:rsidR="00E73B39" w:rsidRPr="00C4782F" w:rsidDel="00E6091B" w:rsidRDefault="00B26DD1" w:rsidP="00FA13E8">
      <w:pPr>
        <w:pStyle w:val="CDTMID"/>
        <w:rPr>
          <w:del w:id="299" w:author="Mark Michaelis" w:date="2020-01-19T08:35:00Z"/>
        </w:rPr>
      </w:pPr>
      <w:del w:id="300" w:author="Mark Michaelis" w:date="2020-01-19T08:35:00Z">
        <w:r w:rsidDel="00E6091B">
          <w:delText xml:space="preserve">      </w:delText>
        </w:r>
        <w:r w:rsidR="00FA3D78" w:rsidRPr="00C4782F" w:rsidDel="00E6091B">
          <w:rPr>
            <w:rStyle w:val="CPKeyword"/>
          </w:rPr>
          <w:delText>for</w:delText>
        </w:r>
        <w:r w:rsidR="00FA3D78" w:rsidRPr="00C4782F" w:rsidDel="00E6091B">
          <w:delText>(</w:delText>
        </w:r>
        <w:r w:rsidR="00FA3D78" w:rsidRPr="00C4782F" w:rsidDel="00E6091B">
          <w:rPr>
            <w:rStyle w:val="CPKeyword"/>
          </w:rPr>
          <w:delText>int</w:delText>
        </w:r>
        <w:r w:rsidDel="00E6091B">
          <w:delText xml:space="preserve"> </w:delText>
        </w:r>
        <w:r w:rsidR="00FA3D78" w:rsidRPr="00C4782F" w:rsidDel="00E6091B">
          <w:delText>count</w:delText>
        </w:r>
        <w:r w:rsidDel="00E6091B">
          <w:delText xml:space="preserve"> </w:delText>
        </w:r>
        <w:r w:rsidR="00FA3D78" w:rsidRPr="00C4782F" w:rsidDel="00E6091B">
          <w:delText>=</w:delText>
        </w:r>
        <w:r w:rsidDel="00E6091B">
          <w:delText xml:space="preserve"> </w:delText>
        </w:r>
        <w:r w:rsidR="00FA3D78" w:rsidRPr="00C4782F" w:rsidDel="00E6091B">
          <w:delText>0;</w:delText>
        </w:r>
        <w:r w:rsidDel="00E6091B">
          <w:delText xml:space="preserve"> </w:delText>
        </w:r>
        <w:r w:rsidR="00FA3D78" w:rsidRPr="00C4782F" w:rsidDel="00E6091B">
          <w:delText>count</w:delText>
        </w:r>
        <w:r w:rsidDel="00E6091B">
          <w:delText xml:space="preserve"> </w:delText>
        </w:r>
        <w:r w:rsidR="00FA3D78" w:rsidRPr="00C4782F" w:rsidDel="00E6091B">
          <w:delText>&lt;</w:delText>
        </w:r>
        <w:r w:rsidDel="00E6091B">
          <w:delText xml:space="preserve"> </w:delText>
        </w:r>
        <w:r w:rsidR="00FA3D78" w:rsidRPr="00C4782F" w:rsidDel="00E6091B">
          <w:delText>Repetitions;</w:delText>
        </w:r>
        <w:r w:rsidDel="00E6091B">
          <w:delText xml:space="preserve"> </w:delText>
        </w:r>
        <w:r w:rsidR="00FA3D78" w:rsidRPr="00C4782F" w:rsidDel="00E6091B">
          <w:delText>count++)</w:delText>
        </w:r>
      </w:del>
    </w:p>
    <w:p w14:paraId="472F8AE8" w14:textId="6DA69E71" w:rsidR="00E73B39" w:rsidRPr="00C4782F" w:rsidDel="00E6091B" w:rsidRDefault="00B26DD1" w:rsidP="00FA13E8">
      <w:pPr>
        <w:pStyle w:val="CDTMID"/>
        <w:rPr>
          <w:del w:id="301" w:author="Mark Michaelis" w:date="2020-01-19T08:35:00Z"/>
        </w:rPr>
      </w:pPr>
      <w:del w:id="302" w:author="Mark Michaelis" w:date="2020-01-19T08:35:00Z">
        <w:r w:rsidDel="00E6091B">
          <w:delText xml:space="preserve">      </w:delText>
        </w:r>
        <w:r w:rsidR="00FA3D78" w:rsidRPr="00C4782F" w:rsidDel="00E6091B">
          <w:delText>{</w:delText>
        </w:r>
      </w:del>
    </w:p>
    <w:p w14:paraId="05F0AFA4" w14:textId="2D8835FE" w:rsidR="00E73B39" w:rsidRPr="00C4782F" w:rsidDel="00E6091B" w:rsidRDefault="00B26DD1" w:rsidP="00FA13E8">
      <w:pPr>
        <w:pStyle w:val="CDTMID"/>
        <w:rPr>
          <w:del w:id="303" w:author="Mark Michaelis" w:date="2020-01-19T08:35:00Z"/>
        </w:rPr>
      </w:pPr>
      <w:del w:id="304" w:author="Mark Michaelis" w:date="2020-01-19T08:35:00Z">
        <w:r w:rsidDel="00E6091B">
          <w:delText xml:space="preserve">          </w:delText>
        </w:r>
        <w:r w:rsidR="00FA3D78" w:rsidRPr="00C4782F" w:rsidDel="00E6091B">
          <w:delText>Console.Write(</w:delText>
        </w:r>
        <w:r w:rsidR="00FA3D78" w:rsidRPr="00C4782F" w:rsidDel="00E6091B">
          <w:rPr>
            <w:rStyle w:val="Maroon"/>
          </w:rPr>
          <w:delText>'-'</w:delText>
        </w:r>
        <w:r w:rsidR="00FA3D78" w:rsidRPr="00C4782F" w:rsidDel="00E6091B">
          <w:delText>);</w:delText>
        </w:r>
      </w:del>
    </w:p>
    <w:p w14:paraId="7D8ED362" w14:textId="4BC89ED9" w:rsidR="00E73B39" w:rsidRPr="00C4782F" w:rsidDel="00E6091B" w:rsidRDefault="00B26DD1" w:rsidP="00FA13E8">
      <w:pPr>
        <w:pStyle w:val="CDTMID"/>
        <w:rPr>
          <w:del w:id="305" w:author="Mark Michaelis" w:date="2020-01-19T08:35:00Z"/>
        </w:rPr>
      </w:pPr>
      <w:del w:id="306" w:author="Mark Michaelis" w:date="2020-01-19T08:35:00Z">
        <w:r w:rsidDel="00E6091B">
          <w:delText xml:space="preserve">      </w:delText>
        </w:r>
        <w:r w:rsidR="00FA3D78" w:rsidRPr="00C4782F" w:rsidDel="00E6091B">
          <w:delText>}</w:delText>
        </w:r>
      </w:del>
    </w:p>
    <w:p w14:paraId="6B504844" w14:textId="01DF02FC" w:rsidR="00E73B39" w:rsidRPr="00C4782F" w:rsidDel="00E6091B" w:rsidRDefault="00B26DD1" w:rsidP="00DA0A6E">
      <w:pPr>
        <w:pStyle w:val="CDTMID"/>
        <w:shd w:val="clear" w:color="auto" w:fill="F2F2F2" w:themeFill="background1" w:themeFillShade="F2"/>
        <w:rPr>
          <w:del w:id="307" w:author="Mark Michaelis" w:date="2020-01-19T08:35:00Z"/>
        </w:rPr>
      </w:pPr>
      <w:del w:id="308" w:author="Mark Michaelis" w:date="2020-01-19T08:35:00Z">
        <w:r w:rsidDel="00E6091B">
          <w:delText xml:space="preserve">      </w:delText>
        </w:r>
        <w:r w:rsidR="00FA3D78" w:rsidRPr="00C4782F" w:rsidDel="00E6091B">
          <w:delText>thread.Join();</w:delText>
        </w:r>
      </w:del>
    </w:p>
    <w:p w14:paraId="01F147AD" w14:textId="62CE65C3" w:rsidR="00E73B39" w:rsidRPr="00C4782F" w:rsidDel="00E6091B" w:rsidRDefault="00B26DD1" w:rsidP="00FA13E8">
      <w:pPr>
        <w:pStyle w:val="CDTMID"/>
        <w:rPr>
          <w:del w:id="309" w:author="Mark Michaelis" w:date="2020-01-19T08:35:00Z"/>
        </w:rPr>
      </w:pPr>
      <w:del w:id="310" w:author="Mark Michaelis" w:date="2020-01-19T08:35:00Z">
        <w:r w:rsidDel="00E6091B">
          <w:delText xml:space="preserve">  </w:delText>
        </w:r>
        <w:r w:rsidR="00FA3D78" w:rsidRPr="00C4782F" w:rsidDel="00E6091B">
          <w:delText>}</w:delText>
        </w:r>
      </w:del>
    </w:p>
    <w:p w14:paraId="20576BC6" w14:textId="2322E10E" w:rsidR="00E73B39" w:rsidRPr="00C4782F" w:rsidDel="00E6091B" w:rsidRDefault="00E73B39" w:rsidP="00FA13E8">
      <w:pPr>
        <w:pStyle w:val="CDTMID"/>
        <w:rPr>
          <w:del w:id="311" w:author="Mark Michaelis" w:date="2020-01-19T08:35:00Z"/>
        </w:rPr>
      </w:pPr>
    </w:p>
    <w:p w14:paraId="54CE600D" w14:textId="3A18B4E4" w:rsidR="00E73B39" w:rsidRPr="00C4782F" w:rsidDel="00E6091B" w:rsidRDefault="00B26DD1" w:rsidP="00FA13E8">
      <w:pPr>
        <w:pStyle w:val="CDTMID"/>
        <w:rPr>
          <w:del w:id="312" w:author="Mark Michaelis" w:date="2020-01-19T08:35:00Z"/>
        </w:rPr>
      </w:pPr>
      <w:del w:id="313" w:author="Mark Michaelis" w:date="2020-01-19T08:35:00Z">
        <w:r w:rsidDel="00E6091B">
          <w:delText xml:space="preserve">  </w:delText>
        </w:r>
        <w:r w:rsidR="00FA3D78" w:rsidRPr="00C4782F" w:rsidDel="00E6091B">
          <w:rPr>
            <w:rStyle w:val="CPKeyword"/>
          </w:rPr>
          <w:delText>public</w:delText>
        </w:r>
        <w:r w:rsidDel="00E6091B">
          <w:delText xml:space="preserve"> </w:delText>
        </w:r>
        <w:r w:rsidR="00FA3D78" w:rsidRPr="00C4782F" w:rsidDel="00E6091B">
          <w:rPr>
            <w:rStyle w:val="CPKeyword"/>
          </w:rPr>
          <w:delText>static</w:delText>
        </w:r>
        <w:r w:rsidDel="00E6091B">
          <w:delText xml:space="preserve"> </w:delText>
        </w:r>
        <w:r w:rsidR="00FA3D78" w:rsidRPr="00C4782F" w:rsidDel="00E6091B">
          <w:rPr>
            <w:rStyle w:val="CPKeyword"/>
          </w:rPr>
          <w:delText>void</w:delText>
        </w:r>
        <w:r w:rsidDel="00E6091B">
          <w:delText xml:space="preserve"> </w:delText>
        </w:r>
        <w:r w:rsidR="00FA3D78" w:rsidRPr="00C4782F" w:rsidDel="00E6091B">
          <w:delText>DoWork()</w:delText>
        </w:r>
      </w:del>
    </w:p>
    <w:p w14:paraId="0C47AA64" w14:textId="1FFDD17C" w:rsidR="00E73B39" w:rsidRPr="00C4782F" w:rsidDel="00E6091B" w:rsidRDefault="00B26DD1" w:rsidP="00FA13E8">
      <w:pPr>
        <w:pStyle w:val="CDTMID"/>
        <w:rPr>
          <w:del w:id="314" w:author="Mark Michaelis" w:date="2020-01-19T08:35:00Z"/>
        </w:rPr>
      </w:pPr>
      <w:del w:id="315" w:author="Mark Michaelis" w:date="2020-01-19T08:35:00Z">
        <w:r w:rsidDel="00E6091B">
          <w:delText xml:space="preserve">  </w:delText>
        </w:r>
        <w:r w:rsidR="00FA3D78" w:rsidRPr="00C4782F" w:rsidDel="00E6091B">
          <w:delText>{</w:delText>
        </w:r>
      </w:del>
    </w:p>
    <w:p w14:paraId="346085BC" w14:textId="37209389" w:rsidR="00E73B39" w:rsidRPr="00C4782F" w:rsidDel="00E6091B" w:rsidRDefault="00B26DD1" w:rsidP="00FA13E8">
      <w:pPr>
        <w:pStyle w:val="CDTMID"/>
        <w:rPr>
          <w:del w:id="316" w:author="Mark Michaelis" w:date="2020-01-19T08:35:00Z"/>
        </w:rPr>
      </w:pPr>
      <w:del w:id="317" w:author="Mark Michaelis" w:date="2020-01-19T08:35:00Z">
        <w:r w:rsidDel="00E6091B">
          <w:delText xml:space="preserve">      </w:delText>
        </w:r>
        <w:r w:rsidR="00FA3D78" w:rsidRPr="00C4782F" w:rsidDel="00E6091B">
          <w:rPr>
            <w:rStyle w:val="CPKeyword"/>
          </w:rPr>
          <w:delText>for</w:delText>
        </w:r>
        <w:r w:rsidR="00FA3D78" w:rsidRPr="00C4782F" w:rsidDel="00E6091B">
          <w:delText>(</w:delText>
        </w:r>
        <w:r w:rsidR="00FA3D78" w:rsidRPr="00C4782F" w:rsidDel="00E6091B">
          <w:rPr>
            <w:rStyle w:val="CPKeyword"/>
          </w:rPr>
          <w:delText>int</w:delText>
        </w:r>
        <w:r w:rsidDel="00E6091B">
          <w:delText xml:space="preserve"> </w:delText>
        </w:r>
        <w:r w:rsidR="00FA3D78" w:rsidRPr="00C4782F" w:rsidDel="00E6091B">
          <w:delText>count</w:delText>
        </w:r>
        <w:r w:rsidDel="00E6091B">
          <w:delText xml:space="preserve"> </w:delText>
        </w:r>
        <w:r w:rsidR="00FA3D78" w:rsidRPr="00C4782F" w:rsidDel="00E6091B">
          <w:delText>=</w:delText>
        </w:r>
        <w:r w:rsidDel="00E6091B">
          <w:delText xml:space="preserve"> </w:delText>
        </w:r>
        <w:r w:rsidR="00FA3D78" w:rsidRPr="00C4782F" w:rsidDel="00E6091B">
          <w:delText>0;</w:delText>
        </w:r>
        <w:r w:rsidDel="00E6091B">
          <w:delText xml:space="preserve"> </w:delText>
        </w:r>
        <w:r w:rsidR="00FA3D78" w:rsidRPr="00C4782F" w:rsidDel="00E6091B">
          <w:delText>count</w:delText>
        </w:r>
        <w:r w:rsidDel="00E6091B">
          <w:delText xml:space="preserve"> </w:delText>
        </w:r>
        <w:r w:rsidR="00FA3D78" w:rsidRPr="00C4782F" w:rsidDel="00E6091B">
          <w:delText>&lt;</w:delText>
        </w:r>
        <w:r w:rsidDel="00E6091B">
          <w:delText xml:space="preserve"> </w:delText>
        </w:r>
        <w:r w:rsidR="00FA3D78" w:rsidRPr="00C4782F" w:rsidDel="00E6091B">
          <w:delText>Repetitions;</w:delText>
        </w:r>
        <w:r w:rsidDel="00E6091B">
          <w:delText xml:space="preserve"> </w:delText>
        </w:r>
        <w:r w:rsidR="00FA3D78" w:rsidRPr="00C4782F" w:rsidDel="00E6091B">
          <w:delText>count++)</w:delText>
        </w:r>
      </w:del>
    </w:p>
    <w:p w14:paraId="75F75B1B" w14:textId="7CCFC011" w:rsidR="00E73B39" w:rsidRPr="00C4782F" w:rsidDel="00E6091B" w:rsidRDefault="00B26DD1" w:rsidP="00FA13E8">
      <w:pPr>
        <w:pStyle w:val="CDTMID"/>
        <w:rPr>
          <w:del w:id="318" w:author="Mark Michaelis" w:date="2020-01-19T08:35:00Z"/>
        </w:rPr>
      </w:pPr>
      <w:del w:id="319" w:author="Mark Michaelis" w:date="2020-01-19T08:35:00Z">
        <w:r w:rsidDel="00E6091B">
          <w:delText xml:space="preserve">      </w:delText>
        </w:r>
        <w:r w:rsidR="00FA3D78" w:rsidRPr="00C4782F" w:rsidDel="00E6091B">
          <w:delText>{</w:delText>
        </w:r>
      </w:del>
    </w:p>
    <w:p w14:paraId="2D6F0489" w14:textId="3012BDFD" w:rsidR="00E73B39" w:rsidRPr="00C4782F" w:rsidDel="00E6091B" w:rsidRDefault="00B26DD1" w:rsidP="00FA13E8">
      <w:pPr>
        <w:pStyle w:val="CDTMID"/>
        <w:rPr>
          <w:del w:id="320" w:author="Mark Michaelis" w:date="2020-01-19T08:35:00Z"/>
        </w:rPr>
      </w:pPr>
      <w:del w:id="321" w:author="Mark Michaelis" w:date="2020-01-19T08:35:00Z">
        <w:r w:rsidDel="00E6091B">
          <w:delText xml:space="preserve">          </w:delText>
        </w:r>
        <w:r w:rsidR="00FA3D78" w:rsidRPr="00C4782F" w:rsidDel="00E6091B">
          <w:delText>Console.Write(</w:delText>
        </w:r>
        <w:r w:rsidR="00FA3D78" w:rsidRPr="00C4782F" w:rsidDel="00E6091B">
          <w:rPr>
            <w:rStyle w:val="Maroon"/>
          </w:rPr>
          <w:delText>'+'</w:delText>
        </w:r>
        <w:r w:rsidR="00FA3D78" w:rsidRPr="00C4782F" w:rsidDel="00E6091B">
          <w:delText>);</w:delText>
        </w:r>
      </w:del>
    </w:p>
    <w:p w14:paraId="170DBAA3" w14:textId="0FDE93BF" w:rsidR="00E73B39" w:rsidRPr="00C4782F" w:rsidDel="00E6091B" w:rsidRDefault="00B26DD1" w:rsidP="00FA13E8">
      <w:pPr>
        <w:pStyle w:val="CDTMID"/>
        <w:rPr>
          <w:del w:id="322" w:author="Mark Michaelis" w:date="2020-01-19T08:35:00Z"/>
        </w:rPr>
      </w:pPr>
      <w:del w:id="323" w:author="Mark Michaelis" w:date="2020-01-19T08:35:00Z">
        <w:r w:rsidDel="00E6091B">
          <w:delText xml:space="preserve">      </w:delText>
        </w:r>
        <w:r w:rsidR="00FA3D78" w:rsidRPr="00C4782F" w:rsidDel="00E6091B">
          <w:delText>}</w:delText>
        </w:r>
      </w:del>
    </w:p>
    <w:p w14:paraId="04BDC1E8" w14:textId="32808BF8" w:rsidR="00E73B39" w:rsidRPr="00C4782F" w:rsidDel="00E6091B" w:rsidRDefault="00B26DD1" w:rsidP="00FA13E8">
      <w:pPr>
        <w:pStyle w:val="CDTMID"/>
        <w:rPr>
          <w:del w:id="324" w:author="Mark Michaelis" w:date="2020-01-19T08:35:00Z"/>
        </w:rPr>
      </w:pPr>
      <w:del w:id="325" w:author="Mark Michaelis" w:date="2020-01-19T08:35:00Z">
        <w:r w:rsidDel="00E6091B">
          <w:delText xml:space="preserve">  </w:delText>
        </w:r>
        <w:r w:rsidR="00FA3D78" w:rsidRPr="00C4782F" w:rsidDel="00E6091B">
          <w:delText>}</w:delText>
        </w:r>
      </w:del>
    </w:p>
    <w:p w14:paraId="7EC487B7" w14:textId="2C7F0F4E" w:rsidR="00E73B39" w:rsidRPr="00C4782F" w:rsidDel="00E6091B" w:rsidRDefault="00FA3D78" w:rsidP="00FA13E8">
      <w:pPr>
        <w:pStyle w:val="CDTLAST"/>
        <w:rPr>
          <w:del w:id="326" w:author="Mark Michaelis" w:date="2020-01-19T08:35:00Z"/>
        </w:rPr>
      </w:pPr>
      <w:del w:id="327" w:author="Mark Michaelis" w:date="2020-01-19T08:35:00Z">
        <w:r w:rsidRPr="00C4782F" w:rsidDel="00E6091B">
          <w:delText>}</w:delText>
        </w:r>
      </w:del>
    </w:p>
    <w:p w14:paraId="54977EA6" w14:textId="4FC79157" w:rsidR="00E73B39" w:rsidRPr="00C4782F" w:rsidDel="00E6091B" w:rsidRDefault="00956515" w:rsidP="001B55DA">
      <w:pPr>
        <w:pStyle w:val="OUTPUTTTLNUM"/>
        <w:rPr>
          <w:del w:id="328" w:author="Mark Michaelis" w:date="2020-01-19T08:35:00Z"/>
          <w:rFonts w:hint="eastAsia"/>
        </w:rPr>
      </w:pPr>
      <w:del w:id="329" w:author="Mark Michaelis" w:date="2020-01-19T08:35:00Z">
        <w:r w:rsidDel="00E6091B">
          <w:delText>Output</w:delText>
        </w:r>
        <w:r w:rsidR="00B26DD1" w:rsidDel="00E6091B">
          <w:delText xml:space="preserve"> </w:delText>
        </w:r>
        <w:r w:rsidDel="00E6091B">
          <w:delText>19.</w:delText>
        </w:r>
        <w:r w:rsidR="00A35F04" w:rsidDel="00E6091B">
          <w:delText>1</w:delText>
        </w:r>
      </w:del>
    </w:p>
    <w:p w14:paraId="52E29A38" w14:textId="09A2A3DF" w:rsidR="00E73B39" w:rsidRPr="00A8176A" w:rsidDel="00E6091B" w:rsidRDefault="00FA3D78" w:rsidP="001B55DA">
      <w:pPr>
        <w:pStyle w:val="OUTPUTFIRST"/>
        <w:rPr>
          <w:del w:id="330" w:author="Mark Michaelis" w:date="2020-01-19T08:35:00Z"/>
        </w:rPr>
      </w:pPr>
      <w:del w:id="331" w:author="Mark Michaelis" w:date="2020-01-19T08:35:00Z">
        <w:r w:rsidRPr="00A8176A" w:rsidDel="00E6091B">
          <w:delText>++++++++++++++++++++++++++++++++----------------------------------------</w:delText>
        </w:r>
      </w:del>
    </w:p>
    <w:p w14:paraId="5A43301B" w14:textId="12EA7342" w:rsidR="00E73B39" w:rsidRPr="00A8176A" w:rsidDel="00E6091B" w:rsidRDefault="00FA3D78" w:rsidP="001B55DA">
      <w:pPr>
        <w:pStyle w:val="OUTPUTMID"/>
        <w:rPr>
          <w:del w:id="332" w:author="Mark Michaelis" w:date="2020-01-19T08:35:00Z"/>
        </w:rPr>
      </w:pPr>
      <w:del w:id="333" w:author="Mark Michaelis" w:date="2020-01-19T08:35:00Z">
        <w:r w:rsidRPr="00A8176A" w:rsidDel="00E6091B">
          <w:delText>------------------------------------------------------------------------</w:delText>
        </w:r>
      </w:del>
    </w:p>
    <w:p w14:paraId="5E996CE0" w14:textId="0C5C06EF" w:rsidR="00E73B39" w:rsidRPr="00A8176A" w:rsidDel="00E6091B" w:rsidRDefault="00FA3D78" w:rsidP="001B55DA">
      <w:pPr>
        <w:pStyle w:val="OUTPUTMID"/>
        <w:rPr>
          <w:del w:id="334" w:author="Mark Michaelis" w:date="2020-01-19T08:35:00Z"/>
        </w:rPr>
      </w:pPr>
      <w:del w:id="335" w:author="Mark Michaelis" w:date="2020-01-19T08:35:00Z">
        <w:r w:rsidRPr="00A8176A" w:rsidDel="00E6091B">
          <w:delText>------------------------------------------------------------------------</w:delText>
        </w:r>
      </w:del>
    </w:p>
    <w:p w14:paraId="3EF2AAE3" w14:textId="7E70EB45" w:rsidR="00E73B39" w:rsidRPr="00A8176A" w:rsidDel="00E6091B" w:rsidRDefault="00FA3D78" w:rsidP="001B55DA">
      <w:pPr>
        <w:pStyle w:val="OUTPUTMID"/>
        <w:rPr>
          <w:del w:id="336" w:author="Mark Michaelis" w:date="2020-01-19T08:35:00Z"/>
        </w:rPr>
      </w:pPr>
      <w:del w:id="337" w:author="Mark Michaelis" w:date="2020-01-19T08:35:00Z">
        <w:r w:rsidRPr="00A8176A" w:rsidDel="00E6091B">
          <w:delText>------------------------------------------------------------------------</w:delText>
        </w:r>
      </w:del>
    </w:p>
    <w:p w14:paraId="7E929450" w14:textId="59F257B1" w:rsidR="00E73B39" w:rsidRPr="00A8176A" w:rsidDel="00E6091B" w:rsidRDefault="00FA3D78" w:rsidP="001B55DA">
      <w:pPr>
        <w:pStyle w:val="OUTPUTMID"/>
        <w:rPr>
          <w:del w:id="338" w:author="Mark Michaelis" w:date="2020-01-19T08:35:00Z"/>
        </w:rPr>
      </w:pPr>
      <w:del w:id="339" w:author="Mark Michaelis" w:date="2020-01-19T08:35:00Z">
        <w:r w:rsidRPr="00A8176A" w:rsidDel="00E6091B">
          <w:delText>------------------------------------------------------------------------</w:delText>
        </w:r>
      </w:del>
    </w:p>
    <w:p w14:paraId="5850B6B3" w14:textId="47BBF0BA" w:rsidR="00E73B39" w:rsidRPr="00A8176A" w:rsidDel="00E6091B" w:rsidRDefault="00FA3D78" w:rsidP="001B55DA">
      <w:pPr>
        <w:pStyle w:val="OUTPUTMID"/>
        <w:rPr>
          <w:del w:id="340" w:author="Mark Michaelis" w:date="2020-01-19T08:35:00Z"/>
        </w:rPr>
      </w:pPr>
      <w:del w:id="341" w:author="Mark Michaelis" w:date="2020-01-19T08:35:00Z">
        <w:r w:rsidRPr="00A8176A" w:rsidDel="00E6091B">
          <w:delText>------------------------------------------------------------------++++++</w:delText>
        </w:r>
      </w:del>
    </w:p>
    <w:p w14:paraId="2B7DD1C3" w14:textId="167FC061" w:rsidR="00E73B39" w:rsidRPr="00A8176A" w:rsidDel="00E6091B" w:rsidRDefault="00FA3D78" w:rsidP="001B55DA">
      <w:pPr>
        <w:pStyle w:val="OUTPUTMID"/>
        <w:rPr>
          <w:del w:id="342" w:author="Mark Michaelis" w:date="2020-01-19T08:35:00Z"/>
        </w:rPr>
      </w:pPr>
      <w:del w:id="343" w:author="Mark Michaelis" w:date="2020-01-19T08:35:00Z">
        <w:r w:rsidRPr="00A8176A" w:rsidDel="00E6091B">
          <w:delText>++++++++++++++++++++++++++++++++++++++++++++++++++++++++++++++++++++++++</w:delText>
        </w:r>
      </w:del>
    </w:p>
    <w:p w14:paraId="14E4EC6D" w14:textId="11C1D5D6" w:rsidR="00E73B39" w:rsidRPr="00A8176A" w:rsidDel="00E6091B" w:rsidRDefault="00FA3D78" w:rsidP="001B55DA">
      <w:pPr>
        <w:pStyle w:val="OUTPUTMID"/>
        <w:rPr>
          <w:del w:id="344" w:author="Mark Michaelis" w:date="2020-01-19T08:35:00Z"/>
        </w:rPr>
      </w:pPr>
      <w:del w:id="345" w:author="Mark Michaelis" w:date="2020-01-19T08:35:00Z">
        <w:r w:rsidRPr="00A8176A" w:rsidDel="00E6091B">
          <w:delText>++++++++++++++++++++++++++++++++++++++++++++++++++++++++++++++++++++++++</w:delText>
        </w:r>
      </w:del>
    </w:p>
    <w:p w14:paraId="2D4EC91F" w14:textId="14F9D02D" w:rsidR="00E73B39" w:rsidRPr="00A8176A" w:rsidDel="00E6091B" w:rsidRDefault="00FA3D78" w:rsidP="001B55DA">
      <w:pPr>
        <w:pStyle w:val="OUTPUTMID"/>
        <w:rPr>
          <w:del w:id="346" w:author="Mark Michaelis" w:date="2020-01-19T08:35:00Z"/>
        </w:rPr>
      </w:pPr>
      <w:del w:id="347" w:author="Mark Michaelis" w:date="2020-01-19T08:35:00Z">
        <w:r w:rsidRPr="00A8176A" w:rsidDel="00E6091B">
          <w:delText>++++++++++++++++++++++++++++++++++++++++++++++++++++++++++++++++++++++++</w:delText>
        </w:r>
      </w:del>
    </w:p>
    <w:p w14:paraId="42867497" w14:textId="6B3547A2" w:rsidR="00E73B39" w:rsidRPr="00A8176A" w:rsidDel="00E6091B" w:rsidRDefault="00FA3D78" w:rsidP="001B55DA">
      <w:pPr>
        <w:pStyle w:val="OUTPUTMID"/>
        <w:rPr>
          <w:del w:id="348" w:author="Mark Michaelis" w:date="2020-01-19T08:35:00Z"/>
        </w:rPr>
      </w:pPr>
      <w:del w:id="349" w:author="Mark Michaelis" w:date="2020-01-19T08:35:00Z">
        <w:r w:rsidRPr="00A8176A" w:rsidDel="00E6091B">
          <w:delText>++++++++++++++++++++++++++++++++++++++++++++++++++++++++++++++++++++++++</w:delText>
        </w:r>
      </w:del>
    </w:p>
    <w:p w14:paraId="3B33A5E3" w14:textId="7724E5B7" w:rsidR="00E73B39" w:rsidRPr="00A8176A" w:rsidDel="00E6091B" w:rsidRDefault="00FA3D78" w:rsidP="001B55DA">
      <w:pPr>
        <w:pStyle w:val="OUTPUTMID"/>
        <w:rPr>
          <w:del w:id="350" w:author="Mark Michaelis" w:date="2020-01-19T08:35:00Z"/>
        </w:rPr>
      </w:pPr>
      <w:del w:id="351" w:author="Mark Michaelis" w:date="2020-01-19T08:35:00Z">
        <w:r w:rsidRPr="00A8176A" w:rsidDel="00E6091B">
          <w:delText>++++++++++++++++++++++++++++++++++++++++++++++++++++++++++++++++++++++++</w:delText>
        </w:r>
      </w:del>
    </w:p>
    <w:p w14:paraId="476FD7EC" w14:textId="4CA8469C" w:rsidR="00E73B39" w:rsidRPr="00A8176A" w:rsidDel="00E6091B" w:rsidRDefault="00FA3D78" w:rsidP="001B55DA">
      <w:pPr>
        <w:pStyle w:val="OUTPUTMID"/>
        <w:rPr>
          <w:del w:id="352" w:author="Mark Michaelis" w:date="2020-01-19T08:35:00Z"/>
        </w:rPr>
      </w:pPr>
      <w:del w:id="353" w:author="Mark Michaelis" w:date="2020-01-19T08:35:00Z">
        <w:r w:rsidRPr="00A8176A" w:rsidDel="00E6091B">
          <w:delText>+++++++++++++++++++++++++++++-------------------------------------------</w:delText>
        </w:r>
      </w:del>
    </w:p>
    <w:p w14:paraId="28BB4623" w14:textId="006FDBB6" w:rsidR="00E73B39" w:rsidRPr="00A8176A" w:rsidDel="00E6091B" w:rsidRDefault="00FA3D78" w:rsidP="001B55DA">
      <w:pPr>
        <w:pStyle w:val="OUTPUTMID"/>
        <w:rPr>
          <w:del w:id="354" w:author="Mark Michaelis" w:date="2020-01-19T08:35:00Z"/>
        </w:rPr>
      </w:pPr>
      <w:del w:id="355" w:author="Mark Michaelis" w:date="2020-01-19T08:35:00Z">
        <w:r w:rsidRPr="00A8176A" w:rsidDel="00E6091B">
          <w:delText>------------------------------------------------------------------------</w:delText>
        </w:r>
      </w:del>
    </w:p>
    <w:p w14:paraId="337E788B" w14:textId="035DBBEE" w:rsidR="00E73B39" w:rsidRPr="00A8176A" w:rsidDel="00E6091B" w:rsidRDefault="00FA3D78" w:rsidP="001B55DA">
      <w:pPr>
        <w:pStyle w:val="OUTPUTMID"/>
        <w:rPr>
          <w:del w:id="356" w:author="Mark Michaelis" w:date="2020-01-19T08:35:00Z"/>
        </w:rPr>
      </w:pPr>
      <w:del w:id="357" w:author="Mark Michaelis" w:date="2020-01-19T08:35:00Z">
        <w:r w:rsidRPr="00A8176A" w:rsidDel="00E6091B">
          <w:delText>------------------------------------------------------------------------</w:delText>
        </w:r>
      </w:del>
    </w:p>
    <w:p w14:paraId="15E33F72" w14:textId="19B4B33A" w:rsidR="00E73B39" w:rsidRPr="00A8176A" w:rsidDel="00E6091B" w:rsidRDefault="00FA3D78" w:rsidP="001B55DA">
      <w:pPr>
        <w:pStyle w:val="OUTPUTMID"/>
        <w:rPr>
          <w:del w:id="358" w:author="Mark Michaelis" w:date="2020-01-19T08:35:00Z"/>
        </w:rPr>
      </w:pPr>
      <w:del w:id="359" w:author="Mark Michaelis" w:date="2020-01-19T08:35:00Z">
        <w:r w:rsidRPr="00A8176A" w:rsidDel="00E6091B">
          <w:delText>------------------------------------------------------------------------</w:delText>
        </w:r>
      </w:del>
    </w:p>
    <w:p w14:paraId="4A05AED0" w14:textId="46A09F2C" w:rsidR="00E73B39" w:rsidRPr="00A8176A" w:rsidDel="00E6091B" w:rsidRDefault="00FA3D78" w:rsidP="001B55DA">
      <w:pPr>
        <w:pStyle w:val="OUTPUTMID"/>
        <w:rPr>
          <w:del w:id="360" w:author="Mark Michaelis" w:date="2020-01-19T08:35:00Z"/>
        </w:rPr>
      </w:pPr>
      <w:del w:id="361" w:author="Mark Michaelis" w:date="2020-01-19T08:35:00Z">
        <w:r w:rsidRPr="00A8176A" w:rsidDel="00E6091B">
          <w:delText>------------------------------------------------------------------------</w:delText>
        </w:r>
      </w:del>
    </w:p>
    <w:p w14:paraId="57103675" w14:textId="7F542AE1" w:rsidR="00E73B39" w:rsidRPr="00A8176A" w:rsidDel="00E6091B" w:rsidRDefault="00FA3D78" w:rsidP="001B55DA">
      <w:pPr>
        <w:pStyle w:val="OUTPUTMID"/>
        <w:rPr>
          <w:del w:id="362" w:author="Mark Michaelis" w:date="2020-01-19T08:35:00Z"/>
        </w:rPr>
      </w:pPr>
      <w:del w:id="363" w:author="Mark Michaelis" w:date="2020-01-19T08:35:00Z">
        <w:r w:rsidRPr="00A8176A" w:rsidDel="00E6091B">
          <w:delText>-------------------------------------------------------+++++++++++++++++</w:delText>
        </w:r>
      </w:del>
    </w:p>
    <w:p w14:paraId="2405F8A1" w14:textId="473A7DA3" w:rsidR="00E73B39" w:rsidRPr="00A8176A" w:rsidDel="00E6091B" w:rsidRDefault="00FA3D78" w:rsidP="001B55DA">
      <w:pPr>
        <w:pStyle w:val="OUTPUTMID"/>
        <w:rPr>
          <w:del w:id="364" w:author="Mark Michaelis" w:date="2020-01-19T08:35:00Z"/>
        </w:rPr>
      </w:pPr>
      <w:del w:id="365" w:author="Mark Michaelis" w:date="2020-01-19T08:35:00Z">
        <w:r w:rsidRPr="00A8176A" w:rsidDel="00E6091B">
          <w:delText>++++++++++++++++++++++++++++++++++++++++++++++++++++++++++++++++++++++++</w:delText>
        </w:r>
      </w:del>
    </w:p>
    <w:p w14:paraId="141FEEF7" w14:textId="740E9DD6" w:rsidR="00E73B39" w:rsidRPr="00A8176A" w:rsidDel="00E6091B" w:rsidRDefault="00FA3D78" w:rsidP="001B55DA">
      <w:pPr>
        <w:pStyle w:val="OUTPUTMID"/>
        <w:rPr>
          <w:del w:id="366" w:author="Mark Michaelis" w:date="2020-01-19T08:35:00Z"/>
        </w:rPr>
      </w:pPr>
      <w:del w:id="367" w:author="Mark Michaelis" w:date="2020-01-19T08:35:00Z">
        <w:r w:rsidRPr="00A8176A" w:rsidDel="00E6091B">
          <w:delText>++++++++++++++++++++++++++++++++++++++++++++++++++++++++++++++++++++++++</w:delText>
        </w:r>
      </w:del>
    </w:p>
    <w:p w14:paraId="281F2F3B" w14:textId="362836DE" w:rsidR="00E73B39" w:rsidRPr="00A8176A" w:rsidDel="00E6091B" w:rsidRDefault="00FA3D78" w:rsidP="001B55DA">
      <w:pPr>
        <w:pStyle w:val="OUTPUTMID"/>
        <w:rPr>
          <w:del w:id="368" w:author="Mark Michaelis" w:date="2020-01-19T08:35:00Z"/>
        </w:rPr>
      </w:pPr>
      <w:del w:id="369" w:author="Mark Michaelis" w:date="2020-01-19T08:35:00Z">
        <w:r w:rsidRPr="00A8176A" w:rsidDel="00E6091B">
          <w:delText>++++++++++++++++++++++++++++++++++++++++++++++++++++++++++++++++++++++++</w:delText>
        </w:r>
      </w:del>
    </w:p>
    <w:p w14:paraId="4F63B86F" w14:textId="29C84865" w:rsidR="00E73B39" w:rsidRPr="00A8176A" w:rsidDel="00E6091B" w:rsidRDefault="00FA3D78" w:rsidP="001B55DA">
      <w:pPr>
        <w:pStyle w:val="OUTPUTMID"/>
        <w:rPr>
          <w:del w:id="370" w:author="Mark Michaelis" w:date="2020-01-19T08:35:00Z"/>
        </w:rPr>
      </w:pPr>
      <w:del w:id="371" w:author="Mark Michaelis" w:date="2020-01-19T08:35:00Z">
        <w:r w:rsidRPr="00A8176A" w:rsidDel="00E6091B">
          <w:delText>++++++++++++++++++++++++++++++++++++++++++++++++++++++++++++++++++++++++</w:delText>
        </w:r>
      </w:del>
    </w:p>
    <w:p w14:paraId="3FA75789" w14:textId="0F3ACC79" w:rsidR="00E73B39" w:rsidRPr="00A8176A" w:rsidDel="00E6091B" w:rsidRDefault="00FA3D78" w:rsidP="001B55DA">
      <w:pPr>
        <w:pStyle w:val="OUTPUTMID"/>
        <w:rPr>
          <w:del w:id="372" w:author="Mark Michaelis" w:date="2020-01-19T08:35:00Z"/>
        </w:rPr>
      </w:pPr>
      <w:del w:id="373" w:author="Mark Michaelis" w:date="2020-01-19T08:35:00Z">
        <w:r w:rsidRPr="00A8176A" w:rsidDel="00E6091B">
          <w:delText>++++++++++++++++++++++++++++++++++++++++++++++++++++++++++++++++++++++++</w:delText>
        </w:r>
      </w:del>
    </w:p>
    <w:p w14:paraId="11D5FB1D" w14:textId="1C0DF17B" w:rsidR="00E73B39" w:rsidRPr="00A8176A" w:rsidDel="00E6091B" w:rsidRDefault="00FA3D78" w:rsidP="001B55DA">
      <w:pPr>
        <w:pStyle w:val="OUTPUTMID"/>
        <w:rPr>
          <w:del w:id="374" w:author="Mark Michaelis" w:date="2020-01-19T08:35:00Z"/>
        </w:rPr>
      </w:pPr>
      <w:del w:id="375" w:author="Mark Michaelis" w:date="2020-01-19T08:35:00Z">
        <w:r w:rsidRPr="00A8176A" w:rsidDel="00E6091B">
          <w:delText>++++++++++++++++++------------------------------------------------------</w:delText>
        </w:r>
      </w:del>
    </w:p>
    <w:p w14:paraId="590F40EE" w14:textId="35DD431A" w:rsidR="00E73B39" w:rsidRPr="00A8176A" w:rsidDel="00E6091B" w:rsidRDefault="00FA3D78" w:rsidP="001B55DA">
      <w:pPr>
        <w:pStyle w:val="OUTPUTMID"/>
        <w:rPr>
          <w:del w:id="376" w:author="Mark Michaelis" w:date="2020-01-19T08:35:00Z"/>
        </w:rPr>
      </w:pPr>
      <w:del w:id="377" w:author="Mark Michaelis" w:date="2020-01-19T08:35:00Z">
        <w:r w:rsidRPr="00A8176A" w:rsidDel="00E6091B">
          <w:delText>------------------------------------------------------------------------</w:delText>
        </w:r>
      </w:del>
    </w:p>
    <w:p w14:paraId="393AC98C" w14:textId="4C6BDE9F" w:rsidR="00E73B39" w:rsidRPr="00A8176A" w:rsidDel="00E6091B" w:rsidRDefault="00FA3D78" w:rsidP="001B55DA">
      <w:pPr>
        <w:pStyle w:val="OUTPUTMID"/>
        <w:rPr>
          <w:del w:id="378" w:author="Mark Michaelis" w:date="2020-01-19T08:35:00Z"/>
        </w:rPr>
      </w:pPr>
      <w:del w:id="379" w:author="Mark Michaelis" w:date="2020-01-19T08:35:00Z">
        <w:r w:rsidRPr="00A8176A" w:rsidDel="00E6091B">
          <w:delText>-----------------------------------------------+++++++++++++++++++++++++</w:delText>
        </w:r>
      </w:del>
    </w:p>
    <w:p w14:paraId="1F52C698" w14:textId="2EB4F8ED" w:rsidR="00E73B39" w:rsidRPr="00A8176A" w:rsidDel="00E6091B" w:rsidRDefault="00FA3D78" w:rsidP="001B55DA">
      <w:pPr>
        <w:pStyle w:val="OUTPUTMID"/>
        <w:rPr>
          <w:del w:id="380" w:author="Mark Michaelis" w:date="2020-01-19T08:35:00Z"/>
        </w:rPr>
      </w:pPr>
      <w:del w:id="381" w:author="Mark Michaelis" w:date="2020-01-19T08:35:00Z">
        <w:r w:rsidRPr="00A8176A" w:rsidDel="00E6091B">
          <w:delText>++++++++++++++++++++++++++++++++++++++++++++++++++++++++++++++++++++++++</w:delText>
        </w:r>
      </w:del>
    </w:p>
    <w:p w14:paraId="45997AAD" w14:textId="76862376" w:rsidR="00E73B39" w:rsidRPr="00C4782F" w:rsidDel="00E6091B" w:rsidRDefault="00FA3D78" w:rsidP="001B55DA">
      <w:pPr>
        <w:pStyle w:val="OUTPUTLAST"/>
        <w:rPr>
          <w:del w:id="382" w:author="Mark Michaelis" w:date="2020-01-19T08:35:00Z"/>
        </w:rPr>
      </w:pPr>
      <w:del w:id="383" w:author="Mark Michaelis" w:date="2020-01-19T08:35:00Z">
        <w:r w:rsidRPr="00C4782F" w:rsidDel="00E6091B">
          <w:delText>+++++++++++++++++++++++++++++++++++++++++++++</w:delText>
        </w:r>
      </w:del>
    </w:p>
    <w:p w14:paraId="2C04274D" w14:textId="38676435" w:rsidR="0073083B" w:rsidDel="00E6091B" w:rsidRDefault="00FA3D78" w:rsidP="005E24E0">
      <w:pPr>
        <w:pStyle w:val="CHAPBM"/>
        <w:rPr>
          <w:del w:id="384" w:author="Mark Michaelis" w:date="2020-01-19T08:35:00Z"/>
        </w:rPr>
      </w:pPr>
      <w:del w:id="385" w:author="Mark Michaelis" w:date="2020-01-19T08:35:00Z">
        <w:r w:rsidRPr="00C4782F" w:rsidDel="00E6091B">
          <w:delText>As</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see,</w:delText>
        </w:r>
        <w:r w:rsidR="00B26DD1" w:rsidDel="00E6091B">
          <w:delText xml:space="preserve"> </w:delText>
        </w:r>
        <w:r w:rsidRPr="00C4782F" w:rsidDel="00E6091B">
          <w:delText>the</w:delText>
        </w:r>
        <w:r w:rsidR="00B26DD1" w:rsidDel="00E6091B">
          <w:delText xml:space="preserve"> </w:delText>
        </w:r>
        <w:r w:rsidRPr="00C4782F" w:rsidDel="00E6091B">
          <w:delText>threads</w:delText>
        </w:r>
        <w:r w:rsidR="00B26DD1" w:rsidDel="00E6091B">
          <w:delText xml:space="preserve"> </w:delText>
        </w:r>
        <w:r w:rsidRPr="00C4782F" w:rsidDel="00E6091B">
          <w:delText>appear</w:delText>
        </w:r>
        <w:r w:rsidR="00B26DD1" w:rsidDel="00E6091B">
          <w:delText xml:space="preserve"> </w:delText>
        </w:r>
        <w:r w:rsidRPr="00C4782F" w:rsidDel="00E6091B">
          <w:delText>to</w:delText>
        </w:r>
        <w:r w:rsidR="00B26DD1" w:rsidDel="00E6091B">
          <w:delText xml:space="preserve"> </w:delText>
        </w:r>
        <w:r w:rsidRPr="00C4782F" w:rsidDel="00E6091B">
          <w:delText>be</w:delText>
        </w:r>
        <w:r w:rsidR="00B26DD1" w:rsidDel="00E6091B">
          <w:delText xml:space="preserve"> </w:delText>
        </w:r>
        <w:r w:rsidRPr="00C4782F" w:rsidDel="00E6091B">
          <w:delText>taking</w:delText>
        </w:r>
        <w:r w:rsidR="00B26DD1" w:rsidDel="00E6091B">
          <w:delText xml:space="preserve"> </w:delText>
        </w:r>
        <w:r w:rsidRPr="00C4782F" w:rsidDel="00E6091B">
          <w:delText>turns</w:delText>
        </w:r>
        <w:r w:rsidR="00B26DD1" w:rsidDel="00E6091B">
          <w:delText xml:space="preserve"> </w:delText>
        </w:r>
        <w:r w:rsidRPr="00C4782F" w:rsidDel="00E6091B">
          <w:delText>executing,</w:delText>
        </w:r>
        <w:r w:rsidR="00B26DD1" w:rsidDel="00E6091B">
          <w:delText xml:space="preserve"> </w:delText>
        </w:r>
        <w:r w:rsidRPr="00C4782F" w:rsidDel="00E6091B">
          <w:delText>each</w:delText>
        </w:r>
        <w:r w:rsidR="00B26DD1" w:rsidDel="00E6091B">
          <w:delText xml:space="preserve"> </w:delText>
        </w:r>
        <w:r w:rsidRPr="00C4782F" w:rsidDel="00E6091B">
          <w:delText>printing</w:delText>
        </w:r>
        <w:r w:rsidR="00B26DD1" w:rsidDel="00E6091B">
          <w:delText xml:space="preserve"> </w:delText>
        </w:r>
        <w:r w:rsidRPr="00C4782F" w:rsidDel="00E6091B">
          <w:delText>out</w:delText>
        </w:r>
        <w:r w:rsidR="00B26DD1" w:rsidDel="00E6091B">
          <w:delText xml:space="preserve"> </w:delText>
        </w:r>
        <w:r w:rsidRPr="00C4782F" w:rsidDel="00E6091B">
          <w:delText>a</w:delText>
        </w:r>
        <w:r w:rsidR="00B26DD1" w:rsidDel="00E6091B">
          <w:delText xml:space="preserve"> </w:delText>
        </w:r>
        <w:r w:rsidRPr="00C4782F" w:rsidDel="00E6091B">
          <w:delText>few</w:delText>
        </w:r>
        <w:r w:rsidR="00B26DD1" w:rsidDel="00E6091B">
          <w:delText xml:space="preserve"> </w:delText>
        </w:r>
        <w:r w:rsidRPr="00C4782F" w:rsidDel="00E6091B">
          <w:delText>hundred</w:delText>
        </w:r>
        <w:r w:rsidR="00B26DD1" w:rsidDel="00E6091B">
          <w:delText xml:space="preserve"> </w:delText>
        </w:r>
        <w:r w:rsidRPr="00C4782F" w:rsidDel="00E6091B">
          <w:delText>characters</w:delText>
        </w:r>
        <w:r w:rsidR="00B26DD1" w:rsidDel="00E6091B">
          <w:delText xml:space="preserve"> </w:delText>
        </w:r>
        <w:r w:rsidRPr="00C4782F" w:rsidDel="00E6091B">
          <w:delText>before</w:delText>
        </w:r>
        <w:r w:rsidR="00B26DD1" w:rsidDel="00E6091B">
          <w:delText xml:space="preserve"> </w:delText>
        </w:r>
        <w:r w:rsidRPr="00C4782F" w:rsidDel="00E6091B">
          <w:delText>the</w:delText>
        </w:r>
        <w:r w:rsidR="00B26DD1" w:rsidDel="00E6091B">
          <w:delText xml:space="preserve"> </w:delText>
        </w:r>
        <w:r w:rsidRPr="00C4782F" w:rsidDel="00E6091B">
          <w:delText>context</w:delText>
        </w:r>
        <w:r w:rsidR="00B26DD1" w:rsidDel="00E6091B">
          <w:delText xml:space="preserve"> </w:delText>
        </w:r>
        <w:r w:rsidRPr="00C4782F" w:rsidDel="00E6091B">
          <w:delText>switches.</w:delText>
        </w:r>
        <w:r w:rsidR="00B26DD1" w:rsidDel="00E6091B">
          <w:delText xml:space="preserve"> </w:delText>
        </w:r>
        <w:r w:rsidRPr="00C4782F" w:rsidDel="00E6091B">
          <w:delText>The</w:delText>
        </w:r>
        <w:r w:rsidR="00B26DD1" w:rsidDel="00E6091B">
          <w:delText xml:space="preserve"> </w:delText>
        </w:r>
        <w:r w:rsidRPr="00C4782F" w:rsidDel="00E6091B">
          <w:delText>two</w:delText>
        </w:r>
        <w:r w:rsidR="00B26DD1" w:rsidDel="00E6091B">
          <w:delText xml:space="preserve"> </w:delText>
        </w:r>
        <w:r w:rsidRPr="00C4782F" w:rsidDel="00E6091B">
          <w:delText>loops</w:delText>
        </w:r>
        <w:r w:rsidR="00B26DD1" w:rsidDel="00E6091B">
          <w:delText xml:space="preserve"> </w:delText>
        </w:r>
        <w:r w:rsidRPr="00C4782F" w:rsidDel="00E6091B">
          <w:delText>are</w:delText>
        </w:r>
        <w:r w:rsidR="00B26DD1" w:rsidDel="00E6091B">
          <w:delText xml:space="preserve"> </w:delText>
        </w:r>
        <w:r w:rsidRPr="00C4782F" w:rsidDel="00E6091B">
          <w:delText>running</w:delText>
        </w:r>
        <w:r w:rsidR="00B26DD1" w:rsidDel="00E6091B">
          <w:delText xml:space="preserve"> </w:delText>
        </w:r>
        <w:r w:rsidRPr="00C4782F" w:rsidDel="00E6091B">
          <w:delText>in</w:delText>
        </w:r>
        <w:r w:rsidR="00B26DD1" w:rsidDel="00E6091B">
          <w:delText xml:space="preserve"> </w:delText>
        </w:r>
        <w:r w:rsidRPr="00C4782F" w:rsidDel="00E6091B">
          <w:delText>parallel</w:delText>
        </w:r>
        <w:r w:rsidR="00B26DD1" w:rsidDel="00E6091B">
          <w:delText xml:space="preserve"> </w:delText>
        </w:r>
        <w:r w:rsidRPr="00C4782F" w:rsidDel="00E6091B">
          <w:delText>rather</w:delText>
        </w:r>
        <w:r w:rsidR="00B26DD1" w:rsidDel="00E6091B">
          <w:delText xml:space="preserve"> </w:delText>
        </w:r>
        <w:r w:rsidRPr="00C4782F" w:rsidDel="00E6091B">
          <w:delText>than</w:delText>
        </w:r>
        <w:r w:rsidR="00B26DD1" w:rsidDel="00E6091B">
          <w:delText xml:space="preserve"> </w:delText>
        </w:r>
        <w:r w:rsidRPr="00C4782F" w:rsidDel="00E6091B">
          <w:delText>the</w:delText>
        </w:r>
        <w:r w:rsidR="00B26DD1" w:rsidDel="00E6091B">
          <w:delText xml:space="preserve"> </w:delText>
        </w:r>
        <w:r w:rsidRPr="00C4782F" w:rsidDel="00E6091B">
          <w:delText>first</w:delText>
        </w:r>
        <w:r w:rsidR="00B26DD1" w:rsidDel="00E6091B">
          <w:delText xml:space="preserve"> </w:delText>
        </w:r>
        <w:r w:rsidRPr="00C4782F" w:rsidDel="00E6091B">
          <w:delText>one</w:delText>
        </w:r>
        <w:r w:rsidR="00B26DD1" w:rsidDel="00E6091B">
          <w:delText xml:space="preserve"> </w:delText>
        </w:r>
        <w:r w:rsidRPr="00C4782F" w:rsidDel="00E6091B">
          <w:delText>running</w:delText>
        </w:r>
        <w:r w:rsidR="00B26DD1" w:rsidDel="00E6091B">
          <w:delText xml:space="preserve"> </w:delText>
        </w:r>
        <w:r w:rsidRPr="00C4782F" w:rsidDel="00E6091B">
          <w:delText>to</w:delText>
        </w:r>
        <w:r w:rsidR="00B26DD1" w:rsidDel="00E6091B">
          <w:delText xml:space="preserve"> </w:delText>
        </w:r>
        <w:r w:rsidRPr="00C4782F" w:rsidDel="00E6091B">
          <w:delText>completion</w:delText>
        </w:r>
        <w:r w:rsidR="00B26DD1" w:rsidDel="00E6091B">
          <w:delText xml:space="preserve"> </w:delText>
        </w:r>
        <w:r w:rsidRPr="00C4782F" w:rsidDel="00E6091B">
          <w:delText>before</w:delText>
        </w:r>
        <w:r w:rsidR="00B26DD1" w:rsidDel="00E6091B">
          <w:delText xml:space="preserve"> </w:delText>
        </w:r>
        <w:r w:rsidRPr="00C4782F" w:rsidDel="00E6091B">
          <w:delText>the</w:delText>
        </w:r>
        <w:r w:rsidR="00B26DD1" w:rsidDel="00E6091B">
          <w:delText xml:space="preserve"> </w:delText>
        </w:r>
        <w:r w:rsidRPr="00C4782F" w:rsidDel="00E6091B">
          <w:delText>second</w:delText>
        </w:r>
        <w:r w:rsidR="00B26DD1" w:rsidDel="00E6091B">
          <w:delText xml:space="preserve"> </w:delText>
        </w:r>
        <w:r w:rsidRPr="00C4782F" w:rsidDel="00E6091B">
          <w:delText>one</w:delText>
        </w:r>
        <w:r w:rsidR="00B26DD1" w:rsidDel="00E6091B">
          <w:delText xml:space="preserve"> </w:delText>
        </w:r>
        <w:r w:rsidRPr="00C4782F" w:rsidDel="00E6091B">
          <w:delText>begins,</w:delText>
        </w:r>
        <w:r w:rsidR="00B26DD1" w:rsidDel="00E6091B">
          <w:delText xml:space="preserve"> </w:delText>
        </w:r>
        <w:r w:rsidRPr="00C4782F" w:rsidDel="00E6091B">
          <w:delText>as</w:delText>
        </w:r>
        <w:r w:rsidR="00B26DD1" w:rsidDel="00E6091B">
          <w:delText xml:space="preserve"> </w:delText>
        </w:r>
        <w:r w:rsidRPr="00C4782F" w:rsidDel="00E6091B">
          <w:delText>it</w:delText>
        </w:r>
        <w:r w:rsidR="00B26DD1" w:rsidDel="00E6091B">
          <w:delText xml:space="preserve"> </w:delText>
        </w:r>
        <w:r w:rsidRPr="00C4782F" w:rsidDel="00E6091B">
          <w:delText>would</w:delText>
        </w:r>
        <w:r w:rsidR="00B26DD1" w:rsidDel="00E6091B">
          <w:delText xml:space="preserve"> </w:delText>
        </w:r>
        <w:r w:rsidRPr="00C4782F" w:rsidDel="00E6091B">
          <w:delText>if</w:delText>
        </w:r>
        <w:r w:rsidR="00B26DD1" w:rsidDel="00E6091B">
          <w:delText xml:space="preserve"> </w:delText>
        </w:r>
        <w:r w:rsidRPr="00C4782F" w:rsidDel="00E6091B">
          <w:delText>the</w:delText>
        </w:r>
        <w:r w:rsidR="00B26DD1" w:rsidDel="00E6091B">
          <w:delText xml:space="preserve"> </w:delText>
        </w:r>
        <w:r w:rsidRPr="00C4782F" w:rsidDel="00E6091B">
          <w:delText>delegate</w:delText>
        </w:r>
        <w:r w:rsidR="00B26DD1" w:rsidDel="00E6091B">
          <w:delText xml:space="preserve"> </w:delText>
        </w:r>
        <w:r w:rsidRPr="00C4782F" w:rsidDel="00E6091B">
          <w:delText>had</w:delText>
        </w:r>
        <w:r w:rsidR="00B26DD1" w:rsidDel="00E6091B">
          <w:delText xml:space="preserve"> </w:delText>
        </w:r>
        <w:r w:rsidRPr="00C4782F" w:rsidDel="00E6091B">
          <w:delText>been</w:delText>
        </w:r>
        <w:r w:rsidR="00B26DD1" w:rsidDel="00E6091B">
          <w:delText xml:space="preserve"> </w:delText>
        </w:r>
        <w:r w:rsidRPr="00C4782F" w:rsidDel="00E6091B">
          <w:delText>executed</w:delText>
        </w:r>
        <w:r w:rsidR="00B26DD1" w:rsidDel="00E6091B">
          <w:delText xml:space="preserve"> </w:delText>
        </w:r>
        <w:r w:rsidRPr="00C4782F" w:rsidDel="00E6091B">
          <w:delText>synchronously.</w:delText>
        </w:r>
      </w:del>
    </w:p>
    <w:p w14:paraId="36647064" w14:textId="49298C3F" w:rsidR="00E73B39" w:rsidRPr="00B25458" w:rsidDel="00E6091B" w:rsidRDefault="00311FF1" w:rsidP="005E24E0">
      <w:pPr>
        <w:pStyle w:val="CHAPBM"/>
        <w:rPr>
          <w:del w:id="386" w:author="Mark Michaelis" w:date="2020-01-19T08:35:00Z"/>
        </w:rPr>
      </w:pPr>
      <w:del w:id="387" w:author="Mark Michaelis" w:date="2020-01-19T08:35:00Z">
        <w:r w:rsidDel="00E6091B">
          <w:delText>F</w:delText>
        </w:r>
        <w:r w:rsidR="00FA3D78" w:rsidRPr="00B25458" w:rsidDel="00E6091B">
          <w:delText>or</w:delText>
        </w:r>
        <w:r w:rsidR="00B26DD1" w:rsidDel="00E6091B">
          <w:delText xml:space="preserve"> </w:delText>
        </w:r>
        <w:r w:rsidR="00FA3D78" w:rsidRPr="00B25458" w:rsidDel="00E6091B">
          <w:delText>code</w:delText>
        </w:r>
        <w:r w:rsidR="00B26DD1" w:rsidDel="00E6091B">
          <w:delText xml:space="preserve"> </w:delText>
        </w:r>
        <w:r w:rsidR="00FA3D78" w:rsidRPr="00B25458" w:rsidDel="00E6091B">
          <w:delText>to</w:delText>
        </w:r>
        <w:r w:rsidR="00B26DD1" w:rsidDel="00E6091B">
          <w:delText xml:space="preserve"> </w:delText>
        </w:r>
        <w:r w:rsidR="00FA3D78" w:rsidRPr="00B25458" w:rsidDel="00E6091B">
          <w:delText>run</w:delText>
        </w:r>
        <w:r w:rsidR="00B26DD1" w:rsidDel="00E6091B">
          <w:delText xml:space="preserve"> </w:delText>
        </w:r>
        <w:r w:rsidR="00FA3D78" w:rsidRPr="00B25458" w:rsidDel="00E6091B">
          <w:delText>under</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context</w:delText>
        </w:r>
        <w:r w:rsidR="00B26DD1" w:rsidDel="00E6091B">
          <w:delText xml:space="preserve"> </w:delText>
        </w:r>
        <w:r w:rsidR="00FA3D78" w:rsidRPr="00B25458" w:rsidDel="00E6091B">
          <w:delText>of</w:delText>
        </w:r>
        <w:r w:rsidR="00B26DD1" w:rsidDel="00E6091B">
          <w:delText xml:space="preserve"> </w:delText>
        </w:r>
        <w:r w:rsidR="00FA3D78" w:rsidRPr="00B25458" w:rsidDel="00E6091B">
          <w:delText>a</w:delText>
        </w:r>
        <w:r w:rsidR="00B26DD1" w:rsidDel="00E6091B">
          <w:delText xml:space="preserve"> </w:delText>
        </w:r>
        <w:r w:rsidR="00FA3D78" w:rsidRPr="00B25458" w:rsidDel="00E6091B">
          <w:delText>different</w:delText>
        </w:r>
        <w:r w:rsidR="00B26DD1" w:rsidDel="00E6091B">
          <w:delText xml:space="preserve"> </w:delText>
        </w:r>
        <w:r w:rsidR="00FA3D78" w:rsidRPr="00B25458" w:rsidDel="00E6091B">
          <w:delText>thread,</w:delText>
        </w:r>
        <w:r w:rsidR="00B26DD1" w:rsidDel="00E6091B">
          <w:delText xml:space="preserve"> </w:delText>
        </w:r>
        <w:r w:rsidR="00FA3D78" w:rsidRPr="00B25458" w:rsidDel="00E6091B">
          <w:delText>you</w:delText>
        </w:r>
        <w:r w:rsidR="00B26DD1" w:rsidDel="00E6091B">
          <w:delText xml:space="preserve"> </w:delText>
        </w:r>
        <w:r w:rsidR="00FA3D78" w:rsidRPr="00B25458" w:rsidDel="00E6091B">
          <w:delText>need</w:delText>
        </w:r>
        <w:r w:rsidR="00B26DD1" w:rsidDel="00E6091B">
          <w:delText xml:space="preserve"> </w:delText>
        </w:r>
        <w:r w:rsidR="00FA3D78" w:rsidRPr="00B25458" w:rsidDel="00E6091B">
          <w:delText>a</w:delText>
        </w:r>
        <w:r w:rsidR="00B26DD1" w:rsidDel="00E6091B">
          <w:delText xml:space="preserve"> </w:delText>
        </w:r>
        <w:r w:rsidR="00FA3D78" w:rsidRPr="00B25458" w:rsidDel="00E6091B">
          <w:delText>delegate</w:delText>
        </w:r>
        <w:r w:rsidR="00B26DD1" w:rsidDel="00E6091B">
          <w:delText xml:space="preserve"> </w:delText>
        </w:r>
        <w:r w:rsidR="00FA3D78" w:rsidRPr="00B25458" w:rsidDel="00E6091B">
          <w:delText>of</w:delText>
        </w:r>
        <w:r w:rsidR="00B26DD1" w:rsidDel="00E6091B">
          <w:delText xml:space="preserve"> </w:delText>
        </w:r>
        <w:r w:rsidR="00FA3D78" w:rsidRPr="00B25458" w:rsidDel="00E6091B">
          <w:delText>type</w:delText>
        </w:r>
        <w:r w:rsidR="00B26DD1" w:rsidDel="00E6091B">
          <w:delText xml:space="preserve"> </w:delText>
        </w:r>
        <w:r w:rsidR="00FA3D78" w:rsidRPr="009C65D4" w:rsidDel="00E6091B">
          <w:rPr>
            <w:rStyle w:val="CITchapbm"/>
          </w:rPr>
          <w:delText>ThreadStart</w:delText>
        </w:r>
        <w:r w:rsidR="00B26DD1" w:rsidDel="00E6091B">
          <w:delText xml:space="preserve"> </w:delText>
        </w:r>
        <w:r w:rsidR="00FA3D78" w:rsidRPr="00B25458" w:rsidDel="00E6091B">
          <w:delText>or</w:delText>
        </w:r>
        <w:r w:rsidR="00B26DD1" w:rsidDel="00E6091B">
          <w:delText xml:space="preserve"> </w:delText>
        </w:r>
        <w:r w:rsidR="00FA3D78" w:rsidRPr="009C65D4" w:rsidDel="00E6091B">
          <w:rPr>
            <w:rStyle w:val="CITchapbm"/>
          </w:rPr>
          <w:delText>ParameterizedThreadStart</w:delText>
        </w:r>
        <w:r w:rsidR="00B26DD1" w:rsidDel="00E6091B">
          <w:delText xml:space="preserve"> </w:delText>
        </w:r>
        <w:r w:rsidR="00FA3D78" w:rsidRPr="00B25458" w:rsidDel="00E6091B">
          <w:delText>to</w:delText>
        </w:r>
        <w:r w:rsidR="00B26DD1" w:rsidDel="00E6091B">
          <w:delText xml:space="preserve"> </w:delText>
        </w:r>
        <w:r w:rsidR="00FA3D78" w:rsidRPr="00B25458" w:rsidDel="00E6091B">
          <w:delText>identify</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code</w:delText>
        </w:r>
        <w:r w:rsidR="00B26DD1" w:rsidDel="00E6091B">
          <w:delText xml:space="preserve"> </w:delText>
        </w:r>
        <w:r w:rsidR="00FA3D78" w:rsidRPr="00B25458" w:rsidDel="00E6091B">
          <w:delText>to</w:delText>
        </w:r>
        <w:r w:rsidR="00B26DD1" w:rsidDel="00E6091B">
          <w:delText xml:space="preserve"> </w:delText>
        </w:r>
        <w:r w:rsidR="00FA3D78" w:rsidRPr="00B25458" w:rsidDel="00E6091B">
          <w:delText>execute.</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latter</w:delText>
        </w:r>
        <w:r w:rsidR="00B26DD1" w:rsidDel="00E6091B">
          <w:delText xml:space="preserve"> </w:delText>
        </w:r>
        <w:r w:rsidR="00FA3D78" w:rsidRPr="00B25458" w:rsidDel="00E6091B">
          <w:delText>allows</w:delText>
        </w:r>
        <w:r w:rsidR="00B26DD1" w:rsidDel="00E6091B">
          <w:delText xml:space="preserve"> </w:delText>
        </w:r>
        <w:r w:rsidR="00FA3D78" w:rsidRPr="00B25458" w:rsidDel="00E6091B">
          <w:delText>for</w:delText>
        </w:r>
        <w:r w:rsidR="00B26DD1" w:rsidDel="00E6091B">
          <w:delText xml:space="preserve"> </w:delText>
        </w:r>
        <w:r w:rsidR="00FA3D78" w:rsidRPr="00B25458" w:rsidDel="00E6091B">
          <w:delText>a</w:delText>
        </w:r>
        <w:r w:rsidR="00B26DD1" w:rsidDel="00E6091B">
          <w:delText xml:space="preserve"> </w:delText>
        </w:r>
        <w:r w:rsidR="00FA3D78" w:rsidRPr="00B25458" w:rsidDel="00E6091B">
          <w:delText>single</w:delText>
        </w:r>
        <w:r w:rsidR="00B26DD1" w:rsidDel="00E6091B">
          <w:delText xml:space="preserve"> </w:delText>
        </w:r>
        <w:r w:rsidR="00FA3D78" w:rsidRPr="00B25458" w:rsidDel="00E6091B">
          <w:delText>parameter</w:delText>
        </w:r>
        <w:r w:rsidR="00B26DD1" w:rsidDel="00E6091B">
          <w:delText xml:space="preserve"> </w:delText>
        </w:r>
        <w:r w:rsidR="00FA3D78" w:rsidRPr="00B25458" w:rsidDel="00E6091B">
          <w:delText>of</w:delText>
        </w:r>
        <w:r w:rsidR="00B26DD1" w:rsidDel="00E6091B">
          <w:delText xml:space="preserve"> </w:delText>
        </w:r>
        <w:r w:rsidR="00FA3D78" w:rsidRPr="00B25458" w:rsidDel="00E6091B">
          <w:delText>type</w:delText>
        </w:r>
        <w:r w:rsidR="00B26DD1" w:rsidDel="00E6091B">
          <w:delText xml:space="preserve"> </w:delText>
        </w:r>
        <w:r w:rsidR="00FA3D78" w:rsidRPr="009C65D4" w:rsidDel="00E6091B">
          <w:rPr>
            <w:rStyle w:val="CITchapbm"/>
          </w:rPr>
          <w:delText>object</w:delText>
        </w:r>
        <w:r w:rsidR="00FA3D78" w:rsidRPr="00B25458" w:rsidDel="00E6091B">
          <w:delText>;</w:delText>
        </w:r>
        <w:r w:rsidR="00B26DD1" w:rsidDel="00E6091B">
          <w:delText xml:space="preserve"> </w:delText>
        </w:r>
        <w:r w:rsidR="00FA3D78" w:rsidRPr="00B25458" w:rsidDel="00E6091B">
          <w:delText>both</w:delText>
        </w:r>
        <w:r w:rsidR="00B26DD1" w:rsidDel="00E6091B">
          <w:delText xml:space="preserve"> </w:delText>
        </w:r>
        <w:r w:rsidR="00FA3D78" w:rsidRPr="00B25458" w:rsidDel="00E6091B">
          <w:delText>are</w:delText>
        </w:r>
        <w:r w:rsidR="00B26DD1" w:rsidDel="00E6091B">
          <w:delText xml:space="preserve"> </w:delText>
        </w:r>
        <w:r w:rsidR="00FA3D78" w:rsidRPr="00B25458" w:rsidDel="00E6091B">
          <w:delText>found</w:delText>
        </w:r>
        <w:r w:rsidR="00B26DD1" w:rsidDel="00E6091B">
          <w:delText xml:space="preserve"> </w:delText>
        </w:r>
        <w:r w:rsidR="00FA3D78" w:rsidRPr="00B25458" w:rsidDel="00E6091B">
          <w:delText>in</w:delText>
        </w:r>
        <w:r w:rsidR="00B26DD1" w:rsidDel="00E6091B">
          <w:delText xml:space="preserve"> </w:delText>
        </w:r>
        <w:r w:rsidR="00FA3D78" w:rsidRPr="00B25458" w:rsidDel="00E6091B">
          <w:delText>the</w:delText>
        </w:r>
        <w:r w:rsidR="00B26DD1" w:rsidDel="00E6091B">
          <w:delText xml:space="preserve"> </w:delText>
        </w:r>
        <w:r w:rsidR="00FA3D78" w:rsidRPr="009C65D4" w:rsidDel="00E6091B">
          <w:rPr>
            <w:rStyle w:val="CITchapbm"/>
          </w:rPr>
          <w:delText>System.Threading</w:delText>
        </w:r>
        <w:r w:rsidR="00B26DD1" w:rsidDel="00E6091B">
          <w:delText xml:space="preserve"> </w:delText>
        </w:r>
        <w:r w:rsidR="00FA3D78" w:rsidRPr="00B25458" w:rsidDel="00E6091B">
          <w:delText>namespace.)</w:delText>
        </w:r>
        <w:r w:rsidR="00B26DD1" w:rsidDel="00E6091B">
          <w:delText xml:space="preserve"> </w:delText>
        </w:r>
        <w:r w:rsidR="00FA3D78" w:rsidRPr="00B25458" w:rsidDel="00E6091B">
          <w:delText>Given</w:delText>
        </w:r>
        <w:r w:rsidR="00B26DD1" w:rsidDel="00E6091B">
          <w:delText xml:space="preserve"> </w:delText>
        </w:r>
        <w:r w:rsidR="00FA3D78" w:rsidRPr="00B25458" w:rsidDel="00E6091B">
          <w:delText>a</w:delText>
        </w:r>
        <w:r w:rsidR="00B26DD1" w:rsidDel="00E6091B">
          <w:delText xml:space="preserve"> </w:delText>
        </w:r>
        <w:r w:rsidR="00FA3D78" w:rsidRPr="009C65D4" w:rsidDel="00E6091B">
          <w:rPr>
            <w:rStyle w:val="CITchapbm"/>
          </w:rPr>
          <w:delText>Thread</w:delText>
        </w:r>
        <w:r w:rsidR="00B26DD1" w:rsidDel="00E6091B">
          <w:delText xml:space="preserve"> </w:delText>
        </w:r>
        <w:r w:rsidR="00FA3D78" w:rsidRPr="00B25458" w:rsidDel="00E6091B">
          <w:delText>instance</w:delText>
        </w:r>
        <w:r w:rsidR="00B26DD1" w:rsidDel="00E6091B">
          <w:delText xml:space="preserve"> </w:delText>
        </w:r>
        <w:r w:rsidR="00FA3D78" w:rsidRPr="00B25458" w:rsidDel="00E6091B">
          <w:delText>created</w:delText>
        </w:r>
        <w:r w:rsidR="00B26DD1" w:rsidDel="00E6091B">
          <w:delText xml:space="preserve"> </w:delText>
        </w:r>
        <w:r w:rsidR="00FA3D78" w:rsidRPr="00B25458" w:rsidDel="00E6091B">
          <w:delText>using</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thread-start</w:delText>
        </w:r>
        <w:r w:rsidR="00B26DD1" w:rsidDel="00E6091B">
          <w:delText xml:space="preserve"> </w:delText>
        </w:r>
        <w:r w:rsidR="00FA3D78" w:rsidRPr="00B25458" w:rsidDel="00E6091B">
          <w:delText>delegate</w:delText>
        </w:r>
        <w:r w:rsidR="00B26DD1" w:rsidDel="00E6091B">
          <w:delText xml:space="preserve"> </w:delText>
        </w:r>
        <w:r w:rsidR="00FA3D78" w:rsidRPr="00B25458" w:rsidDel="00E6091B">
          <w:delText>constructor,</w:delText>
        </w:r>
        <w:r w:rsidR="00B26DD1" w:rsidDel="00E6091B">
          <w:delText xml:space="preserve"> </w:delText>
        </w:r>
        <w:r w:rsidR="00FA3D78" w:rsidRPr="00B25458" w:rsidDel="00E6091B">
          <w:delText>you</w:delText>
        </w:r>
        <w:r w:rsidR="00B26DD1" w:rsidDel="00E6091B">
          <w:delText xml:space="preserve"> </w:delText>
        </w:r>
        <w:r w:rsidR="00FA3D78" w:rsidRPr="00B25458" w:rsidDel="00E6091B">
          <w:delText>can</w:delText>
        </w:r>
        <w:r w:rsidR="00B26DD1" w:rsidDel="00E6091B">
          <w:delText xml:space="preserve"> </w:delText>
        </w:r>
        <w:r w:rsidR="00FA3D78" w:rsidRPr="00B25458" w:rsidDel="00E6091B">
          <w:delText>start</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thread</w:delText>
        </w:r>
        <w:r w:rsidR="00B26DD1" w:rsidDel="00E6091B">
          <w:delText xml:space="preserve"> </w:delText>
        </w:r>
        <w:r w:rsidR="00FA3D78" w:rsidRPr="00B25458" w:rsidDel="00E6091B">
          <w:delText>executing</w:delText>
        </w:r>
        <w:r w:rsidR="00B26DD1" w:rsidDel="00E6091B">
          <w:delText xml:space="preserve"> </w:delText>
        </w:r>
        <w:r w:rsidR="00FA3D78" w:rsidRPr="00B25458" w:rsidDel="00E6091B">
          <w:delText>with</w:delText>
        </w:r>
        <w:r w:rsidR="00B26DD1" w:rsidDel="00E6091B">
          <w:delText xml:space="preserve"> </w:delText>
        </w:r>
        <w:r w:rsidR="00FA3D78" w:rsidRPr="00B25458" w:rsidDel="00E6091B">
          <w:delText>a</w:delText>
        </w:r>
        <w:r w:rsidR="00B26DD1" w:rsidDel="00E6091B">
          <w:delText xml:space="preserve"> </w:delText>
        </w:r>
        <w:r w:rsidR="00FA3D78" w:rsidRPr="00B25458" w:rsidDel="00E6091B">
          <w:delText>call</w:delText>
        </w:r>
        <w:r w:rsidR="00B26DD1" w:rsidDel="00E6091B">
          <w:delText xml:space="preserve"> </w:delText>
        </w:r>
        <w:r w:rsidR="00FA3D78" w:rsidRPr="00B25458" w:rsidDel="00E6091B">
          <w:delText>to</w:delText>
        </w:r>
        <w:r w:rsidR="00B26DD1" w:rsidDel="00E6091B">
          <w:delText xml:space="preserve"> </w:delText>
        </w:r>
        <w:r w:rsidR="00FA3D78" w:rsidRPr="009C65D4" w:rsidDel="00E6091B">
          <w:rPr>
            <w:rStyle w:val="CITchapbm"/>
          </w:rPr>
          <w:delText>thread.Start()</w:delText>
        </w:r>
        <w:r w:rsidR="00FA3D78" w:rsidRPr="00B25458" w:rsidDel="00E6091B">
          <w:delText>.</w:delText>
        </w:r>
        <w:r w:rsidR="00B26DD1" w:rsidDel="00E6091B">
          <w:delText xml:space="preserve"> </w:delText>
        </w:r>
        <w:r w:rsidR="00FA3D78" w:rsidRPr="00B25458" w:rsidDel="00E6091B">
          <w:delText>(</w:delText>
        </w:r>
        <w:r w:rsidR="00A6283F" w:rsidDel="00E6091B">
          <w:delText>Listing</w:delText>
        </w:r>
        <w:r w:rsidR="00B26DD1" w:rsidDel="00E6091B">
          <w:delText xml:space="preserve"> </w:delText>
        </w:r>
        <w:r w:rsidR="00A6283F" w:rsidDel="00E6091B">
          <w:delText>19.</w:delText>
        </w:r>
        <w:r w:rsidR="00C7066B" w:rsidDel="00E6091B">
          <w:delText>1</w:delText>
        </w:r>
        <w:r w:rsidR="00B26DD1" w:rsidDel="00E6091B">
          <w:delText xml:space="preserve"> </w:delText>
        </w:r>
        <w:r w:rsidR="00FA3D78" w:rsidRPr="00B25458" w:rsidDel="00E6091B">
          <w:delText>creates</w:delText>
        </w:r>
        <w:r w:rsidR="00B26DD1" w:rsidDel="00E6091B">
          <w:delText xml:space="preserve"> </w:delText>
        </w:r>
        <w:r w:rsidR="00FA3D78" w:rsidRPr="00B25458" w:rsidDel="00E6091B">
          <w:delText>a</w:delText>
        </w:r>
        <w:r w:rsidR="00B26DD1" w:rsidDel="00E6091B">
          <w:delText xml:space="preserve"> </w:delText>
        </w:r>
        <w:r w:rsidR="00FA3D78" w:rsidRPr="00B25458" w:rsidDel="00E6091B">
          <w:delText>variable</w:delText>
        </w:r>
        <w:r w:rsidR="00B26DD1" w:rsidDel="00E6091B">
          <w:delText xml:space="preserve"> </w:delText>
        </w:r>
        <w:r w:rsidR="00FA3D78" w:rsidRPr="00B25458" w:rsidDel="00E6091B">
          <w:delText>of</w:delText>
        </w:r>
        <w:r w:rsidR="00B26DD1" w:rsidDel="00E6091B">
          <w:delText xml:space="preserve"> </w:delText>
        </w:r>
        <w:r w:rsidR="00FA3D78" w:rsidRPr="00B25458" w:rsidDel="00E6091B">
          <w:delText>type</w:delText>
        </w:r>
        <w:r w:rsidR="00B26DD1" w:rsidDel="00E6091B">
          <w:delText xml:space="preserve"> </w:delText>
        </w:r>
        <w:r w:rsidR="00FA3D78" w:rsidRPr="009C65D4" w:rsidDel="00E6091B">
          <w:rPr>
            <w:rStyle w:val="CITchapbm"/>
          </w:rPr>
          <w:delText>ThreadStart</w:delText>
        </w:r>
        <w:r w:rsidR="00B26DD1" w:rsidDel="00E6091B">
          <w:delText xml:space="preserve"> </w:delText>
        </w:r>
        <w:r w:rsidR="00FA3D78" w:rsidRPr="00B25458" w:rsidDel="00E6091B">
          <w:delText>explicitly</w:delText>
        </w:r>
        <w:r w:rsidR="00B26DD1" w:rsidDel="00E6091B">
          <w:delText xml:space="preserve"> </w:delText>
        </w:r>
        <w:r w:rsidR="00FA3D78" w:rsidRPr="00B25458" w:rsidDel="00E6091B">
          <w:delText>to</w:delText>
        </w:r>
        <w:r w:rsidR="00B26DD1" w:rsidDel="00E6091B">
          <w:delText xml:space="preserve"> </w:delText>
        </w:r>
        <w:r w:rsidR="00FA3D78" w:rsidRPr="00B25458" w:rsidDel="00E6091B">
          <w:delText>show</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delegate</w:delText>
        </w:r>
        <w:r w:rsidR="00B26DD1" w:rsidDel="00E6091B">
          <w:delText xml:space="preserve"> </w:delText>
        </w:r>
        <w:r w:rsidR="00FA3D78" w:rsidRPr="00B25458" w:rsidDel="00E6091B">
          <w:delText>type</w:delText>
        </w:r>
        <w:r w:rsidR="00B26DD1" w:rsidDel="00E6091B">
          <w:delText xml:space="preserve"> </w:delText>
        </w:r>
        <w:r w:rsidR="00FA3D78" w:rsidRPr="00B25458" w:rsidDel="00E6091B">
          <w:delText>in</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source</w:delText>
        </w:r>
        <w:r w:rsidR="00B26DD1" w:rsidDel="00E6091B">
          <w:delText xml:space="preserve"> </w:delText>
        </w:r>
        <w:r w:rsidR="00FA3D78" w:rsidRPr="00B25458" w:rsidDel="00E6091B">
          <w:delText>code.</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method</w:delText>
        </w:r>
        <w:r w:rsidR="00B26DD1" w:rsidDel="00E6091B">
          <w:delText xml:space="preserve"> </w:delText>
        </w:r>
        <w:r w:rsidR="00FA3D78" w:rsidRPr="00B25458" w:rsidDel="00E6091B">
          <w:delText>group</w:delText>
        </w:r>
        <w:r w:rsidR="00B26DD1" w:rsidDel="00E6091B">
          <w:delText xml:space="preserve"> </w:delText>
        </w:r>
        <w:r w:rsidR="00FA3D78" w:rsidRPr="009C65D4" w:rsidDel="00E6091B">
          <w:rPr>
            <w:rStyle w:val="CITchapbm"/>
          </w:rPr>
          <w:delText>DoWork</w:delText>
        </w:r>
        <w:r w:rsidR="00B26DD1" w:rsidDel="00E6091B">
          <w:delText xml:space="preserve"> </w:delText>
        </w:r>
        <w:r w:rsidR="00FA3D78" w:rsidRPr="00B25458" w:rsidDel="00E6091B">
          <w:delText>could</w:delText>
        </w:r>
        <w:r w:rsidR="00B26DD1" w:rsidDel="00E6091B">
          <w:delText xml:space="preserve"> </w:delText>
        </w:r>
        <w:r w:rsidR="00FA3D78" w:rsidRPr="00B25458" w:rsidDel="00E6091B">
          <w:delText>have</w:delText>
        </w:r>
        <w:r w:rsidR="00B26DD1" w:rsidDel="00E6091B">
          <w:delText xml:space="preserve"> </w:delText>
        </w:r>
        <w:r w:rsidR="00FA3D78" w:rsidRPr="00B25458" w:rsidDel="00E6091B">
          <w:delText>been</w:delText>
        </w:r>
        <w:r w:rsidR="00B26DD1" w:rsidDel="00E6091B">
          <w:delText xml:space="preserve"> </w:delText>
        </w:r>
        <w:r w:rsidR="00FA3D78" w:rsidRPr="00B25458" w:rsidDel="00E6091B">
          <w:delText>passed</w:delText>
        </w:r>
        <w:r w:rsidR="00B26DD1" w:rsidDel="00E6091B">
          <w:delText xml:space="preserve"> </w:delText>
        </w:r>
        <w:r w:rsidR="00FA3D78" w:rsidRPr="00B25458" w:rsidDel="00E6091B">
          <w:delText>directly</w:delText>
        </w:r>
        <w:r w:rsidR="00B26DD1" w:rsidDel="00E6091B">
          <w:delText xml:space="preserve"> </w:delText>
        </w:r>
        <w:r w:rsidR="00FA3D78" w:rsidRPr="00B25458" w:rsidDel="00E6091B">
          <w:delText>to</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thread</w:delText>
        </w:r>
        <w:r w:rsidR="00B26DD1" w:rsidDel="00E6091B">
          <w:delText xml:space="preserve"> </w:delText>
        </w:r>
        <w:r w:rsidR="00FA3D78" w:rsidRPr="00B25458" w:rsidDel="00E6091B">
          <w:delText>constructor.)</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call</w:delText>
        </w:r>
        <w:r w:rsidR="00B26DD1" w:rsidDel="00E6091B">
          <w:delText xml:space="preserve"> </w:delText>
        </w:r>
        <w:r w:rsidR="00FA3D78" w:rsidRPr="00B25458" w:rsidDel="00E6091B">
          <w:delText>to</w:delText>
        </w:r>
        <w:r w:rsidR="00B26DD1" w:rsidDel="00E6091B">
          <w:delText xml:space="preserve"> </w:delText>
        </w:r>
        <w:r w:rsidR="00FA3D78" w:rsidRPr="009C65D4" w:rsidDel="00E6091B">
          <w:rPr>
            <w:rStyle w:val="CITchapbm"/>
          </w:rPr>
          <w:delText>Thread.Start()</w:delText>
        </w:r>
        <w:r w:rsidR="00B26DD1" w:rsidDel="00E6091B">
          <w:delText xml:space="preserve"> </w:delText>
        </w:r>
        <w:r w:rsidR="00FA3D78" w:rsidRPr="00B25458" w:rsidDel="00E6091B">
          <w:delText>tells</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operating</w:delText>
        </w:r>
        <w:r w:rsidR="00B26DD1" w:rsidDel="00E6091B">
          <w:delText xml:space="preserve"> </w:delText>
        </w:r>
        <w:r w:rsidR="00FA3D78" w:rsidRPr="00B25458" w:rsidDel="00E6091B">
          <w:delText>system</w:delText>
        </w:r>
        <w:r w:rsidR="00B26DD1" w:rsidDel="00E6091B">
          <w:delText xml:space="preserve"> </w:delText>
        </w:r>
        <w:r w:rsidR="00FA3D78" w:rsidRPr="00B25458" w:rsidDel="00E6091B">
          <w:delText>to</w:delText>
        </w:r>
        <w:r w:rsidR="00B26DD1" w:rsidDel="00E6091B">
          <w:delText xml:space="preserve"> </w:delText>
        </w:r>
        <w:r w:rsidR="00FA3D78" w:rsidRPr="00B25458" w:rsidDel="00E6091B">
          <w:delText>begin</w:delText>
        </w:r>
        <w:r w:rsidR="00B26DD1" w:rsidDel="00E6091B">
          <w:delText xml:space="preserve"> </w:delText>
        </w:r>
        <w:r w:rsidR="00FA3D78" w:rsidRPr="00B25458" w:rsidDel="00E6091B">
          <w:delText>concurrent</w:delText>
        </w:r>
        <w:r w:rsidR="00B26DD1" w:rsidDel="00E6091B">
          <w:delText xml:space="preserve"> </w:delText>
        </w:r>
        <w:r w:rsidR="00FA3D78" w:rsidRPr="00B25458" w:rsidDel="00E6091B">
          <w:delText>execution</w:delText>
        </w:r>
        <w:r w:rsidR="00B26DD1" w:rsidDel="00E6091B">
          <w:delText xml:space="preserve"> </w:delText>
        </w:r>
        <w:r w:rsidR="00FA3D78" w:rsidRPr="00B25458" w:rsidDel="00E6091B">
          <w:delText>of</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new</w:delText>
        </w:r>
        <w:r w:rsidR="00B26DD1" w:rsidDel="00E6091B">
          <w:delText xml:space="preserve"> </w:delText>
        </w:r>
        <w:r w:rsidR="00FA3D78" w:rsidRPr="00B25458" w:rsidDel="00E6091B">
          <w:delText>thread;</w:delText>
        </w:r>
        <w:r w:rsidR="00B26DD1" w:rsidDel="00E6091B">
          <w:delText xml:space="preserve"> </w:delText>
        </w:r>
        <w:r w:rsidR="00FA3D78" w:rsidRPr="00B25458" w:rsidDel="00E6091B">
          <w:delText>control</w:delText>
        </w:r>
        <w:r w:rsidR="00B26DD1" w:rsidDel="00E6091B">
          <w:delText xml:space="preserve"> </w:delText>
        </w:r>
        <w:r w:rsidR="00FA3D78" w:rsidRPr="00B25458" w:rsidDel="00E6091B">
          <w:delText>on</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main</w:delText>
        </w:r>
        <w:r w:rsidR="00B26DD1" w:rsidDel="00E6091B">
          <w:delText xml:space="preserve"> </w:delText>
        </w:r>
        <w:r w:rsidR="00FA3D78" w:rsidRPr="00B25458" w:rsidDel="00E6091B">
          <w:delText>thread</w:delText>
        </w:r>
        <w:r w:rsidR="00B26DD1" w:rsidDel="00E6091B">
          <w:delText xml:space="preserve"> </w:delText>
        </w:r>
        <w:r w:rsidR="00FA3D78" w:rsidRPr="00B25458" w:rsidDel="00E6091B">
          <w:delText>immediately</w:delText>
        </w:r>
        <w:r w:rsidR="00B26DD1" w:rsidDel="00E6091B">
          <w:delText xml:space="preserve"> </w:delText>
        </w:r>
        <w:r w:rsidR="00FA3D78" w:rsidRPr="00B25458" w:rsidDel="00E6091B">
          <w:delText>returns</w:delText>
        </w:r>
        <w:r w:rsidR="00B26DD1" w:rsidDel="00E6091B">
          <w:delText xml:space="preserve"> </w:delText>
        </w:r>
        <w:r w:rsidR="00FA3D78" w:rsidRPr="00B25458" w:rsidDel="00E6091B">
          <w:delText>from</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call</w:delText>
        </w:r>
        <w:r w:rsidR="00B26DD1" w:rsidDel="00E6091B">
          <w:delText xml:space="preserve"> </w:delText>
        </w:r>
        <w:r w:rsidR="00FA3D78" w:rsidRPr="00B25458" w:rsidDel="00E6091B">
          <w:delText>and</w:delText>
        </w:r>
        <w:r w:rsidR="00B26DD1" w:rsidDel="00E6091B">
          <w:delText xml:space="preserve"> </w:delText>
        </w:r>
        <w:r w:rsidR="00FA3D78" w:rsidRPr="00B25458" w:rsidDel="00E6091B">
          <w:delText>executes</w:delText>
        </w:r>
        <w:r w:rsidR="00B26DD1" w:rsidDel="00E6091B">
          <w:delText xml:space="preserve"> </w:delText>
        </w:r>
        <w:r w:rsidR="00FA3D78" w:rsidRPr="00B25458" w:rsidDel="00E6091B">
          <w:delText>the</w:delText>
        </w:r>
        <w:r w:rsidR="00B26DD1" w:rsidDel="00E6091B">
          <w:delText xml:space="preserve"> </w:delText>
        </w:r>
        <w:r w:rsidR="00FA3D78" w:rsidRPr="009C65D4" w:rsidDel="00E6091B">
          <w:rPr>
            <w:rStyle w:val="CITchapbm"/>
          </w:rPr>
          <w:delText>for</w:delText>
        </w:r>
        <w:r w:rsidR="00B26DD1" w:rsidDel="00E6091B">
          <w:delText xml:space="preserve"> </w:delText>
        </w:r>
        <w:r w:rsidR="00FA3D78" w:rsidRPr="00B25458" w:rsidDel="00E6091B">
          <w:delText>loop</w:delText>
        </w:r>
        <w:r w:rsidR="00B26DD1" w:rsidDel="00E6091B">
          <w:delText xml:space="preserve"> </w:delText>
        </w:r>
        <w:r w:rsidR="00FA3D78" w:rsidRPr="00B25458" w:rsidDel="00E6091B">
          <w:delText>in</w:delText>
        </w:r>
        <w:r w:rsidR="00B26DD1" w:rsidDel="00E6091B">
          <w:delText xml:space="preserve"> </w:delText>
        </w:r>
        <w:r w:rsidR="00FA3D78" w:rsidRPr="00B25458" w:rsidDel="00E6091B">
          <w:delText>the</w:delText>
        </w:r>
        <w:r w:rsidR="00B26DD1" w:rsidDel="00E6091B">
          <w:delText xml:space="preserve"> </w:delText>
        </w:r>
        <w:r w:rsidR="00FA3D78" w:rsidRPr="009C65D4" w:rsidDel="00E6091B">
          <w:rPr>
            <w:rStyle w:val="CITchapbm"/>
          </w:rPr>
          <w:delText>Main()</w:delText>
        </w:r>
        <w:r w:rsidR="00B26DD1" w:rsidDel="00E6091B">
          <w:delText xml:space="preserve"> </w:delText>
        </w:r>
        <w:r w:rsidR="00FA3D78" w:rsidRPr="00B25458" w:rsidDel="00E6091B">
          <w:delText>method.</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threads</w:delText>
        </w:r>
        <w:r w:rsidR="00B26DD1" w:rsidDel="00E6091B">
          <w:delText xml:space="preserve"> </w:delText>
        </w:r>
        <w:r w:rsidR="00FA3D78" w:rsidRPr="00B25458" w:rsidDel="00E6091B">
          <w:delText>are</w:delText>
        </w:r>
        <w:r w:rsidR="00B26DD1" w:rsidDel="00E6091B">
          <w:delText xml:space="preserve"> </w:delText>
        </w:r>
        <w:r w:rsidR="00FA3D78" w:rsidRPr="00B25458" w:rsidDel="00E6091B">
          <w:delText>now</w:delText>
        </w:r>
        <w:r w:rsidR="00B26DD1" w:rsidDel="00E6091B">
          <w:delText xml:space="preserve"> </w:delText>
        </w:r>
        <w:r w:rsidR="00FA3D78" w:rsidRPr="00B25458" w:rsidDel="00E6091B">
          <w:delText>independent</w:delText>
        </w:r>
        <w:r w:rsidDel="00E6091B">
          <w:delText>,</w:delText>
        </w:r>
        <w:r w:rsidR="00B26DD1" w:rsidDel="00E6091B">
          <w:delText xml:space="preserve"> </w:delText>
        </w:r>
        <w:r w:rsidR="00FA3D78" w:rsidRPr="00B25458" w:rsidDel="00E6091B">
          <w:delText>and</w:delText>
        </w:r>
        <w:r w:rsidR="00B26DD1" w:rsidDel="00E6091B">
          <w:delText xml:space="preserve"> </w:delText>
        </w:r>
        <w:r w:rsidR="00FA3D78" w:rsidRPr="00B25458" w:rsidDel="00E6091B">
          <w:delText>neither</w:delText>
        </w:r>
        <w:r w:rsidR="00B26DD1" w:rsidDel="00E6091B">
          <w:delText xml:space="preserve"> </w:delText>
        </w:r>
        <w:r w:rsidR="00FA3D78" w:rsidRPr="00B25458" w:rsidDel="00E6091B">
          <w:delText>waits</w:delText>
        </w:r>
        <w:r w:rsidR="00B26DD1" w:rsidDel="00E6091B">
          <w:delText xml:space="preserve"> </w:delText>
        </w:r>
        <w:r w:rsidR="00FA3D78" w:rsidRPr="00B25458" w:rsidDel="00E6091B">
          <w:delText>for</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other</w:delText>
        </w:r>
        <w:r w:rsidR="00B26DD1" w:rsidDel="00E6091B">
          <w:delText xml:space="preserve"> </w:delText>
        </w:r>
        <w:r w:rsidR="00FA3D78" w:rsidRPr="00B25458" w:rsidDel="00E6091B">
          <w:delText>until</w:delText>
        </w:r>
        <w:r w:rsidR="00B26DD1" w:rsidDel="00E6091B">
          <w:delText xml:space="preserve"> </w:delText>
        </w:r>
        <w:r w:rsidR="00FA3D78" w:rsidRPr="00B25458" w:rsidDel="00E6091B">
          <w:delText>the</w:delText>
        </w:r>
        <w:r w:rsidR="00B26DD1" w:rsidDel="00E6091B">
          <w:delText xml:space="preserve"> </w:delText>
        </w:r>
        <w:r w:rsidR="00FA3D78" w:rsidRPr="00B25458" w:rsidDel="00E6091B">
          <w:delText>call</w:delText>
        </w:r>
        <w:r w:rsidR="00B26DD1" w:rsidDel="00E6091B">
          <w:delText xml:space="preserve"> </w:delText>
        </w:r>
        <w:r w:rsidR="00FA3D78" w:rsidRPr="00B25458" w:rsidDel="00E6091B">
          <w:delText>to</w:delText>
        </w:r>
        <w:r w:rsidR="00B26DD1" w:rsidDel="00E6091B">
          <w:delText xml:space="preserve"> </w:delText>
        </w:r>
        <w:r w:rsidR="00FA3D78" w:rsidRPr="009C65D4" w:rsidDel="00E6091B">
          <w:rPr>
            <w:rStyle w:val="CITchapbm"/>
          </w:rPr>
          <w:delText>Join()</w:delText>
        </w:r>
        <w:r w:rsidR="00FA3D78" w:rsidRPr="00B25458" w:rsidDel="00E6091B">
          <w:delText>.</w:delText>
        </w:r>
      </w:del>
    </w:p>
    <w:p w14:paraId="463887BE" w14:textId="1D80671E" w:rsidR="00E73B39" w:rsidRPr="00C4782F" w:rsidDel="00E6091B" w:rsidRDefault="00FA3D78" w:rsidP="00DF4A1F">
      <w:pPr>
        <w:pStyle w:val="H2"/>
        <w:rPr>
          <w:del w:id="388" w:author="Mark Michaelis" w:date="2020-01-19T08:35:00Z"/>
        </w:rPr>
      </w:pPr>
      <w:del w:id="389" w:author="Mark Michaelis" w:date="2020-01-19T08:35:00Z">
        <w:r w:rsidRPr="00C4782F" w:rsidDel="00E6091B">
          <w:delText>Thread</w:delText>
        </w:r>
        <w:r w:rsidR="00B26DD1" w:rsidDel="00E6091B">
          <w:delText xml:space="preserve"> </w:delText>
        </w:r>
        <w:r w:rsidRPr="00C4782F" w:rsidDel="00E6091B">
          <w:delText>Management</w:delText>
        </w:r>
      </w:del>
    </w:p>
    <w:p w14:paraId="01BC4E95" w14:textId="506A2D65" w:rsidR="00E73B39" w:rsidRPr="009C65D4" w:rsidDel="00E6091B" w:rsidRDefault="00FA3D78" w:rsidP="00DF4A1F">
      <w:pPr>
        <w:pStyle w:val="HEADFIRST"/>
        <w:rPr>
          <w:del w:id="390" w:author="Mark Michaelis" w:date="2020-01-19T08:35:00Z"/>
          <w:rStyle w:val="CITchapbm"/>
        </w:rPr>
      </w:pPr>
      <w:del w:id="391" w:author="Mark Michaelis" w:date="2020-01-19T08:35:00Z">
        <w:r w:rsidRPr="00C4782F" w:rsidDel="00E6091B">
          <w:delText>Threads</w:delText>
        </w:r>
        <w:r w:rsidR="00B26DD1" w:rsidDel="00E6091B">
          <w:delText xml:space="preserve"> </w:delText>
        </w:r>
        <w:r w:rsidRPr="00C4782F" w:rsidDel="00E6091B">
          <w:delText>include</w:delText>
        </w:r>
        <w:r w:rsidR="00B26DD1" w:rsidDel="00E6091B">
          <w:delText xml:space="preserve"> </w:delText>
        </w:r>
        <w:r w:rsidR="00B564AC" w:rsidRPr="00C4782F" w:rsidDel="00E6091B">
          <w:delText>several</w:delText>
        </w:r>
        <w:r w:rsidR="00B26DD1" w:rsidDel="00E6091B">
          <w:delText xml:space="preserve"> </w:delText>
        </w:r>
        <w:r w:rsidRPr="00C4782F" w:rsidDel="00E6091B">
          <w:delText>methods</w:delText>
        </w:r>
        <w:r w:rsidR="00B26DD1" w:rsidDel="00E6091B">
          <w:delText xml:space="preserve"> </w:delText>
        </w:r>
        <w:r w:rsidRPr="00C4782F" w:rsidDel="00E6091B">
          <w:delText>and</w:delText>
        </w:r>
        <w:r w:rsidR="00B26DD1" w:rsidDel="00E6091B">
          <w:delText xml:space="preserve"> </w:delText>
        </w:r>
        <w:r w:rsidRPr="00C4782F" w:rsidDel="00E6091B">
          <w:delText>properties</w:delText>
        </w:r>
        <w:r w:rsidR="00B26DD1" w:rsidDel="00E6091B">
          <w:delText xml:space="preserve"> </w:delText>
        </w:r>
        <w:r w:rsidRPr="00C4782F" w:rsidDel="00E6091B">
          <w:delText>for</w:delText>
        </w:r>
        <w:r w:rsidR="00B26DD1" w:rsidDel="00E6091B">
          <w:delText xml:space="preserve"> </w:delText>
        </w:r>
        <w:r w:rsidRPr="00C4782F" w:rsidDel="00E6091B">
          <w:delText>managing</w:delText>
        </w:r>
        <w:r w:rsidR="00B26DD1" w:rsidDel="00E6091B">
          <w:delText xml:space="preserve"> </w:delText>
        </w:r>
        <w:r w:rsidRPr="00C4782F" w:rsidDel="00E6091B">
          <w:delText>their</w:delText>
        </w:r>
        <w:r w:rsidR="00B26DD1" w:rsidDel="00E6091B">
          <w:delText xml:space="preserve"> </w:delText>
        </w:r>
        <w:r w:rsidRPr="00C4782F" w:rsidDel="00E6091B">
          <w:delText>execution.</w:delText>
        </w:r>
        <w:r w:rsidR="00B26DD1" w:rsidDel="00E6091B">
          <w:delText xml:space="preserve"> </w:delText>
        </w:r>
        <w:r w:rsidRPr="00C4782F" w:rsidDel="00E6091B">
          <w:delText>Here</w:delText>
        </w:r>
        <w:r w:rsidR="00B26DD1" w:rsidDel="00E6091B">
          <w:delText xml:space="preserve"> </w:delText>
        </w:r>
        <w:r w:rsidRPr="00C4782F" w:rsidDel="00E6091B">
          <w:delText>are</w:delText>
        </w:r>
        <w:r w:rsidR="00B26DD1" w:rsidDel="00E6091B">
          <w:delText xml:space="preserve"> </w:delText>
        </w:r>
        <w:r w:rsidRPr="00C4782F" w:rsidDel="00E6091B">
          <w:delText>some</w:delText>
        </w:r>
        <w:r w:rsidR="00B26DD1" w:rsidDel="00E6091B">
          <w:delText xml:space="preserve"> </w:delText>
        </w:r>
        <w:r w:rsidRPr="00C4782F" w:rsidDel="00E6091B">
          <w:delText>of</w:delText>
        </w:r>
        <w:r w:rsidR="00B26DD1" w:rsidDel="00E6091B">
          <w:delText xml:space="preserve"> </w:delText>
        </w:r>
        <w:r w:rsidRPr="00C4782F" w:rsidDel="00E6091B">
          <w:delText>the</w:delText>
        </w:r>
        <w:r w:rsidR="00B26DD1" w:rsidDel="00E6091B">
          <w:delText xml:space="preserve"> </w:delText>
        </w:r>
        <w:r w:rsidRPr="00C4782F" w:rsidDel="00E6091B">
          <w:delText>basic</w:delText>
        </w:r>
        <w:r w:rsidR="00B26DD1" w:rsidDel="00E6091B">
          <w:delText xml:space="preserve"> </w:delText>
        </w:r>
        <w:r w:rsidRPr="00C4782F" w:rsidDel="00E6091B">
          <w:delText>ones</w:delText>
        </w:r>
        <w:r w:rsidR="00311FF1" w:rsidDel="00E6091B">
          <w:delText>:</w:delText>
        </w:r>
      </w:del>
    </w:p>
    <w:p w14:paraId="301F5357" w14:textId="0FF788DE" w:rsidR="00E73B39" w:rsidRPr="00C4782F" w:rsidDel="00E6091B" w:rsidRDefault="00FA3D78" w:rsidP="002F057A">
      <w:pPr>
        <w:pStyle w:val="BLFIRST"/>
        <w:rPr>
          <w:del w:id="392" w:author="Mark Michaelis" w:date="2020-01-19T08:35:00Z"/>
        </w:rPr>
      </w:pPr>
      <w:del w:id="393" w:author="Mark Michaelis" w:date="2020-01-19T08:35:00Z">
        <w:r w:rsidRPr="00C4782F" w:rsidDel="00E6091B">
          <w:delText>As</w:delText>
        </w:r>
        <w:r w:rsidR="00B26DD1" w:rsidDel="00E6091B">
          <w:delText xml:space="preserve"> </w:delText>
        </w:r>
        <w:r w:rsidRPr="00C4782F" w:rsidDel="00E6091B">
          <w:delText>we</w:delText>
        </w:r>
        <w:r w:rsidR="00B26DD1" w:rsidDel="00E6091B">
          <w:delText xml:space="preserve"> </w:delText>
        </w:r>
        <w:r w:rsidRPr="00C4782F" w:rsidDel="00E6091B">
          <w:delText>saw</w:delText>
        </w:r>
        <w:r w:rsidR="00B26DD1" w:rsidDel="00E6091B">
          <w:delText xml:space="preserve"> </w:delText>
        </w:r>
        <w:r w:rsidRPr="00C4782F" w:rsidDel="00E6091B">
          <w:delText>in</w:delText>
        </w:r>
        <w:r w:rsidR="00B26DD1" w:rsidDel="00E6091B">
          <w:delText xml:space="preserve"> </w:delText>
        </w:r>
        <w:r w:rsidR="00A6283F" w:rsidDel="00E6091B">
          <w:delText>Listing</w:delText>
        </w:r>
        <w:r w:rsidR="00B26DD1" w:rsidDel="00E6091B">
          <w:delText xml:space="preserve"> </w:delText>
        </w:r>
        <w:r w:rsidR="00A6283F" w:rsidDel="00E6091B">
          <w:delText>19.</w:delText>
        </w:r>
        <w:r w:rsidR="00C7066B" w:rsidDel="00E6091B">
          <w:delText>1</w:delText>
        </w:r>
        <w:r w:rsidRPr="00C4782F" w:rsidDel="00E6091B">
          <w:delText>,</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cause</w:delText>
        </w:r>
        <w:r w:rsidR="00B26DD1" w:rsidDel="00E6091B">
          <w:delText xml:space="preserve"> </w:delText>
        </w:r>
        <w:r w:rsidRPr="00C4782F" w:rsidDel="00E6091B">
          <w:delText>one</w:delText>
        </w:r>
        <w:r w:rsidR="00B26DD1" w:rsidDel="00E6091B">
          <w:delText xml:space="preserve"> </w:delText>
        </w:r>
        <w:r w:rsidRPr="00C4782F" w:rsidDel="00E6091B">
          <w:delText>thread</w:delText>
        </w:r>
        <w:r w:rsidR="00B26DD1" w:rsidDel="00E6091B">
          <w:delText xml:space="preserve"> </w:delText>
        </w:r>
        <w:r w:rsidRPr="00C4782F" w:rsidDel="00E6091B">
          <w:delText>to</w:delText>
        </w:r>
        <w:r w:rsidR="00B26DD1" w:rsidDel="00E6091B">
          <w:delText xml:space="preserve"> </w:delText>
        </w:r>
        <w:r w:rsidRPr="00C4782F" w:rsidDel="00E6091B">
          <w:delText>wait</w:delText>
        </w:r>
        <w:r w:rsidR="00B26DD1" w:rsidDel="00E6091B">
          <w:delText xml:space="preserve"> </w:delText>
        </w:r>
        <w:r w:rsidRPr="00C4782F" w:rsidDel="00E6091B">
          <w:delText>for</w:delText>
        </w:r>
        <w:r w:rsidR="00B26DD1" w:rsidDel="00E6091B">
          <w:delText xml:space="preserve"> </w:delText>
        </w:r>
        <w:r w:rsidRPr="00C4782F" w:rsidDel="00E6091B">
          <w:delText>another</w:delText>
        </w:r>
        <w:r w:rsidR="00B26DD1" w:rsidDel="00E6091B">
          <w:delText xml:space="preserve"> </w:delText>
        </w:r>
        <w:r w:rsidRPr="00C4782F" w:rsidDel="00E6091B">
          <w:delText>with</w:delText>
        </w:r>
        <w:r w:rsidR="00B26DD1" w:rsidDel="00E6091B">
          <w:delText xml:space="preserve"> </w:delText>
        </w:r>
        <w:r w:rsidRPr="005B7EDE" w:rsidDel="00E6091B">
          <w:rPr>
            <w:rStyle w:val="CITchapbm"/>
          </w:rPr>
          <w:delText>Join()</w:delText>
        </w:r>
        <w:r w:rsidRPr="00C4782F" w:rsidDel="00E6091B">
          <w:delText>.</w:delText>
        </w:r>
        <w:r w:rsidR="00B26DD1" w:rsidDel="00E6091B">
          <w:delText xml:space="preserve"> </w:delText>
        </w:r>
        <w:r w:rsidRPr="00C4782F" w:rsidDel="00E6091B">
          <w:delText>This</w:delText>
        </w:r>
        <w:r w:rsidR="00B26DD1" w:rsidDel="00E6091B">
          <w:delText xml:space="preserve"> </w:delText>
        </w:r>
        <w:r w:rsidRPr="00C4782F" w:rsidDel="00E6091B">
          <w:delText>tells</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to</w:delText>
        </w:r>
        <w:r w:rsidR="00B26DD1" w:rsidDel="00E6091B">
          <w:delText xml:space="preserve"> </w:delText>
        </w:r>
        <w:r w:rsidRPr="00C4782F" w:rsidDel="00E6091B">
          <w:delText>suspend</w:delText>
        </w:r>
        <w:r w:rsidR="00B26DD1" w:rsidDel="00E6091B">
          <w:delText xml:space="preserve"> </w:delText>
        </w:r>
        <w:r w:rsidRPr="00C4782F" w:rsidDel="00E6091B">
          <w:delText>execution</w:delText>
        </w:r>
        <w:r w:rsidR="00B26DD1" w:rsidDel="00E6091B">
          <w:delText xml:space="preserve"> </w:delText>
        </w:r>
        <w:r w:rsidRPr="00C4782F" w:rsidDel="00E6091B">
          <w:delText>of</w:delText>
        </w:r>
        <w:r w:rsidR="00B26DD1" w:rsidDel="00E6091B">
          <w:delText xml:space="preserve"> </w:delText>
        </w:r>
        <w:r w:rsidRPr="00C4782F" w:rsidDel="00E6091B">
          <w:delText>the</w:delText>
        </w:r>
        <w:r w:rsidR="00B26DD1" w:rsidDel="00E6091B">
          <w:delText xml:space="preserve"> </w:delText>
        </w:r>
        <w:r w:rsidRPr="00C4782F" w:rsidDel="00E6091B">
          <w:delText>current</w:delText>
        </w:r>
        <w:r w:rsidR="00B26DD1" w:rsidDel="00E6091B">
          <w:delText xml:space="preserve"> </w:delText>
        </w:r>
        <w:r w:rsidRPr="00C4782F" w:rsidDel="00E6091B">
          <w:delText>thread</w:delText>
        </w:r>
        <w:r w:rsidR="00B26DD1" w:rsidDel="00E6091B">
          <w:delText xml:space="preserve"> </w:delText>
        </w:r>
        <w:r w:rsidRPr="00C4782F" w:rsidDel="00E6091B">
          <w:delText>until</w:delText>
        </w:r>
        <w:r w:rsidR="00B26DD1" w:rsidDel="00E6091B">
          <w:delText xml:space="preserve"> </w:delText>
        </w:r>
        <w:r w:rsidRPr="00C4782F" w:rsidDel="00E6091B">
          <w:delText>the</w:delText>
        </w:r>
        <w:r w:rsidR="00B26DD1" w:rsidDel="00E6091B">
          <w:delText xml:space="preserve"> </w:delText>
        </w:r>
        <w:r w:rsidRPr="00C4782F" w:rsidDel="00E6091B">
          <w:delText>other</w:delText>
        </w:r>
        <w:r w:rsidR="00B26DD1" w:rsidDel="00E6091B">
          <w:delText xml:space="preserve"> </w:delText>
        </w:r>
        <w:r w:rsidRPr="00C4782F" w:rsidDel="00E6091B">
          <w:delText>thread</w:delText>
        </w:r>
        <w:r w:rsidR="00B26DD1" w:rsidDel="00E6091B">
          <w:delText xml:space="preserve"> </w:delText>
        </w:r>
        <w:r w:rsidRPr="00C4782F" w:rsidDel="00E6091B">
          <w:delText>is</w:delText>
        </w:r>
        <w:r w:rsidR="00B26DD1" w:rsidDel="00E6091B">
          <w:delText xml:space="preserve"> </w:delText>
        </w:r>
        <w:r w:rsidRPr="00C4782F" w:rsidDel="00E6091B">
          <w:delText>terminated.</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Join()</w:delText>
        </w:r>
        <w:r w:rsidR="00B26DD1" w:rsidDel="00E6091B">
          <w:delText xml:space="preserve"> </w:delText>
        </w:r>
        <w:r w:rsidRPr="00C4782F" w:rsidDel="00E6091B">
          <w:delText>method</w:delText>
        </w:r>
        <w:r w:rsidR="00B26DD1" w:rsidDel="00E6091B">
          <w:delText xml:space="preserve"> </w:delText>
        </w:r>
        <w:r w:rsidRPr="00C4782F" w:rsidDel="00E6091B">
          <w:delText>is</w:delText>
        </w:r>
        <w:r w:rsidR="00B26DD1" w:rsidDel="00E6091B">
          <w:delText xml:space="preserve"> </w:delText>
        </w:r>
        <w:r w:rsidRPr="00C4782F" w:rsidDel="00E6091B">
          <w:delText>overloaded</w:delText>
        </w:r>
        <w:r w:rsidR="00B26DD1" w:rsidDel="00E6091B">
          <w:delText xml:space="preserve"> </w:delText>
        </w:r>
        <w:r w:rsidRPr="00C4782F" w:rsidDel="00E6091B">
          <w:delText>to</w:delText>
        </w:r>
        <w:r w:rsidR="00B26DD1" w:rsidDel="00E6091B">
          <w:delText xml:space="preserve"> </w:delText>
        </w:r>
        <w:r w:rsidRPr="00C4782F" w:rsidDel="00E6091B">
          <w:delText>take</w:delText>
        </w:r>
        <w:r w:rsidR="00B26DD1" w:rsidDel="00E6091B">
          <w:delText xml:space="preserve"> </w:delText>
        </w:r>
        <w:r w:rsidRPr="00C4782F" w:rsidDel="00E6091B">
          <w:delText>either</w:delText>
        </w:r>
        <w:r w:rsidR="00B26DD1" w:rsidDel="00E6091B">
          <w:delText xml:space="preserve"> </w:delText>
        </w:r>
        <w:r w:rsidRPr="00C4782F" w:rsidDel="00E6091B">
          <w:delText>an</w:delText>
        </w:r>
        <w:r w:rsidR="00B26DD1" w:rsidDel="00E6091B">
          <w:delText xml:space="preserve"> </w:delText>
        </w:r>
        <w:r w:rsidRPr="009C65D4" w:rsidDel="00E6091B">
          <w:rPr>
            <w:rStyle w:val="CITchapbm"/>
          </w:rPr>
          <w:delText>int</w:delText>
        </w:r>
        <w:r w:rsidR="00B26DD1" w:rsidDel="00E6091B">
          <w:delText xml:space="preserve"> </w:delText>
        </w:r>
        <w:r w:rsidRPr="00C4782F" w:rsidDel="00E6091B">
          <w:delText>or</w:delText>
        </w:r>
        <w:r w:rsidR="00B26DD1" w:rsidDel="00E6091B">
          <w:delText xml:space="preserve"> </w:delText>
        </w:r>
        <w:r w:rsidRPr="00C4782F" w:rsidDel="00E6091B">
          <w:delText>a</w:delText>
        </w:r>
        <w:r w:rsidR="00B26DD1" w:rsidDel="00E6091B">
          <w:delText xml:space="preserve"> </w:delText>
        </w:r>
        <w:r w:rsidRPr="009C65D4" w:rsidDel="00E6091B">
          <w:rPr>
            <w:rStyle w:val="CITchapbm"/>
          </w:rPr>
          <w:delText>TimeSpan</w:delText>
        </w:r>
        <w:r w:rsidR="00B26DD1" w:rsidDel="00E6091B">
          <w:delText xml:space="preserve"> </w:delText>
        </w:r>
        <w:r w:rsidRPr="00C4782F" w:rsidDel="00E6091B">
          <w:delText>to</w:delText>
        </w:r>
        <w:r w:rsidR="00B26DD1" w:rsidDel="00E6091B">
          <w:delText xml:space="preserve"> </w:delText>
        </w:r>
        <w:r w:rsidRPr="00C4782F" w:rsidDel="00E6091B">
          <w:delText>support</w:delText>
        </w:r>
        <w:r w:rsidR="00B26DD1" w:rsidDel="00E6091B">
          <w:delText xml:space="preserve"> </w:delText>
        </w:r>
        <w:r w:rsidRPr="00C4782F" w:rsidDel="00E6091B">
          <w:delText>a</w:delText>
        </w:r>
        <w:r w:rsidR="00B26DD1" w:rsidDel="00E6091B">
          <w:delText xml:space="preserve"> </w:delText>
        </w:r>
        <w:r w:rsidRPr="00C4782F" w:rsidDel="00E6091B">
          <w:delText>maximum</w:delText>
        </w:r>
        <w:r w:rsidR="00B26DD1" w:rsidDel="00E6091B">
          <w:delText xml:space="preserve"> </w:delText>
        </w:r>
        <w:r w:rsidRPr="00C4782F" w:rsidDel="00E6091B">
          <w:delText>time</w:delText>
        </w:r>
        <w:r w:rsidR="00B26DD1" w:rsidDel="00E6091B">
          <w:delText xml:space="preserve"> </w:delText>
        </w:r>
        <w:r w:rsidRPr="00C4782F" w:rsidDel="00E6091B">
          <w:delText>to</w:delText>
        </w:r>
        <w:r w:rsidR="00B26DD1" w:rsidDel="00E6091B">
          <w:delText xml:space="preserve"> </w:delText>
        </w:r>
        <w:r w:rsidRPr="00C4782F" w:rsidDel="00E6091B">
          <w:delText>wait</w:delText>
        </w:r>
        <w:r w:rsidR="00B26DD1" w:rsidDel="00E6091B">
          <w:delText xml:space="preserve"> </w:delText>
        </w:r>
        <w:r w:rsidRPr="00C4782F" w:rsidDel="00E6091B">
          <w:delText>for</w:delText>
        </w:r>
        <w:r w:rsidR="00B26DD1" w:rsidDel="00E6091B">
          <w:delText xml:space="preserve"> </w:delText>
        </w:r>
        <w:r w:rsidRPr="00C4782F" w:rsidDel="00E6091B">
          <w:delText>thread</w:delText>
        </w:r>
        <w:r w:rsidR="00B26DD1" w:rsidDel="00E6091B">
          <w:delText xml:space="preserve"> </w:delText>
        </w:r>
        <w:r w:rsidRPr="00C4782F" w:rsidDel="00E6091B">
          <w:delText>completion</w:delText>
        </w:r>
        <w:r w:rsidR="00B26DD1" w:rsidDel="00E6091B">
          <w:delText xml:space="preserve"> </w:delText>
        </w:r>
        <w:r w:rsidRPr="00C4782F" w:rsidDel="00E6091B">
          <w:delText>before</w:delText>
        </w:r>
        <w:r w:rsidR="00B26DD1" w:rsidDel="00E6091B">
          <w:delText xml:space="preserve"> </w:delText>
        </w:r>
        <w:r w:rsidRPr="00C4782F" w:rsidDel="00E6091B">
          <w:delText>continuing</w:delText>
        </w:r>
        <w:r w:rsidR="00B26DD1" w:rsidDel="00E6091B">
          <w:delText xml:space="preserve"> </w:delText>
        </w:r>
        <w:r w:rsidRPr="00C4782F" w:rsidDel="00E6091B">
          <w:delText>execution.</w:delText>
        </w:r>
      </w:del>
    </w:p>
    <w:p w14:paraId="3CCD06B3" w14:textId="0E0685B3" w:rsidR="00E73B39" w:rsidRPr="00C4782F" w:rsidDel="00E6091B" w:rsidRDefault="00FA3D78" w:rsidP="00370172">
      <w:pPr>
        <w:pStyle w:val="BLMID"/>
        <w:rPr>
          <w:del w:id="394" w:author="Mark Michaelis" w:date="2020-01-19T08:35:00Z"/>
        </w:rPr>
      </w:pPr>
      <w:del w:id="395" w:author="Mark Michaelis" w:date="2020-01-19T08:35:00Z">
        <w:r w:rsidRPr="00C4782F" w:rsidDel="00E6091B">
          <w:delText>By</w:delText>
        </w:r>
        <w:r w:rsidR="00B26DD1" w:rsidDel="00E6091B">
          <w:delText xml:space="preserve"> </w:delText>
        </w:r>
        <w:r w:rsidRPr="00C4782F" w:rsidDel="00E6091B">
          <w:delText>default,</w:delText>
        </w:r>
        <w:r w:rsidR="00B26DD1" w:rsidDel="00E6091B">
          <w:delText xml:space="preserve"> </w:delText>
        </w:r>
        <w:r w:rsidRPr="00C4782F" w:rsidDel="00E6091B">
          <w:delText>a</w:delText>
        </w:r>
        <w:r w:rsidR="00B26DD1" w:rsidDel="00E6091B">
          <w:delText xml:space="preserve"> </w:delText>
        </w:r>
        <w:r w:rsidRPr="00C4782F" w:rsidDel="00E6091B">
          <w:delText>new</w:delText>
        </w:r>
        <w:r w:rsidR="00B26DD1" w:rsidDel="00E6091B">
          <w:delText xml:space="preserve"> </w:delText>
        </w:r>
        <w:r w:rsidRPr="00C4782F" w:rsidDel="00E6091B">
          <w:delText>thread</w:delText>
        </w:r>
        <w:r w:rsidR="00B26DD1" w:rsidDel="00E6091B">
          <w:delText xml:space="preserve"> </w:delText>
        </w:r>
        <w:r w:rsidRPr="00C4782F" w:rsidDel="00E6091B">
          <w:delText>is</w:delText>
        </w:r>
        <w:r w:rsidR="00B26DD1" w:rsidDel="00E6091B">
          <w:delText xml:space="preserve"> </w:delText>
        </w:r>
        <w:r w:rsidRPr="00C4782F" w:rsidDel="00E6091B">
          <w:delText>a</w:delText>
        </w:r>
        <w:r w:rsidR="00B26DD1" w:rsidDel="00E6091B">
          <w:delText xml:space="preserve"> </w:delText>
        </w:r>
        <w:r w:rsidRPr="009F4372" w:rsidDel="00E6091B">
          <w:rPr>
            <w:rStyle w:val="ITAL"/>
          </w:rPr>
          <w:delText>foreground</w:delText>
        </w:r>
        <w:r w:rsidR="00B26DD1" w:rsidDel="00E6091B">
          <w:delText xml:space="preserve"> </w:delText>
        </w:r>
        <w:r w:rsidRPr="00C4782F" w:rsidDel="00E6091B">
          <w:delText>thread;</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will</w:delText>
        </w:r>
        <w:r w:rsidR="00B26DD1" w:rsidDel="00E6091B">
          <w:delText xml:space="preserve"> </w:delText>
        </w:r>
        <w:r w:rsidRPr="00C4782F" w:rsidDel="00E6091B">
          <w:delText>terminate</w:delText>
        </w:r>
        <w:r w:rsidR="00B26DD1" w:rsidDel="00E6091B">
          <w:delText xml:space="preserve"> </w:delText>
        </w:r>
        <w:r w:rsidRPr="00C4782F" w:rsidDel="00E6091B">
          <w:delText>a</w:delText>
        </w:r>
        <w:r w:rsidR="00B26DD1" w:rsidDel="00E6091B">
          <w:delText xml:space="preserve"> </w:delText>
        </w:r>
        <w:r w:rsidRPr="00C4782F" w:rsidDel="00E6091B">
          <w:delText>process</w:delText>
        </w:r>
        <w:r w:rsidR="00B26DD1" w:rsidDel="00E6091B">
          <w:delText xml:space="preserve"> </w:delText>
        </w:r>
        <w:r w:rsidRPr="00C4782F" w:rsidDel="00E6091B">
          <w:delText>when</w:delText>
        </w:r>
        <w:r w:rsidR="00B26DD1" w:rsidDel="00E6091B">
          <w:delText xml:space="preserve"> </w:delText>
        </w:r>
        <w:r w:rsidRPr="00C4782F" w:rsidDel="00E6091B">
          <w:delText>all</w:delText>
        </w:r>
        <w:r w:rsidR="00B26DD1" w:rsidDel="00E6091B">
          <w:delText xml:space="preserve"> </w:delText>
        </w:r>
        <w:r w:rsidRPr="00C4782F" w:rsidDel="00E6091B">
          <w:delText>its</w:delText>
        </w:r>
        <w:r w:rsidR="00B26DD1" w:rsidDel="00E6091B">
          <w:delText xml:space="preserve"> </w:delText>
        </w:r>
        <w:r w:rsidRPr="00C4782F" w:rsidDel="00E6091B">
          <w:delText>foreground</w:delText>
        </w:r>
        <w:r w:rsidR="00B26DD1" w:rsidDel="00E6091B">
          <w:delText xml:space="preserve"> </w:delText>
        </w:r>
        <w:r w:rsidRPr="00C4782F" w:rsidDel="00E6091B">
          <w:delText>threads</w:delText>
        </w:r>
        <w:r w:rsidR="00B26DD1" w:rsidDel="00E6091B">
          <w:delText xml:space="preserve"> </w:delText>
        </w:r>
        <w:r w:rsidRPr="00C4782F" w:rsidDel="00E6091B">
          <w:delText>are</w:delText>
        </w:r>
        <w:r w:rsidR="00B26DD1" w:rsidDel="00E6091B">
          <w:delText xml:space="preserve"> </w:delText>
        </w:r>
        <w:r w:rsidRPr="00C4782F" w:rsidDel="00E6091B">
          <w:delText>complete.</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mark</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as</w:delText>
        </w:r>
        <w:r w:rsidR="00B26DD1" w:rsidDel="00E6091B">
          <w:delText xml:space="preserve"> </w:delText>
        </w:r>
        <w:r w:rsidRPr="00C4782F" w:rsidDel="00E6091B">
          <w:delText>a</w:delText>
        </w:r>
        <w:r w:rsidR="00B26DD1" w:rsidDel="00E6091B">
          <w:delText xml:space="preserve"> </w:delText>
        </w:r>
        <w:r w:rsidRPr="009F4372" w:rsidDel="00E6091B">
          <w:rPr>
            <w:rStyle w:val="ITAL"/>
          </w:rPr>
          <w:delText>background</w:delText>
        </w:r>
        <w:r w:rsidR="00B26DD1" w:rsidDel="00E6091B">
          <w:delText xml:space="preserve"> </w:delText>
        </w:r>
        <w:r w:rsidRPr="00C4782F" w:rsidDel="00E6091B">
          <w:delText>thread</w:delText>
        </w:r>
        <w:r w:rsidR="00B26DD1" w:rsidDel="00E6091B">
          <w:delText xml:space="preserve"> </w:delText>
        </w:r>
        <w:r w:rsidRPr="00C4782F" w:rsidDel="00E6091B">
          <w:delText>by</w:delText>
        </w:r>
        <w:r w:rsidR="00B26DD1" w:rsidDel="00E6091B">
          <w:delText xml:space="preserve"> </w:delText>
        </w:r>
        <w:r w:rsidRPr="00C4782F" w:rsidDel="00E6091B">
          <w:delText>setting</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IsBackground</w:delText>
        </w:r>
        <w:r w:rsidR="00B26DD1" w:rsidDel="00E6091B">
          <w:delText xml:space="preserve"> </w:delText>
        </w:r>
        <w:r w:rsidRPr="00C4782F" w:rsidDel="00E6091B">
          <w:delText>property</w:delText>
        </w:r>
        <w:r w:rsidR="00B26DD1" w:rsidDel="00E6091B">
          <w:delText xml:space="preserve"> </w:delText>
        </w:r>
        <w:r w:rsidRPr="00C4782F" w:rsidDel="00E6091B">
          <w:delText>to</w:delText>
        </w:r>
        <w:r w:rsidR="00B26DD1" w:rsidDel="00E6091B">
          <w:delText xml:space="preserve"> </w:delText>
        </w:r>
        <w:r w:rsidRPr="009C65D4" w:rsidDel="00E6091B">
          <w:rPr>
            <w:rStyle w:val="CITchapbm"/>
          </w:rPr>
          <w:delText>true</w:delText>
        </w:r>
        <w:r w:rsidRPr="00C4782F" w:rsidDel="00E6091B">
          <w:delText>.</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will</w:delText>
        </w:r>
        <w:r w:rsidR="00B26DD1" w:rsidDel="00E6091B">
          <w:delText xml:space="preserve"> </w:delText>
        </w:r>
        <w:r w:rsidRPr="00C4782F" w:rsidDel="00E6091B">
          <w:delText>then</w:delText>
        </w:r>
        <w:r w:rsidR="00B26DD1" w:rsidDel="00E6091B">
          <w:delText xml:space="preserve"> </w:delText>
        </w:r>
        <w:r w:rsidRPr="00C4782F" w:rsidDel="00E6091B">
          <w:delText>allow</w:delText>
        </w:r>
        <w:r w:rsidR="00B26DD1" w:rsidDel="00E6091B">
          <w:delText xml:space="preserve"> </w:delText>
        </w:r>
        <w:r w:rsidRPr="00C4782F" w:rsidDel="00E6091B">
          <w:delText>the</w:delText>
        </w:r>
        <w:r w:rsidR="00B26DD1" w:rsidDel="00E6091B">
          <w:delText xml:space="preserve"> </w:delText>
        </w:r>
        <w:r w:rsidRPr="00C4782F" w:rsidDel="00E6091B">
          <w:delText>process</w:delText>
        </w:r>
        <w:r w:rsidR="00B26DD1" w:rsidDel="00E6091B">
          <w:delText xml:space="preserve"> </w:delText>
        </w:r>
        <w:r w:rsidRPr="00C4782F" w:rsidDel="00E6091B">
          <w:delText>to</w:delText>
        </w:r>
        <w:r w:rsidR="00B26DD1" w:rsidDel="00E6091B">
          <w:delText xml:space="preserve"> </w:delText>
        </w:r>
        <w:r w:rsidRPr="00C4782F" w:rsidDel="00E6091B">
          <w:delText>be</w:delText>
        </w:r>
        <w:r w:rsidR="00B26DD1" w:rsidDel="00E6091B">
          <w:delText xml:space="preserve"> </w:delText>
        </w:r>
        <w:r w:rsidRPr="00C4782F" w:rsidDel="00E6091B">
          <w:delText>terminated</w:delText>
        </w:r>
        <w:r w:rsidR="00B26DD1" w:rsidDel="00E6091B">
          <w:delText xml:space="preserve"> </w:delText>
        </w:r>
        <w:r w:rsidRPr="00C4782F" w:rsidDel="00E6091B">
          <w:delText>even</w:delText>
        </w:r>
        <w:r w:rsidR="00B26DD1" w:rsidDel="00E6091B">
          <w:delText xml:space="preserve"> </w:delText>
        </w:r>
        <w:r w:rsidRPr="00C4782F" w:rsidDel="00E6091B">
          <w:delText>if</w:delText>
        </w:r>
        <w:r w:rsidR="00B26DD1" w:rsidDel="00E6091B">
          <w:delText xml:space="preserve"> </w:delText>
        </w:r>
        <w:r w:rsidRPr="00C4782F" w:rsidDel="00E6091B">
          <w:delText>the</w:delText>
        </w:r>
        <w:r w:rsidR="00B26DD1" w:rsidDel="00E6091B">
          <w:delText xml:space="preserve"> </w:delText>
        </w:r>
        <w:r w:rsidRPr="00C4782F" w:rsidDel="00E6091B">
          <w:delText>background</w:delText>
        </w:r>
        <w:r w:rsidR="00B26DD1" w:rsidDel="00E6091B">
          <w:delText xml:space="preserve"> </w:delText>
        </w:r>
        <w:r w:rsidRPr="00C4782F" w:rsidDel="00E6091B">
          <w:delText>thread</w:delText>
        </w:r>
        <w:r w:rsidR="00B26DD1" w:rsidDel="00E6091B">
          <w:delText xml:space="preserve"> </w:delText>
        </w:r>
        <w:r w:rsidRPr="00C4782F" w:rsidDel="00E6091B">
          <w:delText>is</w:delText>
        </w:r>
        <w:r w:rsidR="00B26DD1" w:rsidDel="00E6091B">
          <w:delText xml:space="preserve"> </w:delText>
        </w:r>
        <w:r w:rsidRPr="00C4782F" w:rsidDel="00E6091B">
          <w:delText>still</w:delText>
        </w:r>
        <w:r w:rsidR="00B26DD1" w:rsidDel="00E6091B">
          <w:delText xml:space="preserve"> </w:delText>
        </w:r>
        <w:r w:rsidRPr="00C4782F" w:rsidDel="00E6091B">
          <w:delText>running.</w:delText>
        </w:r>
        <w:r w:rsidR="00B26DD1" w:rsidDel="00E6091B">
          <w:delText xml:space="preserve"> </w:delText>
        </w:r>
        <w:r w:rsidRPr="00C4782F" w:rsidDel="00E6091B">
          <w:delText>However,</w:delText>
        </w:r>
        <w:r w:rsidR="00B26DD1" w:rsidDel="00E6091B">
          <w:delText xml:space="preserve"> </w:delText>
        </w:r>
        <w:r w:rsidRPr="00C4782F" w:rsidDel="00E6091B">
          <w:delText>it</w:delText>
        </w:r>
        <w:r w:rsidR="00B26DD1" w:rsidDel="00E6091B">
          <w:delText xml:space="preserve"> </w:delText>
        </w:r>
        <w:r w:rsidRPr="00C4782F" w:rsidDel="00E6091B">
          <w:delText>is</w:delText>
        </w:r>
        <w:r w:rsidR="00B26DD1" w:rsidDel="00E6091B">
          <w:delText xml:space="preserve"> </w:delText>
        </w:r>
        <w:r w:rsidRPr="00C4782F" w:rsidDel="00E6091B">
          <w:delText>still</w:delText>
        </w:r>
        <w:r w:rsidR="00B26DD1" w:rsidDel="00E6091B">
          <w:delText xml:space="preserve"> </w:delText>
        </w:r>
        <w:r w:rsidRPr="00C4782F" w:rsidDel="00E6091B">
          <w:delText>a</w:delText>
        </w:r>
        <w:r w:rsidR="00B26DD1" w:rsidDel="00E6091B">
          <w:delText xml:space="preserve"> </w:delText>
        </w:r>
        <w:r w:rsidRPr="00C4782F" w:rsidDel="00E6091B">
          <w:delText>good</w:delText>
        </w:r>
        <w:r w:rsidR="00B26DD1" w:rsidDel="00E6091B">
          <w:delText xml:space="preserve"> </w:delText>
        </w:r>
        <w:r w:rsidRPr="00C4782F" w:rsidDel="00E6091B">
          <w:delText>idea</w:delText>
        </w:r>
        <w:r w:rsidR="00B26DD1" w:rsidDel="00E6091B">
          <w:delText xml:space="preserve"> </w:delText>
        </w:r>
        <w:r w:rsidRPr="00C4782F" w:rsidDel="00E6091B">
          <w:delText>to</w:delText>
        </w:r>
        <w:r w:rsidR="00B26DD1" w:rsidDel="00E6091B">
          <w:delText xml:space="preserve"> </w:delText>
        </w:r>
        <w:r w:rsidRPr="00C4782F" w:rsidDel="00E6091B">
          <w:delText>ensure</w:delText>
        </w:r>
        <w:r w:rsidR="00B26DD1" w:rsidDel="00E6091B">
          <w:delText xml:space="preserve"> </w:delText>
        </w:r>
        <w:r w:rsidRPr="00C4782F" w:rsidDel="00E6091B">
          <w:delText>that</w:delText>
        </w:r>
        <w:r w:rsidR="00B26DD1" w:rsidDel="00E6091B">
          <w:delText xml:space="preserve"> </w:delText>
        </w:r>
        <w:r w:rsidRPr="00C4782F" w:rsidDel="00E6091B">
          <w:delText>all</w:delText>
        </w:r>
        <w:r w:rsidR="00B26DD1" w:rsidDel="00E6091B">
          <w:delText xml:space="preserve"> </w:delText>
        </w:r>
        <w:r w:rsidRPr="00C4782F" w:rsidDel="00E6091B">
          <w:delText>threads</w:delText>
        </w:r>
        <w:r w:rsidR="00B26DD1" w:rsidDel="00E6091B">
          <w:delText xml:space="preserve"> </w:delText>
        </w:r>
        <w:r w:rsidRPr="00C4782F" w:rsidDel="00E6091B">
          <w:delText>are</w:delText>
        </w:r>
        <w:r w:rsidR="00B26DD1" w:rsidDel="00E6091B">
          <w:delText xml:space="preserve"> </w:delText>
        </w:r>
        <w:r w:rsidRPr="00C4782F" w:rsidDel="00E6091B">
          <w:delText>not</w:delText>
        </w:r>
        <w:r w:rsidR="00B26DD1" w:rsidDel="00E6091B">
          <w:delText xml:space="preserve"> </w:delText>
        </w:r>
        <w:r w:rsidR="00B564AC" w:rsidDel="00E6091B">
          <w:delText>termin</w:delText>
        </w:r>
        <w:r w:rsidR="001F1491" w:rsidDel="00E6091B">
          <w:delText>a</w:delText>
        </w:r>
        <w:r w:rsidR="00B564AC" w:rsidDel="00E6091B">
          <w:delText>ted</w:delText>
        </w:r>
        <w:r w:rsidR="00B26DD1" w:rsidDel="00E6091B">
          <w:delText xml:space="preserve"> </w:delText>
        </w:r>
        <w:r w:rsidRPr="00C4782F" w:rsidDel="00E6091B">
          <w:delText>and</w:delText>
        </w:r>
        <w:r w:rsidR="00B26DD1" w:rsidDel="00E6091B">
          <w:delText xml:space="preserve"> </w:delText>
        </w:r>
        <w:r w:rsidRPr="00C4782F" w:rsidDel="00E6091B">
          <w:delText>instead</w:delText>
        </w:r>
        <w:r w:rsidR="00B26DD1" w:rsidDel="00E6091B">
          <w:delText xml:space="preserve"> </w:delText>
        </w:r>
        <w:r w:rsidRPr="00C4782F" w:rsidDel="00E6091B">
          <w:delText>to</w:delText>
        </w:r>
        <w:r w:rsidR="00B26DD1" w:rsidDel="00E6091B">
          <w:delText xml:space="preserve"> </w:delText>
        </w:r>
        <w:r w:rsidRPr="00C4782F" w:rsidDel="00E6091B">
          <w:delText>exit</w:delText>
        </w:r>
        <w:r w:rsidR="00B26DD1" w:rsidDel="00E6091B">
          <w:delText xml:space="preserve"> </w:delText>
        </w:r>
        <w:r w:rsidRPr="00C4782F" w:rsidDel="00E6091B">
          <w:delText>cleanly</w:delText>
        </w:r>
        <w:r w:rsidR="00B26DD1" w:rsidDel="00E6091B">
          <w:delText xml:space="preserve"> </w:delText>
        </w:r>
        <w:r w:rsidRPr="00C4782F" w:rsidDel="00E6091B">
          <w:delText>before</w:delText>
        </w:r>
        <w:r w:rsidR="00B26DD1" w:rsidDel="00E6091B">
          <w:delText xml:space="preserve"> </w:delText>
        </w:r>
        <w:r w:rsidRPr="00C4782F" w:rsidDel="00E6091B">
          <w:delText>the</w:delText>
        </w:r>
        <w:r w:rsidR="00B26DD1" w:rsidDel="00E6091B">
          <w:delText xml:space="preserve"> </w:delText>
        </w:r>
        <w:r w:rsidRPr="00C4782F" w:rsidDel="00E6091B">
          <w:delText>process</w:delText>
        </w:r>
        <w:r w:rsidR="00B26DD1" w:rsidDel="00E6091B">
          <w:delText xml:space="preserve"> </w:delText>
        </w:r>
        <w:r w:rsidRPr="00C4782F" w:rsidDel="00E6091B">
          <w:delText>exits;</w:delText>
        </w:r>
        <w:r w:rsidR="00B26DD1" w:rsidDel="00E6091B">
          <w:delText xml:space="preserve"> </w:delText>
        </w:r>
        <w:r w:rsidRPr="00C4782F" w:rsidDel="00E6091B">
          <w:delText>see</w:delText>
        </w:r>
        <w:r w:rsidR="00B26DD1" w:rsidDel="00E6091B">
          <w:delText xml:space="preserve"> </w:delText>
        </w:r>
        <w:r w:rsidRPr="00C4782F" w:rsidDel="00E6091B">
          <w:delText>the</w:delText>
        </w:r>
        <w:r w:rsidR="00B26DD1" w:rsidDel="00E6091B">
          <w:delText xml:space="preserve"> </w:delText>
        </w:r>
        <w:r w:rsidRPr="00C4782F" w:rsidDel="00E6091B">
          <w:delText>section</w:delText>
        </w:r>
        <w:r w:rsidR="00B26DD1" w:rsidDel="00E6091B">
          <w:delText xml:space="preserve"> </w:delText>
        </w:r>
        <w:r w:rsidR="00C02031" w:rsidRPr="00C02031" w:rsidDel="00E6091B">
          <w:delText>“</w:delText>
        </w:r>
        <w:r w:rsidR="00C02031" w:rsidDel="00E6091B">
          <w:delText>Canceling</w:delText>
        </w:r>
        <w:r w:rsidR="00B26DD1" w:rsidDel="00E6091B">
          <w:delText xml:space="preserve"> </w:delText>
        </w:r>
        <w:r w:rsidR="00C02031" w:rsidDel="00E6091B">
          <w:delText>a</w:delText>
        </w:r>
        <w:r w:rsidR="00B26DD1" w:rsidDel="00E6091B">
          <w:delText xml:space="preserve"> </w:delText>
        </w:r>
        <w:r w:rsidR="00C02031" w:rsidDel="00E6091B">
          <w:delText>Task</w:delText>
        </w:r>
        <w:r w:rsidR="00C02031" w:rsidRPr="00C02031" w:rsidDel="00E6091B">
          <w:delText>”</w:delText>
        </w:r>
        <w:r w:rsidR="00B26DD1" w:rsidDel="00E6091B">
          <w:delText xml:space="preserve"> </w:delText>
        </w:r>
        <w:r w:rsidR="00311FF1" w:rsidDel="00E6091B">
          <w:delText>later</w:delText>
        </w:r>
        <w:r w:rsidR="00B26DD1" w:rsidDel="00E6091B">
          <w:delText xml:space="preserve"> </w:delText>
        </w:r>
        <w:r w:rsidR="00311FF1" w:rsidDel="00E6091B">
          <w:delText>in</w:delText>
        </w:r>
        <w:r w:rsidR="00B26DD1" w:rsidDel="00E6091B">
          <w:delText xml:space="preserve"> </w:delText>
        </w:r>
        <w:r w:rsidR="00311FF1" w:rsidDel="00E6091B">
          <w:delText>this</w:delText>
        </w:r>
        <w:r w:rsidR="00B26DD1" w:rsidDel="00E6091B">
          <w:delText xml:space="preserve"> </w:delText>
        </w:r>
        <w:r w:rsidR="00311FF1" w:rsidDel="00E6091B">
          <w:delText>chapter</w:delText>
        </w:r>
        <w:r w:rsidR="00B26DD1" w:rsidDel="00E6091B">
          <w:delText xml:space="preserve"> </w:delText>
        </w:r>
        <w:r w:rsidRPr="00C4782F" w:rsidDel="00E6091B">
          <w:delText>for</w:delText>
        </w:r>
        <w:r w:rsidR="00B26DD1" w:rsidDel="00E6091B">
          <w:delText xml:space="preserve"> </w:delText>
        </w:r>
        <w:r w:rsidRPr="00C4782F" w:rsidDel="00E6091B">
          <w:delText>more</w:delText>
        </w:r>
        <w:r w:rsidR="00B26DD1" w:rsidDel="00E6091B">
          <w:delText xml:space="preserve"> </w:delText>
        </w:r>
        <w:r w:rsidRPr="00C4782F" w:rsidDel="00E6091B">
          <w:delText>details.</w:delText>
        </w:r>
      </w:del>
    </w:p>
    <w:p w14:paraId="2086E68F" w14:textId="2A61B5E7" w:rsidR="00E73B39" w:rsidRPr="00C4782F" w:rsidDel="00E6091B" w:rsidRDefault="00FA3D78" w:rsidP="00370172">
      <w:pPr>
        <w:pStyle w:val="BLMID"/>
        <w:rPr>
          <w:del w:id="396" w:author="Mark Michaelis" w:date="2020-01-19T08:35:00Z"/>
        </w:rPr>
      </w:pPr>
      <w:del w:id="397" w:author="Mark Michaelis" w:date="2020-01-19T08:35:00Z">
        <w:r w:rsidRPr="00C4782F" w:rsidDel="00E6091B">
          <w:delText>Every</w:delText>
        </w:r>
        <w:r w:rsidR="00B26DD1" w:rsidDel="00E6091B">
          <w:delText xml:space="preserve"> </w:delText>
        </w:r>
        <w:r w:rsidRPr="00C4782F" w:rsidDel="00E6091B">
          <w:delText>thread</w:delText>
        </w:r>
        <w:r w:rsidR="00B26DD1" w:rsidDel="00E6091B">
          <w:delText xml:space="preserve"> </w:delText>
        </w:r>
        <w:r w:rsidRPr="00C4782F" w:rsidDel="00E6091B">
          <w:delText>has</w:delText>
        </w:r>
        <w:r w:rsidR="00B26DD1" w:rsidDel="00E6091B">
          <w:delText xml:space="preserve"> </w:delText>
        </w:r>
        <w:r w:rsidRPr="00C4782F" w:rsidDel="00E6091B">
          <w:delText>an</w:delText>
        </w:r>
        <w:r w:rsidR="00B26DD1" w:rsidDel="00E6091B">
          <w:delText xml:space="preserve"> </w:delText>
        </w:r>
        <w:r w:rsidRPr="00C4782F" w:rsidDel="00E6091B">
          <w:delText>associated</w:delText>
        </w:r>
        <w:r w:rsidR="00B26DD1" w:rsidDel="00E6091B">
          <w:delText xml:space="preserve"> </w:delText>
        </w:r>
        <w:r w:rsidRPr="00C4782F" w:rsidDel="00E6091B">
          <w:delText>priority,</w:delText>
        </w:r>
        <w:r w:rsidR="00B26DD1" w:rsidDel="00E6091B">
          <w:delText xml:space="preserve"> </w:delText>
        </w:r>
        <w:r w:rsidRPr="00C4782F" w:rsidDel="00E6091B">
          <w:delText>which</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change</w:delText>
        </w:r>
        <w:r w:rsidR="00B26DD1" w:rsidDel="00E6091B">
          <w:delText xml:space="preserve"> </w:delText>
        </w:r>
        <w:r w:rsidRPr="00C4782F" w:rsidDel="00E6091B">
          <w:delText>by</w:delText>
        </w:r>
        <w:r w:rsidR="00B26DD1" w:rsidDel="00E6091B">
          <w:delText xml:space="preserve"> </w:delText>
        </w:r>
        <w:r w:rsidRPr="00C4782F" w:rsidDel="00E6091B">
          <w:delText>setting</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Priority</w:delText>
        </w:r>
        <w:r w:rsidR="00B26DD1" w:rsidDel="00E6091B">
          <w:delText xml:space="preserve"> </w:delText>
        </w:r>
        <w:r w:rsidRPr="00C4782F" w:rsidDel="00E6091B">
          <w:delText>property</w:delText>
        </w:r>
        <w:r w:rsidR="00B26DD1" w:rsidDel="00E6091B">
          <w:delText xml:space="preserve"> </w:delText>
        </w:r>
        <w:r w:rsidRPr="00C4782F" w:rsidDel="00E6091B">
          <w:delText>to</w:delText>
        </w:r>
        <w:r w:rsidR="00B26DD1" w:rsidDel="00E6091B">
          <w:delText xml:space="preserve"> </w:delText>
        </w:r>
        <w:r w:rsidRPr="00C4782F" w:rsidDel="00E6091B">
          <w:delText>a</w:delText>
        </w:r>
        <w:r w:rsidR="00B26DD1" w:rsidDel="00E6091B">
          <w:delText xml:space="preserve"> </w:delText>
        </w:r>
        <w:r w:rsidRPr="00C4782F" w:rsidDel="00E6091B">
          <w:delText>new</w:delText>
        </w:r>
        <w:r w:rsidR="00B26DD1" w:rsidDel="00E6091B">
          <w:delText xml:space="preserve"> </w:delText>
        </w:r>
        <w:r w:rsidRPr="009C65D4" w:rsidDel="00E6091B">
          <w:rPr>
            <w:rStyle w:val="CITchapbm"/>
          </w:rPr>
          <w:delText>ThreadPriority</w:delText>
        </w:r>
        <w:r w:rsidR="00B26DD1" w:rsidDel="00E6091B">
          <w:delText xml:space="preserve"> </w:delText>
        </w:r>
        <w:r w:rsidRPr="00C4782F" w:rsidDel="00E6091B">
          <w:delText>enum</w:delText>
        </w:r>
        <w:r w:rsidR="00B26DD1" w:rsidDel="00E6091B">
          <w:delText xml:space="preserve"> </w:delText>
        </w:r>
        <w:r w:rsidRPr="00C4782F" w:rsidDel="00E6091B">
          <w:delText>value.</w:delText>
        </w:r>
        <w:r w:rsidR="00B26DD1" w:rsidDel="00E6091B">
          <w:delText xml:space="preserve"> </w:delText>
        </w:r>
        <w:r w:rsidRPr="00C4782F" w:rsidDel="00E6091B">
          <w:delText>The</w:delText>
        </w:r>
        <w:r w:rsidR="00B26DD1" w:rsidDel="00E6091B">
          <w:delText xml:space="preserve"> </w:delText>
        </w:r>
        <w:r w:rsidRPr="00C4782F" w:rsidDel="00E6091B">
          <w:delText>possible</w:delText>
        </w:r>
        <w:r w:rsidR="00B26DD1" w:rsidDel="00E6091B">
          <w:delText xml:space="preserve"> </w:delText>
        </w:r>
        <w:r w:rsidRPr="00C4782F" w:rsidDel="00E6091B">
          <w:delText>values</w:delText>
        </w:r>
        <w:r w:rsidR="00B26DD1" w:rsidDel="00E6091B">
          <w:delText xml:space="preserve"> </w:delText>
        </w:r>
        <w:r w:rsidRPr="00C4782F" w:rsidDel="00E6091B">
          <w:delText>are</w:delText>
        </w:r>
        <w:r w:rsidR="00B26DD1" w:rsidDel="00E6091B">
          <w:delText xml:space="preserve"> </w:delText>
        </w:r>
        <w:r w:rsidRPr="009C65D4" w:rsidDel="00E6091B">
          <w:rPr>
            <w:rStyle w:val="CITchapbm"/>
          </w:rPr>
          <w:delText>Lowest</w:delText>
        </w:r>
        <w:r w:rsidRPr="00C4782F" w:rsidDel="00E6091B">
          <w:delText>,</w:delText>
        </w:r>
        <w:r w:rsidR="00B26DD1" w:rsidDel="00E6091B">
          <w:delText xml:space="preserve"> </w:delText>
        </w:r>
        <w:r w:rsidRPr="009C65D4" w:rsidDel="00E6091B">
          <w:rPr>
            <w:rStyle w:val="CITchapbm"/>
          </w:rPr>
          <w:delText>BelowNormal</w:delText>
        </w:r>
        <w:r w:rsidRPr="00C4782F" w:rsidDel="00E6091B">
          <w:delText>,</w:delText>
        </w:r>
        <w:r w:rsidR="00B26DD1" w:rsidDel="00E6091B">
          <w:delText xml:space="preserve"> </w:delText>
        </w:r>
        <w:r w:rsidRPr="009C65D4" w:rsidDel="00E6091B">
          <w:rPr>
            <w:rStyle w:val="CITchapbm"/>
          </w:rPr>
          <w:delText>Normal</w:delText>
        </w:r>
        <w:r w:rsidRPr="00C4782F" w:rsidDel="00E6091B">
          <w:delText>,</w:delText>
        </w:r>
        <w:r w:rsidR="00B26DD1" w:rsidDel="00E6091B">
          <w:delText xml:space="preserve"> </w:delText>
        </w:r>
        <w:r w:rsidRPr="009C65D4" w:rsidDel="00E6091B">
          <w:rPr>
            <w:rStyle w:val="CITchapbm"/>
          </w:rPr>
          <w:delText>AboveNormal</w:delText>
        </w:r>
        <w:r w:rsidRPr="00C4782F" w:rsidDel="00E6091B">
          <w:delText>,</w:delText>
        </w:r>
        <w:r w:rsidR="00B26DD1" w:rsidDel="00E6091B">
          <w:delText xml:space="preserve"> </w:delText>
        </w:r>
        <w:r w:rsidRPr="00C4782F" w:rsidDel="00E6091B">
          <w:delText>and</w:delText>
        </w:r>
        <w:r w:rsidR="00B26DD1" w:rsidDel="00E6091B">
          <w:delText xml:space="preserve"> </w:delText>
        </w:r>
        <w:r w:rsidRPr="009C65D4" w:rsidDel="00E6091B">
          <w:rPr>
            <w:rStyle w:val="CITchapbm"/>
          </w:rPr>
          <w:delText>Highest</w:delText>
        </w:r>
        <w:r w:rsidRPr="00C4782F" w:rsidDel="00E6091B">
          <w:delText>.</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prefers</w:delText>
        </w:r>
        <w:r w:rsidR="00B26DD1" w:rsidDel="00E6091B">
          <w:delText xml:space="preserve"> </w:delText>
        </w:r>
        <w:r w:rsidRPr="00C4782F" w:rsidDel="00E6091B">
          <w:delText>to</w:delText>
        </w:r>
        <w:r w:rsidR="00B26DD1" w:rsidDel="00E6091B">
          <w:delText xml:space="preserve"> </w:delText>
        </w:r>
        <w:r w:rsidRPr="00C4782F" w:rsidDel="00E6091B">
          <w:delText>schedule</w:delText>
        </w:r>
        <w:r w:rsidR="00B26DD1" w:rsidDel="00E6091B">
          <w:delText xml:space="preserve"> </w:delText>
        </w:r>
        <w:r w:rsidRPr="00C4782F" w:rsidDel="00E6091B">
          <w:delText>time</w:delText>
        </w:r>
        <w:r w:rsidR="00B26DD1" w:rsidDel="00E6091B">
          <w:delText xml:space="preserve"> </w:delText>
        </w:r>
        <w:r w:rsidRPr="00C4782F" w:rsidDel="00E6091B">
          <w:delText>slices</w:delText>
        </w:r>
        <w:r w:rsidR="00B26DD1" w:rsidDel="00E6091B">
          <w:delText xml:space="preserve"> </w:delText>
        </w:r>
        <w:r w:rsidRPr="00C4782F" w:rsidDel="00E6091B">
          <w:delText>to</w:delText>
        </w:r>
        <w:r w:rsidR="00B26DD1" w:rsidDel="00E6091B">
          <w:delText xml:space="preserve"> </w:delText>
        </w:r>
        <w:r w:rsidRPr="00C4782F" w:rsidDel="00E6091B">
          <w:delText>higher-priority</w:delText>
        </w:r>
        <w:r w:rsidR="00B26DD1" w:rsidDel="00E6091B">
          <w:delText xml:space="preserve"> </w:delText>
        </w:r>
        <w:r w:rsidRPr="00C4782F" w:rsidDel="00E6091B">
          <w:delText>threads.</w:delText>
        </w:r>
        <w:r w:rsidR="00B26DD1" w:rsidDel="00E6091B">
          <w:delText xml:space="preserve"> </w:delText>
        </w:r>
        <w:r w:rsidRPr="00C4782F" w:rsidDel="00E6091B">
          <w:delText>Be</w:delText>
        </w:r>
        <w:r w:rsidR="00B26DD1" w:rsidDel="00E6091B">
          <w:delText xml:space="preserve"> </w:delText>
        </w:r>
        <w:r w:rsidRPr="00C4782F" w:rsidDel="00E6091B">
          <w:delText>careful;</w:delText>
        </w:r>
        <w:r w:rsidR="00B26DD1" w:rsidDel="00E6091B">
          <w:delText xml:space="preserve"> </w:delText>
        </w:r>
        <w:r w:rsidR="00311FF1" w:rsidDel="00E6091B">
          <w:delText>if</w:delText>
        </w:r>
        <w:r w:rsidR="00B26DD1" w:rsidDel="00E6091B">
          <w:delText xml:space="preserve"> </w:delText>
        </w:r>
        <w:r w:rsidR="00311FF1" w:rsidDel="00E6091B">
          <w:delText>you</w:delText>
        </w:r>
        <w:r w:rsidR="00B26DD1" w:rsidDel="00E6091B">
          <w:delText xml:space="preserve"> </w:delText>
        </w:r>
        <w:r w:rsidR="00311FF1" w:rsidDel="00E6091B">
          <w:delText>set</w:delText>
        </w:r>
        <w:r w:rsidR="00B26DD1" w:rsidDel="00E6091B">
          <w:delText xml:space="preserve"> </w:delText>
        </w:r>
        <w:r w:rsidR="00311FF1" w:rsidDel="00E6091B">
          <w:delText>the</w:delText>
        </w:r>
        <w:r w:rsidR="00B26DD1" w:rsidDel="00E6091B">
          <w:delText xml:space="preserve"> </w:delText>
        </w:r>
        <w:r w:rsidRPr="00C4782F" w:rsidDel="00E6091B">
          <w:delText>priorities</w:delText>
        </w:r>
        <w:r w:rsidR="00B26DD1" w:rsidDel="00E6091B">
          <w:delText xml:space="preserve"> </w:delText>
        </w:r>
        <w:r w:rsidRPr="00C4782F" w:rsidDel="00E6091B">
          <w:delText>incorrectly</w:delText>
        </w:r>
        <w:r w:rsidR="00311FF1" w:rsidDel="00E6091B">
          <w:delText>,</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end</w:delText>
        </w:r>
        <w:r w:rsidR="00B26DD1" w:rsidDel="00E6091B">
          <w:delText xml:space="preserve"> </w:delText>
        </w:r>
        <w:r w:rsidRPr="00C4782F" w:rsidDel="00E6091B">
          <w:delText>up</w:delText>
        </w:r>
        <w:r w:rsidR="00B26DD1" w:rsidDel="00E6091B">
          <w:delText xml:space="preserve"> </w:delText>
        </w:r>
        <w:r w:rsidRPr="00C4782F" w:rsidDel="00E6091B">
          <w:delText>with</w:delText>
        </w:r>
        <w:r w:rsidR="00B26DD1" w:rsidDel="00E6091B">
          <w:delText xml:space="preserve"> </w:delText>
        </w:r>
        <w:r w:rsidRPr="00C4782F" w:rsidDel="00E6091B">
          <w:delText>“starvation”</w:delText>
        </w:r>
        <w:r w:rsidR="00B26DD1" w:rsidDel="00E6091B">
          <w:delText xml:space="preserve"> </w:delText>
        </w:r>
        <w:r w:rsidRPr="00C4782F" w:rsidDel="00E6091B">
          <w:delText>situations</w:delText>
        </w:r>
        <w:r w:rsidR="00B26DD1" w:rsidDel="00E6091B">
          <w:delText xml:space="preserve"> </w:delText>
        </w:r>
        <w:r w:rsidRPr="00C4782F" w:rsidDel="00E6091B">
          <w:delText>where</w:delText>
        </w:r>
        <w:r w:rsidR="00B26DD1" w:rsidDel="00E6091B">
          <w:delText xml:space="preserve"> </w:delText>
        </w:r>
        <w:r w:rsidRPr="00C4782F" w:rsidDel="00E6091B">
          <w:delText>one</w:delText>
        </w:r>
        <w:r w:rsidR="00B26DD1" w:rsidDel="00E6091B">
          <w:delText xml:space="preserve"> </w:delText>
        </w:r>
        <w:r w:rsidRPr="00C4782F" w:rsidDel="00E6091B">
          <w:delText>high-priority</w:delText>
        </w:r>
        <w:r w:rsidR="00B26DD1" w:rsidDel="00E6091B">
          <w:delText xml:space="preserve"> </w:delText>
        </w:r>
        <w:r w:rsidRPr="00C4782F" w:rsidDel="00E6091B">
          <w:delText>thread</w:delText>
        </w:r>
        <w:r w:rsidR="00B26DD1" w:rsidDel="00E6091B">
          <w:delText xml:space="preserve"> </w:delText>
        </w:r>
        <w:r w:rsidRPr="00C4782F" w:rsidDel="00E6091B">
          <w:delText>prevents</w:delText>
        </w:r>
        <w:r w:rsidR="00B26DD1" w:rsidDel="00E6091B">
          <w:delText xml:space="preserve"> </w:delText>
        </w:r>
        <w:r w:rsidRPr="00C4782F" w:rsidDel="00E6091B">
          <w:delText>many</w:delText>
        </w:r>
        <w:r w:rsidR="00B26DD1" w:rsidDel="00E6091B">
          <w:delText xml:space="preserve"> </w:delText>
        </w:r>
        <w:r w:rsidRPr="00C4782F" w:rsidDel="00E6091B">
          <w:delText>low-priority</w:delText>
        </w:r>
        <w:r w:rsidR="00B26DD1" w:rsidDel="00E6091B">
          <w:delText xml:space="preserve"> </w:delText>
        </w:r>
        <w:r w:rsidRPr="00C4782F" w:rsidDel="00E6091B">
          <w:delText>threads</w:delText>
        </w:r>
        <w:r w:rsidR="00B26DD1" w:rsidDel="00E6091B">
          <w:delText xml:space="preserve"> </w:delText>
        </w:r>
        <w:r w:rsidRPr="00C4782F" w:rsidDel="00E6091B">
          <w:delText>from</w:delText>
        </w:r>
        <w:r w:rsidR="00B26DD1" w:rsidDel="00E6091B">
          <w:delText xml:space="preserve"> </w:delText>
        </w:r>
        <w:r w:rsidRPr="00C4782F" w:rsidDel="00E6091B">
          <w:delText>ever</w:delText>
        </w:r>
        <w:r w:rsidR="00B26DD1" w:rsidDel="00E6091B">
          <w:delText xml:space="preserve"> </w:delText>
        </w:r>
        <w:r w:rsidRPr="00C4782F" w:rsidDel="00E6091B">
          <w:delText>running.</w:delText>
        </w:r>
      </w:del>
    </w:p>
    <w:p w14:paraId="7247B425" w14:textId="280EE515" w:rsidR="00E73B39" w:rsidRPr="00C4782F" w:rsidDel="00E6091B" w:rsidRDefault="00FA3D78" w:rsidP="002F057A">
      <w:pPr>
        <w:pStyle w:val="BLLAST"/>
        <w:rPr>
          <w:del w:id="398" w:author="Mark Michaelis" w:date="2020-01-19T08:35:00Z"/>
        </w:rPr>
      </w:pPr>
      <w:del w:id="399" w:author="Mark Michaelis" w:date="2020-01-19T08:35:00Z">
        <w:r w:rsidRPr="00C4782F" w:rsidDel="00E6091B">
          <w:delText>If</w:delText>
        </w:r>
        <w:r w:rsidR="00B26DD1" w:rsidDel="00E6091B">
          <w:delText xml:space="preserve"> </w:delText>
        </w:r>
        <w:r w:rsidRPr="00C4782F" w:rsidDel="00E6091B">
          <w:delText>you</w:delText>
        </w:r>
        <w:r w:rsidR="00B26DD1" w:rsidDel="00E6091B">
          <w:delText xml:space="preserve"> </w:delText>
        </w:r>
        <w:r w:rsidR="00311FF1" w:rsidDel="00E6091B">
          <w:delText>simply</w:delText>
        </w:r>
        <w:r w:rsidR="00B26DD1" w:rsidDel="00E6091B">
          <w:delText xml:space="preserve"> </w:delText>
        </w:r>
        <w:r w:rsidRPr="00C4782F" w:rsidDel="00E6091B">
          <w:delText>want</w:delText>
        </w:r>
        <w:r w:rsidR="00B26DD1" w:rsidDel="00E6091B">
          <w:delText xml:space="preserve"> </w:delText>
        </w:r>
        <w:r w:rsidRPr="00C4782F" w:rsidDel="00E6091B">
          <w:delText>to</w:delText>
        </w:r>
        <w:r w:rsidR="00B26DD1" w:rsidDel="00E6091B">
          <w:delText xml:space="preserve"> </w:delText>
        </w:r>
        <w:r w:rsidRPr="00C4782F" w:rsidDel="00E6091B">
          <w:delText>know</w:delText>
        </w:r>
        <w:r w:rsidR="00B26DD1" w:rsidDel="00E6091B">
          <w:delText xml:space="preserve"> </w:delText>
        </w:r>
        <w:r w:rsidRPr="00C4782F" w:rsidDel="00E6091B">
          <w:delText>whether</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is</w:delText>
        </w:r>
        <w:r w:rsidR="00B26DD1" w:rsidDel="00E6091B">
          <w:delText xml:space="preserve"> </w:delText>
        </w:r>
        <w:r w:rsidRPr="00C4782F" w:rsidDel="00E6091B">
          <w:delText>still</w:delText>
        </w:r>
        <w:r w:rsidR="00B26DD1" w:rsidDel="00E6091B">
          <w:delText xml:space="preserve"> </w:delText>
        </w:r>
        <w:r w:rsidRPr="00C4782F" w:rsidDel="00E6091B">
          <w:delText>alive</w:delText>
        </w:r>
        <w:r w:rsidR="00B26DD1" w:rsidDel="00E6091B">
          <w:delText xml:space="preserve"> </w:delText>
        </w:r>
        <w:r w:rsidRPr="00C4782F" w:rsidDel="00E6091B">
          <w:delText>or</w:delText>
        </w:r>
        <w:r w:rsidR="00B26DD1" w:rsidDel="00E6091B">
          <w:delText xml:space="preserve"> </w:delText>
        </w:r>
        <w:r w:rsidRPr="00C4782F" w:rsidDel="00E6091B">
          <w:delText>has</w:delText>
        </w:r>
        <w:r w:rsidR="00B26DD1" w:rsidDel="00E6091B">
          <w:delText xml:space="preserve"> </w:delText>
        </w:r>
        <w:r w:rsidRPr="00C4782F" w:rsidDel="00E6091B">
          <w:delText>finished</w:delText>
        </w:r>
        <w:r w:rsidR="00B26DD1" w:rsidDel="00E6091B">
          <w:delText xml:space="preserve"> </w:delText>
        </w:r>
        <w:r w:rsidRPr="00C4782F" w:rsidDel="00E6091B">
          <w:delText>all</w:delText>
        </w:r>
        <w:r w:rsidR="00B26DD1" w:rsidDel="00E6091B">
          <w:delText xml:space="preserve"> </w:delText>
        </w:r>
        <w:r w:rsidRPr="00C4782F" w:rsidDel="00E6091B">
          <w:delText>of</w:delText>
        </w:r>
        <w:r w:rsidR="00B26DD1" w:rsidDel="00E6091B">
          <w:delText xml:space="preserve"> </w:delText>
        </w:r>
        <w:r w:rsidRPr="00C4782F" w:rsidDel="00E6091B">
          <w:delText>its</w:delText>
        </w:r>
        <w:r w:rsidR="00B26DD1" w:rsidDel="00E6091B">
          <w:delText xml:space="preserve"> </w:delText>
        </w:r>
        <w:r w:rsidRPr="00C4782F" w:rsidDel="00E6091B">
          <w:delText>work,</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use</w:delText>
        </w:r>
        <w:r w:rsidR="00B26DD1" w:rsidDel="00E6091B">
          <w:delText xml:space="preserve"> </w:delText>
        </w:r>
        <w:r w:rsidRPr="00C4782F" w:rsidDel="00E6091B">
          <w:delText>the</w:delText>
        </w:r>
        <w:r w:rsidR="00B26DD1" w:rsidDel="00E6091B">
          <w:delText xml:space="preserve"> </w:delText>
        </w:r>
        <w:r w:rsidRPr="00C4782F" w:rsidDel="00E6091B">
          <w:delText>Boolean</w:delText>
        </w:r>
        <w:r w:rsidR="00B26DD1" w:rsidDel="00E6091B">
          <w:delText xml:space="preserve"> </w:delText>
        </w:r>
        <w:r w:rsidRPr="009C65D4" w:rsidDel="00E6091B">
          <w:rPr>
            <w:rStyle w:val="CITchapbm"/>
          </w:rPr>
          <w:delText>IsAlive</w:delText>
        </w:r>
        <w:r w:rsidR="00B26DD1" w:rsidDel="00E6091B">
          <w:delText xml:space="preserve"> </w:delText>
        </w:r>
        <w:r w:rsidRPr="00C4782F" w:rsidDel="00E6091B">
          <w:delText>property.</w:delText>
        </w:r>
        <w:r w:rsidR="00B26DD1" w:rsidDel="00E6091B">
          <w:delText xml:space="preserve"> </w:delText>
        </w:r>
        <w:r w:rsidRPr="00C4782F" w:rsidDel="00E6091B">
          <w:delText>A</w:delText>
        </w:r>
        <w:r w:rsidR="00B26DD1" w:rsidDel="00E6091B">
          <w:delText xml:space="preserve"> </w:delText>
        </w:r>
        <w:r w:rsidRPr="00C4782F" w:rsidDel="00E6091B">
          <w:delText>more</w:delText>
        </w:r>
        <w:r w:rsidR="00B26DD1" w:rsidDel="00E6091B">
          <w:delText xml:space="preserve"> </w:delText>
        </w:r>
        <w:r w:rsidRPr="00C4782F" w:rsidDel="00E6091B">
          <w:delText>informative</w:delText>
        </w:r>
        <w:r w:rsidR="00B26DD1" w:rsidDel="00E6091B">
          <w:delText xml:space="preserve"> </w:delText>
        </w:r>
        <w:r w:rsidRPr="00C4782F" w:rsidDel="00E6091B">
          <w:delText>picture</w:delText>
        </w:r>
        <w:r w:rsidR="00B26DD1" w:rsidDel="00E6091B">
          <w:delText xml:space="preserve"> </w:delText>
        </w:r>
        <w:r w:rsidRPr="00C4782F" w:rsidDel="00E6091B">
          <w:delText>of</w:delText>
        </w:r>
        <w:r w:rsidR="00B26DD1" w:rsidDel="00E6091B">
          <w:delText xml:space="preserve"> </w:delText>
        </w:r>
        <w:r w:rsidRPr="00C4782F" w:rsidDel="00E6091B">
          <w:delText>a</w:delText>
        </w:r>
        <w:r w:rsidR="00B26DD1" w:rsidDel="00E6091B">
          <w:delText xml:space="preserve"> </w:delText>
        </w:r>
        <w:r w:rsidRPr="00C4782F" w:rsidDel="00E6091B">
          <w:delText>thread’s</w:delText>
        </w:r>
        <w:r w:rsidR="00B26DD1" w:rsidDel="00E6091B">
          <w:delText xml:space="preserve"> </w:delText>
        </w:r>
        <w:r w:rsidRPr="00C4782F" w:rsidDel="00E6091B">
          <w:delText>state</w:delText>
        </w:r>
        <w:r w:rsidR="00B26DD1" w:rsidDel="00E6091B">
          <w:delText xml:space="preserve"> </w:delText>
        </w:r>
        <w:r w:rsidRPr="00C4782F" w:rsidDel="00E6091B">
          <w:delText>is</w:delText>
        </w:r>
        <w:r w:rsidR="00B26DD1" w:rsidDel="00E6091B">
          <w:delText xml:space="preserve"> </w:delText>
        </w:r>
        <w:r w:rsidRPr="00C4782F" w:rsidDel="00E6091B">
          <w:delText>accessible</w:delText>
        </w:r>
        <w:r w:rsidR="00B26DD1" w:rsidDel="00E6091B">
          <w:delText xml:space="preserve"> </w:delText>
        </w:r>
        <w:r w:rsidRPr="00C4782F" w:rsidDel="00E6091B">
          <w:delText>through</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ThreadState</w:delText>
        </w:r>
        <w:r w:rsidR="00B26DD1" w:rsidDel="00E6091B">
          <w:delText xml:space="preserve"> </w:delText>
        </w:r>
        <w:r w:rsidRPr="00C4782F" w:rsidDel="00E6091B">
          <w:delText>property.</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ThreadState</w:delText>
        </w:r>
        <w:r w:rsidR="00B26DD1" w:rsidDel="00E6091B">
          <w:delText xml:space="preserve"> </w:delText>
        </w:r>
        <w:r w:rsidRPr="00C4782F" w:rsidDel="00E6091B">
          <w:delText>enum</w:delText>
        </w:r>
        <w:r w:rsidR="00B26DD1" w:rsidDel="00E6091B">
          <w:delText xml:space="preserve"> </w:delText>
        </w:r>
        <w:r w:rsidRPr="00C4782F" w:rsidDel="00E6091B">
          <w:delText>values</w:delText>
        </w:r>
        <w:r w:rsidR="00B26DD1" w:rsidDel="00E6091B">
          <w:delText xml:space="preserve"> </w:delText>
        </w:r>
        <w:r w:rsidRPr="00C4782F" w:rsidDel="00E6091B">
          <w:delText>are</w:delText>
        </w:r>
        <w:r w:rsidR="00B26DD1" w:rsidDel="00E6091B">
          <w:delText xml:space="preserve"> </w:delText>
        </w:r>
        <w:r w:rsidRPr="009C65D4" w:rsidDel="00E6091B">
          <w:rPr>
            <w:rStyle w:val="CITchapbm"/>
          </w:rPr>
          <w:delText>Aborted</w:delText>
        </w:r>
        <w:r w:rsidRPr="00C4782F" w:rsidDel="00E6091B">
          <w:delText>,</w:delText>
        </w:r>
        <w:r w:rsidR="00B26DD1" w:rsidDel="00E6091B">
          <w:delText xml:space="preserve"> </w:delText>
        </w:r>
        <w:r w:rsidRPr="009C65D4" w:rsidDel="00E6091B">
          <w:rPr>
            <w:rStyle w:val="CITchapbm"/>
          </w:rPr>
          <w:delText>AbortRequested</w:delText>
        </w:r>
        <w:r w:rsidRPr="00C4782F" w:rsidDel="00E6091B">
          <w:delText>,</w:delText>
        </w:r>
        <w:r w:rsidR="00B26DD1" w:rsidDel="00E6091B">
          <w:delText xml:space="preserve"> </w:delText>
        </w:r>
        <w:r w:rsidRPr="009C65D4" w:rsidDel="00E6091B">
          <w:rPr>
            <w:rStyle w:val="CITchapbm"/>
          </w:rPr>
          <w:delText>Background</w:delText>
        </w:r>
        <w:r w:rsidRPr="00C4782F" w:rsidDel="00E6091B">
          <w:delText>,</w:delText>
        </w:r>
        <w:r w:rsidR="00B26DD1" w:rsidDel="00E6091B">
          <w:delText xml:space="preserve"> </w:delText>
        </w:r>
        <w:r w:rsidRPr="009C65D4" w:rsidDel="00E6091B">
          <w:rPr>
            <w:rStyle w:val="CITchapbm"/>
          </w:rPr>
          <w:delText>Running</w:delText>
        </w:r>
        <w:r w:rsidRPr="00C4782F" w:rsidDel="00E6091B">
          <w:delText>,</w:delText>
        </w:r>
        <w:r w:rsidR="00B26DD1" w:rsidDel="00E6091B">
          <w:delText xml:space="preserve"> </w:delText>
        </w:r>
        <w:r w:rsidRPr="009C65D4" w:rsidDel="00E6091B">
          <w:rPr>
            <w:rStyle w:val="CITchapbm"/>
          </w:rPr>
          <w:delText>Stopped</w:delText>
        </w:r>
        <w:r w:rsidRPr="00C4782F" w:rsidDel="00E6091B">
          <w:delText>,</w:delText>
        </w:r>
        <w:r w:rsidR="00B26DD1" w:rsidDel="00E6091B">
          <w:delText xml:space="preserve"> </w:delText>
        </w:r>
        <w:r w:rsidRPr="009C65D4" w:rsidDel="00E6091B">
          <w:rPr>
            <w:rStyle w:val="CITchapbm"/>
          </w:rPr>
          <w:delText>StopRequested</w:delText>
        </w:r>
        <w:r w:rsidRPr="00C4782F" w:rsidDel="00E6091B">
          <w:delText>,</w:delText>
        </w:r>
        <w:r w:rsidR="00B26DD1" w:rsidDel="00E6091B">
          <w:delText xml:space="preserve"> </w:delText>
        </w:r>
        <w:r w:rsidRPr="009C65D4" w:rsidDel="00E6091B">
          <w:rPr>
            <w:rStyle w:val="CITchapbm"/>
          </w:rPr>
          <w:delText>Suspended</w:delText>
        </w:r>
        <w:r w:rsidRPr="00C4782F" w:rsidDel="00E6091B">
          <w:delText>,</w:delText>
        </w:r>
        <w:r w:rsidR="00B26DD1" w:rsidDel="00E6091B">
          <w:delText xml:space="preserve"> </w:delText>
        </w:r>
        <w:r w:rsidRPr="009C65D4" w:rsidDel="00E6091B">
          <w:rPr>
            <w:rStyle w:val="CITchapbm"/>
          </w:rPr>
          <w:delText>SuspendRequested</w:delText>
        </w:r>
        <w:r w:rsidRPr="00C4782F" w:rsidDel="00E6091B">
          <w:delText>,</w:delText>
        </w:r>
        <w:r w:rsidR="00B26DD1" w:rsidDel="00E6091B">
          <w:delText xml:space="preserve"> </w:delText>
        </w:r>
        <w:r w:rsidRPr="009C65D4" w:rsidDel="00E6091B">
          <w:rPr>
            <w:rStyle w:val="CITchapbm"/>
          </w:rPr>
          <w:delText>Unstarted</w:delText>
        </w:r>
        <w:r w:rsidRPr="00C4782F" w:rsidDel="00E6091B">
          <w:delText>,</w:delText>
        </w:r>
        <w:r w:rsidR="00B26DD1" w:rsidDel="00E6091B">
          <w:delText xml:space="preserve"> </w:delText>
        </w:r>
        <w:r w:rsidRPr="00C4782F" w:rsidDel="00E6091B">
          <w:delText>and</w:delText>
        </w:r>
        <w:r w:rsidR="00B26DD1" w:rsidDel="00E6091B">
          <w:delText xml:space="preserve"> </w:delText>
        </w:r>
        <w:r w:rsidRPr="009C65D4" w:rsidDel="00E6091B">
          <w:rPr>
            <w:rStyle w:val="CITchapbm"/>
          </w:rPr>
          <w:delText>WaitSleepJoin</w:delText>
        </w:r>
        <w:r w:rsidRPr="00C4782F" w:rsidDel="00E6091B">
          <w:delText>.</w:delText>
        </w:r>
        <w:r w:rsidR="00B26DD1" w:rsidDel="00E6091B">
          <w:delText xml:space="preserve"> </w:delText>
        </w:r>
        <w:r w:rsidRPr="00C4782F" w:rsidDel="00E6091B">
          <w:delText>These</w:delText>
        </w:r>
        <w:r w:rsidR="00B26DD1" w:rsidDel="00E6091B">
          <w:delText xml:space="preserve"> </w:delText>
        </w:r>
        <w:r w:rsidRPr="00C4782F" w:rsidDel="00E6091B">
          <w:delText>are</w:delText>
        </w:r>
        <w:r w:rsidR="00B26DD1" w:rsidDel="00E6091B">
          <w:delText xml:space="preserve"> </w:delText>
        </w:r>
        <w:r w:rsidRPr="00C4782F" w:rsidDel="00E6091B">
          <w:delText>flags;</w:delText>
        </w:r>
        <w:r w:rsidR="00B26DD1" w:rsidDel="00E6091B">
          <w:delText xml:space="preserve"> </w:delText>
        </w:r>
        <w:r w:rsidRPr="00C4782F" w:rsidDel="00E6091B">
          <w:delText>some</w:delText>
        </w:r>
        <w:r w:rsidR="00B26DD1" w:rsidDel="00E6091B">
          <w:delText xml:space="preserve"> </w:delText>
        </w:r>
        <w:r w:rsidRPr="00C4782F" w:rsidDel="00E6091B">
          <w:delText>of</w:delText>
        </w:r>
        <w:r w:rsidR="00B26DD1" w:rsidDel="00E6091B">
          <w:delText xml:space="preserve"> </w:delText>
        </w:r>
        <w:r w:rsidRPr="00C4782F" w:rsidDel="00E6091B">
          <w:delText>these</w:delText>
        </w:r>
        <w:r w:rsidR="00B26DD1" w:rsidDel="00E6091B">
          <w:delText xml:space="preserve"> </w:delText>
        </w:r>
        <w:r w:rsidRPr="00C4782F" w:rsidDel="00E6091B">
          <w:delText>values</w:delText>
        </w:r>
        <w:r w:rsidR="00B26DD1" w:rsidDel="00E6091B">
          <w:delText xml:space="preserve"> </w:delText>
        </w:r>
        <w:r w:rsidRPr="00C4782F" w:rsidDel="00E6091B">
          <w:delText>can</w:delText>
        </w:r>
        <w:r w:rsidR="00B26DD1" w:rsidDel="00E6091B">
          <w:delText xml:space="preserve"> </w:delText>
        </w:r>
        <w:r w:rsidRPr="00C4782F" w:rsidDel="00E6091B">
          <w:delText>be</w:delText>
        </w:r>
        <w:r w:rsidR="00B26DD1" w:rsidDel="00E6091B">
          <w:delText xml:space="preserve"> </w:delText>
        </w:r>
        <w:r w:rsidRPr="00C4782F" w:rsidDel="00E6091B">
          <w:delText>combined.</w:delText>
        </w:r>
      </w:del>
    </w:p>
    <w:p w14:paraId="43D6D21F" w14:textId="70003C9F" w:rsidR="00E73B39" w:rsidRPr="00C4782F" w:rsidDel="00E6091B" w:rsidRDefault="00FA3D78" w:rsidP="005E24E0">
      <w:pPr>
        <w:pStyle w:val="CHAPBM"/>
        <w:rPr>
          <w:del w:id="400" w:author="Mark Michaelis" w:date="2020-01-19T08:35:00Z"/>
        </w:rPr>
      </w:pPr>
      <w:del w:id="401" w:author="Mark Michaelis" w:date="2020-01-19T08:35:00Z">
        <w:r w:rsidRPr="00C4782F" w:rsidDel="00E6091B">
          <w:delText>There</w:delText>
        </w:r>
        <w:r w:rsidR="00B26DD1" w:rsidDel="00E6091B">
          <w:delText xml:space="preserve"> </w:delText>
        </w:r>
        <w:r w:rsidRPr="00C4782F" w:rsidDel="00E6091B">
          <w:delText>are</w:delText>
        </w:r>
        <w:r w:rsidR="00B26DD1" w:rsidDel="00E6091B">
          <w:delText xml:space="preserve"> </w:delText>
        </w:r>
        <w:r w:rsidRPr="00C4782F" w:rsidDel="00E6091B">
          <w:delText>two</w:delText>
        </w:r>
        <w:r w:rsidR="00B26DD1" w:rsidDel="00E6091B">
          <w:delText xml:space="preserve"> </w:delText>
        </w:r>
        <w:r w:rsidRPr="00C4782F" w:rsidDel="00E6091B">
          <w:delText>commonly</w:delText>
        </w:r>
        <w:r w:rsidR="00B26DD1" w:rsidDel="00E6091B">
          <w:delText xml:space="preserve"> </w:delText>
        </w:r>
        <w:r w:rsidRPr="00C4782F" w:rsidDel="00E6091B">
          <w:delText>used</w:delText>
        </w:r>
        <w:r w:rsidR="00C70CA3" w:rsidDel="00E6091B">
          <w:delText>—</w:delText>
        </w:r>
        <w:r w:rsidRPr="00C4782F" w:rsidDel="00E6091B">
          <w:delText>and</w:delText>
        </w:r>
        <w:r w:rsidR="00B26DD1" w:rsidDel="00E6091B">
          <w:delText xml:space="preserve"> </w:delText>
        </w:r>
        <w:r w:rsidRPr="00C4782F" w:rsidDel="00E6091B">
          <w:delText>commonly</w:delText>
        </w:r>
        <w:r w:rsidR="00B26DD1" w:rsidDel="00E6091B">
          <w:delText xml:space="preserve"> </w:delText>
        </w:r>
        <w:r w:rsidRPr="00C4782F" w:rsidDel="00E6091B">
          <w:delText>abused</w:delText>
        </w:r>
        <w:r w:rsidR="00C70CA3" w:rsidDel="00E6091B">
          <w:delText>—</w:delText>
        </w:r>
        <w:r w:rsidRPr="00C4782F" w:rsidDel="00E6091B">
          <w:delText>methods</w:delText>
        </w:r>
        <w:r w:rsidR="00B26DD1" w:rsidDel="00E6091B">
          <w:delText xml:space="preserve"> </w:delText>
        </w:r>
        <w:r w:rsidRPr="00C4782F" w:rsidDel="00E6091B">
          <w:delText>for</w:delText>
        </w:r>
        <w:r w:rsidR="00B26DD1" w:rsidDel="00E6091B">
          <w:delText xml:space="preserve"> </w:delText>
        </w:r>
        <w:r w:rsidRPr="00C4782F" w:rsidDel="00E6091B">
          <w:delText>controlling</w:delText>
        </w:r>
        <w:r w:rsidR="00B26DD1" w:rsidDel="00E6091B">
          <w:delText xml:space="preserve"> </w:delText>
        </w:r>
        <w:r w:rsidRPr="00C4782F" w:rsidDel="00E6091B">
          <w:delText>threads</w:delText>
        </w:r>
        <w:r w:rsidR="00B26DD1" w:rsidDel="00E6091B">
          <w:delText xml:space="preserve"> </w:delText>
        </w:r>
        <w:r w:rsidRPr="00C4782F" w:rsidDel="00E6091B">
          <w:delText>that</w:delText>
        </w:r>
        <w:r w:rsidR="00B26DD1" w:rsidDel="00E6091B">
          <w:delText xml:space="preserve"> </w:delText>
        </w:r>
        <w:r w:rsidRPr="00C4782F" w:rsidDel="00E6091B">
          <w:delText>deserve</w:delText>
        </w:r>
        <w:r w:rsidR="00B26DD1" w:rsidDel="00E6091B">
          <w:delText xml:space="preserve"> </w:delText>
        </w:r>
        <w:r w:rsidRPr="00C4782F" w:rsidDel="00E6091B">
          <w:delText>to</w:delText>
        </w:r>
        <w:r w:rsidR="00B26DD1" w:rsidDel="00E6091B">
          <w:delText xml:space="preserve"> </w:delText>
        </w:r>
        <w:r w:rsidRPr="00C4782F" w:rsidDel="00E6091B">
          <w:delText>be</w:delText>
        </w:r>
        <w:r w:rsidR="00B26DD1" w:rsidDel="00E6091B">
          <w:delText xml:space="preserve"> </w:delText>
        </w:r>
        <w:r w:rsidR="00311FF1" w:rsidDel="00E6091B">
          <w:delText>discussed</w:delText>
        </w:r>
        <w:r w:rsidR="00B26DD1" w:rsidDel="00E6091B">
          <w:delText xml:space="preserve"> </w:delText>
        </w:r>
        <w:r w:rsidRPr="00C4782F" w:rsidDel="00E6091B">
          <w:delText>in</w:delText>
        </w:r>
        <w:r w:rsidR="00B26DD1" w:rsidDel="00E6091B">
          <w:delText xml:space="preserve"> </w:delText>
        </w:r>
        <w:r w:rsidRPr="00C4782F" w:rsidDel="00E6091B">
          <w:delText>their</w:delText>
        </w:r>
        <w:r w:rsidR="00B26DD1" w:rsidDel="00E6091B">
          <w:delText xml:space="preserve"> </w:delText>
        </w:r>
        <w:r w:rsidRPr="00C4782F" w:rsidDel="00E6091B">
          <w:delText>own</w:delText>
        </w:r>
        <w:r w:rsidR="00B26DD1" w:rsidDel="00E6091B">
          <w:delText xml:space="preserve"> </w:delText>
        </w:r>
        <w:r w:rsidRPr="00C4782F" w:rsidDel="00E6091B">
          <w:delText>sections:</w:delText>
        </w:r>
        <w:r w:rsidR="00B26DD1" w:rsidDel="00E6091B">
          <w:delText xml:space="preserve"> </w:delText>
        </w:r>
        <w:r w:rsidRPr="009C65D4" w:rsidDel="00E6091B">
          <w:rPr>
            <w:rStyle w:val="CITchapbm"/>
          </w:rPr>
          <w:delText>Sleep()</w:delText>
        </w:r>
        <w:r w:rsidR="00B26DD1" w:rsidDel="00E6091B">
          <w:delText xml:space="preserve"> </w:delText>
        </w:r>
        <w:r w:rsidRPr="00C4782F" w:rsidDel="00E6091B">
          <w:delText>and</w:delText>
        </w:r>
        <w:r w:rsidR="00B26DD1" w:rsidDel="00E6091B">
          <w:delText xml:space="preserve"> </w:delText>
        </w:r>
        <w:r w:rsidRPr="009C65D4" w:rsidDel="00E6091B">
          <w:rPr>
            <w:rStyle w:val="CITchapbm"/>
          </w:rPr>
          <w:delText>Abort()</w:delText>
        </w:r>
        <w:r w:rsidR="00B26DD1" w:rsidDel="00E6091B">
          <w:delText xml:space="preserve"> </w:delText>
        </w:r>
        <w:r w:rsidR="00B564AC" w:rsidRPr="000401EE" w:rsidDel="00E6091B">
          <w:delText>(</w:delText>
        </w:r>
        <w:r w:rsidR="00B564AC" w:rsidDel="00E6091B">
          <w:delText>the</w:delText>
        </w:r>
        <w:r w:rsidR="00B26DD1" w:rsidDel="00E6091B">
          <w:delText xml:space="preserve"> </w:delText>
        </w:r>
        <w:r w:rsidR="00B564AC" w:rsidDel="00E6091B">
          <w:delText>latter</w:delText>
        </w:r>
        <w:r w:rsidR="00B26DD1" w:rsidDel="00E6091B">
          <w:delText xml:space="preserve"> </w:delText>
        </w:r>
        <w:r w:rsidR="00B564AC" w:rsidDel="00E6091B">
          <w:delText>is</w:delText>
        </w:r>
        <w:r w:rsidR="00B26DD1" w:rsidDel="00E6091B">
          <w:delText xml:space="preserve"> </w:delText>
        </w:r>
        <w:r w:rsidR="00B564AC" w:rsidDel="00E6091B">
          <w:delText>not</w:delText>
        </w:r>
        <w:r w:rsidR="00B26DD1" w:rsidDel="00E6091B">
          <w:delText xml:space="preserve"> </w:delText>
        </w:r>
        <w:r w:rsidR="00B564AC" w:rsidDel="00E6091B">
          <w:delText>available</w:delText>
        </w:r>
        <w:r w:rsidR="00B26DD1" w:rsidDel="00E6091B">
          <w:delText xml:space="preserve"> </w:delText>
        </w:r>
        <w:r w:rsidR="00B564AC" w:rsidDel="00E6091B">
          <w:delText>on</w:delText>
        </w:r>
        <w:r w:rsidR="00B26DD1" w:rsidDel="00E6091B">
          <w:delText xml:space="preserve"> </w:delText>
        </w:r>
        <w:r w:rsidR="00B564AC" w:rsidDel="00E6091B">
          <w:delText>.NET</w:delText>
        </w:r>
        <w:r w:rsidR="00B26DD1" w:rsidDel="00E6091B">
          <w:delText xml:space="preserve"> </w:delText>
        </w:r>
        <w:r w:rsidR="00B564AC" w:rsidDel="00E6091B">
          <w:delText>Core)</w:delText>
        </w:r>
        <w:r w:rsidRPr="00C4782F" w:rsidDel="00E6091B">
          <w:delText>.</w:delText>
        </w:r>
      </w:del>
    </w:p>
    <w:p w14:paraId="2347D1A5" w14:textId="6326E72D" w:rsidR="00E73B39" w:rsidRPr="00C4782F" w:rsidDel="00E6091B" w:rsidRDefault="00FA3D78" w:rsidP="00DF4A1F">
      <w:pPr>
        <w:pStyle w:val="H2"/>
        <w:rPr>
          <w:del w:id="402" w:author="Mark Michaelis" w:date="2020-01-19T08:35:00Z"/>
        </w:rPr>
      </w:pPr>
      <w:del w:id="403" w:author="Mark Michaelis" w:date="2020-01-19T08:35:00Z">
        <w:r w:rsidRPr="00C4782F" w:rsidDel="00E6091B">
          <w:delText>Do</w:delText>
        </w:r>
        <w:r w:rsidR="00B26DD1" w:rsidDel="00E6091B">
          <w:delText xml:space="preserve"> </w:delText>
        </w:r>
        <w:r w:rsidRPr="00C4782F" w:rsidDel="00E6091B">
          <w:delText>Not</w:delText>
        </w:r>
        <w:r w:rsidR="00B26DD1" w:rsidDel="00E6091B">
          <w:delText xml:space="preserve"> </w:delText>
        </w:r>
        <w:r w:rsidRPr="00C4782F" w:rsidDel="00E6091B">
          <w:delText>Put</w:delText>
        </w:r>
        <w:r w:rsidR="00B26DD1" w:rsidDel="00E6091B">
          <w:delText xml:space="preserve"> </w:delText>
        </w:r>
        <w:r w:rsidRPr="00C4782F" w:rsidDel="00E6091B">
          <w:delText>Threads</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in</w:delText>
        </w:r>
        <w:r w:rsidR="00B26DD1" w:rsidDel="00E6091B">
          <w:delText xml:space="preserve"> </w:delText>
        </w:r>
        <w:r w:rsidRPr="00C4782F" w:rsidDel="00E6091B">
          <w:delText>Production</w:delText>
        </w:r>
        <w:r w:rsidR="00B26DD1" w:rsidDel="00E6091B">
          <w:delText xml:space="preserve"> </w:delText>
        </w:r>
        <w:r w:rsidRPr="00C4782F" w:rsidDel="00E6091B">
          <w:delText>Code</w:delText>
        </w:r>
      </w:del>
    </w:p>
    <w:p w14:paraId="15426D60" w14:textId="08E04A8B" w:rsidR="0073083B" w:rsidDel="00E6091B" w:rsidRDefault="00FA3D78" w:rsidP="00DF4A1F">
      <w:pPr>
        <w:pStyle w:val="HEADFIRST"/>
        <w:rPr>
          <w:del w:id="404" w:author="Mark Michaelis" w:date="2020-01-19T08:35:00Z"/>
        </w:rPr>
      </w:pPr>
      <w:del w:id="405" w:author="Mark Michaelis" w:date="2020-01-19T08:35:00Z">
        <w:r w:rsidRPr="00C4782F" w:rsidDel="00E6091B">
          <w:delText>The</w:delText>
        </w:r>
        <w:r w:rsidR="00B26DD1" w:rsidDel="00E6091B">
          <w:delText xml:space="preserve"> </w:delText>
        </w:r>
        <w:r w:rsidRPr="00C4782F" w:rsidDel="00E6091B">
          <w:delText>static</w:delText>
        </w:r>
        <w:r w:rsidR="00B26DD1" w:rsidDel="00E6091B">
          <w:delText xml:space="preserve"> </w:delText>
        </w:r>
        <w:r w:rsidRPr="009C65D4" w:rsidDel="00E6091B">
          <w:rPr>
            <w:rStyle w:val="CITchapbm"/>
          </w:rPr>
          <w:delText>Thread.Sleep</w:delText>
        </w:r>
        <w:r w:rsidR="00B139F5" w:rsidRPr="009C65D4" w:rsidDel="00E6091B">
          <w:rPr>
            <w:rStyle w:val="CITchapbm"/>
          </w:rPr>
          <w:delText>(</w:delText>
        </w:r>
        <w:r w:rsidR="00C70CA3" w:rsidRPr="009C65D4" w:rsidDel="00E6091B">
          <w:rPr>
            <w:rStyle w:val="CITchapbm"/>
          </w:rPr>
          <w:delText>...</w:delText>
        </w:r>
        <w:r w:rsidR="00B139F5" w:rsidRPr="009C65D4" w:rsidDel="00E6091B">
          <w:rPr>
            <w:rStyle w:val="CITchapbm"/>
          </w:rPr>
          <w:delText>)</w:delText>
        </w:r>
        <w:r w:rsidR="00B26DD1" w:rsidDel="00E6091B">
          <w:delText xml:space="preserve"> </w:delText>
        </w:r>
        <w:r w:rsidRPr="00C4782F" w:rsidDel="00E6091B">
          <w:delText>method</w:delText>
        </w:r>
        <w:r w:rsidR="00B26DD1" w:rsidDel="00E6091B">
          <w:delText xml:space="preserve"> </w:delText>
        </w:r>
        <w:r w:rsidRPr="00C4782F" w:rsidDel="00E6091B">
          <w:delText>puts</w:delText>
        </w:r>
        <w:r w:rsidR="00B26DD1" w:rsidDel="00E6091B">
          <w:delText xml:space="preserve"> </w:delText>
        </w:r>
        <w:r w:rsidRPr="00C4782F" w:rsidDel="00E6091B">
          <w:delText>the</w:delText>
        </w:r>
        <w:r w:rsidR="00B26DD1" w:rsidDel="00E6091B">
          <w:delText xml:space="preserve"> </w:delText>
        </w:r>
        <w:r w:rsidRPr="00C4782F" w:rsidDel="00E6091B">
          <w:delText>current</w:delText>
        </w:r>
        <w:r w:rsidR="00B26DD1" w:rsidDel="00E6091B">
          <w:delText xml:space="preserve"> </w:delText>
        </w:r>
        <w:r w:rsidRPr="00C4782F" w:rsidDel="00E6091B">
          <w:delText>thread</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essentially</w:delText>
        </w:r>
        <w:r w:rsidR="00B26DD1" w:rsidDel="00E6091B">
          <w:delText xml:space="preserve"> </w:delText>
        </w:r>
        <w:r w:rsidRPr="00C4782F" w:rsidDel="00E6091B">
          <w:delText>telling</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00C70CA3" w:rsidRPr="00C4782F" w:rsidDel="00E6091B">
          <w:delText>not</w:delText>
        </w:r>
        <w:r w:rsidR="00B26DD1" w:rsidDel="00E6091B">
          <w:delText xml:space="preserve"> </w:delText>
        </w:r>
        <w:r w:rsidRPr="00C4782F" w:rsidDel="00E6091B">
          <w:delText>to</w:delText>
        </w:r>
        <w:r w:rsidR="00B26DD1" w:rsidDel="00E6091B">
          <w:delText xml:space="preserve"> </w:delText>
        </w:r>
        <w:r w:rsidRPr="00C4782F" w:rsidDel="00E6091B">
          <w:delText>schedule</w:delText>
        </w:r>
        <w:r w:rsidR="00B26DD1" w:rsidDel="00E6091B">
          <w:delText xml:space="preserve"> </w:delText>
        </w:r>
        <w:r w:rsidRPr="00C4782F" w:rsidDel="00E6091B">
          <w:delText>any</w:delText>
        </w:r>
        <w:r w:rsidR="00B26DD1" w:rsidDel="00E6091B">
          <w:delText xml:space="preserve"> </w:delText>
        </w:r>
        <w:r w:rsidRPr="00C4782F" w:rsidDel="00E6091B">
          <w:delText>time</w:delText>
        </w:r>
        <w:r w:rsidR="00B26DD1" w:rsidDel="00E6091B">
          <w:delText xml:space="preserve"> </w:delText>
        </w:r>
        <w:r w:rsidRPr="00C4782F" w:rsidDel="00E6091B">
          <w:delText>slices</w:delText>
        </w:r>
        <w:r w:rsidR="00B26DD1" w:rsidDel="00E6091B">
          <w:delText xml:space="preserve"> </w:delText>
        </w:r>
        <w:r w:rsidRPr="00C4782F" w:rsidDel="00E6091B">
          <w:delText>to</w:delText>
        </w:r>
        <w:r w:rsidR="00B26DD1" w:rsidDel="00E6091B">
          <w:delText xml:space="preserve"> </w:delText>
        </w:r>
        <w:r w:rsidRPr="00C4782F" w:rsidDel="00E6091B">
          <w:delText>this</w:delText>
        </w:r>
        <w:r w:rsidR="00B26DD1" w:rsidDel="00E6091B">
          <w:delText xml:space="preserve"> </w:delText>
        </w:r>
        <w:r w:rsidRPr="00C4782F" w:rsidDel="00E6091B">
          <w:delText>thread</w:delText>
        </w:r>
        <w:r w:rsidR="00B26DD1" w:rsidDel="00E6091B">
          <w:delText xml:space="preserve"> </w:delText>
        </w:r>
        <w:r w:rsidRPr="00C4782F" w:rsidDel="00E6091B">
          <w:delText>until</w:delText>
        </w:r>
        <w:r w:rsidR="00B26DD1" w:rsidDel="00E6091B">
          <w:delText xml:space="preserve"> </w:delText>
        </w:r>
        <w:r w:rsidRPr="00C4782F" w:rsidDel="00E6091B">
          <w:delText>the</w:delText>
        </w:r>
        <w:r w:rsidR="00B26DD1" w:rsidDel="00E6091B">
          <w:delText xml:space="preserve"> </w:delText>
        </w:r>
        <w:r w:rsidRPr="00C4782F" w:rsidDel="00E6091B">
          <w:delText>given</w:delText>
        </w:r>
        <w:r w:rsidR="00B26DD1" w:rsidDel="00E6091B">
          <w:delText xml:space="preserve"> </w:delText>
        </w:r>
        <w:r w:rsidRPr="00C4782F" w:rsidDel="00E6091B">
          <w:delText>amount</w:delText>
        </w:r>
        <w:r w:rsidR="00B26DD1" w:rsidDel="00E6091B">
          <w:delText xml:space="preserve"> </w:delText>
        </w:r>
        <w:r w:rsidRPr="00C4782F" w:rsidDel="00E6091B">
          <w:delText>of</w:delText>
        </w:r>
        <w:r w:rsidR="00B26DD1" w:rsidDel="00E6091B">
          <w:delText xml:space="preserve"> </w:delText>
        </w:r>
        <w:r w:rsidRPr="00C4782F" w:rsidDel="00E6091B">
          <w:delText>time</w:delText>
        </w:r>
        <w:r w:rsidR="00B26DD1" w:rsidDel="00E6091B">
          <w:delText xml:space="preserve"> </w:delText>
        </w:r>
        <w:r w:rsidRPr="00C4782F" w:rsidDel="00E6091B">
          <w:delText>has</w:delText>
        </w:r>
        <w:r w:rsidR="00B26DD1" w:rsidDel="00E6091B">
          <w:delText xml:space="preserve"> </w:delText>
        </w:r>
        <w:r w:rsidRPr="00C4782F" w:rsidDel="00E6091B">
          <w:delText>passed.</w:delText>
        </w:r>
        <w:r w:rsidR="00B26DD1" w:rsidDel="00E6091B">
          <w:delText xml:space="preserve"> </w:delText>
        </w:r>
        <w:r w:rsidRPr="00C4782F" w:rsidDel="00E6091B">
          <w:delText>A</w:delText>
        </w:r>
        <w:r w:rsidR="00B26DD1" w:rsidDel="00E6091B">
          <w:delText xml:space="preserve"> </w:delText>
        </w:r>
        <w:r w:rsidRPr="00C4782F" w:rsidDel="00E6091B">
          <w:delText>single</w:delText>
        </w:r>
        <w:r w:rsidR="00B26DD1" w:rsidDel="00E6091B">
          <w:delText xml:space="preserve"> </w:delText>
        </w:r>
        <w:r w:rsidRPr="00C4782F" w:rsidDel="00E6091B">
          <w:delText>parameter</w:delText>
        </w:r>
        <w:r w:rsidR="00311FF1" w:rsidDel="00E6091B">
          <w:delText>—</w:delText>
        </w:r>
        <w:r w:rsidRPr="00C4782F" w:rsidDel="00E6091B">
          <w:delText>either</w:delText>
        </w:r>
        <w:r w:rsidR="00B26DD1" w:rsidDel="00E6091B">
          <w:delText xml:space="preserve"> </w:delText>
        </w:r>
        <w:r w:rsidRPr="00C4782F" w:rsidDel="00E6091B">
          <w:delText>a</w:delText>
        </w:r>
        <w:r w:rsidR="00B26DD1" w:rsidDel="00E6091B">
          <w:delText xml:space="preserve"> </w:delText>
        </w:r>
        <w:r w:rsidRPr="00C4782F" w:rsidDel="00E6091B">
          <w:delText>number</w:delText>
        </w:r>
        <w:r w:rsidR="00B26DD1" w:rsidDel="00E6091B">
          <w:delText xml:space="preserve"> </w:delText>
        </w:r>
        <w:r w:rsidRPr="00C4782F" w:rsidDel="00E6091B">
          <w:delText>of</w:delText>
        </w:r>
        <w:r w:rsidR="00B26DD1" w:rsidDel="00E6091B">
          <w:delText xml:space="preserve"> </w:delText>
        </w:r>
        <w:r w:rsidRPr="00C4782F" w:rsidDel="00E6091B">
          <w:delText>milliseconds</w:delText>
        </w:r>
        <w:r w:rsidR="00B26DD1" w:rsidDel="00E6091B">
          <w:delText xml:space="preserve"> </w:delText>
        </w:r>
        <w:r w:rsidRPr="00C4782F" w:rsidDel="00E6091B">
          <w:delText>or</w:delText>
        </w:r>
        <w:r w:rsidR="00B26DD1" w:rsidDel="00E6091B">
          <w:delText xml:space="preserve"> </w:delText>
        </w:r>
        <w:r w:rsidRPr="00C4782F" w:rsidDel="00E6091B">
          <w:delText>a</w:delText>
        </w:r>
        <w:r w:rsidR="00B26DD1" w:rsidDel="00E6091B">
          <w:delText xml:space="preserve"> </w:delText>
        </w:r>
        <w:r w:rsidRPr="009C65D4" w:rsidDel="00E6091B">
          <w:rPr>
            <w:rStyle w:val="CITchapbm"/>
          </w:rPr>
          <w:delText>TimeSpan</w:delText>
        </w:r>
        <w:r w:rsidR="00311FF1" w:rsidDel="00E6091B">
          <w:delText>—</w:delText>
        </w:r>
        <w:r w:rsidRPr="00C4782F" w:rsidDel="00E6091B">
          <w:delText>specifies</w:delText>
        </w:r>
        <w:r w:rsidR="00B26DD1" w:rsidDel="00E6091B">
          <w:delText xml:space="preserve"> </w:delText>
        </w:r>
        <w:r w:rsidRPr="00C4782F" w:rsidDel="00E6091B">
          <w:delText>how</w:delText>
        </w:r>
        <w:r w:rsidR="00B26DD1" w:rsidDel="00E6091B">
          <w:delText xml:space="preserve"> </w:delText>
        </w:r>
        <w:r w:rsidRPr="00C4782F" w:rsidDel="00E6091B">
          <w:delText>long</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will</w:delText>
        </w:r>
        <w:r w:rsidR="00B26DD1" w:rsidDel="00E6091B">
          <w:delText xml:space="preserve"> </w:delText>
        </w:r>
        <w:r w:rsidRPr="00C4782F" w:rsidDel="00E6091B">
          <w:delText>wait</w:delText>
        </w:r>
        <w:r w:rsidR="00B26DD1" w:rsidDel="00E6091B">
          <w:delText xml:space="preserve"> </w:delText>
        </w:r>
        <w:r w:rsidRPr="00C4782F" w:rsidDel="00E6091B">
          <w:delText>before</w:delText>
        </w:r>
        <w:r w:rsidR="00B26DD1" w:rsidDel="00E6091B">
          <w:delText xml:space="preserve"> </w:delText>
        </w:r>
        <w:r w:rsidRPr="00C4782F" w:rsidDel="00E6091B">
          <w:delText>continuing</w:delText>
        </w:r>
        <w:r w:rsidR="00B26DD1" w:rsidDel="00E6091B">
          <w:delText xml:space="preserve"> </w:delText>
        </w:r>
        <w:r w:rsidRPr="00C4782F" w:rsidDel="00E6091B">
          <w:delText>execution.</w:delText>
        </w:r>
        <w:r w:rsidR="00B26DD1" w:rsidDel="00E6091B">
          <w:delText xml:space="preserve"> </w:delText>
        </w:r>
        <w:r w:rsidRPr="00C4782F" w:rsidDel="00E6091B">
          <w:delText>While</w:delText>
        </w:r>
        <w:r w:rsidR="00B26DD1" w:rsidDel="00E6091B">
          <w:delText xml:space="preserve"> </w:delText>
        </w:r>
        <w:r w:rsidRPr="00C4782F" w:rsidDel="00E6091B">
          <w:delText>it</w:delText>
        </w:r>
        <w:r w:rsidR="00B26DD1" w:rsidDel="00E6091B">
          <w:delText xml:space="preserve"> </w:delText>
        </w:r>
        <w:r w:rsidRPr="00C4782F" w:rsidDel="00E6091B">
          <w:delText>is</w:delText>
        </w:r>
        <w:r w:rsidR="00B26DD1" w:rsidDel="00E6091B">
          <w:delText xml:space="preserve"> </w:delText>
        </w:r>
        <w:r w:rsidRPr="00C4782F" w:rsidDel="00E6091B">
          <w:delText>waiting,</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will</w:delText>
        </w:r>
        <w:r w:rsidR="00311FF1" w:rsidDel="00E6091B">
          <w:delText>,</w:delText>
        </w:r>
        <w:r w:rsidR="00B26DD1" w:rsidDel="00E6091B">
          <w:delText xml:space="preserve"> </w:delText>
        </w:r>
        <w:r w:rsidRPr="00C4782F" w:rsidDel="00E6091B">
          <w:delText>of</w:delText>
        </w:r>
        <w:r w:rsidR="00B26DD1" w:rsidDel="00E6091B">
          <w:delText xml:space="preserve"> </w:delText>
        </w:r>
        <w:r w:rsidRPr="00C4782F" w:rsidDel="00E6091B">
          <w:delText>course</w:delText>
        </w:r>
        <w:r w:rsidR="00311FF1" w:rsidDel="00E6091B">
          <w:delText>,</w:delText>
        </w:r>
        <w:r w:rsidR="00B26DD1" w:rsidDel="00E6091B">
          <w:delText xml:space="preserve"> </w:delText>
        </w:r>
        <w:r w:rsidRPr="00C4782F" w:rsidDel="00E6091B">
          <w:delText>schedule</w:delText>
        </w:r>
        <w:r w:rsidR="00B26DD1" w:rsidDel="00E6091B">
          <w:delText xml:space="preserve"> </w:delText>
        </w:r>
        <w:r w:rsidRPr="00C4782F" w:rsidDel="00E6091B">
          <w:delText>time</w:delText>
        </w:r>
        <w:r w:rsidR="00B26DD1" w:rsidDel="00E6091B">
          <w:delText xml:space="preserve"> </w:delText>
        </w:r>
        <w:r w:rsidRPr="00C4782F" w:rsidDel="00E6091B">
          <w:delText>slices</w:delText>
        </w:r>
        <w:r w:rsidR="00B26DD1" w:rsidDel="00E6091B">
          <w:delText xml:space="preserve"> </w:delText>
        </w:r>
        <w:r w:rsidRPr="00C4782F" w:rsidDel="00E6091B">
          <w:delText>for</w:delText>
        </w:r>
        <w:r w:rsidR="00B26DD1" w:rsidDel="00E6091B">
          <w:delText xml:space="preserve"> </w:delText>
        </w:r>
        <w:r w:rsidRPr="00C4782F" w:rsidDel="00E6091B">
          <w:delText>any</w:delText>
        </w:r>
        <w:r w:rsidR="00B26DD1" w:rsidDel="00E6091B">
          <w:delText xml:space="preserve"> </w:delText>
        </w:r>
        <w:r w:rsidRPr="00C4782F" w:rsidDel="00E6091B">
          <w:delText>other</w:delText>
        </w:r>
        <w:r w:rsidR="00B26DD1" w:rsidDel="00E6091B">
          <w:delText xml:space="preserve"> </w:delText>
        </w:r>
        <w:r w:rsidRPr="00C4782F" w:rsidDel="00E6091B">
          <w:delText>threads</w:delText>
        </w:r>
        <w:r w:rsidR="00B26DD1" w:rsidDel="00E6091B">
          <w:delText xml:space="preserve"> </w:delText>
        </w:r>
        <w:r w:rsidRPr="00C4782F" w:rsidDel="00E6091B">
          <w:delText>that</w:delText>
        </w:r>
        <w:r w:rsidR="00B26DD1" w:rsidDel="00E6091B">
          <w:delText xml:space="preserve"> </w:delText>
        </w:r>
        <w:r w:rsidRPr="00C4782F" w:rsidDel="00E6091B">
          <w:delText>might</w:delText>
        </w:r>
        <w:r w:rsidR="00B26DD1" w:rsidDel="00E6091B">
          <w:delText xml:space="preserve"> </w:delText>
        </w:r>
        <w:r w:rsidRPr="00C4782F" w:rsidDel="00E6091B">
          <w:delText>be</w:delText>
        </w:r>
        <w:r w:rsidR="00B26DD1" w:rsidDel="00E6091B">
          <w:delText xml:space="preserve"> </w:delText>
        </w:r>
        <w:r w:rsidRPr="00C4782F" w:rsidDel="00E6091B">
          <w:delText>waiting</w:delText>
        </w:r>
        <w:r w:rsidR="00B26DD1" w:rsidDel="00E6091B">
          <w:delText xml:space="preserve"> </w:delText>
        </w:r>
        <w:r w:rsidRPr="00C4782F" w:rsidDel="00E6091B">
          <w:delText>their</w:delText>
        </w:r>
        <w:r w:rsidR="00B26DD1" w:rsidDel="00E6091B">
          <w:delText xml:space="preserve"> </w:delText>
        </w:r>
        <w:r w:rsidRPr="00C4782F" w:rsidDel="00E6091B">
          <w:delText>turn</w:delText>
        </w:r>
        <w:r w:rsidR="00B26DD1" w:rsidDel="00E6091B">
          <w:delText xml:space="preserve"> </w:delText>
        </w:r>
        <w:r w:rsidRPr="00C4782F" w:rsidDel="00E6091B">
          <w:delText>to</w:delText>
        </w:r>
        <w:r w:rsidR="00B26DD1" w:rsidDel="00E6091B">
          <w:delText xml:space="preserve"> </w:delText>
        </w:r>
        <w:r w:rsidRPr="00C4782F" w:rsidDel="00E6091B">
          <w:delText>execute.</w:delText>
        </w:r>
        <w:r w:rsidR="00B26DD1" w:rsidDel="00E6091B">
          <w:delText xml:space="preserve"> </w:delText>
        </w:r>
        <w:r w:rsidRPr="00C4782F" w:rsidDel="00E6091B">
          <w:delText>This</w:delText>
        </w:r>
        <w:r w:rsidR="00B26DD1" w:rsidDel="00E6091B">
          <w:delText xml:space="preserve"> </w:delText>
        </w:r>
        <w:r w:rsidRPr="00C4782F" w:rsidDel="00E6091B">
          <w:delText>might</w:delText>
        </w:r>
        <w:r w:rsidR="00B26DD1" w:rsidDel="00E6091B">
          <w:delText xml:space="preserve"> </w:delText>
        </w:r>
        <w:r w:rsidRPr="00C4782F" w:rsidDel="00E6091B">
          <w:delText>sound</w:delText>
        </w:r>
        <w:r w:rsidR="00B26DD1" w:rsidDel="00E6091B">
          <w:delText xml:space="preserve"> </w:delText>
        </w:r>
        <w:r w:rsidRPr="00C4782F" w:rsidDel="00E6091B">
          <w:delText>like</w:delText>
        </w:r>
        <w:r w:rsidR="00B26DD1" w:rsidDel="00E6091B">
          <w:delText xml:space="preserve"> </w:delText>
        </w:r>
        <w:r w:rsidRPr="00C4782F" w:rsidDel="00E6091B">
          <w:delText>a</w:delText>
        </w:r>
        <w:r w:rsidR="00B26DD1" w:rsidDel="00E6091B">
          <w:delText xml:space="preserve"> </w:delText>
        </w:r>
        <w:r w:rsidRPr="00C4782F" w:rsidDel="00E6091B">
          <w:delText>sensible</w:delText>
        </w:r>
        <w:r w:rsidR="00B26DD1" w:rsidDel="00E6091B">
          <w:delText xml:space="preserve"> </w:delText>
        </w:r>
        <w:r w:rsidRPr="00C4782F" w:rsidDel="00E6091B">
          <w:delText>thing</w:delText>
        </w:r>
        <w:r w:rsidR="00B26DD1" w:rsidDel="00E6091B">
          <w:delText xml:space="preserve"> </w:delText>
        </w:r>
        <w:r w:rsidRPr="00C4782F" w:rsidDel="00E6091B">
          <w:delText>to</w:delText>
        </w:r>
        <w:r w:rsidR="00B26DD1" w:rsidDel="00E6091B">
          <w:delText xml:space="preserve"> </w:delText>
        </w:r>
        <w:r w:rsidRPr="00C4782F" w:rsidDel="00E6091B">
          <w:delText>do,</w:delText>
        </w:r>
        <w:r w:rsidR="00B26DD1" w:rsidDel="00E6091B">
          <w:delText xml:space="preserve"> </w:delText>
        </w:r>
        <w:r w:rsidRPr="00C4782F" w:rsidDel="00E6091B">
          <w:delText>but</w:delText>
        </w:r>
        <w:r w:rsidR="00B26DD1" w:rsidDel="00E6091B">
          <w:delText xml:space="preserve"> </w:delText>
        </w:r>
        <w:r w:rsidRPr="00C4782F" w:rsidDel="00E6091B">
          <w:delText>it</w:delText>
        </w:r>
        <w:r w:rsidR="00B26DD1" w:rsidDel="00E6091B">
          <w:delText xml:space="preserve"> </w:delText>
        </w:r>
        <w:r w:rsidRPr="00C4782F" w:rsidDel="00E6091B">
          <w:delText>is</w:delText>
        </w:r>
        <w:r w:rsidR="00B26DD1" w:rsidDel="00E6091B">
          <w:delText xml:space="preserve"> </w:delText>
        </w:r>
        <w:r w:rsidRPr="00C4782F" w:rsidDel="00E6091B">
          <w:delText>a</w:delText>
        </w:r>
        <w:r w:rsidR="00B26DD1" w:rsidDel="00E6091B">
          <w:delText xml:space="preserve"> </w:delText>
        </w:r>
        <w:r w:rsidRPr="00C4782F" w:rsidDel="00E6091B">
          <w:delText>“bad</w:delText>
        </w:r>
        <w:r w:rsidR="00B26DD1" w:rsidDel="00E6091B">
          <w:delText xml:space="preserve"> </w:delText>
        </w:r>
        <w:r w:rsidRPr="00C4782F" w:rsidDel="00E6091B">
          <w:delText>code</w:delText>
        </w:r>
        <w:r w:rsidR="00B26DD1" w:rsidDel="00E6091B">
          <w:delText xml:space="preserve"> </w:delText>
        </w:r>
        <w:r w:rsidRPr="00C4782F" w:rsidDel="00E6091B">
          <w:delText>smell”</w:delText>
        </w:r>
        <w:r w:rsidR="00B26DD1" w:rsidDel="00E6091B">
          <w:delText xml:space="preserve"> </w:delText>
        </w:r>
        <w:r w:rsidRPr="00C4782F" w:rsidDel="00E6091B">
          <w:delText>that</w:delText>
        </w:r>
        <w:r w:rsidR="00B26DD1" w:rsidDel="00E6091B">
          <w:delText xml:space="preserve"> </w:delText>
        </w:r>
        <w:r w:rsidRPr="00C4782F" w:rsidDel="00E6091B">
          <w:delText>indicates</w:delText>
        </w:r>
        <w:r w:rsidR="00B26DD1" w:rsidDel="00E6091B">
          <w:delText xml:space="preserve"> </w:delText>
        </w:r>
        <w:r w:rsidRPr="00C4782F" w:rsidDel="00E6091B">
          <w:delText>the</w:delText>
        </w:r>
        <w:r w:rsidR="00B26DD1" w:rsidDel="00E6091B">
          <w:delText xml:space="preserve"> </w:delText>
        </w:r>
        <w:r w:rsidRPr="00C4782F" w:rsidDel="00E6091B">
          <w:delText>design</w:delText>
        </w:r>
        <w:r w:rsidR="00B26DD1" w:rsidDel="00E6091B">
          <w:delText xml:space="preserve"> </w:delText>
        </w:r>
        <w:r w:rsidRPr="00C4782F" w:rsidDel="00E6091B">
          <w:delText>of</w:delText>
        </w:r>
        <w:r w:rsidR="00B26DD1" w:rsidDel="00E6091B">
          <w:delText xml:space="preserve"> </w:delText>
        </w:r>
        <w:r w:rsidRPr="00C4782F" w:rsidDel="00E6091B">
          <w:delText>the</w:delText>
        </w:r>
        <w:r w:rsidR="00B26DD1" w:rsidDel="00E6091B">
          <w:delText xml:space="preserve"> </w:delText>
        </w:r>
        <w:r w:rsidRPr="00C4782F" w:rsidDel="00E6091B">
          <w:delText>program</w:delText>
        </w:r>
        <w:r w:rsidR="00B26DD1" w:rsidDel="00E6091B">
          <w:delText xml:space="preserve"> </w:delText>
        </w:r>
        <w:r w:rsidRPr="00C4782F" w:rsidDel="00E6091B">
          <w:delText>could</w:delText>
        </w:r>
        <w:r w:rsidR="00B26DD1" w:rsidDel="00E6091B">
          <w:delText xml:space="preserve"> </w:delText>
        </w:r>
        <w:r w:rsidRPr="00C4782F" w:rsidDel="00E6091B">
          <w:delText>probably</w:delText>
        </w:r>
        <w:r w:rsidR="00B26DD1" w:rsidDel="00E6091B">
          <w:delText xml:space="preserve"> </w:delText>
        </w:r>
        <w:r w:rsidRPr="00C4782F" w:rsidDel="00E6091B">
          <w:delText>be</w:delText>
        </w:r>
        <w:r w:rsidR="00B26DD1" w:rsidDel="00E6091B">
          <w:delText xml:space="preserve"> </w:delText>
        </w:r>
        <w:r w:rsidRPr="00C4782F" w:rsidDel="00E6091B">
          <w:delText>better.</w:delText>
        </w:r>
      </w:del>
    </w:p>
    <w:p w14:paraId="306ACBD3" w14:textId="0B28AFD8" w:rsidR="0073083B" w:rsidDel="00E6091B" w:rsidRDefault="00FA3D78" w:rsidP="005E24E0">
      <w:pPr>
        <w:pStyle w:val="CHAPBM"/>
        <w:rPr>
          <w:del w:id="406" w:author="Mark Michaelis" w:date="2020-01-19T08:35:00Z"/>
        </w:rPr>
      </w:pPr>
      <w:del w:id="407" w:author="Mark Michaelis" w:date="2020-01-19T08:35:00Z">
        <w:r w:rsidRPr="00C4782F" w:rsidDel="00E6091B">
          <w:delText>Threads</w:delText>
        </w:r>
        <w:r w:rsidR="00B26DD1" w:rsidDel="00E6091B">
          <w:delText xml:space="preserve"> </w:delText>
        </w:r>
        <w:r w:rsidRPr="00C4782F" w:rsidDel="00E6091B">
          <w:delText>are</w:delText>
        </w:r>
        <w:r w:rsidR="00B26DD1" w:rsidDel="00E6091B">
          <w:delText xml:space="preserve"> </w:delText>
        </w:r>
        <w:r w:rsidRPr="00C4782F" w:rsidDel="00E6091B">
          <w:delText>often</w:delText>
        </w:r>
        <w:r w:rsidR="00B26DD1" w:rsidDel="00E6091B">
          <w:delText xml:space="preserve"> </w:delText>
        </w:r>
        <w:r w:rsidRPr="00C4782F" w:rsidDel="00E6091B">
          <w:delText>put</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to</w:delText>
        </w:r>
        <w:r w:rsidR="00B26DD1" w:rsidDel="00E6091B">
          <w:delText xml:space="preserve"> </w:delText>
        </w:r>
        <w:r w:rsidRPr="00C4782F" w:rsidDel="00E6091B">
          <w:delText>try</w:delText>
        </w:r>
        <w:r w:rsidR="00B26DD1" w:rsidDel="00E6091B">
          <w:delText xml:space="preserve"> </w:delText>
        </w:r>
        <w:r w:rsidRPr="00C4782F" w:rsidDel="00E6091B">
          <w:delText>to</w:delText>
        </w:r>
        <w:r w:rsidR="00B26DD1" w:rsidDel="00E6091B">
          <w:delText xml:space="preserve"> </w:delText>
        </w:r>
        <w:r w:rsidRPr="00C4782F" w:rsidDel="00E6091B">
          <w:delText>synchronize</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with</w:delText>
        </w:r>
        <w:r w:rsidR="00B26DD1" w:rsidDel="00E6091B">
          <w:delText xml:space="preserve"> </w:delText>
        </w:r>
        <w:r w:rsidRPr="00C4782F" w:rsidDel="00E6091B">
          <w:delText>some</w:delText>
        </w:r>
        <w:r w:rsidR="00B26DD1" w:rsidDel="00E6091B">
          <w:delText xml:space="preserve"> </w:delText>
        </w:r>
        <w:r w:rsidRPr="00C4782F" w:rsidDel="00E6091B">
          <w:delText>event</w:delText>
        </w:r>
        <w:r w:rsidR="00B26DD1" w:rsidDel="00E6091B">
          <w:delText xml:space="preserve"> </w:delText>
        </w:r>
        <w:r w:rsidRPr="00C4782F" w:rsidDel="00E6091B">
          <w:delText>in</w:delText>
        </w:r>
        <w:r w:rsidR="00B26DD1" w:rsidDel="00E6091B">
          <w:delText xml:space="preserve"> </w:delText>
        </w:r>
        <w:r w:rsidRPr="00C4782F" w:rsidDel="00E6091B">
          <w:delText>time.</w:delText>
        </w:r>
        <w:r w:rsidR="00B26DD1" w:rsidDel="00E6091B">
          <w:delText xml:space="preserve"> </w:delText>
        </w:r>
        <w:r w:rsidRPr="00C4782F" w:rsidDel="00E6091B">
          <w:delText>However,</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does</w:delText>
        </w:r>
        <w:r w:rsidR="00B26DD1" w:rsidDel="00E6091B">
          <w:delText xml:space="preserve"> </w:delText>
        </w:r>
        <w:r w:rsidRPr="00C4782F" w:rsidDel="00E6091B">
          <w:delText>not</w:delText>
        </w:r>
        <w:r w:rsidR="00B26DD1" w:rsidDel="00E6091B">
          <w:delText xml:space="preserve"> </w:delText>
        </w:r>
        <w:r w:rsidRPr="00C4782F" w:rsidDel="00E6091B">
          <w:delText>guarantee</w:delText>
        </w:r>
        <w:r w:rsidR="00B26DD1" w:rsidDel="00E6091B">
          <w:delText xml:space="preserve"> </w:delText>
        </w:r>
        <w:r w:rsidRPr="00C4782F" w:rsidDel="00E6091B">
          <w:delText>any</w:delText>
        </w:r>
        <w:r w:rsidR="00B26DD1" w:rsidDel="00E6091B">
          <w:delText xml:space="preserve"> </w:delText>
        </w:r>
        <w:r w:rsidRPr="00C4782F" w:rsidDel="00E6091B">
          <w:delText>level</w:delText>
        </w:r>
        <w:r w:rsidR="00B26DD1" w:rsidDel="00E6091B">
          <w:delText xml:space="preserve"> </w:delText>
        </w:r>
        <w:r w:rsidRPr="00C4782F" w:rsidDel="00E6091B">
          <w:delText>of</w:delText>
        </w:r>
        <w:r w:rsidR="00B26DD1" w:rsidDel="00E6091B">
          <w:delText xml:space="preserve"> </w:delText>
        </w:r>
        <w:r w:rsidRPr="00C4782F" w:rsidDel="00E6091B">
          <w:delText>precision</w:delText>
        </w:r>
        <w:r w:rsidR="00B26DD1" w:rsidDel="00E6091B">
          <w:delText xml:space="preserve"> </w:delText>
        </w:r>
        <w:r w:rsidRPr="00C4782F" w:rsidDel="00E6091B">
          <w:delText>in</w:delText>
        </w:r>
        <w:r w:rsidR="00B26DD1" w:rsidDel="00E6091B">
          <w:delText xml:space="preserve"> </w:delText>
        </w:r>
        <w:r w:rsidRPr="00C4782F" w:rsidDel="00E6091B">
          <w:delText>its</w:delText>
        </w:r>
        <w:r w:rsidR="00B26DD1" w:rsidDel="00E6091B">
          <w:delText xml:space="preserve"> </w:delText>
        </w:r>
        <w:r w:rsidRPr="00C4782F" w:rsidDel="00E6091B">
          <w:delText>timing.</w:delText>
        </w:r>
        <w:r w:rsidR="00B26DD1" w:rsidDel="00E6091B">
          <w:delText xml:space="preserve"> </w:delText>
        </w:r>
        <w:r w:rsidRPr="00C4782F" w:rsidDel="00E6091B">
          <w:delText>That</w:delText>
        </w:r>
        <w:r w:rsidR="00B26DD1" w:rsidDel="00E6091B">
          <w:delText xml:space="preserve"> </w:delText>
        </w:r>
        <w:r w:rsidRPr="00C4782F" w:rsidDel="00E6091B">
          <w:delText>is,</w:delText>
        </w:r>
        <w:r w:rsidR="00B26DD1" w:rsidDel="00E6091B">
          <w:delText xml:space="preserve"> </w:delText>
        </w:r>
        <w:r w:rsidRPr="00C4782F" w:rsidDel="00E6091B">
          <w:delText>if</w:delText>
        </w:r>
        <w:r w:rsidR="00B26DD1" w:rsidDel="00E6091B">
          <w:delText xml:space="preserve"> </w:delText>
        </w:r>
        <w:r w:rsidRPr="00C4782F" w:rsidDel="00E6091B">
          <w:delText>you</w:delText>
        </w:r>
        <w:r w:rsidR="00B26DD1" w:rsidDel="00E6091B">
          <w:delText xml:space="preserve"> </w:delText>
        </w:r>
        <w:r w:rsidRPr="00C4782F" w:rsidDel="00E6091B">
          <w:delText>say</w:delText>
        </w:r>
        <w:r w:rsidR="00311FF1" w:rsidDel="00E6091B">
          <w:delText>,</w:delText>
        </w:r>
        <w:r w:rsidR="00B26DD1" w:rsidDel="00E6091B">
          <w:delText xml:space="preserve"> </w:delText>
        </w:r>
        <w:r w:rsidRPr="00C4782F" w:rsidDel="00E6091B">
          <w:delText>“</w:delText>
        </w:r>
        <w:r w:rsidR="00311FF1" w:rsidDel="00E6091B">
          <w:delText>P</w:delText>
        </w:r>
        <w:r w:rsidRPr="00C4782F" w:rsidDel="00E6091B">
          <w:delText>ut</w:delText>
        </w:r>
        <w:r w:rsidR="00B26DD1" w:rsidDel="00E6091B">
          <w:delText xml:space="preserve"> </w:delText>
        </w:r>
        <w:r w:rsidR="007105F5" w:rsidDel="00E6091B">
          <w:delText>this</w:delText>
        </w:r>
        <w:r w:rsidR="00B26DD1" w:rsidDel="00E6091B">
          <w:delText xml:space="preserve"> </w:delText>
        </w:r>
        <w:r w:rsidR="007105F5" w:rsidDel="00E6091B">
          <w:delText>thread</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for</w:delText>
        </w:r>
        <w:r w:rsidR="00B26DD1" w:rsidDel="00E6091B">
          <w:delText xml:space="preserve"> </w:delText>
        </w:r>
        <w:r w:rsidRPr="00C4782F" w:rsidDel="00E6091B">
          <w:delText>123</w:delText>
        </w:r>
        <w:r w:rsidR="00B26DD1" w:rsidDel="00E6091B">
          <w:delText xml:space="preserve"> </w:delText>
        </w:r>
        <w:r w:rsidRPr="00C4782F" w:rsidDel="00E6091B">
          <w:delText>milliseconds,”</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will</w:delText>
        </w:r>
        <w:r w:rsidR="00B26DD1" w:rsidDel="00E6091B">
          <w:delText xml:space="preserve"> </w:delText>
        </w:r>
        <w:r w:rsidRPr="00C4782F" w:rsidDel="00E6091B">
          <w:delText>put</w:delText>
        </w:r>
        <w:r w:rsidR="00B26DD1" w:rsidDel="00E6091B">
          <w:delText xml:space="preserve"> </w:delText>
        </w:r>
        <w:r w:rsidR="007105F5" w:rsidDel="00E6091B">
          <w:delText>it</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for</w:delText>
        </w:r>
        <w:r w:rsidR="00B26DD1" w:rsidDel="00E6091B">
          <w:delText xml:space="preserve"> </w:delText>
        </w:r>
        <w:r w:rsidRPr="009F4372" w:rsidDel="00E6091B">
          <w:rPr>
            <w:rStyle w:val="ITAL"/>
          </w:rPr>
          <w:delText>at</w:delText>
        </w:r>
        <w:r w:rsidR="00B26DD1" w:rsidRPr="009F4372" w:rsidDel="00E6091B">
          <w:rPr>
            <w:rStyle w:val="ITAL"/>
          </w:rPr>
          <w:delText xml:space="preserve"> </w:delText>
        </w:r>
        <w:r w:rsidRPr="009F4372" w:rsidDel="00E6091B">
          <w:rPr>
            <w:rStyle w:val="ITAL"/>
          </w:rPr>
          <w:delText>least</w:delText>
        </w:r>
        <w:r w:rsidR="00B26DD1" w:rsidDel="00E6091B">
          <w:delText xml:space="preserve"> </w:delText>
        </w:r>
        <w:r w:rsidRPr="00C4782F" w:rsidDel="00E6091B">
          <w:delText>123</w:delText>
        </w:r>
        <w:r w:rsidR="00B26DD1" w:rsidDel="00E6091B">
          <w:delText xml:space="preserve"> </w:delText>
        </w:r>
        <w:r w:rsidRPr="00C4782F" w:rsidDel="00E6091B">
          <w:delText>milliseconds,</w:delText>
        </w:r>
        <w:r w:rsidR="00B26DD1" w:rsidDel="00E6091B">
          <w:delText xml:space="preserve"> </w:delText>
        </w:r>
        <w:r w:rsidRPr="00C4782F" w:rsidDel="00E6091B">
          <w:delText>and</w:delText>
        </w:r>
        <w:r w:rsidR="00B26DD1" w:rsidDel="00E6091B">
          <w:delText xml:space="preserve"> </w:delText>
        </w:r>
        <w:r w:rsidRPr="00C4782F" w:rsidDel="00E6091B">
          <w:delText>possibly</w:delText>
        </w:r>
        <w:r w:rsidR="00B26DD1" w:rsidDel="00E6091B">
          <w:delText xml:space="preserve"> </w:delText>
        </w:r>
        <w:r w:rsidRPr="00C4782F" w:rsidDel="00E6091B">
          <w:delText>much</w:delText>
        </w:r>
        <w:r w:rsidR="00B26DD1" w:rsidDel="00E6091B">
          <w:delText xml:space="preserve"> </w:delText>
        </w:r>
        <w:r w:rsidRPr="00C4782F" w:rsidDel="00E6091B">
          <w:delText>longer.</w:delText>
        </w:r>
        <w:r w:rsidR="00B26DD1" w:rsidDel="00E6091B">
          <w:delText xml:space="preserve"> </w:delText>
        </w:r>
        <w:r w:rsidRPr="00C4782F" w:rsidDel="00E6091B">
          <w:delText>The</w:delText>
        </w:r>
        <w:r w:rsidR="00B26DD1" w:rsidDel="00E6091B">
          <w:delText xml:space="preserve"> </w:delText>
        </w:r>
        <w:r w:rsidRPr="00C4782F" w:rsidDel="00E6091B">
          <w:delText>actual</w:delText>
        </w:r>
        <w:r w:rsidR="00B26DD1" w:rsidDel="00E6091B">
          <w:delText xml:space="preserve"> </w:delText>
        </w:r>
        <w:r w:rsidRPr="00C4782F" w:rsidDel="00E6091B">
          <w:delText>amount</w:delText>
        </w:r>
        <w:r w:rsidR="00B26DD1" w:rsidDel="00E6091B">
          <w:delText xml:space="preserve"> </w:delText>
        </w:r>
        <w:r w:rsidRPr="00C4782F" w:rsidDel="00E6091B">
          <w:delText>of</w:delText>
        </w:r>
        <w:r w:rsidR="00B26DD1" w:rsidDel="00E6091B">
          <w:delText xml:space="preserve"> </w:delText>
        </w:r>
        <w:r w:rsidRPr="00C4782F" w:rsidDel="00E6091B">
          <w:delText>time</w:delText>
        </w:r>
        <w:r w:rsidR="00B26DD1" w:rsidDel="00E6091B">
          <w:delText xml:space="preserve"> </w:delText>
        </w:r>
        <w:r w:rsidRPr="00C4782F" w:rsidDel="00E6091B">
          <w:delText>between</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going</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and</w:delText>
        </w:r>
        <w:r w:rsidR="00B26DD1" w:rsidDel="00E6091B">
          <w:delText xml:space="preserve"> </w:delText>
        </w:r>
        <w:r w:rsidR="00311FF1" w:rsidDel="00E6091B">
          <w:delText>then</w:delText>
        </w:r>
        <w:r w:rsidR="00B26DD1" w:rsidDel="00E6091B">
          <w:delText xml:space="preserve"> </w:delText>
        </w:r>
        <w:r w:rsidRPr="00C4782F" w:rsidDel="00E6091B">
          <w:delText>waking</w:delText>
        </w:r>
        <w:r w:rsidR="00B26DD1" w:rsidDel="00E6091B">
          <w:delText xml:space="preserve"> </w:delText>
        </w:r>
        <w:r w:rsidRPr="00C4782F" w:rsidDel="00E6091B">
          <w:delText>up</w:delText>
        </w:r>
        <w:r w:rsidR="00B26DD1" w:rsidDel="00E6091B">
          <w:delText xml:space="preserve"> </w:delText>
        </w:r>
        <w:r w:rsidRPr="00C4782F" w:rsidDel="00E6091B">
          <w:delText>again</w:delText>
        </w:r>
        <w:r w:rsidR="00B26DD1" w:rsidDel="00E6091B">
          <w:delText xml:space="preserve"> </w:delText>
        </w:r>
        <w:r w:rsidRPr="00C4782F" w:rsidDel="00E6091B">
          <w:delText>is</w:delText>
        </w:r>
        <w:r w:rsidR="00B26DD1" w:rsidDel="00E6091B">
          <w:delText xml:space="preserve"> </w:delText>
        </w:r>
        <w:r w:rsidRPr="00C4782F" w:rsidDel="00E6091B">
          <w:delText>not</w:delText>
        </w:r>
        <w:r w:rsidR="00B26DD1" w:rsidDel="00E6091B">
          <w:delText xml:space="preserve"> </w:delText>
        </w:r>
        <w:r w:rsidRPr="00C4782F" w:rsidDel="00E6091B">
          <w:delText>deterministic</w:delText>
        </w:r>
        <w:r w:rsidR="00B26DD1" w:rsidDel="00E6091B">
          <w:delText xml:space="preserve"> </w:delText>
        </w:r>
        <w:r w:rsidRPr="00C4782F" w:rsidDel="00E6091B">
          <w:delText>and</w:delText>
        </w:r>
        <w:r w:rsidR="00B26DD1" w:rsidDel="00E6091B">
          <w:delText xml:space="preserve"> </w:delText>
        </w:r>
        <w:r w:rsidRPr="00C4782F" w:rsidDel="00E6091B">
          <w:delText>can</w:delText>
        </w:r>
        <w:r w:rsidR="00B26DD1" w:rsidDel="00E6091B">
          <w:delText xml:space="preserve"> </w:delText>
        </w:r>
        <w:r w:rsidRPr="00C4782F" w:rsidDel="00E6091B">
          <w:delText>be</w:delText>
        </w:r>
        <w:r w:rsidR="00B26DD1" w:rsidDel="00E6091B">
          <w:delText xml:space="preserve"> </w:delText>
        </w:r>
        <w:r w:rsidRPr="00C4782F" w:rsidDel="00E6091B">
          <w:delText>arbitrarily</w:delText>
        </w:r>
        <w:r w:rsidR="00B26DD1" w:rsidDel="00E6091B">
          <w:delText xml:space="preserve"> </w:delText>
        </w:r>
        <w:r w:rsidRPr="00C4782F" w:rsidDel="00E6091B">
          <w:delText>long.</w:delText>
        </w:r>
        <w:r w:rsidR="00B26DD1" w:rsidDel="00E6091B">
          <w:delText xml:space="preserve"> </w:delText>
        </w:r>
        <w:r w:rsidRPr="00C4782F" w:rsidDel="00E6091B">
          <w:delText>Do</w:delText>
        </w:r>
        <w:r w:rsidR="00B26DD1" w:rsidDel="00E6091B">
          <w:delText xml:space="preserve"> </w:delText>
        </w:r>
        <w:r w:rsidRPr="00C4782F" w:rsidDel="00E6091B">
          <w:delText>not</w:delText>
        </w:r>
        <w:r w:rsidR="00B26DD1" w:rsidDel="00E6091B">
          <w:delText xml:space="preserve"> </w:delText>
        </w:r>
        <w:r w:rsidRPr="00C4782F" w:rsidDel="00E6091B">
          <w:delText>attempt</w:delText>
        </w:r>
        <w:r w:rsidR="00B26DD1" w:rsidDel="00E6091B">
          <w:delText xml:space="preserve"> </w:delText>
        </w:r>
        <w:r w:rsidRPr="00C4782F" w:rsidDel="00E6091B">
          <w:delText>to</w:delText>
        </w:r>
        <w:r w:rsidR="00B26DD1" w:rsidDel="00E6091B">
          <w:delText xml:space="preserve"> </w:delText>
        </w:r>
        <w:r w:rsidRPr="00C4782F" w:rsidDel="00E6091B">
          <w:delText>use</w:delText>
        </w:r>
        <w:r w:rsidR="00B26DD1" w:rsidDel="00E6091B">
          <w:delText xml:space="preserve"> </w:delText>
        </w:r>
        <w:r w:rsidRPr="009C65D4" w:rsidDel="00E6091B">
          <w:rPr>
            <w:rStyle w:val="CITchapbm"/>
          </w:rPr>
          <w:delText>Thread.Sleep()</w:delText>
        </w:r>
        <w:r w:rsidR="00B26DD1" w:rsidDel="00E6091B">
          <w:delText xml:space="preserve"> </w:delText>
        </w:r>
        <w:r w:rsidRPr="00C4782F" w:rsidDel="00E6091B">
          <w:delText>as</w:delText>
        </w:r>
        <w:r w:rsidR="00B26DD1" w:rsidDel="00E6091B">
          <w:delText xml:space="preserve"> </w:delText>
        </w:r>
        <w:r w:rsidRPr="00C4782F" w:rsidDel="00E6091B">
          <w:delText>a</w:delText>
        </w:r>
        <w:r w:rsidR="00B26DD1" w:rsidDel="00E6091B">
          <w:delText xml:space="preserve"> </w:delText>
        </w:r>
        <w:r w:rsidRPr="00C4782F" w:rsidDel="00E6091B">
          <w:delText>high-precision</w:delText>
        </w:r>
        <w:r w:rsidR="00B26DD1" w:rsidDel="00E6091B">
          <w:delText xml:space="preserve"> </w:delText>
        </w:r>
        <w:r w:rsidRPr="00C4782F" w:rsidDel="00E6091B">
          <w:delText>timer,</w:delText>
        </w:r>
        <w:r w:rsidR="00B26DD1" w:rsidDel="00E6091B">
          <w:delText xml:space="preserve"> </w:delText>
        </w:r>
        <w:r w:rsidRPr="00C4782F" w:rsidDel="00E6091B">
          <w:delText>because</w:delText>
        </w:r>
        <w:r w:rsidR="00B26DD1" w:rsidDel="00E6091B">
          <w:delText xml:space="preserve"> </w:delText>
        </w:r>
        <w:r w:rsidRPr="00C4782F" w:rsidDel="00E6091B">
          <w:delText>it</w:delText>
        </w:r>
        <w:r w:rsidR="00B26DD1" w:rsidDel="00E6091B">
          <w:delText xml:space="preserve"> </w:delText>
        </w:r>
        <w:r w:rsidRPr="00C4782F" w:rsidDel="00E6091B">
          <w:delText>is</w:delText>
        </w:r>
        <w:r w:rsidR="00B26DD1" w:rsidDel="00E6091B">
          <w:delText xml:space="preserve"> </w:delText>
        </w:r>
        <w:r w:rsidRPr="00C4782F" w:rsidDel="00E6091B">
          <w:delText>not.</w:delText>
        </w:r>
      </w:del>
    </w:p>
    <w:p w14:paraId="0C1A303A" w14:textId="0AD26367" w:rsidR="00E73B39" w:rsidRPr="00C4782F" w:rsidDel="00E6091B" w:rsidRDefault="00FA3D78" w:rsidP="005E24E0">
      <w:pPr>
        <w:pStyle w:val="CHAPBM"/>
        <w:rPr>
          <w:del w:id="408" w:author="Mark Michaelis" w:date="2020-01-19T08:35:00Z"/>
        </w:rPr>
      </w:pPr>
      <w:del w:id="409" w:author="Mark Michaelis" w:date="2020-01-19T08:35:00Z">
        <w:r w:rsidRPr="00C4782F" w:rsidDel="00E6091B">
          <w:delText>Worse,</w:delText>
        </w:r>
        <w:r w:rsidR="00B26DD1" w:rsidDel="00E6091B">
          <w:delText xml:space="preserve"> </w:delText>
        </w:r>
        <w:r w:rsidRPr="009C65D4" w:rsidDel="00E6091B">
          <w:rPr>
            <w:rStyle w:val="CITchapbm"/>
          </w:rPr>
          <w:delText>Thread.Sleep()</w:delText>
        </w:r>
        <w:r w:rsidR="00B26DD1" w:rsidDel="00E6091B">
          <w:delText xml:space="preserve"> </w:delText>
        </w:r>
        <w:r w:rsidRPr="00C4782F" w:rsidDel="00E6091B">
          <w:delText>is</w:delText>
        </w:r>
        <w:r w:rsidR="00B26DD1" w:rsidDel="00E6091B">
          <w:delText xml:space="preserve"> </w:delText>
        </w:r>
        <w:r w:rsidRPr="00C4782F" w:rsidDel="00E6091B">
          <w:delText>often</w:delText>
        </w:r>
        <w:r w:rsidR="00B26DD1" w:rsidDel="00E6091B">
          <w:delText xml:space="preserve"> </w:delText>
        </w:r>
        <w:r w:rsidRPr="00C4782F" w:rsidDel="00E6091B">
          <w:delText>used</w:delText>
        </w:r>
        <w:r w:rsidR="00B26DD1" w:rsidDel="00E6091B">
          <w:delText xml:space="preserve"> </w:delText>
        </w:r>
        <w:r w:rsidRPr="00C4782F" w:rsidDel="00E6091B">
          <w:delText>as</w:delText>
        </w:r>
        <w:r w:rsidR="00B26DD1" w:rsidDel="00E6091B">
          <w:delText xml:space="preserve"> </w:delText>
        </w:r>
        <w:r w:rsidRPr="00C4782F" w:rsidDel="00E6091B">
          <w:delText>a</w:delText>
        </w:r>
        <w:r w:rsidR="00B26DD1" w:rsidDel="00E6091B">
          <w:delText xml:space="preserve"> </w:delText>
        </w:r>
        <w:r w:rsidRPr="00C4782F" w:rsidDel="00E6091B">
          <w:delText>“poor</w:delText>
        </w:r>
        <w:r w:rsidR="00B26DD1" w:rsidDel="00E6091B">
          <w:delText xml:space="preserve"> </w:delText>
        </w:r>
        <w:r w:rsidRPr="00C4782F" w:rsidDel="00E6091B">
          <w:delText>man’s</w:delText>
        </w:r>
        <w:r w:rsidR="00B26DD1" w:rsidDel="00E6091B">
          <w:delText xml:space="preserve"> </w:delText>
        </w:r>
        <w:r w:rsidRPr="00C4782F" w:rsidDel="00E6091B">
          <w:delText>synchronization</w:delText>
        </w:r>
        <w:r w:rsidR="00B26DD1" w:rsidDel="00E6091B">
          <w:delText xml:space="preserve"> </w:delText>
        </w:r>
        <w:r w:rsidRPr="00C4782F" w:rsidDel="00E6091B">
          <w:delText>system.”</w:delText>
        </w:r>
        <w:r w:rsidR="00B26DD1" w:rsidDel="00E6091B">
          <w:delText xml:space="preserve"> </w:delText>
        </w:r>
        <w:r w:rsidRPr="00C4782F" w:rsidDel="00E6091B">
          <w:delText>That</w:delText>
        </w:r>
        <w:r w:rsidR="00B26DD1" w:rsidDel="00E6091B">
          <w:delText xml:space="preserve"> </w:delText>
        </w:r>
        <w:r w:rsidRPr="00C4782F" w:rsidDel="00E6091B">
          <w:delText>is,</w:delText>
        </w:r>
        <w:r w:rsidR="00B26DD1" w:rsidDel="00E6091B">
          <w:delText xml:space="preserve"> </w:delText>
        </w:r>
        <w:r w:rsidRPr="00C4782F" w:rsidDel="00E6091B">
          <w:delText>if</w:delText>
        </w:r>
        <w:r w:rsidR="00B26DD1" w:rsidDel="00E6091B">
          <w:delText xml:space="preserve"> </w:delText>
        </w:r>
        <w:r w:rsidRPr="00C4782F" w:rsidDel="00E6091B">
          <w:delText>you</w:delText>
        </w:r>
        <w:r w:rsidR="00B26DD1" w:rsidDel="00E6091B">
          <w:delText xml:space="preserve"> </w:delText>
        </w:r>
        <w:r w:rsidRPr="00C4782F" w:rsidDel="00E6091B">
          <w:delText>have</w:delText>
        </w:r>
        <w:r w:rsidR="00B26DD1" w:rsidDel="00E6091B">
          <w:delText xml:space="preserve"> </w:delText>
        </w:r>
        <w:r w:rsidRPr="00C4782F" w:rsidDel="00E6091B">
          <w:delText>some</w:delText>
        </w:r>
        <w:r w:rsidR="00B26DD1" w:rsidDel="00E6091B">
          <w:delText xml:space="preserve"> </w:delText>
        </w:r>
        <w:r w:rsidRPr="00C4782F" w:rsidDel="00E6091B">
          <w:delText>unit</w:delText>
        </w:r>
        <w:r w:rsidR="00B26DD1" w:rsidDel="00E6091B">
          <w:delText xml:space="preserve"> </w:delText>
        </w:r>
        <w:r w:rsidRPr="00C4782F" w:rsidDel="00E6091B">
          <w:delText>of</w:delText>
        </w:r>
        <w:r w:rsidR="00B26DD1" w:rsidDel="00E6091B">
          <w:delText xml:space="preserve"> </w:delText>
        </w:r>
        <w:r w:rsidRPr="00C4782F" w:rsidDel="00E6091B">
          <w:delText>asynchronous</w:delText>
        </w:r>
        <w:r w:rsidR="00B26DD1" w:rsidDel="00E6091B">
          <w:delText xml:space="preserve"> </w:delText>
        </w:r>
        <w:r w:rsidRPr="00C4782F" w:rsidDel="00E6091B">
          <w:delText>work,</w:delText>
        </w:r>
        <w:r w:rsidR="00B26DD1" w:rsidDel="00E6091B">
          <w:delText xml:space="preserve"> </w:delText>
        </w:r>
        <w:r w:rsidRPr="00C4782F" w:rsidDel="00E6091B">
          <w:delText>and</w:delText>
        </w:r>
        <w:r w:rsidR="00B26DD1" w:rsidDel="00E6091B">
          <w:delText xml:space="preserve"> </w:delText>
        </w:r>
        <w:r w:rsidRPr="00C4782F" w:rsidDel="00E6091B">
          <w:delText>the</w:delText>
        </w:r>
        <w:r w:rsidR="00B26DD1" w:rsidDel="00E6091B">
          <w:delText xml:space="preserve"> </w:delText>
        </w:r>
        <w:r w:rsidRPr="00C4782F" w:rsidDel="00E6091B">
          <w:delText>current</w:delText>
        </w:r>
        <w:r w:rsidR="00B26DD1" w:rsidDel="00E6091B">
          <w:delText xml:space="preserve"> </w:delText>
        </w:r>
        <w:r w:rsidRPr="00C4782F" w:rsidDel="00E6091B">
          <w:delText>thread</w:delText>
        </w:r>
        <w:r w:rsidR="00B26DD1" w:rsidDel="00E6091B">
          <w:delText xml:space="preserve"> </w:delText>
        </w:r>
        <w:r w:rsidRPr="00C4782F" w:rsidDel="00E6091B">
          <w:delText>cannot</w:delText>
        </w:r>
        <w:r w:rsidR="00B26DD1" w:rsidDel="00E6091B">
          <w:delText xml:space="preserve"> </w:delText>
        </w:r>
        <w:r w:rsidRPr="00C4782F" w:rsidDel="00E6091B">
          <w:delText>proceed</w:delText>
        </w:r>
        <w:r w:rsidR="00B26DD1" w:rsidDel="00E6091B">
          <w:delText xml:space="preserve"> </w:delText>
        </w:r>
        <w:r w:rsidRPr="00C4782F" w:rsidDel="00E6091B">
          <w:delText>until</w:delText>
        </w:r>
        <w:r w:rsidR="00B26DD1" w:rsidDel="00E6091B">
          <w:delText xml:space="preserve"> </w:delText>
        </w:r>
        <w:r w:rsidRPr="00C4782F" w:rsidDel="00E6091B">
          <w:delText>that</w:delText>
        </w:r>
        <w:r w:rsidR="00B26DD1" w:rsidDel="00E6091B">
          <w:delText xml:space="preserve"> </w:delText>
        </w:r>
        <w:r w:rsidRPr="00C4782F" w:rsidDel="00E6091B">
          <w:delText>work</w:delText>
        </w:r>
        <w:r w:rsidR="00B26DD1" w:rsidDel="00E6091B">
          <w:delText xml:space="preserve"> </w:delText>
        </w:r>
        <w:r w:rsidRPr="00C4782F" w:rsidDel="00E6091B">
          <w:delText>is</w:delText>
        </w:r>
        <w:r w:rsidR="00B26DD1" w:rsidDel="00E6091B">
          <w:delText xml:space="preserve"> </w:delText>
        </w:r>
        <w:r w:rsidRPr="00C4782F" w:rsidDel="00E6091B">
          <w:delText>done,</w:delText>
        </w:r>
        <w:r w:rsidR="00B26DD1" w:rsidDel="00E6091B">
          <w:delText xml:space="preserve"> </w:delText>
        </w:r>
        <w:r w:rsidRPr="00C4782F" w:rsidDel="00E6091B">
          <w:delText>you</w:delText>
        </w:r>
        <w:r w:rsidR="00B26DD1" w:rsidDel="00E6091B">
          <w:delText xml:space="preserve"> </w:delText>
        </w:r>
        <w:r w:rsidRPr="00C4782F" w:rsidDel="00E6091B">
          <w:delText>might</w:delText>
        </w:r>
        <w:r w:rsidR="00B26DD1" w:rsidDel="00E6091B">
          <w:delText xml:space="preserve"> </w:delText>
        </w:r>
        <w:r w:rsidRPr="00C4782F" w:rsidDel="00E6091B">
          <w:delText>be</w:delText>
        </w:r>
        <w:r w:rsidR="00B26DD1" w:rsidDel="00E6091B">
          <w:delText xml:space="preserve"> </w:delText>
        </w:r>
        <w:r w:rsidRPr="00C4782F" w:rsidDel="00E6091B">
          <w:delText>tempted</w:delText>
        </w:r>
        <w:r w:rsidR="00B26DD1" w:rsidDel="00E6091B">
          <w:delText xml:space="preserve"> </w:delText>
        </w:r>
        <w:r w:rsidRPr="00C4782F" w:rsidDel="00E6091B">
          <w:delText>to</w:delText>
        </w:r>
        <w:r w:rsidR="00B26DD1" w:rsidDel="00E6091B">
          <w:delText xml:space="preserve"> </w:delText>
        </w:r>
        <w:r w:rsidRPr="00C4782F" w:rsidDel="00E6091B">
          <w:delText>put</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for</w:delText>
        </w:r>
        <w:r w:rsidR="00B26DD1" w:rsidDel="00E6091B">
          <w:delText xml:space="preserve"> </w:delText>
        </w:r>
        <w:r w:rsidRPr="00C4782F" w:rsidDel="00E6091B">
          <w:delText>much</w:delText>
        </w:r>
        <w:r w:rsidR="00B26DD1" w:rsidDel="00E6091B">
          <w:delText xml:space="preserve"> </w:delText>
        </w:r>
        <w:r w:rsidRPr="00C4782F" w:rsidDel="00E6091B">
          <w:delText>longer</w:delText>
        </w:r>
        <w:r w:rsidR="00B26DD1" w:rsidDel="00E6091B">
          <w:delText xml:space="preserve"> </w:delText>
        </w:r>
        <w:r w:rsidRPr="00C4782F" w:rsidDel="00E6091B">
          <w:delText>than</w:delText>
        </w:r>
        <w:r w:rsidR="00B26DD1" w:rsidDel="00E6091B">
          <w:delText xml:space="preserve"> </w:delText>
        </w:r>
        <w:r w:rsidRPr="00C4782F" w:rsidDel="00E6091B">
          <w:delText>you</w:delText>
        </w:r>
        <w:r w:rsidR="00B26DD1" w:rsidDel="00E6091B">
          <w:delText xml:space="preserve"> </w:delText>
        </w:r>
        <w:r w:rsidRPr="00C4782F" w:rsidDel="00E6091B">
          <w:delText>think</w:delText>
        </w:r>
        <w:r w:rsidR="00B26DD1" w:rsidDel="00E6091B">
          <w:delText xml:space="preserve"> </w:delText>
        </w:r>
        <w:r w:rsidRPr="00C4782F" w:rsidDel="00E6091B">
          <w:delText>the</w:delText>
        </w:r>
        <w:r w:rsidR="00B26DD1" w:rsidDel="00E6091B">
          <w:delText xml:space="preserve"> </w:delText>
        </w:r>
        <w:r w:rsidRPr="00C4782F" w:rsidDel="00E6091B">
          <w:delText>asynchronous</w:delText>
        </w:r>
        <w:r w:rsidR="00B26DD1" w:rsidDel="00E6091B">
          <w:delText xml:space="preserve"> </w:delText>
        </w:r>
        <w:r w:rsidRPr="00C4782F" w:rsidDel="00E6091B">
          <w:delText>work</w:delText>
        </w:r>
        <w:r w:rsidR="00B26DD1" w:rsidDel="00E6091B">
          <w:delText xml:space="preserve"> </w:delText>
        </w:r>
        <w:r w:rsidRPr="00C4782F" w:rsidDel="00E6091B">
          <w:delText>will</w:delText>
        </w:r>
        <w:r w:rsidR="00B26DD1" w:rsidDel="00E6091B">
          <w:delText xml:space="preserve"> </w:delText>
        </w:r>
        <w:r w:rsidRPr="00C4782F" w:rsidDel="00E6091B">
          <w:delText>take,</w:delText>
        </w:r>
        <w:r w:rsidR="00B26DD1" w:rsidDel="00E6091B">
          <w:delText xml:space="preserve"> </w:delText>
        </w:r>
        <w:r w:rsidRPr="00C4782F" w:rsidDel="00E6091B">
          <w:delText>in</w:delText>
        </w:r>
        <w:r w:rsidR="00B26DD1" w:rsidDel="00E6091B">
          <w:delText xml:space="preserve"> </w:delText>
        </w:r>
        <w:r w:rsidRPr="00C4782F" w:rsidDel="00E6091B">
          <w:delText>the</w:delText>
        </w:r>
        <w:r w:rsidR="00B26DD1" w:rsidDel="00E6091B">
          <w:delText xml:space="preserve"> </w:delText>
        </w:r>
        <w:r w:rsidRPr="00C4782F" w:rsidDel="00E6091B">
          <w:delText>hopes</w:delText>
        </w:r>
        <w:r w:rsidR="00B26DD1" w:rsidDel="00E6091B">
          <w:delText xml:space="preserve"> </w:delText>
        </w:r>
        <w:r w:rsidRPr="00C4782F" w:rsidDel="00E6091B">
          <w:delText>that</w:delText>
        </w:r>
        <w:r w:rsidR="00B26DD1" w:rsidDel="00E6091B">
          <w:delText xml:space="preserve"> </w:delText>
        </w:r>
        <w:r w:rsidRPr="00C4782F" w:rsidDel="00E6091B">
          <w:delText>it</w:delText>
        </w:r>
        <w:r w:rsidR="00B26DD1" w:rsidDel="00E6091B">
          <w:delText xml:space="preserve"> </w:delText>
        </w:r>
        <w:r w:rsidRPr="00C4782F" w:rsidDel="00E6091B">
          <w:delText>will</w:delText>
        </w:r>
        <w:r w:rsidR="00B26DD1" w:rsidDel="00E6091B">
          <w:delText xml:space="preserve"> </w:delText>
        </w:r>
        <w:r w:rsidRPr="00C4782F" w:rsidDel="00E6091B">
          <w:delText>be</w:delText>
        </w:r>
        <w:r w:rsidR="00B26DD1" w:rsidDel="00E6091B">
          <w:delText xml:space="preserve"> </w:delText>
        </w:r>
        <w:r w:rsidRPr="00C4782F" w:rsidDel="00E6091B">
          <w:delText>finished</w:delText>
        </w:r>
        <w:r w:rsidR="00B26DD1" w:rsidDel="00E6091B">
          <w:delText xml:space="preserve"> </w:delText>
        </w:r>
        <w:r w:rsidRPr="00C4782F" w:rsidDel="00E6091B">
          <w:delText>when</w:delText>
        </w:r>
        <w:r w:rsidR="00B26DD1" w:rsidDel="00E6091B">
          <w:delText xml:space="preserve"> </w:delText>
        </w:r>
        <w:r w:rsidRPr="00C4782F" w:rsidDel="00E6091B">
          <w:delText>the</w:delText>
        </w:r>
        <w:r w:rsidR="00B26DD1" w:rsidDel="00E6091B">
          <w:delText xml:space="preserve"> </w:delText>
        </w:r>
        <w:r w:rsidRPr="00C4782F" w:rsidDel="00E6091B">
          <w:delText>current</w:delText>
        </w:r>
        <w:r w:rsidR="00B26DD1" w:rsidDel="00E6091B">
          <w:delText xml:space="preserve"> </w:delText>
        </w:r>
        <w:r w:rsidRPr="00C4782F" w:rsidDel="00E6091B">
          <w:delText>thread</w:delText>
        </w:r>
        <w:r w:rsidR="00B26DD1" w:rsidDel="00E6091B">
          <w:delText xml:space="preserve"> </w:delText>
        </w:r>
        <w:r w:rsidRPr="00C4782F" w:rsidDel="00E6091B">
          <w:delText>wakes</w:delText>
        </w:r>
        <w:r w:rsidR="00B26DD1" w:rsidDel="00E6091B">
          <w:delText xml:space="preserve"> </w:delText>
        </w:r>
        <w:r w:rsidRPr="00C4782F" w:rsidDel="00E6091B">
          <w:delText>up.</w:delText>
        </w:r>
        <w:r w:rsidR="00B26DD1" w:rsidDel="00E6091B">
          <w:delText xml:space="preserve"> </w:delText>
        </w:r>
        <w:r w:rsidRPr="00C4782F" w:rsidDel="00E6091B">
          <w:delText>This</w:delText>
        </w:r>
        <w:r w:rsidR="00B26DD1" w:rsidDel="00E6091B">
          <w:delText xml:space="preserve"> </w:delText>
        </w:r>
        <w:r w:rsidRPr="00C4782F" w:rsidDel="00E6091B">
          <w:delText>is</w:delText>
        </w:r>
        <w:r w:rsidR="00B26DD1" w:rsidDel="00E6091B">
          <w:delText xml:space="preserve"> </w:delText>
        </w:r>
        <w:r w:rsidRPr="00C4782F" w:rsidDel="00E6091B">
          <w:delText>a</w:delText>
        </w:r>
        <w:r w:rsidR="00B26DD1" w:rsidDel="00E6091B">
          <w:delText xml:space="preserve"> </w:delText>
        </w:r>
        <w:r w:rsidRPr="00C4782F" w:rsidDel="00E6091B">
          <w:delText>bad</w:delText>
        </w:r>
        <w:r w:rsidR="00B26DD1" w:rsidDel="00E6091B">
          <w:delText xml:space="preserve"> </w:delText>
        </w:r>
        <w:r w:rsidRPr="00C4782F" w:rsidDel="00E6091B">
          <w:delText>idea</w:delText>
        </w:r>
        <w:r w:rsidR="00311FF1" w:rsidDel="00E6091B">
          <w:delText>:</w:delText>
        </w:r>
        <w:r w:rsidR="00B26DD1" w:rsidDel="00E6091B">
          <w:delText xml:space="preserve"> </w:delText>
        </w:r>
        <w:r w:rsidR="00311FF1" w:rsidDel="00E6091B">
          <w:delText>A</w:delText>
        </w:r>
        <w:r w:rsidRPr="00C4782F" w:rsidDel="00E6091B">
          <w:delText>synchronous</w:delText>
        </w:r>
        <w:r w:rsidR="00B26DD1" w:rsidDel="00E6091B">
          <w:delText xml:space="preserve"> </w:delText>
        </w:r>
        <w:r w:rsidRPr="00C4782F" w:rsidDel="00E6091B">
          <w:delText>work</w:delText>
        </w:r>
        <w:r w:rsidR="00311FF1" w:rsidDel="00E6091B">
          <w:delText>,</w:delText>
        </w:r>
        <w:r w:rsidR="00B26DD1" w:rsidDel="00E6091B">
          <w:delText xml:space="preserve"> </w:delText>
        </w:r>
        <w:r w:rsidRPr="00C4782F" w:rsidDel="00E6091B">
          <w:delText>by</w:delText>
        </w:r>
        <w:r w:rsidR="00B26DD1" w:rsidDel="00E6091B">
          <w:delText xml:space="preserve"> </w:delText>
        </w:r>
        <w:r w:rsidRPr="00C4782F" w:rsidDel="00E6091B">
          <w:delText>its</w:delText>
        </w:r>
        <w:r w:rsidR="00B26DD1" w:rsidDel="00E6091B">
          <w:delText xml:space="preserve"> </w:delText>
        </w:r>
        <w:r w:rsidR="00311FF1" w:rsidDel="00E6091B">
          <w:delText>very</w:delText>
        </w:r>
        <w:r w:rsidR="00B26DD1" w:rsidDel="00E6091B">
          <w:delText xml:space="preserve"> </w:delText>
        </w:r>
        <w:r w:rsidRPr="00C4782F" w:rsidDel="00E6091B">
          <w:delText>nature</w:delText>
        </w:r>
        <w:r w:rsidR="00311FF1" w:rsidDel="00E6091B">
          <w:delText>,</w:delText>
        </w:r>
        <w:r w:rsidR="00B26DD1" w:rsidDel="00E6091B">
          <w:delText xml:space="preserve"> </w:delText>
        </w:r>
        <w:r w:rsidRPr="00C4782F" w:rsidDel="00E6091B">
          <w:delText>can</w:delText>
        </w:r>
        <w:r w:rsidR="00B26DD1" w:rsidDel="00E6091B">
          <w:delText xml:space="preserve"> </w:delText>
        </w:r>
        <w:r w:rsidRPr="00C4782F" w:rsidDel="00E6091B">
          <w:delText>take</w:delText>
        </w:r>
        <w:r w:rsidR="00B26DD1" w:rsidDel="00E6091B">
          <w:delText xml:space="preserve"> </w:delText>
        </w:r>
        <w:r w:rsidRPr="00C4782F" w:rsidDel="00E6091B">
          <w:delText>longer</w:delText>
        </w:r>
        <w:r w:rsidR="00B26DD1" w:rsidDel="00E6091B">
          <w:delText xml:space="preserve"> </w:delText>
        </w:r>
        <w:r w:rsidRPr="00C4782F" w:rsidDel="00E6091B">
          <w:delText>than</w:delText>
        </w:r>
        <w:r w:rsidR="00B26DD1" w:rsidDel="00E6091B">
          <w:delText xml:space="preserve"> </w:delText>
        </w:r>
        <w:r w:rsidRPr="00C4782F" w:rsidDel="00E6091B">
          <w:delText>you</w:delText>
        </w:r>
        <w:r w:rsidR="00B26DD1" w:rsidDel="00E6091B">
          <w:delText xml:space="preserve"> </w:delText>
        </w:r>
        <w:r w:rsidRPr="00C4782F" w:rsidDel="00E6091B">
          <w:delText>think.</w:delText>
        </w:r>
        <w:r w:rsidR="00B26DD1" w:rsidDel="00E6091B">
          <w:delText xml:space="preserve"> </w:delText>
        </w:r>
        <w:r w:rsidRPr="00C4782F" w:rsidDel="00E6091B">
          <w:delText>Use</w:delText>
        </w:r>
        <w:r w:rsidR="00B26DD1" w:rsidDel="00E6091B">
          <w:delText xml:space="preserve"> </w:delText>
        </w:r>
        <w:r w:rsidRPr="00C4782F" w:rsidDel="00E6091B">
          <w:delText>proper</w:delText>
        </w:r>
        <w:r w:rsidR="00B26DD1" w:rsidDel="00E6091B">
          <w:delText xml:space="preserve"> </w:delText>
        </w:r>
        <w:r w:rsidRPr="00C4782F" w:rsidDel="00E6091B">
          <w:delText>thread</w:delText>
        </w:r>
        <w:r w:rsidR="00B26DD1" w:rsidDel="00E6091B">
          <w:delText xml:space="preserve"> </w:delText>
        </w:r>
        <w:r w:rsidRPr="00C4782F" w:rsidDel="00E6091B">
          <w:delText>synchronization</w:delText>
        </w:r>
        <w:r w:rsidR="00B26DD1" w:rsidDel="00E6091B">
          <w:delText xml:space="preserve"> </w:delText>
        </w:r>
        <w:r w:rsidRPr="00C4782F" w:rsidDel="00E6091B">
          <w:delText>mechanisms,</w:delText>
        </w:r>
        <w:r w:rsidR="00B26DD1" w:rsidDel="00E6091B">
          <w:delText xml:space="preserve"> </w:delText>
        </w:r>
        <w:r w:rsidRPr="00C4782F" w:rsidDel="00E6091B">
          <w:delText>described</w:delText>
        </w:r>
        <w:r w:rsidR="00B26DD1" w:rsidDel="00E6091B">
          <w:delText xml:space="preserve"> </w:delText>
        </w:r>
        <w:r w:rsidRPr="00C4782F" w:rsidDel="00E6091B">
          <w:delText>in</w:delText>
        </w:r>
        <w:r w:rsidR="00B26DD1" w:rsidDel="00E6091B">
          <w:delText xml:space="preserve"> </w:delText>
        </w:r>
        <w:r w:rsidRPr="00C4782F" w:rsidDel="00E6091B">
          <w:delText>the</w:delText>
        </w:r>
        <w:r w:rsidR="00B26DD1" w:rsidDel="00E6091B">
          <w:delText xml:space="preserve"> </w:delText>
        </w:r>
        <w:r w:rsidRPr="00C4782F" w:rsidDel="00E6091B">
          <w:delText>next</w:delText>
        </w:r>
        <w:r w:rsidR="00B26DD1" w:rsidDel="00E6091B">
          <w:delText xml:space="preserve"> </w:delText>
        </w:r>
        <w:r w:rsidRPr="00C4782F" w:rsidDel="00E6091B">
          <w:delText>chapter,</w:delText>
        </w:r>
        <w:r w:rsidR="00B26DD1" w:rsidDel="00E6091B">
          <w:delText xml:space="preserve"> </w:delText>
        </w:r>
        <w:r w:rsidRPr="00C4782F" w:rsidDel="00E6091B">
          <w:delText>to</w:delText>
        </w:r>
        <w:r w:rsidR="00B26DD1" w:rsidDel="00E6091B">
          <w:delText xml:space="preserve"> </w:delText>
        </w:r>
        <w:r w:rsidRPr="00C4782F" w:rsidDel="00E6091B">
          <w:delText>synchronize</w:delText>
        </w:r>
        <w:r w:rsidR="00B26DD1" w:rsidDel="00E6091B">
          <w:delText xml:space="preserve"> </w:delText>
        </w:r>
        <w:r w:rsidRPr="00C4782F" w:rsidDel="00E6091B">
          <w:delText>threads.</w:delText>
        </w:r>
        <w:r w:rsidR="00B26DD1" w:rsidDel="00E6091B">
          <w:delText xml:space="preserve"> </w:delText>
        </w:r>
        <w:r w:rsidRPr="00C4782F" w:rsidDel="00E6091B">
          <w:delText>(We’ll</w:delText>
        </w:r>
        <w:r w:rsidR="00B26DD1" w:rsidDel="00E6091B">
          <w:delText xml:space="preserve"> </w:delText>
        </w:r>
        <w:r w:rsidRPr="00C4782F" w:rsidDel="00E6091B">
          <w:delText>give</w:delText>
        </w:r>
        <w:r w:rsidR="00B26DD1" w:rsidDel="00E6091B">
          <w:delText xml:space="preserve"> </w:delText>
        </w:r>
        <w:r w:rsidRPr="00C4782F" w:rsidDel="00E6091B">
          <w:delText>an</w:delText>
        </w:r>
        <w:r w:rsidR="00B26DD1" w:rsidDel="00E6091B">
          <w:delText xml:space="preserve"> </w:delText>
        </w:r>
        <w:r w:rsidRPr="00C4782F" w:rsidDel="00E6091B">
          <w:delText>example</w:delText>
        </w:r>
        <w:r w:rsidR="00B26DD1" w:rsidDel="00E6091B">
          <w:delText xml:space="preserve"> </w:delText>
        </w:r>
        <w:r w:rsidRPr="00C4782F" w:rsidDel="00E6091B">
          <w:delText>of</w:delText>
        </w:r>
        <w:r w:rsidR="00B26DD1" w:rsidDel="00E6091B">
          <w:delText xml:space="preserve"> </w:delText>
        </w:r>
        <w:r w:rsidRPr="00C4782F" w:rsidDel="00E6091B">
          <w:delText>this</w:delText>
        </w:r>
        <w:r w:rsidR="00B26DD1" w:rsidDel="00E6091B">
          <w:delText xml:space="preserve"> </w:delText>
        </w:r>
        <w:r w:rsidRPr="00C4782F" w:rsidDel="00E6091B">
          <w:delText>sort</w:delText>
        </w:r>
        <w:r w:rsidR="00B26DD1" w:rsidDel="00E6091B">
          <w:delText xml:space="preserve"> </w:delText>
        </w:r>
        <w:r w:rsidRPr="00C4782F" w:rsidDel="00E6091B">
          <w:delText>of</w:delText>
        </w:r>
        <w:r w:rsidR="00B26DD1" w:rsidDel="00E6091B">
          <w:delText xml:space="preserve"> </w:delText>
        </w:r>
        <w:r w:rsidRPr="00C4782F" w:rsidDel="00E6091B">
          <w:delText>abuse</w:delText>
        </w:r>
        <w:r w:rsidR="00B26DD1" w:rsidDel="00E6091B">
          <w:delText xml:space="preserve"> </w:delText>
        </w:r>
        <w:r w:rsidRPr="00C4782F" w:rsidDel="00E6091B">
          <w:delText>in</w:delText>
        </w:r>
        <w:r w:rsidR="00B26DD1" w:rsidDel="00E6091B">
          <w:delText xml:space="preserve"> </w:delText>
        </w:r>
        <w:r w:rsidR="00A6283F" w:rsidDel="00E6091B">
          <w:delText>Listing</w:delText>
        </w:r>
        <w:r w:rsidR="00B26DD1" w:rsidDel="00E6091B">
          <w:delText xml:space="preserve"> </w:delText>
        </w:r>
        <w:r w:rsidR="00A6283F" w:rsidDel="00E6091B">
          <w:delText>19.</w:delText>
        </w:r>
        <w:r w:rsidR="00C7066B" w:rsidDel="00E6091B">
          <w:delText>2</w:delText>
        </w:r>
        <w:r w:rsidRPr="00C4782F" w:rsidDel="00E6091B">
          <w:delText>.)</w:delText>
        </w:r>
      </w:del>
    </w:p>
    <w:p w14:paraId="63B8DAFD" w14:textId="71F858A4" w:rsidR="0073083B" w:rsidDel="00E6091B" w:rsidRDefault="00FA3D78" w:rsidP="005E24E0">
      <w:pPr>
        <w:pStyle w:val="CHAPBM"/>
        <w:rPr>
          <w:del w:id="410" w:author="Mark Michaelis" w:date="2020-01-19T08:35:00Z"/>
        </w:rPr>
      </w:pPr>
      <w:del w:id="411" w:author="Mark Michaelis" w:date="2020-01-19T08:35:00Z">
        <w:r w:rsidRPr="00C4782F" w:rsidDel="00E6091B">
          <w:delText>Putting</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is</w:delText>
        </w:r>
        <w:r w:rsidR="00B26DD1" w:rsidDel="00E6091B">
          <w:delText xml:space="preserve"> </w:delText>
        </w:r>
        <w:r w:rsidRPr="00C4782F" w:rsidDel="00E6091B">
          <w:delText>also</w:delText>
        </w:r>
        <w:r w:rsidR="00B26DD1" w:rsidDel="00E6091B">
          <w:delText xml:space="preserve"> </w:delText>
        </w:r>
        <w:r w:rsidRPr="00C4782F" w:rsidDel="00E6091B">
          <w:delText>a</w:delText>
        </w:r>
        <w:r w:rsidR="00B26DD1" w:rsidDel="00E6091B">
          <w:delText xml:space="preserve"> </w:delText>
        </w:r>
        <w:r w:rsidRPr="00C4782F" w:rsidDel="00E6091B">
          <w:delText>bad</w:delText>
        </w:r>
        <w:r w:rsidR="00B26DD1" w:rsidDel="00E6091B">
          <w:delText xml:space="preserve"> </w:delText>
        </w:r>
        <w:r w:rsidRPr="00C4782F" w:rsidDel="00E6091B">
          <w:delText>programming</w:delText>
        </w:r>
        <w:r w:rsidR="00B26DD1" w:rsidDel="00E6091B">
          <w:delText xml:space="preserve"> </w:delText>
        </w:r>
        <w:r w:rsidRPr="00C4782F" w:rsidDel="00E6091B">
          <w:delText>practice</w:delText>
        </w:r>
        <w:r w:rsidR="00B26DD1" w:rsidDel="00E6091B">
          <w:delText xml:space="preserve"> </w:delText>
        </w:r>
        <w:r w:rsidRPr="00C4782F" w:rsidDel="00E6091B">
          <w:delText>because</w:delText>
        </w:r>
        <w:r w:rsidR="00B26DD1" w:rsidDel="00E6091B">
          <w:delText xml:space="preserve"> </w:delText>
        </w:r>
        <w:r w:rsidRPr="00C4782F" w:rsidDel="00E6091B">
          <w:delText>it</w:delText>
        </w:r>
        <w:r w:rsidR="00B26DD1" w:rsidDel="00E6091B">
          <w:delText xml:space="preserve"> </w:delText>
        </w:r>
        <w:r w:rsidRPr="00C4782F" w:rsidDel="00E6091B">
          <w:delText>means</w:delText>
        </w:r>
        <w:r w:rsidR="00B26DD1" w:rsidDel="00E6091B">
          <w:delText xml:space="preserve"> </w:delText>
        </w:r>
        <w:r w:rsidRPr="00C4782F" w:rsidDel="00E6091B">
          <w:delText>that</w:delText>
        </w:r>
        <w:r w:rsidR="00B26DD1" w:rsidDel="00E6091B">
          <w:delText xml:space="preserve"> </w:delText>
        </w:r>
        <w:r w:rsidRPr="00C4782F" w:rsidDel="00E6091B">
          <w:delText>the</w:delText>
        </w:r>
        <w:r w:rsidR="00B26DD1" w:rsidDel="00E6091B">
          <w:delText xml:space="preserve"> </w:delText>
        </w:r>
        <w:r w:rsidRPr="00C4782F" w:rsidDel="00E6091B">
          <w:delText>sleeping</w:delText>
        </w:r>
        <w:r w:rsidR="00B26DD1" w:rsidDel="00E6091B">
          <w:delText xml:space="preserve"> </w:delText>
        </w:r>
        <w:r w:rsidRPr="00C4782F" w:rsidDel="00E6091B">
          <w:delText>thread</w:delText>
        </w:r>
        <w:r w:rsidR="00B26DD1" w:rsidDel="00E6091B">
          <w:delText xml:space="preserve"> </w:delText>
        </w:r>
        <w:r w:rsidRPr="00C4782F" w:rsidDel="00E6091B">
          <w:delText>is,</w:delText>
        </w:r>
        <w:r w:rsidR="00B26DD1" w:rsidDel="00E6091B">
          <w:delText xml:space="preserve"> </w:delText>
        </w:r>
        <w:r w:rsidRPr="00C4782F" w:rsidDel="00E6091B">
          <w:delText>obviously,</w:delText>
        </w:r>
        <w:r w:rsidR="00B26DD1" w:rsidDel="00E6091B">
          <w:delText xml:space="preserve"> </w:delText>
        </w:r>
        <w:r w:rsidRPr="00C4782F" w:rsidDel="00E6091B">
          <w:delText>unresponsive</w:delText>
        </w:r>
        <w:r w:rsidR="00B26DD1" w:rsidDel="00E6091B">
          <w:delText xml:space="preserve"> </w:delText>
        </w:r>
        <w:r w:rsidRPr="00C4782F" w:rsidDel="00E6091B">
          <w:delText>to</w:delText>
        </w:r>
        <w:r w:rsidR="00B26DD1" w:rsidDel="00E6091B">
          <w:delText xml:space="preserve"> </w:delText>
        </w:r>
        <w:r w:rsidRPr="00C4782F" w:rsidDel="00E6091B">
          <w:delText>attempts</w:delText>
        </w:r>
        <w:r w:rsidR="00B26DD1" w:rsidDel="00E6091B">
          <w:delText xml:space="preserve"> </w:delText>
        </w:r>
        <w:r w:rsidRPr="00C4782F" w:rsidDel="00E6091B">
          <w:delText>to</w:delText>
        </w:r>
        <w:r w:rsidR="00B26DD1" w:rsidDel="00E6091B">
          <w:delText xml:space="preserve"> </w:delText>
        </w:r>
        <w:r w:rsidRPr="00C4782F" w:rsidDel="00E6091B">
          <w:delText>run</w:delText>
        </w:r>
        <w:r w:rsidR="00B26DD1" w:rsidDel="00E6091B">
          <w:delText xml:space="preserve"> </w:delText>
        </w:r>
        <w:r w:rsidRPr="00C4782F" w:rsidDel="00E6091B">
          <w:delText>code</w:delText>
        </w:r>
        <w:r w:rsidR="00B26DD1" w:rsidDel="00E6091B">
          <w:delText xml:space="preserve"> </w:delText>
        </w:r>
        <w:r w:rsidRPr="00C4782F" w:rsidDel="00E6091B">
          <w:delText>on</w:delText>
        </w:r>
        <w:r w:rsidR="00B26DD1" w:rsidDel="00E6091B">
          <w:delText xml:space="preserve"> </w:delText>
        </w:r>
        <w:r w:rsidRPr="00C4782F" w:rsidDel="00E6091B">
          <w:delText>it.</w:delText>
        </w:r>
        <w:r w:rsidR="00B26DD1" w:rsidDel="00E6091B">
          <w:delText xml:space="preserve"> </w:delText>
        </w:r>
        <w:r w:rsidRPr="00C4782F" w:rsidDel="00E6091B">
          <w:delText>If</w:delText>
        </w:r>
        <w:r w:rsidR="00B26DD1" w:rsidDel="00E6091B">
          <w:delText xml:space="preserve"> </w:delText>
        </w:r>
        <w:r w:rsidRPr="00C4782F" w:rsidDel="00E6091B">
          <w:delText>you</w:delText>
        </w:r>
        <w:r w:rsidR="00B26DD1" w:rsidDel="00E6091B">
          <w:delText xml:space="preserve"> </w:delText>
        </w:r>
        <w:r w:rsidRPr="00C4782F" w:rsidDel="00E6091B">
          <w:delText>put</w:delText>
        </w:r>
        <w:r w:rsidR="00B26DD1" w:rsidDel="00E6091B">
          <w:delText xml:space="preserve"> </w:delText>
        </w:r>
        <w:r w:rsidRPr="00C4782F" w:rsidDel="00E6091B">
          <w:delText>the</w:delText>
        </w:r>
        <w:r w:rsidR="00B26DD1" w:rsidDel="00E6091B">
          <w:delText xml:space="preserve"> </w:delText>
        </w:r>
        <w:r w:rsidRPr="00C4782F" w:rsidDel="00E6091B">
          <w:delText>main</w:delText>
        </w:r>
        <w:r w:rsidR="00B26DD1" w:rsidDel="00E6091B">
          <w:delText xml:space="preserve"> </w:delText>
        </w:r>
        <w:r w:rsidRPr="00C4782F" w:rsidDel="00E6091B">
          <w:delText>thread</w:delText>
        </w:r>
        <w:r w:rsidR="00B26DD1" w:rsidDel="00E6091B">
          <w:delText xml:space="preserve"> </w:delText>
        </w:r>
        <w:r w:rsidRPr="00C4782F" w:rsidDel="00E6091B">
          <w:delText>of</w:delText>
        </w:r>
        <w:r w:rsidR="00B26DD1" w:rsidDel="00E6091B">
          <w:delText xml:space="preserve"> </w:delText>
        </w:r>
        <w:r w:rsidRPr="00C4782F" w:rsidDel="00E6091B">
          <w:delText>a</w:delText>
        </w:r>
        <w:r w:rsidR="00B26DD1" w:rsidDel="00E6091B">
          <w:delText xml:space="preserve"> </w:delText>
        </w:r>
        <w:r w:rsidRPr="00C4782F" w:rsidDel="00E6091B">
          <w:delText>Windows</w:delText>
        </w:r>
        <w:r w:rsidR="00B26DD1" w:rsidDel="00E6091B">
          <w:delText xml:space="preserve"> </w:delText>
        </w:r>
        <w:r w:rsidRPr="00C4782F" w:rsidDel="00E6091B">
          <w:delText>application</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that</w:delText>
        </w:r>
        <w:r w:rsidR="00B26DD1" w:rsidDel="00E6091B">
          <w:delText xml:space="preserve"> </w:delText>
        </w:r>
        <w:r w:rsidRPr="00C4782F" w:rsidDel="00E6091B">
          <w:delText>thread</w:delText>
        </w:r>
        <w:r w:rsidR="00B26DD1" w:rsidDel="00E6091B">
          <w:delText xml:space="preserve"> </w:delText>
        </w:r>
        <w:r w:rsidRPr="00C4782F" w:rsidDel="00E6091B">
          <w:delText>will</w:delText>
        </w:r>
        <w:r w:rsidR="00B26DD1" w:rsidDel="00E6091B">
          <w:delText xml:space="preserve"> </w:delText>
        </w:r>
        <w:r w:rsidRPr="00C4782F" w:rsidDel="00E6091B">
          <w:delText>no</w:delText>
        </w:r>
        <w:r w:rsidR="00B26DD1" w:rsidDel="00E6091B">
          <w:delText xml:space="preserve"> </w:delText>
        </w:r>
        <w:r w:rsidRPr="00C4782F" w:rsidDel="00E6091B">
          <w:delText>longer</w:delText>
        </w:r>
        <w:r w:rsidR="00B26DD1" w:rsidDel="00E6091B">
          <w:delText xml:space="preserve"> </w:delText>
        </w:r>
        <w:r w:rsidRPr="00C4782F" w:rsidDel="00E6091B">
          <w:delText>be</w:delText>
        </w:r>
        <w:r w:rsidR="00B26DD1" w:rsidDel="00E6091B">
          <w:delText xml:space="preserve"> </w:delText>
        </w:r>
        <w:r w:rsidRPr="00C4782F" w:rsidDel="00E6091B">
          <w:delText>processing</w:delText>
        </w:r>
        <w:r w:rsidR="00B26DD1" w:rsidDel="00E6091B">
          <w:delText xml:space="preserve"> </w:delText>
        </w:r>
        <w:r w:rsidRPr="00C4782F" w:rsidDel="00E6091B">
          <w:delText>messages</w:delText>
        </w:r>
        <w:r w:rsidR="00B26DD1" w:rsidDel="00E6091B">
          <w:delText xml:space="preserve"> </w:delText>
        </w:r>
        <w:r w:rsidRPr="00C4782F" w:rsidDel="00E6091B">
          <w:delText>from</w:delText>
        </w:r>
        <w:r w:rsidR="00B26DD1" w:rsidDel="00E6091B">
          <w:delText xml:space="preserve"> </w:delText>
        </w:r>
        <w:r w:rsidRPr="00C4782F" w:rsidDel="00E6091B">
          <w:delText>the</w:delText>
        </w:r>
        <w:r w:rsidR="00B26DD1" w:rsidDel="00E6091B">
          <w:delText xml:space="preserve"> </w:delText>
        </w:r>
        <w:r w:rsidRPr="00C4782F" w:rsidDel="00E6091B">
          <w:delText>user</w:delText>
        </w:r>
        <w:r w:rsidR="00B26DD1" w:rsidDel="00E6091B">
          <w:delText xml:space="preserve"> </w:delText>
        </w:r>
        <w:r w:rsidRPr="00C4782F" w:rsidDel="00E6091B">
          <w:delText>interface</w:delText>
        </w:r>
        <w:r w:rsidR="00B26DD1" w:rsidDel="00E6091B">
          <w:delText xml:space="preserve"> </w:delText>
        </w:r>
        <w:r w:rsidRPr="00C4782F" w:rsidDel="00E6091B">
          <w:delText>and</w:delText>
        </w:r>
        <w:r w:rsidR="00B26DD1" w:rsidDel="00E6091B">
          <w:delText xml:space="preserve"> </w:delText>
        </w:r>
        <w:r w:rsidRPr="00C4782F" w:rsidDel="00E6091B">
          <w:delText>will</w:delText>
        </w:r>
        <w:r w:rsidR="00B26DD1" w:rsidDel="00E6091B">
          <w:delText xml:space="preserve"> </w:delText>
        </w:r>
        <w:r w:rsidRPr="00C4782F" w:rsidDel="00E6091B">
          <w:delText>therefore</w:delText>
        </w:r>
        <w:r w:rsidR="00B26DD1" w:rsidDel="00E6091B">
          <w:delText xml:space="preserve"> </w:delText>
        </w:r>
        <w:r w:rsidRPr="00C4782F" w:rsidDel="00E6091B">
          <w:delText>appear</w:delText>
        </w:r>
        <w:r w:rsidR="00B26DD1" w:rsidDel="00E6091B">
          <w:delText xml:space="preserve"> </w:delText>
        </w:r>
        <w:r w:rsidRPr="00C4782F" w:rsidDel="00E6091B">
          <w:delText>to</w:delText>
        </w:r>
        <w:r w:rsidR="00B26DD1" w:rsidDel="00E6091B">
          <w:delText xml:space="preserve"> </w:delText>
        </w:r>
        <w:r w:rsidRPr="00C4782F" w:rsidDel="00E6091B">
          <w:delText>be</w:delText>
        </w:r>
        <w:r w:rsidR="00B26DD1" w:rsidDel="00E6091B">
          <w:delText xml:space="preserve"> </w:delText>
        </w:r>
        <w:r w:rsidRPr="00C4782F" w:rsidDel="00E6091B">
          <w:delText>hung.</w:delText>
        </w:r>
      </w:del>
    </w:p>
    <w:p w14:paraId="45B60569" w14:textId="1D4C494B" w:rsidR="00E73B39" w:rsidRPr="00C4782F" w:rsidDel="00E6091B" w:rsidRDefault="00FA3D78" w:rsidP="005E24E0">
      <w:pPr>
        <w:pStyle w:val="CHAPBM"/>
        <w:rPr>
          <w:del w:id="412" w:author="Mark Michaelis" w:date="2020-01-19T08:35:00Z"/>
        </w:rPr>
      </w:pPr>
      <w:del w:id="413" w:author="Mark Michaelis" w:date="2020-01-19T08:35:00Z">
        <w:r w:rsidRPr="00C4782F" w:rsidDel="00E6091B">
          <w:delText>More</w:delText>
        </w:r>
        <w:r w:rsidR="00B26DD1" w:rsidDel="00E6091B">
          <w:delText xml:space="preserve"> </w:delText>
        </w:r>
        <w:r w:rsidRPr="00C4782F" w:rsidDel="00E6091B">
          <w:delText>generally,</w:delText>
        </w:r>
        <w:r w:rsidR="00B26DD1" w:rsidDel="00E6091B">
          <w:delText xml:space="preserve"> </w:delText>
        </w:r>
        <w:r w:rsidRPr="00C4782F" w:rsidDel="00E6091B">
          <w:delText>putting</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is</w:delText>
        </w:r>
        <w:r w:rsidR="00B26DD1" w:rsidDel="00E6091B">
          <w:delText xml:space="preserve"> </w:delText>
        </w:r>
        <w:r w:rsidRPr="00C4782F" w:rsidDel="00E6091B">
          <w:delText>a</w:delText>
        </w:r>
        <w:r w:rsidR="00B26DD1" w:rsidDel="00E6091B">
          <w:delText xml:space="preserve"> </w:delText>
        </w:r>
        <w:r w:rsidRPr="00C4782F" w:rsidDel="00E6091B">
          <w:delText>bad</w:delText>
        </w:r>
        <w:r w:rsidR="00B26DD1" w:rsidDel="00E6091B">
          <w:delText xml:space="preserve"> </w:delText>
        </w:r>
        <w:r w:rsidRPr="00C4782F" w:rsidDel="00E6091B">
          <w:delText>programming</w:delText>
        </w:r>
        <w:r w:rsidR="00B26DD1" w:rsidDel="00E6091B">
          <w:delText xml:space="preserve"> </w:delText>
        </w:r>
        <w:r w:rsidRPr="00C4782F" w:rsidDel="00E6091B">
          <w:delText>practice</w:delText>
        </w:r>
        <w:r w:rsidR="00B26DD1" w:rsidDel="00E6091B">
          <w:delText xml:space="preserve"> </w:delText>
        </w:r>
        <w:r w:rsidRPr="00C4782F" w:rsidDel="00E6091B">
          <w:delText>because</w:delText>
        </w:r>
        <w:r w:rsidR="00B26DD1" w:rsidDel="00E6091B">
          <w:delText xml:space="preserve"> </w:delText>
        </w:r>
        <w:r w:rsidRPr="00C4782F" w:rsidDel="00E6091B">
          <w:delText>the</w:delText>
        </w:r>
        <w:r w:rsidR="00B26DD1" w:rsidDel="00E6091B">
          <w:delText xml:space="preserve"> </w:delText>
        </w:r>
        <w:r w:rsidRPr="00C4782F" w:rsidDel="00E6091B">
          <w:delText>whole</w:delText>
        </w:r>
        <w:r w:rsidR="00B26DD1" w:rsidDel="00E6091B">
          <w:delText xml:space="preserve"> </w:delText>
        </w:r>
        <w:r w:rsidRPr="00C4782F" w:rsidDel="00E6091B">
          <w:delText>point</w:delText>
        </w:r>
        <w:r w:rsidR="00B26DD1" w:rsidDel="00E6091B">
          <w:delText xml:space="preserve"> </w:delText>
        </w:r>
        <w:r w:rsidRPr="00C4782F" w:rsidDel="00E6091B">
          <w:delText>of</w:delText>
        </w:r>
        <w:r w:rsidR="00B26DD1" w:rsidDel="00E6091B">
          <w:delText xml:space="preserve"> </w:delText>
        </w:r>
        <w:r w:rsidRPr="00C4782F" w:rsidDel="00E6091B">
          <w:delText>allocating</w:delText>
        </w:r>
        <w:r w:rsidR="00B26DD1" w:rsidDel="00E6091B">
          <w:delText xml:space="preserve"> </w:delText>
        </w:r>
        <w:r w:rsidRPr="00C4782F" w:rsidDel="00E6091B">
          <w:delText>an</w:delText>
        </w:r>
        <w:r w:rsidR="00B26DD1" w:rsidDel="00E6091B">
          <w:delText xml:space="preserve"> </w:delText>
        </w:r>
        <w:r w:rsidRPr="00C4782F" w:rsidDel="00E6091B">
          <w:delText>expensive</w:delText>
        </w:r>
        <w:r w:rsidR="00B26DD1" w:rsidDel="00E6091B">
          <w:delText xml:space="preserve"> </w:delText>
        </w:r>
        <w:r w:rsidRPr="00C4782F" w:rsidDel="00E6091B">
          <w:delText>resource</w:delText>
        </w:r>
        <w:r w:rsidR="00B26DD1" w:rsidDel="00E6091B">
          <w:delText xml:space="preserve"> </w:delText>
        </w:r>
        <w:r w:rsidRPr="00C4782F" w:rsidDel="00E6091B">
          <w:delText>like</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is</w:delText>
        </w:r>
        <w:r w:rsidR="00B26DD1" w:rsidDel="00E6091B">
          <w:delText xml:space="preserve"> </w:delText>
        </w:r>
        <w:r w:rsidRPr="00C4782F" w:rsidDel="00E6091B">
          <w:delText>to</w:delText>
        </w:r>
        <w:r w:rsidR="00B26DD1" w:rsidDel="00E6091B">
          <w:delText xml:space="preserve"> </w:delText>
        </w:r>
        <w:r w:rsidRPr="00C4782F" w:rsidDel="00E6091B">
          <w:delText>get</w:delText>
        </w:r>
        <w:r w:rsidR="00B26DD1" w:rsidDel="00E6091B">
          <w:delText xml:space="preserve"> </w:delText>
        </w:r>
        <w:r w:rsidRPr="00C4782F" w:rsidDel="00E6091B">
          <w:delText>work</w:delText>
        </w:r>
        <w:r w:rsidR="00B26DD1" w:rsidDel="00E6091B">
          <w:delText xml:space="preserve"> </w:delText>
        </w:r>
        <w:r w:rsidRPr="00C4782F" w:rsidDel="00E6091B">
          <w:delText>out</w:delText>
        </w:r>
        <w:r w:rsidR="00B26DD1" w:rsidDel="00E6091B">
          <w:delText xml:space="preserve"> </w:delText>
        </w:r>
        <w:r w:rsidRPr="00C4782F" w:rsidDel="00E6091B">
          <w:delText>of</w:delText>
        </w:r>
        <w:r w:rsidR="00B26DD1" w:rsidDel="00E6091B">
          <w:delText xml:space="preserve"> </w:delText>
        </w:r>
        <w:r w:rsidRPr="00C4782F" w:rsidDel="00E6091B">
          <w:delText>that</w:delText>
        </w:r>
        <w:r w:rsidR="00B26DD1" w:rsidDel="00E6091B">
          <w:delText xml:space="preserve"> </w:delText>
        </w:r>
        <w:r w:rsidRPr="00C4782F" w:rsidDel="00E6091B">
          <w:delText>resource.</w:delText>
        </w:r>
        <w:r w:rsidR="00B26DD1" w:rsidDel="00E6091B">
          <w:delText xml:space="preserve"> </w:delText>
        </w:r>
        <w:r w:rsidRPr="00C4782F" w:rsidDel="00E6091B">
          <w:delText>You</w:delText>
        </w:r>
        <w:r w:rsidR="00B26DD1" w:rsidDel="00E6091B">
          <w:delText xml:space="preserve"> </w:delText>
        </w:r>
        <w:r w:rsidRPr="00C4782F" w:rsidDel="00E6091B">
          <w:delText>wouldn’t</w:delText>
        </w:r>
        <w:r w:rsidR="00B26DD1" w:rsidDel="00E6091B">
          <w:delText xml:space="preserve"> </w:delText>
        </w:r>
        <w:r w:rsidRPr="00C4782F" w:rsidDel="00E6091B">
          <w:delText>pay</w:delText>
        </w:r>
        <w:r w:rsidR="00B26DD1" w:rsidDel="00E6091B">
          <w:delText xml:space="preserve"> </w:delText>
        </w:r>
        <w:r w:rsidRPr="00C4782F" w:rsidDel="00E6091B">
          <w:delText>an</w:delText>
        </w:r>
        <w:r w:rsidR="00B26DD1" w:rsidDel="00E6091B">
          <w:delText xml:space="preserve"> </w:delText>
        </w:r>
        <w:r w:rsidRPr="00C4782F" w:rsidDel="00E6091B">
          <w:delText>employee</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so</w:delText>
        </w:r>
        <w:r w:rsidR="00B26DD1" w:rsidDel="00E6091B">
          <w:delText xml:space="preserve"> </w:delText>
        </w:r>
        <w:r w:rsidRPr="00C4782F" w:rsidDel="00E6091B">
          <w:delText>do</w:delText>
        </w:r>
        <w:r w:rsidR="00B26DD1" w:rsidDel="00E6091B">
          <w:delText xml:space="preserve"> </w:delText>
        </w:r>
        <w:r w:rsidRPr="00C4782F" w:rsidDel="00E6091B">
          <w:delText>not</w:delText>
        </w:r>
        <w:r w:rsidR="00B26DD1" w:rsidDel="00E6091B">
          <w:delText xml:space="preserve"> </w:delText>
        </w:r>
        <w:r w:rsidRPr="00C4782F" w:rsidDel="00E6091B">
          <w:delText>pay</w:delText>
        </w:r>
        <w:r w:rsidR="00B26DD1" w:rsidDel="00E6091B">
          <w:delText xml:space="preserve"> </w:delText>
        </w:r>
        <w:r w:rsidRPr="00C4782F" w:rsidDel="00E6091B">
          <w:delText>the</w:delText>
        </w:r>
        <w:r w:rsidR="00B26DD1" w:rsidDel="00E6091B">
          <w:delText xml:space="preserve"> </w:delText>
        </w:r>
        <w:r w:rsidRPr="00C4782F" w:rsidDel="00E6091B">
          <w:delText>price</w:delText>
        </w:r>
        <w:r w:rsidR="00B26DD1" w:rsidDel="00E6091B">
          <w:delText xml:space="preserve"> </w:delText>
        </w:r>
        <w:r w:rsidRPr="00C4782F" w:rsidDel="00E6091B">
          <w:delText>of</w:delText>
        </w:r>
        <w:r w:rsidR="00B26DD1" w:rsidDel="00E6091B">
          <w:delText xml:space="preserve"> </w:delText>
        </w:r>
        <w:r w:rsidRPr="00C4782F" w:rsidDel="00E6091B">
          <w:delText>allocating</w:delText>
        </w:r>
        <w:r w:rsidR="00B26DD1" w:rsidDel="00E6091B">
          <w:delText xml:space="preserve"> </w:delText>
        </w:r>
        <w:r w:rsidRPr="00C4782F" w:rsidDel="00E6091B">
          <w:delText>an</w:delText>
        </w:r>
        <w:r w:rsidR="00B26DD1" w:rsidDel="00E6091B">
          <w:delText xml:space="preserve"> </w:delText>
        </w:r>
        <w:r w:rsidRPr="00C4782F" w:rsidDel="00E6091B">
          <w:delText>expensive</w:delText>
        </w:r>
        <w:r w:rsidR="00B26DD1" w:rsidDel="00E6091B">
          <w:delText xml:space="preserve"> </w:delText>
        </w:r>
        <w:r w:rsidRPr="00C4782F" w:rsidDel="00E6091B">
          <w:delText>thread</w:delText>
        </w:r>
        <w:r w:rsidR="00B26DD1" w:rsidDel="00E6091B">
          <w:delText xml:space="preserve"> </w:delText>
        </w:r>
        <w:r w:rsidRPr="00C4782F" w:rsidDel="00E6091B">
          <w:delText>only</w:delText>
        </w:r>
        <w:r w:rsidR="00B26DD1" w:rsidDel="00E6091B">
          <w:delText xml:space="preserve"> </w:delText>
        </w:r>
        <w:r w:rsidRPr="00C4782F" w:rsidDel="00E6091B">
          <w:delText>to</w:delText>
        </w:r>
        <w:r w:rsidR="00B26DD1" w:rsidDel="00E6091B">
          <w:delText xml:space="preserve"> </w:delText>
        </w:r>
        <w:r w:rsidRPr="00C4782F" w:rsidDel="00E6091B">
          <w:delText>put</w:delText>
        </w:r>
        <w:r w:rsidR="00B26DD1" w:rsidDel="00E6091B">
          <w:delText xml:space="preserve"> </w:delText>
        </w:r>
        <w:r w:rsidRPr="00C4782F" w:rsidDel="00E6091B">
          <w:delText>it</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for</w:delText>
        </w:r>
        <w:r w:rsidR="00B26DD1" w:rsidDel="00E6091B">
          <w:delText xml:space="preserve"> </w:delText>
        </w:r>
        <w:r w:rsidRPr="00C4782F" w:rsidDel="00E6091B">
          <w:delText>millions</w:delText>
        </w:r>
        <w:r w:rsidR="00B26DD1" w:rsidDel="00E6091B">
          <w:delText xml:space="preserve"> </w:delText>
        </w:r>
        <w:r w:rsidRPr="00C4782F" w:rsidDel="00E6091B">
          <w:delText>or</w:delText>
        </w:r>
        <w:r w:rsidR="00B26DD1" w:rsidDel="00E6091B">
          <w:delText xml:space="preserve"> </w:delText>
        </w:r>
        <w:r w:rsidRPr="00C4782F" w:rsidDel="00E6091B">
          <w:delText>billions</w:delText>
        </w:r>
        <w:r w:rsidR="00B26DD1" w:rsidDel="00E6091B">
          <w:delText xml:space="preserve"> </w:delText>
        </w:r>
        <w:r w:rsidRPr="00C4782F" w:rsidDel="00E6091B">
          <w:delText>of</w:delText>
        </w:r>
        <w:r w:rsidR="00B26DD1" w:rsidDel="00E6091B">
          <w:delText xml:space="preserve"> </w:delText>
        </w:r>
        <w:r w:rsidRPr="00C4782F" w:rsidDel="00E6091B">
          <w:delText>processor</w:delText>
        </w:r>
        <w:r w:rsidR="00B26DD1" w:rsidDel="00E6091B">
          <w:delText xml:space="preserve"> </w:delText>
        </w:r>
        <w:r w:rsidRPr="00C4782F" w:rsidDel="00E6091B">
          <w:delText>cycles.</w:delText>
        </w:r>
      </w:del>
    </w:p>
    <w:p w14:paraId="72FA5D64" w14:textId="133DF174" w:rsidR="00E73B39" w:rsidRPr="00C4782F" w:rsidDel="00E6091B" w:rsidRDefault="00FA3D78" w:rsidP="005E24E0">
      <w:pPr>
        <w:pStyle w:val="CHAPBM"/>
        <w:rPr>
          <w:del w:id="414" w:author="Mark Michaelis" w:date="2020-01-19T08:35:00Z"/>
        </w:rPr>
      </w:pPr>
      <w:del w:id="415" w:author="Mark Michaelis" w:date="2020-01-19T08:35:00Z">
        <w:r w:rsidRPr="00C4782F" w:rsidDel="00E6091B">
          <w:delText>That</w:delText>
        </w:r>
        <w:r w:rsidR="00B26DD1" w:rsidDel="00E6091B">
          <w:delText xml:space="preserve"> </w:delText>
        </w:r>
        <w:r w:rsidRPr="00C4782F" w:rsidDel="00E6091B">
          <w:delText>said,</w:delText>
        </w:r>
        <w:r w:rsidR="00B26DD1" w:rsidDel="00E6091B">
          <w:delText xml:space="preserve"> </w:delText>
        </w:r>
        <w:r w:rsidRPr="00C4782F" w:rsidDel="00E6091B">
          <w:delText>there</w:delText>
        </w:r>
        <w:r w:rsidR="00B26DD1" w:rsidDel="00E6091B">
          <w:delText xml:space="preserve"> </w:delText>
        </w:r>
        <w:r w:rsidRPr="00C4782F" w:rsidDel="00E6091B">
          <w:delText>are</w:delText>
        </w:r>
        <w:r w:rsidR="00B26DD1" w:rsidDel="00E6091B">
          <w:delText xml:space="preserve"> </w:delText>
        </w:r>
        <w:r w:rsidRPr="00C4782F" w:rsidDel="00E6091B">
          <w:delText>some</w:delText>
        </w:r>
        <w:r w:rsidR="00B26DD1" w:rsidDel="00E6091B">
          <w:delText xml:space="preserve"> </w:delText>
        </w:r>
        <w:r w:rsidRPr="00C4782F" w:rsidDel="00E6091B">
          <w:delText>valid</w:delText>
        </w:r>
        <w:r w:rsidR="00B26DD1" w:rsidDel="00E6091B">
          <w:delText xml:space="preserve"> </w:delText>
        </w:r>
        <w:r w:rsidRPr="00C4782F" w:rsidDel="00E6091B">
          <w:delText>uses</w:delText>
        </w:r>
        <w:r w:rsidR="00B26DD1" w:rsidDel="00E6091B">
          <w:delText xml:space="preserve"> </w:delText>
        </w:r>
        <w:r w:rsidRPr="00C4782F" w:rsidDel="00E6091B">
          <w:delText>of</w:delText>
        </w:r>
        <w:r w:rsidR="00B26DD1" w:rsidDel="00E6091B">
          <w:delText xml:space="preserve"> </w:delText>
        </w:r>
        <w:r w:rsidRPr="009C65D4" w:rsidDel="00E6091B">
          <w:rPr>
            <w:rStyle w:val="CITchapbm"/>
          </w:rPr>
          <w:delText>Thread.Sleep()</w:delText>
        </w:r>
        <w:r w:rsidRPr="00C4782F" w:rsidDel="00E6091B">
          <w:delText>.</w:delText>
        </w:r>
        <w:r w:rsidR="00B26DD1" w:rsidDel="00E6091B">
          <w:delText xml:space="preserve"> </w:delText>
        </w:r>
        <w:r w:rsidRPr="00C4782F" w:rsidDel="00E6091B">
          <w:delText>First,</w:delText>
        </w:r>
        <w:r w:rsidR="00B26DD1" w:rsidDel="00E6091B">
          <w:delText xml:space="preserve"> </w:delText>
        </w:r>
        <w:r w:rsidRPr="00C4782F" w:rsidDel="00E6091B">
          <w:delText>putting</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to</w:delText>
        </w:r>
        <w:r w:rsidR="00B26DD1" w:rsidDel="00E6091B">
          <w:delText xml:space="preserve"> </w:delText>
        </w:r>
        <w:r w:rsidRPr="00C4782F" w:rsidDel="00E6091B">
          <w:delText>sleep</w:delText>
        </w:r>
        <w:r w:rsidR="00B26DD1" w:rsidDel="00E6091B">
          <w:delText xml:space="preserve"> </w:delText>
        </w:r>
        <w:r w:rsidRPr="00C4782F" w:rsidDel="00E6091B">
          <w:delText>with</w:delText>
        </w:r>
        <w:r w:rsidR="00B26DD1" w:rsidDel="00E6091B">
          <w:delText xml:space="preserve"> </w:delText>
        </w:r>
        <w:r w:rsidRPr="00C4782F" w:rsidDel="00E6091B">
          <w:delText>a</w:delText>
        </w:r>
        <w:r w:rsidR="00B26DD1" w:rsidDel="00E6091B">
          <w:delText xml:space="preserve"> </w:delText>
        </w:r>
        <w:r w:rsidRPr="00C4782F" w:rsidDel="00E6091B">
          <w:delText>time</w:delText>
        </w:r>
        <w:r w:rsidR="00B26DD1" w:rsidDel="00E6091B">
          <w:delText xml:space="preserve"> </w:delText>
        </w:r>
        <w:r w:rsidRPr="00C4782F" w:rsidDel="00E6091B">
          <w:delText>delay</w:delText>
        </w:r>
        <w:r w:rsidR="00B26DD1" w:rsidDel="00E6091B">
          <w:delText xml:space="preserve"> </w:delText>
        </w:r>
        <w:r w:rsidRPr="00C4782F" w:rsidDel="00E6091B">
          <w:delText>of</w:delText>
        </w:r>
        <w:r w:rsidR="00B26DD1" w:rsidDel="00E6091B">
          <w:delText xml:space="preserve"> </w:delText>
        </w:r>
        <w:r w:rsidRPr="00C4782F" w:rsidDel="00E6091B">
          <w:delText>zero</w:delText>
        </w:r>
        <w:r w:rsidR="00B26DD1" w:rsidDel="00E6091B">
          <w:delText xml:space="preserve"> </w:delText>
        </w:r>
        <w:r w:rsidRPr="00C4782F" w:rsidDel="00E6091B">
          <w:delText>tells</w:delText>
        </w:r>
        <w:r w:rsidR="00B26DD1" w:rsidDel="00E6091B">
          <w:delText xml:space="preserve"> </w:delText>
        </w:r>
        <w:r w:rsidRPr="00C4782F" w:rsidDel="00E6091B">
          <w:delText>the</w:delText>
        </w:r>
        <w:r w:rsidR="00B26DD1" w:rsidDel="00E6091B">
          <w:delText xml:space="preserve"> </w:delText>
        </w:r>
        <w:r w:rsidRPr="00C4782F" w:rsidDel="00E6091B">
          <w:delText>operating</w:delText>
        </w:r>
        <w:r w:rsidR="00B26DD1" w:rsidDel="00E6091B">
          <w:delText xml:space="preserve"> </w:delText>
        </w:r>
        <w:r w:rsidRPr="00C4782F" w:rsidDel="00E6091B">
          <w:delText>system</w:delText>
        </w:r>
        <w:r w:rsidR="00B26DD1" w:rsidDel="00E6091B">
          <w:delText xml:space="preserve"> </w:delText>
        </w:r>
        <w:r w:rsidRPr="00C4782F" w:rsidDel="00E6091B">
          <w:delText>“the</w:delText>
        </w:r>
        <w:r w:rsidR="00B26DD1" w:rsidDel="00E6091B">
          <w:delText xml:space="preserve"> </w:delText>
        </w:r>
        <w:r w:rsidRPr="00C4782F" w:rsidDel="00E6091B">
          <w:delText>current</w:delText>
        </w:r>
        <w:r w:rsidR="00B26DD1" w:rsidDel="00E6091B">
          <w:delText xml:space="preserve"> </w:delText>
        </w:r>
        <w:r w:rsidRPr="00C4782F" w:rsidDel="00E6091B">
          <w:delText>thread</w:delText>
        </w:r>
        <w:r w:rsidR="00B26DD1" w:rsidDel="00E6091B">
          <w:delText xml:space="preserve"> </w:delText>
        </w:r>
        <w:r w:rsidRPr="00C4782F" w:rsidDel="00E6091B">
          <w:delText>is</w:delText>
        </w:r>
        <w:r w:rsidR="00B26DD1" w:rsidDel="00E6091B">
          <w:delText xml:space="preserve"> </w:delText>
        </w:r>
        <w:r w:rsidRPr="00C4782F" w:rsidDel="00E6091B">
          <w:delText>politely</w:delText>
        </w:r>
        <w:r w:rsidR="00B26DD1" w:rsidDel="00E6091B">
          <w:delText xml:space="preserve"> </w:delText>
        </w:r>
        <w:r w:rsidRPr="00C4782F" w:rsidDel="00E6091B">
          <w:delText>giving</w:delText>
        </w:r>
        <w:r w:rsidR="00B26DD1" w:rsidDel="00E6091B">
          <w:delText xml:space="preserve"> </w:delText>
        </w:r>
        <w:r w:rsidRPr="00C4782F" w:rsidDel="00E6091B">
          <w:delText>up</w:delText>
        </w:r>
        <w:r w:rsidR="00B26DD1" w:rsidDel="00E6091B">
          <w:delText xml:space="preserve"> </w:delText>
        </w:r>
        <w:r w:rsidRPr="00C4782F" w:rsidDel="00E6091B">
          <w:delText>the</w:delText>
        </w:r>
        <w:r w:rsidR="00B26DD1" w:rsidDel="00E6091B">
          <w:delText xml:space="preserve"> </w:delText>
        </w:r>
        <w:r w:rsidRPr="00C4782F" w:rsidDel="00E6091B">
          <w:delText>rest</w:delText>
        </w:r>
        <w:r w:rsidR="00B26DD1" w:rsidDel="00E6091B">
          <w:delText xml:space="preserve"> </w:delText>
        </w:r>
        <w:r w:rsidRPr="00C4782F" w:rsidDel="00E6091B">
          <w:delText>of</w:delText>
        </w:r>
        <w:r w:rsidR="00B26DD1" w:rsidDel="00E6091B">
          <w:delText xml:space="preserve"> </w:delText>
        </w:r>
        <w:r w:rsidRPr="00C4782F" w:rsidDel="00E6091B">
          <w:delText>its</w:delText>
        </w:r>
        <w:r w:rsidR="00B26DD1" w:rsidDel="00E6091B">
          <w:delText xml:space="preserve"> </w:delText>
        </w:r>
        <w:r w:rsidRPr="00C4782F" w:rsidDel="00E6091B">
          <w:delText>quantum</w:delText>
        </w:r>
        <w:r w:rsidR="00B26DD1" w:rsidDel="00E6091B">
          <w:delText xml:space="preserve"> </w:delText>
        </w:r>
        <w:r w:rsidRPr="00C4782F" w:rsidDel="00E6091B">
          <w:delText>to</w:delText>
        </w:r>
        <w:r w:rsidR="00B26DD1" w:rsidDel="00E6091B">
          <w:delText xml:space="preserve"> </w:delText>
        </w:r>
        <w:r w:rsidRPr="00C4782F" w:rsidDel="00E6091B">
          <w:delText>another</w:delText>
        </w:r>
        <w:r w:rsidR="00B26DD1" w:rsidDel="00E6091B">
          <w:delText xml:space="preserve"> </w:delText>
        </w:r>
        <w:r w:rsidRPr="00C4782F" w:rsidDel="00E6091B">
          <w:delText>thread</w:delText>
        </w:r>
        <w:r w:rsidR="00B26DD1" w:rsidDel="00E6091B">
          <w:delText xml:space="preserve"> </w:delText>
        </w:r>
        <w:r w:rsidRPr="00C4782F" w:rsidDel="00E6091B">
          <w:delText>if</w:delText>
        </w:r>
        <w:r w:rsidR="00B26DD1" w:rsidDel="00E6091B">
          <w:delText xml:space="preserve"> </w:delText>
        </w:r>
        <w:r w:rsidRPr="00C4782F" w:rsidDel="00E6091B">
          <w:delText>there</w:delText>
        </w:r>
        <w:r w:rsidR="00B26DD1" w:rsidDel="00E6091B">
          <w:delText xml:space="preserve"> </w:delText>
        </w:r>
        <w:r w:rsidRPr="00C4782F" w:rsidDel="00E6091B">
          <w:delText>is</w:delText>
        </w:r>
        <w:r w:rsidR="00B26DD1" w:rsidDel="00E6091B">
          <w:delText xml:space="preserve"> </w:delText>
        </w:r>
        <w:r w:rsidRPr="00C4782F" w:rsidDel="00E6091B">
          <w:delText>one</w:delText>
        </w:r>
        <w:r w:rsidR="00B26DD1" w:rsidDel="00E6091B">
          <w:delText xml:space="preserve"> </w:delText>
        </w:r>
        <w:r w:rsidRPr="00C4782F" w:rsidDel="00E6091B">
          <w:delText>that</w:delText>
        </w:r>
        <w:r w:rsidR="00B26DD1" w:rsidDel="00E6091B">
          <w:delText xml:space="preserve"> </w:delText>
        </w:r>
        <w:r w:rsidRPr="00C4782F" w:rsidDel="00E6091B">
          <w:delText>can</w:delText>
        </w:r>
        <w:r w:rsidR="00B26DD1" w:rsidDel="00E6091B">
          <w:delText xml:space="preserve"> </w:delText>
        </w:r>
        <w:r w:rsidRPr="00C4782F" w:rsidDel="00E6091B">
          <w:delText>use</w:delText>
        </w:r>
        <w:r w:rsidR="00B26DD1" w:rsidDel="00E6091B">
          <w:delText xml:space="preserve"> </w:delText>
        </w:r>
        <w:r w:rsidRPr="00C4782F" w:rsidDel="00E6091B">
          <w:delText>it.”</w:delText>
        </w:r>
        <w:r w:rsidR="00B26DD1" w:rsidDel="00E6091B">
          <w:delText xml:space="preserve"> </w:delText>
        </w:r>
        <w:r w:rsidRPr="00C4782F" w:rsidDel="00E6091B">
          <w:delText>The</w:delText>
        </w:r>
        <w:r w:rsidR="00B26DD1" w:rsidDel="00E6091B">
          <w:delText xml:space="preserve"> </w:delText>
        </w:r>
        <w:r w:rsidRPr="00C4782F" w:rsidDel="00E6091B">
          <w:delText>polite</w:delText>
        </w:r>
        <w:r w:rsidR="00B26DD1" w:rsidDel="00E6091B">
          <w:delText xml:space="preserve"> </w:delText>
        </w:r>
        <w:r w:rsidRPr="00C4782F" w:rsidDel="00E6091B">
          <w:delText>thread</w:delText>
        </w:r>
        <w:r w:rsidR="00B26DD1" w:rsidDel="00E6091B">
          <w:delText xml:space="preserve"> </w:delText>
        </w:r>
        <w:r w:rsidRPr="00C4782F" w:rsidDel="00E6091B">
          <w:delText>will</w:delText>
        </w:r>
        <w:r w:rsidR="00B26DD1" w:rsidDel="00E6091B">
          <w:delText xml:space="preserve"> </w:delText>
        </w:r>
        <w:r w:rsidRPr="00C4782F" w:rsidDel="00E6091B">
          <w:delText>then</w:delText>
        </w:r>
        <w:r w:rsidR="00B26DD1" w:rsidDel="00E6091B">
          <w:delText xml:space="preserve"> </w:delText>
        </w:r>
        <w:r w:rsidRPr="00C4782F" w:rsidDel="00E6091B">
          <w:delText>be</w:delText>
        </w:r>
        <w:r w:rsidR="00B26DD1" w:rsidDel="00E6091B">
          <w:delText xml:space="preserve"> </w:delText>
        </w:r>
        <w:r w:rsidRPr="00C4782F" w:rsidDel="00E6091B">
          <w:delText>scheduled</w:delText>
        </w:r>
        <w:r w:rsidR="00B26DD1" w:rsidDel="00E6091B">
          <w:delText xml:space="preserve"> </w:delText>
        </w:r>
        <w:r w:rsidRPr="00C4782F" w:rsidDel="00E6091B">
          <w:delText>normally,</w:delText>
        </w:r>
        <w:r w:rsidR="00B26DD1" w:rsidDel="00E6091B">
          <w:delText xml:space="preserve"> </w:delText>
        </w:r>
        <w:r w:rsidRPr="00C4782F" w:rsidDel="00E6091B">
          <w:delText>without</w:delText>
        </w:r>
        <w:r w:rsidR="00B26DD1" w:rsidDel="00E6091B">
          <w:delText xml:space="preserve"> </w:delText>
        </w:r>
        <w:r w:rsidRPr="00C4782F" w:rsidDel="00E6091B">
          <w:delText>any</w:delText>
        </w:r>
        <w:r w:rsidR="00B26DD1" w:rsidDel="00E6091B">
          <w:delText xml:space="preserve"> </w:delText>
        </w:r>
        <w:r w:rsidRPr="00C4782F" w:rsidDel="00E6091B">
          <w:delText>further</w:delText>
        </w:r>
        <w:r w:rsidR="00B26DD1" w:rsidDel="00E6091B">
          <w:delText xml:space="preserve"> </w:delText>
        </w:r>
        <w:r w:rsidRPr="00C4782F" w:rsidDel="00E6091B">
          <w:delText>delay.</w:delText>
        </w:r>
        <w:r w:rsidR="00B26DD1" w:rsidDel="00E6091B">
          <w:delText xml:space="preserve"> </w:delText>
        </w:r>
        <w:r w:rsidRPr="00C4782F" w:rsidDel="00E6091B">
          <w:delText>Second,</w:delText>
        </w:r>
        <w:r w:rsidR="00B26DD1" w:rsidDel="00E6091B">
          <w:delText xml:space="preserve"> </w:delText>
        </w:r>
        <w:r w:rsidRPr="009C65D4" w:rsidDel="00E6091B">
          <w:rPr>
            <w:rStyle w:val="CITchapbm"/>
          </w:rPr>
          <w:delText>Thread.Sleep()</w:delText>
        </w:r>
        <w:r w:rsidR="00B26DD1" w:rsidDel="00E6091B">
          <w:delText xml:space="preserve"> </w:delText>
        </w:r>
        <w:r w:rsidRPr="00C4782F" w:rsidDel="00E6091B">
          <w:delText>is</w:delText>
        </w:r>
        <w:r w:rsidR="00B26DD1" w:rsidDel="00E6091B">
          <w:delText xml:space="preserve"> </w:delText>
        </w:r>
        <w:r w:rsidRPr="00C4782F" w:rsidDel="00E6091B">
          <w:delText>commonly</w:delText>
        </w:r>
        <w:r w:rsidR="00B26DD1" w:rsidDel="00E6091B">
          <w:delText xml:space="preserve"> </w:delText>
        </w:r>
        <w:r w:rsidRPr="00C4782F" w:rsidDel="00E6091B">
          <w:delText>used</w:delText>
        </w:r>
        <w:r w:rsidR="00B26DD1" w:rsidDel="00E6091B">
          <w:delText xml:space="preserve"> </w:delText>
        </w:r>
        <w:r w:rsidRPr="00C4782F" w:rsidDel="00E6091B">
          <w:delText>in</w:delText>
        </w:r>
        <w:r w:rsidR="00B26DD1" w:rsidDel="00E6091B">
          <w:delText xml:space="preserve"> </w:delText>
        </w:r>
        <w:r w:rsidRPr="00C4782F" w:rsidDel="00E6091B">
          <w:delText>test</w:delText>
        </w:r>
        <w:r w:rsidR="00B26DD1" w:rsidDel="00E6091B">
          <w:delText xml:space="preserve"> </w:delText>
        </w:r>
        <w:r w:rsidRPr="00C4782F" w:rsidDel="00E6091B">
          <w:delText>code</w:delText>
        </w:r>
        <w:r w:rsidR="00B26DD1" w:rsidDel="00E6091B">
          <w:delText xml:space="preserve"> </w:delText>
        </w:r>
        <w:r w:rsidRPr="00C4782F" w:rsidDel="00E6091B">
          <w:delText>to</w:delText>
        </w:r>
        <w:r w:rsidR="00B26DD1" w:rsidDel="00E6091B">
          <w:delText xml:space="preserve"> </w:delText>
        </w:r>
        <w:r w:rsidRPr="00C4782F" w:rsidDel="00E6091B">
          <w:delText>simulate</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that</w:delText>
        </w:r>
        <w:r w:rsidR="00B26DD1" w:rsidDel="00E6091B">
          <w:delText xml:space="preserve"> </w:delText>
        </w:r>
        <w:r w:rsidRPr="00C4782F" w:rsidDel="00E6091B">
          <w:delText>is</w:delText>
        </w:r>
        <w:r w:rsidR="00B26DD1" w:rsidDel="00E6091B">
          <w:delText xml:space="preserve"> </w:delText>
        </w:r>
        <w:r w:rsidRPr="00C4782F" w:rsidDel="00E6091B">
          <w:delText>working</w:delText>
        </w:r>
        <w:r w:rsidR="00B26DD1" w:rsidDel="00E6091B">
          <w:delText xml:space="preserve"> </w:delText>
        </w:r>
        <w:r w:rsidRPr="00C4782F" w:rsidDel="00E6091B">
          <w:delText>on</w:delText>
        </w:r>
        <w:r w:rsidR="00B26DD1" w:rsidDel="00E6091B">
          <w:delText xml:space="preserve"> </w:delText>
        </w:r>
        <w:r w:rsidRPr="00C4782F" w:rsidDel="00E6091B">
          <w:delText>some</w:delText>
        </w:r>
        <w:r w:rsidR="00B26DD1" w:rsidDel="00E6091B">
          <w:delText xml:space="preserve"> </w:delText>
        </w:r>
        <w:r w:rsidRPr="00C4782F" w:rsidDel="00E6091B">
          <w:delText>high-latency</w:delText>
        </w:r>
        <w:r w:rsidR="00B26DD1" w:rsidDel="00E6091B">
          <w:delText xml:space="preserve"> </w:delText>
        </w:r>
        <w:r w:rsidRPr="00C4782F" w:rsidDel="00E6091B">
          <w:delText>operation</w:delText>
        </w:r>
        <w:r w:rsidR="00B26DD1" w:rsidDel="00E6091B">
          <w:delText xml:space="preserve"> </w:delText>
        </w:r>
        <w:r w:rsidRPr="00C4782F" w:rsidDel="00E6091B">
          <w:delText>without</w:delText>
        </w:r>
        <w:r w:rsidR="00B26DD1" w:rsidDel="00E6091B">
          <w:delText xml:space="preserve"> </w:delText>
        </w:r>
        <w:r w:rsidRPr="00C4782F" w:rsidDel="00E6091B">
          <w:delText>actually</w:delText>
        </w:r>
        <w:r w:rsidR="00B26DD1" w:rsidDel="00E6091B">
          <w:delText xml:space="preserve"> </w:delText>
        </w:r>
        <w:r w:rsidRPr="00C4782F" w:rsidDel="00E6091B">
          <w:delText>having</w:delText>
        </w:r>
        <w:r w:rsidR="00B26DD1" w:rsidDel="00E6091B">
          <w:delText xml:space="preserve"> </w:delText>
        </w:r>
        <w:r w:rsidRPr="00C4782F" w:rsidDel="00E6091B">
          <w:delText>to</w:delText>
        </w:r>
        <w:r w:rsidR="00B26DD1" w:rsidDel="00E6091B">
          <w:delText xml:space="preserve"> </w:delText>
        </w:r>
        <w:r w:rsidRPr="00C4782F" w:rsidDel="00E6091B">
          <w:delText>burn</w:delText>
        </w:r>
        <w:r w:rsidR="00B26DD1" w:rsidDel="00E6091B">
          <w:delText xml:space="preserve"> </w:delText>
        </w:r>
        <w:r w:rsidRPr="00C4782F" w:rsidDel="00E6091B">
          <w:delText>a</w:delText>
        </w:r>
        <w:r w:rsidR="00B26DD1" w:rsidDel="00E6091B">
          <w:delText xml:space="preserve"> </w:delText>
        </w:r>
        <w:r w:rsidRPr="00C4782F" w:rsidDel="00E6091B">
          <w:delText>processor</w:delText>
        </w:r>
        <w:r w:rsidR="00B26DD1" w:rsidDel="00E6091B">
          <w:delText xml:space="preserve"> </w:delText>
        </w:r>
        <w:r w:rsidRPr="00C4782F" w:rsidDel="00E6091B">
          <w:delText>doing</w:delText>
        </w:r>
        <w:r w:rsidR="00B26DD1" w:rsidDel="00E6091B">
          <w:delText xml:space="preserve"> </w:delText>
        </w:r>
        <w:r w:rsidRPr="00C4782F" w:rsidDel="00E6091B">
          <w:delText>some</w:delText>
        </w:r>
        <w:r w:rsidR="00B26DD1" w:rsidDel="00E6091B">
          <w:delText xml:space="preserve"> </w:delText>
        </w:r>
        <w:r w:rsidRPr="00C4782F" w:rsidDel="00E6091B">
          <w:delText>pointless</w:delText>
        </w:r>
        <w:r w:rsidR="00B26DD1" w:rsidDel="00E6091B">
          <w:delText xml:space="preserve"> </w:delText>
        </w:r>
        <w:r w:rsidRPr="00C4782F" w:rsidDel="00E6091B">
          <w:delText>arithmetic.</w:delText>
        </w:r>
        <w:r w:rsidR="00B26DD1" w:rsidDel="00E6091B">
          <w:delText xml:space="preserve"> </w:delText>
        </w:r>
        <w:r w:rsidRPr="00C4782F" w:rsidDel="00E6091B">
          <w:delText>Other</w:delText>
        </w:r>
        <w:r w:rsidR="00B26DD1" w:rsidDel="00E6091B">
          <w:delText xml:space="preserve"> </w:delText>
        </w:r>
        <w:r w:rsidRPr="00C4782F" w:rsidDel="00E6091B">
          <w:delText>uses</w:delText>
        </w:r>
        <w:r w:rsidR="00B26DD1" w:rsidDel="00E6091B">
          <w:delText xml:space="preserve"> </w:delText>
        </w:r>
        <w:r w:rsidRPr="00C4782F" w:rsidDel="00E6091B">
          <w:delText>in</w:delText>
        </w:r>
        <w:r w:rsidR="00B26DD1" w:rsidDel="00E6091B">
          <w:delText xml:space="preserve"> </w:delText>
        </w:r>
        <w:r w:rsidRPr="00C4782F" w:rsidDel="00E6091B">
          <w:delText>production</w:delText>
        </w:r>
        <w:r w:rsidR="00B26DD1" w:rsidDel="00E6091B">
          <w:delText xml:space="preserve"> </w:delText>
        </w:r>
        <w:r w:rsidRPr="00C4782F" w:rsidDel="00E6091B">
          <w:delText>code</w:delText>
        </w:r>
        <w:r w:rsidR="00B26DD1" w:rsidDel="00E6091B">
          <w:delText xml:space="preserve"> </w:delText>
        </w:r>
        <w:r w:rsidRPr="00C4782F" w:rsidDel="00E6091B">
          <w:delText>should</w:delText>
        </w:r>
        <w:r w:rsidR="00B26DD1" w:rsidDel="00E6091B">
          <w:delText xml:space="preserve"> </w:delText>
        </w:r>
        <w:r w:rsidRPr="00C4782F" w:rsidDel="00E6091B">
          <w:delText>be</w:delText>
        </w:r>
        <w:r w:rsidR="00B26DD1" w:rsidDel="00E6091B">
          <w:delText xml:space="preserve"> </w:delText>
        </w:r>
        <w:r w:rsidRPr="00C4782F" w:rsidDel="00E6091B">
          <w:delText>reviewed</w:delText>
        </w:r>
        <w:r w:rsidR="00B26DD1" w:rsidDel="00E6091B">
          <w:delText xml:space="preserve"> </w:delText>
        </w:r>
        <w:r w:rsidRPr="00C4782F" w:rsidDel="00E6091B">
          <w:delText>carefully</w:delText>
        </w:r>
        <w:r w:rsidR="00B26DD1" w:rsidDel="00E6091B">
          <w:delText xml:space="preserve"> </w:delText>
        </w:r>
        <w:r w:rsidRPr="00C4782F" w:rsidDel="00E6091B">
          <w:delText>to</w:delText>
        </w:r>
        <w:r w:rsidR="00B26DD1" w:rsidDel="00E6091B">
          <w:delText xml:space="preserve"> </w:delText>
        </w:r>
        <w:r w:rsidRPr="00C4782F" w:rsidDel="00E6091B">
          <w:delText>ensure</w:delText>
        </w:r>
        <w:r w:rsidR="00B26DD1" w:rsidDel="00E6091B">
          <w:delText xml:space="preserve"> </w:delText>
        </w:r>
        <w:r w:rsidRPr="00C4782F" w:rsidDel="00E6091B">
          <w:delText>that</w:delText>
        </w:r>
        <w:r w:rsidR="00B26DD1" w:rsidDel="00E6091B">
          <w:delText xml:space="preserve"> </w:delText>
        </w:r>
        <w:r w:rsidRPr="00C4782F" w:rsidDel="00E6091B">
          <w:delText>there</w:delText>
        </w:r>
        <w:r w:rsidR="00B26DD1" w:rsidDel="00E6091B">
          <w:delText xml:space="preserve"> </w:delText>
        </w:r>
        <w:r w:rsidRPr="00C4782F" w:rsidDel="00E6091B">
          <w:delText>is</w:delText>
        </w:r>
        <w:r w:rsidR="00B26DD1" w:rsidDel="00E6091B">
          <w:delText xml:space="preserve"> </w:delText>
        </w:r>
        <w:r w:rsidRPr="00C4782F" w:rsidDel="00E6091B">
          <w:delText>not</w:delText>
        </w:r>
        <w:r w:rsidR="00B26DD1" w:rsidDel="00E6091B">
          <w:delText xml:space="preserve"> </w:delText>
        </w:r>
        <w:r w:rsidRPr="00C4782F" w:rsidDel="00E6091B">
          <w:delText>a</w:delText>
        </w:r>
        <w:r w:rsidR="00B26DD1" w:rsidDel="00E6091B">
          <w:delText xml:space="preserve"> </w:delText>
        </w:r>
        <w:r w:rsidRPr="00C4782F" w:rsidDel="00E6091B">
          <w:delText>better</w:delText>
        </w:r>
        <w:r w:rsidR="00B26DD1" w:rsidDel="00E6091B">
          <w:delText xml:space="preserve"> </w:delText>
        </w:r>
        <w:r w:rsidRPr="00C4782F" w:rsidDel="00E6091B">
          <w:delText>way</w:delText>
        </w:r>
        <w:r w:rsidR="00B26DD1" w:rsidDel="00E6091B">
          <w:delText xml:space="preserve"> </w:delText>
        </w:r>
        <w:r w:rsidRPr="00C4782F" w:rsidDel="00E6091B">
          <w:delText>to</w:delText>
        </w:r>
        <w:r w:rsidR="00B26DD1" w:rsidDel="00E6091B">
          <w:delText xml:space="preserve"> </w:delText>
        </w:r>
        <w:r w:rsidRPr="00C4782F" w:rsidDel="00E6091B">
          <w:delText>obtain</w:delText>
        </w:r>
        <w:r w:rsidR="00B26DD1" w:rsidDel="00E6091B">
          <w:delText xml:space="preserve"> </w:delText>
        </w:r>
        <w:r w:rsidRPr="00C4782F" w:rsidDel="00E6091B">
          <w:delText>the</w:delText>
        </w:r>
        <w:r w:rsidR="00B26DD1" w:rsidDel="00E6091B">
          <w:delText xml:space="preserve"> </w:delText>
        </w:r>
        <w:r w:rsidRPr="00C4782F" w:rsidDel="00E6091B">
          <w:delText>desired</w:delText>
        </w:r>
        <w:r w:rsidR="00B26DD1" w:rsidDel="00E6091B">
          <w:delText xml:space="preserve"> </w:delText>
        </w:r>
        <w:r w:rsidRPr="00C4782F" w:rsidDel="00E6091B">
          <w:delText>effect.</w:delText>
        </w:r>
      </w:del>
    </w:p>
    <w:p w14:paraId="09DDB3C7" w14:textId="29E80C21" w:rsidR="00CF10E1" w:rsidRPr="00C4782F" w:rsidDel="00E6091B" w:rsidRDefault="00FA3D78" w:rsidP="005E24E0">
      <w:pPr>
        <w:pStyle w:val="CHAPBM"/>
        <w:rPr>
          <w:del w:id="416" w:author="Mark Michaelis" w:date="2020-01-19T08:35:00Z"/>
        </w:rPr>
      </w:pPr>
      <w:del w:id="417" w:author="Mark Michaelis" w:date="2020-01-19T08:35:00Z">
        <w:r w:rsidRPr="00C4782F" w:rsidDel="00E6091B">
          <w:delText>In</w:delText>
        </w:r>
        <w:r w:rsidR="00B26DD1" w:rsidDel="00E6091B">
          <w:delText xml:space="preserve"> </w:delText>
        </w:r>
        <w:r w:rsidRPr="00C4782F" w:rsidDel="00E6091B">
          <w:delText>task-based</w:delText>
        </w:r>
        <w:r w:rsidR="00B26DD1" w:rsidDel="00E6091B">
          <w:delText xml:space="preserve"> </w:delText>
        </w:r>
        <w:r w:rsidRPr="00C4782F" w:rsidDel="00E6091B">
          <w:delText>asynchronous</w:delText>
        </w:r>
        <w:r w:rsidR="00B26DD1" w:rsidDel="00E6091B">
          <w:delText xml:space="preserve"> </w:delText>
        </w:r>
        <w:r w:rsidRPr="00C4782F" w:rsidDel="00E6091B">
          <w:delText>programming</w:delText>
        </w:r>
        <w:r w:rsidR="00B26DD1" w:rsidDel="00E6091B">
          <w:delText xml:space="preserve"> </w:delText>
        </w:r>
        <w:r w:rsidRPr="00C4782F" w:rsidDel="00E6091B">
          <w:delText>in</w:delText>
        </w:r>
        <w:r w:rsidR="00B26DD1" w:rsidDel="00E6091B">
          <w:delText xml:space="preserve"> </w:delText>
        </w:r>
        <w:r w:rsidRPr="00C4782F" w:rsidDel="00E6091B">
          <w:delText>C#</w:delText>
        </w:r>
        <w:r w:rsidR="00B26DD1" w:rsidDel="00E6091B">
          <w:delText xml:space="preserve"> </w:delText>
        </w:r>
        <w:r w:rsidRPr="00C4782F" w:rsidDel="00E6091B">
          <w:delText>5</w:delText>
        </w:r>
        <w:r w:rsidR="00311FF1" w:rsidDel="00E6091B">
          <w:delText>,</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use</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await</w:delText>
        </w:r>
        <w:r w:rsidR="00B26DD1" w:rsidDel="00E6091B">
          <w:delText xml:space="preserve"> </w:delText>
        </w:r>
        <w:r w:rsidRPr="00C4782F" w:rsidDel="00E6091B">
          <w:delText>operator</w:delText>
        </w:r>
        <w:r w:rsidR="00B26DD1" w:rsidDel="00E6091B">
          <w:delText xml:space="preserve"> </w:delText>
        </w:r>
        <w:r w:rsidRPr="00C4782F" w:rsidDel="00E6091B">
          <w:delText>on</w:delText>
        </w:r>
        <w:r w:rsidR="00B26DD1" w:rsidDel="00E6091B">
          <w:delText xml:space="preserve"> </w:delText>
        </w:r>
        <w:r w:rsidRPr="00C4782F" w:rsidDel="00E6091B">
          <w:delText>the</w:delText>
        </w:r>
        <w:r w:rsidR="00B26DD1" w:rsidDel="00E6091B">
          <w:delText xml:space="preserve"> </w:delText>
        </w:r>
        <w:r w:rsidRPr="00C4782F" w:rsidDel="00E6091B">
          <w:delText>result</w:delText>
        </w:r>
        <w:r w:rsidR="00B26DD1" w:rsidDel="00E6091B">
          <w:delText xml:space="preserve"> </w:delText>
        </w:r>
        <w:r w:rsidRPr="00C4782F" w:rsidDel="00E6091B">
          <w:delText>of</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Task.Delay()</w:delText>
        </w:r>
        <w:r w:rsidR="00B26DD1" w:rsidDel="00E6091B">
          <w:delText xml:space="preserve"> </w:delText>
        </w:r>
        <w:r w:rsidRPr="00C4782F" w:rsidDel="00E6091B">
          <w:delText>method</w:delText>
        </w:r>
        <w:r w:rsidR="00B26DD1" w:rsidDel="00E6091B">
          <w:delText xml:space="preserve"> </w:delText>
        </w:r>
        <w:r w:rsidRPr="00C4782F" w:rsidDel="00E6091B">
          <w:delText>to</w:delText>
        </w:r>
        <w:r w:rsidR="00B26DD1" w:rsidDel="00E6091B">
          <w:delText xml:space="preserve"> </w:delText>
        </w:r>
        <w:r w:rsidRPr="00C4782F" w:rsidDel="00E6091B">
          <w:delText>introduce</w:delText>
        </w:r>
        <w:r w:rsidR="00B26DD1" w:rsidDel="00E6091B">
          <w:delText xml:space="preserve"> </w:delText>
        </w:r>
        <w:r w:rsidRPr="00C4782F" w:rsidDel="00E6091B">
          <w:delText>an</w:delText>
        </w:r>
        <w:r w:rsidR="00B26DD1" w:rsidDel="00E6091B">
          <w:delText xml:space="preserve"> </w:delText>
        </w:r>
        <w:r w:rsidRPr="00C4782F" w:rsidDel="00E6091B">
          <w:delText>asynchronous</w:delText>
        </w:r>
        <w:r w:rsidR="00B26DD1" w:rsidDel="00E6091B">
          <w:delText xml:space="preserve"> </w:delText>
        </w:r>
        <w:r w:rsidRPr="00C4782F" w:rsidDel="00E6091B">
          <w:delText>delay</w:delText>
        </w:r>
        <w:r w:rsidR="00B26DD1" w:rsidDel="00E6091B">
          <w:delText xml:space="preserve"> </w:delText>
        </w:r>
        <w:r w:rsidRPr="00C4782F" w:rsidDel="00E6091B">
          <w:delText>without</w:delText>
        </w:r>
        <w:r w:rsidR="00B26DD1" w:rsidDel="00E6091B">
          <w:delText xml:space="preserve"> </w:delText>
        </w:r>
        <w:r w:rsidRPr="00C4782F" w:rsidDel="00E6091B">
          <w:delText>blocking</w:delText>
        </w:r>
        <w:r w:rsidR="00B26DD1" w:rsidDel="00E6091B">
          <w:delText xml:space="preserve"> </w:delText>
        </w:r>
        <w:r w:rsidRPr="00C4782F" w:rsidDel="00E6091B">
          <w:delText>the</w:delText>
        </w:r>
        <w:r w:rsidR="00B26DD1" w:rsidDel="00E6091B">
          <w:delText xml:space="preserve"> </w:delText>
        </w:r>
        <w:r w:rsidRPr="00C4782F" w:rsidDel="00E6091B">
          <w:delText>current</w:delText>
        </w:r>
        <w:r w:rsidR="00B26DD1" w:rsidDel="00E6091B">
          <w:delText xml:space="preserve"> </w:delText>
        </w:r>
        <w:r w:rsidRPr="00C4782F" w:rsidDel="00E6091B">
          <w:delText>thread.</w:delText>
        </w:r>
        <w:r w:rsidR="00B26DD1" w:rsidDel="00E6091B">
          <w:delText xml:space="preserve"> </w:delText>
        </w:r>
        <w:r w:rsidRPr="002645E3" w:rsidDel="00E6091B">
          <w:delText>See</w:delText>
        </w:r>
        <w:r w:rsidR="00B26DD1" w:rsidDel="00E6091B">
          <w:delText xml:space="preserve"> </w:delText>
        </w:r>
        <w:r w:rsidRPr="002645E3" w:rsidDel="00E6091B">
          <w:delText>the</w:delText>
        </w:r>
        <w:r w:rsidR="00B26DD1" w:rsidDel="00E6091B">
          <w:delText xml:space="preserve"> </w:delText>
        </w:r>
        <w:r w:rsidR="007105F5" w:rsidRPr="007105F5" w:rsidDel="00E6091B">
          <w:delText>“</w:delText>
        </w:r>
        <w:r w:rsidRPr="002645E3" w:rsidDel="00E6091B">
          <w:delText>Timers</w:delText>
        </w:r>
        <w:r w:rsidR="007105F5" w:rsidRPr="007105F5" w:rsidDel="00E6091B">
          <w:delText>”</w:delText>
        </w:r>
        <w:r w:rsidR="00B26DD1" w:rsidDel="00E6091B">
          <w:delText xml:space="preserve"> </w:delText>
        </w:r>
        <w:r w:rsidRPr="002645E3" w:rsidDel="00E6091B">
          <w:delText>section</w:delText>
        </w:r>
        <w:r w:rsidR="00B26DD1" w:rsidDel="00E6091B">
          <w:delText xml:space="preserve"> </w:delText>
        </w:r>
        <w:r w:rsidRPr="002645E3" w:rsidDel="00E6091B">
          <w:delText>in</w:delText>
        </w:r>
        <w:r w:rsidR="00B26DD1" w:rsidDel="00E6091B">
          <w:delText xml:space="preserve"> </w:delText>
        </w:r>
        <w:r w:rsidR="00311FF1" w:rsidRPr="002645E3" w:rsidDel="00E6091B">
          <w:delText>Chapter</w:delText>
        </w:r>
        <w:r w:rsidR="00B26DD1" w:rsidDel="00E6091B">
          <w:delText xml:space="preserve"> </w:delText>
        </w:r>
        <w:r w:rsidR="002645E3" w:rsidDel="00E6091B">
          <w:delText>20</w:delText>
        </w:r>
        <w:r w:rsidR="00B26DD1" w:rsidDel="00E6091B">
          <w:delText xml:space="preserve"> </w:delText>
        </w:r>
        <w:r w:rsidRPr="002645E3" w:rsidDel="00E6091B">
          <w:delText>for</w:delText>
        </w:r>
        <w:r w:rsidR="00B26DD1" w:rsidDel="00E6091B">
          <w:delText xml:space="preserve"> </w:delText>
        </w:r>
        <w:r w:rsidRPr="002645E3" w:rsidDel="00E6091B">
          <w:delText>further</w:delText>
        </w:r>
        <w:r w:rsidR="00B26DD1" w:rsidDel="00E6091B">
          <w:delText xml:space="preserve"> </w:delText>
        </w:r>
        <w:r w:rsidRPr="002645E3" w:rsidDel="00E6091B">
          <w:delText>detail.</w:delText>
        </w:r>
      </w:del>
    </w:p>
    <w:p w14:paraId="194682E2" w14:textId="3E3D9F6F" w:rsidR="00C94A4C" w:rsidRPr="00C57761" w:rsidDel="00E6091B" w:rsidRDefault="00C94A4C">
      <w:pPr>
        <w:pStyle w:val="GuidelinesHead"/>
        <w:rPr>
          <w:del w:id="418" w:author="Mark Michaelis" w:date="2020-01-19T08:35:00Z"/>
        </w:rPr>
      </w:pPr>
      <w:del w:id="419" w:author="Mark Michaelis" w:date="2020-01-19T08:35:00Z">
        <w:r w:rsidRPr="00C4782F" w:rsidDel="00E6091B">
          <w:delText>Guidelines</w:delText>
        </w:r>
      </w:del>
    </w:p>
    <w:p w14:paraId="4117C44F" w14:textId="5332E4ED" w:rsidR="00E73B39" w:rsidRPr="00C57761" w:rsidDel="00E6091B" w:rsidRDefault="00C94A4C" w:rsidP="002F057A">
      <w:pPr>
        <w:pStyle w:val="SF21"/>
        <w:rPr>
          <w:del w:id="420" w:author="Mark Michaelis" w:date="2020-01-19T08:35:00Z"/>
        </w:rPr>
      </w:pPr>
      <w:del w:id="421" w:author="Mark Michaelis" w:date="2020-01-19T08:35:00Z">
        <w:r w:rsidRPr="00A70784" w:rsidDel="00E6091B">
          <w:rPr>
            <w:rStyle w:val="BOLD"/>
          </w:rPr>
          <w:delText>AVOID</w:delText>
        </w:r>
        <w:r w:rsidR="00B26DD1" w:rsidDel="00E6091B">
          <w:delText xml:space="preserve"> </w:delText>
        </w:r>
        <w:r w:rsidRPr="00C4782F" w:rsidDel="00E6091B">
          <w:delText>calling</w:delText>
        </w:r>
        <w:r w:rsidR="00B26DD1" w:rsidDel="00E6091B">
          <w:delText xml:space="preserve"> </w:delText>
        </w:r>
        <w:r w:rsidRPr="005B7EDE" w:rsidDel="00E6091B">
          <w:rPr>
            <w:rStyle w:val="CITchapbm"/>
          </w:rPr>
          <w:delText>Thread.Sleep</w:delText>
        </w:r>
        <w:r w:rsidRPr="009C65D4" w:rsidDel="00E6091B">
          <w:rPr>
            <w:rStyle w:val="CITchapbm"/>
          </w:rPr>
          <w:delText>()</w:delText>
        </w:r>
        <w:r w:rsidR="00B26DD1" w:rsidDel="00E6091B">
          <w:delText xml:space="preserve"> </w:delText>
        </w:r>
        <w:r w:rsidRPr="00C4782F" w:rsidDel="00E6091B">
          <w:delText>in</w:delText>
        </w:r>
        <w:r w:rsidR="00B26DD1" w:rsidDel="00E6091B">
          <w:delText xml:space="preserve"> </w:delText>
        </w:r>
        <w:r w:rsidRPr="00C4782F" w:rsidDel="00E6091B">
          <w:delText>production</w:delText>
        </w:r>
        <w:r w:rsidR="00B26DD1" w:rsidDel="00E6091B">
          <w:delText xml:space="preserve"> </w:delText>
        </w:r>
        <w:r w:rsidRPr="00C4782F" w:rsidDel="00E6091B">
          <w:delText>code.</w:delText>
        </w:r>
      </w:del>
    </w:p>
    <w:p w14:paraId="47D2EAFB" w14:textId="4C7FCDDC" w:rsidR="00E73B39" w:rsidRPr="00C4782F" w:rsidDel="00E6091B" w:rsidRDefault="00FA3D78" w:rsidP="00DF4A1F">
      <w:pPr>
        <w:pStyle w:val="H2"/>
        <w:rPr>
          <w:del w:id="422" w:author="Mark Michaelis" w:date="2020-01-19T08:35:00Z"/>
        </w:rPr>
      </w:pPr>
      <w:del w:id="423" w:author="Mark Michaelis" w:date="2020-01-19T08:35:00Z">
        <w:r w:rsidRPr="00C4782F" w:rsidDel="00E6091B">
          <w:delText>Do</w:delText>
        </w:r>
        <w:r w:rsidR="00B26DD1" w:rsidDel="00E6091B">
          <w:delText xml:space="preserve"> </w:delText>
        </w:r>
        <w:r w:rsidRPr="00C4782F" w:rsidDel="00E6091B">
          <w:delText>Not</w:delText>
        </w:r>
        <w:r w:rsidR="00B26DD1" w:rsidDel="00E6091B">
          <w:delText xml:space="preserve"> </w:delText>
        </w:r>
        <w:r w:rsidRPr="00C4782F" w:rsidDel="00E6091B">
          <w:delText>Abort</w:delText>
        </w:r>
        <w:r w:rsidR="00B26DD1" w:rsidDel="00E6091B">
          <w:delText xml:space="preserve"> </w:delText>
        </w:r>
        <w:r w:rsidRPr="00C4782F" w:rsidDel="00E6091B">
          <w:delText>Threads</w:delText>
        </w:r>
        <w:r w:rsidR="00B26DD1" w:rsidDel="00E6091B">
          <w:delText xml:space="preserve"> </w:delText>
        </w:r>
        <w:r w:rsidRPr="00C4782F" w:rsidDel="00E6091B">
          <w:delText>in</w:delText>
        </w:r>
        <w:r w:rsidR="00B26DD1" w:rsidDel="00E6091B">
          <w:delText xml:space="preserve"> </w:delText>
        </w:r>
        <w:r w:rsidRPr="00C4782F" w:rsidDel="00E6091B">
          <w:delText>Production</w:delText>
        </w:r>
        <w:r w:rsidR="00B26DD1" w:rsidDel="00E6091B">
          <w:delText xml:space="preserve"> </w:delText>
        </w:r>
        <w:r w:rsidRPr="00C4782F" w:rsidDel="00E6091B">
          <w:delText>Code</w:delText>
        </w:r>
      </w:del>
    </w:p>
    <w:p w14:paraId="018D88B0" w14:textId="4BAD7ADB" w:rsidR="00E73B39" w:rsidRPr="00C4782F" w:rsidDel="00E6091B" w:rsidRDefault="00B139F5" w:rsidP="00DF4A1F">
      <w:pPr>
        <w:pStyle w:val="HEADFIRST"/>
        <w:rPr>
          <w:del w:id="424" w:author="Mark Michaelis" w:date="2020-01-19T08:35:00Z"/>
        </w:rPr>
      </w:pPr>
      <w:del w:id="425" w:author="Mark Michaelis" w:date="2020-01-19T08:35:00Z">
        <w:r w:rsidRPr="00C4782F" w:rsidDel="00E6091B">
          <w:delText>The</w:delText>
        </w:r>
        <w:r w:rsidR="00B26DD1" w:rsidDel="00E6091B">
          <w:delText xml:space="preserve"> </w:delText>
        </w:r>
        <w:r w:rsidRPr="009C65D4" w:rsidDel="00E6091B">
          <w:rPr>
            <w:rStyle w:val="CITchapbm"/>
          </w:rPr>
          <w:delText>Thread</w:delText>
        </w:r>
        <w:r w:rsidR="00B26DD1" w:rsidDel="00E6091B">
          <w:delText xml:space="preserve"> </w:delText>
        </w:r>
        <w:r w:rsidRPr="00C4782F" w:rsidDel="00E6091B">
          <w:delText>object</w:delText>
        </w:r>
        <w:r w:rsidR="00B26DD1" w:rsidDel="00E6091B">
          <w:delText xml:space="preserve"> </w:delText>
        </w:r>
        <w:r w:rsidRPr="00C4782F" w:rsidDel="00E6091B">
          <w:delText>has</w:delText>
        </w:r>
        <w:r w:rsidR="00B26DD1" w:rsidDel="00E6091B">
          <w:delText xml:space="preserve"> </w:delText>
        </w:r>
        <w:r w:rsidRPr="00C4782F" w:rsidDel="00E6091B">
          <w:delText>an</w:delText>
        </w:r>
        <w:r w:rsidR="00B26DD1" w:rsidDel="00E6091B">
          <w:delText xml:space="preserve"> </w:delText>
        </w:r>
        <w:r w:rsidRPr="009C65D4" w:rsidDel="00E6091B">
          <w:rPr>
            <w:rStyle w:val="CITchapbm"/>
          </w:rPr>
          <w:delText>Abort()</w:delText>
        </w:r>
        <w:r w:rsidR="00B26DD1" w:rsidDel="00E6091B">
          <w:delText xml:space="preserve"> </w:delText>
        </w:r>
        <w:r w:rsidRPr="00C4782F" w:rsidDel="00E6091B">
          <w:delText>method</w:delText>
        </w:r>
        <w:r w:rsidR="00B26DD1" w:rsidDel="00E6091B">
          <w:delText xml:space="preserve"> </w:delText>
        </w:r>
        <w:r w:rsidR="00B564AC" w:rsidDel="00E6091B">
          <w:delText>(although</w:delText>
        </w:r>
        <w:r w:rsidR="00B26DD1" w:rsidDel="00E6091B">
          <w:delText xml:space="preserve"> </w:delText>
        </w:r>
        <w:r w:rsidR="00B564AC" w:rsidDel="00E6091B">
          <w:delText>not</w:delText>
        </w:r>
        <w:r w:rsidR="00B26DD1" w:rsidDel="00E6091B">
          <w:delText xml:space="preserve"> </w:delText>
        </w:r>
        <w:r w:rsidR="00B564AC" w:rsidDel="00E6091B">
          <w:delText>available</w:delText>
        </w:r>
        <w:r w:rsidR="00B26DD1" w:rsidDel="00E6091B">
          <w:delText xml:space="preserve"> </w:delText>
        </w:r>
        <w:r w:rsidR="00B564AC" w:rsidDel="00E6091B">
          <w:delText>on</w:delText>
        </w:r>
        <w:r w:rsidR="00B26DD1" w:rsidDel="00E6091B">
          <w:delText xml:space="preserve"> </w:delText>
        </w:r>
        <w:r w:rsidR="00B564AC" w:rsidDel="00E6091B">
          <w:delText>.NET</w:delText>
        </w:r>
        <w:r w:rsidR="00B26DD1" w:rsidDel="00E6091B">
          <w:delText xml:space="preserve"> </w:delText>
        </w:r>
        <w:r w:rsidR="00B564AC" w:rsidDel="00E6091B">
          <w:delText>Core)</w:delText>
        </w:r>
        <w:r w:rsidR="00B26DD1" w:rsidDel="00E6091B">
          <w:delText xml:space="preserve"> </w:delText>
        </w:r>
        <w:r w:rsidDel="00E6091B">
          <w:delText>that</w:delText>
        </w:r>
        <w:r w:rsidRPr="00C4782F" w:rsidDel="00E6091B">
          <w:delText>,</w:delText>
        </w:r>
        <w:r w:rsidR="00B26DD1" w:rsidDel="00E6091B">
          <w:delText xml:space="preserve"> </w:delText>
        </w:r>
        <w:r w:rsidRPr="00C4782F" w:rsidDel="00E6091B">
          <w:delText>when</w:delText>
        </w:r>
        <w:r w:rsidR="00B26DD1" w:rsidDel="00E6091B">
          <w:delText xml:space="preserve"> </w:delText>
        </w:r>
        <w:r w:rsidRPr="00C4782F" w:rsidDel="00E6091B">
          <w:delText>executed,</w:delText>
        </w:r>
        <w:r w:rsidR="00B26DD1" w:rsidDel="00E6091B">
          <w:delText xml:space="preserve"> </w:delText>
        </w:r>
        <w:r w:rsidRPr="00C4782F" w:rsidDel="00E6091B">
          <w:delText>attempts</w:delText>
        </w:r>
        <w:r w:rsidR="00B26DD1" w:rsidDel="00E6091B">
          <w:delText xml:space="preserve"> </w:delText>
        </w:r>
        <w:r w:rsidRPr="00C4782F" w:rsidDel="00E6091B">
          <w:delText>to</w:delText>
        </w:r>
        <w:r w:rsidR="00B26DD1" w:rsidDel="00E6091B">
          <w:delText xml:space="preserve"> </w:delText>
        </w:r>
        <w:r w:rsidRPr="00C4782F" w:rsidDel="00E6091B">
          <w:delText>destroy</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FA3D78" w:rsidRPr="00C4782F" w:rsidDel="00E6091B">
          <w:delText>.</w:delText>
        </w:r>
        <w:r w:rsidR="00B26DD1" w:rsidDel="00E6091B">
          <w:delText xml:space="preserve"> </w:delText>
        </w:r>
        <w:r w:rsidR="00FA3D78" w:rsidRPr="00C4782F" w:rsidDel="00E6091B">
          <w:delText>It</w:delText>
        </w:r>
        <w:r w:rsidR="00B26DD1" w:rsidDel="00E6091B">
          <w:delText xml:space="preserve"> </w:delText>
        </w:r>
        <w:r w:rsidR="00FA3D78" w:rsidRPr="00C4782F" w:rsidDel="00E6091B">
          <w:delText>does</w:delText>
        </w:r>
        <w:r w:rsidR="00B26DD1" w:rsidDel="00E6091B">
          <w:delText xml:space="preserve"> </w:delText>
        </w:r>
        <w:r w:rsidR="00FA3D78" w:rsidRPr="00C4782F" w:rsidDel="00E6091B">
          <w:delText>so</w:delText>
        </w:r>
        <w:r w:rsidR="00B26DD1" w:rsidDel="00E6091B">
          <w:delText xml:space="preserve"> </w:delText>
        </w:r>
        <w:r w:rsidR="00FA3D78" w:rsidRPr="00C4782F" w:rsidDel="00E6091B">
          <w:delText>by</w:delText>
        </w:r>
        <w:r w:rsidR="00B26DD1" w:rsidDel="00E6091B">
          <w:delText xml:space="preserve"> </w:delText>
        </w:r>
        <w:r w:rsidR="00FA3D78" w:rsidRPr="00C4782F" w:rsidDel="00E6091B">
          <w:delText>causing</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runtime</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throw</w:delText>
        </w:r>
        <w:r w:rsidR="00B26DD1" w:rsidDel="00E6091B">
          <w:delText xml:space="preserve"> </w:delText>
        </w:r>
        <w:r w:rsidR="00FA3D78" w:rsidRPr="00C4782F" w:rsidDel="00E6091B">
          <w:delText>a</w:delText>
        </w:r>
        <w:r w:rsidR="00B26DD1" w:rsidDel="00E6091B">
          <w:delText xml:space="preserve"> </w:delText>
        </w:r>
        <w:r w:rsidR="00FA3D78" w:rsidRPr="009C65D4" w:rsidDel="00E6091B">
          <w:rPr>
            <w:rStyle w:val="CITchapbm"/>
          </w:rPr>
          <w:delText>ThreadAbortException</w:delText>
        </w:r>
        <w:r w:rsidR="00B26DD1" w:rsidDel="00E6091B">
          <w:delText xml:space="preserve"> </w:delText>
        </w:r>
        <w:r w:rsidR="00FA3D78" w:rsidRPr="00C4782F" w:rsidDel="00E6091B">
          <w:delText>in</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this</w:delText>
        </w:r>
        <w:r w:rsidR="00B26DD1" w:rsidDel="00E6091B">
          <w:delText xml:space="preserve"> </w:delText>
        </w:r>
        <w:r w:rsidR="00FA3D78" w:rsidRPr="00C4782F" w:rsidDel="00E6091B">
          <w:delText>exception</w:delText>
        </w:r>
        <w:r w:rsidR="00B26DD1" w:rsidDel="00E6091B">
          <w:delText xml:space="preserve"> </w:delText>
        </w:r>
        <w:r w:rsidR="00FA3D78" w:rsidRPr="00C4782F" w:rsidDel="00E6091B">
          <w:delText>can</w:delText>
        </w:r>
        <w:r w:rsidR="00B26DD1" w:rsidDel="00E6091B">
          <w:delText xml:space="preserve"> </w:delText>
        </w:r>
        <w:r w:rsidR="00FA3D78" w:rsidRPr="00C4782F" w:rsidDel="00E6091B">
          <w:delText>be</w:delText>
        </w:r>
        <w:r w:rsidR="00B26DD1" w:rsidDel="00E6091B">
          <w:delText xml:space="preserve"> </w:delText>
        </w:r>
        <w:r w:rsidR="00FA3D78" w:rsidRPr="00C4782F" w:rsidDel="00E6091B">
          <w:delText>caught,</w:delText>
        </w:r>
        <w:r w:rsidR="00B26DD1" w:rsidDel="00E6091B">
          <w:delText xml:space="preserve"> </w:delText>
        </w:r>
        <w:r w:rsidR="00FA3D78" w:rsidRPr="00C4782F" w:rsidDel="00E6091B">
          <w:delText>but</w:delText>
        </w:r>
        <w:r w:rsidR="00B26DD1" w:rsidDel="00E6091B">
          <w:delText xml:space="preserve"> </w:delText>
        </w:r>
        <w:r w:rsidR="00FA3D78" w:rsidRPr="00C4782F" w:rsidDel="00E6091B">
          <w:delText>even</w:delText>
        </w:r>
        <w:r w:rsidR="00B26DD1" w:rsidDel="00E6091B">
          <w:delText xml:space="preserve"> </w:delText>
        </w:r>
        <w:r w:rsidR="00FA3D78" w:rsidRPr="00C4782F" w:rsidDel="00E6091B">
          <w:delText>if</w:delText>
        </w:r>
        <w:r w:rsidR="00B26DD1" w:rsidDel="00E6091B">
          <w:delText xml:space="preserve"> </w:delText>
        </w:r>
        <w:r w:rsidR="00FA3D78" w:rsidRPr="00C4782F" w:rsidDel="00E6091B">
          <w:delText>it</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caught</w:delText>
        </w:r>
        <w:r w:rsidR="00B26DD1" w:rsidDel="00E6091B">
          <w:delText xml:space="preserve"> </w:delText>
        </w:r>
        <w:r w:rsidR="00FA3D78" w:rsidRPr="00C4782F" w:rsidDel="00E6091B">
          <w:delText>and</w:delText>
        </w:r>
        <w:r w:rsidR="00B26DD1" w:rsidDel="00E6091B">
          <w:delText xml:space="preserve"> </w:delText>
        </w:r>
        <w:r w:rsidR="00FA3D78" w:rsidRPr="00C4782F" w:rsidDel="00E6091B">
          <w:delText>ignored,</w:delText>
        </w:r>
        <w:r w:rsidR="00B26DD1" w:rsidDel="00E6091B">
          <w:delText xml:space="preserve"> </w:delText>
        </w:r>
        <w:r w:rsidR="00FA3D78" w:rsidRPr="00C4782F" w:rsidDel="00E6091B">
          <w:delText>it</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automatically</w:delText>
        </w:r>
        <w:r w:rsidR="00B26DD1" w:rsidDel="00E6091B">
          <w:delText xml:space="preserve"> </w:delText>
        </w:r>
        <w:r w:rsidR="00FA3D78" w:rsidRPr="00C4782F" w:rsidDel="00E6091B">
          <w:delText>rethrown</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try</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ensure</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is</w:delText>
        </w:r>
        <w:r w:rsidR="00311FF1" w:rsidDel="00E6091B">
          <w:delText>,</w:delText>
        </w:r>
        <w:r w:rsidR="00B26DD1" w:rsidDel="00E6091B">
          <w:delText xml:space="preserve"> </w:delText>
        </w:r>
        <w:r w:rsidR="00FA3D78" w:rsidRPr="00C4782F" w:rsidDel="00E6091B">
          <w:delText>in</w:delText>
        </w:r>
        <w:r w:rsidR="00B26DD1" w:rsidDel="00E6091B">
          <w:delText xml:space="preserve"> </w:delText>
        </w:r>
        <w:r w:rsidR="00FA3D78" w:rsidRPr="00C4782F" w:rsidDel="00E6091B">
          <w:delText>fact</w:delText>
        </w:r>
        <w:r w:rsidR="00311FF1" w:rsidDel="00E6091B">
          <w:delText>,</w:delText>
        </w:r>
        <w:r w:rsidR="00B26DD1" w:rsidDel="00E6091B">
          <w:delText xml:space="preserve"> </w:delText>
        </w:r>
        <w:r w:rsidR="00FA3D78" w:rsidRPr="00C4782F" w:rsidDel="00E6091B">
          <w:delText>destroyed.</w:delText>
        </w:r>
        <w:r w:rsidR="00B26DD1" w:rsidDel="00E6091B">
          <w:delText xml:space="preserve"> </w:delText>
        </w:r>
        <w:r w:rsidR="00FA3D78" w:rsidRPr="00C4782F" w:rsidDel="00E6091B">
          <w:delText>There</w:delText>
        </w:r>
        <w:r w:rsidR="00B26DD1" w:rsidDel="00E6091B">
          <w:delText xml:space="preserve"> </w:delText>
        </w:r>
        <w:r w:rsidR="00FA3D78" w:rsidRPr="00C4782F" w:rsidDel="00E6091B">
          <w:delText>are</w:delText>
        </w:r>
        <w:r w:rsidR="00B26DD1" w:rsidDel="00E6091B">
          <w:delText xml:space="preserve"> </w:delText>
        </w:r>
        <w:r w:rsidR="00FA3D78" w:rsidRPr="00C4782F" w:rsidDel="00E6091B">
          <w:delText>many</w:delText>
        </w:r>
        <w:r w:rsidR="00B26DD1" w:rsidDel="00E6091B">
          <w:delText xml:space="preserve"> </w:delText>
        </w:r>
        <w:r w:rsidR="00FA3D78" w:rsidRPr="00C4782F" w:rsidDel="00E6091B">
          <w:delText>reasons</w:delText>
        </w:r>
        <w:r w:rsidR="00B26DD1" w:rsidDel="00E6091B">
          <w:delText xml:space="preserve"> </w:delText>
        </w:r>
        <w:r w:rsidR="00FA3D78" w:rsidRPr="00C4782F" w:rsidDel="00E6091B">
          <w:delText>why</w:delText>
        </w:r>
        <w:r w:rsidR="00B26DD1" w:rsidDel="00E6091B">
          <w:delText xml:space="preserve"> </w:delText>
        </w:r>
        <w:r w:rsidR="00FA3D78" w:rsidRPr="00C4782F" w:rsidDel="00E6091B">
          <w:delText>it</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a</w:delText>
        </w:r>
        <w:r w:rsidR="00B26DD1" w:rsidDel="00E6091B">
          <w:delText xml:space="preserve"> </w:delText>
        </w:r>
        <w:r w:rsidR="00FA3D78" w:rsidRPr="00C4782F" w:rsidDel="00E6091B">
          <w:delText>very</w:delText>
        </w:r>
        <w:r w:rsidR="00B26DD1" w:rsidDel="00E6091B">
          <w:delText xml:space="preserve"> </w:delText>
        </w:r>
        <w:r w:rsidR="00FA3D78" w:rsidRPr="00C4782F" w:rsidDel="00E6091B">
          <w:delText>bad</w:delText>
        </w:r>
        <w:r w:rsidR="00B26DD1" w:rsidDel="00E6091B">
          <w:delText xml:space="preserve"> </w:delText>
        </w:r>
        <w:r w:rsidR="00FA3D78" w:rsidRPr="00C4782F" w:rsidDel="00E6091B">
          <w:delText>idea</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attempt</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abort</w:delText>
        </w:r>
        <w:r w:rsidR="00B26DD1" w:rsidDel="00E6091B">
          <w:delText xml:space="preserve"> </w:delText>
        </w:r>
        <w:r w:rsidR="00FA3D78" w:rsidRPr="00C4782F" w:rsidDel="00E6091B">
          <w:delText>a</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Here</w:delText>
        </w:r>
        <w:r w:rsidR="00B26DD1" w:rsidDel="00E6091B">
          <w:delText xml:space="preserve"> </w:delText>
        </w:r>
        <w:r w:rsidR="00FA3D78" w:rsidRPr="00C4782F" w:rsidDel="00E6091B">
          <w:delText>are</w:delText>
        </w:r>
        <w:r w:rsidR="00B26DD1" w:rsidDel="00E6091B">
          <w:delText xml:space="preserve"> </w:delText>
        </w:r>
        <w:r w:rsidR="00FA3D78" w:rsidRPr="00C4782F" w:rsidDel="00E6091B">
          <w:delText>some</w:delText>
        </w:r>
        <w:r w:rsidR="00B26DD1" w:rsidDel="00E6091B">
          <w:delText xml:space="preserve"> </w:delText>
        </w:r>
        <w:r w:rsidR="00FA3D78" w:rsidRPr="00C4782F" w:rsidDel="00E6091B">
          <w:delText>of</w:delText>
        </w:r>
        <w:r w:rsidR="00B26DD1" w:rsidDel="00E6091B">
          <w:delText xml:space="preserve"> </w:delText>
        </w:r>
        <w:r w:rsidR="00FA3D78" w:rsidRPr="00C4782F" w:rsidDel="00E6091B">
          <w:delText>them</w:delText>
        </w:r>
        <w:r w:rsidR="00311FF1" w:rsidDel="00E6091B">
          <w:delText>:</w:delText>
        </w:r>
      </w:del>
    </w:p>
    <w:p w14:paraId="2DC171D3" w14:textId="2D4DE3D7" w:rsidR="00E73B39" w:rsidRPr="00C4782F" w:rsidDel="00E6091B" w:rsidRDefault="00FA3D78" w:rsidP="002F057A">
      <w:pPr>
        <w:pStyle w:val="BLFIRST"/>
        <w:rPr>
          <w:del w:id="426" w:author="Mark Michaelis" w:date="2020-01-19T08:35:00Z"/>
        </w:rPr>
      </w:pPr>
      <w:del w:id="427" w:author="Mark Michaelis" w:date="2020-01-19T08:35:00Z">
        <w:r w:rsidRPr="00C4782F" w:rsidDel="00E6091B">
          <w:delText>The</w:delText>
        </w:r>
        <w:r w:rsidR="00B26DD1" w:rsidDel="00E6091B">
          <w:delText xml:space="preserve"> </w:delText>
        </w:r>
        <w:r w:rsidRPr="00C4782F" w:rsidDel="00E6091B">
          <w:delText>method</w:delText>
        </w:r>
        <w:r w:rsidR="00B26DD1" w:rsidDel="00E6091B">
          <w:delText xml:space="preserve"> </w:delText>
        </w:r>
        <w:r w:rsidRPr="00C4782F" w:rsidDel="00E6091B">
          <w:delText>promises</w:delText>
        </w:r>
        <w:r w:rsidR="00B26DD1" w:rsidDel="00E6091B">
          <w:delText xml:space="preserve"> </w:delText>
        </w:r>
        <w:r w:rsidR="00311FF1" w:rsidDel="00E6091B">
          <w:delText>only</w:delText>
        </w:r>
        <w:r w:rsidR="00B26DD1" w:rsidDel="00E6091B">
          <w:delText xml:space="preserve"> </w:delText>
        </w:r>
        <w:r w:rsidRPr="00C4782F" w:rsidDel="00E6091B">
          <w:delText>to</w:delText>
        </w:r>
        <w:r w:rsidR="00B26DD1" w:rsidDel="00E6091B">
          <w:delText xml:space="preserve"> </w:delText>
        </w:r>
        <w:r w:rsidRPr="009F4372" w:rsidDel="00E6091B">
          <w:rPr>
            <w:rStyle w:val="ITAL"/>
          </w:rPr>
          <w:delText>try</w:delText>
        </w:r>
        <w:r w:rsidR="00B26DD1" w:rsidDel="00E6091B">
          <w:delText xml:space="preserve"> </w:delText>
        </w:r>
        <w:r w:rsidRPr="00C4782F" w:rsidDel="00E6091B">
          <w:delText>to</w:delText>
        </w:r>
        <w:r w:rsidR="00B26DD1" w:rsidDel="00E6091B">
          <w:delText xml:space="preserve"> </w:delText>
        </w:r>
        <w:r w:rsidRPr="00C4782F" w:rsidDel="00E6091B">
          <w:delText>abort</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there</w:delText>
        </w:r>
        <w:r w:rsidR="00B26DD1" w:rsidDel="00E6091B">
          <w:delText xml:space="preserve"> </w:delText>
        </w:r>
        <w:r w:rsidRPr="00C4782F" w:rsidDel="00E6091B">
          <w:delText>is</w:delText>
        </w:r>
        <w:r w:rsidR="00B26DD1" w:rsidDel="00E6091B">
          <w:delText xml:space="preserve"> </w:delText>
        </w:r>
        <w:r w:rsidRPr="00C4782F" w:rsidDel="00E6091B">
          <w:delText>no</w:delText>
        </w:r>
        <w:r w:rsidR="00B26DD1" w:rsidDel="00E6091B">
          <w:delText xml:space="preserve"> </w:delText>
        </w:r>
        <w:r w:rsidRPr="00C4782F" w:rsidDel="00E6091B">
          <w:delText>guarantee</w:delText>
        </w:r>
        <w:r w:rsidR="00B26DD1" w:rsidDel="00E6091B">
          <w:delText xml:space="preserve"> </w:delText>
        </w:r>
        <w:r w:rsidRPr="00C4782F" w:rsidDel="00E6091B">
          <w:delText>that</w:delText>
        </w:r>
        <w:r w:rsidR="00B26DD1" w:rsidDel="00E6091B">
          <w:delText xml:space="preserve"> </w:delText>
        </w:r>
        <w:r w:rsidRPr="00C4782F" w:rsidDel="00E6091B">
          <w:delText>it</w:delText>
        </w:r>
        <w:r w:rsidR="00B26DD1" w:rsidDel="00E6091B">
          <w:delText xml:space="preserve"> </w:delText>
        </w:r>
        <w:r w:rsidRPr="00C4782F" w:rsidDel="00E6091B">
          <w:delText>will</w:delText>
        </w:r>
        <w:r w:rsidR="00B26DD1" w:rsidDel="00E6091B">
          <w:delText xml:space="preserve"> </w:delText>
        </w:r>
        <w:r w:rsidRPr="00C4782F" w:rsidDel="00E6091B">
          <w:delText>succeed.</w:delText>
        </w:r>
        <w:r w:rsidR="00B26DD1" w:rsidDel="00E6091B">
          <w:delText xml:space="preserve"> </w:delText>
        </w:r>
        <w:r w:rsidRPr="00C4782F" w:rsidDel="00E6091B">
          <w:delText>For</w:delText>
        </w:r>
        <w:r w:rsidR="00B26DD1" w:rsidDel="00E6091B">
          <w:delText xml:space="preserve"> </w:delText>
        </w:r>
        <w:r w:rsidRPr="00C4782F" w:rsidDel="00E6091B">
          <w:delText>example,</w:delText>
        </w:r>
        <w:r w:rsidR="00B26DD1" w:rsidDel="00E6091B">
          <w:delText xml:space="preserve"> </w:delText>
        </w:r>
        <w:r w:rsidRPr="00C4782F" w:rsidDel="00E6091B">
          <w:delText>the</w:delText>
        </w:r>
        <w:r w:rsidR="00B26DD1" w:rsidDel="00E6091B">
          <w:delText xml:space="preserve"> </w:delText>
        </w:r>
        <w:r w:rsidRPr="00C4782F" w:rsidDel="00E6091B">
          <w:delText>runtime</w:delText>
        </w:r>
        <w:r w:rsidR="00B26DD1" w:rsidDel="00E6091B">
          <w:delText xml:space="preserve"> </w:delText>
        </w:r>
        <w:r w:rsidRPr="00C4782F" w:rsidDel="00E6091B">
          <w:delText>will</w:delText>
        </w:r>
        <w:r w:rsidR="00B26DD1" w:rsidDel="00E6091B">
          <w:delText xml:space="preserve"> </w:delText>
        </w:r>
        <w:r w:rsidRPr="00C4782F" w:rsidDel="00E6091B">
          <w:delText>not</w:delText>
        </w:r>
        <w:r w:rsidR="00B26DD1" w:rsidDel="00E6091B">
          <w:delText xml:space="preserve"> </w:delText>
        </w:r>
        <w:r w:rsidRPr="00C4782F" w:rsidDel="00E6091B">
          <w:delText>attempt</w:delText>
        </w:r>
        <w:r w:rsidR="00B26DD1" w:rsidDel="00E6091B">
          <w:delText xml:space="preserve"> </w:delText>
        </w:r>
        <w:r w:rsidRPr="00C4782F" w:rsidDel="00E6091B">
          <w:delText>to</w:delText>
        </w:r>
        <w:r w:rsidR="00B26DD1" w:rsidDel="00E6091B">
          <w:delText xml:space="preserve"> </w:delText>
        </w:r>
        <w:r w:rsidRPr="00C4782F" w:rsidDel="00E6091B">
          <w:delText>cause</w:delText>
        </w:r>
        <w:r w:rsidR="00B26DD1" w:rsidDel="00E6091B">
          <w:delText xml:space="preserve"> </w:delText>
        </w:r>
        <w:r w:rsidRPr="00C4782F" w:rsidDel="00E6091B">
          <w:delText>a</w:delText>
        </w:r>
        <w:r w:rsidR="00B26DD1" w:rsidDel="00E6091B">
          <w:delText xml:space="preserve"> </w:delText>
        </w:r>
        <w:r w:rsidRPr="009C65D4" w:rsidDel="00E6091B">
          <w:rPr>
            <w:rStyle w:val="CITchapbm"/>
          </w:rPr>
          <w:delText>ThreadAbortException</w:delText>
        </w:r>
        <w:r w:rsidR="00B26DD1" w:rsidDel="00E6091B">
          <w:delText xml:space="preserve"> </w:delText>
        </w:r>
        <w:r w:rsidRPr="00C4782F" w:rsidDel="00E6091B">
          <w:delText>if</w:delText>
        </w:r>
        <w:r w:rsidR="00B26DD1" w:rsidDel="00E6091B">
          <w:delText xml:space="preserve"> </w:delText>
        </w:r>
        <w:r w:rsidRPr="00C4782F" w:rsidDel="00E6091B">
          <w:delText>the</w:delText>
        </w:r>
        <w:r w:rsidR="00B26DD1" w:rsidDel="00E6091B">
          <w:delText xml:space="preserve"> </w:delText>
        </w:r>
        <w:r w:rsidRPr="00C4782F" w:rsidDel="00E6091B">
          <w:delText>point</w:delText>
        </w:r>
        <w:r w:rsidR="00B26DD1" w:rsidDel="00E6091B">
          <w:delText xml:space="preserve"> </w:delText>
        </w:r>
        <w:r w:rsidRPr="00C4782F" w:rsidDel="00E6091B">
          <w:delText>of</w:delText>
        </w:r>
        <w:r w:rsidR="00B26DD1" w:rsidDel="00E6091B">
          <w:delText xml:space="preserve"> </w:delText>
        </w:r>
        <w:r w:rsidRPr="00C4782F" w:rsidDel="00E6091B">
          <w:delText>control</w:delText>
        </w:r>
        <w:r w:rsidR="00B26DD1" w:rsidDel="00E6091B">
          <w:delText xml:space="preserve"> </w:delText>
        </w:r>
        <w:r w:rsidRPr="00C4782F" w:rsidDel="00E6091B">
          <w:delText>of</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is</w:delText>
        </w:r>
        <w:r w:rsidR="00B26DD1" w:rsidDel="00E6091B">
          <w:delText xml:space="preserve"> </w:delText>
        </w:r>
        <w:r w:rsidRPr="00C4782F" w:rsidDel="00E6091B">
          <w:delText>currently</w:delText>
        </w:r>
        <w:r w:rsidR="00B26DD1" w:rsidDel="00E6091B">
          <w:delText xml:space="preserve"> </w:delText>
        </w:r>
        <w:r w:rsidRPr="00C4782F" w:rsidDel="00E6091B">
          <w:delText>inside</w:delText>
        </w:r>
        <w:r w:rsidR="00B26DD1" w:rsidDel="00E6091B">
          <w:delText xml:space="preserve"> </w:delText>
        </w:r>
        <w:r w:rsidRPr="00C4782F" w:rsidDel="00E6091B">
          <w:delText>a</w:delText>
        </w:r>
        <w:r w:rsidR="00B26DD1" w:rsidDel="00E6091B">
          <w:delText xml:space="preserve"> </w:delText>
        </w:r>
        <w:r w:rsidRPr="00B25458" w:rsidDel="00E6091B">
          <w:delText>finally</w:delText>
        </w:r>
        <w:r w:rsidR="00B26DD1" w:rsidDel="00E6091B">
          <w:delText xml:space="preserve"> </w:delText>
        </w:r>
        <w:r w:rsidRPr="00C4782F" w:rsidDel="00E6091B">
          <w:delText>block</w:delText>
        </w:r>
        <w:r w:rsidR="00B26DD1" w:rsidDel="00E6091B">
          <w:delText xml:space="preserve"> </w:delText>
        </w:r>
        <w:r w:rsidRPr="00C4782F" w:rsidDel="00E6091B">
          <w:delText>(because</w:delText>
        </w:r>
        <w:r w:rsidR="00B26DD1" w:rsidDel="00E6091B">
          <w:delText xml:space="preserve"> </w:delText>
        </w:r>
        <w:r w:rsidRPr="00C4782F" w:rsidDel="00E6091B">
          <w:delText>critical</w:delText>
        </w:r>
        <w:r w:rsidR="00B26DD1" w:rsidDel="00E6091B">
          <w:delText xml:space="preserve"> </w:delText>
        </w:r>
        <w:r w:rsidRPr="00C4782F" w:rsidDel="00E6091B">
          <w:delText>cleanup</w:delText>
        </w:r>
        <w:r w:rsidR="00B26DD1" w:rsidDel="00E6091B">
          <w:delText xml:space="preserve"> </w:delText>
        </w:r>
        <w:r w:rsidRPr="00C4782F" w:rsidDel="00E6091B">
          <w:delText>code</w:delText>
        </w:r>
        <w:r w:rsidR="00B26DD1" w:rsidDel="00E6091B">
          <w:delText xml:space="preserve"> </w:delText>
        </w:r>
        <w:r w:rsidRPr="00C4782F" w:rsidDel="00E6091B">
          <w:delText>could</w:delText>
        </w:r>
        <w:r w:rsidR="00B26DD1" w:rsidDel="00E6091B">
          <w:delText xml:space="preserve"> </w:delText>
        </w:r>
        <w:r w:rsidRPr="00C4782F" w:rsidDel="00E6091B">
          <w:delText>be</w:delText>
        </w:r>
        <w:r w:rsidR="00B26DD1" w:rsidDel="00E6091B">
          <w:delText xml:space="preserve"> </w:delText>
        </w:r>
        <w:r w:rsidRPr="00C4782F" w:rsidDel="00E6091B">
          <w:delText>running</w:delText>
        </w:r>
        <w:r w:rsidR="00B26DD1" w:rsidDel="00E6091B">
          <w:delText xml:space="preserve"> </w:delText>
        </w:r>
        <w:r w:rsidRPr="00C4782F" w:rsidDel="00E6091B">
          <w:delText>right</w:delText>
        </w:r>
        <w:r w:rsidR="00B26DD1" w:rsidDel="00E6091B">
          <w:delText xml:space="preserve"> </w:delText>
        </w:r>
        <w:r w:rsidRPr="00C4782F" w:rsidDel="00E6091B">
          <w:delText>now</w:delText>
        </w:r>
        <w:r w:rsidR="00B26DD1" w:rsidDel="00E6091B">
          <w:delText xml:space="preserve"> </w:delText>
        </w:r>
        <w:r w:rsidRPr="00C4782F" w:rsidDel="00E6091B">
          <w:delText>and</w:delText>
        </w:r>
        <w:r w:rsidR="00B26DD1" w:rsidDel="00E6091B">
          <w:delText xml:space="preserve"> </w:delText>
        </w:r>
        <w:r w:rsidRPr="00C4782F" w:rsidDel="00E6091B">
          <w:delText>should</w:delText>
        </w:r>
        <w:r w:rsidR="00B26DD1" w:rsidDel="00E6091B">
          <w:delText xml:space="preserve"> </w:delText>
        </w:r>
        <w:r w:rsidRPr="00C4782F" w:rsidDel="00E6091B">
          <w:delText>not</w:delText>
        </w:r>
        <w:r w:rsidR="00B26DD1" w:rsidDel="00E6091B">
          <w:delText xml:space="preserve"> </w:delText>
        </w:r>
        <w:r w:rsidRPr="00C4782F" w:rsidDel="00E6091B">
          <w:delText>be</w:delText>
        </w:r>
        <w:r w:rsidR="00B26DD1" w:rsidDel="00E6091B">
          <w:delText xml:space="preserve"> </w:delText>
        </w:r>
        <w:r w:rsidRPr="00C4782F" w:rsidDel="00E6091B">
          <w:delText>interrupted)</w:delText>
        </w:r>
        <w:r w:rsidR="00B26DD1" w:rsidDel="00E6091B">
          <w:delText xml:space="preserve"> </w:delText>
        </w:r>
        <w:r w:rsidRPr="00C4782F" w:rsidDel="00E6091B">
          <w:delText>or</w:delText>
        </w:r>
        <w:r w:rsidR="00B26DD1" w:rsidDel="00E6091B">
          <w:delText xml:space="preserve"> </w:delText>
        </w:r>
        <w:r w:rsidRPr="00C4782F" w:rsidDel="00E6091B">
          <w:delText>is</w:delText>
        </w:r>
        <w:r w:rsidR="00B26DD1" w:rsidDel="00E6091B">
          <w:delText xml:space="preserve"> </w:delText>
        </w:r>
        <w:r w:rsidRPr="00C4782F" w:rsidDel="00E6091B">
          <w:delText>in</w:delText>
        </w:r>
        <w:r w:rsidR="00B26DD1" w:rsidDel="00E6091B">
          <w:delText xml:space="preserve"> </w:delText>
        </w:r>
        <w:r w:rsidRPr="00C4782F" w:rsidDel="00E6091B">
          <w:delText>unmanaged</w:delText>
        </w:r>
        <w:r w:rsidR="00B26DD1" w:rsidDel="00E6091B">
          <w:delText xml:space="preserve"> </w:delText>
        </w:r>
        <w:r w:rsidRPr="00C4782F" w:rsidDel="00E6091B">
          <w:delText>code</w:delText>
        </w:r>
        <w:r w:rsidR="00B26DD1" w:rsidDel="00E6091B">
          <w:delText xml:space="preserve"> </w:delText>
        </w:r>
        <w:r w:rsidRPr="00C4782F" w:rsidDel="00E6091B">
          <w:delText>(because</w:delText>
        </w:r>
        <w:r w:rsidR="00B26DD1" w:rsidDel="00E6091B">
          <w:delText xml:space="preserve"> </w:delText>
        </w:r>
        <w:r w:rsidRPr="00C4782F" w:rsidDel="00E6091B">
          <w:delText>doing</w:delText>
        </w:r>
        <w:r w:rsidR="00B26DD1" w:rsidDel="00E6091B">
          <w:delText xml:space="preserve"> </w:delText>
        </w:r>
        <w:r w:rsidRPr="00C4782F" w:rsidDel="00E6091B">
          <w:delText>so</w:delText>
        </w:r>
        <w:r w:rsidR="00B26DD1" w:rsidDel="00E6091B">
          <w:delText xml:space="preserve"> </w:delText>
        </w:r>
        <w:r w:rsidRPr="00C4782F" w:rsidDel="00E6091B">
          <w:delText>could</w:delText>
        </w:r>
        <w:r w:rsidR="00B26DD1" w:rsidDel="00E6091B">
          <w:delText xml:space="preserve"> </w:delText>
        </w:r>
        <w:r w:rsidRPr="00C4782F" w:rsidDel="00E6091B">
          <w:delText>corrupt</w:delText>
        </w:r>
        <w:r w:rsidR="00B26DD1" w:rsidDel="00E6091B">
          <w:delText xml:space="preserve"> </w:delText>
        </w:r>
        <w:r w:rsidRPr="00C4782F" w:rsidDel="00E6091B">
          <w:delText>the</w:delText>
        </w:r>
        <w:r w:rsidR="00B26DD1" w:rsidDel="00E6091B">
          <w:delText xml:space="preserve"> </w:delText>
        </w:r>
        <w:r w:rsidRPr="00C4782F" w:rsidDel="00E6091B">
          <w:delText>CLR</w:delText>
        </w:r>
        <w:r w:rsidR="00B26DD1" w:rsidDel="00E6091B">
          <w:delText xml:space="preserve"> </w:delText>
        </w:r>
        <w:r w:rsidRPr="00C4782F" w:rsidDel="00E6091B">
          <w:delText>itself).</w:delText>
        </w:r>
        <w:r w:rsidR="00B26DD1" w:rsidDel="00E6091B">
          <w:delText xml:space="preserve"> </w:delText>
        </w:r>
        <w:r w:rsidRPr="00C4782F" w:rsidDel="00E6091B">
          <w:delText>Rather,</w:delText>
        </w:r>
        <w:r w:rsidR="00B26DD1" w:rsidDel="00E6091B">
          <w:delText xml:space="preserve"> </w:delText>
        </w:r>
        <w:r w:rsidRPr="00C4782F" w:rsidDel="00E6091B">
          <w:delText>the</w:delText>
        </w:r>
        <w:r w:rsidR="00B26DD1" w:rsidDel="00E6091B">
          <w:delText xml:space="preserve"> </w:delText>
        </w:r>
        <w:r w:rsidRPr="00C4782F" w:rsidDel="00E6091B">
          <w:delText>CLR</w:delText>
        </w:r>
        <w:r w:rsidR="00B26DD1" w:rsidDel="00E6091B">
          <w:delText xml:space="preserve"> </w:delText>
        </w:r>
        <w:r w:rsidRPr="00C4782F" w:rsidDel="00E6091B">
          <w:delText>defers</w:delText>
        </w:r>
        <w:r w:rsidR="00B26DD1" w:rsidDel="00E6091B">
          <w:delText xml:space="preserve"> </w:delText>
        </w:r>
        <w:r w:rsidRPr="00C4782F" w:rsidDel="00E6091B">
          <w:delText>throwing</w:delText>
        </w:r>
        <w:r w:rsidR="00B26DD1" w:rsidDel="00E6091B">
          <w:delText xml:space="preserve"> </w:delText>
        </w:r>
        <w:r w:rsidRPr="00C4782F" w:rsidDel="00E6091B">
          <w:delText>the</w:delText>
        </w:r>
        <w:r w:rsidR="00B26DD1" w:rsidDel="00E6091B">
          <w:delText xml:space="preserve"> </w:delText>
        </w:r>
        <w:r w:rsidRPr="00C4782F" w:rsidDel="00E6091B">
          <w:delText>exception</w:delText>
        </w:r>
        <w:r w:rsidR="00B26DD1" w:rsidDel="00E6091B">
          <w:delText xml:space="preserve"> </w:delText>
        </w:r>
        <w:r w:rsidRPr="00C4782F" w:rsidDel="00E6091B">
          <w:delText>until</w:delText>
        </w:r>
        <w:r w:rsidR="00B26DD1" w:rsidDel="00E6091B">
          <w:delText xml:space="preserve"> </w:delText>
        </w:r>
        <w:r w:rsidRPr="00C4782F" w:rsidDel="00E6091B">
          <w:delText>control</w:delText>
        </w:r>
        <w:r w:rsidR="00B26DD1" w:rsidDel="00E6091B">
          <w:delText xml:space="preserve"> </w:delText>
        </w:r>
        <w:r w:rsidRPr="00C4782F" w:rsidDel="00E6091B">
          <w:delText>leaves</w:delText>
        </w:r>
        <w:r w:rsidR="00B26DD1" w:rsidDel="00E6091B">
          <w:delText xml:space="preserve"> </w:delText>
        </w:r>
        <w:r w:rsidRPr="00C4782F" w:rsidDel="00E6091B">
          <w:delText>the</w:delText>
        </w:r>
        <w:r w:rsidR="00B26DD1" w:rsidDel="00E6091B">
          <w:delText xml:space="preserve"> </w:delText>
        </w:r>
        <w:r w:rsidRPr="00B25458" w:rsidDel="00E6091B">
          <w:delText>finally</w:delText>
        </w:r>
        <w:r w:rsidR="00B26DD1" w:rsidDel="00E6091B">
          <w:delText xml:space="preserve"> </w:delText>
        </w:r>
        <w:r w:rsidRPr="00C4782F" w:rsidDel="00E6091B">
          <w:delText>block</w:delText>
        </w:r>
        <w:r w:rsidR="00B26DD1" w:rsidDel="00E6091B">
          <w:delText xml:space="preserve"> </w:delText>
        </w:r>
        <w:r w:rsidRPr="00C4782F" w:rsidDel="00E6091B">
          <w:delText>or</w:delText>
        </w:r>
        <w:r w:rsidR="00B26DD1" w:rsidDel="00E6091B">
          <w:delText xml:space="preserve"> </w:delText>
        </w:r>
        <w:r w:rsidRPr="00C4782F" w:rsidDel="00E6091B">
          <w:delText>returns</w:delText>
        </w:r>
        <w:r w:rsidR="00B26DD1" w:rsidDel="00E6091B">
          <w:delText xml:space="preserve"> </w:delText>
        </w:r>
        <w:r w:rsidRPr="00C4782F" w:rsidDel="00E6091B">
          <w:delText>to</w:delText>
        </w:r>
        <w:r w:rsidR="00B26DD1" w:rsidDel="00E6091B">
          <w:delText xml:space="preserve"> </w:delText>
        </w:r>
        <w:r w:rsidRPr="00C4782F" w:rsidDel="00E6091B">
          <w:delText>managed</w:delText>
        </w:r>
        <w:r w:rsidR="00B26DD1" w:rsidDel="00E6091B">
          <w:delText xml:space="preserve"> </w:delText>
        </w:r>
        <w:r w:rsidRPr="00C4782F" w:rsidDel="00E6091B">
          <w:delText>code.</w:delText>
        </w:r>
        <w:r w:rsidR="00B26DD1" w:rsidDel="00E6091B">
          <w:delText xml:space="preserve"> </w:delText>
        </w:r>
        <w:r w:rsidRPr="00C4782F" w:rsidDel="00E6091B">
          <w:delText>But</w:delText>
        </w:r>
        <w:r w:rsidR="00B26DD1" w:rsidDel="00E6091B">
          <w:delText xml:space="preserve"> </w:delText>
        </w:r>
        <w:r w:rsidRPr="00C4782F" w:rsidDel="00E6091B">
          <w:delText>there</w:delText>
        </w:r>
        <w:r w:rsidR="00B26DD1" w:rsidDel="00E6091B">
          <w:delText xml:space="preserve"> </w:delText>
        </w:r>
        <w:r w:rsidRPr="00C4782F" w:rsidDel="00E6091B">
          <w:delText>is</w:delText>
        </w:r>
        <w:r w:rsidR="00B26DD1" w:rsidDel="00E6091B">
          <w:delText xml:space="preserve"> </w:delText>
        </w:r>
        <w:r w:rsidRPr="00C4782F" w:rsidDel="00E6091B">
          <w:delText>no</w:delText>
        </w:r>
        <w:r w:rsidR="00B26DD1" w:rsidDel="00E6091B">
          <w:delText xml:space="preserve"> </w:delText>
        </w:r>
        <w:r w:rsidRPr="00C4782F" w:rsidDel="00E6091B">
          <w:delText>guarantee</w:delText>
        </w:r>
        <w:r w:rsidR="00B26DD1" w:rsidDel="00E6091B">
          <w:delText xml:space="preserve"> </w:delText>
        </w:r>
        <w:r w:rsidRPr="00C4782F" w:rsidDel="00E6091B">
          <w:delText>that</w:delText>
        </w:r>
        <w:r w:rsidR="00B26DD1" w:rsidDel="00E6091B">
          <w:delText xml:space="preserve"> </w:delText>
        </w:r>
        <w:r w:rsidRPr="00C4782F" w:rsidDel="00E6091B">
          <w:delText>this</w:delText>
        </w:r>
        <w:r w:rsidR="00B26DD1" w:rsidDel="00E6091B">
          <w:delText xml:space="preserve"> </w:delText>
        </w:r>
        <w:r w:rsidRPr="00C4782F" w:rsidDel="00E6091B">
          <w:delText>ever</w:delText>
        </w:r>
        <w:r w:rsidR="00B26DD1" w:rsidDel="00E6091B">
          <w:delText xml:space="preserve"> </w:delText>
        </w:r>
        <w:r w:rsidRPr="00C4782F" w:rsidDel="00E6091B">
          <w:delText>happens.</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being</w:delText>
        </w:r>
        <w:r w:rsidR="00B26DD1" w:rsidDel="00E6091B">
          <w:delText xml:space="preserve"> </w:delText>
        </w:r>
        <w:r w:rsidRPr="00C4782F" w:rsidDel="00E6091B">
          <w:delText>aborted</w:delText>
        </w:r>
        <w:r w:rsidR="00B26DD1" w:rsidDel="00E6091B">
          <w:delText xml:space="preserve"> </w:delText>
        </w:r>
        <w:r w:rsidRPr="00C4782F" w:rsidDel="00E6091B">
          <w:delText>might</w:delText>
        </w:r>
        <w:r w:rsidR="00B26DD1" w:rsidDel="00E6091B">
          <w:delText xml:space="preserve"> </w:delText>
        </w:r>
        <w:r w:rsidRPr="00C4782F" w:rsidDel="00E6091B">
          <w:delText>contain</w:delText>
        </w:r>
        <w:r w:rsidR="00B26DD1" w:rsidDel="00E6091B">
          <w:delText xml:space="preserve"> </w:delText>
        </w:r>
        <w:r w:rsidRPr="00C4782F" w:rsidDel="00E6091B">
          <w:delText>an</w:delText>
        </w:r>
        <w:r w:rsidR="00B26DD1" w:rsidDel="00E6091B">
          <w:delText xml:space="preserve"> </w:delText>
        </w:r>
        <w:r w:rsidRPr="00C4782F" w:rsidDel="00E6091B">
          <w:delText>infinite</w:delText>
        </w:r>
        <w:r w:rsidR="00B26DD1" w:rsidDel="00E6091B">
          <w:delText xml:space="preserve"> </w:delText>
        </w:r>
        <w:r w:rsidRPr="00C4782F" w:rsidDel="00E6091B">
          <w:delText>loop</w:delText>
        </w:r>
        <w:r w:rsidR="00B26DD1" w:rsidDel="00E6091B">
          <w:delText xml:space="preserve"> </w:delText>
        </w:r>
        <w:r w:rsidRPr="00C4782F" w:rsidDel="00E6091B">
          <w:delText>inside</w:delText>
        </w:r>
        <w:r w:rsidR="00B26DD1" w:rsidDel="00E6091B">
          <w:delText xml:space="preserve"> </w:delText>
        </w:r>
        <w:r w:rsidRPr="00C4782F" w:rsidDel="00E6091B">
          <w:delText>a</w:delText>
        </w:r>
        <w:r w:rsidR="00B26DD1" w:rsidDel="00E6091B">
          <w:delText xml:space="preserve"> </w:delText>
        </w:r>
        <w:r w:rsidRPr="00B25458" w:rsidDel="00E6091B">
          <w:delText>finally</w:delText>
        </w:r>
        <w:r w:rsidR="00B26DD1" w:rsidDel="00E6091B">
          <w:delText xml:space="preserve"> </w:delText>
        </w:r>
        <w:r w:rsidRPr="00C4782F" w:rsidDel="00E6091B">
          <w:delText>block.</w:delText>
        </w:r>
        <w:r w:rsidR="00B26DD1" w:rsidDel="00E6091B">
          <w:delText xml:space="preserve"> </w:delText>
        </w:r>
        <w:r w:rsidRPr="00C4782F" w:rsidDel="00E6091B">
          <w:delText>(Ironically,</w:delText>
        </w:r>
        <w:r w:rsidR="00B26DD1" w:rsidDel="00E6091B">
          <w:delText xml:space="preserve"> </w:delText>
        </w:r>
        <w:r w:rsidRPr="00C4782F" w:rsidDel="00E6091B">
          <w:delText>the</w:delText>
        </w:r>
        <w:r w:rsidR="00B26DD1" w:rsidDel="00E6091B">
          <w:delText xml:space="preserve"> </w:delText>
        </w:r>
        <w:r w:rsidRPr="00C4782F" w:rsidDel="00E6091B">
          <w:delText>fact</w:delText>
        </w:r>
        <w:r w:rsidR="00B26DD1" w:rsidDel="00E6091B">
          <w:delText xml:space="preserve"> </w:delText>
        </w:r>
        <w:r w:rsidRPr="00C4782F" w:rsidDel="00E6091B">
          <w:delText>that</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has</w:delText>
        </w:r>
        <w:r w:rsidR="00B26DD1" w:rsidDel="00E6091B">
          <w:delText xml:space="preserve"> </w:delText>
        </w:r>
        <w:r w:rsidRPr="00C4782F" w:rsidDel="00E6091B">
          <w:delText>an</w:delText>
        </w:r>
        <w:r w:rsidR="00B26DD1" w:rsidDel="00E6091B">
          <w:delText xml:space="preserve"> </w:delText>
        </w:r>
        <w:r w:rsidRPr="00C4782F" w:rsidDel="00E6091B">
          <w:delText>infinite</w:delText>
        </w:r>
        <w:r w:rsidR="00B26DD1" w:rsidDel="00E6091B">
          <w:delText xml:space="preserve"> </w:delText>
        </w:r>
        <w:r w:rsidRPr="00C4782F" w:rsidDel="00E6091B">
          <w:delText>loop</w:delText>
        </w:r>
        <w:r w:rsidR="00B26DD1" w:rsidDel="00E6091B">
          <w:delText xml:space="preserve"> </w:delText>
        </w:r>
        <w:r w:rsidRPr="00C4782F" w:rsidDel="00E6091B">
          <w:delText>might</w:delText>
        </w:r>
        <w:r w:rsidR="00B26DD1" w:rsidDel="00E6091B">
          <w:delText xml:space="preserve"> </w:delText>
        </w:r>
        <w:r w:rsidRPr="00C4782F" w:rsidDel="00E6091B">
          <w:delText>be</w:delText>
        </w:r>
        <w:r w:rsidR="00B26DD1" w:rsidDel="00E6091B">
          <w:delText xml:space="preserve"> </w:delText>
        </w:r>
        <w:r w:rsidRPr="00C4782F" w:rsidDel="00E6091B">
          <w:delText>the</w:delText>
        </w:r>
        <w:r w:rsidR="00B26DD1" w:rsidDel="00E6091B">
          <w:delText xml:space="preserve"> </w:delText>
        </w:r>
        <w:r w:rsidRPr="00C4782F" w:rsidDel="00E6091B">
          <w:delText>reason</w:delText>
        </w:r>
        <w:r w:rsidR="00B26DD1" w:rsidDel="00E6091B">
          <w:delText xml:space="preserve"> </w:delText>
        </w:r>
        <w:r w:rsidRPr="00C4782F" w:rsidDel="00E6091B">
          <w:delText>you</w:delText>
        </w:r>
        <w:r w:rsidR="00B26DD1" w:rsidDel="00E6091B">
          <w:delText xml:space="preserve"> </w:delText>
        </w:r>
        <w:r w:rsidRPr="00C4782F" w:rsidDel="00E6091B">
          <w:delText>are</w:delText>
        </w:r>
        <w:r w:rsidR="00B26DD1" w:rsidDel="00E6091B">
          <w:delText xml:space="preserve"> </w:delText>
        </w:r>
        <w:r w:rsidRPr="00C4782F" w:rsidDel="00E6091B">
          <w:delText>attempting</w:delText>
        </w:r>
        <w:r w:rsidR="00B26DD1" w:rsidDel="00E6091B">
          <w:delText xml:space="preserve"> </w:delText>
        </w:r>
        <w:r w:rsidRPr="00C4782F" w:rsidDel="00E6091B">
          <w:delText>to</w:delText>
        </w:r>
        <w:r w:rsidR="00B26DD1" w:rsidDel="00E6091B">
          <w:delText xml:space="preserve"> </w:delText>
        </w:r>
        <w:r w:rsidRPr="00C4782F" w:rsidDel="00E6091B">
          <w:delText>abort</w:delText>
        </w:r>
        <w:r w:rsidR="00B26DD1" w:rsidDel="00E6091B">
          <w:delText xml:space="preserve"> </w:delText>
        </w:r>
        <w:r w:rsidRPr="00C4782F" w:rsidDel="00E6091B">
          <w:delText>it</w:delText>
        </w:r>
        <w:r w:rsidR="00B26DD1" w:rsidDel="00E6091B">
          <w:delText xml:space="preserve"> </w:delText>
        </w:r>
        <w:r w:rsidRPr="00C4782F" w:rsidDel="00E6091B">
          <w:delText>in</w:delText>
        </w:r>
        <w:r w:rsidR="00B26DD1" w:rsidDel="00E6091B">
          <w:delText xml:space="preserve"> </w:delText>
        </w:r>
        <w:r w:rsidRPr="00C4782F" w:rsidDel="00E6091B">
          <w:delText>the</w:delText>
        </w:r>
        <w:r w:rsidR="00B26DD1" w:rsidDel="00E6091B">
          <w:delText xml:space="preserve"> </w:delText>
        </w:r>
        <w:r w:rsidRPr="00C4782F" w:rsidDel="00E6091B">
          <w:delText>first</w:delText>
        </w:r>
        <w:r w:rsidR="00B26DD1" w:rsidDel="00E6091B">
          <w:delText xml:space="preserve"> </w:delText>
        </w:r>
        <w:r w:rsidRPr="00C4782F" w:rsidDel="00E6091B">
          <w:delText>place.)</w:delText>
        </w:r>
      </w:del>
    </w:p>
    <w:p w14:paraId="713873BB" w14:textId="0A4EC9C5" w:rsidR="00E73B39" w:rsidRPr="00C4782F" w:rsidDel="00E6091B" w:rsidRDefault="00FA3D78" w:rsidP="00370172">
      <w:pPr>
        <w:pStyle w:val="BLMID"/>
        <w:rPr>
          <w:del w:id="428" w:author="Mark Michaelis" w:date="2020-01-19T08:35:00Z"/>
        </w:rPr>
      </w:pPr>
      <w:del w:id="429" w:author="Mark Michaelis" w:date="2020-01-19T08:35:00Z">
        <w:r w:rsidRPr="00C4782F" w:rsidDel="00E6091B">
          <w:delText>The</w:delText>
        </w:r>
        <w:r w:rsidR="00B26DD1" w:rsidDel="00E6091B">
          <w:delText xml:space="preserve"> </w:delText>
        </w:r>
        <w:r w:rsidRPr="00C4782F" w:rsidDel="00E6091B">
          <w:delText>aborted</w:delText>
        </w:r>
        <w:r w:rsidR="00B26DD1" w:rsidDel="00E6091B">
          <w:delText xml:space="preserve"> </w:delText>
        </w:r>
        <w:r w:rsidRPr="00C4782F" w:rsidDel="00E6091B">
          <w:delText>thread</w:delText>
        </w:r>
        <w:r w:rsidR="00B26DD1" w:rsidDel="00E6091B">
          <w:delText xml:space="preserve"> </w:delText>
        </w:r>
        <w:r w:rsidRPr="00C4782F" w:rsidDel="00E6091B">
          <w:delText>might</w:delText>
        </w:r>
        <w:r w:rsidR="00B26DD1" w:rsidDel="00E6091B">
          <w:delText xml:space="preserve"> </w:delText>
        </w:r>
        <w:r w:rsidRPr="00C4782F" w:rsidDel="00E6091B">
          <w:delText>be</w:delText>
        </w:r>
        <w:r w:rsidR="00B26DD1" w:rsidDel="00E6091B">
          <w:delText xml:space="preserve"> </w:delText>
        </w:r>
        <w:r w:rsidRPr="00C4782F" w:rsidDel="00E6091B">
          <w:delText>in</w:delText>
        </w:r>
        <w:r w:rsidR="00B26DD1" w:rsidDel="00E6091B">
          <w:delText xml:space="preserve"> </w:delText>
        </w:r>
        <w:r w:rsidRPr="00C4782F" w:rsidDel="00E6091B">
          <w:delText>critical</w:delText>
        </w:r>
        <w:r w:rsidR="00B26DD1" w:rsidDel="00E6091B">
          <w:delText xml:space="preserve"> </w:delText>
        </w:r>
        <w:r w:rsidRPr="00C4782F" w:rsidDel="00E6091B">
          <w:delText>code</w:delText>
        </w:r>
        <w:r w:rsidR="00B26DD1" w:rsidDel="00E6091B">
          <w:delText xml:space="preserve"> </w:delText>
        </w:r>
        <w:r w:rsidRPr="00C4782F" w:rsidDel="00E6091B">
          <w:delText>protected</w:delText>
        </w:r>
        <w:r w:rsidR="00B26DD1" w:rsidDel="00E6091B">
          <w:delText xml:space="preserve"> </w:delText>
        </w:r>
        <w:r w:rsidRPr="00C4782F" w:rsidDel="00E6091B">
          <w:delText>by</w:delText>
        </w:r>
        <w:r w:rsidR="00B26DD1" w:rsidDel="00E6091B">
          <w:delText xml:space="preserve"> </w:delText>
        </w:r>
        <w:r w:rsidRPr="00C4782F" w:rsidDel="00E6091B">
          <w:delText>a</w:delText>
        </w:r>
        <w:r w:rsidR="00B26DD1" w:rsidDel="00E6091B">
          <w:delText xml:space="preserve"> </w:delText>
        </w:r>
        <w:r w:rsidRPr="009C65D4" w:rsidDel="00E6091B">
          <w:rPr>
            <w:rStyle w:val="CITchapbm"/>
          </w:rPr>
          <w:delText>lock</w:delText>
        </w:r>
        <w:r w:rsidR="00B26DD1" w:rsidDel="00E6091B">
          <w:delText xml:space="preserve"> </w:delText>
        </w:r>
        <w:r w:rsidRPr="00C4782F" w:rsidDel="00E6091B">
          <w:delText>statement.</w:delText>
        </w:r>
        <w:r w:rsidR="00B26DD1" w:rsidDel="00E6091B">
          <w:delText xml:space="preserve"> </w:delText>
        </w:r>
        <w:r w:rsidRPr="002645E3" w:rsidDel="00E6091B">
          <w:delText>(See</w:delText>
        </w:r>
        <w:r w:rsidR="00B26DD1" w:rsidDel="00E6091B">
          <w:delText xml:space="preserve"> </w:delText>
        </w:r>
        <w:r w:rsidR="00311FF1" w:rsidRPr="002645E3" w:rsidDel="00E6091B">
          <w:delText>Chapter</w:delText>
        </w:r>
        <w:r w:rsidR="00B26DD1" w:rsidDel="00E6091B">
          <w:delText xml:space="preserve"> </w:delText>
        </w:r>
        <w:r w:rsidR="002645E3" w:rsidRPr="002645E3" w:rsidDel="00E6091B">
          <w:delText>20</w:delText>
        </w:r>
        <w:r w:rsidR="00B26DD1" w:rsidDel="00E6091B">
          <w:delText xml:space="preserve"> </w:delText>
        </w:r>
        <w:r w:rsidRPr="002645E3" w:rsidDel="00E6091B">
          <w:delText>for</w:delText>
        </w:r>
        <w:r w:rsidR="00B26DD1" w:rsidDel="00E6091B">
          <w:delText xml:space="preserve"> </w:delText>
        </w:r>
        <w:r w:rsidRPr="002645E3" w:rsidDel="00E6091B">
          <w:delText>details.)</w:delText>
        </w:r>
        <w:r w:rsidR="00B26DD1" w:rsidDel="00E6091B">
          <w:delText xml:space="preserve"> </w:delText>
        </w:r>
        <w:r w:rsidRPr="00C4782F" w:rsidDel="00E6091B">
          <w:delText>Unlike</w:delText>
        </w:r>
        <w:r w:rsidR="00B26DD1" w:rsidDel="00E6091B">
          <w:delText xml:space="preserve"> </w:delText>
        </w:r>
        <w:r w:rsidRPr="00C4782F" w:rsidDel="00E6091B">
          <w:delText>a</w:delText>
        </w:r>
        <w:r w:rsidR="00B26DD1" w:rsidDel="00E6091B">
          <w:delText xml:space="preserve"> </w:delText>
        </w:r>
        <w:r w:rsidRPr="00B25458" w:rsidDel="00E6091B">
          <w:delText>finally</w:delText>
        </w:r>
        <w:r w:rsidR="00B26DD1" w:rsidDel="00E6091B">
          <w:delText xml:space="preserve"> </w:delText>
        </w:r>
        <w:r w:rsidR="00311FF1" w:rsidDel="00E6091B">
          <w:delText>block</w:delText>
        </w:r>
        <w:r w:rsidRPr="00C4782F" w:rsidDel="00E6091B">
          <w:delText>,</w:delText>
        </w:r>
        <w:r w:rsidR="00B26DD1" w:rsidDel="00E6091B">
          <w:delText xml:space="preserve"> </w:delText>
        </w:r>
        <w:r w:rsidRPr="00C4782F" w:rsidDel="00E6091B">
          <w:delText>a</w:delText>
        </w:r>
        <w:r w:rsidR="00B26DD1" w:rsidDel="00E6091B">
          <w:delText xml:space="preserve"> </w:delText>
        </w:r>
        <w:r w:rsidRPr="009C65D4" w:rsidDel="00E6091B">
          <w:rPr>
            <w:rStyle w:val="CITchapbm"/>
          </w:rPr>
          <w:delText>lock</w:delText>
        </w:r>
        <w:r w:rsidR="00B26DD1" w:rsidDel="00E6091B">
          <w:delText xml:space="preserve"> </w:delText>
        </w:r>
        <w:r w:rsidRPr="00C4782F" w:rsidDel="00E6091B">
          <w:delText>will</w:delText>
        </w:r>
        <w:r w:rsidR="00B26DD1" w:rsidDel="00E6091B">
          <w:delText xml:space="preserve"> </w:delText>
        </w:r>
        <w:r w:rsidRPr="00C4782F" w:rsidDel="00E6091B">
          <w:delText>not</w:delText>
        </w:r>
        <w:r w:rsidR="00B26DD1" w:rsidDel="00E6091B">
          <w:delText xml:space="preserve"> </w:delText>
        </w:r>
        <w:r w:rsidRPr="00C4782F" w:rsidDel="00E6091B">
          <w:delText>prevent</w:delText>
        </w:r>
        <w:r w:rsidR="00B26DD1" w:rsidDel="00E6091B">
          <w:delText xml:space="preserve"> </w:delText>
        </w:r>
        <w:r w:rsidRPr="00C4782F" w:rsidDel="00E6091B">
          <w:delText>the</w:delText>
        </w:r>
        <w:r w:rsidR="00B26DD1" w:rsidDel="00E6091B">
          <w:delText xml:space="preserve"> </w:delText>
        </w:r>
        <w:r w:rsidRPr="00C4782F" w:rsidDel="00E6091B">
          <w:delText>exception.</w:delText>
        </w:r>
        <w:r w:rsidR="00B26DD1" w:rsidDel="00E6091B">
          <w:delText xml:space="preserve"> </w:delText>
        </w:r>
        <w:r w:rsidRPr="00C4782F" w:rsidDel="00E6091B">
          <w:delText>The</w:delText>
        </w:r>
        <w:r w:rsidR="00B26DD1" w:rsidDel="00E6091B">
          <w:delText xml:space="preserve"> </w:delText>
        </w:r>
        <w:r w:rsidRPr="00C4782F" w:rsidDel="00E6091B">
          <w:delText>critical</w:delText>
        </w:r>
        <w:r w:rsidR="00B26DD1" w:rsidDel="00E6091B">
          <w:delText xml:space="preserve"> </w:delText>
        </w:r>
        <w:r w:rsidRPr="00C4782F" w:rsidDel="00E6091B">
          <w:delText>code</w:delText>
        </w:r>
        <w:r w:rsidR="00B26DD1" w:rsidDel="00E6091B">
          <w:delText xml:space="preserve"> </w:delText>
        </w:r>
        <w:r w:rsidRPr="00C4782F" w:rsidDel="00E6091B">
          <w:delText>will</w:delText>
        </w:r>
        <w:r w:rsidR="00B26DD1" w:rsidDel="00E6091B">
          <w:delText xml:space="preserve"> </w:delText>
        </w:r>
        <w:r w:rsidRPr="00C4782F" w:rsidDel="00E6091B">
          <w:delText>be</w:delText>
        </w:r>
        <w:r w:rsidR="00B26DD1" w:rsidDel="00E6091B">
          <w:delText xml:space="preserve"> </w:delText>
        </w:r>
        <w:r w:rsidRPr="00C4782F" w:rsidDel="00E6091B">
          <w:delText>interrupted</w:delText>
        </w:r>
        <w:r w:rsidR="00B26DD1" w:rsidDel="00E6091B">
          <w:delText xml:space="preserve"> </w:delText>
        </w:r>
        <w:r w:rsidRPr="00C4782F" w:rsidDel="00E6091B">
          <w:delText>halfway</w:delText>
        </w:r>
        <w:r w:rsidR="00B26DD1" w:rsidDel="00E6091B">
          <w:delText xml:space="preserve"> </w:delText>
        </w:r>
        <w:r w:rsidRPr="00C4782F" w:rsidDel="00E6091B">
          <w:delText>through</w:delText>
        </w:r>
        <w:r w:rsidR="00B26DD1" w:rsidDel="00E6091B">
          <w:delText xml:space="preserve"> </w:delText>
        </w:r>
        <w:r w:rsidRPr="00C4782F" w:rsidDel="00E6091B">
          <w:delText>by</w:delText>
        </w:r>
        <w:r w:rsidR="00B26DD1" w:rsidDel="00E6091B">
          <w:delText xml:space="preserve"> </w:delText>
        </w:r>
        <w:r w:rsidRPr="00C4782F" w:rsidDel="00E6091B">
          <w:delText>the</w:delText>
        </w:r>
        <w:r w:rsidR="00B26DD1" w:rsidDel="00E6091B">
          <w:delText xml:space="preserve"> </w:delText>
        </w:r>
        <w:r w:rsidRPr="00C4782F" w:rsidDel="00E6091B">
          <w:delText>exception,</w:delText>
        </w:r>
        <w:r w:rsidR="00B26DD1" w:rsidDel="00E6091B">
          <w:delText xml:space="preserve"> </w:delText>
        </w:r>
        <w:r w:rsidRPr="00C4782F" w:rsidDel="00E6091B">
          <w:delText>and</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lock</w:delText>
        </w:r>
        <w:r w:rsidR="00B26DD1" w:rsidDel="00E6091B">
          <w:delText xml:space="preserve"> </w:delText>
        </w:r>
        <w:r w:rsidRPr="00C4782F" w:rsidDel="00E6091B">
          <w:delText>object</w:delText>
        </w:r>
        <w:r w:rsidR="00B26DD1" w:rsidDel="00E6091B">
          <w:delText xml:space="preserve"> </w:delText>
        </w:r>
        <w:r w:rsidRPr="00C4782F" w:rsidDel="00E6091B">
          <w:delText>will</w:delText>
        </w:r>
        <w:r w:rsidR="00B26DD1" w:rsidDel="00E6091B">
          <w:delText xml:space="preserve"> </w:delText>
        </w:r>
        <w:r w:rsidRPr="00C4782F" w:rsidDel="00E6091B">
          <w:delText>be</w:delText>
        </w:r>
        <w:r w:rsidR="00B26DD1" w:rsidDel="00E6091B">
          <w:delText xml:space="preserve"> </w:delText>
        </w:r>
        <w:r w:rsidRPr="00C4782F" w:rsidDel="00E6091B">
          <w:delText>automatically</w:delText>
        </w:r>
        <w:r w:rsidR="00B26DD1" w:rsidDel="00E6091B">
          <w:delText xml:space="preserve"> </w:delText>
        </w:r>
        <w:r w:rsidRPr="00C4782F" w:rsidDel="00E6091B">
          <w:delText>released,</w:delText>
        </w:r>
        <w:r w:rsidR="00B26DD1" w:rsidDel="00E6091B">
          <w:delText xml:space="preserve"> </w:delText>
        </w:r>
        <w:r w:rsidRPr="00C4782F" w:rsidDel="00E6091B">
          <w:delText>allowing</w:delText>
        </w:r>
        <w:r w:rsidR="00B26DD1" w:rsidDel="00E6091B">
          <w:delText xml:space="preserve"> </w:delText>
        </w:r>
        <w:r w:rsidRPr="00C4782F" w:rsidDel="00E6091B">
          <w:delText>other</w:delText>
        </w:r>
        <w:r w:rsidR="00B26DD1" w:rsidDel="00E6091B">
          <w:delText xml:space="preserve"> </w:delText>
        </w:r>
        <w:r w:rsidRPr="00C4782F" w:rsidDel="00E6091B">
          <w:delText>code</w:delText>
        </w:r>
        <w:r w:rsidR="00B26DD1" w:rsidDel="00E6091B">
          <w:delText xml:space="preserve"> </w:delText>
        </w:r>
        <w:r w:rsidRPr="00C4782F" w:rsidDel="00E6091B">
          <w:delText>that</w:delText>
        </w:r>
        <w:r w:rsidR="00B26DD1" w:rsidDel="00E6091B">
          <w:delText xml:space="preserve"> </w:delText>
        </w:r>
        <w:r w:rsidRPr="00C4782F" w:rsidDel="00E6091B">
          <w:delText>is</w:delText>
        </w:r>
        <w:r w:rsidR="00B26DD1" w:rsidDel="00E6091B">
          <w:delText xml:space="preserve"> </w:delText>
        </w:r>
        <w:r w:rsidRPr="00C4782F" w:rsidDel="00E6091B">
          <w:delText>waiting</w:delText>
        </w:r>
        <w:r w:rsidR="00B26DD1" w:rsidDel="00E6091B">
          <w:delText xml:space="preserve"> </w:delText>
        </w:r>
        <w:r w:rsidRPr="00C4782F" w:rsidDel="00E6091B">
          <w:delText>on</w:delText>
        </w:r>
        <w:r w:rsidR="00B26DD1" w:rsidDel="00E6091B">
          <w:delText xml:space="preserve"> </w:delText>
        </w:r>
        <w:r w:rsidRPr="00C4782F" w:rsidDel="00E6091B">
          <w:delText>the</w:delText>
        </w:r>
        <w:r w:rsidR="00B26DD1" w:rsidDel="00E6091B">
          <w:delText xml:space="preserve"> </w:delText>
        </w:r>
        <w:r w:rsidRPr="009C65D4" w:rsidDel="00E6091B">
          <w:rPr>
            <w:rStyle w:val="CITchapbm"/>
          </w:rPr>
          <w:delText>lock</w:delText>
        </w:r>
        <w:r w:rsidR="00B26DD1" w:rsidDel="00E6091B">
          <w:delText xml:space="preserve"> </w:delText>
        </w:r>
        <w:r w:rsidRPr="00C4782F" w:rsidDel="00E6091B">
          <w:delText>object</w:delText>
        </w:r>
        <w:r w:rsidR="00B26DD1" w:rsidDel="00E6091B">
          <w:delText xml:space="preserve"> </w:delText>
        </w:r>
        <w:r w:rsidRPr="00C4782F" w:rsidDel="00E6091B">
          <w:delText>to</w:delText>
        </w:r>
        <w:r w:rsidR="00B26DD1" w:rsidDel="00E6091B">
          <w:delText xml:space="preserve"> </w:delText>
        </w:r>
        <w:r w:rsidRPr="00C4782F" w:rsidDel="00E6091B">
          <w:delText>enter</w:delText>
        </w:r>
        <w:r w:rsidR="00B26DD1" w:rsidDel="00E6091B">
          <w:delText xml:space="preserve"> </w:delText>
        </w:r>
        <w:r w:rsidRPr="00C4782F" w:rsidDel="00E6091B">
          <w:delText>the</w:delText>
        </w:r>
        <w:r w:rsidR="00B26DD1" w:rsidDel="00E6091B">
          <w:delText xml:space="preserve"> </w:delText>
        </w:r>
        <w:r w:rsidRPr="00C4782F" w:rsidDel="00E6091B">
          <w:delText>critical</w:delText>
        </w:r>
        <w:r w:rsidR="00B26DD1" w:rsidDel="00E6091B">
          <w:delText xml:space="preserve"> </w:delText>
        </w:r>
        <w:r w:rsidRPr="00C4782F" w:rsidDel="00E6091B">
          <w:delText>section</w:delText>
        </w:r>
        <w:r w:rsidR="00B26DD1" w:rsidDel="00E6091B">
          <w:delText xml:space="preserve"> </w:delText>
        </w:r>
        <w:r w:rsidRPr="00C4782F" w:rsidDel="00E6091B">
          <w:delText>and</w:delText>
        </w:r>
        <w:r w:rsidR="00B26DD1" w:rsidDel="00E6091B">
          <w:delText xml:space="preserve"> </w:delText>
        </w:r>
        <w:r w:rsidRPr="00C4782F" w:rsidDel="00E6091B">
          <w:delText>observe</w:delText>
        </w:r>
        <w:r w:rsidR="00B26DD1" w:rsidDel="00E6091B">
          <w:delText xml:space="preserve"> </w:delText>
        </w:r>
        <w:r w:rsidRPr="00C4782F" w:rsidDel="00E6091B">
          <w:delText>the</w:delText>
        </w:r>
        <w:r w:rsidR="00B26DD1" w:rsidDel="00E6091B">
          <w:delText xml:space="preserve"> </w:delText>
        </w:r>
        <w:r w:rsidRPr="00C4782F" w:rsidDel="00E6091B">
          <w:delText>state</w:delText>
        </w:r>
        <w:r w:rsidR="00B26DD1" w:rsidDel="00E6091B">
          <w:delText xml:space="preserve"> </w:delText>
        </w:r>
        <w:r w:rsidRPr="00C4782F" w:rsidDel="00E6091B">
          <w:delText>of</w:delText>
        </w:r>
        <w:r w:rsidR="00B26DD1" w:rsidDel="00E6091B">
          <w:delText xml:space="preserve"> </w:delText>
        </w:r>
        <w:r w:rsidRPr="00C4782F" w:rsidDel="00E6091B">
          <w:delText>the</w:delText>
        </w:r>
        <w:r w:rsidR="00B26DD1" w:rsidDel="00E6091B">
          <w:delText xml:space="preserve"> </w:delText>
        </w:r>
        <w:r w:rsidRPr="00C4782F" w:rsidDel="00E6091B">
          <w:delText>halfway-executed</w:delText>
        </w:r>
        <w:r w:rsidR="00B26DD1" w:rsidDel="00E6091B">
          <w:delText xml:space="preserve"> </w:delText>
        </w:r>
        <w:r w:rsidRPr="00C4782F" w:rsidDel="00E6091B">
          <w:delText>code.</w:delText>
        </w:r>
        <w:r w:rsidR="00B26DD1" w:rsidDel="00E6091B">
          <w:delText xml:space="preserve"> </w:delText>
        </w:r>
        <w:r w:rsidRPr="00C4782F" w:rsidDel="00E6091B">
          <w:delText>The</w:delText>
        </w:r>
        <w:r w:rsidR="00B26DD1" w:rsidDel="00E6091B">
          <w:delText xml:space="preserve"> </w:delText>
        </w:r>
        <w:r w:rsidRPr="00C4782F" w:rsidDel="00E6091B">
          <w:delText>whole</w:delText>
        </w:r>
        <w:r w:rsidR="00B26DD1" w:rsidDel="00E6091B">
          <w:delText xml:space="preserve"> </w:delText>
        </w:r>
        <w:r w:rsidRPr="00C4782F" w:rsidDel="00E6091B">
          <w:delText>point</w:delText>
        </w:r>
        <w:r w:rsidR="00B26DD1" w:rsidDel="00E6091B">
          <w:delText xml:space="preserve"> </w:delText>
        </w:r>
        <w:r w:rsidRPr="00C4782F" w:rsidDel="00E6091B">
          <w:delText>of</w:delText>
        </w:r>
        <w:r w:rsidR="00B26DD1" w:rsidDel="00E6091B">
          <w:delText xml:space="preserve"> </w:delText>
        </w:r>
        <w:r w:rsidRPr="00C4782F" w:rsidDel="00E6091B">
          <w:delText>locking</w:delText>
        </w:r>
        <w:r w:rsidR="00B26DD1" w:rsidDel="00E6091B">
          <w:delText xml:space="preserve"> </w:delText>
        </w:r>
        <w:r w:rsidRPr="00C4782F" w:rsidDel="00E6091B">
          <w:delText>is</w:delText>
        </w:r>
        <w:r w:rsidR="00B26DD1" w:rsidDel="00E6091B">
          <w:delText xml:space="preserve"> </w:delText>
        </w:r>
        <w:r w:rsidRPr="00C4782F" w:rsidDel="00E6091B">
          <w:delText>to</w:delText>
        </w:r>
        <w:r w:rsidR="00B26DD1" w:rsidDel="00E6091B">
          <w:delText xml:space="preserve"> </w:delText>
        </w:r>
        <w:r w:rsidRPr="00C4782F" w:rsidDel="00E6091B">
          <w:delText>prevent</w:delText>
        </w:r>
        <w:r w:rsidR="00B26DD1" w:rsidDel="00E6091B">
          <w:delText xml:space="preserve"> </w:delText>
        </w:r>
        <w:r w:rsidRPr="00C4782F" w:rsidDel="00E6091B">
          <w:delText>that</w:delText>
        </w:r>
        <w:r w:rsidR="00B26DD1" w:rsidDel="00E6091B">
          <w:delText xml:space="preserve"> </w:delText>
        </w:r>
        <w:r w:rsidRPr="00C4782F" w:rsidDel="00E6091B">
          <w:delText>scenario,</w:delText>
        </w:r>
        <w:r w:rsidR="00B26DD1" w:rsidDel="00E6091B">
          <w:delText xml:space="preserve"> </w:delText>
        </w:r>
        <w:r w:rsidR="00311FF1" w:rsidDel="00E6091B">
          <w:delText>so</w:delText>
        </w:r>
        <w:r w:rsidR="00B26DD1" w:rsidDel="00E6091B">
          <w:delText xml:space="preserve"> </w:delText>
        </w:r>
        <w:r w:rsidRPr="00C4782F" w:rsidDel="00E6091B">
          <w:delText>aborting</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can</w:delText>
        </w:r>
        <w:r w:rsidR="00B26DD1" w:rsidDel="00E6091B">
          <w:delText xml:space="preserve"> </w:delText>
        </w:r>
        <w:r w:rsidRPr="00C4782F" w:rsidDel="00E6091B">
          <w:delText>transform</w:delText>
        </w:r>
        <w:r w:rsidR="00B26DD1" w:rsidDel="00E6091B">
          <w:delText xml:space="preserve"> </w:delText>
        </w:r>
        <w:r w:rsidRPr="00C4782F" w:rsidDel="00E6091B">
          <w:delText>what</w:delText>
        </w:r>
        <w:r w:rsidR="00B26DD1" w:rsidDel="00E6091B">
          <w:delText xml:space="preserve"> </w:delText>
        </w:r>
        <w:r w:rsidRPr="00C4782F" w:rsidDel="00E6091B">
          <w:delText>looks</w:delText>
        </w:r>
        <w:r w:rsidR="00B26DD1" w:rsidDel="00E6091B">
          <w:delText xml:space="preserve"> </w:delText>
        </w:r>
        <w:r w:rsidRPr="00C4782F" w:rsidDel="00E6091B">
          <w:delText>like</w:delText>
        </w:r>
        <w:r w:rsidR="00B26DD1" w:rsidDel="00E6091B">
          <w:delText xml:space="preserve"> </w:delText>
        </w:r>
        <w:r w:rsidRPr="00C4782F" w:rsidDel="00E6091B">
          <w:delText>thread-safe</w:delText>
        </w:r>
        <w:r w:rsidR="00B26DD1" w:rsidDel="00E6091B">
          <w:delText xml:space="preserve"> </w:delText>
        </w:r>
        <w:r w:rsidRPr="00C4782F" w:rsidDel="00E6091B">
          <w:delText>code</w:delText>
        </w:r>
        <w:r w:rsidR="00B26DD1" w:rsidDel="00E6091B">
          <w:delText xml:space="preserve"> </w:delText>
        </w:r>
        <w:r w:rsidRPr="00C4782F" w:rsidDel="00E6091B">
          <w:delText>into</w:delText>
        </w:r>
        <w:r w:rsidR="00B26DD1" w:rsidDel="00E6091B">
          <w:delText xml:space="preserve"> </w:delText>
        </w:r>
        <w:r w:rsidRPr="00C4782F" w:rsidDel="00E6091B">
          <w:delText>dangerously</w:delText>
        </w:r>
        <w:r w:rsidR="00B26DD1" w:rsidDel="00E6091B">
          <w:delText xml:space="preserve"> </w:delText>
        </w:r>
        <w:r w:rsidRPr="00C4782F" w:rsidDel="00E6091B">
          <w:delText>incorrect</w:delText>
        </w:r>
        <w:r w:rsidR="00B26DD1" w:rsidDel="00E6091B">
          <w:delText xml:space="preserve"> </w:delText>
        </w:r>
        <w:r w:rsidRPr="00C4782F" w:rsidDel="00E6091B">
          <w:delText>code.</w:delText>
        </w:r>
      </w:del>
    </w:p>
    <w:p w14:paraId="1DBCCE99" w14:textId="753A67D2" w:rsidR="00E73B39" w:rsidRPr="00C4782F" w:rsidDel="00E6091B" w:rsidRDefault="00FA3D78" w:rsidP="002F057A">
      <w:pPr>
        <w:pStyle w:val="BLLAST"/>
        <w:rPr>
          <w:del w:id="430" w:author="Mark Michaelis" w:date="2020-01-19T08:35:00Z"/>
        </w:rPr>
      </w:pPr>
      <w:del w:id="431" w:author="Mark Michaelis" w:date="2020-01-19T08:35:00Z">
        <w:r w:rsidRPr="00C4782F" w:rsidDel="00E6091B">
          <w:delText>The</w:delText>
        </w:r>
        <w:r w:rsidR="00B26DD1" w:rsidDel="00E6091B">
          <w:delText xml:space="preserve"> </w:delText>
        </w:r>
        <w:r w:rsidRPr="00C4782F" w:rsidDel="00E6091B">
          <w:delText>CLR</w:delText>
        </w:r>
        <w:r w:rsidR="00B26DD1" w:rsidDel="00E6091B">
          <w:delText xml:space="preserve"> </w:delText>
        </w:r>
        <w:r w:rsidRPr="00C4782F" w:rsidDel="00E6091B">
          <w:delText>guarantees</w:delText>
        </w:r>
        <w:r w:rsidR="00B26DD1" w:rsidDel="00E6091B">
          <w:delText xml:space="preserve"> </w:delText>
        </w:r>
        <w:r w:rsidRPr="00C4782F" w:rsidDel="00E6091B">
          <w:delText>that</w:delText>
        </w:r>
        <w:r w:rsidR="00B26DD1" w:rsidDel="00E6091B">
          <w:delText xml:space="preserve"> </w:delText>
        </w:r>
        <w:r w:rsidRPr="00C4782F" w:rsidDel="00E6091B">
          <w:delText>its</w:delText>
        </w:r>
        <w:r w:rsidR="00B26DD1" w:rsidDel="00E6091B">
          <w:delText xml:space="preserve"> </w:delText>
        </w:r>
        <w:r w:rsidRPr="00C4782F" w:rsidDel="00E6091B">
          <w:delText>internal</w:delText>
        </w:r>
        <w:r w:rsidR="00B26DD1" w:rsidDel="00E6091B">
          <w:delText xml:space="preserve"> </w:delText>
        </w:r>
        <w:r w:rsidRPr="00C4782F" w:rsidDel="00E6091B">
          <w:delText>data</w:delText>
        </w:r>
        <w:r w:rsidR="00B26DD1" w:rsidDel="00E6091B">
          <w:delText xml:space="preserve"> </w:delText>
        </w:r>
        <w:r w:rsidRPr="00C4782F" w:rsidDel="00E6091B">
          <w:delText>structures</w:delText>
        </w:r>
        <w:r w:rsidR="00B26DD1" w:rsidDel="00E6091B">
          <w:delText xml:space="preserve"> </w:delText>
        </w:r>
        <w:r w:rsidRPr="00C4782F" w:rsidDel="00E6091B">
          <w:delText>will</w:delText>
        </w:r>
        <w:r w:rsidR="00B26DD1" w:rsidDel="00E6091B">
          <w:delText xml:space="preserve"> </w:delText>
        </w:r>
        <w:r w:rsidRPr="00C4782F" w:rsidDel="00E6091B">
          <w:delText>never</w:delText>
        </w:r>
        <w:r w:rsidR="00B26DD1" w:rsidDel="00E6091B">
          <w:delText xml:space="preserve"> </w:delText>
        </w:r>
        <w:r w:rsidRPr="00C4782F" w:rsidDel="00E6091B">
          <w:delText>be</w:delText>
        </w:r>
        <w:r w:rsidR="00B26DD1" w:rsidDel="00E6091B">
          <w:delText xml:space="preserve"> </w:delText>
        </w:r>
        <w:r w:rsidRPr="00C4782F" w:rsidDel="00E6091B">
          <w:delText>corrupted</w:delText>
        </w:r>
        <w:r w:rsidR="00B26DD1" w:rsidDel="00E6091B">
          <w:delText xml:space="preserve"> </w:delText>
        </w:r>
        <w:r w:rsidRPr="00C4782F" w:rsidDel="00E6091B">
          <w:delText>if</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is</w:delText>
        </w:r>
        <w:r w:rsidR="00B26DD1" w:rsidDel="00E6091B">
          <w:delText xml:space="preserve"> </w:delText>
        </w:r>
        <w:r w:rsidRPr="00C4782F" w:rsidDel="00E6091B">
          <w:delText>aborted,</w:delText>
        </w:r>
        <w:r w:rsidR="00B26DD1" w:rsidDel="00E6091B">
          <w:delText xml:space="preserve"> </w:delText>
        </w:r>
        <w:r w:rsidRPr="00C4782F" w:rsidDel="00E6091B">
          <w:delText>but</w:delText>
        </w:r>
        <w:r w:rsidR="00B26DD1" w:rsidDel="00E6091B">
          <w:delText xml:space="preserve"> </w:delText>
        </w:r>
        <w:r w:rsidRPr="00C4782F" w:rsidDel="00E6091B">
          <w:delText>the</w:delText>
        </w:r>
        <w:r w:rsidR="00B26DD1" w:rsidDel="00E6091B">
          <w:delText xml:space="preserve"> </w:delText>
        </w:r>
        <w:r w:rsidR="00E44B8A" w:rsidRPr="00E44B8A" w:rsidDel="00E6091B">
          <w:delText>Base</w:delText>
        </w:r>
        <w:r w:rsidR="00B26DD1" w:rsidDel="00E6091B">
          <w:delText xml:space="preserve"> </w:delText>
        </w:r>
        <w:r w:rsidR="00E44B8A" w:rsidRPr="00E44B8A" w:rsidDel="00E6091B">
          <w:delText>Class</w:delText>
        </w:r>
        <w:r w:rsidR="00B26DD1" w:rsidDel="00E6091B">
          <w:delText xml:space="preserve"> </w:delText>
        </w:r>
        <w:r w:rsidR="00E44B8A" w:rsidRPr="00E44B8A" w:rsidDel="00E6091B">
          <w:delText>Library</w:delText>
        </w:r>
        <w:r w:rsidR="00B26DD1" w:rsidDel="00E6091B">
          <w:delText xml:space="preserve"> </w:delText>
        </w:r>
        <w:r w:rsidR="00E44B8A" w:rsidDel="00E6091B">
          <w:delText>(</w:delText>
        </w:r>
        <w:r w:rsidRPr="00C4782F" w:rsidDel="00E6091B">
          <w:delText>BCL</w:delText>
        </w:r>
        <w:r w:rsidR="00E44B8A" w:rsidDel="00E6091B">
          <w:delText>)</w:delText>
        </w:r>
        <w:r w:rsidR="00B26DD1" w:rsidDel="00E6091B">
          <w:delText xml:space="preserve"> </w:delText>
        </w:r>
        <w:r w:rsidRPr="00C4782F" w:rsidDel="00E6091B">
          <w:delText>does</w:delText>
        </w:r>
        <w:r w:rsidR="00B26DD1" w:rsidDel="00E6091B">
          <w:delText xml:space="preserve"> </w:delText>
        </w:r>
        <w:r w:rsidRPr="00C4782F" w:rsidDel="00E6091B">
          <w:delText>not</w:delText>
        </w:r>
        <w:r w:rsidR="00B26DD1" w:rsidDel="00E6091B">
          <w:delText xml:space="preserve"> </w:delText>
        </w:r>
        <w:r w:rsidRPr="00C4782F" w:rsidDel="00E6091B">
          <w:delText>make</w:delText>
        </w:r>
        <w:r w:rsidR="00B26DD1" w:rsidDel="00E6091B">
          <w:delText xml:space="preserve"> </w:delText>
        </w:r>
        <w:r w:rsidRPr="00C4782F" w:rsidDel="00E6091B">
          <w:delText>this</w:delText>
        </w:r>
        <w:r w:rsidR="00B26DD1" w:rsidDel="00E6091B">
          <w:delText xml:space="preserve"> </w:delText>
        </w:r>
        <w:r w:rsidRPr="00C4782F" w:rsidDel="00E6091B">
          <w:delText>guarantee.</w:delText>
        </w:r>
        <w:r w:rsidR="00B26DD1" w:rsidDel="00E6091B">
          <w:delText xml:space="preserve"> </w:delText>
        </w:r>
        <w:r w:rsidRPr="00C4782F" w:rsidDel="00E6091B">
          <w:delText>Aborting</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can</w:delText>
        </w:r>
        <w:r w:rsidR="00B26DD1" w:rsidDel="00E6091B">
          <w:delText xml:space="preserve"> </w:delText>
        </w:r>
        <w:r w:rsidRPr="00C4782F" w:rsidDel="00E6091B">
          <w:delText>leave</w:delText>
        </w:r>
        <w:r w:rsidR="00B26DD1" w:rsidDel="00E6091B">
          <w:delText xml:space="preserve"> </w:delText>
        </w:r>
        <w:r w:rsidRPr="00C4782F" w:rsidDel="00E6091B">
          <w:delText>any</w:delText>
        </w:r>
        <w:r w:rsidR="00B26DD1" w:rsidDel="00E6091B">
          <w:delText xml:space="preserve"> </w:delText>
        </w:r>
        <w:r w:rsidRPr="00C4782F" w:rsidDel="00E6091B">
          <w:delText>of</w:delText>
        </w:r>
        <w:r w:rsidR="00B26DD1" w:rsidDel="00E6091B">
          <w:delText xml:space="preserve"> </w:delText>
        </w:r>
        <w:r w:rsidRPr="00C4782F" w:rsidDel="00E6091B">
          <w:delText>your</w:delText>
        </w:r>
        <w:r w:rsidR="00B26DD1" w:rsidDel="00E6091B">
          <w:delText xml:space="preserve"> </w:delText>
        </w:r>
        <w:r w:rsidRPr="00C4782F" w:rsidDel="00E6091B">
          <w:delText>data</w:delText>
        </w:r>
        <w:r w:rsidR="00B26DD1" w:rsidDel="00E6091B">
          <w:delText xml:space="preserve"> </w:delText>
        </w:r>
        <w:r w:rsidRPr="00C4782F" w:rsidDel="00E6091B">
          <w:delText>structures</w:delText>
        </w:r>
        <w:r w:rsidR="00B26DD1" w:rsidDel="00E6091B">
          <w:delText xml:space="preserve"> </w:delText>
        </w:r>
        <w:r w:rsidRPr="00C4782F" w:rsidDel="00E6091B">
          <w:delText>or</w:delText>
        </w:r>
        <w:r w:rsidR="00B26DD1" w:rsidDel="00E6091B">
          <w:delText xml:space="preserve"> </w:delText>
        </w:r>
        <w:r w:rsidRPr="00C4782F" w:rsidDel="00E6091B">
          <w:delText>the</w:delText>
        </w:r>
        <w:r w:rsidR="00B26DD1" w:rsidDel="00E6091B">
          <w:delText xml:space="preserve"> </w:delText>
        </w:r>
        <w:r w:rsidRPr="00C4782F" w:rsidDel="00E6091B">
          <w:delText>BCL’s</w:delText>
        </w:r>
        <w:r w:rsidR="00B26DD1" w:rsidDel="00E6091B">
          <w:delText xml:space="preserve"> </w:delText>
        </w:r>
        <w:r w:rsidRPr="00C4782F" w:rsidDel="00E6091B">
          <w:delText>data</w:delText>
        </w:r>
        <w:r w:rsidR="00B26DD1" w:rsidDel="00E6091B">
          <w:delText xml:space="preserve"> </w:delText>
        </w:r>
        <w:r w:rsidRPr="00C4782F" w:rsidDel="00E6091B">
          <w:delText>structures</w:delText>
        </w:r>
        <w:r w:rsidR="00B26DD1" w:rsidDel="00E6091B">
          <w:delText xml:space="preserve"> </w:delText>
        </w:r>
        <w:r w:rsidRPr="00C4782F" w:rsidDel="00E6091B">
          <w:delText>in</w:delText>
        </w:r>
        <w:r w:rsidR="00B26DD1" w:rsidDel="00E6091B">
          <w:delText xml:space="preserve"> </w:delText>
        </w:r>
        <w:r w:rsidRPr="00C4782F" w:rsidDel="00E6091B">
          <w:delText>an</w:delText>
        </w:r>
        <w:r w:rsidR="00B26DD1" w:rsidDel="00E6091B">
          <w:delText xml:space="preserve"> </w:delText>
        </w:r>
        <w:r w:rsidRPr="00C4782F" w:rsidDel="00E6091B">
          <w:delText>arbitrarily</w:delText>
        </w:r>
        <w:r w:rsidR="00B26DD1" w:rsidDel="00E6091B">
          <w:delText xml:space="preserve"> </w:delText>
        </w:r>
        <w:r w:rsidRPr="00C4782F" w:rsidDel="00E6091B">
          <w:delText>bad</w:delText>
        </w:r>
        <w:r w:rsidR="00B26DD1" w:rsidDel="00E6091B">
          <w:delText xml:space="preserve"> </w:delText>
        </w:r>
        <w:r w:rsidRPr="00C4782F" w:rsidDel="00E6091B">
          <w:delText>state</w:delText>
        </w:r>
        <w:r w:rsidR="00B26DD1" w:rsidDel="00E6091B">
          <w:delText xml:space="preserve"> </w:delText>
        </w:r>
        <w:r w:rsidRPr="00C4782F" w:rsidDel="00E6091B">
          <w:delText>if</w:delText>
        </w:r>
        <w:r w:rsidR="00B26DD1" w:rsidDel="00E6091B">
          <w:delText xml:space="preserve"> </w:delText>
        </w:r>
        <w:r w:rsidRPr="00C4782F" w:rsidDel="00E6091B">
          <w:delText>the</w:delText>
        </w:r>
        <w:r w:rsidR="00B26DD1" w:rsidDel="00E6091B">
          <w:delText xml:space="preserve"> </w:delText>
        </w:r>
        <w:r w:rsidRPr="00C4782F" w:rsidDel="00E6091B">
          <w:delText>exception</w:delText>
        </w:r>
        <w:r w:rsidR="00B26DD1" w:rsidDel="00E6091B">
          <w:delText xml:space="preserve"> </w:delText>
        </w:r>
        <w:r w:rsidRPr="00C4782F" w:rsidDel="00E6091B">
          <w:delText>is</w:delText>
        </w:r>
        <w:r w:rsidR="00B26DD1" w:rsidDel="00E6091B">
          <w:delText xml:space="preserve"> </w:delText>
        </w:r>
        <w:r w:rsidRPr="00C4782F" w:rsidDel="00E6091B">
          <w:delText>thrown</w:delText>
        </w:r>
        <w:r w:rsidR="00B26DD1" w:rsidDel="00E6091B">
          <w:delText xml:space="preserve"> </w:delText>
        </w:r>
        <w:r w:rsidRPr="00C4782F" w:rsidDel="00E6091B">
          <w:delText>at</w:delText>
        </w:r>
        <w:r w:rsidR="00B26DD1" w:rsidDel="00E6091B">
          <w:delText xml:space="preserve"> </w:delText>
        </w:r>
        <w:r w:rsidRPr="00C4782F" w:rsidDel="00E6091B">
          <w:delText>the</w:delText>
        </w:r>
        <w:r w:rsidR="00B26DD1" w:rsidDel="00E6091B">
          <w:delText xml:space="preserve"> </w:delText>
        </w:r>
        <w:r w:rsidRPr="00C4782F" w:rsidDel="00E6091B">
          <w:delText>wrong</w:delText>
        </w:r>
        <w:r w:rsidR="00B26DD1" w:rsidDel="00E6091B">
          <w:delText xml:space="preserve"> </w:delText>
        </w:r>
        <w:r w:rsidRPr="00C4782F" w:rsidDel="00E6091B">
          <w:delText>time.</w:delText>
        </w:r>
        <w:r w:rsidR="00B26DD1" w:rsidDel="00E6091B">
          <w:delText xml:space="preserve"> </w:delText>
        </w:r>
        <w:r w:rsidRPr="00C4782F" w:rsidDel="00E6091B">
          <w:delText>Code</w:delText>
        </w:r>
        <w:r w:rsidR="00B26DD1" w:rsidDel="00E6091B">
          <w:delText xml:space="preserve"> </w:delText>
        </w:r>
        <w:r w:rsidRPr="00C4782F" w:rsidDel="00E6091B">
          <w:delText>running</w:delText>
        </w:r>
        <w:r w:rsidR="00B26DD1" w:rsidDel="00E6091B">
          <w:delText xml:space="preserve"> </w:delText>
        </w:r>
        <w:r w:rsidRPr="00C4782F" w:rsidDel="00E6091B">
          <w:delText>on</w:delText>
        </w:r>
        <w:r w:rsidR="00B26DD1" w:rsidDel="00E6091B">
          <w:delText xml:space="preserve"> </w:delText>
        </w:r>
        <w:r w:rsidRPr="00C4782F" w:rsidDel="00E6091B">
          <w:delText>other</w:delText>
        </w:r>
        <w:r w:rsidR="00B26DD1" w:rsidDel="00E6091B">
          <w:delText xml:space="preserve"> </w:delText>
        </w:r>
        <w:r w:rsidRPr="00C4782F" w:rsidDel="00E6091B">
          <w:delText>threads,</w:delText>
        </w:r>
        <w:r w:rsidR="00B26DD1" w:rsidDel="00E6091B">
          <w:delText xml:space="preserve"> </w:delText>
        </w:r>
        <w:r w:rsidRPr="00C4782F" w:rsidDel="00E6091B">
          <w:delText>or</w:delText>
        </w:r>
        <w:r w:rsidR="00B26DD1" w:rsidDel="00E6091B">
          <w:delText xml:space="preserve"> </w:delText>
        </w:r>
        <w:r w:rsidRPr="00C4782F" w:rsidDel="00E6091B">
          <w:delText>in</w:delText>
        </w:r>
        <w:r w:rsidR="00B26DD1" w:rsidDel="00E6091B">
          <w:delText xml:space="preserve"> </w:delText>
        </w:r>
        <w:r w:rsidRPr="00C4782F" w:rsidDel="00E6091B">
          <w:delText>the</w:delText>
        </w:r>
        <w:r w:rsidR="00B26DD1" w:rsidDel="00E6091B">
          <w:delText xml:space="preserve"> </w:delText>
        </w:r>
        <w:r w:rsidRPr="00B25458" w:rsidDel="00E6091B">
          <w:delText>finally</w:delText>
        </w:r>
        <w:r w:rsidR="00B26DD1" w:rsidDel="00E6091B">
          <w:delText xml:space="preserve"> </w:delText>
        </w:r>
        <w:r w:rsidRPr="00C4782F" w:rsidDel="00E6091B">
          <w:delText>blocks</w:delText>
        </w:r>
        <w:r w:rsidR="00B26DD1" w:rsidDel="00E6091B">
          <w:delText xml:space="preserve"> </w:delText>
        </w:r>
        <w:r w:rsidRPr="00C4782F" w:rsidDel="00E6091B">
          <w:delText>of</w:delText>
        </w:r>
        <w:r w:rsidR="00B26DD1" w:rsidDel="00E6091B">
          <w:delText xml:space="preserve"> </w:delText>
        </w:r>
        <w:r w:rsidRPr="00C4782F" w:rsidDel="00E6091B">
          <w:delText>the</w:delText>
        </w:r>
        <w:r w:rsidR="00B26DD1" w:rsidDel="00E6091B">
          <w:delText xml:space="preserve"> </w:delText>
        </w:r>
        <w:r w:rsidRPr="00C4782F" w:rsidDel="00E6091B">
          <w:delText>aborted</w:delText>
        </w:r>
        <w:r w:rsidR="00B26DD1" w:rsidDel="00E6091B">
          <w:delText xml:space="preserve"> </w:delText>
        </w:r>
        <w:r w:rsidRPr="00C4782F" w:rsidDel="00E6091B">
          <w:delText>thread,</w:delText>
        </w:r>
        <w:r w:rsidR="00B26DD1" w:rsidDel="00E6091B">
          <w:delText xml:space="preserve"> </w:delText>
        </w:r>
        <w:r w:rsidRPr="00C4782F" w:rsidDel="00E6091B">
          <w:delText>can</w:delText>
        </w:r>
        <w:r w:rsidR="00B26DD1" w:rsidDel="00E6091B">
          <w:delText xml:space="preserve"> </w:delText>
        </w:r>
        <w:r w:rsidRPr="00C4782F" w:rsidDel="00E6091B">
          <w:delText>see</w:delText>
        </w:r>
        <w:r w:rsidR="00B26DD1" w:rsidDel="00E6091B">
          <w:delText xml:space="preserve"> </w:delText>
        </w:r>
        <w:r w:rsidRPr="00C4782F" w:rsidDel="00E6091B">
          <w:delText>this</w:delText>
        </w:r>
        <w:r w:rsidR="00B26DD1" w:rsidDel="00E6091B">
          <w:delText xml:space="preserve"> </w:delText>
        </w:r>
        <w:r w:rsidRPr="00C4782F" w:rsidDel="00E6091B">
          <w:delText>corrupted</w:delText>
        </w:r>
        <w:r w:rsidR="00B26DD1" w:rsidDel="00E6091B">
          <w:delText xml:space="preserve"> </w:delText>
        </w:r>
        <w:r w:rsidRPr="00C4782F" w:rsidDel="00E6091B">
          <w:delText>state</w:delText>
        </w:r>
        <w:r w:rsidR="00B26DD1" w:rsidDel="00E6091B">
          <w:delText xml:space="preserve"> </w:delText>
        </w:r>
        <w:r w:rsidRPr="00C4782F" w:rsidDel="00E6091B">
          <w:delText>and</w:delText>
        </w:r>
        <w:r w:rsidR="00B26DD1" w:rsidDel="00E6091B">
          <w:delText xml:space="preserve"> </w:delText>
        </w:r>
        <w:r w:rsidRPr="00C4782F" w:rsidDel="00E6091B">
          <w:delText>crash</w:delText>
        </w:r>
        <w:r w:rsidR="00B26DD1" w:rsidDel="00E6091B">
          <w:delText xml:space="preserve"> </w:delText>
        </w:r>
        <w:r w:rsidRPr="00C4782F" w:rsidDel="00E6091B">
          <w:delText>or</w:delText>
        </w:r>
        <w:r w:rsidR="00B26DD1" w:rsidDel="00E6091B">
          <w:delText xml:space="preserve"> </w:delText>
        </w:r>
        <w:r w:rsidRPr="00C4782F" w:rsidDel="00E6091B">
          <w:delText>behave</w:delText>
        </w:r>
        <w:r w:rsidR="00B26DD1" w:rsidDel="00E6091B">
          <w:delText xml:space="preserve"> </w:delText>
        </w:r>
        <w:r w:rsidRPr="00C4782F" w:rsidDel="00E6091B">
          <w:delText>badly.</w:delText>
        </w:r>
      </w:del>
    </w:p>
    <w:p w14:paraId="6F4E96FA" w14:textId="1CD06F44" w:rsidR="00E73B39" w:rsidRPr="00C4782F" w:rsidDel="00E6091B" w:rsidRDefault="00FA3D78" w:rsidP="005E24E0">
      <w:pPr>
        <w:pStyle w:val="CHAPBM"/>
        <w:rPr>
          <w:del w:id="432" w:author="Mark Michaelis" w:date="2020-01-19T08:35:00Z"/>
        </w:rPr>
      </w:pPr>
      <w:del w:id="433" w:author="Mark Michaelis" w:date="2020-01-19T08:35:00Z">
        <w:r w:rsidRPr="00C4782F" w:rsidDel="00E6091B">
          <w:delText>In</w:delText>
        </w:r>
        <w:r w:rsidR="00B26DD1" w:rsidDel="00E6091B">
          <w:delText xml:space="preserve"> </w:delText>
        </w:r>
        <w:r w:rsidRPr="00C4782F" w:rsidDel="00E6091B">
          <w:delText>short,</w:delText>
        </w:r>
        <w:r w:rsidR="00B26DD1" w:rsidDel="00E6091B">
          <w:delText xml:space="preserve"> </w:delText>
        </w:r>
        <w:r w:rsidRPr="00C4782F" w:rsidDel="00E6091B">
          <w:delText>you</w:delText>
        </w:r>
        <w:r w:rsidR="00B26DD1" w:rsidDel="00E6091B">
          <w:delText xml:space="preserve"> </w:delText>
        </w:r>
        <w:r w:rsidRPr="00C4782F" w:rsidDel="00E6091B">
          <w:delText>should</w:delText>
        </w:r>
        <w:r w:rsidR="00B26DD1" w:rsidDel="00E6091B">
          <w:delText xml:space="preserve"> </w:delText>
        </w:r>
        <w:r w:rsidRPr="00C4782F" w:rsidDel="00E6091B">
          <w:delText>never</w:delText>
        </w:r>
        <w:r w:rsidR="00B26DD1" w:rsidDel="00E6091B">
          <w:delText xml:space="preserve"> </w:delText>
        </w:r>
        <w:r w:rsidRPr="00C4782F" w:rsidDel="00E6091B">
          <w:delText>abort</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unless</w:delText>
        </w:r>
        <w:r w:rsidR="00B26DD1" w:rsidDel="00E6091B">
          <w:delText xml:space="preserve"> </w:delText>
        </w:r>
        <w:r w:rsidRPr="00C4782F" w:rsidDel="00E6091B">
          <w:delText>you</w:delText>
        </w:r>
        <w:r w:rsidR="00B26DD1" w:rsidDel="00E6091B">
          <w:delText xml:space="preserve"> </w:delText>
        </w:r>
        <w:r w:rsidRPr="00C4782F" w:rsidDel="00E6091B">
          <w:delText>are</w:delText>
        </w:r>
        <w:r w:rsidR="00B26DD1" w:rsidDel="00E6091B">
          <w:delText xml:space="preserve"> </w:delText>
        </w:r>
        <w:r w:rsidRPr="00C4782F" w:rsidDel="00E6091B">
          <w:delText>doing</w:delText>
        </w:r>
        <w:r w:rsidR="00B26DD1" w:rsidDel="00E6091B">
          <w:delText xml:space="preserve"> </w:delText>
        </w:r>
        <w:r w:rsidRPr="00C4782F" w:rsidDel="00E6091B">
          <w:delText>so</w:delText>
        </w:r>
        <w:r w:rsidR="00B26DD1" w:rsidDel="00E6091B">
          <w:delText xml:space="preserve"> </w:delText>
        </w:r>
        <w:r w:rsidRPr="00C4782F" w:rsidDel="00E6091B">
          <w:delText>as</w:delText>
        </w:r>
        <w:r w:rsidR="00B26DD1" w:rsidDel="00E6091B">
          <w:delText xml:space="preserve"> </w:delText>
        </w:r>
        <w:r w:rsidRPr="00C4782F" w:rsidDel="00E6091B">
          <w:delText>a</w:delText>
        </w:r>
        <w:r w:rsidR="00B26DD1" w:rsidDel="00E6091B">
          <w:delText xml:space="preserve"> </w:delText>
        </w:r>
        <w:r w:rsidRPr="00C4782F" w:rsidDel="00E6091B">
          <w:delText>last</w:delText>
        </w:r>
        <w:r w:rsidR="00B26DD1" w:rsidDel="00E6091B">
          <w:delText xml:space="preserve"> </w:delText>
        </w:r>
        <w:r w:rsidRPr="00C4782F" w:rsidDel="00E6091B">
          <w:delText>resort;</w:delText>
        </w:r>
        <w:r w:rsidR="00B26DD1" w:rsidDel="00E6091B">
          <w:delText xml:space="preserve"> </w:delText>
        </w:r>
        <w:r w:rsidRPr="00C4782F" w:rsidDel="00E6091B">
          <w:delText>ideally</w:delText>
        </w:r>
        <w:r w:rsidR="00B26DD1" w:rsidDel="00E6091B">
          <w:delText xml:space="preserve"> </w:delText>
        </w:r>
        <w:r w:rsidRPr="00C4782F" w:rsidDel="00E6091B">
          <w:delText>you</w:delText>
        </w:r>
        <w:r w:rsidR="00B26DD1" w:rsidDel="00E6091B">
          <w:delText xml:space="preserve"> </w:delText>
        </w:r>
        <w:r w:rsidRPr="00C4782F" w:rsidDel="00E6091B">
          <w:delText>should</w:delText>
        </w:r>
        <w:r w:rsidR="00B26DD1" w:rsidDel="00E6091B">
          <w:delText xml:space="preserve"> </w:delText>
        </w:r>
        <w:r w:rsidRPr="00C4782F" w:rsidDel="00E6091B">
          <w:delText>abort</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00311FF1" w:rsidDel="00E6091B">
          <w:delText>only</w:delText>
        </w:r>
        <w:r w:rsidR="00B26DD1" w:rsidDel="00E6091B">
          <w:delText xml:space="preserve"> </w:delText>
        </w:r>
        <w:r w:rsidRPr="00C4782F" w:rsidDel="00E6091B">
          <w:delText>as</w:delText>
        </w:r>
        <w:r w:rsidR="00B26DD1" w:rsidDel="00E6091B">
          <w:delText xml:space="preserve"> </w:delText>
        </w:r>
        <w:r w:rsidRPr="00C4782F" w:rsidDel="00E6091B">
          <w:delText>part</w:delText>
        </w:r>
        <w:r w:rsidR="00B26DD1" w:rsidDel="00E6091B">
          <w:delText xml:space="preserve"> </w:delText>
        </w:r>
        <w:r w:rsidRPr="00C4782F" w:rsidDel="00E6091B">
          <w:delText>of</w:delText>
        </w:r>
        <w:r w:rsidR="00B26DD1" w:rsidDel="00E6091B">
          <w:delText xml:space="preserve"> </w:delText>
        </w:r>
        <w:r w:rsidRPr="00C4782F" w:rsidDel="00E6091B">
          <w:delText>a</w:delText>
        </w:r>
        <w:r w:rsidR="00B26DD1" w:rsidDel="00E6091B">
          <w:delText xml:space="preserve"> </w:delText>
        </w:r>
        <w:r w:rsidRPr="00C4782F" w:rsidDel="00E6091B">
          <w:delText>larger</w:delText>
        </w:r>
        <w:r w:rsidR="00B26DD1" w:rsidDel="00E6091B">
          <w:delText xml:space="preserve"> </w:delText>
        </w:r>
        <w:r w:rsidRPr="00C4782F" w:rsidDel="00E6091B">
          <w:delText>emergency</w:delText>
        </w:r>
        <w:r w:rsidR="00B26DD1" w:rsidDel="00E6091B">
          <w:delText xml:space="preserve"> </w:delText>
        </w:r>
        <w:r w:rsidRPr="00C4782F" w:rsidDel="00E6091B">
          <w:delText>shutdown</w:delText>
        </w:r>
        <w:r w:rsidR="00B26DD1" w:rsidDel="00E6091B">
          <w:delText xml:space="preserve"> </w:delText>
        </w:r>
        <w:r w:rsidRPr="00C4782F" w:rsidDel="00E6091B">
          <w:delText>whereby</w:delText>
        </w:r>
        <w:r w:rsidR="00B26DD1" w:rsidDel="00E6091B">
          <w:delText xml:space="preserve"> </w:delText>
        </w:r>
        <w:r w:rsidRPr="00C4782F" w:rsidDel="00E6091B">
          <w:delText>the</w:delText>
        </w:r>
        <w:r w:rsidR="00B26DD1" w:rsidDel="00E6091B">
          <w:delText xml:space="preserve"> </w:delText>
        </w:r>
        <w:r w:rsidRPr="00C4782F" w:rsidDel="00E6091B">
          <w:delText>entire</w:delText>
        </w:r>
        <w:r w:rsidR="00B26DD1" w:rsidDel="00E6091B">
          <w:delText xml:space="preserve"> </w:delText>
        </w:r>
        <w:r w:rsidRPr="00C4782F" w:rsidDel="00E6091B">
          <w:delText>AppDomain</w:delText>
        </w:r>
        <w:r w:rsidR="00B26DD1" w:rsidDel="00E6091B">
          <w:delText xml:space="preserve"> </w:delText>
        </w:r>
        <w:r w:rsidRPr="00C4782F" w:rsidDel="00E6091B">
          <w:delText>or</w:delText>
        </w:r>
        <w:r w:rsidR="00B26DD1" w:rsidDel="00E6091B">
          <w:delText xml:space="preserve"> </w:delText>
        </w:r>
        <w:r w:rsidRPr="00C4782F" w:rsidDel="00E6091B">
          <w:delText>the</w:delText>
        </w:r>
        <w:r w:rsidR="00B26DD1" w:rsidDel="00E6091B">
          <w:delText xml:space="preserve"> </w:delText>
        </w:r>
        <w:r w:rsidRPr="00C4782F" w:rsidDel="00E6091B">
          <w:delText>entire</w:delText>
        </w:r>
        <w:r w:rsidR="00B26DD1" w:rsidDel="00E6091B">
          <w:delText xml:space="preserve"> </w:delText>
        </w:r>
        <w:r w:rsidRPr="00C4782F" w:rsidDel="00E6091B">
          <w:delText>process</w:delText>
        </w:r>
        <w:r w:rsidR="00B26DD1" w:rsidDel="00E6091B">
          <w:delText xml:space="preserve"> </w:delText>
        </w:r>
        <w:r w:rsidRPr="00C4782F" w:rsidDel="00E6091B">
          <w:delText>is</w:delText>
        </w:r>
        <w:r w:rsidR="00B26DD1" w:rsidDel="00E6091B">
          <w:delText xml:space="preserve"> </w:delText>
        </w:r>
        <w:r w:rsidRPr="00C4782F" w:rsidDel="00E6091B">
          <w:delText>being</w:delText>
        </w:r>
        <w:r w:rsidR="00B26DD1" w:rsidDel="00E6091B">
          <w:delText xml:space="preserve"> </w:delText>
        </w:r>
        <w:r w:rsidRPr="00C4782F" w:rsidDel="00E6091B">
          <w:delText>destroyed.</w:delText>
        </w:r>
        <w:r w:rsidR="00B26DD1" w:rsidDel="00E6091B">
          <w:delText xml:space="preserve"> </w:delText>
        </w:r>
        <w:r w:rsidRPr="00C4782F" w:rsidDel="00E6091B">
          <w:delText>Fortunately,</w:delText>
        </w:r>
        <w:r w:rsidR="00B26DD1" w:rsidDel="00E6091B">
          <w:delText xml:space="preserve"> </w:delText>
        </w:r>
        <w:r w:rsidRPr="00C4782F" w:rsidDel="00E6091B">
          <w:delText>task-based</w:delText>
        </w:r>
        <w:r w:rsidR="00B26DD1" w:rsidDel="00E6091B">
          <w:delText xml:space="preserve"> </w:delText>
        </w:r>
        <w:r w:rsidRPr="00C4782F" w:rsidDel="00E6091B">
          <w:delText>asynchrony</w:delText>
        </w:r>
        <w:r w:rsidR="00B26DD1" w:rsidDel="00E6091B">
          <w:delText xml:space="preserve"> </w:delText>
        </w:r>
        <w:r w:rsidRPr="00C4782F" w:rsidDel="00E6091B">
          <w:delText>uses</w:delText>
        </w:r>
        <w:r w:rsidR="00B26DD1" w:rsidDel="00E6091B">
          <w:delText xml:space="preserve"> </w:delText>
        </w:r>
        <w:r w:rsidRPr="00C4782F" w:rsidDel="00E6091B">
          <w:delText>a</w:delText>
        </w:r>
        <w:r w:rsidR="00B26DD1" w:rsidDel="00E6091B">
          <w:delText xml:space="preserve"> </w:delText>
        </w:r>
        <w:r w:rsidRPr="00C4782F" w:rsidDel="00E6091B">
          <w:delText>more</w:delText>
        </w:r>
        <w:r w:rsidR="00B26DD1" w:rsidDel="00E6091B">
          <w:delText xml:space="preserve"> </w:delText>
        </w:r>
        <w:r w:rsidRPr="00C4782F" w:rsidDel="00E6091B">
          <w:delText>robust</w:delText>
        </w:r>
        <w:r w:rsidR="00B26DD1" w:rsidDel="00E6091B">
          <w:delText xml:space="preserve"> </w:delText>
        </w:r>
        <w:r w:rsidRPr="00C4782F" w:rsidDel="00E6091B">
          <w:delText>and</w:delText>
        </w:r>
        <w:r w:rsidR="00B26DD1" w:rsidDel="00E6091B">
          <w:delText xml:space="preserve"> </w:delText>
        </w:r>
        <w:r w:rsidRPr="00C4782F" w:rsidDel="00E6091B">
          <w:delText>safe</w:delText>
        </w:r>
        <w:r w:rsidR="005743E2" w:rsidDel="00E6091B">
          <w:delText>r</w:delText>
        </w:r>
        <w:r w:rsidR="00B26DD1" w:rsidDel="00E6091B">
          <w:delText xml:space="preserve"> </w:delText>
        </w:r>
        <w:r w:rsidRPr="00C4782F" w:rsidDel="00E6091B">
          <w:delText>cooperative</w:delText>
        </w:r>
        <w:r w:rsidR="00B26DD1" w:rsidDel="00E6091B">
          <w:delText xml:space="preserve"> </w:delText>
        </w:r>
        <w:r w:rsidRPr="00C4782F" w:rsidDel="00E6091B">
          <w:delText>cancellation</w:delText>
        </w:r>
        <w:r w:rsidR="00B26DD1" w:rsidDel="00E6091B">
          <w:delText xml:space="preserve"> </w:delText>
        </w:r>
        <w:r w:rsidRPr="00C4782F" w:rsidDel="00E6091B">
          <w:delText>pattern</w:delText>
        </w:r>
        <w:r w:rsidR="00B26DD1" w:rsidDel="00E6091B">
          <w:delText xml:space="preserve"> </w:delText>
        </w:r>
        <w:r w:rsidRPr="00C4782F" w:rsidDel="00E6091B">
          <w:delText>to</w:delText>
        </w:r>
        <w:r w:rsidR="00B26DD1" w:rsidDel="00E6091B">
          <w:delText xml:space="preserve"> </w:delText>
        </w:r>
        <w:r w:rsidRPr="00C4782F" w:rsidDel="00E6091B">
          <w:delText>terminate</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007F5B51" w:rsidDel="00E6091B">
          <w:delText>when</w:delText>
        </w:r>
        <w:r w:rsidR="00B26DD1" w:rsidDel="00E6091B">
          <w:delText xml:space="preserve"> </w:delText>
        </w:r>
        <w:r w:rsidRPr="00C4782F" w:rsidDel="00E6091B">
          <w:delText>results</w:delText>
        </w:r>
        <w:r w:rsidR="00B26DD1" w:rsidDel="00E6091B">
          <w:delText xml:space="preserve"> </w:delText>
        </w:r>
        <w:r w:rsidRPr="00C4782F" w:rsidDel="00E6091B">
          <w:delText>are</w:delText>
        </w:r>
        <w:r w:rsidR="00B26DD1" w:rsidDel="00E6091B">
          <w:delText xml:space="preserve"> </w:delText>
        </w:r>
        <w:r w:rsidRPr="00C4782F" w:rsidDel="00E6091B">
          <w:delText>no</w:delText>
        </w:r>
        <w:r w:rsidR="00B26DD1" w:rsidDel="00E6091B">
          <w:delText xml:space="preserve"> </w:delText>
        </w:r>
        <w:r w:rsidRPr="00C4782F" w:rsidDel="00E6091B">
          <w:delText>longer</w:delText>
        </w:r>
        <w:r w:rsidR="00B26DD1" w:rsidDel="00E6091B">
          <w:delText xml:space="preserve"> </w:delText>
        </w:r>
        <w:r w:rsidRPr="00C4782F" w:rsidDel="00E6091B">
          <w:delText>needed,</w:delText>
        </w:r>
        <w:r w:rsidR="00B26DD1" w:rsidDel="00E6091B">
          <w:delText xml:space="preserve"> </w:delText>
        </w:r>
        <w:r w:rsidRPr="00C4782F" w:rsidDel="00E6091B">
          <w:delText>as</w:delText>
        </w:r>
        <w:r w:rsidR="00B26DD1" w:rsidDel="00E6091B">
          <w:delText xml:space="preserve"> </w:delText>
        </w:r>
        <w:r w:rsidRPr="00C4782F" w:rsidDel="00E6091B">
          <w:delText>discussed</w:delText>
        </w:r>
        <w:r w:rsidR="00B26DD1" w:rsidDel="00E6091B">
          <w:delText xml:space="preserve"> </w:delText>
        </w:r>
        <w:r w:rsidRPr="00C4782F" w:rsidDel="00E6091B">
          <w:delText>in</w:delText>
        </w:r>
        <w:r w:rsidR="00B26DD1" w:rsidDel="00E6091B">
          <w:delText xml:space="preserve"> </w:delText>
        </w:r>
        <w:r w:rsidRPr="00C4782F" w:rsidDel="00E6091B">
          <w:delText>the</w:delText>
        </w:r>
        <w:r w:rsidR="00B26DD1" w:rsidDel="00E6091B">
          <w:delText xml:space="preserve"> </w:delText>
        </w:r>
        <w:r w:rsidRPr="00C4782F" w:rsidDel="00E6091B">
          <w:delText>next</w:delText>
        </w:r>
        <w:r w:rsidR="00B26DD1" w:rsidDel="00E6091B">
          <w:delText xml:space="preserve"> </w:delText>
        </w:r>
        <w:r w:rsidRPr="00C4782F" w:rsidDel="00E6091B">
          <w:delText>major</w:delText>
        </w:r>
        <w:r w:rsidR="00B26DD1" w:rsidDel="00E6091B">
          <w:delText xml:space="preserve"> </w:delText>
        </w:r>
        <w:r w:rsidRPr="00C4782F" w:rsidDel="00E6091B">
          <w:delText>section,</w:delText>
        </w:r>
        <w:r w:rsidR="00B26DD1" w:rsidDel="00E6091B">
          <w:delText xml:space="preserve"> </w:delText>
        </w:r>
        <w:r w:rsidR="00FD5BFE" w:rsidRPr="00C4782F" w:rsidDel="00E6091B">
          <w:delText>“</w:delText>
        </w:r>
        <w:r w:rsidRPr="00C4782F" w:rsidDel="00E6091B">
          <w:delText>Asynchronous</w:delText>
        </w:r>
        <w:r w:rsidR="00B26DD1" w:rsidDel="00E6091B">
          <w:delText xml:space="preserve"> </w:delText>
        </w:r>
        <w:r w:rsidRPr="00C4782F" w:rsidDel="00E6091B">
          <w:delText>Tasks.</w:delText>
        </w:r>
        <w:r w:rsidR="00FD5BFE" w:rsidRPr="00C4782F" w:rsidDel="00E6091B">
          <w:delText>”</w:delText>
        </w:r>
      </w:del>
    </w:p>
    <w:p w14:paraId="3502D507" w14:textId="2CDEF9FA" w:rsidR="00C94A4C" w:rsidRPr="00C57761" w:rsidDel="00E6091B" w:rsidRDefault="00C94A4C">
      <w:pPr>
        <w:pStyle w:val="GuidelinesHead"/>
        <w:rPr>
          <w:del w:id="434" w:author="Mark Michaelis" w:date="2020-01-19T08:35:00Z"/>
        </w:rPr>
      </w:pPr>
      <w:del w:id="435" w:author="Mark Michaelis" w:date="2020-01-19T08:35:00Z">
        <w:r w:rsidRPr="00C4782F" w:rsidDel="00E6091B">
          <w:delText>Guidelines</w:delText>
        </w:r>
      </w:del>
    </w:p>
    <w:p w14:paraId="48B35013" w14:textId="75A3E7EA" w:rsidR="0073083B" w:rsidDel="00E6091B" w:rsidRDefault="00C94A4C" w:rsidP="002F057A">
      <w:pPr>
        <w:pStyle w:val="SF21"/>
        <w:rPr>
          <w:del w:id="436" w:author="Mark Michaelis" w:date="2020-01-19T08:35:00Z"/>
        </w:rPr>
      </w:pPr>
      <w:del w:id="437" w:author="Mark Michaelis" w:date="2020-01-19T08:35:00Z">
        <w:r w:rsidRPr="00A70784" w:rsidDel="00E6091B">
          <w:rPr>
            <w:rStyle w:val="BOLD"/>
          </w:rPr>
          <w:delText>AVOID</w:delText>
        </w:r>
        <w:r w:rsidR="00B26DD1" w:rsidDel="00E6091B">
          <w:delText xml:space="preserve"> </w:delText>
        </w:r>
        <w:r w:rsidRPr="00C4782F" w:rsidDel="00E6091B">
          <w:delText>aborting</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in</w:delText>
        </w:r>
        <w:r w:rsidR="00B26DD1" w:rsidDel="00E6091B">
          <w:delText xml:space="preserve"> </w:delText>
        </w:r>
        <w:r w:rsidRPr="00C4782F" w:rsidDel="00E6091B">
          <w:delText>production</w:delText>
        </w:r>
        <w:r w:rsidR="00B26DD1" w:rsidDel="00E6091B">
          <w:delText xml:space="preserve"> </w:delText>
        </w:r>
        <w:r w:rsidRPr="00C4782F" w:rsidDel="00E6091B">
          <w:delText>code;</w:delText>
        </w:r>
        <w:r w:rsidR="00B26DD1" w:rsidDel="00E6091B">
          <w:delText xml:space="preserve"> </w:delText>
        </w:r>
        <w:r w:rsidRPr="00C4782F" w:rsidDel="00E6091B">
          <w:delText>doing</w:delText>
        </w:r>
        <w:r w:rsidR="00B26DD1" w:rsidDel="00E6091B">
          <w:delText xml:space="preserve"> </w:delText>
        </w:r>
        <w:r w:rsidRPr="00C4782F" w:rsidDel="00E6091B">
          <w:delText>so</w:delText>
        </w:r>
        <w:r w:rsidR="00B26DD1" w:rsidDel="00E6091B">
          <w:delText xml:space="preserve"> </w:delText>
        </w:r>
        <w:r w:rsidDel="00E6091B">
          <w:delText>will</w:delText>
        </w:r>
        <w:r w:rsidR="00B26DD1" w:rsidDel="00E6091B">
          <w:delText xml:space="preserve"> </w:delText>
        </w:r>
        <w:r w:rsidDel="00E6091B">
          <w:delText>yield</w:delText>
        </w:r>
        <w:r w:rsidR="00B26DD1" w:rsidDel="00E6091B">
          <w:delText xml:space="preserve"> </w:delText>
        </w:r>
        <w:r w:rsidRPr="00C4782F" w:rsidDel="00E6091B">
          <w:delText>unpredictable</w:delText>
        </w:r>
        <w:r w:rsidR="00B26DD1" w:rsidDel="00E6091B">
          <w:delText xml:space="preserve"> </w:delText>
        </w:r>
        <w:r w:rsidRPr="00C4782F" w:rsidDel="00E6091B">
          <w:delText>results</w:delText>
        </w:r>
        <w:r w:rsidR="00B26DD1" w:rsidDel="00E6091B">
          <w:delText xml:space="preserve"> </w:delText>
        </w:r>
        <w:r w:rsidRPr="00C4782F" w:rsidDel="00E6091B">
          <w:delText>and</w:delText>
        </w:r>
        <w:r w:rsidR="00B26DD1" w:rsidDel="00E6091B">
          <w:delText xml:space="preserve"> </w:delText>
        </w:r>
        <w:r w:rsidRPr="00C4782F" w:rsidDel="00E6091B">
          <w:delText>can</w:delText>
        </w:r>
        <w:r w:rsidR="00B26DD1" w:rsidDel="00E6091B">
          <w:delText xml:space="preserve"> </w:delText>
        </w:r>
        <w:r w:rsidRPr="00C4782F" w:rsidDel="00E6091B">
          <w:delText>destabilize</w:delText>
        </w:r>
        <w:r w:rsidR="00B26DD1" w:rsidDel="00E6091B">
          <w:delText xml:space="preserve"> </w:delText>
        </w:r>
        <w:r w:rsidRPr="00C4782F" w:rsidDel="00E6091B">
          <w:delText>a</w:delText>
        </w:r>
        <w:r w:rsidR="00B26DD1" w:rsidDel="00E6091B">
          <w:delText xml:space="preserve"> </w:delText>
        </w:r>
        <w:r w:rsidRPr="00C4782F" w:rsidDel="00E6091B">
          <w:delText>program</w:delText>
        </w:r>
        <w:r w:rsidDel="00E6091B">
          <w:delText>.</w:delText>
        </w:r>
      </w:del>
    </w:p>
    <w:p w14:paraId="2213BD46" w14:textId="04E9981C" w:rsidR="00E73B39" w:rsidRPr="00C4782F" w:rsidDel="00E6091B" w:rsidRDefault="00FA3D78" w:rsidP="00DF4A1F">
      <w:pPr>
        <w:pStyle w:val="H2"/>
        <w:rPr>
          <w:del w:id="438" w:author="Mark Michaelis" w:date="2020-01-19T08:35:00Z"/>
        </w:rPr>
      </w:pPr>
      <w:del w:id="439" w:author="Mark Michaelis" w:date="2020-01-19T08:35:00Z">
        <w:r w:rsidRPr="00C4782F" w:rsidDel="00E6091B">
          <w:delText>Thread</w:delText>
        </w:r>
        <w:r w:rsidR="00B26DD1" w:rsidDel="00E6091B">
          <w:delText xml:space="preserve"> </w:delText>
        </w:r>
        <w:r w:rsidRPr="00C4782F" w:rsidDel="00E6091B">
          <w:delText>Pooling</w:delText>
        </w:r>
      </w:del>
    </w:p>
    <w:p w14:paraId="6A50EE22" w14:textId="62573A55" w:rsidR="00E73B39" w:rsidRPr="00C4782F" w:rsidDel="00E6091B" w:rsidRDefault="00FA3D78" w:rsidP="00DF4A1F">
      <w:pPr>
        <w:pStyle w:val="HEADFIRST"/>
        <w:rPr>
          <w:del w:id="440" w:author="Mark Michaelis" w:date="2020-01-19T08:35:00Z"/>
        </w:rPr>
      </w:pPr>
      <w:del w:id="441" w:author="Mark Michaelis" w:date="2020-01-19T08:35:00Z">
        <w:r w:rsidRPr="00C4782F" w:rsidDel="00E6091B">
          <w:delText>As</w:delText>
        </w:r>
        <w:r w:rsidR="00B26DD1" w:rsidDel="00E6091B">
          <w:delText xml:space="preserve"> </w:delText>
        </w:r>
        <w:r w:rsidRPr="00C4782F" w:rsidDel="00E6091B">
          <w:delText>we</w:delText>
        </w:r>
        <w:r w:rsidR="00B26DD1" w:rsidDel="00E6091B">
          <w:delText xml:space="preserve"> </w:delText>
        </w:r>
        <w:r w:rsidRPr="00C4782F" w:rsidDel="00E6091B">
          <w:delText>discussed</w:delText>
        </w:r>
        <w:r w:rsidR="00B26DD1" w:rsidDel="00E6091B">
          <w:delText xml:space="preserve"> </w:delText>
        </w:r>
        <w:r w:rsidRPr="00C4782F" w:rsidDel="00E6091B">
          <w:delText>earlier,</w:delText>
        </w:r>
        <w:r w:rsidR="00B26DD1" w:rsidDel="00E6091B">
          <w:delText xml:space="preserve"> </w:delText>
        </w:r>
        <w:r w:rsidRPr="00C4782F" w:rsidDel="00E6091B">
          <w:delText>in</w:delText>
        </w:r>
        <w:r w:rsidR="00B26DD1" w:rsidDel="00E6091B">
          <w:delText xml:space="preserve"> </w:delText>
        </w:r>
        <w:r w:rsidRPr="00C4782F" w:rsidDel="00E6091B">
          <w:delText>the</w:delText>
        </w:r>
        <w:r w:rsidR="00B26DD1" w:rsidDel="00E6091B">
          <w:delText xml:space="preserve"> </w:delText>
        </w:r>
        <w:r w:rsidRPr="00C4782F" w:rsidDel="00E6091B">
          <w:delText>Beginner</w:delText>
        </w:r>
        <w:r w:rsidR="00B26DD1" w:rsidDel="00E6091B">
          <w:delText xml:space="preserve"> </w:delText>
        </w:r>
        <w:r w:rsidRPr="00C4782F" w:rsidDel="00E6091B">
          <w:delText>Topic</w:delText>
        </w:r>
        <w:r w:rsidR="00AA1C67" w:rsidDel="00E6091B">
          <w:delText xml:space="preserve"> titled</w:delText>
        </w:r>
        <w:r w:rsidR="00B26DD1" w:rsidDel="00E6091B">
          <w:delText xml:space="preserve"> </w:delText>
        </w:r>
        <w:r w:rsidR="00FD5BFE" w:rsidRPr="00C4782F" w:rsidDel="00E6091B">
          <w:delText>“</w:delText>
        </w:r>
        <w:r w:rsidRPr="00C4782F" w:rsidDel="00E6091B">
          <w:delText>Performance</w:delText>
        </w:r>
        <w:r w:rsidR="00B26DD1" w:rsidDel="00E6091B">
          <w:delText xml:space="preserve"> </w:delText>
        </w:r>
        <w:r w:rsidRPr="00C4782F" w:rsidDel="00E6091B">
          <w:delText>Considerations,</w:delText>
        </w:r>
        <w:r w:rsidR="00FD5BFE" w:rsidRPr="00C4782F" w:rsidDel="00E6091B">
          <w:delText>”</w:delText>
        </w:r>
        <w:r w:rsidR="00B26DD1" w:rsidDel="00E6091B">
          <w:delText xml:space="preserve"> </w:delText>
        </w:r>
        <w:r w:rsidRPr="00C4782F" w:rsidDel="00E6091B">
          <w:delText>it</w:delText>
        </w:r>
        <w:r w:rsidR="00B26DD1" w:rsidDel="00E6091B">
          <w:delText xml:space="preserve"> </w:delText>
        </w:r>
        <w:r w:rsidRPr="00C4782F" w:rsidDel="00E6091B">
          <w:delText>is</w:delText>
        </w:r>
        <w:r w:rsidR="00B26DD1" w:rsidDel="00E6091B">
          <w:delText xml:space="preserve"> </w:delText>
        </w:r>
        <w:r w:rsidRPr="00C4782F" w:rsidDel="00E6091B">
          <w:delText>possible</w:delText>
        </w:r>
        <w:r w:rsidR="00B26DD1" w:rsidDel="00E6091B">
          <w:delText xml:space="preserve"> </w:delText>
        </w:r>
        <w:r w:rsidRPr="00C4782F" w:rsidDel="00E6091B">
          <w:delText>for</w:delText>
        </w:r>
        <w:r w:rsidR="00B26DD1" w:rsidDel="00E6091B">
          <w:delText xml:space="preserve"> </w:delText>
        </w:r>
        <w:r w:rsidRPr="00C4782F" w:rsidDel="00E6091B">
          <w:delText>an</w:delText>
        </w:r>
        <w:r w:rsidR="00B26DD1" w:rsidDel="00E6091B">
          <w:delText xml:space="preserve"> </w:delText>
        </w:r>
        <w:r w:rsidRPr="00C4782F" w:rsidDel="00E6091B">
          <w:delText>excess</w:delText>
        </w:r>
        <w:r w:rsidR="00B26DD1" w:rsidDel="00E6091B">
          <w:delText xml:space="preserve"> </w:delText>
        </w:r>
        <w:r w:rsidRPr="00C4782F" w:rsidDel="00E6091B">
          <w:delText>of</w:delText>
        </w:r>
        <w:r w:rsidR="00B26DD1" w:rsidDel="00E6091B">
          <w:delText xml:space="preserve"> </w:delText>
        </w:r>
        <w:r w:rsidRPr="00C4782F" w:rsidDel="00E6091B">
          <w:delText>threads</w:delText>
        </w:r>
        <w:r w:rsidR="00B26DD1" w:rsidDel="00E6091B">
          <w:delText xml:space="preserve"> </w:delText>
        </w:r>
        <w:r w:rsidRPr="00C4782F" w:rsidDel="00E6091B">
          <w:delText>to</w:delText>
        </w:r>
        <w:r w:rsidR="00B26DD1" w:rsidDel="00E6091B">
          <w:delText xml:space="preserve"> </w:delText>
        </w:r>
        <w:r w:rsidRPr="00C4782F" w:rsidDel="00E6091B">
          <w:delText>negatively</w:delText>
        </w:r>
        <w:r w:rsidR="00B26DD1" w:rsidDel="00E6091B">
          <w:delText xml:space="preserve"> </w:delText>
        </w:r>
        <w:r w:rsidRPr="00C4782F" w:rsidDel="00E6091B">
          <w:delText>impact</w:delText>
        </w:r>
        <w:r w:rsidR="00B26DD1" w:rsidDel="00E6091B">
          <w:delText xml:space="preserve"> </w:delText>
        </w:r>
        <w:r w:rsidRPr="00C4782F" w:rsidDel="00E6091B">
          <w:delText>performance.</w:delText>
        </w:r>
        <w:r w:rsidR="00B26DD1" w:rsidDel="00E6091B">
          <w:delText xml:space="preserve"> </w:delText>
        </w:r>
        <w:r w:rsidRPr="00C4782F" w:rsidDel="00E6091B">
          <w:delText>Threads</w:delText>
        </w:r>
        <w:r w:rsidR="00B26DD1" w:rsidDel="00E6091B">
          <w:delText xml:space="preserve"> </w:delText>
        </w:r>
        <w:r w:rsidRPr="00C4782F" w:rsidDel="00E6091B">
          <w:delText>are</w:delText>
        </w:r>
        <w:r w:rsidR="00B26DD1" w:rsidDel="00E6091B">
          <w:delText xml:space="preserve"> </w:delText>
        </w:r>
        <w:r w:rsidRPr="00C4782F" w:rsidDel="00E6091B">
          <w:delText>expensive</w:delText>
        </w:r>
        <w:r w:rsidR="00B26DD1" w:rsidDel="00E6091B">
          <w:delText xml:space="preserve"> </w:delText>
        </w:r>
        <w:r w:rsidRPr="00C4782F" w:rsidDel="00E6091B">
          <w:delText>resources,</w:delText>
        </w:r>
        <w:r w:rsidR="00B26DD1" w:rsidDel="00E6091B">
          <w:delText xml:space="preserve"> </w:delText>
        </w:r>
        <w:r w:rsidRPr="00C4782F" w:rsidDel="00E6091B">
          <w:delText>thread</w:delText>
        </w:r>
        <w:r w:rsidR="00B26DD1" w:rsidDel="00E6091B">
          <w:delText xml:space="preserve"> </w:delText>
        </w:r>
        <w:r w:rsidRPr="00C4782F" w:rsidDel="00E6091B">
          <w:delText>context</w:delText>
        </w:r>
        <w:r w:rsidR="00B26DD1" w:rsidDel="00E6091B">
          <w:delText xml:space="preserve"> </w:delText>
        </w:r>
        <w:r w:rsidRPr="00C4782F" w:rsidDel="00E6091B">
          <w:delText>switching</w:delText>
        </w:r>
        <w:r w:rsidR="00B26DD1" w:rsidDel="00E6091B">
          <w:delText xml:space="preserve"> </w:delText>
        </w:r>
        <w:r w:rsidRPr="00C4782F" w:rsidDel="00E6091B">
          <w:delText>is</w:delText>
        </w:r>
        <w:r w:rsidR="00B26DD1" w:rsidDel="00E6091B">
          <w:delText xml:space="preserve"> </w:delText>
        </w:r>
        <w:r w:rsidRPr="00C4782F" w:rsidDel="00E6091B">
          <w:delText>not</w:delText>
        </w:r>
        <w:r w:rsidR="00B26DD1" w:rsidDel="00E6091B">
          <w:delText xml:space="preserve"> </w:delText>
        </w:r>
        <w:r w:rsidRPr="00C4782F" w:rsidDel="00E6091B">
          <w:delText>free,</w:delText>
        </w:r>
        <w:r w:rsidR="00B26DD1" w:rsidDel="00E6091B">
          <w:delText xml:space="preserve"> </w:delText>
        </w:r>
        <w:r w:rsidRPr="00C4782F" w:rsidDel="00E6091B">
          <w:delText>and</w:delText>
        </w:r>
        <w:r w:rsidR="00B26DD1" w:rsidDel="00E6091B">
          <w:delText xml:space="preserve"> </w:delText>
        </w:r>
        <w:r w:rsidRPr="00C4782F" w:rsidDel="00E6091B">
          <w:delText>running</w:delText>
        </w:r>
        <w:r w:rsidR="00B26DD1" w:rsidDel="00E6091B">
          <w:delText xml:space="preserve"> </w:delText>
        </w:r>
        <w:r w:rsidRPr="00C4782F" w:rsidDel="00E6091B">
          <w:delText>two</w:delText>
        </w:r>
        <w:r w:rsidR="00B26DD1" w:rsidDel="00E6091B">
          <w:delText xml:space="preserve"> </w:delText>
        </w:r>
        <w:r w:rsidRPr="00C4782F" w:rsidDel="00E6091B">
          <w:delText>jobs</w:delText>
        </w:r>
        <w:r w:rsidR="00B26DD1" w:rsidDel="00E6091B">
          <w:delText xml:space="preserve"> </w:delText>
        </w:r>
        <w:r w:rsidRPr="00C4782F" w:rsidDel="00E6091B">
          <w:delText>in</w:delText>
        </w:r>
        <w:r w:rsidR="00B26DD1" w:rsidDel="00E6091B">
          <w:delText xml:space="preserve"> </w:delText>
        </w:r>
        <w:r w:rsidRPr="00C4782F" w:rsidDel="00E6091B">
          <w:delText>simulated</w:delText>
        </w:r>
        <w:r w:rsidR="00B26DD1" w:rsidDel="00E6091B">
          <w:delText xml:space="preserve"> </w:delText>
        </w:r>
        <w:r w:rsidRPr="00C4782F" w:rsidDel="00E6091B">
          <w:delText>parallelism</w:delText>
        </w:r>
        <w:r w:rsidR="00B26DD1" w:rsidDel="00E6091B">
          <w:delText xml:space="preserve"> </w:delText>
        </w:r>
        <w:r w:rsidRPr="00C4782F" w:rsidDel="00E6091B">
          <w:delText>via</w:delText>
        </w:r>
        <w:r w:rsidR="00B26DD1" w:rsidDel="00E6091B">
          <w:delText xml:space="preserve"> </w:delText>
        </w:r>
        <w:r w:rsidRPr="00C4782F" w:rsidDel="00E6091B">
          <w:delText>time</w:delText>
        </w:r>
        <w:r w:rsidR="00B26DD1" w:rsidDel="00E6091B">
          <w:delText xml:space="preserve"> </w:delText>
        </w:r>
        <w:r w:rsidRPr="00C4782F" w:rsidDel="00E6091B">
          <w:delText>slicing</w:delText>
        </w:r>
        <w:r w:rsidR="00B26DD1" w:rsidDel="00E6091B">
          <w:delText xml:space="preserve"> </w:delText>
        </w:r>
        <w:r w:rsidRPr="00C4782F" w:rsidDel="00E6091B">
          <w:delText>can</w:delText>
        </w:r>
        <w:r w:rsidR="00B26DD1" w:rsidDel="00E6091B">
          <w:delText xml:space="preserve"> </w:delText>
        </w:r>
        <w:r w:rsidRPr="00C4782F" w:rsidDel="00E6091B">
          <w:delText>be</w:delText>
        </w:r>
        <w:r w:rsidR="00B26DD1" w:rsidDel="00E6091B">
          <w:delText xml:space="preserve"> </w:delText>
        </w:r>
        <w:r w:rsidR="00AB57C2" w:rsidDel="00E6091B">
          <w:delText>significantly</w:delText>
        </w:r>
        <w:r w:rsidR="00B26DD1" w:rsidDel="00E6091B">
          <w:delText xml:space="preserve"> </w:delText>
        </w:r>
        <w:r w:rsidRPr="00C4782F" w:rsidDel="00E6091B">
          <w:delText>slower</w:delText>
        </w:r>
        <w:r w:rsidR="00B26DD1" w:rsidDel="00E6091B">
          <w:delText xml:space="preserve"> </w:delText>
        </w:r>
        <w:r w:rsidRPr="00C4782F" w:rsidDel="00E6091B">
          <w:delText>than</w:delText>
        </w:r>
        <w:r w:rsidR="00B26DD1" w:rsidDel="00E6091B">
          <w:delText xml:space="preserve"> </w:delText>
        </w:r>
        <w:r w:rsidRPr="00C4782F" w:rsidDel="00E6091B">
          <w:delText>running</w:delText>
        </w:r>
        <w:r w:rsidR="00B26DD1" w:rsidDel="00E6091B">
          <w:delText xml:space="preserve"> </w:delText>
        </w:r>
        <w:r w:rsidRPr="00C4782F" w:rsidDel="00E6091B">
          <w:delText>them</w:delText>
        </w:r>
        <w:r w:rsidR="00B26DD1" w:rsidDel="00E6091B">
          <w:delText xml:space="preserve"> </w:delText>
        </w:r>
        <w:r w:rsidRPr="00C4782F" w:rsidDel="00E6091B">
          <w:delText>one</w:delText>
        </w:r>
        <w:r w:rsidR="00B26DD1" w:rsidDel="00E6091B">
          <w:delText xml:space="preserve"> </w:delText>
        </w:r>
        <w:r w:rsidRPr="00C4782F" w:rsidDel="00E6091B">
          <w:delText>after</w:delText>
        </w:r>
        <w:r w:rsidR="00B26DD1" w:rsidDel="00E6091B">
          <w:delText xml:space="preserve"> </w:delText>
        </w:r>
        <w:r w:rsidRPr="00C4782F" w:rsidDel="00E6091B">
          <w:delText>the</w:delText>
        </w:r>
        <w:r w:rsidR="00B26DD1" w:rsidDel="00E6091B">
          <w:delText xml:space="preserve"> </w:delText>
        </w:r>
        <w:r w:rsidRPr="00C4782F" w:rsidDel="00E6091B">
          <w:delText>other.</w:delText>
        </w:r>
      </w:del>
    </w:p>
    <w:p w14:paraId="3DCC8809" w14:textId="066CDD1D" w:rsidR="00E73B39" w:rsidRPr="00C4782F" w:rsidDel="00E6091B" w:rsidRDefault="00FA3D78" w:rsidP="005E24E0">
      <w:pPr>
        <w:pStyle w:val="CHAPBM"/>
        <w:rPr>
          <w:del w:id="442" w:author="Mark Michaelis" w:date="2020-01-19T08:35:00Z"/>
        </w:rPr>
      </w:pPr>
      <w:del w:id="443" w:author="Mark Michaelis" w:date="2020-01-19T08:35:00Z">
        <w:r w:rsidRPr="00C4782F" w:rsidDel="00E6091B">
          <w:delText>To</w:delText>
        </w:r>
        <w:r w:rsidR="00B26DD1" w:rsidDel="00E6091B">
          <w:delText xml:space="preserve"> </w:delText>
        </w:r>
        <w:r w:rsidRPr="00C4782F" w:rsidDel="00E6091B">
          <w:delText>mitigate</w:delText>
        </w:r>
        <w:r w:rsidR="00B26DD1" w:rsidDel="00E6091B">
          <w:delText xml:space="preserve"> </w:delText>
        </w:r>
        <w:r w:rsidRPr="00C4782F" w:rsidDel="00E6091B">
          <w:delText>these</w:delText>
        </w:r>
        <w:r w:rsidR="00B26DD1" w:rsidDel="00E6091B">
          <w:delText xml:space="preserve"> </w:delText>
        </w:r>
        <w:r w:rsidRPr="00C4782F" w:rsidDel="00E6091B">
          <w:delText>problems,</w:delText>
        </w:r>
        <w:r w:rsidR="00B26DD1" w:rsidDel="00E6091B">
          <w:delText xml:space="preserve"> </w:delText>
        </w:r>
        <w:r w:rsidRPr="00C4782F" w:rsidDel="00E6091B">
          <w:delText>the</w:delText>
        </w:r>
        <w:r w:rsidR="00B26DD1" w:rsidDel="00E6091B">
          <w:delText xml:space="preserve"> </w:delText>
        </w:r>
        <w:r w:rsidRPr="00C4782F" w:rsidDel="00E6091B">
          <w:delText>BCL</w:delText>
        </w:r>
        <w:r w:rsidR="00B26DD1" w:rsidDel="00E6091B">
          <w:delText xml:space="preserve"> </w:delText>
        </w:r>
        <w:r w:rsidRPr="00C4782F" w:rsidDel="00E6091B">
          <w:delText>provides</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pool.</w:delText>
        </w:r>
        <w:r w:rsidR="00B26DD1" w:rsidDel="00E6091B">
          <w:delText xml:space="preserve"> </w:delText>
        </w:r>
        <w:r w:rsidRPr="00C4782F" w:rsidDel="00E6091B">
          <w:delText>Instead</w:delText>
        </w:r>
        <w:r w:rsidR="00B26DD1" w:rsidDel="00E6091B">
          <w:delText xml:space="preserve"> </w:delText>
        </w:r>
        <w:r w:rsidRPr="00C4782F" w:rsidDel="00E6091B">
          <w:delText>of</w:delText>
        </w:r>
        <w:r w:rsidR="00B26DD1" w:rsidDel="00E6091B">
          <w:delText xml:space="preserve"> </w:delText>
        </w:r>
        <w:r w:rsidRPr="00C4782F" w:rsidDel="00E6091B">
          <w:delText>allocating</w:delText>
        </w:r>
        <w:r w:rsidR="00B26DD1" w:rsidDel="00E6091B">
          <w:delText xml:space="preserve"> </w:delText>
        </w:r>
        <w:r w:rsidRPr="00C4782F" w:rsidDel="00E6091B">
          <w:delText>threads</w:delText>
        </w:r>
        <w:r w:rsidR="00B26DD1" w:rsidDel="00E6091B">
          <w:delText xml:space="preserve"> </w:delText>
        </w:r>
        <w:r w:rsidRPr="00C4782F" w:rsidDel="00E6091B">
          <w:delText>directly,</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tell</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pool</w:delText>
        </w:r>
        <w:r w:rsidR="00B26DD1" w:rsidDel="00E6091B">
          <w:delText xml:space="preserve"> </w:delText>
        </w:r>
        <w:r w:rsidR="00FD5BFE" w:rsidDel="00E6091B">
          <w:delText>which</w:delText>
        </w:r>
        <w:r w:rsidR="00B26DD1" w:rsidDel="00E6091B">
          <w:delText xml:space="preserve"> </w:delText>
        </w:r>
        <w:r w:rsidRPr="00C4782F" w:rsidDel="00E6091B">
          <w:delText>work</w:delText>
        </w:r>
        <w:r w:rsidR="00B26DD1" w:rsidDel="00E6091B">
          <w:delText xml:space="preserve"> </w:delText>
        </w:r>
        <w:r w:rsidRPr="00C4782F" w:rsidDel="00E6091B">
          <w:delText>you</w:delText>
        </w:r>
        <w:r w:rsidR="00B26DD1" w:rsidDel="00E6091B">
          <w:delText xml:space="preserve"> </w:delText>
        </w:r>
        <w:r w:rsidRPr="00C4782F" w:rsidDel="00E6091B">
          <w:delText>want</w:delText>
        </w:r>
        <w:r w:rsidR="00B26DD1" w:rsidDel="00E6091B">
          <w:delText xml:space="preserve"> </w:delText>
        </w:r>
        <w:r w:rsidRPr="00C4782F" w:rsidDel="00E6091B">
          <w:delText>to</w:delText>
        </w:r>
        <w:r w:rsidR="00B26DD1" w:rsidDel="00E6091B">
          <w:delText xml:space="preserve"> </w:delText>
        </w:r>
        <w:r w:rsidRPr="00C4782F" w:rsidDel="00E6091B">
          <w:delText>perform.</w:delText>
        </w:r>
        <w:r w:rsidR="00B26DD1" w:rsidDel="00E6091B">
          <w:delText xml:space="preserve"> </w:delText>
        </w:r>
        <w:r w:rsidRPr="00C4782F" w:rsidDel="00E6091B">
          <w:delText>When</w:delText>
        </w:r>
        <w:r w:rsidR="00B26DD1" w:rsidDel="00E6091B">
          <w:delText xml:space="preserve"> </w:delText>
        </w:r>
        <w:r w:rsidRPr="00C4782F" w:rsidDel="00E6091B">
          <w:delText>the</w:delText>
        </w:r>
        <w:r w:rsidR="00B26DD1" w:rsidDel="00E6091B">
          <w:delText xml:space="preserve"> </w:delText>
        </w:r>
        <w:r w:rsidRPr="00C4782F" w:rsidDel="00E6091B">
          <w:delText>work</w:delText>
        </w:r>
        <w:r w:rsidR="00B26DD1" w:rsidDel="00E6091B">
          <w:delText xml:space="preserve"> </w:delText>
        </w:r>
        <w:r w:rsidRPr="00C4782F" w:rsidDel="00E6091B">
          <w:delText>is</w:delText>
        </w:r>
        <w:r w:rsidR="00B26DD1" w:rsidDel="00E6091B">
          <w:delText xml:space="preserve"> </w:delText>
        </w:r>
        <w:r w:rsidRPr="00C4782F" w:rsidDel="00E6091B">
          <w:delText>finished,</w:delText>
        </w:r>
        <w:r w:rsidR="00B26DD1" w:rsidDel="00E6091B">
          <w:delText xml:space="preserve"> </w:delText>
        </w:r>
        <w:r w:rsidRPr="00C4782F" w:rsidDel="00E6091B">
          <w:delText>rather</w:delText>
        </w:r>
        <w:r w:rsidR="00B26DD1" w:rsidDel="00E6091B">
          <w:delText xml:space="preserve"> </w:delText>
        </w:r>
        <w:r w:rsidRPr="00C4782F" w:rsidDel="00E6091B">
          <w:delText>than</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terminating</w:delText>
        </w:r>
        <w:r w:rsidR="00B26DD1" w:rsidDel="00E6091B">
          <w:delText xml:space="preserve"> </w:delText>
        </w:r>
        <w:r w:rsidRPr="00C4782F" w:rsidDel="00E6091B">
          <w:delText>and</w:delText>
        </w:r>
        <w:r w:rsidR="00B26DD1" w:rsidDel="00E6091B">
          <w:delText xml:space="preserve"> </w:delText>
        </w:r>
        <w:r w:rsidRPr="00C4782F" w:rsidDel="00E6091B">
          <w:delText>being</w:delText>
        </w:r>
        <w:r w:rsidR="00B26DD1" w:rsidDel="00E6091B">
          <w:delText xml:space="preserve"> </w:delText>
        </w:r>
        <w:r w:rsidRPr="00C4782F" w:rsidDel="00E6091B">
          <w:delText>destroyed,</w:delText>
        </w:r>
        <w:r w:rsidR="00B26DD1" w:rsidDel="00E6091B">
          <w:delText xml:space="preserve"> </w:delText>
        </w:r>
        <w:r w:rsidRPr="00C4782F" w:rsidDel="00E6091B">
          <w:delText>it</w:delText>
        </w:r>
        <w:r w:rsidR="00B26DD1" w:rsidDel="00E6091B">
          <w:delText xml:space="preserve"> </w:delText>
        </w:r>
        <w:r w:rsidRPr="00C4782F" w:rsidDel="00E6091B">
          <w:delText>is</w:delText>
        </w:r>
        <w:r w:rsidR="00B26DD1" w:rsidDel="00E6091B">
          <w:delText xml:space="preserve"> </w:delText>
        </w:r>
        <w:r w:rsidRPr="00C4782F" w:rsidDel="00E6091B">
          <w:delText>returned</w:delText>
        </w:r>
        <w:r w:rsidR="00B26DD1" w:rsidDel="00E6091B">
          <w:delText xml:space="preserve"> </w:delText>
        </w:r>
        <w:r w:rsidRPr="00C4782F" w:rsidDel="00E6091B">
          <w:delText>to</w:delText>
        </w:r>
        <w:r w:rsidR="00B26DD1" w:rsidDel="00E6091B">
          <w:delText xml:space="preserve"> </w:delText>
        </w:r>
        <w:r w:rsidRPr="00C4782F" w:rsidDel="00E6091B">
          <w:delText>the</w:delText>
        </w:r>
        <w:r w:rsidR="00B26DD1" w:rsidDel="00E6091B">
          <w:delText xml:space="preserve"> </w:delText>
        </w:r>
        <w:r w:rsidRPr="00C4782F" w:rsidDel="00E6091B">
          <w:delText>pool,</w:delText>
        </w:r>
        <w:r w:rsidR="00B26DD1" w:rsidDel="00E6091B">
          <w:delText xml:space="preserve"> </w:delText>
        </w:r>
        <w:r w:rsidRPr="00C4782F" w:rsidDel="00E6091B">
          <w:delText>saving</w:delText>
        </w:r>
        <w:r w:rsidR="00B26DD1" w:rsidDel="00E6091B">
          <w:delText xml:space="preserve"> </w:delText>
        </w:r>
        <w:r w:rsidRPr="00C4782F" w:rsidDel="00E6091B">
          <w:delText>on</w:delText>
        </w:r>
        <w:r w:rsidR="00B26DD1" w:rsidDel="00E6091B">
          <w:delText xml:space="preserve"> </w:delText>
        </w:r>
        <w:r w:rsidRPr="00C4782F" w:rsidDel="00E6091B">
          <w:delText>the</w:delText>
        </w:r>
        <w:r w:rsidR="00B26DD1" w:rsidDel="00E6091B">
          <w:delText xml:space="preserve"> </w:delText>
        </w:r>
        <w:r w:rsidRPr="00C4782F" w:rsidDel="00E6091B">
          <w:delText>cost</w:delText>
        </w:r>
        <w:r w:rsidR="00B26DD1" w:rsidDel="00E6091B">
          <w:delText xml:space="preserve"> </w:delText>
        </w:r>
        <w:r w:rsidRPr="00C4782F" w:rsidDel="00E6091B">
          <w:delText>of</w:delText>
        </w:r>
        <w:r w:rsidR="00B26DD1" w:rsidDel="00E6091B">
          <w:delText xml:space="preserve"> </w:delText>
        </w:r>
        <w:r w:rsidRPr="00C4782F" w:rsidDel="00E6091B">
          <w:delText>allocating</w:delText>
        </w:r>
        <w:r w:rsidR="00B26DD1" w:rsidDel="00E6091B">
          <w:delText xml:space="preserve"> </w:delText>
        </w:r>
        <w:r w:rsidRPr="00C4782F" w:rsidDel="00E6091B">
          <w:delText>a</w:delText>
        </w:r>
        <w:r w:rsidR="00B26DD1" w:rsidDel="00E6091B">
          <w:delText xml:space="preserve"> </w:delText>
        </w:r>
        <w:r w:rsidRPr="00C4782F" w:rsidDel="00E6091B">
          <w:delText>new</w:delText>
        </w:r>
        <w:r w:rsidR="00B26DD1" w:rsidDel="00E6091B">
          <w:delText xml:space="preserve"> </w:delText>
        </w:r>
        <w:r w:rsidRPr="00C4782F" w:rsidDel="00E6091B">
          <w:delText>thread</w:delText>
        </w:r>
        <w:r w:rsidR="00B26DD1" w:rsidDel="00E6091B">
          <w:delText xml:space="preserve"> </w:delText>
        </w:r>
        <w:r w:rsidRPr="00C4782F" w:rsidDel="00E6091B">
          <w:delText>when</w:delText>
        </w:r>
        <w:r w:rsidR="00B26DD1" w:rsidDel="00E6091B">
          <w:delText xml:space="preserve"> </w:delText>
        </w:r>
        <w:r w:rsidRPr="00C4782F" w:rsidDel="00E6091B">
          <w:delText>more</w:delText>
        </w:r>
        <w:r w:rsidR="00B26DD1" w:rsidDel="00E6091B">
          <w:delText xml:space="preserve"> </w:delText>
        </w:r>
        <w:r w:rsidRPr="00C4782F" w:rsidDel="00E6091B">
          <w:delText>work</w:delText>
        </w:r>
        <w:r w:rsidR="00B26DD1" w:rsidDel="00E6091B">
          <w:delText xml:space="preserve"> </w:delText>
        </w:r>
        <w:r w:rsidRPr="00C4782F" w:rsidDel="00E6091B">
          <w:delText>comes</w:delText>
        </w:r>
        <w:r w:rsidR="00B26DD1" w:rsidDel="00E6091B">
          <w:delText xml:space="preserve"> </w:delText>
        </w:r>
        <w:r w:rsidRPr="00C4782F" w:rsidDel="00E6091B">
          <w:delText>along.</w:delText>
        </w:r>
        <w:r w:rsidR="00B26DD1" w:rsidDel="00E6091B">
          <w:delText xml:space="preserve"> </w:delText>
        </w:r>
        <w:r w:rsidR="00A6283F" w:rsidDel="00E6091B">
          <w:delText>Listing</w:delText>
        </w:r>
        <w:r w:rsidR="00B26DD1" w:rsidDel="00E6091B">
          <w:delText xml:space="preserve"> </w:delText>
        </w:r>
        <w:r w:rsidR="00A6283F" w:rsidDel="00E6091B">
          <w:delText>19.</w:delText>
        </w:r>
        <w:r w:rsidR="00C7066B" w:rsidDel="00E6091B">
          <w:delText>2</w:delText>
        </w:r>
        <w:r w:rsidR="00B26DD1" w:rsidDel="00E6091B">
          <w:delText xml:space="preserve"> </w:delText>
        </w:r>
        <w:r w:rsidRPr="00C4782F" w:rsidDel="00E6091B">
          <w:delText>shows</w:delText>
        </w:r>
        <w:r w:rsidR="00B26DD1" w:rsidDel="00E6091B">
          <w:delText xml:space="preserve"> </w:delText>
        </w:r>
        <w:r w:rsidRPr="00C4782F" w:rsidDel="00E6091B">
          <w:delText>how</w:delText>
        </w:r>
        <w:r w:rsidR="00B26DD1" w:rsidDel="00E6091B">
          <w:delText xml:space="preserve"> </w:delText>
        </w:r>
        <w:r w:rsidRPr="00C4782F" w:rsidDel="00E6091B">
          <w:delText>to</w:delText>
        </w:r>
        <w:r w:rsidR="00B26DD1" w:rsidDel="00E6091B">
          <w:delText xml:space="preserve"> </w:delText>
        </w:r>
        <w:r w:rsidRPr="00C4782F" w:rsidDel="00E6091B">
          <w:delText>do</w:delText>
        </w:r>
        <w:r w:rsidR="00B26DD1" w:rsidDel="00E6091B">
          <w:delText xml:space="preserve"> </w:delText>
        </w:r>
        <w:r w:rsidRPr="00C4782F" w:rsidDel="00E6091B">
          <w:delText>the</w:delText>
        </w:r>
        <w:r w:rsidR="00B26DD1" w:rsidDel="00E6091B">
          <w:delText xml:space="preserve"> </w:delText>
        </w:r>
        <w:r w:rsidRPr="00C4782F" w:rsidDel="00E6091B">
          <w:delText>same</w:delText>
        </w:r>
        <w:r w:rsidR="00B26DD1" w:rsidDel="00E6091B">
          <w:delText xml:space="preserve"> </w:delText>
        </w:r>
        <w:r w:rsidRPr="00C4782F" w:rsidDel="00E6091B">
          <w:delText>thing</w:delText>
        </w:r>
        <w:r w:rsidR="00B26DD1" w:rsidDel="00E6091B">
          <w:delText xml:space="preserve"> </w:delText>
        </w:r>
        <w:r w:rsidRPr="00C4782F" w:rsidDel="00E6091B">
          <w:delText>as</w:delText>
        </w:r>
        <w:r w:rsidR="00B26DD1" w:rsidDel="00E6091B">
          <w:delText xml:space="preserve"> </w:delText>
        </w:r>
        <w:r w:rsidR="00A6283F" w:rsidDel="00E6091B">
          <w:delText>Listing</w:delText>
        </w:r>
        <w:r w:rsidR="00B26DD1" w:rsidDel="00E6091B">
          <w:delText xml:space="preserve"> </w:delText>
        </w:r>
        <w:r w:rsidR="00A6283F" w:rsidDel="00E6091B">
          <w:delText>19.</w:delText>
        </w:r>
        <w:r w:rsidR="00C7066B" w:rsidDel="00E6091B">
          <w:delText>1</w:delText>
        </w:r>
        <w:r w:rsidRPr="00C4782F" w:rsidDel="00E6091B">
          <w:delText>,</w:delText>
        </w:r>
        <w:r w:rsidR="00B26DD1" w:rsidDel="00E6091B">
          <w:delText xml:space="preserve"> </w:delText>
        </w:r>
        <w:r w:rsidRPr="00C4782F" w:rsidDel="00E6091B">
          <w:delText>but</w:delText>
        </w:r>
        <w:r w:rsidR="00B26DD1" w:rsidDel="00E6091B">
          <w:delText xml:space="preserve"> </w:delText>
        </w:r>
        <w:r w:rsidRPr="00C4782F" w:rsidDel="00E6091B">
          <w:delText>this</w:delText>
        </w:r>
        <w:r w:rsidR="00B26DD1" w:rsidDel="00E6091B">
          <w:delText xml:space="preserve"> </w:delText>
        </w:r>
        <w:r w:rsidRPr="00C4782F" w:rsidDel="00E6091B">
          <w:delText>time</w:delText>
        </w:r>
        <w:r w:rsidR="00B26DD1" w:rsidDel="00E6091B">
          <w:delText xml:space="preserve"> </w:delText>
        </w:r>
        <w:r w:rsidRPr="00C4782F" w:rsidDel="00E6091B">
          <w:delText>with</w:delText>
        </w:r>
        <w:r w:rsidR="00B26DD1" w:rsidDel="00E6091B">
          <w:delText xml:space="preserve"> </w:delText>
        </w:r>
        <w:r w:rsidRPr="00C4782F" w:rsidDel="00E6091B">
          <w:delText>a</w:delText>
        </w:r>
        <w:r w:rsidR="00B26DD1" w:rsidDel="00E6091B">
          <w:delText xml:space="preserve"> </w:delText>
        </w:r>
        <w:r w:rsidRPr="00C4782F" w:rsidDel="00E6091B">
          <w:delText>pooled</w:delText>
        </w:r>
        <w:r w:rsidR="00B26DD1" w:rsidDel="00E6091B">
          <w:delText xml:space="preserve"> </w:delText>
        </w:r>
        <w:r w:rsidRPr="00C4782F" w:rsidDel="00E6091B">
          <w:delText>thread.</w:delText>
        </w:r>
      </w:del>
    </w:p>
    <w:p w14:paraId="6A8B9A82" w14:textId="79CE574A" w:rsidR="00E73B39" w:rsidRPr="00C4782F" w:rsidDel="00E6091B" w:rsidRDefault="00A6283F" w:rsidP="00A62980">
      <w:pPr>
        <w:pStyle w:val="CDTTTL"/>
        <w:rPr>
          <w:del w:id="444" w:author="Mark Michaelis" w:date="2020-01-19T08:35:00Z"/>
        </w:rPr>
      </w:pPr>
      <w:del w:id="445" w:author="Mark Michaelis" w:date="2020-01-19T08:35:00Z">
        <w:r w:rsidRPr="00D60C8C" w:rsidDel="00E6091B">
          <w:rPr>
            <w:rStyle w:val="CDTNUM"/>
          </w:rPr>
          <w:delText>Listing</w:delText>
        </w:r>
        <w:r w:rsidR="00B26DD1" w:rsidRPr="00D60C8C" w:rsidDel="00E6091B">
          <w:rPr>
            <w:rStyle w:val="CDTNUM"/>
          </w:rPr>
          <w:delText xml:space="preserve"> </w:delText>
        </w:r>
        <w:r w:rsidRPr="00D60C8C" w:rsidDel="00E6091B">
          <w:rPr>
            <w:rStyle w:val="CDTNUM"/>
          </w:rPr>
          <w:delText>19.</w:delText>
        </w:r>
        <w:r w:rsidR="00C7066B" w:rsidRPr="00D60C8C" w:rsidDel="00E6091B">
          <w:rPr>
            <w:rStyle w:val="CDTNUM"/>
          </w:rPr>
          <w:delText>2</w:delText>
        </w:r>
        <w:r w:rsidR="00B26DD1" w:rsidRPr="00D60C8C" w:rsidDel="00E6091B">
          <w:rPr>
            <w:rStyle w:val="CDTNUM"/>
          </w:rPr>
          <w:delText>: </w:delText>
        </w:r>
        <w:r w:rsidR="00FA3D78" w:rsidRPr="00C4782F" w:rsidDel="00E6091B">
          <w:delText>Using</w:delText>
        </w:r>
        <w:r w:rsidR="00B26DD1" w:rsidDel="00E6091B">
          <w:delText xml:space="preserve"> </w:delText>
        </w:r>
        <w:r w:rsidR="00FA3D78" w:rsidRPr="009C65D4" w:rsidDel="00E6091B">
          <w:rPr>
            <w:rStyle w:val="CITchapbm"/>
          </w:rPr>
          <w:delText>ThreadPool</w:delText>
        </w:r>
        <w:r w:rsidR="00B26DD1" w:rsidDel="00E6091B">
          <w:delText xml:space="preserve"> </w:delText>
        </w:r>
        <w:r w:rsidR="00FA3D78" w:rsidRPr="00C4782F" w:rsidDel="00E6091B">
          <w:delText>Instead</w:delText>
        </w:r>
        <w:r w:rsidR="00B26DD1" w:rsidDel="00E6091B">
          <w:delText xml:space="preserve"> </w:delText>
        </w:r>
        <w:r w:rsidR="00FA3D78" w:rsidRPr="00C4782F" w:rsidDel="00E6091B">
          <w:delText>of</w:delText>
        </w:r>
        <w:r w:rsidR="00B26DD1" w:rsidDel="00E6091B">
          <w:delText xml:space="preserve"> </w:delText>
        </w:r>
        <w:r w:rsidR="00FA3D78" w:rsidRPr="00C4782F" w:rsidDel="00E6091B">
          <w:delText>Instantiating</w:delText>
        </w:r>
        <w:r w:rsidR="00B26DD1" w:rsidDel="00E6091B">
          <w:delText xml:space="preserve"> </w:delText>
        </w:r>
        <w:r w:rsidR="00FA3D78" w:rsidRPr="00C4782F" w:rsidDel="00E6091B">
          <w:delText>Threads</w:delText>
        </w:r>
        <w:r w:rsidR="00B26DD1" w:rsidDel="00E6091B">
          <w:delText xml:space="preserve"> </w:delText>
        </w:r>
        <w:r w:rsidR="00FA3D78" w:rsidRPr="00C4782F" w:rsidDel="00E6091B">
          <w:delText>Explicitly</w:delText>
        </w:r>
      </w:del>
    </w:p>
    <w:p w14:paraId="08B353E2" w14:textId="07784D2F" w:rsidR="00E73B39" w:rsidRPr="00C4782F" w:rsidDel="00E6091B" w:rsidRDefault="00FA3D78" w:rsidP="00A62980">
      <w:pPr>
        <w:pStyle w:val="CDTFIRST"/>
        <w:rPr>
          <w:del w:id="446" w:author="Mark Michaelis" w:date="2020-01-19T08:35:00Z"/>
        </w:rPr>
      </w:pPr>
      <w:del w:id="447" w:author="Mark Michaelis" w:date="2020-01-19T08:35:00Z">
        <w:r w:rsidRPr="00C4782F" w:rsidDel="00E6091B">
          <w:rPr>
            <w:rStyle w:val="CPKeyword"/>
          </w:rPr>
          <w:delText>using</w:delText>
        </w:r>
        <w:r w:rsidR="00B26DD1" w:rsidDel="00E6091B">
          <w:delText xml:space="preserve"> </w:delText>
        </w:r>
        <w:r w:rsidRPr="00C4782F" w:rsidDel="00E6091B">
          <w:delText>System;</w:delText>
        </w:r>
      </w:del>
    </w:p>
    <w:p w14:paraId="62A5B2BB" w14:textId="32FACA6D" w:rsidR="00E73B39" w:rsidRPr="00C4782F" w:rsidDel="00E6091B" w:rsidRDefault="00FA3D78" w:rsidP="00FA13E8">
      <w:pPr>
        <w:pStyle w:val="CDTMID"/>
        <w:rPr>
          <w:del w:id="448" w:author="Mark Michaelis" w:date="2020-01-19T08:35:00Z"/>
        </w:rPr>
      </w:pPr>
      <w:del w:id="449" w:author="Mark Michaelis" w:date="2020-01-19T08:35:00Z">
        <w:r w:rsidRPr="00C4782F" w:rsidDel="00E6091B">
          <w:rPr>
            <w:rStyle w:val="CPKeyword"/>
          </w:rPr>
          <w:delText>using</w:delText>
        </w:r>
        <w:r w:rsidR="00B26DD1" w:rsidDel="00E6091B">
          <w:delText xml:space="preserve"> </w:delText>
        </w:r>
        <w:r w:rsidRPr="00C4782F" w:rsidDel="00E6091B">
          <w:delText>System.Threading;</w:delText>
        </w:r>
      </w:del>
    </w:p>
    <w:p w14:paraId="09C6A187" w14:textId="5A347B42" w:rsidR="00E73B39" w:rsidRPr="00C4782F" w:rsidDel="00E6091B" w:rsidRDefault="00E73B39" w:rsidP="00FA13E8">
      <w:pPr>
        <w:pStyle w:val="CDTMID"/>
        <w:rPr>
          <w:del w:id="450" w:author="Mark Michaelis" w:date="2020-01-19T08:35:00Z"/>
        </w:rPr>
      </w:pPr>
    </w:p>
    <w:p w14:paraId="242F799B" w14:textId="3054EE56" w:rsidR="00E73B39" w:rsidRPr="00C4782F" w:rsidDel="00E6091B" w:rsidRDefault="00FA3D78" w:rsidP="00FA13E8">
      <w:pPr>
        <w:pStyle w:val="CDTMID"/>
        <w:rPr>
          <w:del w:id="451" w:author="Mark Michaelis" w:date="2020-01-19T08:35:00Z"/>
        </w:rPr>
      </w:pPr>
      <w:del w:id="452" w:author="Mark Michaelis" w:date="2020-01-19T08:35:00Z">
        <w:r w:rsidRPr="00C4782F" w:rsidDel="00E6091B">
          <w:rPr>
            <w:rStyle w:val="CPKeyword"/>
          </w:rPr>
          <w:delText>public</w:delText>
        </w:r>
        <w:r w:rsidR="00B26DD1" w:rsidDel="00E6091B">
          <w:delText xml:space="preserve"> </w:delText>
        </w:r>
        <w:r w:rsidRPr="00C4782F" w:rsidDel="00E6091B">
          <w:rPr>
            <w:rStyle w:val="CPKeyword"/>
          </w:rPr>
          <w:delText>class</w:delText>
        </w:r>
        <w:r w:rsidR="00B26DD1" w:rsidDel="00E6091B">
          <w:delText xml:space="preserve"> </w:delText>
        </w:r>
        <w:r w:rsidRPr="00C4782F" w:rsidDel="00E6091B">
          <w:delText>Program</w:delText>
        </w:r>
      </w:del>
    </w:p>
    <w:p w14:paraId="4C5906AD" w14:textId="7BA357E7" w:rsidR="00E73B39" w:rsidRPr="00C4782F" w:rsidDel="00E6091B" w:rsidRDefault="00FA3D78" w:rsidP="00FA13E8">
      <w:pPr>
        <w:pStyle w:val="CDTMID"/>
        <w:rPr>
          <w:del w:id="453" w:author="Mark Michaelis" w:date="2020-01-19T08:35:00Z"/>
        </w:rPr>
      </w:pPr>
      <w:del w:id="454" w:author="Mark Michaelis" w:date="2020-01-19T08:35:00Z">
        <w:r w:rsidRPr="00C4782F" w:rsidDel="00E6091B">
          <w:delText>{</w:delText>
        </w:r>
      </w:del>
    </w:p>
    <w:p w14:paraId="0E61ECBF" w14:textId="698B190E" w:rsidR="00E73B39" w:rsidRPr="00C4782F" w:rsidDel="00E6091B" w:rsidRDefault="00B26DD1" w:rsidP="00FA13E8">
      <w:pPr>
        <w:pStyle w:val="CDTMID"/>
        <w:rPr>
          <w:del w:id="455" w:author="Mark Michaelis" w:date="2020-01-19T08:35:00Z"/>
        </w:rPr>
      </w:pPr>
      <w:del w:id="456" w:author="Mark Michaelis" w:date="2020-01-19T08:35:00Z">
        <w:r w:rsidDel="00E6091B">
          <w:delText xml:space="preserve">  </w:delText>
        </w:r>
        <w:r w:rsidR="00FA3D78" w:rsidRPr="00C4782F" w:rsidDel="00E6091B">
          <w:rPr>
            <w:rStyle w:val="CPKeyword"/>
          </w:rPr>
          <w:delText>public</w:delText>
        </w:r>
        <w:r w:rsidDel="00E6091B">
          <w:delText xml:space="preserve"> </w:delText>
        </w:r>
        <w:r w:rsidR="00FA3D78" w:rsidRPr="00C4782F" w:rsidDel="00E6091B">
          <w:rPr>
            <w:rStyle w:val="CPKeyword"/>
          </w:rPr>
          <w:delText>const</w:delText>
        </w:r>
        <w:r w:rsidDel="00E6091B">
          <w:delText xml:space="preserve"> </w:delText>
        </w:r>
        <w:r w:rsidR="00FA3D78" w:rsidRPr="00C4782F" w:rsidDel="00E6091B">
          <w:rPr>
            <w:rStyle w:val="CPKeyword"/>
          </w:rPr>
          <w:delText>int</w:delText>
        </w:r>
        <w:r w:rsidDel="00E6091B">
          <w:delText xml:space="preserve"> </w:delText>
        </w:r>
        <w:r w:rsidR="00FA3D78" w:rsidRPr="00C4782F" w:rsidDel="00E6091B">
          <w:delText>Repetitions</w:delText>
        </w:r>
        <w:r w:rsidDel="00E6091B">
          <w:delText xml:space="preserve"> </w:delText>
        </w:r>
        <w:r w:rsidR="00FA3D78" w:rsidRPr="00C4782F" w:rsidDel="00E6091B">
          <w:delText>=</w:delText>
        </w:r>
        <w:r w:rsidDel="00E6091B">
          <w:delText xml:space="preserve"> </w:delText>
        </w:r>
        <w:r w:rsidR="00FA3D78" w:rsidRPr="00C4782F" w:rsidDel="00E6091B">
          <w:delText>1000;</w:delText>
        </w:r>
      </w:del>
    </w:p>
    <w:p w14:paraId="5DC42351" w14:textId="7BF5103D" w:rsidR="00E73B39" w:rsidRPr="00C4782F" w:rsidDel="00E6091B" w:rsidRDefault="00B26DD1" w:rsidP="00FA13E8">
      <w:pPr>
        <w:pStyle w:val="CDTMID"/>
        <w:rPr>
          <w:del w:id="457" w:author="Mark Michaelis" w:date="2020-01-19T08:35:00Z"/>
        </w:rPr>
      </w:pPr>
      <w:del w:id="458" w:author="Mark Michaelis" w:date="2020-01-19T08:35:00Z">
        <w:r w:rsidDel="00E6091B">
          <w:delText xml:space="preserve">  </w:delText>
        </w:r>
        <w:r w:rsidR="00FA3D78" w:rsidRPr="00C4782F" w:rsidDel="00E6091B">
          <w:rPr>
            <w:rStyle w:val="CPKeyword"/>
          </w:rPr>
          <w:delText>public</w:delText>
        </w:r>
        <w:r w:rsidDel="00E6091B">
          <w:delText xml:space="preserve"> </w:delText>
        </w:r>
        <w:r w:rsidR="00FA3D78" w:rsidRPr="00C4782F" w:rsidDel="00E6091B">
          <w:rPr>
            <w:rStyle w:val="CPKeyword"/>
          </w:rPr>
          <w:delText>static</w:delText>
        </w:r>
        <w:r w:rsidDel="00E6091B">
          <w:delText xml:space="preserve"> </w:delText>
        </w:r>
        <w:r w:rsidR="00FA3D78" w:rsidRPr="00C4782F" w:rsidDel="00E6091B">
          <w:rPr>
            <w:rStyle w:val="CPKeyword"/>
          </w:rPr>
          <w:delText>void</w:delText>
        </w:r>
        <w:r w:rsidDel="00E6091B">
          <w:delText xml:space="preserve"> </w:delText>
        </w:r>
        <w:r w:rsidR="00FA3D78" w:rsidRPr="00C4782F" w:rsidDel="00E6091B">
          <w:delText>Main()</w:delText>
        </w:r>
      </w:del>
    </w:p>
    <w:p w14:paraId="488BC2A7" w14:textId="4649BC80" w:rsidR="00E73B39" w:rsidRPr="00C4782F" w:rsidDel="00E6091B" w:rsidRDefault="00B26DD1" w:rsidP="00FA13E8">
      <w:pPr>
        <w:pStyle w:val="CDTMID"/>
        <w:rPr>
          <w:del w:id="459" w:author="Mark Michaelis" w:date="2020-01-19T08:35:00Z"/>
        </w:rPr>
      </w:pPr>
      <w:del w:id="460" w:author="Mark Michaelis" w:date="2020-01-19T08:35:00Z">
        <w:r w:rsidDel="00E6091B">
          <w:delText xml:space="preserve">  </w:delText>
        </w:r>
        <w:r w:rsidR="00FA3D78" w:rsidRPr="00C4782F" w:rsidDel="00E6091B">
          <w:delText>{</w:delText>
        </w:r>
      </w:del>
    </w:p>
    <w:p w14:paraId="34B74D8C" w14:textId="7C576E21" w:rsidR="00E73B39" w:rsidRPr="00C4782F" w:rsidDel="00E6091B" w:rsidRDefault="00B26DD1" w:rsidP="00DA0A6E">
      <w:pPr>
        <w:pStyle w:val="CDTMID"/>
        <w:shd w:val="clear" w:color="auto" w:fill="F2F2F2" w:themeFill="background1" w:themeFillShade="F2"/>
        <w:rPr>
          <w:del w:id="461" w:author="Mark Michaelis" w:date="2020-01-19T08:35:00Z"/>
        </w:rPr>
      </w:pPr>
      <w:del w:id="462" w:author="Mark Michaelis" w:date="2020-01-19T08:35:00Z">
        <w:r w:rsidDel="00E6091B">
          <w:delText xml:space="preserve">      </w:delText>
        </w:r>
        <w:r w:rsidR="00FA3D78" w:rsidRPr="00C4782F" w:rsidDel="00E6091B">
          <w:delText>ThreadPool.QueueUserWorkItem(DoWork,</w:delText>
        </w:r>
        <w:r w:rsidDel="00E6091B">
          <w:delText xml:space="preserve"> </w:delText>
        </w:r>
        <w:r w:rsidR="00FA3D78" w:rsidRPr="00C4782F" w:rsidDel="00E6091B">
          <w:rPr>
            <w:rStyle w:val="Maroon"/>
          </w:rPr>
          <w:delText>'+'</w:delText>
        </w:r>
        <w:r w:rsidR="00FA3D78" w:rsidRPr="00C4782F" w:rsidDel="00E6091B">
          <w:delText>);</w:delText>
        </w:r>
      </w:del>
    </w:p>
    <w:p w14:paraId="7726B545" w14:textId="4128D2C3" w:rsidR="00E73B39" w:rsidRPr="00C4782F" w:rsidDel="00E6091B" w:rsidRDefault="00E73B39" w:rsidP="00FA13E8">
      <w:pPr>
        <w:pStyle w:val="CDTMID"/>
        <w:rPr>
          <w:del w:id="463" w:author="Mark Michaelis" w:date="2020-01-19T08:35:00Z"/>
        </w:rPr>
      </w:pPr>
    </w:p>
    <w:p w14:paraId="230507DD" w14:textId="39C5593A" w:rsidR="00E73B39" w:rsidRPr="00C4782F" w:rsidDel="00E6091B" w:rsidRDefault="00B26DD1" w:rsidP="00FA13E8">
      <w:pPr>
        <w:pStyle w:val="CDTMID"/>
        <w:rPr>
          <w:del w:id="464" w:author="Mark Michaelis" w:date="2020-01-19T08:35:00Z"/>
        </w:rPr>
      </w:pPr>
      <w:del w:id="465" w:author="Mark Michaelis" w:date="2020-01-19T08:35:00Z">
        <w:r w:rsidDel="00E6091B">
          <w:delText xml:space="preserve">      </w:delText>
        </w:r>
        <w:r w:rsidR="00FA3D78" w:rsidRPr="00C4782F" w:rsidDel="00E6091B">
          <w:rPr>
            <w:rStyle w:val="CPKeyword"/>
          </w:rPr>
          <w:delText>for</w:delText>
        </w:r>
        <w:r w:rsidR="00FA3D78" w:rsidRPr="00C4782F" w:rsidDel="00E6091B">
          <w:delText>(</w:delText>
        </w:r>
        <w:r w:rsidR="00FA3D78" w:rsidRPr="00C4782F" w:rsidDel="00E6091B">
          <w:rPr>
            <w:rStyle w:val="CPKeyword"/>
          </w:rPr>
          <w:delText>int</w:delText>
        </w:r>
        <w:r w:rsidDel="00E6091B">
          <w:delText xml:space="preserve"> </w:delText>
        </w:r>
        <w:r w:rsidR="00FA3D78" w:rsidRPr="00C4782F" w:rsidDel="00E6091B">
          <w:delText>count</w:delText>
        </w:r>
        <w:r w:rsidDel="00E6091B">
          <w:delText xml:space="preserve"> </w:delText>
        </w:r>
        <w:r w:rsidR="00FA3D78" w:rsidRPr="00C4782F" w:rsidDel="00E6091B">
          <w:delText>=</w:delText>
        </w:r>
        <w:r w:rsidDel="00E6091B">
          <w:delText xml:space="preserve"> </w:delText>
        </w:r>
        <w:r w:rsidR="00FA3D78" w:rsidRPr="00C4782F" w:rsidDel="00E6091B">
          <w:delText>0;</w:delText>
        </w:r>
        <w:r w:rsidDel="00E6091B">
          <w:delText xml:space="preserve"> </w:delText>
        </w:r>
        <w:r w:rsidR="00FA3D78" w:rsidRPr="00C4782F" w:rsidDel="00E6091B">
          <w:delText>count</w:delText>
        </w:r>
        <w:r w:rsidDel="00E6091B">
          <w:delText xml:space="preserve"> </w:delText>
        </w:r>
        <w:r w:rsidR="00FA3D78" w:rsidRPr="00C4782F" w:rsidDel="00E6091B">
          <w:delText>&lt;</w:delText>
        </w:r>
        <w:r w:rsidDel="00E6091B">
          <w:delText xml:space="preserve"> </w:delText>
        </w:r>
        <w:r w:rsidR="00FA3D78" w:rsidRPr="00C4782F" w:rsidDel="00E6091B">
          <w:delText>Repetitions;</w:delText>
        </w:r>
        <w:r w:rsidDel="00E6091B">
          <w:delText xml:space="preserve"> </w:delText>
        </w:r>
        <w:r w:rsidR="00FA3D78" w:rsidRPr="00C4782F" w:rsidDel="00E6091B">
          <w:delText>count++)</w:delText>
        </w:r>
      </w:del>
    </w:p>
    <w:p w14:paraId="130B5D10" w14:textId="1461CD2B" w:rsidR="00E73B39" w:rsidRPr="00C4782F" w:rsidDel="00E6091B" w:rsidRDefault="00B26DD1" w:rsidP="00FA13E8">
      <w:pPr>
        <w:pStyle w:val="CDTMID"/>
        <w:rPr>
          <w:del w:id="466" w:author="Mark Michaelis" w:date="2020-01-19T08:35:00Z"/>
        </w:rPr>
      </w:pPr>
      <w:del w:id="467" w:author="Mark Michaelis" w:date="2020-01-19T08:35:00Z">
        <w:r w:rsidDel="00E6091B">
          <w:delText xml:space="preserve">      </w:delText>
        </w:r>
        <w:r w:rsidR="00FA3D78" w:rsidRPr="00C4782F" w:rsidDel="00E6091B">
          <w:delText>{</w:delText>
        </w:r>
      </w:del>
    </w:p>
    <w:p w14:paraId="35FDF5FF" w14:textId="117BF64B" w:rsidR="00E73B39" w:rsidRPr="00C4782F" w:rsidDel="00E6091B" w:rsidRDefault="00B26DD1" w:rsidP="00FA13E8">
      <w:pPr>
        <w:pStyle w:val="CDTMID"/>
        <w:rPr>
          <w:del w:id="468" w:author="Mark Michaelis" w:date="2020-01-19T08:35:00Z"/>
        </w:rPr>
      </w:pPr>
      <w:del w:id="469" w:author="Mark Michaelis" w:date="2020-01-19T08:35:00Z">
        <w:r w:rsidDel="00E6091B">
          <w:delText xml:space="preserve">          </w:delText>
        </w:r>
        <w:r w:rsidR="00FA3D78" w:rsidRPr="00C4782F" w:rsidDel="00E6091B">
          <w:delText>Console.Write(</w:delText>
        </w:r>
        <w:r w:rsidR="00FA3D78" w:rsidRPr="00C4782F" w:rsidDel="00E6091B">
          <w:rPr>
            <w:rStyle w:val="Maroon"/>
          </w:rPr>
          <w:delText>'-'</w:delText>
        </w:r>
        <w:r w:rsidR="00FA3D78" w:rsidRPr="00C4782F" w:rsidDel="00E6091B">
          <w:delText>);</w:delText>
        </w:r>
      </w:del>
    </w:p>
    <w:p w14:paraId="6AD3008A" w14:textId="086A336F" w:rsidR="00E73B39" w:rsidRPr="00C4782F" w:rsidDel="00E6091B" w:rsidRDefault="00B26DD1" w:rsidP="00FA13E8">
      <w:pPr>
        <w:pStyle w:val="CDTMID"/>
        <w:rPr>
          <w:del w:id="470" w:author="Mark Michaelis" w:date="2020-01-19T08:35:00Z"/>
        </w:rPr>
      </w:pPr>
      <w:del w:id="471" w:author="Mark Michaelis" w:date="2020-01-19T08:35:00Z">
        <w:r w:rsidDel="00E6091B">
          <w:delText xml:space="preserve">      </w:delText>
        </w:r>
        <w:r w:rsidR="00FA3D78" w:rsidRPr="00C4782F" w:rsidDel="00E6091B">
          <w:delText>}</w:delText>
        </w:r>
      </w:del>
    </w:p>
    <w:p w14:paraId="3BC8A438" w14:textId="6D43D2E8" w:rsidR="00E73B39" w:rsidRPr="00C4782F" w:rsidDel="00E6091B" w:rsidRDefault="00E73B39" w:rsidP="00FA13E8">
      <w:pPr>
        <w:pStyle w:val="CDTMID"/>
        <w:rPr>
          <w:del w:id="472" w:author="Mark Michaelis" w:date="2020-01-19T08:35:00Z"/>
        </w:rPr>
      </w:pPr>
    </w:p>
    <w:p w14:paraId="1B50DC60" w14:textId="62364618" w:rsidR="00E73B39" w:rsidRPr="00C4782F" w:rsidDel="00E6091B" w:rsidRDefault="00B26DD1" w:rsidP="00FA13E8">
      <w:pPr>
        <w:pStyle w:val="CDTMID"/>
        <w:rPr>
          <w:del w:id="473" w:author="Mark Michaelis" w:date="2020-01-19T08:35:00Z"/>
          <w:rStyle w:val="CPComment"/>
        </w:rPr>
      </w:pPr>
      <w:del w:id="474" w:author="Mark Michaelis" w:date="2020-01-19T08:35:00Z">
        <w:r w:rsidDel="00E6091B">
          <w:delText xml:space="preserve">      </w:delText>
        </w:r>
        <w:r w:rsidR="00FA3D78" w:rsidRPr="00C4782F" w:rsidDel="00E6091B">
          <w:rPr>
            <w:rStyle w:val="CPComment"/>
          </w:rPr>
          <w:delText>//</w:delText>
        </w:r>
        <w:r w:rsidDel="00E6091B">
          <w:rPr>
            <w:rStyle w:val="CPComment"/>
          </w:rPr>
          <w:delText xml:space="preserve"> </w:delText>
        </w:r>
        <w:r w:rsidR="00FA3D78" w:rsidRPr="00C4782F" w:rsidDel="00E6091B">
          <w:rPr>
            <w:rStyle w:val="CPComment"/>
          </w:rPr>
          <w:delText>Pause</w:delText>
        </w:r>
        <w:r w:rsidDel="00E6091B">
          <w:rPr>
            <w:rStyle w:val="CPComment"/>
          </w:rPr>
          <w:delText xml:space="preserve"> </w:delText>
        </w:r>
        <w:r w:rsidR="00FA3D78" w:rsidRPr="00C4782F" w:rsidDel="00E6091B">
          <w:rPr>
            <w:rStyle w:val="CPComment"/>
          </w:rPr>
          <w:delText>until</w:delText>
        </w:r>
        <w:r w:rsidDel="00E6091B">
          <w:rPr>
            <w:rStyle w:val="CPComment"/>
          </w:rPr>
          <w:delText xml:space="preserve"> </w:delText>
        </w:r>
        <w:r w:rsidR="00FA3D78" w:rsidRPr="00C4782F" w:rsidDel="00E6091B">
          <w:rPr>
            <w:rStyle w:val="CPComment"/>
          </w:rPr>
          <w:delText>the</w:delText>
        </w:r>
        <w:r w:rsidDel="00E6091B">
          <w:rPr>
            <w:rStyle w:val="CPComment"/>
          </w:rPr>
          <w:delText xml:space="preserve"> </w:delText>
        </w:r>
        <w:r w:rsidR="00FA3D78" w:rsidRPr="00C4782F" w:rsidDel="00E6091B">
          <w:rPr>
            <w:rStyle w:val="CPComment"/>
          </w:rPr>
          <w:delText>thread</w:delText>
        </w:r>
        <w:r w:rsidDel="00E6091B">
          <w:rPr>
            <w:rStyle w:val="CPComment"/>
          </w:rPr>
          <w:delText xml:space="preserve"> </w:delText>
        </w:r>
        <w:r w:rsidR="00FA3D78" w:rsidRPr="00C4782F" w:rsidDel="00E6091B">
          <w:rPr>
            <w:rStyle w:val="CPComment"/>
          </w:rPr>
          <w:delText>completes</w:delText>
        </w:r>
        <w:r w:rsidR="00FD5BFE" w:rsidDel="00E6091B">
          <w:rPr>
            <w:rStyle w:val="CPComment"/>
          </w:rPr>
          <w:delText>.</w:delText>
        </w:r>
      </w:del>
    </w:p>
    <w:p w14:paraId="08231529" w14:textId="639273BA" w:rsidR="00E73B39" w:rsidRPr="00C4782F" w:rsidDel="00E6091B" w:rsidRDefault="00B26DD1" w:rsidP="00FA13E8">
      <w:pPr>
        <w:pStyle w:val="CDTMID"/>
        <w:rPr>
          <w:del w:id="475" w:author="Mark Michaelis" w:date="2020-01-19T08:35:00Z"/>
          <w:rStyle w:val="CPComment"/>
        </w:rPr>
      </w:pPr>
      <w:del w:id="476" w:author="Mark Michaelis" w:date="2020-01-19T08:35:00Z">
        <w:r w:rsidDel="00E6091B">
          <w:rPr>
            <w:rStyle w:val="CPComment"/>
          </w:rPr>
          <w:delText xml:space="preserve">      </w:delText>
        </w:r>
        <w:r w:rsidR="00FA3D78" w:rsidRPr="00C4782F" w:rsidDel="00E6091B">
          <w:rPr>
            <w:rStyle w:val="CPComment"/>
          </w:rPr>
          <w:delText>//</w:delText>
        </w:r>
        <w:r w:rsidDel="00E6091B">
          <w:rPr>
            <w:rStyle w:val="CPComment"/>
          </w:rPr>
          <w:delText xml:space="preserve"> </w:delText>
        </w:r>
        <w:r w:rsidR="00FA3D78" w:rsidRPr="00C4782F" w:rsidDel="00E6091B">
          <w:rPr>
            <w:rStyle w:val="CPComment"/>
          </w:rPr>
          <w:delText>This</w:delText>
        </w:r>
        <w:r w:rsidDel="00E6091B">
          <w:rPr>
            <w:rStyle w:val="CPComment"/>
          </w:rPr>
          <w:delText xml:space="preserve"> </w:delText>
        </w:r>
        <w:r w:rsidR="00FA3D78" w:rsidRPr="00C4782F" w:rsidDel="00E6091B">
          <w:rPr>
            <w:rStyle w:val="CPComment"/>
          </w:rPr>
          <w:delText>is</w:delText>
        </w:r>
        <w:r w:rsidDel="00E6091B">
          <w:rPr>
            <w:rStyle w:val="CPComment"/>
          </w:rPr>
          <w:delText xml:space="preserve"> </w:delText>
        </w:r>
        <w:r w:rsidR="00FA3D78" w:rsidRPr="00C4782F" w:rsidDel="00E6091B">
          <w:rPr>
            <w:rStyle w:val="CPComment"/>
          </w:rPr>
          <w:delText>for</w:delText>
        </w:r>
        <w:r w:rsidDel="00E6091B">
          <w:rPr>
            <w:rStyle w:val="CPComment"/>
          </w:rPr>
          <w:delText xml:space="preserve"> </w:delText>
        </w:r>
        <w:r w:rsidR="00FA3D78" w:rsidRPr="00C4782F" w:rsidDel="00E6091B">
          <w:rPr>
            <w:rStyle w:val="CPComment"/>
          </w:rPr>
          <w:delText>illustrative</w:delText>
        </w:r>
        <w:r w:rsidDel="00E6091B">
          <w:rPr>
            <w:rStyle w:val="CPComment"/>
          </w:rPr>
          <w:delText xml:space="preserve"> </w:delText>
        </w:r>
        <w:r w:rsidR="00FA3D78" w:rsidRPr="00C4782F" w:rsidDel="00E6091B">
          <w:rPr>
            <w:rStyle w:val="CPComment"/>
          </w:rPr>
          <w:delText>purposes;</w:delText>
        </w:r>
        <w:r w:rsidDel="00E6091B">
          <w:rPr>
            <w:rStyle w:val="CPComment"/>
          </w:rPr>
          <w:delText xml:space="preserve"> </w:delText>
        </w:r>
        <w:r w:rsidR="00FA3D78" w:rsidRPr="00C4782F" w:rsidDel="00E6091B">
          <w:rPr>
            <w:rStyle w:val="CPComment"/>
          </w:rPr>
          <w:delText>do</w:delText>
        </w:r>
        <w:r w:rsidDel="00E6091B">
          <w:rPr>
            <w:rStyle w:val="CPComment"/>
          </w:rPr>
          <w:delText xml:space="preserve"> </w:delText>
        </w:r>
        <w:r w:rsidR="00FA3D78" w:rsidRPr="00C4782F" w:rsidDel="00E6091B">
          <w:rPr>
            <w:rStyle w:val="CPComment"/>
          </w:rPr>
          <w:delText>not</w:delText>
        </w:r>
      </w:del>
    </w:p>
    <w:p w14:paraId="44EF87E8" w14:textId="4FACA561" w:rsidR="0073083B" w:rsidDel="00E6091B" w:rsidRDefault="00B26DD1" w:rsidP="00FA13E8">
      <w:pPr>
        <w:pStyle w:val="CDTMID"/>
        <w:rPr>
          <w:del w:id="477" w:author="Mark Michaelis" w:date="2020-01-19T08:35:00Z"/>
          <w:rStyle w:val="CPComment"/>
        </w:rPr>
      </w:pPr>
      <w:del w:id="478" w:author="Mark Michaelis" w:date="2020-01-19T08:35:00Z">
        <w:r w:rsidDel="00E6091B">
          <w:rPr>
            <w:rStyle w:val="CPComment"/>
          </w:rPr>
          <w:delText xml:space="preserve">      </w:delText>
        </w:r>
        <w:r w:rsidR="00FA3D78" w:rsidRPr="00C4782F" w:rsidDel="00E6091B">
          <w:rPr>
            <w:rStyle w:val="CPComment"/>
          </w:rPr>
          <w:delText>//</w:delText>
        </w:r>
        <w:r w:rsidDel="00E6091B">
          <w:rPr>
            <w:rStyle w:val="CPComment"/>
          </w:rPr>
          <w:delText xml:space="preserve"> </w:delText>
        </w:r>
        <w:r w:rsidR="00FA3D78" w:rsidRPr="00C4782F" w:rsidDel="00E6091B">
          <w:rPr>
            <w:rStyle w:val="CPComment"/>
          </w:rPr>
          <w:delText>use</w:delText>
        </w:r>
        <w:r w:rsidDel="00E6091B">
          <w:rPr>
            <w:rStyle w:val="CPComment"/>
          </w:rPr>
          <w:delText xml:space="preserve"> </w:delText>
        </w:r>
        <w:r w:rsidR="00FA3D78" w:rsidRPr="00C4782F" w:rsidDel="00E6091B">
          <w:rPr>
            <w:rStyle w:val="CPComment"/>
          </w:rPr>
          <w:delText>Thread.Sleep</w:delText>
        </w:r>
        <w:r w:rsidDel="00E6091B">
          <w:rPr>
            <w:rStyle w:val="CPComment"/>
          </w:rPr>
          <w:delText xml:space="preserve"> </w:delText>
        </w:r>
        <w:r w:rsidR="00FA3D78" w:rsidRPr="00C4782F" w:rsidDel="00E6091B">
          <w:rPr>
            <w:rStyle w:val="CPComment"/>
          </w:rPr>
          <w:delText>for</w:delText>
        </w:r>
        <w:r w:rsidDel="00E6091B">
          <w:rPr>
            <w:rStyle w:val="CPComment"/>
          </w:rPr>
          <w:delText xml:space="preserve"> </w:delText>
        </w:r>
        <w:r w:rsidR="00FA3D78" w:rsidRPr="00C4782F" w:rsidDel="00E6091B">
          <w:rPr>
            <w:rStyle w:val="CPComment"/>
          </w:rPr>
          <w:delText>synchronization</w:delText>
        </w:r>
        <w:r w:rsidDel="00E6091B">
          <w:rPr>
            <w:rStyle w:val="CPComment"/>
          </w:rPr>
          <w:delText xml:space="preserve"> </w:delText>
        </w:r>
        <w:r w:rsidR="00FA3D78" w:rsidRPr="00C4782F" w:rsidDel="00E6091B">
          <w:rPr>
            <w:rStyle w:val="CPComment"/>
          </w:rPr>
          <w:delText>in</w:delText>
        </w:r>
      </w:del>
    </w:p>
    <w:p w14:paraId="343DAA18" w14:textId="3C266671" w:rsidR="00E73B39" w:rsidRPr="00C4782F" w:rsidDel="00E6091B" w:rsidRDefault="00B26DD1" w:rsidP="00FA13E8">
      <w:pPr>
        <w:pStyle w:val="CDTMID"/>
        <w:rPr>
          <w:del w:id="479" w:author="Mark Michaelis" w:date="2020-01-19T08:35:00Z"/>
        </w:rPr>
      </w:pPr>
      <w:del w:id="480" w:author="Mark Michaelis" w:date="2020-01-19T08:35:00Z">
        <w:r w:rsidDel="00E6091B">
          <w:rPr>
            <w:rStyle w:val="CPComment"/>
          </w:rPr>
          <w:delText xml:space="preserve">      </w:delText>
        </w:r>
        <w:r w:rsidR="00FA3D78" w:rsidRPr="00C4782F" w:rsidDel="00E6091B">
          <w:rPr>
            <w:rStyle w:val="CPComment"/>
          </w:rPr>
          <w:delText>//</w:delText>
        </w:r>
        <w:r w:rsidDel="00E6091B">
          <w:rPr>
            <w:rStyle w:val="CPComment"/>
          </w:rPr>
          <w:delText xml:space="preserve"> </w:delText>
        </w:r>
        <w:r w:rsidR="00FA3D78" w:rsidRPr="00C4782F" w:rsidDel="00E6091B">
          <w:rPr>
            <w:rStyle w:val="CPComment"/>
          </w:rPr>
          <w:delText>production</w:delText>
        </w:r>
        <w:r w:rsidDel="00E6091B">
          <w:rPr>
            <w:rStyle w:val="CPComment"/>
          </w:rPr>
          <w:delText xml:space="preserve"> </w:delText>
        </w:r>
        <w:r w:rsidR="00FA3D78" w:rsidRPr="00C4782F" w:rsidDel="00E6091B">
          <w:rPr>
            <w:rStyle w:val="CPComment"/>
          </w:rPr>
          <w:delText>code.</w:delText>
        </w:r>
      </w:del>
    </w:p>
    <w:p w14:paraId="3CB33A41" w14:textId="5DDD0501" w:rsidR="00E73B39" w:rsidRPr="00C4782F" w:rsidDel="00E6091B" w:rsidRDefault="00B26DD1" w:rsidP="00DA0A6E">
      <w:pPr>
        <w:pStyle w:val="CDTMID"/>
        <w:shd w:val="clear" w:color="auto" w:fill="F2F2F2" w:themeFill="background1" w:themeFillShade="F2"/>
        <w:rPr>
          <w:del w:id="481" w:author="Mark Michaelis" w:date="2020-01-19T08:35:00Z"/>
        </w:rPr>
      </w:pPr>
      <w:del w:id="482" w:author="Mark Michaelis" w:date="2020-01-19T08:35:00Z">
        <w:r w:rsidDel="00E6091B">
          <w:delText xml:space="preserve">      </w:delText>
        </w:r>
        <w:r w:rsidR="00FA3D78" w:rsidRPr="00C4782F" w:rsidDel="00E6091B">
          <w:delText>Thread.Sleep(1000);</w:delText>
        </w:r>
      </w:del>
    </w:p>
    <w:p w14:paraId="42CE99CB" w14:textId="33FD854A" w:rsidR="00E73B39" w:rsidRPr="00C4782F" w:rsidDel="00E6091B" w:rsidRDefault="00B26DD1" w:rsidP="00FA13E8">
      <w:pPr>
        <w:pStyle w:val="CDTMID"/>
        <w:rPr>
          <w:del w:id="483" w:author="Mark Michaelis" w:date="2020-01-19T08:35:00Z"/>
        </w:rPr>
      </w:pPr>
      <w:del w:id="484" w:author="Mark Michaelis" w:date="2020-01-19T08:35:00Z">
        <w:r w:rsidDel="00E6091B">
          <w:delText xml:space="preserve">  </w:delText>
        </w:r>
        <w:r w:rsidR="00FA3D78" w:rsidRPr="00C4782F" w:rsidDel="00E6091B">
          <w:delText>}</w:delText>
        </w:r>
      </w:del>
    </w:p>
    <w:p w14:paraId="0AEED3D8" w14:textId="2262E3D5" w:rsidR="00E73B39" w:rsidRPr="00C4782F" w:rsidDel="00E6091B" w:rsidRDefault="00B26DD1" w:rsidP="00DA0A6E">
      <w:pPr>
        <w:pStyle w:val="CDTMID"/>
        <w:shd w:val="clear" w:color="auto" w:fill="F2F2F2" w:themeFill="background1" w:themeFillShade="F2"/>
        <w:rPr>
          <w:del w:id="485" w:author="Mark Michaelis" w:date="2020-01-19T08:35:00Z"/>
        </w:rPr>
      </w:pPr>
      <w:del w:id="486" w:author="Mark Michaelis" w:date="2020-01-19T08:35:00Z">
        <w:r w:rsidDel="00E6091B">
          <w:delText xml:space="preserve">  </w:delText>
        </w:r>
        <w:r w:rsidR="00FA3D78" w:rsidRPr="00C4782F" w:rsidDel="00E6091B">
          <w:rPr>
            <w:rStyle w:val="CPKeyword"/>
          </w:rPr>
          <w:delText>public</w:delText>
        </w:r>
        <w:r w:rsidDel="00E6091B">
          <w:delText xml:space="preserve"> </w:delText>
        </w:r>
        <w:r w:rsidR="00FA3D78" w:rsidRPr="00C4782F" w:rsidDel="00E6091B">
          <w:rPr>
            <w:rStyle w:val="CPKeyword"/>
          </w:rPr>
          <w:delText>static</w:delText>
        </w:r>
        <w:r w:rsidDel="00E6091B">
          <w:delText xml:space="preserve"> </w:delText>
        </w:r>
        <w:r w:rsidR="00FA3D78" w:rsidRPr="00C4782F" w:rsidDel="00E6091B">
          <w:rPr>
            <w:rStyle w:val="CPKeyword"/>
          </w:rPr>
          <w:delText>void</w:delText>
        </w:r>
        <w:r w:rsidDel="00E6091B">
          <w:delText xml:space="preserve"> </w:delText>
        </w:r>
        <w:r w:rsidR="00FA3D78" w:rsidRPr="00C4782F" w:rsidDel="00E6091B">
          <w:delText>DoWork(</w:delText>
        </w:r>
        <w:r w:rsidR="00FA3D78" w:rsidRPr="00C4782F" w:rsidDel="00E6091B">
          <w:rPr>
            <w:rStyle w:val="CPKeyword"/>
          </w:rPr>
          <w:delText>object</w:delText>
        </w:r>
      </w:del>
      <w:del w:id="487" w:author="Mark Michaelis" w:date="2020-01-18T08:35:00Z">
        <w:r w:rsidDel="002C3775">
          <w:delText xml:space="preserve"> </w:delText>
        </w:r>
      </w:del>
      <w:del w:id="488" w:author="Mark Michaelis" w:date="2020-01-19T08:35:00Z">
        <w:r w:rsidR="00FA3D78" w:rsidRPr="00C4782F" w:rsidDel="00E6091B">
          <w:delText>state)</w:delText>
        </w:r>
      </w:del>
    </w:p>
    <w:p w14:paraId="0741C9CF" w14:textId="19367773" w:rsidR="00E73B39" w:rsidRPr="00C4782F" w:rsidDel="00E6091B" w:rsidRDefault="00B26DD1" w:rsidP="00FA13E8">
      <w:pPr>
        <w:pStyle w:val="CDTMID"/>
        <w:rPr>
          <w:del w:id="489" w:author="Mark Michaelis" w:date="2020-01-19T08:35:00Z"/>
        </w:rPr>
      </w:pPr>
      <w:del w:id="490" w:author="Mark Michaelis" w:date="2020-01-19T08:35:00Z">
        <w:r w:rsidDel="00E6091B">
          <w:delText xml:space="preserve">  </w:delText>
        </w:r>
        <w:r w:rsidR="00FA3D78" w:rsidRPr="00C4782F" w:rsidDel="00E6091B">
          <w:delText>{</w:delText>
        </w:r>
      </w:del>
    </w:p>
    <w:p w14:paraId="01E7B07E" w14:textId="31CAA6AE" w:rsidR="00E73B39" w:rsidRPr="00C4782F" w:rsidDel="00E6091B" w:rsidRDefault="00B26DD1" w:rsidP="00FA13E8">
      <w:pPr>
        <w:pStyle w:val="CDTMID"/>
        <w:rPr>
          <w:del w:id="491" w:author="Mark Michaelis" w:date="2020-01-19T08:35:00Z"/>
        </w:rPr>
      </w:pPr>
      <w:del w:id="492" w:author="Mark Michaelis" w:date="2020-01-19T08:35:00Z">
        <w:r w:rsidDel="00E6091B">
          <w:delText xml:space="preserve">      </w:delText>
        </w:r>
        <w:r w:rsidR="00FA3D78" w:rsidRPr="00C4782F" w:rsidDel="00E6091B">
          <w:rPr>
            <w:rStyle w:val="CPKeyword"/>
          </w:rPr>
          <w:delText>for</w:delText>
        </w:r>
        <w:r w:rsidR="00FA3D78" w:rsidRPr="00C4782F" w:rsidDel="00E6091B">
          <w:delText>(</w:delText>
        </w:r>
        <w:r w:rsidR="00FA3D78" w:rsidRPr="00C4782F" w:rsidDel="00E6091B">
          <w:rPr>
            <w:rStyle w:val="CPKeyword"/>
          </w:rPr>
          <w:delText>int</w:delText>
        </w:r>
        <w:r w:rsidDel="00E6091B">
          <w:delText xml:space="preserve"> </w:delText>
        </w:r>
        <w:r w:rsidR="00FA3D78" w:rsidRPr="00C4782F" w:rsidDel="00E6091B">
          <w:delText>count</w:delText>
        </w:r>
        <w:r w:rsidDel="00E6091B">
          <w:delText xml:space="preserve"> </w:delText>
        </w:r>
        <w:r w:rsidR="00FA3D78" w:rsidRPr="00C4782F" w:rsidDel="00E6091B">
          <w:delText>=</w:delText>
        </w:r>
        <w:r w:rsidDel="00E6091B">
          <w:delText xml:space="preserve"> </w:delText>
        </w:r>
        <w:r w:rsidR="00FA3D78" w:rsidRPr="00C4782F" w:rsidDel="00E6091B">
          <w:delText>0;</w:delText>
        </w:r>
        <w:r w:rsidDel="00E6091B">
          <w:delText xml:space="preserve"> </w:delText>
        </w:r>
        <w:r w:rsidR="00FA3D78" w:rsidRPr="00C4782F" w:rsidDel="00E6091B">
          <w:delText>count</w:delText>
        </w:r>
        <w:r w:rsidDel="00E6091B">
          <w:delText xml:space="preserve"> </w:delText>
        </w:r>
        <w:r w:rsidR="00FA3D78" w:rsidRPr="00C4782F" w:rsidDel="00E6091B">
          <w:delText>&lt;</w:delText>
        </w:r>
        <w:r w:rsidDel="00E6091B">
          <w:delText xml:space="preserve"> </w:delText>
        </w:r>
        <w:r w:rsidR="00FA3D78" w:rsidRPr="00C4782F" w:rsidDel="00E6091B">
          <w:delText>Repetitions;</w:delText>
        </w:r>
        <w:r w:rsidDel="00E6091B">
          <w:delText xml:space="preserve"> </w:delText>
        </w:r>
        <w:r w:rsidR="00FA3D78" w:rsidRPr="00C4782F" w:rsidDel="00E6091B">
          <w:delText>count++)</w:delText>
        </w:r>
      </w:del>
    </w:p>
    <w:p w14:paraId="306A7E48" w14:textId="69D0FAF7" w:rsidR="00E73B39" w:rsidRPr="00C4782F" w:rsidDel="00E6091B" w:rsidRDefault="00B26DD1" w:rsidP="00FA13E8">
      <w:pPr>
        <w:pStyle w:val="CDTMID"/>
        <w:rPr>
          <w:del w:id="493" w:author="Mark Michaelis" w:date="2020-01-19T08:35:00Z"/>
        </w:rPr>
      </w:pPr>
      <w:del w:id="494" w:author="Mark Michaelis" w:date="2020-01-19T08:35:00Z">
        <w:r w:rsidDel="00E6091B">
          <w:delText xml:space="preserve">      </w:delText>
        </w:r>
        <w:r w:rsidR="00FA3D78" w:rsidRPr="00C4782F" w:rsidDel="00E6091B">
          <w:delText>{</w:delText>
        </w:r>
      </w:del>
    </w:p>
    <w:p w14:paraId="007B65F5" w14:textId="593FFAEC" w:rsidR="00E73B39" w:rsidRPr="00C4782F" w:rsidDel="00E6091B" w:rsidRDefault="00B26DD1" w:rsidP="00FA13E8">
      <w:pPr>
        <w:pStyle w:val="CDTMID"/>
        <w:rPr>
          <w:del w:id="495" w:author="Mark Michaelis" w:date="2020-01-19T08:35:00Z"/>
        </w:rPr>
      </w:pPr>
      <w:del w:id="496" w:author="Mark Michaelis" w:date="2020-01-19T08:35:00Z">
        <w:r w:rsidDel="00E6091B">
          <w:delText xml:space="preserve">          </w:delText>
        </w:r>
        <w:r w:rsidR="00FA3D78" w:rsidRPr="00C4782F" w:rsidDel="00E6091B">
          <w:delText>Console.Write(state);</w:delText>
        </w:r>
      </w:del>
    </w:p>
    <w:p w14:paraId="19030B4C" w14:textId="047ADF48" w:rsidR="00E73B39" w:rsidRPr="00C4782F" w:rsidDel="00E6091B" w:rsidRDefault="00B26DD1" w:rsidP="00FA13E8">
      <w:pPr>
        <w:pStyle w:val="CDTMID"/>
        <w:rPr>
          <w:del w:id="497" w:author="Mark Michaelis" w:date="2020-01-19T08:35:00Z"/>
        </w:rPr>
      </w:pPr>
      <w:del w:id="498" w:author="Mark Michaelis" w:date="2020-01-19T08:35:00Z">
        <w:r w:rsidDel="00E6091B">
          <w:delText xml:space="preserve">      </w:delText>
        </w:r>
        <w:r w:rsidR="00FA3D78" w:rsidRPr="00C4782F" w:rsidDel="00E6091B">
          <w:delText>}</w:delText>
        </w:r>
      </w:del>
    </w:p>
    <w:p w14:paraId="24D52B4B" w14:textId="13806C17" w:rsidR="00E73B39" w:rsidRPr="00C4782F" w:rsidDel="00E6091B" w:rsidRDefault="00B26DD1" w:rsidP="00FA13E8">
      <w:pPr>
        <w:pStyle w:val="CDTMID"/>
        <w:rPr>
          <w:del w:id="499" w:author="Mark Michaelis" w:date="2020-01-19T08:35:00Z"/>
        </w:rPr>
      </w:pPr>
      <w:del w:id="500" w:author="Mark Michaelis" w:date="2020-01-19T08:35:00Z">
        <w:r w:rsidDel="00E6091B">
          <w:delText xml:space="preserve">  </w:delText>
        </w:r>
        <w:r w:rsidR="00FA3D78" w:rsidRPr="00C4782F" w:rsidDel="00E6091B">
          <w:delText>}</w:delText>
        </w:r>
      </w:del>
    </w:p>
    <w:p w14:paraId="20EAA292" w14:textId="09B712F1" w:rsidR="00E73B39" w:rsidRPr="00C4782F" w:rsidDel="00E6091B" w:rsidRDefault="00FA3D78" w:rsidP="00FA13E8">
      <w:pPr>
        <w:pStyle w:val="CDTLAST"/>
        <w:rPr>
          <w:del w:id="501" w:author="Mark Michaelis" w:date="2020-01-19T08:35:00Z"/>
        </w:rPr>
      </w:pPr>
      <w:del w:id="502" w:author="Mark Michaelis" w:date="2020-01-19T08:35:00Z">
        <w:r w:rsidRPr="00C4782F" w:rsidDel="00E6091B">
          <w:delText>}</w:delText>
        </w:r>
      </w:del>
    </w:p>
    <w:p w14:paraId="646B6D5A" w14:textId="1B5D7CD0" w:rsidR="00E73B39" w:rsidRPr="00C4782F" w:rsidDel="00E6091B" w:rsidRDefault="00FA3D78" w:rsidP="005E24E0">
      <w:pPr>
        <w:pStyle w:val="CHAPBM"/>
        <w:rPr>
          <w:del w:id="503" w:author="Mark Michaelis" w:date="2020-01-19T08:35:00Z"/>
        </w:rPr>
      </w:pPr>
      <w:del w:id="504" w:author="Mark Michaelis" w:date="2020-01-19T08:35:00Z">
        <w:r w:rsidRPr="00C4782F" w:rsidDel="00E6091B">
          <w:delText>The</w:delText>
        </w:r>
        <w:r w:rsidR="00B26DD1" w:rsidDel="00E6091B">
          <w:delText xml:space="preserve"> </w:delText>
        </w:r>
        <w:r w:rsidRPr="00C4782F" w:rsidDel="00E6091B">
          <w:delText>output</w:delText>
        </w:r>
        <w:r w:rsidR="00B26DD1" w:rsidDel="00E6091B">
          <w:delText xml:space="preserve"> </w:delText>
        </w:r>
        <w:r w:rsidR="00A0552E" w:rsidDel="00E6091B">
          <w:delText>of</w:delText>
        </w:r>
        <w:r w:rsidR="00B26DD1" w:rsidDel="00E6091B">
          <w:delText xml:space="preserve"> </w:delText>
        </w:r>
        <w:r w:rsidR="00A6283F" w:rsidDel="00E6091B">
          <w:delText>Listing</w:delText>
        </w:r>
        <w:r w:rsidR="00B26DD1" w:rsidDel="00E6091B">
          <w:delText xml:space="preserve"> </w:delText>
        </w:r>
        <w:r w:rsidR="00A6283F" w:rsidDel="00E6091B">
          <w:delText>19.</w:delText>
        </w:r>
        <w:r w:rsidR="00C7066B" w:rsidDel="00E6091B">
          <w:delText>2</w:delText>
        </w:r>
        <w:r w:rsidR="00B26DD1" w:rsidDel="00E6091B">
          <w:delText xml:space="preserve"> </w:delText>
        </w:r>
        <w:r w:rsidRPr="00C4782F" w:rsidDel="00E6091B">
          <w:delText>is</w:delText>
        </w:r>
        <w:r w:rsidR="00B26DD1" w:rsidDel="00E6091B">
          <w:delText xml:space="preserve"> </w:delText>
        </w:r>
        <w:r w:rsidRPr="00C4782F" w:rsidDel="00E6091B">
          <w:delText>similar</w:delText>
        </w:r>
        <w:r w:rsidR="00B26DD1" w:rsidDel="00E6091B">
          <w:delText xml:space="preserve"> </w:delText>
        </w:r>
        <w:r w:rsidRPr="00C4782F" w:rsidDel="00E6091B">
          <w:delText>to</w:delText>
        </w:r>
        <w:r w:rsidR="00B26DD1" w:rsidDel="00E6091B">
          <w:delText xml:space="preserve"> </w:delText>
        </w:r>
        <w:r w:rsidR="00956515" w:rsidDel="00E6091B">
          <w:delText>Output</w:delText>
        </w:r>
        <w:r w:rsidR="00B26DD1" w:rsidDel="00E6091B">
          <w:delText xml:space="preserve"> </w:delText>
        </w:r>
        <w:r w:rsidR="00956515" w:rsidDel="00E6091B">
          <w:delText>19.</w:delText>
        </w:r>
        <w:r w:rsidR="00A35F04" w:rsidDel="00E6091B">
          <w:delText>1</w:delText>
        </w:r>
        <w:r w:rsidR="00FD5BFE" w:rsidDel="00E6091B">
          <w:delText>—that</w:delText>
        </w:r>
        <w:r w:rsidR="00B26DD1" w:rsidDel="00E6091B">
          <w:delText xml:space="preserve"> </w:delText>
        </w:r>
        <w:r w:rsidR="00FD5BFE" w:rsidDel="00E6091B">
          <w:delText>is</w:delText>
        </w:r>
        <w:r w:rsidRPr="00C4782F" w:rsidDel="00E6091B">
          <w:delText>,</w:delText>
        </w:r>
        <w:r w:rsidR="00B26DD1" w:rsidDel="00E6091B">
          <w:delText xml:space="preserve"> </w:delText>
        </w:r>
        <w:r w:rsidRPr="00C4782F" w:rsidDel="00E6091B">
          <w:delText>an</w:delText>
        </w:r>
        <w:r w:rsidR="00B26DD1" w:rsidDel="00E6091B">
          <w:delText xml:space="preserve"> </w:delText>
        </w:r>
        <w:r w:rsidRPr="00C4782F" w:rsidDel="00E6091B">
          <w:delText>intermingling</w:delText>
        </w:r>
        <w:r w:rsidR="00B26DD1" w:rsidDel="00E6091B">
          <w:delText xml:space="preserve"> </w:delText>
        </w:r>
        <w:r w:rsidRPr="00C4782F" w:rsidDel="00E6091B">
          <w:delText>of</w:delText>
        </w:r>
        <w:r w:rsidR="00B26DD1" w:rsidDel="00E6091B">
          <w:delText xml:space="preserve"> </w:delText>
        </w:r>
        <w:r w:rsidRPr="00C4782F" w:rsidDel="00E6091B">
          <w:delText>periods</w:delText>
        </w:r>
        <w:r w:rsidR="00B26DD1" w:rsidDel="00E6091B">
          <w:delText xml:space="preserve"> </w:delText>
        </w:r>
        <w:r w:rsidRPr="00C4782F" w:rsidDel="00E6091B">
          <w:delText>and</w:delText>
        </w:r>
        <w:r w:rsidR="00B26DD1" w:rsidDel="00E6091B">
          <w:delText xml:space="preserve"> </w:delText>
        </w:r>
        <w:r w:rsidRPr="00C4782F" w:rsidDel="00E6091B">
          <w:delText>hyphens.</w:delText>
        </w:r>
        <w:r w:rsidR="00B26DD1" w:rsidDel="00E6091B">
          <w:delText xml:space="preserve"> </w:delText>
        </w:r>
        <w:r w:rsidRPr="00C4782F" w:rsidDel="00E6091B">
          <w:delText>If</w:delText>
        </w:r>
        <w:r w:rsidR="00B26DD1" w:rsidDel="00E6091B">
          <w:delText xml:space="preserve"> </w:delText>
        </w:r>
        <w:r w:rsidRPr="00C4782F" w:rsidDel="00E6091B">
          <w:delText>we</w:delText>
        </w:r>
        <w:r w:rsidR="00B26DD1" w:rsidDel="00E6091B">
          <w:delText xml:space="preserve"> </w:delText>
        </w:r>
        <w:r w:rsidRPr="00C4782F" w:rsidDel="00E6091B">
          <w:delText>had</w:delText>
        </w:r>
        <w:r w:rsidR="00B26DD1" w:rsidDel="00E6091B">
          <w:delText xml:space="preserve"> </w:delText>
        </w:r>
        <w:r w:rsidRPr="00C4782F" w:rsidDel="00E6091B">
          <w:delText>a</w:delText>
        </w:r>
        <w:r w:rsidR="00B26DD1" w:rsidDel="00E6091B">
          <w:delText xml:space="preserve"> </w:delText>
        </w:r>
        <w:r w:rsidRPr="00C4782F" w:rsidDel="00E6091B">
          <w:delText>lot</w:delText>
        </w:r>
        <w:r w:rsidR="00B26DD1" w:rsidDel="00E6091B">
          <w:delText xml:space="preserve"> </w:delText>
        </w:r>
        <w:r w:rsidRPr="00C4782F" w:rsidDel="00E6091B">
          <w:delText>of</w:delText>
        </w:r>
        <w:r w:rsidR="00B26DD1" w:rsidDel="00E6091B">
          <w:delText xml:space="preserve"> </w:delText>
        </w:r>
        <w:r w:rsidRPr="00C4782F" w:rsidDel="00E6091B">
          <w:delText>different</w:delText>
        </w:r>
        <w:r w:rsidR="00B26DD1" w:rsidDel="00E6091B">
          <w:delText xml:space="preserve"> </w:delText>
        </w:r>
        <w:r w:rsidRPr="00C4782F" w:rsidDel="00E6091B">
          <w:delText>jobs</w:delText>
        </w:r>
        <w:r w:rsidR="00B26DD1" w:rsidDel="00E6091B">
          <w:delText xml:space="preserve"> </w:delText>
        </w:r>
        <w:r w:rsidRPr="00C4782F" w:rsidDel="00E6091B">
          <w:delText>to</w:delText>
        </w:r>
        <w:r w:rsidR="00B26DD1" w:rsidDel="00E6091B">
          <w:delText xml:space="preserve"> </w:delText>
        </w:r>
        <w:r w:rsidRPr="00C4782F" w:rsidDel="00E6091B">
          <w:delText>perform</w:delText>
        </w:r>
        <w:r w:rsidR="00B26DD1" w:rsidDel="00E6091B">
          <w:delText xml:space="preserve"> </w:delText>
        </w:r>
        <w:r w:rsidRPr="00C4782F" w:rsidDel="00E6091B">
          <w:delText>asynchronously,</w:delText>
        </w:r>
        <w:r w:rsidR="00B26DD1" w:rsidDel="00E6091B">
          <w:delText xml:space="preserve"> </w:delText>
        </w:r>
        <w:r w:rsidRPr="00C4782F" w:rsidDel="00E6091B">
          <w:delText>this</w:delText>
        </w:r>
        <w:r w:rsidR="00B26DD1" w:rsidDel="00E6091B">
          <w:delText xml:space="preserve"> </w:delText>
        </w:r>
        <w:r w:rsidRPr="00C4782F" w:rsidDel="00E6091B">
          <w:delText>pooling</w:delText>
        </w:r>
        <w:r w:rsidR="00B26DD1" w:rsidDel="00E6091B">
          <w:delText xml:space="preserve"> </w:delText>
        </w:r>
        <w:r w:rsidRPr="00C4782F" w:rsidDel="00E6091B">
          <w:delText>technique</w:delText>
        </w:r>
        <w:r w:rsidR="00B26DD1" w:rsidDel="00E6091B">
          <w:delText xml:space="preserve"> </w:delText>
        </w:r>
        <w:r w:rsidRPr="00C4782F" w:rsidDel="00E6091B">
          <w:delText>would</w:delText>
        </w:r>
        <w:r w:rsidR="00B26DD1" w:rsidDel="00E6091B">
          <w:delText xml:space="preserve"> </w:delText>
        </w:r>
        <w:r w:rsidRPr="00C4782F" w:rsidDel="00E6091B">
          <w:delText>provide</w:delText>
        </w:r>
        <w:r w:rsidR="00B26DD1" w:rsidDel="00E6091B">
          <w:delText xml:space="preserve"> </w:delText>
        </w:r>
        <w:r w:rsidRPr="00C4782F" w:rsidDel="00E6091B">
          <w:delText>more</w:delText>
        </w:r>
        <w:r w:rsidR="00B26DD1" w:rsidDel="00E6091B">
          <w:delText xml:space="preserve"> </w:delText>
        </w:r>
        <w:r w:rsidRPr="00C4782F" w:rsidDel="00E6091B">
          <w:delText>efficient</w:delText>
        </w:r>
        <w:r w:rsidR="00B26DD1" w:rsidDel="00E6091B">
          <w:delText xml:space="preserve"> </w:delText>
        </w:r>
        <w:r w:rsidRPr="00C4782F" w:rsidDel="00E6091B">
          <w:delText>execution</w:delText>
        </w:r>
        <w:r w:rsidR="00B26DD1" w:rsidDel="00E6091B">
          <w:delText xml:space="preserve"> </w:delText>
        </w:r>
        <w:r w:rsidRPr="00C4782F" w:rsidDel="00E6091B">
          <w:delText>on</w:delText>
        </w:r>
        <w:r w:rsidR="00B26DD1" w:rsidDel="00E6091B">
          <w:delText xml:space="preserve"> </w:delText>
        </w:r>
        <w:r w:rsidRPr="00C4782F" w:rsidDel="00E6091B">
          <w:delText>single-</w:delText>
        </w:r>
        <w:r w:rsidR="00A0552E" w:rsidDel="00E6091B">
          <w:delText>processor</w:delText>
        </w:r>
        <w:r w:rsidR="00B26DD1" w:rsidDel="00E6091B">
          <w:delText xml:space="preserve"> </w:delText>
        </w:r>
        <w:r w:rsidRPr="00C4782F" w:rsidDel="00E6091B">
          <w:delText>and</w:delText>
        </w:r>
        <w:r w:rsidR="00B26DD1" w:rsidDel="00E6091B">
          <w:delText xml:space="preserve"> </w:delText>
        </w:r>
        <w:r w:rsidRPr="00C4782F" w:rsidDel="00E6091B">
          <w:delText>multiprocessor</w:delText>
        </w:r>
        <w:r w:rsidR="00B26DD1" w:rsidDel="00E6091B">
          <w:delText xml:space="preserve"> </w:delText>
        </w:r>
        <w:r w:rsidRPr="00C4782F" w:rsidDel="00E6091B">
          <w:delText>computers.</w:delText>
        </w:r>
        <w:r w:rsidR="00B26DD1" w:rsidDel="00E6091B">
          <w:delText xml:space="preserve"> </w:delText>
        </w:r>
        <w:r w:rsidRPr="00C4782F" w:rsidDel="00E6091B">
          <w:delText>The</w:delText>
        </w:r>
        <w:r w:rsidR="00B26DD1" w:rsidDel="00E6091B">
          <w:delText xml:space="preserve"> </w:delText>
        </w:r>
        <w:r w:rsidRPr="00C4782F" w:rsidDel="00E6091B">
          <w:delText>efficiency</w:delText>
        </w:r>
        <w:r w:rsidR="00B26DD1" w:rsidDel="00E6091B">
          <w:delText xml:space="preserve"> </w:delText>
        </w:r>
        <w:r w:rsidRPr="00C4782F" w:rsidDel="00E6091B">
          <w:delText>is</w:delText>
        </w:r>
        <w:r w:rsidR="00B26DD1" w:rsidDel="00E6091B">
          <w:delText xml:space="preserve"> </w:delText>
        </w:r>
        <w:r w:rsidRPr="00C4782F" w:rsidDel="00E6091B">
          <w:delText>achieved</w:delText>
        </w:r>
        <w:r w:rsidR="00B26DD1" w:rsidDel="00E6091B">
          <w:delText xml:space="preserve"> </w:delText>
        </w:r>
        <w:r w:rsidRPr="00C4782F" w:rsidDel="00E6091B">
          <w:delText>by</w:delText>
        </w:r>
        <w:r w:rsidR="00B26DD1" w:rsidDel="00E6091B">
          <w:delText xml:space="preserve"> </w:delText>
        </w:r>
        <w:r w:rsidRPr="00C4782F" w:rsidDel="00E6091B">
          <w:delText>reusing</w:delText>
        </w:r>
        <w:r w:rsidR="00B26DD1" w:rsidDel="00E6091B">
          <w:delText xml:space="preserve"> </w:delText>
        </w:r>
        <w:r w:rsidRPr="00C4782F" w:rsidDel="00E6091B">
          <w:delText>threads</w:delText>
        </w:r>
        <w:r w:rsidR="00B26DD1" w:rsidDel="00E6091B">
          <w:delText xml:space="preserve"> </w:delText>
        </w:r>
        <w:r w:rsidRPr="00C4782F" w:rsidDel="00E6091B">
          <w:delText>over</w:delText>
        </w:r>
        <w:r w:rsidR="00B26DD1" w:rsidDel="00E6091B">
          <w:delText xml:space="preserve"> </w:delText>
        </w:r>
        <w:r w:rsidRPr="00C4782F" w:rsidDel="00E6091B">
          <w:delText>and</w:delText>
        </w:r>
        <w:r w:rsidR="00B26DD1" w:rsidDel="00E6091B">
          <w:delText xml:space="preserve"> </w:delText>
        </w:r>
        <w:r w:rsidRPr="00C4782F" w:rsidDel="00E6091B">
          <w:delText>over</w:delText>
        </w:r>
        <w:r w:rsidR="00B26DD1" w:rsidDel="00E6091B">
          <w:delText xml:space="preserve"> </w:delText>
        </w:r>
        <w:r w:rsidRPr="00C4782F" w:rsidDel="00E6091B">
          <w:delText>rather</w:delText>
        </w:r>
        <w:r w:rsidR="00B26DD1" w:rsidDel="00E6091B">
          <w:delText xml:space="preserve"> </w:delText>
        </w:r>
        <w:r w:rsidRPr="00C4782F" w:rsidDel="00E6091B">
          <w:delText>than</w:delText>
        </w:r>
        <w:r w:rsidR="00B26DD1" w:rsidDel="00E6091B">
          <w:delText xml:space="preserve"> </w:delText>
        </w:r>
        <w:r w:rsidRPr="00C4782F" w:rsidDel="00E6091B">
          <w:delText>reconstructing</w:delText>
        </w:r>
        <w:r w:rsidR="00B26DD1" w:rsidDel="00E6091B">
          <w:delText xml:space="preserve"> </w:delText>
        </w:r>
        <w:r w:rsidRPr="00C4782F" w:rsidDel="00E6091B">
          <w:delText>them</w:delText>
        </w:r>
        <w:r w:rsidR="00B26DD1" w:rsidDel="00E6091B">
          <w:delText xml:space="preserve"> </w:delText>
        </w:r>
        <w:r w:rsidRPr="00C4782F" w:rsidDel="00E6091B">
          <w:delText>for</w:delText>
        </w:r>
        <w:r w:rsidR="00B26DD1" w:rsidDel="00E6091B">
          <w:delText xml:space="preserve"> </w:delText>
        </w:r>
        <w:r w:rsidRPr="00C4782F" w:rsidDel="00E6091B">
          <w:delText>every</w:delText>
        </w:r>
        <w:r w:rsidR="00B26DD1" w:rsidDel="00E6091B">
          <w:delText xml:space="preserve"> </w:delText>
        </w:r>
        <w:r w:rsidRPr="00C4782F" w:rsidDel="00E6091B">
          <w:delText>asynchronous</w:delText>
        </w:r>
        <w:r w:rsidR="00B26DD1" w:rsidDel="00E6091B">
          <w:delText xml:space="preserve"> </w:delText>
        </w:r>
        <w:r w:rsidRPr="00C4782F" w:rsidDel="00E6091B">
          <w:delText>call.</w:delText>
        </w:r>
        <w:r w:rsidR="00B26DD1" w:rsidDel="00E6091B">
          <w:delText xml:space="preserve"> </w:delText>
        </w:r>
        <w:r w:rsidRPr="00C4782F" w:rsidDel="00E6091B">
          <w:delText>Unfortunately,</w:delText>
        </w:r>
        <w:r w:rsidR="00B26DD1" w:rsidDel="00E6091B">
          <w:delText xml:space="preserve"> </w:delText>
        </w:r>
        <w:r w:rsidRPr="00C4782F" w:rsidDel="00E6091B">
          <w:delText>thread</w:delText>
        </w:r>
        <w:r w:rsidR="00B26DD1" w:rsidDel="00E6091B">
          <w:delText xml:space="preserve"> </w:delText>
        </w:r>
        <w:r w:rsidRPr="00C4782F" w:rsidDel="00E6091B">
          <w:delText>pool</w:delText>
        </w:r>
        <w:r w:rsidR="00B26DD1" w:rsidDel="00E6091B">
          <w:delText xml:space="preserve"> </w:delText>
        </w:r>
        <w:r w:rsidRPr="00C4782F" w:rsidDel="00E6091B">
          <w:delText>use</w:delText>
        </w:r>
        <w:r w:rsidR="00B26DD1" w:rsidDel="00E6091B">
          <w:delText xml:space="preserve"> </w:delText>
        </w:r>
        <w:r w:rsidRPr="00C4782F" w:rsidDel="00E6091B">
          <w:delText>is</w:delText>
        </w:r>
        <w:r w:rsidR="00B26DD1" w:rsidDel="00E6091B">
          <w:delText xml:space="preserve"> </w:delText>
        </w:r>
        <w:r w:rsidRPr="00C4782F" w:rsidDel="00E6091B">
          <w:delText>not</w:delText>
        </w:r>
        <w:r w:rsidR="00B26DD1" w:rsidDel="00E6091B">
          <w:delText xml:space="preserve"> </w:delText>
        </w:r>
        <w:r w:rsidRPr="00C4782F" w:rsidDel="00E6091B">
          <w:delText>without</w:delText>
        </w:r>
        <w:r w:rsidR="00B26DD1" w:rsidDel="00E6091B">
          <w:delText xml:space="preserve"> </w:delText>
        </w:r>
        <w:r w:rsidRPr="00C4782F" w:rsidDel="00E6091B">
          <w:delText>its</w:delText>
        </w:r>
        <w:r w:rsidR="00B26DD1" w:rsidDel="00E6091B">
          <w:delText xml:space="preserve"> </w:delText>
        </w:r>
        <w:r w:rsidRPr="00C4782F" w:rsidDel="00E6091B">
          <w:delText>pitfalls:</w:delText>
        </w:r>
        <w:r w:rsidR="00B26DD1" w:rsidDel="00E6091B">
          <w:delText xml:space="preserve"> </w:delText>
        </w:r>
        <w:r w:rsidRPr="00C4782F" w:rsidDel="00E6091B">
          <w:delText>There</w:delText>
        </w:r>
        <w:r w:rsidR="00B26DD1" w:rsidDel="00E6091B">
          <w:delText xml:space="preserve"> </w:delText>
        </w:r>
        <w:r w:rsidRPr="00C4782F" w:rsidDel="00E6091B">
          <w:delText>are</w:delText>
        </w:r>
        <w:r w:rsidR="00B26DD1" w:rsidDel="00E6091B">
          <w:delText xml:space="preserve"> </w:delText>
        </w:r>
        <w:r w:rsidRPr="00C4782F" w:rsidDel="00E6091B">
          <w:delText>still</w:delText>
        </w:r>
        <w:r w:rsidR="00B26DD1" w:rsidDel="00E6091B">
          <w:delText xml:space="preserve"> </w:delText>
        </w:r>
        <w:r w:rsidRPr="00C4782F" w:rsidDel="00E6091B">
          <w:delText>performance</w:delText>
        </w:r>
        <w:r w:rsidR="00B26DD1" w:rsidDel="00E6091B">
          <w:delText xml:space="preserve"> </w:delText>
        </w:r>
        <w:r w:rsidRPr="00C4782F" w:rsidDel="00E6091B">
          <w:delText>and</w:delText>
        </w:r>
        <w:r w:rsidR="00B26DD1" w:rsidDel="00E6091B">
          <w:delText xml:space="preserve"> </w:delText>
        </w:r>
        <w:r w:rsidRPr="00C4782F" w:rsidDel="00E6091B">
          <w:delText>synchronization</w:delText>
        </w:r>
        <w:r w:rsidR="00B26DD1" w:rsidDel="00E6091B">
          <w:delText xml:space="preserve"> </w:delText>
        </w:r>
        <w:r w:rsidRPr="00C4782F" w:rsidDel="00E6091B">
          <w:delText>problems</w:delText>
        </w:r>
        <w:r w:rsidR="00B26DD1" w:rsidDel="00E6091B">
          <w:delText xml:space="preserve"> </w:delText>
        </w:r>
        <w:r w:rsidRPr="00C4782F" w:rsidDel="00E6091B">
          <w:delText>to</w:delText>
        </w:r>
        <w:r w:rsidR="00B26DD1" w:rsidDel="00E6091B">
          <w:delText xml:space="preserve"> </w:delText>
        </w:r>
        <w:r w:rsidRPr="00C4782F" w:rsidDel="00E6091B">
          <w:delText>consider</w:delText>
        </w:r>
        <w:r w:rsidR="00B26DD1" w:rsidDel="00E6091B">
          <w:delText xml:space="preserve"> </w:delText>
        </w:r>
        <w:r w:rsidRPr="00C4782F" w:rsidDel="00E6091B">
          <w:delText>when</w:delText>
        </w:r>
        <w:r w:rsidR="00B26DD1" w:rsidDel="00E6091B">
          <w:delText xml:space="preserve"> </w:delText>
        </w:r>
        <w:r w:rsidRPr="00C4782F" w:rsidDel="00E6091B">
          <w:delText>using</w:delText>
        </w:r>
        <w:r w:rsidR="00B26DD1" w:rsidDel="00E6091B">
          <w:delText xml:space="preserve"> </w:delText>
        </w:r>
        <w:r w:rsidRPr="00C4782F" w:rsidDel="00E6091B">
          <w:delText>a</w:delText>
        </w:r>
        <w:r w:rsidR="00B26DD1" w:rsidDel="00E6091B">
          <w:delText xml:space="preserve"> </w:delText>
        </w:r>
        <w:r w:rsidRPr="00C4782F" w:rsidDel="00E6091B">
          <w:delText>thread</w:delText>
        </w:r>
        <w:r w:rsidR="00B26DD1" w:rsidDel="00E6091B">
          <w:delText xml:space="preserve"> </w:delText>
        </w:r>
        <w:r w:rsidRPr="00C4782F" w:rsidDel="00E6091B">
          <w:delText>pool.</w:delText>
        </w:r>
      </w:del>
    </w:p>
    <w:p w14:paraId="084F01A2" w14:textId="48323C7E" w:rsidR="00E73B39" w:rsidRPr="00C4782F" w:rsidDel="00E6091B" w:rsidRDefault="00A0552E" w:rsidP="005E24E0">
      <w:pPr>
        <w:pStyle w:val="CHAPBM"/>
        <w:rPr>
          <w:del w:id="505" w:author="Mark Michaelis" w:date="2020-01-19T08:35:00Z"/>
        </w:rPr>
      </w:pPr>
      <w:del w:id="506" w:author="Mark Michaelis" w:date="2020-01-19T08:35:00Z">
        <w:r w:rsidDel="00E6091B">
          <w:delText>T</w:delText>
        </w:r>
        <w:r w:rsidR="00FA3D78" w:rsidRPr="00C4782F" w:rsidDel="00E6091B">
          <w:delText>o</w:delText>
        </w:r>
        <w:r w:rsidR="00B26DD1" w:rsidDel="00E6091B">
          <w:delText xml:space="preserve"> </w:delText>
        </w:r>
        <w:r w:rsidR="00FA3D78" w:rsidRPr="00C4782F" w:rsidDel="00E6091B">
          <w:delText>make</w:delText>
        </w:r>
        <w:r w:rsidR="00B26DD1" w:rsidDel="00E6091B">
          <w:delText xml:space="preserve"> </w:delText>
        </w:r>
        <w:r w:rsidR="00FA3D78" w:rsidRPr="00C4782F" w:rsidDel="00E6091B">
          <w:delText>efficient</w:delText>
        </w:r>
        <w:r w:rsidR="00B26DD1" w:rsidDel="00E6091B">
          <w:delText xml:space="preserve"> </w:delText>
        </w:r>
        <w:r w:rsidR="00FA3D78" w:rsidRPr="00C4782F" w:rsidDel="00E6091B">
          <w:delText>use</w:delText>
        </w:r>
        <w:r w:rsidR="00B26DD1" w:rsidDel="00E6091B">
          <w:delText xml:space="preserve"> </w:delText>
        </w:r>
        <w:r w:rsidR="00FA3D78" w:rsidRPr="00C4782F" w:rsidDel="00E6091B">
          <w:delText>of</w:delText>
        </w:r>
        <w:r w:rsidR="00B26DD1" w:rsidDel="00E6091B">
          <w:delText xml:space="preserve"> </w:delText>
        </w:r>
        <w:r w:rsidR="00FA3D78" w:rsidRPr="00C4782F" w:rsidDel="00E6091B">
          <w:delText>processors,</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pool</w:delText>
        </w:r>
        <w:r w:rsidR="00B26DD1" w:rsidDel="00E6091B">
          <w:delText xml:space="preserve"> </w:delText>
        </w:r>
        <w:r w:rsidR="00FA3D78" w:rsidRPr="00C4782F" w:rsidDel="00E6091B">
          <w:delText>assumes</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all</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work</w:delText>
        </w:r>
        <w:r w:rsidR="00B26DD1" w:rsidDel="00E6091B">
          <w:delText xml:space="preserve"> </w:delText>
        </w:r>
        <w:r w:rsidR="00FA3D78" w:rsidRPr="00C4782F" w:rsidDel="00E6091B">
          <w:delText>you</w:delText>
        </w:r>
        <w:r w:rsidR="00B26DD1" w:rsidDel="00E6091B">
          <w:delText xml:space="preserve"> </w:delText>
        </w:r>
        <w:r w:rsidR="00FA3D78" w:rsidRPr="00C4782F" w:rsidDel="00E6091B">
          <w:delText>schedule</w:delText>
        </w:r>
        <w:r w:rsidR="00B26DD1" w:rsidDel="00E6091B">
          <w:delText xml:space="preserve"> </w:delText>
        </w:r>
        <w:r w:rsidR="00FA3D78" w:rsidRPr="00C4782F" w:rsidDel="00E6091B">
          <w:delText>on</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pool</w:delText>
        </w:r>
        <w:r w:rsidR="00B26DD1" w:rsidDel="00E6091B">
          <w:delText xml:space="preserve"> </w:delText>
        </w:r>
        <w:r w:rsidR="00FA3D78" w:rsidRPr="00C4782F" w:rsidDel="00E6091B">
          <w:delText>will</w:delText>
        </w:r>
        <w:r w:rsidR="00B26DD1" w:rsidDel="00E6091B">
          <w:delText xml:space="preserve"> </w:delText>
        </w:r>
        <w:r w:rsidR="00FA3D78" w:rsidRPr="00C4782F" w:rsidDel="00E6091B">
          <w:delText>finish</w:delText>
        </w:r>
        <w:r w:rsidR="00B26DD1" w:rsidDel="00E6091B">
          <w:delText xml:space="preserve"> </w:delText>
        </w:r>
        <w:r w:rsidR="00FA3D78" w:rsidRPr="00C4782F" w:rsidDel="00E6091B">
          <w:delText>in</w:delText>
        </w:r>
        <w:r w:rsidR="00B26DD1" w:rsidDel="00E6091B">
          <w:delText xml:space="preserve"> </w:delText>
        </w:r>
        <w:r w:rsidR="00FA3D78" w:rsidRPr="00C4782F" w:rsidDel="00E6091B">
          <w:delText>a</w:delText>
        </w:r>
        <w:r w:rsidR="00B26DD1" w:rsidDel="00E6091B">
          <w:delText xml:space="preserve"> </w:delText>
        </w:r>
        <w:r w:rsidR="00FA3D78" w:rsidRPr="00C4782F" w:rsidDel="00E6091B">
          <w:delText>timely</w:delText>
        </w:r>
        <w:r w:rsidR="00B26DD1" w:rsidDel="00E6091B">
          <w:delText xml:space="preserve"> </w:delText>
        </w:r>
        <w:r w:rsidR="00FA3D78" w:rsidRPr="00C4782F" w:rsidDel="00E6091B">
          <w:delText>manner</w:delText>
        </w:r>
        <w:r w:rsidR="00B26DD1" w:rsidDel="00E6091B">
          <w:delText xml:space="preserve"> </w:delText>
        </w:r>
        <w:r w:rsidR="00FA3D78" w:rsidRPr="00C4782F" w:rsidDel="00E6091B">
          <w:delText>so</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can</w:delText>
        </w:r>
        <w:r w:rsidR="00B26DD1" w:rsidDel="00E6091B">
          <w:delText xml:space="preserve"> </w:delText>
        </w:r>
        <w:r w:rsidR="00FA3D78" w:rsidRPr="00C4782F" w:rsidDel="00E6091B">
          <w:delText>be</w:delText>
        </w:r>
        <w:r w:rsidR="00B26DD1" w:rsidDel="00E6091B">
          <w:delText xml:space="preserve"> </w:delText>
        </w:r>
        <w:r w:rsidR="00FA3D78" w:rsidRPr="00C4782F" w:rsidDel="00E6091B">
          <w:delText>returned</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pool</w:delText>
        </w:r>
        <w:r w:rsidR="00B26DD1" w:rsidDel="00E6091B">
          <w:delText xml:space="preserve"> </w:delText>
        </w:r>
        <w:r w:rsidR="00FA3D78" w:rsidRPr="00C4782F" w:rsidDel="00E6091B">
          <w:delText>and</w:delText>
        </w:r>
        <w:r w:rsidR="00B26DD1" w:rsidDel="00E6091B">
          <w:delText xml:space="preserve"> </w:delText>
        </w:r>
        <w:r w:rsidR="00FA3D78" w:rsidRPr="00C4782F" w:rsidDel="00E6091B">
          <w:delText>reused</w:delText>
        </w:r>
        <w:r w:rsidR="00B26DD1" w:rsidDel="00E6091B">
          <w:delText xml:space="preserve"> </w:delText>
        </w:r>
        <w:r w:rsidR="00FA3D78" w:rsidRPr="00C4782F" w:rsidDel="00E6091B">
          <w:delText>by</w:delText>
        </w:r>
        <w:r w:rsidR="00B26DD1" w:rsidDel="00E6091B">
          <w:delText xml:space="preserve"> </w:delText>
        </w:r>
        <w:r w:rsidR="00FA3D78" w:rsidRPr="00C4782F" w:rsidDel="00E6091B">
          <w:delText>another</w:delText>
        </w:r>
        <w:r w:rsidR="00B26DD1" w:rsidDel="00E6091B">
          <w:delText xml:space="preserve"> </w:delText>
        </w:r>
        <w:r w:rsidR="00FA3D78" w:rsidRPr="00C4782F" w:rsidDel="00E6091B">
          <w:delText>task.</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pool</w:delText>
        </w:r>
        <w:r w:rsidR="00B26DD1" w:rsidDel="00E6091B">
          <w:delText xml:space="preserve"> </w:delText>
        </w:r>
        <w:r w:rsidR="00FA3D78" w:rsidRPr="00C4782F" w:rsidDel="00E6091B">
          <w:delText>also</w:delText>
        </w:r>
        <w:r w:rsidR="00B26DD1" w:rsidDel="00E6091B">
          <w:delText xml:space="preserve"> </w:delText>
        </w:r>
        <w:r w:rsidR="00FA3D78" w:rsidRPr="00C4782F" w:rsidDel="00E6091B">
          <w:delText>assumes</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all</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work</w:delText>
        </w:r>
        <w:r w:rsidR="00B26DD1" w:rsidDel="00E6091B">
          <w:delText xml:space="preserve"> </w:delText>
        </w:r>
        <w:r w:rsidR="00FA3D78" w:rsidRPr="00C4782F" w:rsidDel="00E6091B">
          <w:delText>will</w:delText>
        </w:r>
        <w:r w:rsidR="00B26DD1" w:rsidDel="00E6091B">
          <w:delText xml:space="preserve"> </w:delText>
        </w:r>
        <w:r w:rsidR="00FA3D78" w:rsidRPr="00C4782F" w:rsidDel="00E6091B">
          <w:delText>be</w:delText>
        </w:r>
        <w:r w:rsidR="00B26DD1" w:rsidDel="00E6091B">
          <w:delText xml:space="preserve"> </w:delText>
        </w:r>
        <w:r w:rsidDel="00E6091B">
          <w:delText>of</w:delText>
        </w:r>
        <w:r w:rsidR="00B26DD1" w:rsidDel="00E6091B">
          <w:delText xml:space="preserve"> </w:delText>
        </w:r>
        <w:r w:rsidDel="00E6091B">
          <w:delText>a</w:delText>
        </w:r>
        <w:r w:rsidR="00B26DD1" w:rsidDel="00E6091B">
          <w:delText xml:space="preserve"> </w:delText>
        </w:r>
        <w:r w:rsidR="00FA3D78" w:rsidRPr="00C4782F" w:rsidDel="00E6091B">
          <w:delText>relatively</w:delText>
        </w:r>
        <w:r w:rsidR="00B26DD1" w:rsidDel="00E6091B">
          <w:delText xml:space="preserve"> </w:delText>
        </w:r>
        <w:r w:rsidR="00FA3D78" w:rsidRPr="00C4782F" w:rsidDel="00E6091B">
          <w:delText>short</w:delText>
        </w:r>
        <w:r w:rsidR="00B26DD1" w:rsidDel="00E6091B">
          <w:delText xml:space="preserve"> </w:delText>
        </w:r>
        <w:r w:rsidDel="00E6091B">
          <w:delText>duration</w:delText>
        </w:r>
        <w:r w:rsidR="00B26DD1" w:rsidDel="00E6091B">
          <w:delText xml:space="preserve"> </w:delText>
        </w:r>
        <w:r w:rsidR="00FA3D78" w:rsidRPr="00C4782F" w:rsidDel="00E6091B">
          <w:delText>(</w:delText>
        </w:r>
        <w:r w:rsidR="00E10897" w:rsidDel="00E6091B">
          <w:delText>i.e.</w:delText>
        </w:r>
        <w:r w:rsidR="00FA3D78" w:rsidRPr="00C4782F" w:rsidDel="00E6091B">
          <w:delText>,</w:delText>
        </w:r>
        <w:r w:rsidR="00B26DD1" w:rsidDel="00E6091B">
          <w:delText xml:space="preserve"> </w:delText>
        </w:r>
        <w:r w:rsidR="00FA3D78" w:rsidRPr="00C4782F" w:rsidDel="00E6091B">
          <w:delText>consuming</w:delText>
        </w:r>
        <w:r w:rsidR="00B26DD1" w:rsidDel="00E6091B">
          <w:delText xml:space="preserve"> </w:delText>
        </w:r>
        <w:r w:rsidR="00FA3D78" w:rsidRPr="00C4782F" w:rsidDel="00E6091B">
          <w:delText>milliseconds</w:delText>
        </w:r>
        <w:r w:rsidR="00B26DD1" w:rsidDel="00E6091B">
          <w:delText xml:space="preserve"> </w:delText>
        </w:r>
        <w:r w:rsidR="00FA3D78" w:rsidRPr="00C4782F" w:rsidDel="00E6091B">
          <w:delText>or</w:delText>
        </w:r>
        <w:r w:rsidR="00B26DD1" w:rsidDel="00E6091B">
          <w:delText xml:space="preserve"> </w:delText>
        </w:r>
        <w:r w:rsidR="00FA3D78" w:rsidRPr="00C4782F" w:rsidDel="00E6091B">
          <w:delText>seconds</w:delText>
        </w:r>
        <w:r w:rsidR="00B26DD1" w:rsidDel="00E6091B">
          <w:delText xml:space="preserve"> </w:delText>
        </w:r>
        <w:r w:rsidR="00FA3D78" w:rsidRPr="00C4782F" w:rsidDel="00E6091B">
          <w:delText>of</w:delText>
        </w:r>
        <w:r w:rsidR="00B26DD1" w:rsidDel="00E6091B">
          <w:delText xml:space="preserve"> </w:delText>
        </w:r>
        <w:r w:rsidR="00FA3D78" w:rsidRPr="00C4782F" w:rsidDel="00E6091B">
          <w:delText>processor</w:delText>
        </w:r>
        <w:r w:rsidR="00B26DD1" w:rsidDel="00E6091B">
          <w:delText xml:space="preserve"> </w:delText>
        </w:r>
        <w:r w:rsidR="00FA3D78" w:rsidRPr="00C4782F" w:rsidDel="00E6091B">
          <w:delText>time,</w:delText>
        </w:r>
        <w:r w:rsidR="00B26DD1" w:rsidDel="00E6091B">
          <w:delText xml:space="preserve"> </w:delText>
        </w:r>
        <w:r w:rsidR="00FA3D78" w:rsidRPr="00C4782F" w:rsidDel="00E6091B">
          <w:delText>not</w:delText>
        </w:r>
        <w:r w:rsidR="00B26DD1" w:rsidDel="00E6091B">
          <w:delText xml:space="preserve"> </w:delText>
        </w:r>
        <w:r w:rsidR="00FA3D78" w:rsidRPr="00C4782F" w:rsidDel="00E6091B">
          <w:delText>hours</w:delText>
        </w:r>
        <w:r w:rsidR="00B26DD1" w:rsidDel="00E6091B">
          <w:delText xml:space="preserve"> </w:delText>
        </w:r>
        <w:r w:rsidR="00FA3D78" w:rsidRPr="00C4782F" w:rsidDel="00E6091B">
          <w:delText>or</w:delText>
        </w:r>
        <w:r w:rsidR="00B26DD1" w:rsidDel="00E6091B">
          <w:delText xml:space="preserve"> </w:delText>
        </w:r>
        <w:r w:rsidR="00FA3D78" w:rsidRPr="00C4782F" w:rsidDel="00E6091B">
          <w:delText>days).</w:delText>
        </w:r>
        <w:r w:rsidR="00B26DD1" w:rsidDel="00E6091B">
          <w:delText xml:space="preserve"> </w:delText>
        </w:r>
        <w:r w:rsidR="00FA3D78" w:rsidRPr="00C4782F" w:rsidDel="00E6091B">
          <w:delText>By</w:delText>
        </w:r>
        <w:r w:rsidR="00B26DD1" w:rsidDel="00E6091B">
          <w:delText xml:space="preserve"> </w:delText>
        </w:r>
        <w:r w:rsidR="00FA3D78" w:rsidRPr="00C4782F" w:rsidDel="00E6091B">
          <w:delText>making</w:delText>
        </w:r>
        <w:r w:rsidR="00B26DD1" w:rsidDel="00E6091B">
          <w:delText xml:space="preserve"> </w:delText>
        </w:r>
        <w:r w:rsidR="00FA3D78" w:rsidRPr="00C4782F" w:rsidDel="00E6091B">
          <w:delText>this</w:delText>
        </w:r>
        <w:r w:rsidR="00B26DD1" w:rsidDel="00E6091B">
          <w:delText xml:space="preserve"> </w:delText>
        </w:r>
        <w:r w:rsidR="00FA3D78" w:rsidRPr="00C4782F" w:rsidDel="00E6091B">
          <w:delText>assumption,</w:delText>
        </w:r>
        <w:r w:rsidR="00B26DD1" w:rsidDel="00E6091B">
          <w:delText xml:space="preserve"> </w:delText>
        </w:r>
        <w:r w:rsidR="00FA3D78" w:rsidRPr="00C4782F" w:rsidDel="00E6091B">
          <w:delText>it</w:delText>
        </w:r>
        <w:r w:rsidR="00B26DD1" w:rsidDel="00E6091B">
          <w:delText xml:space="preserve"> </w:delText>
        </w:r>
        <w:r w:rsidR="00FA3D78" w:rsidRPr="00C4782F" w:rsidDel="00E6091B">
          <w:delText>can</w:delText>
        </w:r>
        <w:r w:rsidR="00B26DD1" w:rsidDel="00E6091B">
          <w:delText xml:space="preserve"> </w:delText>
        </w:r>
        <w:r w:rsidR="00FA3D78" w:rsidRPr="00C4782F" w:rsidDel="00E6091B">
          <w:delText>ensure</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each</w:delText>
        </w:r>
        <w:r w:rsidR="00B26DD1" w:rsidDel="00E6091B">
          <w:delText xml:space="preserve"> </w:delText>
        </w:r>
        <w:r w:rsidR="00FA3D78" w:rsidRPr="00C4782F" w:rsidDel="00E6091B">
          <w:delText>processor</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working</w:delText>
        </w:r>
        <w:r w:rsidR="00B26DD1" w:rsidDel="00E6091B">
          <w:delText xml:space="preserve"> </w:delText>
        </w:r>
        <w:r w:rsidR="00FA3D78" w:rsidRPr="00C4782F" w:rsidDel="00E6091B">
          <w:delText>full</w:delText>
        </w:r>
        <w:r w:rsidR="00B26DD1" w:rsidDel="00E6091B">
          <w:delText xml:space="preserve"> </w:delText>
        </w:r>
        <w:r w:rsidR="00FA3D78" w:rsidRPr="00C4782F" w:rsidDel="00E6091B">
          <w:delText>out</w:delText>
        </w:r>
        <w:r w:rsidR="00B26DD1" w:rsidDel="00E6091B">
          <w:delText xml:space="preserve"> </w:delText>
        </w:r>
        <w:r w:rsidR="00FA3D78" w:rsidRPr="00C4782F" w:rsidDel="00E6091B">
          <w:delText>on</w:delText>
        </w:r>
        <w:r w:rsidR="00B26DD1" w:rsidDel="00E6091B">
          <w:delText xml:space="preserve"> </w:delText>
        </w:r>
        <w:r w:rsidR="00FA3D78" w:rsidRPr="00C4782F" w:rsidDel="00E6091B">
          <w:delText>a</w:delText>
        </w:r>
        <w:r w:rsidR="00B26DD1" w:rsidDel="00E6091B">
          <w:delText xml:space="preserve"> </w:delText>
        </w:r>
        <w:r w:rsidR="00FA3D78" w:rsidRPr="00C4782F" w:rsidDel="00E6091B">
          <w:delText>task</w:delText>
        </w:r>
        <w:r w:rsidR="00B26DD1" w:rsidDel="00E6091B">
          <w:delText xml:space="preserve"> </w:delText>
        </w:r>
        <w:r w:rsidR="00FA3D78" w:rsidRPr="00C4782F" w:rsidDel="00E6091B">
          <w:delText>and</w:delText>
        </w:r>
        <w:r w:rsidR="00B26DD1" w:rsidDel="00E6091B">
          <w:delText xml:space="preserve"> </w:delText>
        </w:r>
        <w:r w:rsidR="00FA3D78" w:rsidRPr="00C4782F" w:rsidDel="00E6091B">
          <w:delText>not</w:delText>
        </w:r>
        <w:r w:rsidR="00B26DD1" w:rsidDel="00E6091B">
          <w:delText xml:space="preserve"> </w:delText>
        </w:r>
        <w:r w:rsidR="00FA3D78" w:rsidRPr="00C4782F" w:rsidDel="00E6091B">
          <w:delText>inefficiently</w:delText>
        </w:r>
        <w:r w:rsidR="00B26DD1" w:rsidDel="00E6091B">
          <w:delText xml:space="preserve"> </w:delText>
        </w:r>
        <w:r w:rsidR="00FA3D78" w:rsidRPr="00C4782F" w:rsidDel="00E6091B">
          <w:delText>time</w:delText>
        </w:r>
        <w:r w:rsidDel="00E6091B">
          <w:delText>-</w:delText>
        </w:r>
        <w:r w:rsidR="00FA3D78" w:rsidRPr="00C4782F" w:rsidDel="00E6091B">
          <w:delText>slicing</w:delText>
        </w:r>
        <w:r w:rsidR="00B26DD1" w:rsidDel="00E6091B">
          <w:delText xml:space="preserve"> </w:delText>
        </w:r>
        <w:r w:rsidR="00FA3D78" w:rsidRPr="00C4782F" w:rsidDel="00E6091B">
          <w:delText>multiple</w:delText>
        </w:r>
        <w:r w:rsidR="00B26DD1" w:rsidDel="00E6091B">
          <w:delText xml:space="preserve"> </w:delText>
        </w:r>
        <w:r w:rsidR="00FA3D78" w:rsidRPr="00C4782F" w:rsidDel="00E6091B">
          <w:delText>tasks,</w:delText>
        </w:r>
        <w:r w:rsidR="00B26DD1" w:rsidDel="00E6091B">
          <w:delText xml:space="preserve"> </w:delText>
        </w:r>
        <w:r w:rsidR="00FA3D78" w:rsidRPr="00C4782F" w:rsidDel="00E6091B">
          <w:delText>as</w:delText>
        </w:r>
        <w:r w:rsidR="00B26DD1" w:rsidDel="00E6091B">
          <w:delText xml:space="preserve"> </w:delText>
        </w:r>
        <w:r w:rsidR="00FA3D78" w:rsidRPr="00C4782F" w:rsidDel="00E6091B">
          <w:delText>described</w:delText>
        </w:r>
        <w:r w:rsidR="00B26DD1" w:rsidDel="00E6091B">
          <w:delText xml:space="preserve"> </w:delText>
        </w:r>
        <w:r w:rsidR="00FA3D78" w:rsidRPr="00C4782F" w:rsidDel="00E6091B">
          <w:delText>in</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Beginner</w:delText>
        </w:r>
        <w:r w:rsidR="00B26DD1" w:rsidDel="00E6091B">
          <w:delText xml:space="preserve"> </w:delText>
        </w:r>
        <w:r w:rsidR="00FA3D78" w:rsidRPr="00C4782F" w:rsidDel="00E6091B">
          <w:delText>Topic</w:delText>
        </w:r>
        <w:r w:rsidR="00B26DD1" w:rsidDel="00E6091B">
          <w:delText xml:space="preserve"> </w:delText>
        </w:r>
        <w:r w:rsidR="00FA3D78" w:rsidRPr="00C4782F" w:rsidDel="00E6091B">
          <w:delText>on</w:delText>
        </w:r>
        <w:r w:rsidR="00B26DD1" w:rsidDel="00E6091B">
          <w:delText xml:space="preserve"> </w:delText>
        </w:r>
        <w:r w:rsidR="00FA3D78" w:rsidRPr="00C4782F" w:rsidDel="00E6091B">
          <w:delText>performance.</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pool</w:delText>
        </w:r>
        <w:r w:rsidR="00B26DD1" w:rsidDel="00E6091B">
          <w:delText xml:space="preserve"> </w:delText>
        </w:r>
        <w:r w:rsidR="00FA3D78" w:rsidRPr="00C4782F" w:rsidDel="00E6091B">
          <w:delText>attempts</w:delText>
        </w:r>
        <w:r w:rsidR="00B26DD1" w:rsidDel="00E6091B">
          <w:delText xml:space="preserve"> </w:delText>
        </w:r>
        <w:r w:rsidR="00FA3D78" w:rsidRPr="00C4782F" w:rsidDel="00E6091B">
          <w:delText>to</w:delText>
        </w:r>
        <w:r w:rsidR="00B26DD1" w:rsidDel="00E6091B">
          <w:delText xml:space="preserve"> </w:delText>
        </w:r>
        <w:r w:rsidR="00FA3D78" w:rsidRPr="00C4782F" w:rsidDel="00E6091B">
          <w:delText>prevent</w:delText>
        </w:r>
        <w:r w:rsidR="00B26DD1" w:rsidDel="00E6091B">
          <w:delText xml:space="preserve"> </w:delText>
        </w:r>
        <w:r w:rsidR="00FA3D78" w:rsidRPr="00C4782F" w:rsidDel="00E6091B">
          <w:delText>excessive</w:delText>
        </w:r>
        <w:r w:rsidR="00B26DD1" w:rsidDel="00E6091B">
          <w:delText xml:space="preserve"> </w:delText>
        </w:r>
        <w:r w:rsidR="00FA3D78" w:rsidRPr="00C4782F" w:rsidDel="00E6091B">
          <w:delText>time</w:delText>
        </w:r>
        <w:r w:rsidR="00B26DD1" w:rsidDel="00E6091B">
          <w:delText xml:space="preserve"> </w:delText>
        </w:r>
        <w:r w:rsidR="00FA3D78" w:rsidRPr="00C4782F" w:rsidDel="00E6091B">
          <w:delText>slicing</w:delText>
        </w:r>
        <w:r w:rsidR="00B26DD1" w:rsidDel="00E6091B">
          <w:delText xml:space="preserve"> </w:delText>
        </w:r>
        <w:r w:rsidR="00FA3D78" w:rsidRPr="00C4782F" w:rsidDel="00E6091B">
          <w:delText>by</w:delText>
        </w:r>
        <w:r w:rsidR="00B26DD1" w:rsidDel="00E6091B">
          <w:delText xml:space="preserve"> </w:delText>
        </w:r>
        <w:r w:rsidR="00FA3D78" w:rsidRPr="00C4782F" w:rsidDel="00E6091B">
          <w:delText>ensuring</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thread</w:delText>
        </w:r>
        <w:r w:rsidR="00B26DD1" w:rsidDel="00E6091B">
          <w:delText xml:space="preserve"> </w:delText>
        </w:r>
        <w:r w:rsidR="00FA3D78" w:rsidRPr="00C4782F" w:rsidDel="00E6091B">
          <w:delText>creation</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“throttled”</w:delText>
        </w:r>
        <w:r w:rsidR="00B26DD1" w:rsidDel="00E6091B">
          <w:delText xml:space="preserve"> </w:delText>
        </w:r>
        <w:r w:rsidR="00FA3D78" w:rsidRPr="00C4782F" w:rsidDel="00E6091B">
          <w:delText>so</w:delText>
        </w:r>
        <w:r w:rsidR="00B26DD1" w:rsidDel="00E6091B">
          <w:delText xml:space="preserve"> </w:delText>
        </w:r>
        <w:r w:rsidR="00FA3D78" w:rsidRPr="00C4782F" w:rsidDel="00E6091B">
          <w:delText>that</w:delText>
        </w:r>
        <w:r w:rsidR="00B26DD1" w:rsidDel="00E6091B">
          <w:delText xml:space="preserve"> </w:delText>
        </w:r>
        <w:r w:rsidR="00FA3D78" w:rsidRPr="00C4782F" w:rsidDel="00E6091B">
          <w:delText>no</w:delText>
        </w:r>
        <w:r w:rsidR="00B26DD1" w:rsidDel="00E6091B">
          <w:delText xml:space="preserve"> </w:delText>
        </w:r>
        <w:r w:rsidR="00FA3D78" w:rsidRPr="00C4782F" w:rsidDel="00E6091B">
          <w:delText>one</w:delText>
        </w:r>
        <w:r w:rsidR="00B26DD1" w:rsidDel="00E6091B">
          <w:delText xml:space="preserve"> </w:delText>
        </w:r>
        <w:r w:rsidR="00FA3D78" w:rsidRPr="00C4782F" w:rsidDel="00E6091B">
          <w:delText>processor</w:delText>
        </w:r>
        <w:r w:rsidR="00B26DD1" w:rsidDel="00E6091B">
          <w:delText xml:space="preserve"> </w:delText>
        </w:r>
        <w:r w:rsidR="00FA3D78" w:rsidRPr="00C4782F" w:rsidDel="00E6091B">
          <w:delText>is</w:delText>
        </w:r>
        <w:r w:rsidR="00B26DD1" w:rsidDel="00E6091B">
          <w:delText xml:space="preserve"> </w:delText>
        </w:r>
        <w:r w:rsidR="00FA3D78" w:rsidRPr="00C4782F" w:rsidDel="00E6091B">
          <w:delText>oversubscribed</w:delText>
        </w:r>
        <w:r w:rsidR="00B26DD1" w:rsidDel="00E6091B">
          <w:delText xml:space="preserve"> </w:delText>
        </w:r>
        <w:r w:rsidR="00FA3D78" w:rsidRPr="00C4782F" w:rsidDel="00E6091B">
          <w:delText>with</w:delText>
        </w:r>
        <w:r w:rsidR="00B26DD1" w:rsidDel="00E6091B">
          <w:delText xml:space="preserve"> </w:delText>
        </w:r>
        <w:r w:rsidR="00FA3D78" w:rsidRPr="00C4782F" w:rsidDel="00E6091B">
          <w:delText>too</w:delText>
        </w:r>
        <w:r w:rsidR="00B26DD1" w:rsidDel="00E6091B">
          <w:delText xml:space="preserve"> </w:delText>
        </w:r>
        <w:r w:rsidR="00FA3D78" w:rsidRPr="00C4782F" w:rsidDel="00E6091B">
          <w:delText>many</w:delText>
        </w:r>
        <w:r w:rsidR="00B26DD1" w:rsidDel="00E6091B">
          <w:delText xml:space="preserve"> </w:delText>
        </w:r>
        <w:r w:rsidR="00FA3D78" w:rsidRPr="00C4782F" w:rsidDel="00E6091B">
          <w:delText>threads.</w:delText>
        </w:r>
        <w:r w:rsidR="00B26DD1" w:rsidDel="00E6091B">
          <w:delText xml:space="preserve"> </w:delText>
        </w:r>
        <w:r w:rsidDel="00E6091B">
          <w:delText>Of</w:delText>
        </w:r>
        <w:r w:rsidR="00B26DD1" w:rsidDel="00E6091B">
          <w:delText xml:space="preserve"> </w:delText>
        </w:r>
        <w:r w:rsidDel="00E6091B">
          <w:delText>course,</w:delText>
        </w:r>
        <w:r w:rsidR="00B26DD1" w:rsidDel="00E6091B">
          <w:delText xml:space="preserve"> </w:delText>
        </w:r>
        <w:r w:rsidR="00E10897" w:rsidDel="00E6091B">
          <w:delText>as</w:delText>
        </w:r>
        <w:r w:rsidR="00B26DD1" w:rsidDel="00E6091B">
          <w:delText xml:space="preserve"> </w:delText>
        </w:r>
        <w:r w:rsidR="00E10897" w:rsidDel="00E6091B">
          <w:delText>a</w:delText>
        </w:r>
        <w:r w:rsidR="00B26DD1" w:rsidDel="00E6091B">
          <w:delText xml:space="preserve"> </w:delText>
        </w:r>
        <w:r w:rsidR="00E10897" w:rsidDel="00E6091B">
          <w:delText>consequence,</w:delText>
        </w:r>
        <w:r w:rsidR="00B26DD1" w:rsidDel="00E6091B">
          <w:delText xml:space="preserve"> </w:delText>
        </w:r>
        <w:r w:rsidR="00FA3D78" w:rsidRPr="00C4782F" w:rsidDel="00E6091B">
          <w:delText>consuming</w:delText>
        </w:r>
        <w:r w:rsidR="00B26DD1" w:rsidDel="00E6091B">
          <w:delText xml:space="preserve"> </w:delText>
        </w:r>
        <w:r w:rsidR="00FA3D78" w:rsidRPr="00C4782F" w:rsidDel="00E6091B">
          <w:delText>all</w:delText>
        </w:r>
        <w:r w:rsidR="00B26DD1" w:rsidDel="00E6091B">
          <w:delText xml:space="preserve"> </w:delText>
        </w:r>
        <w:r w:rsidR="00FA3D78" w:rsidRPr="00C4782F" w:rsidDel="00E6091B">
          <w:delText>threads</w:delText>
        </w:r>
        <w:r w:rsidR="00B26DD1" w:rsidDel="00E6091B">
          <w:delText xml:space="preserve"> </w:delText>
        </w:r>
        <w:r w:rsidR="00FA3D78" w:rsidRPr="00C4782F" w:rsidDel="00E6091B">
          <w:delText>within</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pool</w:delText>
        </w:r>
        <w:r w:rsidR="00B26DD1" w:rsidDel="00E6091B">
          <w:delText xml:space="preserve"> </w:delText>
        </w:r>
        <w:r w:rsidR="00FA3D78" w:rsidRPr="00C4782F" w:rsidDel="00E6091B">
          <w:delText>can</w:delText>
        </w:r>
        <w:r w:rsidR="00B26DD1" w:rsidDel="00E6091B">
          <w:delText xml:space="preserve"> </w:delText>
        </w:r>
        <w:r w:rsidR="00FA3D78" w:rsidRPr="00C4782F" w:rsidDel="00E6091B">
          <w:delText>delay</w:delText>
        </w:r>
        <w:r w:rsidR="00B26DD1" w:rsidDel="00E6091B">
          <w:delText xml:space="preserve"> </w:delText>
        </w:r>
        <w:r w:rsidR="00FA3D78" w:rsidRPr="00C4782F" w:rsidDel="00E6091B">
          <w:delText>execution</w:delText>
        </w:r>
        <w:r w:rsidR="00B26DD1" w:rsidDel="00E6091B">
          <w:delText xml:space="preserve"> </w:delText>
        </w:r>
        <w:r w:rsidR="00FA3D78" w:rsidRPr="00C4782F" w:rsidDel="00E6091B">
          <w:delText>of</w:delText>
        </w:r>
        <w:r w:rsidR="00B26DD1" w:rsidDel="00E6091B">
          <w:delText xml:space="preserve"> </w:delText>
        </w:r>
        <w:r w:rsidR="00FA3D78" w:rsidRPr="00C4782F" w:rsidDel="00E6091B">
          <w:delText>queued-up</w:delText>
        </w:r>
        <w:r w:rsidR="00B26DD1" w:rsidDel="00E6091B">
          <w:delText xml:space="preserve"> </w:delText>
        </w:r>
        <w:r w:rsidR="00FA3D78" w:rsidRPr="00C4782F" w:rsidDel="00E6091B">
          <w:delText>work.</w:delText>
        </w:r>
        <w:r w:rsidR="00B26DD1" w:rsidDel="00E6091B">
          <w:delText xml:space="preserve"> </w:delText>
        </w:r>
        <w:r w:rsidR="00FA3D78" w:rsidRPr="00C4782F" w:rsidDel="00E6091B">
          <w:delText>If</w:delText>
        </w:r>
        <w:r w:rsidR="00B26DD1" w:rsidDel="00E6091B">
          <w:delText xml:space="preserve"> </w:delText>
        </w:r>
        <w:r w:rsidR="00FA3D78" w:rsidRPr="00C4782F" w:rsidDel="00E6091B">
          <w:delText>all</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threads</w:delText>
        </w:r>
        <w:r w:rsidR="00B26DD1" w:rsidDel="00E6091B">
          <w:delText xml:space="preserve"> </w:delText>
        </w:r>
        <w:r w:rsidR="00FA3D78" w:rsidRPr="00C4782F" w:rsidDel="00E6091B">
          <w:delText>in</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pool</w:delText>
        </w:r>
        <w:r w:rsidR="00B26DD1" w:rsidDel="00E6091B">
          <w:delText xml:space="preserve"> </w:delText>
        </w:r>
        <w:r w:rsidR="00FA3D78" w:rsidRPr="00C4782F" w:rsidDel="00E6091B">
          <w:delText>are</w:delText>
        </w:r>
        <w:r w:rsidR="00B26DD1" w:rsidDel="00E6091B">
          <w:delText xml:space="preserve"> </w:delText>
        </w:r>
        <w:r w:rsidR="00FA3D78" w:rsidRPr="00C4782F" w:rsidDel="00E6091B">
          <w:delText>consumed</w:delText>
        </w:r>
        <w:r w:rsidR="00B26DD1" w:rsidDel="00E6091B">
          <w:delText xml:space="preserve"> </w:delText>
        </w:r>
        <w:r w:rsidR="00FA3D78" w:rsidRPr="00C4782F" w:rsidDel="00E6091B">
          <w:delText>by</w:delText>
        </w:r>
        <w:r w:rsidR="00B26DD1" w:rsidDel="00E6091B">
          <w:delText xml:space="preserve"> </w:delText>
        </w:r>
        <w:r w:rsidR="00FA3D78" w:rsidRPr="00C4782F" w:rsidDel="00E6091B">
          <w:delText>long-running</w:delText>
        </w:r>
        <w:r w:rsidR="00B26DD1" w:rsidDel="00E6091B">
          <w:delText xml:space="preserve"> </w:delText>
        </w:r>
        <w:r w:rsidR="00FA3D78" w:rsidRPr="00C4782F" w:rsidDel="00E6091B">
          <w:delText>or</w:delText>
        </w:r>
        <w:r w:rsidR="00B26DD1" w:rsidDel="00E6091B">
          <w:delText xml:space="preserve"> </w:delText>
        </w:r>
        <w:r w:rsidR="00FA3D78" w:rsidRPr="00C4782F" w:rsidDel="00E6091B">
          <w:delText>I/O</w:delText>
        </w:r>
        <w:r w:rsidR="00E10897" w:rsidDel="00E6091B">
          <w:delText>-</w:delText>
        </w:r>
        <w:r w:rsidR="00FA3D78" w:rsidRPr="00C4782F" w:rsidDel="00E6091B">
          <w:delText>bound</w:delText>
        </w:r>
        <w:r w:rsidR="00B26DD1" w:rsidDel="00E6091B">
          <w:delText xml:space="preserve"> </w:delText>
        </w:r>
        <w:r w:rsidR="00FA3D78" w:rsidRPr="00C4782F" w:rsidDel="00E6091B">
          <w:delText>work,</w:delText>
        </w:r>
        <w:r w:rsidR="00B26DD1" w:rsidDel="00E6091B">
          <w:delText xml:space="preserve"> </w:delText>
        </w:r>
        <w:r w:rsidR="00FA3D78" w:rsidRPr="00C4782F" w:rsidDel="00E6091B">
          <w:delText>the</w:delText>
        </w:r>
        <w:r w:rsidR="00B26DD1" w:rsidDel="00E6091B">
          <w:delText xml:space="preserve"> </w:delText>
        </w:r>
        <w:r w:rsidR="00FA3D78" w:rsidRPr="00C4782F" w:rsidDel="00E6091B">
          <w:delText>queued-up</w:delText>
        </w:r>
        <w:r w:rsidR="00B26DD1" w:rsidDel="00E6091B">
          <w:delText xml:space="preserve"> </w:delText>
        </w:r>
        <w:r w:rsidR="00FA3D78" w:rsidRPr="00C4782F" w:rsidDel="00E6091B">
          <w:delText>work</w:delText>
        </w:r>
        <w:r w:rsidR="00B26DD1" w:rsidDel="00E6091B">
          <w:delText xml:space="preserve"> </w:delText>
        </w:r>
        <w:r w:rsidR="00FA3D78" w:rsidRPr="00C4782F" w:rsidDel="00E6091B">
          <w:delText>will</w:delText>
        </w:r>
        <w:r w:rsidR="00B26DD1" w:rsidDel="00E6091B">
          <w:delText xml:space="preserve"> </w:delText>
        </w:r>
        <w:r w:rsidR="00FA3D78" w:rsidRPr="00C4782F" w:rsidDel="00E6091B">
          <w:delText>be</w:delText>
        </w:r>
        <w:r w:rsidR="00B26DD1" w:rsidDel="00E6091B">
          <w:delText xml:space="preserve"> </w:delText>
        </w:r>
        <w:r w:rsidR="00FA3D78" w:rsidRPr="00C4782F" w:rsidDel="00E6091B">
          <w:delText>delayed.</w:delText>
        </w:r>
      </w:del>
    </w:p>
    <w:p w14:paraId="59FE5D3F" w14:textId="50735E4A" w:rsidR="00E73B39" w:rsidRPr="00C4782F" w:rsidDel="00E6091B" w:rsidRDefault="00FA3D78" w:rsidP="005E24E0">
      <w:pPr>
        <w:pStyle w:val="CHAPBM"/>
        <w:rPr>
          <w:del w:id="507" w:author="Mark Michaelis" w:date="2020-01-19T08:35:00Z"/>
        </w:rPr>
      </w:pPr>
      <w:del w:id="508" w:author="Mark Michaelis" w:date="2020-01-19T08:35:00Z">
        <w:r w:rsidRPr="00C4782F" w:rsidDel="00E6091B">
          <w:delText>Unlike</w:delText>
        </w:r>
        <w:r w:rsidR="00B26DD1" w:rsidDel="00E6091B">
          <w:delText xml:space="preserve"> </w:delText>
        </w:r>
        <w:r w:rsidRPr="009C65D4" w:rsidDel="00E6091B">
          <w:rPr>
            <w:rStyle w:val="CITchapbm"/>
          </w:rPr>
          <w:delText>Thread</w:delText>
        </w:r>
        <w:r w:rsidR="00B26DD1" w:rsidDel="00E6091B">
          <w:delText xml:space="preserve"> </w:delText>
        </w:r>
        <w:r w:rsidRPr="00C4782F" w:rsidDel="00E6091B">
          <w:delText>and</w:delText>
        </w:r>
        <w:r w:rsidR="00B26DD1" w:rsidDel="00E6091B">
          <w:delText xml:space="preserve"> </w:delText>
        </w:r>
        <w:r w:rsidRPr="009C65D4" w:rsidDel="00E6091B">
          <w:rPr>
            <w:rStyle w:val="CITchapbm"/>
          </w:rPr>
          <w:delText>Task</w:delText>
        </w:r>
        <w:r w:rsidRPr="00C4782F" w:rsidDel="00E6091B">
          <w:delText>,</w:delText>
        </w:r>
        <w:r w:rsidR="00B26DD1" w:rsidDel="00E6091B">
          <w:delText xml:space="preserve"> </w:delText>
        </w:r>
        <w:r w:rsidRPr="00C4782F" w:rsidDel="00E6091B">
          <w:delText>which</w:delText>
        </w:r>
        <w:r w:rsidR="00B26DD1" w:rsidDel="00E6091B">
          <w:delText xml:space="preserve"> </w:delText>
        </w:r>
        <w:r w:rsidRPr="00C4782F" w:rsidDel="00E6091B">
          <w:delText>are</w:delText>
        </w:r>
        <w:r w:rsidR="00B26DD1" w:rsidDel="00E6091B">
          <w:delText xml:space="preserve"> </w:delText>
        </w:r>
        <w:r w:rsidRPr="00C4782F" w:rsidDel="00E6091B">
          <w:delText>objects</w:delText>
        </w:r>
        <w:r w:rsidR="00B26DD1" w:rsidDel="00E6091B">
          <w:delText xml:space="preserve"> </w:delText>
        </w:r>
        <w:r w:rsidRPr="00C4782F" w:rsidDel="00E6091B">
          <w:delText>that</w:delText>
        </w:r>
        <w:r w:rsidR="00B26DD1" w:rsidDel="00E6091B">
          <w:delText xml:space="preserve"> </w:delText>
        </w:r>
        <w:r w:rsidRPr="00C4782F" w:rsidDel="00E6091B">
          <w:delText>you</w:delText>
        </w:r>
        <w:r w:rsidR="00B26DD1" w:rsidDel="00E6091B">
          <w:delText xml:space="preserve"> </w:delText>
        </w:r>
        <w:r w:rsidRPr="00C4782F" w:rsidDel="00E6091B">
          <w:delText>can</w:delText>
        </w:r>
        <w:r w:rsidR="00B26DD1" w:rsidDel="00E6091B">
          <w:delText xml:space="preserve"> </w:delText>
        </w:r>
        <w:r w:rsidRPr="00C4782F" w:rsidDel="00E6091B">
          <w:delText>manipulate</w:delText>
        </w:r>
        <w:r w:rsidR="00B26DD1" w:rsidDel="00E6091B">
          <w:delText xml:space="preserve"> </w:delText>
        </w:r>
        <w:r w:rsidRPr="00C4782F" w:rsidDel="00E6091B">
          <w:delText>directly,</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pool</w:delText>
        </w:r>
        <w:r w:rsidR="00B26DD1" w:rsidDel="00E6091B">
          <w:delText xml:space="preserve"> </w:delText>
        </w:r>
        <w:r w:rsidRPr="00C4782F" w:rsidDel="00E6091B">
          <w:delText>does</w:delText>
        </w:r>
        <w:r w:rsidR="00B26DD1" w:rsidDel="00E6091B">
          <w:delText xml:space="preserve"> </w:delText>
        </w:r>
        <w:r w:rsidRPr="00C4782F" w:rsidDel="00E6091B">
          <w:delText>not</w:delText>
        </w:r>
        <w:r w:rsidR="00B26DD1" w:rsidDel="00E6091B">
          <w:delText xml:space="preserve"> </w:delText>
        </w:r>
        <w:r w:rsidRPr="00C4782F" w:rsidDel="00E6091B">
          <w:delText>provide</w:delText>
        </w:r>
        <w:r w:rsidR="00B26DD1" w:rsidDel="00E6091B">
          <w:delText xml:space="preserve"> </w:delText>
        </w:r>
        <w:r w:rsidRPr="00C4782F" w:rsidDel="00E6091B">
          <w:delText>a</w:delText>
        </w:r>
        <w:r w:rsidR="00B26DD1" w:rsidDel="00E6091B">
          <w:delText xml:space="preserve"> </w:delText>
        </w:r>
        <w:r w:rsidRPr="00C4782F" w:rsidDel="00E6091B">
          <w:delText>reference</w:delText>
        </w:r>
        <w:r w:rsidR="00B26DD1" w:rsidDel="00E6091B">
          <w:delText xml:space="preserve"> </w:delText>
        </w:r>
        <w:r w:rsidRPr="00C4782F" w:rsidDel="00E6091B">
          <w:delText>to</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used</w:delText>
        </w:r>
        <w:r w:rsidR="00B26DD1" w:rsidDel="00E6091B">
          <w:delText xml:space="preserve"> </w:delText>
        </w:r>
        <w:r w:rsidRPr="00C4782F" w:rsidDel="00E6091B">
          <w:delText>to</w:delText>
        </w:r>
        <w:r w:rsidR="00B26DD1" w:rsidDel="00E6091B">
          <w:delText xml:space="preserve"> </w:delText>
        </w:r>
        <w:r w:rsidRPr="00C4782F" w:rsidDel="00E6091B">
          <w:delText>execute</w:delText>
        </w:r>
        <w:r w:rsidR="00B26DD1" w:rsidDel="00E6091B">
          <w:delText xml:space="preserve"> </w:delText>
        </w:r>
        <w:r w:rsidRPr="00C4782F" w:rsidDel="00E6091B">
          <w:delText>a</w:delText>
        </w:r>
        <w:r w:rsidR="00B26DD1" w:rsidDel="00E6091B">
          <w:delText xml:space="preserve"> </w:delText>
        </w:r>
        <w:r w:rsidRPr="00C4782F" w:rsidDel="00E6091B">
          <w:delText>given</w:delText>
        </w:r>
        <w:r w:rsidR="00B26DD1" w:rsidDel="00E6091B">
          <w:delText xml:space="preserve"> </w:delText>
        </w:r>
        <w:r w:rsidRPr="00C4782F" w:rsidDel="00E6091B">
          <w:delText>piece</w:delText>
        </w:r>
        <w:r w:rsidR="00B26DD1" w:rsidDel="00E6091B">
          <w:delText xml:space="preserve"> </w:delText>
        </w:r>
        <w:r w:rsidRPr="00C4782F" w:rsidDel="00E6091B">
          <w:delText>of</w:delText>
        </w:r>
        <w:r w:rsidR="00B26DD1" w:rsidDel="00E6091B">
          <w:delText xml:space="preserve"> </w:delText>
        </w:r>
        <w:r w:rsidRPr="00C4782F" w:rsidDel="00E6091B">
          <w:delText>work.</w:delText>
        </w:r>
        <w:r w:rsidR="00B26DD1" w:rsidDel="00E6091B">
          <w:delText xml:space="preserve"> </w:delText>
        </w:r>
        <w:r w:rsidRPr="00C4782F" w:rsidDel="00E6091B">
          <w:delText>This</w:delText>
        </w:r>
        <w:r w:rsidR="00B26DD1" w:rsidDel="00E6091B">
          <w:delText xml:space="preserve"> </w:delText>
        </w:r>
        <w:r w:rsidRPr="00C4782F" w:rsidDel="00E6091B">
          <w:delText>prevents</w:delText>
        </w:r>
        <w:r w:rsidR="00B26DD1" w:rsidDel="00E6091B">
          <w:delText xml:space="preserve"> </w:delText>
        </w:r>
        <w:r w:rsidRPr="00C4782F" w:rsidDel="00E6091B">
          <w:delText>the</w:delText>
        </w:r>
        <w:r w:rsidR="00B26DD1" w:rsidDel="00E6091B">
          <w:delText xml:space="preserve"> </w:delText>
        </w:r>
        <w:r w:rsidRPr="00C4782F" w:rsidDel="00E6091B">
          <w:delText>calling</w:delText>
        </w:r>
        <w:r w:rsidR="00B26DD1" w:rsidDel="00E6091B">
          <w:delText xml:space="preserve"> </w:delText>
        </w:r>
        <w:r w:rsidRPr="00C4782F" w:rsidDel="00E6091B">
          <w:delText>thread</w:delText>
        </w:r>
        <w:r w:rsidR="00B26DD1" w:rsidDel="00E6091B">
          <w:delText xml:space="preserve"> </w:delText>
        </w:r>
        <w:r w:rsidRPr="00C4782F" w:rsidDel="00E6091B">
          <w:delText>from</w:delText>
        </w:r>
        <w:r w:rsidR="00B26DD1" w:rsidDel="00E6091B">
          <w:delText xml:space="preserve"> </w:delText>
        </w:r>
        <w:r w:rsidRPr="00C4782F" w:rsidDel="00E6091B">
          <w:delText>synchronizing</w:delText>
        </w:r>
        <w:r w:rsidR="00B26DD1" w:rsidDel="00E6091B">
          <w:delText xml:space="preserve"> </w:delText>
        </w:r>
        <w:r w:rsidRPr="00C4782F" w:rsidDel="00E6091B">
          <w:delText>with,</w:delText>
        </w:r>
        <w:r w:rsidR="00B26DD1" w:rsidDel="00E6091B">
          <w:delText xml:space="preserve"> </w:delText>
        </w:r>
        <w:r w:rsidRPr="00C4782F" w:rsidDel="00E6091B">
          <w:delText>or</w:delText>
        </w:r>
        <w:r w:rsidR="00B26DD1" w:rsidDel="00E6091B">
          <w:delText xml:space="preserve"> </w:delText>
        </w:r>
        <w:r w:rsidRPr="00C4782F" w:rsidDel="00E6091B">
          <w:delText>controlling,</w:delText>
        </w:r>
        <w:r w:rsidR="00B26DD1" w:rsidDel="00E6091B">
          <w:delText xml:space="preserve"> </w:delText>
        </w:r>
        <w:r w:rsidRPr="00C4782F" w:rsidDel="00E6091B">
          <w:delText>the</w:delText>
        </w:r>
        <w:r w:rsidR="00B26DD1" w:rsidDel="00E6091B">
          <w:delText xml:space="preserve"> </w:delText>
        </w:r>
        <w:r w:rsidRPr="00C4782F" w:rsidDel="00E6091B">
          <w:delText>worker</w:delText>
        </w:r>
        <w:r w:rsidR="00B26DD1" w:rsidDel="00E6091B">
          <w:delText xml:space="preserve"> </w:delText>
        </w:r>
        <w:r w:rsidRPr="00C4782F" w:rsidDel="00E6091B">
          <w:delText>thread</w:delText>
        </w:r>
        <w:r w:rsidR="00B26DD1" w:rsidDel="00E6091B">
          <w:delText xml:space="preserve"> </w:delText>
        </w:r>
        <w:r w:rsidRPr="00C4782F" w:rsidDel="00E6091B">
          <w:delText>via</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management</w:delText>
        </w:r>
        <w:r w:rsidR="00B26DD1" w:rsidDel="00E6091B">
          <w:delText xml:space="preserve"> </w:delText>
        </w:r>
        <w:r w:rsidRPr="00C4782F" w:rsidDel="00E6091B">
          <w:delText>functions</w:delText>
        </w:r>
        <w:r w:rsidR="00B26DD1" w:rsidDel="00E6091B">
          <w:delText xml:space="preserve"> </w:delText>
        </w:r>
        <w:r w:rsidRPr="00C4782F" w:rsidDel="00E6091B">
          <w:delText>described</w:delText>
        </w:r>
        <w:r w:rsidR="00B26DD1" w:rsidDel="00E6091B">
          <w:delText xml:space="preserve"> </w:delText>
        </w:r>
        <w:r w:rsidRPr="00C4782F" w:rsidDel="00E6091B">
          <w:delText>earlier</w:delText>
        </w:r>
        <w:r w:rsidR="00B26DD1" w:rsidDel="00E6091B">
          <w:delText xml:space="preserve"> </w:delText>
        </w:r>
        <w:r w:rsidRPr="00C4782F" w:rsidDel="00E6091B">
          <w:delText>in</w:delText>
        </w:r>
        <w:r w:rsidR="00B26DD1" w:rsidDel="00E6091B">
          <w:delText xml:space="preserve"> </w:delText>
        </w:r>
        <w:r w:rsidRPr="00C4782F" w:rsidDel="00E6091B">
          <w:delText>the</w:delText>
        </w:r>
        <w:r w:rsidR="00B26DD1" w:rsidDel="00E6091B">
          <w:delText xml:space="preserve"> </w:delText>
        </w:r>
        <w:r w:rsidRPr="00C4782F" w:rsidDel="00E6091B">
          <w:delText>chapter.</w:delText>
        </w:r>
        <w:r w:rsidR="00B26DD1" w:rsidDel="00E6091B">
          <w:delText xml:space="preserve"> </w:delText>
        </w:r>
        <w:r w:rsidRPr="00C4782F" w:rsidDel="00E6091B">
          <w:delText>In</w:delText>
        </w:r>
        <w:r w:rsidR="00B26DD1" w:rsidDel="00E6091B">
          <w:delText xml:space="preserve"> </w:delText>
        </w:r>
        <w:r w:rsidR="00A6283F" w:rsidDel="00E6091B">
          <w:delText>Listing</w:delText>
        </w:r>
        <w:r w:rsidR="00B26DD1" w:rsidDel="00E6091B">
          <w:delText xml:space="preserve"> </w:delText>
        </w:r>
        <w:r w:rsidR="00A6283F" w:rsidDel="00E6091B">
          <w:delText>19.</w:delText>
        </w:r>
        <w:r w:rsidR="00C7066B" w:rsidDel="00E6091B">
          <w:delText>2</w:delText>
        </w:r>
        <w:r w:rsidR="00B26DD1" w:rsidDel="00E6091B">
          <w:delText xml:space="preserve"> </w:delText>
        </w:r>
        <w:r w:rsidRPr="00C4782F" w:rsidDel="00E6091B">
          <w:delText>we</w:delText>
        </w:r>
        <w:r w:rsidR="00B26DD1" w:rsidDel="00E6091B">
          <w:delText xml:space="preserve"> </w:delText>
        </w:r>
        <w:r w:rsidRPr="00C4782F" w:rsidDel="00E6091B">
          <w:delText>use</w:delText>
        </w:r>
        <w:r w:rsidR="00B26DD1" w:rsidDel="00E6091B">
          <w:delText xml:space="preserve"> </w:delText>
        </w:r>
        <w:r w:rsidRPr="00C4782F" w:rsidDel="00E6091B">
          <w:delText>the</w:delText>
        </w:r>
        <w:r w:rsidR="00B26DD1" w:rsidDel="00E6091B">
          <w:delText xml:space="preserve"> </w:delText>
        </w:r>
        <w:r w:rsidRPr="00C4782F" w:rsidDel="00E6091B">
          <w:delText>poor</w:delText>
        </w:r>
        <w:r w:rsidR="00B26DD1" w:rsidDel="00E6091B">
          <w:delText xml:space="preserve"> </w:delText>
        </w:r>
        <w:r w:rsidRPr="00C4782F" w:rsidDel="00E6091B">
          <w:delText>man’s</w:delText>
        </w:r>
        <w:r w:rsidR="00B26DD1" w:rsidDel="00E6091B">
          <w:delText xml:space="preserve"> </w:delText>
        </w:r>
        <w:r w:rsidRPr="00C4782F" w:rsidDel="00E6091B">
          <w:delText>synchronization</w:delText>
        </w:r>
        <w:r w:rsidR="00B26DD1" w:rsidDel="00E6091B">
          <w:delText xml:space="preserve"> </w:delText>
        </w:r>
        <w:r w:rsidRPr="00C4782F" w:rsidDel="00E6091B">
          <w:delText>that</w:delText>
        </w:r>
        <w:r w:rsidR="00B26DD1" w:rsidDel="00E6091B">
          <w:delText xml:space="preserve"> </w:delText>
        </w:r>
        <w:r w:rsidRPr="00C4782F" w:rsidDel="00E6091B">
          <w:delText>we</w:delText>
        </w:r>
        <w:r w:rsidR="00B26DD1" w:rsidDel="00E6091B">
          <w:delText xml:space="preserve"> </w:delText>
        </w:r>
        <w:r w:rsidRPr="00C4782F" w:rsidDel="00E6091B">
          <w:delText>earlier</w:delText>
        </w:r>
        <w:r w:rsidR="00B26DD1" w:rsidDel="00E6091B">
          <w:delText xml:space="preserve"> </w:delText>
        </w:r>
        <w:r w:rsidRPr="00C4782F" w:rsidDel="00E6091B">
          <w:delText>discouraged;</w:delText>
        </w:r>
        <w:r w:rsidR="00B26DD1" w:rsidDel="00E6091B">
          <w:delText xml:space="preserve"> </w:delText>
        </w:r>
        <w:r w:rsidRPr="00C4782F" w:rsidDel="00E6091B">
          <w:delText>this</w:delText>
        </w:r>
        <w:r w:rsidR="00B26DD1" w:rsidDel="00E6091B">
          <w:delText xml:space="preserve"> </w:delText>
        </w:r>
        <w:r w:rsidRPr="00C4782F" w:rsidDel="00E6091B">
          <w:delText>would</w:delText>
        </w:r>
        <w:r w:rsidR="00B26DD1" w:rsidDel="00E6091B">
          <w:delText xml:space="preserve"> </w:delText>
        </w:r>
        <w:r w:rsidRPr="00C4782F" w:rsidDel="00E6091B">
          <w:delText>be</w:delText>
        </w:r>
        <w:r w:rsidR="00B26DD1" w:rsidDel="00E6091B">
          <w:delText xml:space="preserve"> </w:delText>
        </w:r>
        <w:r w:rsidRPr="00C4782F" w:rsidDel="00E6091B">
          <w:delText>a</w:delText>
        </w:r>
        <w:r w:rsidR="00B26DD1" w:rsidDel="00E6091B">
          <w:delText xml:space="preserve"> </w:delText>
        </w:r>
        <w:r w:rsidRPr="00C4782F" w:rsidDel="00E6091B">
          <w:delText>bad</w:delText>
        </w:r>
        <w:r w:rsidR="00B26DD1" w:rsidDel="00E6091B">
          <w:delText xml:space="preserve"> </w:delText>
        </w:r>
        <w:r w:rsidRPr="00C4782F" w:rsidDel="00E6091B">
          <w:delText>idea</w:delText>
        </w:r>
        <w:r w:rsidR="00B26DD1" w:rsidDel="00E6091B">
          <w:delText xml:space="preserve"> </w:delText>
        </w:r>
        <w:r w:rsidRPr="00C4782F" w:rsidDel="00E6091B">
          <w:delText>in</w:delText>
        </w:r>
        <w:r w:rsidR="00B26DD1" w:rsidDel="00E6091B">
          <w:delText xml:space="preserve"> </w:delText>
        </w:r>
        <w:r w:rsidRPr="00C4782F" w:rsidDel="00E6091B">
          <w:delText>production</w:delText>
        </w:r>
        <w:r w:rsidR="00B26DD1" w:rsidDel="00E6091B">
          <w:delText xml:space="preserve"> </w:delText>
        </w:r>
        <w:r w:rsidRPr="00C4782F" w:rsidDel="00E6091B">
          <w:delText>code</w:delText>
        </w:r>
        <w:r w:rsidR="00B26DD1" w:rsidDel="00E6091B">
          <w:delText xml:space="preserve"> </w:delText>
        </w:r>
        <w:r w:rsidRPr="00C4782F" w:rsidDel="00E6091B">
          <w:delText>because</w:delText>
        </w:r>
        <w:r w:rsidR="00B26DD1" w:rsidDel="00E6091B">
          <w:delText xml:space="preserve"> </w:delText>
        </w:r>
        <w:r w:rsidRPr="00C4782F" w:rsidDel="00E6091B">
          <w:delText>we</w:delText>
        </w:r>
        <w:r w:rsidR="00B26DD1" w:rsidDel="00E6091B">
          <w:delText xml:space="preserve"> </w:delText>
        </w:r>
        <w:r w:rsidRPr="00C4782F" w:rsidDel="00E6091B">
          <w:delText>do</w:delText>
        </w:r>
        <w:r w:rsidR="00B26DD1" w:rsidDel="00E6091B">
          <w:delText xml:space="preserve"> </w:delText>
        </w:r>
        <w:r w:rsidRPr="00C4782F" w:rsidDel="00E6091B">
          <w:delText>not</w:delText>
        </w:r>
        <w:r w:rsidR="00B26DD1" w:rsidDel="00E6091B">
          <w:delText xml:space="preserve"> </w:delText>
        </w:r>
        <w:r w:rsidRPr="00C4782F" w:rsidDel="00E6091B">
          <w:delText>actually</w:delText>
        </w:r>
        <w:r w:rsidR="00B26DD1" w:rsidDel="00E6091B">
          <w:delText xml:space="preserve"> </w:delText>
        </w:r>
        <w:r w:rsidRPr="00C4782F" w:rsidDel="00E6091B">
          <w:delText>know</w:delText>
        </w:r>
        <w:r w:rsidR="00B26DD1" w:rsidDel="00E6091B">
          <w:delText xml:space="preserve"> </w:delText>
        </w:r>
        <w:r w:rsidRPr="00C4782F" w:rsidDel="00E6091B">
          <w:delText>how</w:delText>
        </w:r>
        <w:r w:rsidR="00B26DD1" w:rsidDel="00E6091B">
          <w:delText xml:space="preserve"> </w:delText>
        </w:r>
        <w:r w:rsidRPr="00C4782F" w:rsidDel="00E6091B">
          <w:delText>long</w:delText>
        </w:r>
        <w:r w:rsidR="00B26DD1" w:rsidDel="00E6091B">
          <w:delText xml:space="preserve"> </w:delText>
        </w:r>
        <w:r w:rsidRPr="00C4782F" w:rsidDel="00E6091B">
          <w:delText>the</w:delText>
        </w:r>
        <w:r w:rsidR="00B26DD1" w:rsidDel="00E6091B">
          <w:delText xml:space="preserve"> </w:delText>
        </w:r>
        <w:r w:rsidRPr="00C4782F" w:rsidDel="00E6091B">
          <w:delText>work</w:delText>
        </w:r>
        <w:r w:rsidR="00B26DD1" w:rsidDel="00E6091B">
          <w:delText xml:space="preserve"> </w:delText>
        </w:r>
        <w:r w:rsidRPr="00C4782F" w:rsidDel="00E6091B">
          <w:delText>will</w:delText>
        </w:r>
        <w:r w:rsidR="00B26DD1" w:rsidDel="00E6091B">
          <w:delText xml:space="preserve"> </w:delText>
        </w:r>
        <w:r w:rsidRPr="00C4782F" w:rsidDel="00E6091B">
          <w:delText>take</w:delText>
        </w:r>
        <w:r w:rsidR="00B26DD1" w:rsidDel="00E6091B">
          <w:delText xml:space="preserve"> </w:delText>
        </w:r>
        <w:r w:rsidRPr="00C4782F" w:rsidDel="00E6091B">
          <w:delText>to</w:delText>
        </w:r>
        <w:r w:rsidR="00B26DD1" w:rsidDel="00E6091B">
          <w:delText xml:space="preserve"> </w:delText>
        </w:r>
        <w:r w:rsidRPr="00C4782F" w:rsidDel="00E6091B">
          <w:delText>complete.</w:delText>
        </w:r>
      </w:del>
    </w:p>
    <w:p w14:paraId="0E4C18F9" w14:textId="6933619C" w:rsidR="00E73B39" w:rsidRPr="00C4782F" w:rsidDel="00E6091B" w:rsidRDefault="00FA3D78" w:rsidP="005E24E0">
      <w:pPr>
        <w:pStyle w:val="CHAPBM"/>
        <w:rPr>
          <w:del w:id="509" w:author="Mark Michaelis" w:date="2020-01-19T08:35:00Z"/>
        </w:rPr>
      </w:pPr>
      <w:del w:id="510" w:author="Mark Michaelis" w:date="2020-01-19T08:35:00Z">
        <w:r w:rsidRPr="00C4782F" w:rsidDel="00E6091B">
          <w:delText>In</w:delText>
        </w:r>
        <w:r w:rsidR="00B26DD1" w:rsidDel="00E6091B">
          <w:delText xml:space="preserve"> </w:delText>
        </w:r>
        <w:r w:rsidRPr="00C4782F" w:rsidDel="00E6091B">
          <w:delText>short,</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pool</w:delText>
        </w:r>
        <w:r w:rsidR="00B26DD1" w:rsidDel="00E6091B">
          <w:delText xml:space="preserve"> </w:delText>
        </w:r>
        <w:r w:rsidRPr="00C4782F" w:rsidDel="00E6091B">
          <w:delText>does</w:delText>
        </w:r>
        <w:r w:rsidR="00B26DD1" w:rsidDel="00E6091B">
          <w:delText xml:space="preserve"> </w:delText>
        </w:r>
        <w:r w:rsidRPr="00C4782F" w:rsidDel="00E6091B">
          <w:delText>its</w:delText>
        </w:r>
        <w:r w:rsidR="00B26DD1" w:rsidDel="00E6091B">
          <w:delText xml:space="preserve"> </w:delText>
        </w:r>
        <w:r w:rsidRPr="00C4782F" w:rsidDel="00E6091B">
          <w:delText>job</w:delText>
        </w:r>
        <w:r w:rsidR="00B26DD1" w:rsidDel="00E6091B">
          <w:delText xml:space="preserve"> </w:delText>
        </w:r>
        <w:r w:rsidRPr="00C4782F" w:rsidDel="00E6091B">
          <w:delText>well,</w:delText>
        </w:r>
        <w:r w:rsidR="00B26DD1" w:rsidDel="00E6091B">
          <w:delText xml:space="preserve"> </w:delText>
        </w:r>
        <w:r w:rsidRPr="00C4782F" w:rsidDel="00E6091B">
          <w:delText>but</w:delText>
        </w:r>
        <w:r w:rsidR="00B26DD1" w:rsidDel="00E6091B">
          <w:delText xml:space="preserve"> </w:delText>
        </w:r>
        <w:r w:rsidRPr="00C4782F" w:rsidDel="00E6091B">
          <w:delText>that</w:delText>
        </w:r>
        <w:r w:rsidR="00B26DD1" w:rsidDel="00E6091B">
          <w:delText xml:space="preserve"> </w:delText>
        </w:r>
        <w:r w:rsidRPr="00C4782F" w:rsidDel="00E6091B">
          <w:delText>job</w:delText>
        </w:r>
        <w:r w:rsidR="00B26DD1" w:rsidDel="00E6091B">
          <w:delText xml:space="preserve"> </w:delText>
        </w:r>
        <w:r w:rsidRPr="00C4782F" w:rsidDel="00E6091B">
          <w:delText>does</w:delText>
        </w:r>
        <w:r w:rsidR="00B26DD1" w:rsidDel="00E6091B">
          <w:delText xml:space="preserve"> </w:delText>
        </w:r>
        <w:r w:rsidRPr="00C4782F" w:rsidDel="00E6091B">
          <w:delText>not</w:delText>
        </w:r>
        <w:r w:rsidR="00B26DD1" w:rsidDel="00E6091B">
          <w:delText xml:space="preserve"> </w:delText>
        </w:r>
        <w:r w:rsidRPr="00C4782F" w:rsidDel="00E6091B">
          <w:delText>include</w:delText>
        </w:r>
        <w:r w:rsidR="00B26DD1" w:rsidDel="00E6091B">
          <w:delText xml:space="preserve"> </w:delText>
        </w:r>
        <w:r w:rsidRPr="00C4782F" w:rsidDel="00E6091B">
          <w:delText>providing</w:delText>
        </w:r>
        <w:r w:rsidR="00B26DD1" w:rsidDel="00E6091B">
          <w:delText xml:space="preserve"> </w:delText>
        </w:r>
        <w:r w:rsidRPr="00C4782F" w:rsidDel="00E6091B">
          <w:delText>services</w:delText>
        </w:r>
        <w:r w:rsidR="00B26DD1" w:rsidDel="00E6091B">
          <w:delText xml:space="preserve"> </w:delText>
        </w:r>
        <w:r w:rsidRPr="00C4782F" w:rsidDel="00E6091B">
          <w:delText>to</w:delText>
        </w:r>
        <w:r w:rsidR="00B26DD1" w:rsidDel="00E6091B">
          <w:delText xml:space="preserve"> </w:delText>
        </w:r>
        <w:r w:rsidRPr="00C4782F" w:rsidDel="00E6091B">
          <w:delText>deal</w:delText>
        </w:r>
        <w:r w:rsidR="00B26DD1" w:rsidDel="00E6091B">
          <w:delText xml:space="preserve"> </w:delText>
        </w:r>
        <w:r w:rsidRPr="00C4782F" w:rsidDel="00E6091B">
          <w:delText>with</w:delText>
        </w:r>
        <w:r w:rsidR="00B26DD1" w:rsidDel="00E6091B">
          <w:delText xml:space="preserve"> </w:delText>
        </w:r>
        <w:r w:rsidRPr="00C4782F" w:rsidDel="00E6091B">
          <w:delText>long-running</w:delText>
        </w:r>
        <w:r w:rsidR="00B26DD1" w:rsidDel="00E6091B">
          <w:delText xml:space="preserve"> </w:delText>
        </w:r>
        <w:r w:rsidRPr="00C4782F" w:rsidDel="00E6091B">
          <w:delText>jobs</w:delText>
        </w:r>
        <w:r w:rsidR="00B26DD1" w:rsidDel="00E6091B">
          <w:delText xml:space="preserve"> </w:delText>
        </w:r>
        <w:r w:rsidRPr="00C4782F" w:rsidDel="00E6091B">
          <w:delText>or</w:delText>
        </w:r>
        <w:r w:rsidR="00B26DD1" w:rsidDel="00E6091B">
          <w:delText xml:space="preserve"> </w:delText>
        </w:r>
        <w:r w:rsidRPr="00C4782F" w:rsidDel="00E6091B">
          <w:delText>jobs</w:delText>
        </w:r>
        <w:r w:rsidR="00B26DD1" w:rsidDel="00E6091B">
          <w:delText xml:space="preserve"> </w:delText>
        </w:r>
        <w:r w:rsidRPr="00C4782F" w:rsidDel="00E6091B">
          <w:delText>that</w:delText>
        </w:r>
        <w:r w:rsidR="00B26DD1" w:rsidDel="00E6091B">
          <w:delText xml:space="preserve"> </w:delText>
        </w:r>
        <w:r w:rsidRPr="00C4782F" w:rsidDel="00E6091B">
          <w:delText>need</w:delText>
        </w:r>
        <w:r w:rsidR="00B26DD1" w:rsidDel="00E6091B">
          <w:delText xml:space="preserve"> </w:delText>
        </w:r>
        <w:r w:rsidRPr="00C4782F" w:rsidDel="00E6091B">
          <w:delText>to</w:delText>
        </w:r>
        <w:r w:rsidR="00B26DD1" w:rsidDel="00E6091B">
          <w:delText xml:space="preserve"> </w:delText>
        </w:r>
        <w:r w:rsidRPr="00C4782F" w:rsidDel="00E6091B">
          <w:delText>be</w:delText>
        </w:r>
        <w:r w:rsidR="00B26DD1" w:rsidDel="00E6091B">
          <w:delText xml:space="preserve"> </w:delText>
        </w:r>
        <w:r w:rsidRPr="00C4782F" w:rsidDel="00E6091B">
          <w:delText>synchronized</w:delText>
        </w:r>
        <w:r w:rsidR="00B26DD1" w:rsidDel="00E6091B">
          <w:delText xml:space="preserve"> </w:delText>
        </w:r>
        <w:r w:rsidRPr="00C4782F" w:rsidDel="00E6091B">
          <w:delText>with</w:delText>
        </w:r>
        <w:r w:rsidR="00B26DD1" w:rsidDel="00E6091B">
          <w:delText xml:space="preserve"> </w:delText>
        </w:r>
        <w:r w:rsidRPr="00C4782F" w:rsidDel="00E6091B">
          <w:delText>the</w:delText>
        </w:r>
        <w:r w:rsidR="00B26DD1" w:rsidDel="00E6091B">
          <w:delText xml:space="preserve"> </w:delText>
        </w:r>
        <w:r w:rsidRPr="00C4782F" w:rsidDel="00E6091B">
          <w:delText>main</w:delText>
        </w:r>
        <w:r w:rsidR="00B26DD1" w:rsidDel="00E6091B">
          <w:delText xml:space="preserve"> </w:delText>
        </w:r>
        <w:r w:rsidRPr="00C4782F" w:rsidDel="00E6091B">
          <w:delText>thread</w:delText>
        </w:r>
        <w:r w:rsidR="00B26DD1" w:rsidDel="00E6091B">
          <w:delText xml:space="preserve"> </w:delText>
        </w:r>
        <w:r w:rsidRPr="00C4782F" w:rsidDel="00E6091B">
          <w:delText>or</w:delText>
        </w:r>
        <w:r w:rsidR="00B26DD1" w:rsidDel="00E6091B">
          <w:delText xml:space="preserve"> </w:delText>
        </w:r>
        <w:r w:rsidRPr="00C4782F" w:rsidDel="00E6091B">
          <w:delText>with</w:delText>
        </w:r>
        <w:r w:rsidR="00B26DD1" w:rsidDel="00E6091B">
          <w:delText xml:space="preserve"> </w:delText>
        </w:r>
        <w:r w:rsidRPr="00C4782F" w:rsidDel="00E6091B">
          <w:delText>one</w:delText>
        </w:r>
        <w:r w:rsidR="00B26DD1" w:rsidDel="00E6091B">
          <w:delText xml:space="preserve"> </w:delText>
        </w:r>
        <w:r w:rsidRPr="00C4782F" w:rsidDel="00E6091B">
          <w:delText>another.</w:delText>
        </w:r>
        <w:r w:rsidR="00B26DD1" w:rsidDel="00E6091B">
          <w:delText xml:space="preserve"> </w:delText>
        </w:r>
        <w:r w:rsidRPr="00C4782F" w:rsidDel="00E6091B">
          <w:delText>What</w:delText>
        </w:r>
        <w:r w:rsidR="00B26DD1" w:rsidDel="00E6091B">
          <w:delText xml:space="preserve"> </w:delText>
        </w:r>
        <w:r w:rsidRPr="00C4782F" w:rsidDel="00E6091B">
          <w:delText>we</w:delText>
        </w:r>
        <w:r w:rsidR="00B26DD1" w:rsidDel="00E6091B">
          <w:delText xml:space="preserve"> </w:delText>
        </w:r>
        <w:r w:rsidRPr="00C4782F" w:rsidDel="00E6091B">
          <w:delText>really</w:delText>
        </w:r>
        <w:r w:rsidR="00B26DD1" w:rsidDel="00E6091B">
          <w:delText xml:space="preserve"> </w:delText>
        </w:r>
        <w:r w:rsidRPr="00C4782F" w:rsidDel="00E6091B">
          <w:delText>need</w:delText>
        </w:r>
        <w:r w:rsidR="00B26DD1" w:rsidDel="00E6091B">
          <w:delText xml:space="preserve"> </w:delText>
        </w:r>
        <w:r w:rsidRPr="00C4782F" w:rsidDel="00E6091B">
          <w:delText>to</w:delText>
        </w:r>
        <w:r w:rsidR="00B26DD1" w:rsidDel="00E6091B">
          <w:delText xml:space="preserve"> </w:delText>
        </w:r>
        <w:r w:rsidRPr="00C4782F" w:rsidDel="00E6091B">
          <w:delText>do</w:delText>
        </w:r>
        <w:r w:rsidR="00B26DD1" w:rsidDel="00E6091B">
          <w:delText xml:space="preserve"> </w:delText>
        </w:r>
        <w:r w:rsidRPr="00C4782F" w:rsidDel="00E6091B">
          <w:delText>is</w:delText>
        </w:r>
        <w:r w:rsidR="00B26DD1" w:rsidDel="00E6091B">
          <w:delText xml:space="preserve"> </w:delText>
        </w:r>
        <w:r w:rsidRPr="00C4782F" w:rsidDel="00E6091B">
          <w:delText>build</w:delText>
        </w:r>
        <w:r w:rsidR="00B26DD1" w:rsidDel="00E6091B">
          <w:delText xml:space="preserve"> </w:delText>
        </w:r>
        <w:r w:rsidRPr="00C4782F" w:rsidDel="00E6091B">
          <w:delText>a</w:delText>
        </w:r>
        <w:r w:rsidR="00B26DD1" w:rsidDel="00E6091B">
          <w:delText xml:space="preserve"> </w:delText>
        </w:r>
        <w:r w:rsidRPr="00C4782F" w:rsidDel="00E6091B">
          <w:delText>higher-level</w:delText>
        </w:r>
        <w:r w:rsidR="00B26DD1" w:rsidDel="00E6091B">
          <w:delText xml:space="preserve"> </w:delText>
        </w:r>
        <w:r w:rsidRPr="00C4782F" w:rsidDel="00E6091B">
          <w:delText>abstraction</w:delText>
        </w:r>
        <w:r w:rsidR="00B26DD1" w:rsidDel="00E6091B">
          <w:delText xml:space="preserve"> </w:delText>
        </w:r>
        <w:r w:rsidRPr="00C4782F" w:rsidDel="00E6091B">
          <w:delText>that</w:delText>
        </w:r>
        <w:r w:rsidR="00B26DD1" w:rsidDel="00E6091B">
          <w:delText xml:space="preserve"> </w:delText>
        </w:r>
        <w:r w:rsidRPr="00C4782F" w:rsidDel="00E6091B">
          <w:delText>can</w:delText>
        </w:r>
        <w:r w:rsidR="00B26DD1" w:rsidDel="00E6091B">
          <w:delText xml:space="preserve"> </w:delText>
        </w:r>
        <w:r w:rsidRPr="00C4782F" w:rsidDel="00E6091B">
          <w:delText>use</w:delText>
        </w:r>
        <w:r w:rsidR="00B26DD1" w:rsidDel="00E6091B">
          <w:delText xml:space="preserve"> </w:delText>
        </w:r>
        <w:r w:rsidRPr="00C4782F" w:rsidDel="00E6091B">
          <w:delText>threads</w:delText>
        </w:r>
        <w:r w:rsidR="00B26DD1" w:rsidDel="00E6091B">
          <w:delText xml:space="preserve"> </w:delText>
        </w:r>
        <w:r w:rsidRPr="00C4782F" w:rsidDel="00E6091B">
          <w:delText>and</w:delText>
        </w:r>
        <w:r w:rsidR="00B26DD1" w:rsidDel="00E6091B">
          <w:delText xml:space="preserve"> </w:delText>
        </w:r>
        <w:r w:rsidRPr="00C4782F" w:rsidDel="00E6091B">
          <w:delText>thread</w:delText>
        </w:r>
        <w:r w:rsidR="00B26DD1" w:rsidDel="00E6091B">
          <w:delText xml:space="preserve"> </w:delText>
        </w:r>
        <w:r w:rsidRPr="00C4782F" w:rsidDel="00E6091B">
          <w:delText>pools</w:delText>
        </w:r>
        <w:r w:rsidR="00B26DD1" w:rsidDel="00E6091B">
          <w:delText xml:space="preserve"> </w:delText>
        </w:r>
        <w:r w:rsidRPr="00C4782F" w:rsidDel="00E6091B">
          <w:delText>as</w:delText>
        </w:r>
        <w:r w:rsidR="00B26DD1" w:rsidDel="00E6091B">
          <w:delText xml:space="preserve"> </w:delText>
        </w:r>
        <w:r w:rsidRPr="00C4782F" w:rsidDel="00E6091B">
          <w:delText>an</w:delText>
        </w:r>
        <w:r w:rsidR="00B26DD1" w:rsidDel="00E6091B">
          <w:delText xml:space="preserve"> </w:delText>
        </w:r>
        <w:r w:rsidRPr="00C4782F" w:rsidDel="00E6091B">
          <w:delText>implementation</w:delText>
        </w:r>
        <w:r w:rsidR="00B26DD1" w:rsidDel="00E6091B">
          <w:delText xml:space="preserve"> </w:delText>
        </w:r>
        <w:r w:rsidRPr="00C4782F" w:rsidDel="00E6091B">
          <w:delText>detail;</w:delText>
        </w:r>
        <w:r w:rsidR="00B26DD1" w:rsidDel="00E6091B">
          <w:delText xml:space="preserve"> </w:delText>
        </w:r>
        <w:r w:rsidRPr="00C4782F" w:rsidDel="00E6091B">
          <w:delText>that</w:delText>
        </w:r>
        <w:r w:rsidR="00B26DD1" w:rsidDel="00E6091B">
          <w:delText xml:space="preserve"> </w:delText>
        </w:r>
        <w:r w:rsidRPr="00C4782F" w:rsidDel="00E6091B">
          <w:delText>abstraction</w:delText>
        </w:r>
        <w:r w:rsidR="00B26DD1" w:rsidDel="00E6091B">
          <w:delText xml:space="preserve"> </w:delText>
        </w:r>
        <w:r w:rsidRPr="00C4782F" w:rsidDel="00E6091B">
          <w:delText>is</w:delText>
        </w:r>
        <w:r w:rsidR="00B26DD1" w:rsidDel="00E6091B">
          <w:delText xml:space="preserve"> </w:delText>
        </w:r>
        <w:r w:rsidRPr="00C4782F" w:rsidDel="00E6091B">
          <w:delText>implemented</w:delText>
        </w:r>
        <w:r w:rsidR="00B26DD1" w:rsidDel="00E6091B">
          <w:delText xml:space="preserve"> </w:delText>
        </w:r>
        <w:r w:rsidRPr="00C4782F" w:rsidDel="00E6091B">
          <w:delText>by</w:delText>
        </w:r>
        <w:r w:rsidR="00B26DD1" w:rsidDel="00E6091B">
          <w:delText xml:space="preserve"> </w:delText>
        </w:r>
        <w:r w:rsidRPr="00C4782F" w:rsidDel="00E6091B">
          <w:delText>the</w:delText>
        </w:r>
        <w:r w:rsidR="00B26DD1" w:rsidDel="00E6091B">
          <w:delText xml:space="preserve"> </w:delText>
        </w:r>
        <w:r w:rsidR="00E10897" w:rsidDel="00E6091B">
          <w:delText>TPL</w:delText>
        </w:r>
        <w:r w:rsidRPr="00C4782F" w:rsidDel="00E6091B">
          <w:delText>,</w:delText>
        </w:r>
        <w:r w:rsidR="00B26DD1" w:rsidDel="00E6091B">
          <w:delText xml:space="preserve"> </w:delText>
        </w:r>
        <w:r w:rsidRPr="00C4782F" w:rsidDel="00E6091B">
          <w:delText>which</w:delText>
        </w:r>
        <w:r w:rsidR="00B26DD1" w:rsidDel="00E6091B">
          <w:delText xml:space="preserve"> </w:delText>
        </w:r>
        <w:r w:rsidRPr="00C4782F" w:rsidDel="00E6091B">
          <w:delText>is</w:delText>
        </w:r>
        <w:r w:rsidR="00B26DD1" w:rsidDel="00E6091B">
          <w:delText xml:space="preserve"> </w:delText>
        </w:r>
        <w:r w:rsidRPr="00C4782F" w:rsidDel="00E6091B">
          <w:delText>the</w:delText>
        </w:r>
        <w:r w:rsidR="00B26DD1" w:rsidDel="00E6091B">
          <w:delText xml:space="preserve"> </w:delText>
        </w:r>
        <w:r w:rsidRPr="00C4782F" w:rsidDel="00E6091B">
          <w:delText>topic</w:delText>
        </w:r>
        <w:r w:rsidR="00B26DD1" w:rsidDel="00E6091B">
          <w:delText xml:space="preserve"> </w:delText>
        </w:r>
        <w:r w:rsidRPr="00C4782F" w:rsidDel="00E6091B">
          <w:delText>of</w:delText>
        </w:r>
        <w:r w:rsidR="00B26DD1" w:rsidDel="00E6091B">
          <w:delText xml:space="preserve"> </w:delText>
        </w:r>
        <w:r w:rsidRPr="00C4782F" w:rsidDel="00E6091B">
          <w:delText>most</w:delText>
        </w:r>
        <w:r w:rsidR="00B26DD1" w:rsidDel="00E6091B">
          <w:delText xml:space="preserve"> </w:delText>
        </w:r>
        <w:r w:rsidRPr="00C4782F" w:rsidDel="00E6091B">
          <w:delText>of</w:delText>
        </w:r>
        <w:r w:rsidR="00B26DD1" w:rsidDel="00E6091B">
          <w:delText xml:space="preserve"> </w:delText>
        </w:r>
        <w:r w:rsidRPr="00C4782F" w:rsidDel="00E6091B">
          <w:delText>the</w:delText>
        </w:r>
        <w:r w:rsidR="00B26DD1" w:rsidDel="00E6091B">
          <w:delText xml:space="preserve"> </w:delText>
        </w:r>
        <w:r w:rsidRPr="00C4782F" w:rsidDel="00E6091B">
          <w:delText>rest</w:delText>
        </w:r>
        <w:r w:rsidR="00B26DD1" w:rsidDel="00E6091B">
          <w:delText xml:space="preserve"> </w:delText>
        </w:r>
        <w:r w:rsidRPr="00C4782F" w:rsidDel="00E6091B">
          <w:delText>of</w:delText>
        </w:r>
        <w:r w:rsidR="00B26DD1" w:rsidDel="00E6091B">
          <w:delText xml:space="preserve"> </w:delText>
        </w:r>
        <w:r w:rsidRPr="00C4782F" w:rsidDel="00E6091B">
          <w:delText>this</w:delText>
        </w:r>
        <w:r w:rsidR="00B26DD1" w:rsidDel="00E6091B">
          <w:delText xml:space="preserve"> </w:delText>
        </w:r>
        <w:r w:rsidRPr="00C4782F" w:rsidDel="00E6091B">
          <w:delText>chapter.</w:delText>
        </w:r>
      </w:del>
    </w:p>
    <w:p w14:paraId="1866CF31" w14:textId="7272FE3C" w:rsidR="00E73B39" w:rsidRPr="00C4782F" w:rsidDel="00E6091B" w:rsidRDefault="00FA3D78" w:rsidP="005E24E0">
      <w:pPr>
        <w:pStyle w:val="CHAPBM"/>
        <w:rPr>
          <w:del w:id="511" w:author="Mark Michaelis" w:date="2020-01-19T08:35:00Z"/>
        </w:rPr>
      </w:pPr>
      <w:del w:id="512" w:author="Mark Michaelis" w:date="2020-01-19T08:35:00Z">
        <w:r w:rsidRPr="00C4782F" w:rsidDel="00E6091B">
          <w:delText>For</w:delText>
        </w:r>
        <w:r w:rsidR="00B26DD1" w:rsidDel="00E6091B">
          <w:delText xml:space="preserve"> </w:delText>
        </w:r>
        <w:r w:rsidRPr="00C4782F" w:rsidDel="00E6091B">
          <w:delText>more</w:delText>
        </w:r>
        <w:r w:rsidR="00B26DD1" w:rsidDel="00E6091B">
          <w:delText xml:space="preserve"> </w:delText>
        </w:r>
        <w:r w:rsidRPr="00C4782F" w:rsidDel="00E6091B">
          <w:delText>details</w:delText>
        </w:r>
        <w:r w:rsidR="00B26DD1" w:rsidDel="00E6091B">
          <w:delText xml:space="preserve"> </w:delText>
        </w:r>
        <w:r w:rsidRPr="00C4782F" w:rsidDel="00E6091B">
          <w:delText>on</w:delText>
        </w:r>
        <w:r w:rsidR="00B26DD1" w:rsidDel="00E6091B">
          <w:delText xml:space="preserve"> </w:delText>
        </w:r>
        <w:r w:rsidRPr="00C4782F" w:rsidDel="00E6091B">
          <w:delText>other</w:delText>
        </w:r>
        <w:r w:rsidR="00B26DD1" w:rsidDel="00E6091B">
          <w:delText xml:space="preserve"> </w:delText>
        </w:r>
        <w:r w:rsidRPr="00C4782F" w:rsidDel="00E6091B">
          <w:delText>techniques</w:delText>
        </w:r>
        <w:r w:rsidR="00B26DD1" w:rsidDel="00E6091B">
          <w:delText xml:space="preserve"> </w:delText>
        </w:r>
        <w:r w:rsidRPr="00C4782F" w:rsidDel="00E6091B">
          <w:delText>for</w:delText>
        </w:r>
        <w:r w:rsidR="00B26DD1" w:rsidDel="00E6091B">
          <w:delText xml:space="preserve"> </w:delText>
        </w:r>
        <w:r w:rsidRPr="00C4782F" w:rsidDel="00E6091B">
          <w:delText>managing</w:delText>
        </w:r>
        <w:r w:rsidR="00B26DD1" w:rsidDel="00E6091B">
          <w:delText xml:space="preserve"> </w:delText>
        </w:r>
        <w:r w:rsidRPr="00C4782F" w:rsidDel="00E6091B">
          <w:delText>worker</w:delText>
        </w:r>
        <w:r w:rsidR="00B26DD1" w:rsidDel="00E6091B">
          <w:delText xml:space="preserve"> </w:delText>
        </w:r>
        <w:r w:rsidRPr="00C4782F" w:rsidDel="00E6091B">
          <w:delText>threads</w:delText>
        </w:r>
        <w:r w:rsidR="00B26DD1" w:rsidDel="00E6091B">
          <w:delText xml:space="preserve"> </w:delText>
        </w:r>
        <w:r w:rsidRPr="00C4782F" w:rsidDel="00E6091B">
          <w:delText>that</w:delText>
        </w:r>
        <w:r w:rsidR="00B26DD1" w:rsidDel="00E6091B">
          <w:delText xml:space="preserve"> </w:delText>
        </w:r>
        <w:r w:rsidRPr="00C4782F" w:rsidDel="00E6091B">
          <w:delText>were</w:delText>
        </w:r>
        <w:r w:rsidR="00B26DD1" w:rsidDel="00E6091B">
          <w:delText xml:space="preserve"> </w:delText>
        </w:r>
        <w:r w:rsidRPr="00C4782F" w:rsidDel="00E6091B">
          <w:delText>commonly</w:delText>
        </w:r>
        <w:r w:rsidR="00B26DD1" w:rsidDel="00E6091B">
          <w:delText xml:space="preserve"> </w:delText>
        </w:r>
        <w:r w:rsidRPr="00C4782F" w:rsidDel="00E6091B">
          <w:delText>used</w:delText>
        </w:r>
        <w:r w:rsidR="00B26DD1" w:rsidDel="00E6091B">
          <w:delText xml:space="preserve"> </w:delText>
        </w:r>
        <w:r w:rsidRPr="00C4782F" w:rsidDel="00E6091B">
          <w:delText>prior</w:delText>
        </w:r>
        <w:r w:rsidR="00B26DD1" w:rsidDel="00E6091B">
          <w:delText xml:space="preserve"> </w:delText>
        </w:r>
        <w:r w:rsidRPr="00C4782F" w:rsidDel="00E6091B">
          <w:delText>to</w:delText>
        </w:r>
        <w:r w:rsidR="00B26DD1" w:rsidDel="00E6091B">
          <w:delText xml:space="preserve"> </w:delText>
        </w:r>
        <w:r w:rsidRPr="00C4782F" w:rsidDel="00E6091B">
          <w:delText>.NET</w:delText>
        </w:r>
        <w:r w:rsidR="00B26DD1" w:rsidDel="00E6091B">
          <w:delText xml:space="preserve"> </w:delText>
        </w:r>
        <w:r w:rsidRPr="00C4782F" w:rsidDel="00E6091B">
          <w:delText>4</w:delText>
        </w:r>
        <w:r w:rsidR="00A0552E" w:rsidDel="00E6091B">
          <w:delText>,</w:delText>
        </w:r>
        <w:r w:rsidR="00B26DD1" w:rsidDel="00E6091B">
          <w:delText xml:space="preserve"> </w:delText>
        </w:r>
        <w:r w:rsidR="00A0552E" w:rsidDel="00E6091B">
          <w:delText>see</w:delText>
        </w:r>
        <w:r w:rsidR="00B26DD1" w:rsidDel="00E6091B">
          <w:delText xml:space="preserve"> </w:delText>
        </w:r>
        <w:r w:rsidR="00042A89" w:rsidRPr="00C4782F" w:rsidDel="00E6091B">
          <w:delText>the</w:delText>
        </w:r>
        <w:r w:rsidR="00B26DD1" w:rsidDel="00E6091B">
          <w:delText xml:space="preserve"> </w:delText>
        </w:r>
        <w:r w:rsidR="00042A89" w:rsidRPr="009F4372" w:rsidDel="00E6091B">
          <w:rPr>
            <w:rStyle w:val="ITAL"/>
          </w:rPr>
          <w:delText>Essential</w:delText>
        </w:r>
        <w:r w:rsidR="00B26DD1" w:rsidRPr="009F4372" w:rsidDel="00E6091B">
          <w:rPr>
            <w:rStyle w:val="ITAL"/>
          </w:rPr>
          <w:delText xml:space="preserve"> </w:delText>
        </w:r>
        <w:r w:rsidR="00042A89" w:rsidRPr="009F4372" w:rsidDel="00E6091B">
          <w:rPr>
            <w:rStyle w:val="ITAL"/>
          </w:rPr>
          <w:delText>C#</w:delText>
        </w:r>
        <w:r w:rsidR="00B26DD1" w:rsidRPr="009F4372" w:rsidDel="00E6091B">
          <w:rPr>
            <w:rStyle w:val="ITAL"/>
          </w:rPr>
          <w:delText xml:space="preserve"> </w:delText>
        </w:r>
        <w:r w:rsidR="00042A89" w:rsidRPr="009F4372" w:rsidDel="00E6091B">
          <w:rPr>
            <w:rStyle w:val="ITAL"/>
          </w:rPr>
          <w:delText>3.0</w:delText>
        </w:r>
        <w:r w:rsidR="00B26DD1" w:rsidDel="00E6091B">
          <w:delText xml:space="preserve"> </w:delText>
        </w:r>
        <w:r w:rsidR="00042A89" w:rsidRPr="00C4782F" w:rsidDel="00E6091B">
          <w:delText>multithreading</w:delText>
        </w:r>
        <w:r w:rsidR="00B26DD1" w:rsidDel="00E6091B">
          <w:delText xml:space="preserve"> </w:delText>
        </w:r>
        <w:r w:rsidR="00042A89" w:rsidRPr="00C4782F" w:rsidDel="00E6091B">
          <w:delText>chapters</w:delText>
        </w:r>
        <w:r w:rsidR="00B26DD1" w:rsidDel="00E6091B">
          <w:delText xml:space="preserve"> </w:delText>
        </w:r>
        <w:r w:rsidR="00042A89" w:rsidRPr="00C4782F" w:rsidDel="00E6091B">
          <w:delText>at</w:delText>
        </w:r>
        <w:r w:rsidR="00B26DD1" w:rsidDel="00E6091B">
          <w:delText xml:space="preserve"> </w:delText>
        </w:r>
        <w:r w:rsidR="00E960C5" w:rsidDel="00E6091B">
          <w:delText>https://</w:delText>
        </w:r>
        <w:r w:rsidR="00042A89" w:rsidRPr="00C4782F" w:rsidDel="00E6091B">
          <w:delText>IntelliTect.com/EssentialCSharp</w:delText>
        </w:r>
        <w:r w:rsidRPr="00C4782F" w:rsidDel="00E6091B">
          <w:delText>.</w:delText>
        </w:r>
      </w:del>
    </w:p>
    <w:p w14:paraId="3B275043" w14:textId="7AAFD89B" w:rsidR="000A26B9" w:rsidRPr="00C57761" w:rsidDel="00E6091B" w:rsidRDefault="000A26B9">
      <w:pPr>
        <w:pStyle w:val="GuidelinesHead"/>
        <w:rPr>
          <w:del w:id="513" w:author="Mark Michaelis" w:date="2020-01-19T08:35:00Z"/>
        </w:rPr>
      </w:pPr>
      <w:del w:id="514" w:author="Mark Michaelis" w:date="2020-01-19T08:35:00Z">
        <w:r w:rsidRPr="00C4782F" w:rsidDel="00E6091B">
          <w:delText>Guidelines</w:delText>
        </w:r>
      </w:del>
    </w:p>
    <w:p w14:paraId="6E3EDC6D" w14:textId="12BB4DE8" w:rsidR="000A26B9" w:rsidRPr="00C4782F" w:rsidDel="00E6091B" w:rsidRDefault="000A26B9" w:rsidP="002F057A">
      <w:pPr>
        <w:pStyle w:val="SF21"/>
        <w:rPr>
          <w:del w:id="515" w:author="Mark Michaelis" w:date="2020-01-19T08:35:00Z"/>
        </w:rPr>
      </w:pPr>
      <w:del w:id="516" w:author="Mark Michaelis" w:date="2020-01-19T08:35:00Z">
        <w:r w:rsidRPr="00A70784" w:rsidDel="00E6091B">
          <w:rPr>
            <w:rStyle w:val="BOLD"/>
          </w:rPr>
          <w:delText>DO</w:delText>
        </w:r>
        <w:r w:rsidR="00B26DD1" w:rsidDel="00E6091B">
          <w:delText xml:space="preserve"> </w:delText>
        </w:r>
        <w:r w:rsidRPr="00C4782F" w:rsidDel="00E6091B">
          <w:delText>use</w:delText>
        </w:r>
        <w:r w:rsidR="00B26DD1" w:rsidDel="00E6091B">
          <w:delText xml:space="preserve"> </w:delText>
        </w:r>
        <w:r w:rsidRPr="00C4782F" w:rsidDel="00E6091B">
          <w:delText>the</w:delText>
        </w:r>
        <w:r w:rsidR="00B26DD1" w:rsidDel="00E6091B">
          <w:delText xml:space="preserve"> </w:delText>
        </w:r>
        <w:r w:rsidRPr="00C4782F" w:rsidDel="00E6091B">
          <w:delText>thread</w:delText>
        </w:r>
        <w:r w:rsidR="00B26DD1" w:rsidDel="00E6091B">
          <w:delText xml:space="preserve"> </w:delText>
        </w:r>
        <w:r w:rsidRPr="00C4782F" w:rsidDel="00E6091B">
          <w:delText>pool</w:delText>
        </w:r>
        <w:r w:rsidR="00B26DD1" w:rsidDel="00E6091B">
          <w:delText xml:space="preserve"> </w:delText>
        </w:r>
        <w:r w:rsidRPr="00C4782F" w:rsidDel="00E6091B">
          <w:delText>to</w:delText>
        </w:r>
        <w:r w:rsidR="00B26DD1" w:rsidDel="00E6091B">
          <w:delText xml:space="preserve"> </w:delText>
        </w:r>
        <w:r w:rsidRPr="00C4782F" w:rsidDel="00E6091B">
          <w:delText>efficiently</w:delText>
        </w:r>
        <w:r w:rsidR="00B26DD1" w:rsidDel="00E6091B">
          <w:delText xml:space="preserve"> </w:delText>
        </w:r>
        <w:r w:rsidRPr="00C4782F" w:rsidDel="00E6091B">
          <w:delText>assign</w:delText>
        </w:r>
        <w:r w:rsidR="00B26DD1" w:rsidDel="00E6091B">
          <w:delText xml:space="preserve"> </w:delText>
        </w:r>
        <w:r w:rsidRPr="00C4782F" w:rsidDel="00E6091B">
          <w:delText>processor</w:delText>
        </w:r>
        <w:r w:rsidR="00B26DD1" w:rsidDel="00E6091B">
          <w:delText xml:space="preserve"> </w:delText>
        </w:r>
        <w:r w:rsidRPr="00C4782F" w:rsidDel="00E6091B">
          <w:delText>time</w:delText>
        </w:r>
        <w:r w:rsidR="00B26DD1" w:rsidDel="00E6091B">
          <w:delText xml:space="preserve"> </w:delText>
        </w:r>
        <w:r w:rsidRPr="00C4782F" w:rsidDel="00E6091B">
          <w:delText>to</w:delText>
        </w:r>
        <w:r w:rsidR="00B26DD1" w:rsidDel="00E6091B">
          <w:delText xml:space="preserve"> </w:delText>
        </w:r>
        <w:r w:rsidRPr="00C4782F" w:rsidDel="00E6091B">
          <w:delText>processor-bound</w:delText>
        </w:r>
        <w:r w:rsidR="00B26DD1" w:rsidDel="00E6091B">
          <w:delText xml:space="preserve"> </w:delText>
        </w:r>
        <w:r w:rsidRPr="00C4782F" w:rsidDel="00E6091B">
          <w:delText>tasks.</w:delText>
        </w:r>
      </w:del>
    </w:p>
    <w:p w14:paraId="7C9B2360" w14:textId="72D365DB" w:rsidR="00E73B39" w:rsidRPr="00C4782F" w:rsidDel="00E6091B" w:rsidRDefault="000A26B9" w:rsidP="002F057A">
      <w:pPr>
        <w:pStyle w:val="SF21"/>
        <w:rPr>
          <w:del w:id="517" w:author="Mark Michaelis" w:date="2020-01-19T08:35:00Z"/>
        </w:rPr>
      </w:pPr>
      <w:del w:id="518" w:author="Mark Michaelis" w:date="2020-01-19T08:35:00Z">
        <w:r w:rsidRPr="00647A75" w:rsidDel="00E6091B">
          <w:rPr>
            <w:rStyle w:val="BOLD"/>
          </w:rPr>
          <w:delText>AVOID</w:delText>
        </w:r>
        <w:r w:rsidR="00B26DD1" w:rsidDel="00E6091B">
          <w:delText xml:space="preserve"> </w:delText>
        </w:r>
        <w:r w:rsidRPr="00C4782F" w:rsidDel="00E6091B">
          <w:delText>allocating</w:delText>
        </w:r>
        <w:r w:rsidR="00B26DD1" w:rsidDel="00E6091B">
          <w:delText xml:space="preserve"> </w:delText>
        </w:r>
        <w:r w:rsidRPr="00C4782F" w:rsidDel="00E6091B">
          <w:delText>a</w:delText>
        </w:r>
        <w:r w:rsidR="00B26DD1" w:rsidDel="00E6091B">
          <w:delText xml:space="preserve"> </w:delText>
        </w:r>
        <w:r w:rsidRPr="00C4782F" w:rsidDel="00E6091B">
          <w:delText>pooled</w:delText>
        </w:r>
        <w:r w:rsidR="00B26DD1" w:rsidDel="00E6091B">
          <w:delText xml:space="preserve"> </w:delText>
        </w:r>
        <w:r w:rsidRPr="00C4782F" w:rsidDel="00E6091B">
          <w:delText>worker</w:delText>
        </w:r>
        <w:r w:rsidR="00B26DD1" w:rsidDel="00E6091B">
          <w:delText xml:space="preserve"> </w:delText>
        </w:r>
        <w:r w:rsidRPr="00C4782F" w:rsidDel="00E6091B">
          <w:delText>thread</w:delText>
        </w:r>
        <w:r w:rsidR="00B26DD1" w:rsidDel="00E6091B">
          <w:delText xml:space="preserve"> </w:delText>
        </w:r>
        <w:r w:rsidRPr="00C4782F" w:rsidDel="00E6091B">
          <w:delText>to</w:delText>
        </w:r>
        <w:r w:rsidR="00B26DD1" w:rsidDel="00E6091B">
          <w:delText xml:space="preserve"> </w:delText>
        </w:r>
        <w:r w:rsidRPr="00C4782F" w:rsidDel="00E6091B">
          <w:delText>a</w:delText>
        </w:r>
        <w:r w:rsidR="00B26DD1" w:rsidDel="00E6091B">
          <w:delText xml:space="preserve"> </w:delText>
        </w:r>
        <w:r w:rsidRPr="00C4782F" w:rsidDel="00E6091B">
          <w:delText>task</w:delText>
        </w:r>
        <w:r w:rsidR="00B26DD1" w:rsidDel="00E6091B">
          <w:delText xml:space="preserve"> </w:delText>
        </w:r>
        <w:r w:rsidRPr="00C4782F" w:rsidDel="00E6091B">
          <w:delText>that</w:delText>
        </w:r>
        <w:r w:rsidR="00B26DD1" w:rsidDel="00E6091B">
          <w:delText xml:space="preserve"> </w:delText>
        </w:r>
        <w:r w:rsidRPr="00C4782F" w:rsidDel="00E6091B">
          <w:delText>is</w:delText>
        </w:r>
        <w:r w:rsidR="00B26DD1" w:rsidDel="00E6091B">
          <w:delText xml:space="preserve"> </w:delText>
        </w:r>
        <w:r w:rsidRPr="00C4782F" w:rsidDel="00E6091B">
          <w:delText>I/O</w:delText>
        </w:r>
        <w:r w:rsidR="00B26DD1" w:rsidDel="00E6091B">
          <w:delText xml:space="preserve"> </w:delText>
        </w:r>
        <w:r w:rsidRPr="00C4782F" w:rsidDel="00E6091B">
          <w:delText>bound</w:delText>
        </w:r>
        <w:r w:rsidR="00B26DD1" w:rsidDel="00E6091B">
          <w:delText xml:space="preserve"> </w:delText>
        </w:r>
        <w:r w:rsidRPr="00C4782F" w:rsidDel="00E6091B">
          <w:delText>or</w:delText>
        </w:r>
        <w:r w:rsidR="00B26DD1" w:rsidDel="00E6091B">
          <w:delText xml:space="preserve"> </w:delText>
        </w:r>
        <w:r w:rsidRPr="00C4782F" w:rsidDel="00E6091B">
          <w:delText>long-running;</w:delText>
        </w:r>
        <w:r w:rsidR="00B26DD1" w:rsidDel="00E6091B">
          <w:delText xml:space="preserve"> </w:delText>
        </w:r>
        <w:r w:rsidRPr="00C4782F" w:rsidDel="00E6091B">
          <w:delText>use</w:delText>
        </w:r>
        <w:r w:rsidR="00B26DD1" w:rsidDel="00E6091B">
          <w:delText xml:space="preserve"> </w:delText>
        </w:r>
        <w:r w:rsidRPr="00C4782F" w:rsidDel="00E6091B">
          <w:delText>TPL</w:delText>
        </w:r>
        <w:r w:rsidR="00B26DD1" w:rsidDel="00E6091B">
          <w:delText xml:space="preserve"> </w:delText>
        </w:r>
        <w:r w:rsidRPr="00C4782F" w:rsidDel="00E6091B">
          <w:delText>instead.</w:delText>
        </w:r>
      </w:del>
    </w:p>
    <w:p w14:paraId="66A91BB9" w14:textId="7569F822" w:rsidR="00E76240" w:rsidRPr="00C4782F" w:rsidRDefault="00FA3D78" w:rsidP="00E24D0C">
      <w:pPr>
        <w:pStyle w:val="CHAPBMPD"/>
      </w:pPr>
      <w:r w:rsidRPr="002B6F24">
        <w:t>***</w:t>
      </w:r>
      <w:r w:rsidR="000A26B9">
        <w:t>COMP:</w:t>
      </w:r>
      <w:r w:rsidR="00B26DD1">
        <w:t xml:space="preserve"> </w:t>
      </w:r>
      <w:r w:rsidR="000A26B9">
        <w:t>Insert</w:t>
      </w:r>
      <w:r w:rsidR="00B26DD1">
        <w:t xml:space="preserve"> </w:t>
      </w:r>
      <w:r w:rsidR="000A26B9">
        <w:t>“Begin</w:t>
      </w:r>
      <w:r w:rsidR="00B26DD1">
        <w:t xml:space="preserve"> </w:t>
      </w:r>
      <w:r w:rsidR="000A26B9">
        <w:t>4.0”</w:t>
      </w:r>
      <w:r w:rsidR="00B26DD1">
        <w:t xml:space="preserve"> </w:t>
      </w:r>
      <w:r w:rsidR="00423432">
        <w:t>tab</w:t>
      </w:r>
    </w:p>
    <w:p w14:paraId="0099802C" w14:textId="124623B8" w:rsidR="00E73B39" w:rsidRPr="00C4782F" w:rsidRDefault="00FA3D78" w:rsidP="00DF4A1F">
      <w:pPr>
        <w:pStyle w:val="H1"/>
      </w:pPr>
      <w:bookmarkStart w:id="519" w:name="_Toc38470391"/>
      <w:r w:rsidRPr="00C4782F">
        <w:t>Asynchronous</w:t>
      </w:r>
      <w:r w:rsidR="00B26DD1">
        <w:t xml:space="preserve"> </w:t>
      </w:r>
      <w:r w:rsidRPr="00C4782F">
        <w:t>Tasks</w:t>
      </w:r>
      <w:bookmarkEnd w:id="519"/>
    </w:p>
    <w:p w14:paraId="1BD6C40B" w14:textId="69EC7B09" w:rsidR="00E73B39" w:rsidRPr="00C4782F" w:rsidRDefault="00FA3D78" w:rsidP="00DF4A1F">
      <w:pPr>
        <w:pStyle w:val="HEADFIRST"/>
      </w:pPr>
      <w:r w:rsidRPr="00C4782F">
        <w:t>Multithreaded</w:t>
      </w:r>
      <w:r w:rsidR="00B26DD1">
        <w:t xml:space="preserve"> </w:t>
      </w:r>
      <w:r w:rsidRPr="00C4782F">
        <w:t>programming</w:t>
      </w:r>
      <w:r w:rsidR="00B26DD1">
        <w:t xml:space="preserve"> </w:t>
      </w:r>
      <w:r w:rsidRPr="00C4782F">
        <w:t>includes</w:t>
      </w:r>
      <w:r w:rsidR="00B26DD1">
        <w:t xml:space="preserve"> </w:t>
      </w:r>
      <w:r w:rsidRPr="00C4782F">
        <w:t>the</w:t>
      </w:r>
      <w:r w:rsidR="00B26DD1">
        <w:t xml:space="preserve"> </w:t>
      </w:r>
      <w:r w:rsidRPr="00C4782F">
        <w:t>following</w:t>
      </w:r>
      <w:r w:rsidR="00B26DD1">
        <w:t xml:space="preserve"> </w:t>
      </w:r>
      <w:r w:rsidRPr="00C4782F">
        <w:t>complexities</w:t>
      </w:r>
      <w:r w:rsidR="00A0552E">
        <w:t>:</w:t>
      </w:r>
    </w:p>
    <w:p w14:paraId="192BAC59" w14:textId="417122D0" w:rsidR="00E73B39" w:rsidRPr="00C4782F" w:rsidRDefault="004E2BF6" w:rsidP="00700263">
      <w:pPr>
        <w:pStyle w:val="NLFIRST"/>
      </w:pPr>
      <w:r w:rsidRPr="004E2BF6">
        <w:t>1.</w:t>
      </w:r>
      <w:r w:rsidRPr="004E2BF6">
        <w:tab/>
      </w:r>
      <w:r w:rsidR="00FA3D78" w:rsidRPr="009F4372">
        <w:rPr>
          <w:rStyle w:val="ITAL"/>
        </w:rPr>
        <w:t>Monitoring</w:t>
      </w:r>
      <w:r w:rsidR="00B26DD1" w:rsidRPr="009F4372">
        <w:rPr>
          <w:rStyle w:val="ITAL"/>
        </w:rPr>
        <w:t xml:space="preserve"> </w:t>
      </w:r>
      <w:r w:rsidR="00FA3D78" w:rsidRPr="009F4372">
        <w:rPr>
          <w:rStyle w:val="ITAL"/>
        </w:rPr>
        <w:t>an</w:t>
      </w:r>
      <w:r w:rsidR="00B26DD1" w:rsidRPr="009F4372">
        <w:rPr>
          <w:rStyle w:val="ITAL"/>
        </w:rPr>
        <w:t xml:space="preserve"> </w:t>
      </w:r>
      <w:r w:rsidR="00FA3D78" w:rsidRPr="009F4372">
        <w:rPr>
          <w:rStyle w:val="ITAL"/>
        </w:rPr>
        <w:t>asynchronous</w:t>
      </w:r>
      <w:r w:rsidR="00B26DD1" w:rsidRPr="009F4372">
        <w:rPr>
          <w:rStyle w:val="ITAL"/>
        </w:rPr>
        <w:t xml:space="preserve"> </w:t>
      </w:r>
      <w:r w:rsidR="00FA3D78" w:rsidRPr="009F4372">
        <w:rPr>
          <w:rStyle w:val="ITAL"/>
        </w:rPr>
        <w:t>operation</w:t>
      </w:r>
      <w:r w:rsidR="00B26DD1" w:rsidRPr="009F4372">
        <w:rPr>
          <w:rStyle w:val="ITAL"/>
        </w:rPr>
        <w:t xml:space="preserve"> </w:t>
      </w:r>
      <w:r w:rsidR="00FA3D78" w:rsidRPr="009F4372">
        <w:rPr>
          <w:rStyle w:val="ITAL"/>
        </w:rPr>
        <w:t>state</w:t>
      </w:r>
      <w:r w:rsidR="00B26DD1" w:rsidRPr="009F4372">
        <w:rPr>
          <w:rStyle w:val="ITAL"/>
        </w:rPr>
        <w:t xml:space="preserve"> </w:t>
      </w:r>
      <w:r w:rsidR="00FA3D78" w:rsidRPr="009F4372">
        <w:rPr>
          <w:rStyle w:val="ITAL"/>
        </w:rPr>
        <w:t>for</w:t>
      </w:r>
      <w:r w:rsidR="00B26DD1" w:rsidRPr="009F4372">
        <w:rPr>
          <w:rStyle w:val="ITAL"/>
        </w:rPr>
        <w:t xml:space="preserve"> </w:t>
      </w:r>
      <w:r w:rsidR="00FA3D78" w:rsidRPr="009F4372">
        <w:rPr>
          <w:rStyle w:val="ITAL"/>
        </w:rPr>
        <w:t>completion:</w:t>
      </w:r>
      <w:r w:rsidR="00B26DD1">
        <w:t xml:space="preserve"> </w:t>
      </w:r>
      <w:r w:rsidR="00FA3D78" w:rsidRPr="00C4782F">
        <w:t>This</w:t>
      </w:r>
      <w:r w:rsidR="00B26DD1">
        <w:t xml:space="preserve"> </w:t>
      </w:r>
      <w:r w:rsidR="00FA3D78" w:rsidRPr="00C4782F">
        <w:t>includes</w:t>
      </w:r>
      <w:r w:rsidR="00B26DD1">
        <w:t xml:space="preserve"> </w:t>
      </w:r>
      <w:r w:rsidR="00FA3D78" w:rsidRPr="00C4782F">
        <w:t>determining</w:t>
      </w:r>
      <w:r w:rsidR="00B26DD1">
        <w:t xml:space="preserve"> </w:t>
      </w:r>
      <w:r w:rsidR="00FA3D78" w:rsidRPr="00C4782F">
        <w:t>when</w:t>
      </w:r>
      <w:r w:rsidR="00B26DD1">
        <w:t xml:space="preserve"> </w:t>
      </w:r>
      <w:r w:rsidR="00FA3D78" w:rsidRPr="00C4782F">
        <w:t>an</w:t>
      </w:r>
      <w:r w:rsidR="00B26DD1">
        <w:t xml:space="preserve"> </w:t>
      </w:r>
      <w:r w:rsidR="00FA3D78" w:rsidRPr="00C4782F">
        <w:t>asynchronous</w:t>
      </w:r>
      <w:r w:rsidR="00B26DD1">
        <w:t xml:space="preserve"> </w:t>
      </w:r>
      <w:r w:rsidR="00FA3D78" w:rsidRPr="00C4782F">
        <w:t>operation</w:t>
      </w:r>
      <w:r w:rsidR="00B26DD1">
        <w:t xml:space="preserve"> </w:t>
      </w:r>
      <w:r w:rsidR="00FA3D78" w:rsidRPr="00C4782F">
        <w:t>has</w:t>
      </w:r>
      <w:r w:rsidR="00B26DD1">
        <w:t xml:space="preserve"> </w:t>
      </w:r>
      <w:r w:rsidR="00FA3D78" w:rsidRPr="00C4782F">
        <w:t>completed,</w:t>
      </w:r>
      <w:r w:rsidR="00B26DD1">
        <w:t xml:space="preserve"> </w:t>
      </w:r>
      <w:r w:rsidR="00FA3D78" w:rsidRPr="00C4782F">
        <w:t>preferably</w:t>
      </w:r>
      <w:r w:rsidR="00B26DD1">
        <w:t xml:space="preserve"> </w:t>
      </w:r>
      <w:r w:rsidR="00FA3D78" w:rsidRPr="00C4782F">
        <w:t>not</w:t>
      </w:r>
      <w:r w:rsidR="00B26DD1">
        <w:t xml:space="preserve"> </w:t>
      </w:r>
      <w:r w:rsidR="00FA3D78" w:rsidRPr="00C4782F">
        <w:t>by</w:t>
      </w:r>
      <w:r w:rsidR="00B26DD1">
        <w:t xml:space="preserve"> </w:t>
      </w:r>
      <w:r w:rsidR="00FA3D78" w:rsidRPr="00C4782F">
        <w:t>polling</w:t>
      </w:r>
      <w:r w:rsidR="00B26DD1">
        <w:t xml:space="preserve"> </w:t>
      </w:r>
      <w:r w:rsidR="00FA3D78" w:rsidRPr="00C4782F">
        <w:t>the</w:t>
      </w:r>
      <w:r w:rsidR="00B26DD1">
        <w:t xml:space="preserve"> </w:t>
      </w:r>
      <w:r w:rsidR="00FA3D78" w:rsidRPr="00C4782F">
        <w:t>thread’s</w:t>
      </w:r>
      <w:r w:rsidR="00B26DD1">
        <w:t xml:space="preserve"> </w:t>
      </w:r>
      <w:r w:rsidR="00FA3D78" w:rsidRPr="00C4782F">
        <w:t>state</w:t>
      </w:r>
      <w:r w:rsidR="00B26DD1">
        <w:t xml:space="preserve"> </w:t>
      </w:r>
      <w:r w:rsidR="00FA3D78" w:rsidRPr="00C4782F">
        <w:t>or</w:t>
      </w:r>
      <w:r w:rsidR="00B26DD1">
        <w:t xml:space="preserve"> </w:t>
      </w:r>
      <w:r w:rsidR="00FA3D78" w:rsidRPr="00C4782F">
        <w:t>by</w:t>
      </w:r>
      <w:r w:rsidR="00B26DD1">
        <w:t xml:space="preserve"> </w:t>
      </w:r>
      <w:r w:rsidR="00FA3D78" w:rsidRPr="00C4782F">
        <w:t>blocking</w:t>
      </w:r>
      <w:r w:rsidR="00B26DD1">
        <w:t xml:space="preserve"> </w:t>
      </w:r>
      <w:r w:rsidR="00FA3D78" w:rsidRPr="00C4782F">
        <w:t>and</w:t>
      </w:r>
      <w:r w:rsidR="00B26DD1">
        <w:t xml:space="preserve"> </w:t>
      </w:r>
      <w:r w:rsidR="00FA3D78" w:rsidRPr="00C4782F">
        <w:t>waiting.</w:t>
      </w:r>
    </w:p>
    <w:p w14:paraId="3B7F82D9" w14:textId="59CB4F86" w:rsidR="00E73B39" w:rsidRPr="00C4782F" w:rsidRDefault="004E2BF6" w:rsidP="00700263">
      <w:pPr>
        <w:pStyle w:val="NLMID"/>
      </w:pPr>
      <w:r w:rsidRPr="004E2BF6">
        <w:t>2.</w:t>
      </w:r>
      <w:r w:rsidRPr="004E2BF6">
        <w:tab/>
      </w:r>
      <w:r w:rsidR="00FA3D78" w:rsidRPr="009F4372">
        <w:rPr>
          <w:rStyle w:val="ITAL"/>
        </w:rPr>
        <w:t>Thread</w:t>
      </w:r>
      <w:r w:rsidR="00B26DD1" w:rsidRPr="009F4372">
        <w:rPr>
          <w:rStyle w:val="ITAL"/>
        </w:rPr>
        <w:t xml:space="preserve"> </w:t>
      </w:r>
      <w:r w:rsidR="00FA3D78" w:rsidRPr="009F4372">
        <w:rPr>
          <w:rStyle w:val="ITAL"/>
        </w:rPr>
        <w:t>pooling:</w:t>
      </w:r>
      <w:r w:rsidR="00B26DD1">
        <w:t xml:space="preserve"> </w:t>
      </w:r>
      <w:r w:rsidR="00FA3D78" w:rsidRPr="00C4782F">
        <w:t>This</w:t>
      </w:r>
      <w:r w:rsidR="00B26DD1">
        <w:t xml:space="preserve"> </w:t>
      </w:r>
      <w:r w:rsidR="00FA3D78" w:rsidRPr="00C4782F">
        <w:t>avoids</w:t>
      </w:r>
      <w:r w:rsidR="00B26DD1">
        <w:t xml:space="preserve"> </w:t>
      </w:r>
      <w:r w:rsidR="00FA3D78" w:rsidRPr="00C4782F">
        <w:t>the</w:t>
      </w:r>
      <w:r w:rsidR="00B26DD1">
        <w:t xml:space="preserve"> </w:t>
      </w:r>
      <w:r w:rsidR="00FA3D78" w:rsidRPr="00C4782F">
        <w:t>significant</w:t>
      </w:r>
      <w:r w:rsidR="00B26DD1">
        <w:t xml:space="preserve"> </w:t>
      </w:r>
      <w:r w:rsidR="00FA3D78" w:rsidRPr="00C4782F">
        <w:t>cost</w:t>
      </w:r>
      <w:r w:rsidR="00B26DD1">
        <w:t xml:space="preserve"> </w:t>
      </w:r>
      <w:r w:rsidR="00FA3D78" w:rsidRPr="00C4782F">
        <w:t>of</w:t>
      </w:r>
      <w:r w:rsidR="00B26DD1">
        <w:t xml:space="preserve"> </w:t>
      </w:r>
      <w:r w:rsidR="00FA3D78" w:rsidRPr="00C4782F">
        <w:t>starting</w:t>
      </w:r>
      <w:r w:rsidR="00B26DD1">
        <w:t xml:space="preserve"> </w:t>
      </w:r>
      <w:r w:rsidR="00FA3D78" w:rsidRPr="00C4782F">
        <w:t>and</w:t>
      </w:r>
      <w:r w:rsidR="00B26DD1">
        <w:t xml:space="preserve"> </w:t>
      </w:r>
      <w:r w:rsidR="00FA3D78" w:rsidRPr="00C4782F">
        <w:t>tearing</w:t>
      </w:r>
      <w:r w:rsidR="00B26DD1">
        <w:t xml:space="preserve"> </w:t>
      </w:r>
      <w:r w:rsidR="00FA3D78" w:rsidRPr="00C4782F">
        <w:t>down</w:t>
      </w:r>
      <w:r w:rsidR="00B26DD1">
        <w:t xml:space="preserve"> </w:t>
      </w:r>
      <w:r w:rsidR="00FA3D78" w:rsidRPr="00C4782F">
        <w:t>threads.</w:t>
      </w:r>
      <w:r w:rsidR="00B26DD1">
        <w:t xml:space="preserve"> </w:t>
      </w:r>
      <w:r w:rsidR="00FA3D78" w:rsidRPr="00C4782F">
        <w:t>In</w:t>
      </w:r>
      <w:r w:rsidR="00B26DD1">
        <w:t xml:space="preserve"> </w:t>
      </w:r>
      <w:r w:rsidR="00FA3D78" w:rsidRPr="00C4782F">
        <w:t>addition,</w:t>
      </w:r>
      <w:r w:rsidR="00B26DD1">
        <w:t xml:space="preserve"> </w:t>
      </w:r>
      <w:r w:rsidR="00FA3D78" w:rsidRPr="00C4782F">
        <w:t>thread</w:t>
      </w:r>
      <w:r w:rsidR="00B26DD1">
        <w:t xml:space="preserve"> </w:t>
      </w:r>
      <w:r w:rsidR="00FA3D78" w:rsidRPr="00C4782F">
        <w:t>pooling</w:t>
      </w:r>
      <w:r w:rsidR="00B26DD1">
        <w:t xml:space="preserve"> </w:t>
      </w:r>
      <w:r w:rsidR="00FA3D78" w:rsidRPr="00C4782F">
        <w:t>avoids</w:t>
      </w:r>
      <w:r w:rsidR="00B26DD1">
        <w:t xml:space="preserve"> </w:t>
      </w:r>
      <w:r w:rsidR="00FA3D78" w:rsidRPr="00C4782F">
        <w:t>the</w:t>
      </w:r>
      <w:r w:rsidR="00B26DD1">
        <w:t xml:space="preserve"> </w:t>
      </w:r>
      <w:r w:rsidR="00FA3D78" w:rsidRPr="00C4782F">
        <w:t>creation</w:t>
      </w:r>
      <w:r w:rsidR="00B26DD1">
        <w:t xml:space="preserve"> </w:t>
      </w:r>
      <w:r w:rsidR="00FA3D78" w:rsidRPr="00C4782F">
        <w:t>of</w:t>
      </w:r>
      <w:r w:rsidR="00B26DD1">
        <w:t xml:space="preserve"> </w:t>
      </w:r>
      <w:r w:rsidR="00FA3D78" w:rsidRPr="00C4782F">
        <w:t>too</w:t>
      </w:r>
      <w:r w:rsidR="00B26DD1">
        <w:t xml:space="preserve"> </w:t>
      </w:r>
      <w:r w:rsidR="00FA3D78" w:rsidRPr="00C4782F">
        <w:t>many</w:t>
      </w:r>
      <w:r w:rsidR="00B26DD1">
        <w:t xml:space="preserve"> </w:t>
      </w:r>
      <w:r w:rsidR="00FA3D78" w:rsidRPr="00C4782F">
        <w:t>threads,</w:t>
      </w:r>
      <w:r w:rsidR="00B26DD1">
        <w:t xml:space="preserve"> </w:t>
      </w:r>
      <w:r w:rsidR="00FA3D78" w:rsidRPr="00C4782F">
        <w:t>such</w:t>
      </w:r>
      <w:r w:rsidR="00B26DD1">
        <w:t xml:space="preserve"> </w:t>
      </w:r>
      <w:r w:rsidR="00FA3D78" w:rsidRPr="00C4782F">
        <w:t>that</w:t>
      </w:r>
      <w:r w:rsidR="00B26DD1">
        <w:t xml:space="preserve"> </w:t>
      </w:r>
      <w:r w:rsidR="00FA3D78" w:rsidRPr="00C4782F">
        <w:t>the</w:t>
      </w:r>
      <w:r w:rsidR="00B26DD1">
        <w:t xml:space="preserve"> </w:t>
      </w:r>
      <w:r w:rsidR="00FA3D78" w:rsidRPr="00C4782F">
        <w:t>system</w:t>
      </w:r>
      <w:r w:rsidR="00B26DD1">
        <w:t xml:space="preserve"> </w:t>
      </w:r>
      <w:r w:rsidR="00FA3D78" w:rsidRPr="00C4782F">
        <w:t>spends</w:t>
      </w:r>
      <w:r w:rsidR="00B26DD1">
        <w:t xml:space="preserve"> </w:t>
      </w:r>
      <w:r w:rsidR="00FA3D78" w:rsidRPr="00C4782F">
        <w:t>more</w:t>
      </w:r>
      <w:r w:rsidR="00B26DD1">
        <w:t xml:space="preserve"> </w:t>
      </w:r>
      <w:r w:rsidR="00FA3D78" w:rsidRPr="00C4782F">
        <w:t>time</w:t>
      </w:r>
      <w:r w:rsidR="00B26DD1">
        <w:t xml:space="preserve"> </w:t>
      </w:r>
      <w:r w:rsidR="00FA3D78" w:rsidRPr="00C4782F">
        <w:t>switching</w:t>
      </w:r>
      <w:r w:rsidR="00B26DD1">
        <w:t xml:space="preserve"> </w:t>
      </w:r>
      <w:r w:rsidR="00FA3D78" w:rsidRPr="00C4782F">
        <w:t>threads</w:t>
      </w:r>
      <w:r w:rsidR="00B26DD1">
        <w:t xml:space="preserve"> </w:t>
      </w:r>
      <w:r w:rsidR="00FA3D78" w:rsidRPr="00C4782F">
        <w:t>than</w:t>
      </w:r>
      <w:r w:rsidR="00B26DD1">
        <w:t xml:space="preserve"> </w:t>
      </w:r>
      <w:r w:rsidR="00FA3D78" w:rsidRPr="00C4782F">
        <w:t>running</w:t>
      </w:r>
      <w:r w:rsidR="00B26DD1">
        <w:t xml:space="preserve"> </w:t>
      </w:r>
      <w:r w:rsidR="00FA3D78" w:rsidRPr="00C4782F">
        <w:t>them.</w:t>
      </w:r>
    </w:p>
    <w:p w14:paraId="25CB9CFB" w14:textId="78B93DAF" w:rsidR="00E73B39" w:rsidRPr="00C4782F" w:rsidRDefault="004E2BF6" w:rsidP="00700263">
      <w:pPr>
        <w:pStyle w:val="NLMID"/>
      </w:pPr>
      <w:r w:rsidRPr="004E2BF6">
        <w:t>3.</w:t>
      </w:r>
      <w:r w:rsidRPr="004E2BF6">
        <w:tab/>
      </w:r>
      <w:r w:rsidR="00FA3D78" w:rsidRPr="0019718D">
        <w:rPr>
          <w:rStyle w:val="ITAL"/>
        </w:rPr>
        <w:t>Avoiding</w:t>
      </w:r>
      <w:r w:rsidR="00B26DD1" w:rsidRPr="0019718D">
        <w:rPr>
          <w:rStyle w:val="ITAL"/>
        </w:rPr>
        <w:t xml:space="preserve"> </w:t>
      </w:r>
      <w:r w:rsidR="00FA3D78" w:rsidRPr="0019718D">
        <w:rPr>
          <w:rStyle w:val="ITAL"/>
        </w:rPr>
        <w:t>deadlock</w:t>
      </w:r>
      <w:r w:rsidR="00FA3D78" w:rsidRPr="009F4372">
        <w:rPr>
          <w:rStyle w:val="ITAL"/>
        </w:rPr>
        <w:t>s:</w:t>
      </w:r>
      <w:r w:rsidR="00B26DD1">
        <w:t xml:space="preserve"> </w:t>
      </w:r>
      <w:r w:rsidR="00FA3D78" w:rsidRPr="00C4782F">
        <w:t>This</w:t>
      </w:r>
      <w:r w:rsidR="00B26DD1">
        <w:t xml:space="preserve"> </w:t>
      </w:r>
      <w:r w:rsidR="00FA3D78" w:rsidRPr="00C4782F">
        <w:t>involves</w:t>
      </w:r>
      <w:r w:rsidR="00B26DD1">
        <w:t xml:space="preserve"> </w:t>
      </w:r>
      <w:r w:rsidR="00FA3D78" w:rsidRPr="00C4782F">
        <w:t>preventing</w:t>
      </w:r>
      <w:r w:rsidR="00B26DD1">
        <w:t xml:space="preserve"> </w:t>
      </w:r>
      <w:r w:rsidR="00FA3D78" w:rsidRPr="00C4782F">
        <w:t>the</w:t>
      </w:r>
      <w:r w:rsidR="00B26DD1">
        <w:t xml:space="preserve"> </w:t>
      </w:r>
      <w:r w:rsidR="00FA3D78" w:rsidRPr="00C4782F">
        <w:t>occurrence</w:t>
      </w:r>
      <w:r w:rsidR="00B26DD1">
        <w:t xml:space="preserve"> </w:t>
      </w:r>
      <w:r w:rsidR="00FA3D78" w:rsidRPr="00C4782F">
        <w:t>of</w:t>
      </w:r>
      <w:r w:rsidR="00B26DD1">
        <w:t xml:space="preserve"> </w:t>
      </w:r>
      <w:r w:rsidR="00FA3D78" w:rsidRPr="00C4782F">
        <w:t>deadlocks</w:t>
      </w:r>
      <w:r w:rsidR="00B26DD1">
        <w:t xml:space="preserve"> </w:t>
      </w:r>
      <w:r w:rsidR="00FA3D78" w:rsidRPr="00C4782F">
        <w:t>while</w:t>
      </w:r>
      <w:r w:rsidR="00B26DD1">
        <w:t xml:space="preserve"> </w:t>
      </w:r>
      <w:r w:rsidR="00FA3D78" w:rsidRPr="00C4782F">
        <w:t>attempting</w:t>
      </w:r>
      <w:r w:rsidR="00B26DD1">
        <w:t xml:space="preserve"> </w:t>
      </w:r>
      <w:r w:rsidR="00FA3D78" w:rsidRPr="00C4782F">
        <w:t>to</w:t>
      </w:r>
      <w:r w:rsidR="00B26DD1">
        <w:t xml:space="preserve"> </w:t>
      </w:r>
      <w:r w:rsidR="00FA3D78" w:rsidRPr="00C4782F">
        <w:t>protect</w:t>
      </w:r>
      <w:r w:rsidR="00B26DD1">
        <w:t xml:space="preserve"> </w:t>
      </w:r>
      <w:r w:rsidR="00FA3D78" w:rsidRPr="00C4782F">
        <w:t>the</w:t>
      </w:r>
      <w:r w:rsidR="00B26DD1">
        <w:t xml:space="preserve"> </w:t>
      </w:r>
      <w:r w:rsidR="00FA3D78" w:rsidRPr="00C4782F">
        <w:t>data</w:t>
      </w:r>
      <w:r w:rsidR="00B26DD1">
        <w:t xml:space="preserve"> </w:t>
      </w:r>
      <w:r w:rsidR="00FA3D78" w:rsidRPr="00C4782F">
        <w:t>from</w:t>
      </w:r>
      <w:r w:rsidR="00B26DD1">
        <w:t xml:space="preserve"> </w:t>
      </w:r>
      <w:r w:rsidR="00FA3D78" w:rsidRPr="00C4782F">
        <w:t>simultaneous</w:t>
      </w:r>
      <w:r w:rsidR="00B26DD1">
        <w:t xml:space="preserve"> </w:t>
      </w:r>
      <w:r w:rsidR="00FA3D78" w:rsidRPr="00C4782F">
        <w:t>access</w:t>
      </w:r>
      <w:r w:rsidR="00B26DD1">
        <w:t xml:space="preserve"> </w:t>
      </w:r>
      <w:r w:rsidR="00FA3D78" w:rsidRPr="00C4782F">
        <w:t>by</w:t>
      </w:r>
      <w:r w:rsidR="00B26DD1">
        <w:t xml:space="preserve"> </w:t>
      </w:r>
      <w:r w:rsidR="00FA3D78" w:rsidRPr="00C4782F">
        <w:t>two</w:t>
      </w:r>
      <w:r w:rsidR="00B26DD1">
        <w:t xml:space="preserve"> </w:t>
      </w:r>
      <w:r w:rsidR="00FA3D78" w:rsidRPr="00C4782F">
        <w:t>different</w:t>
      </w:r>
      <w:r w:rsidR="00B26DD1">
        <w:t xml:space="preserve"> </w:t>
      </w:r>
      <w:r w:rsidR="00FA3D78" w:rsidRPr="00C4782F">
        <w:t>threads.</w:t>
      </w:r>
    </w:p>
    <w:p w14:paraId="0F5218C3" w14:textId="27799E5D" w:rsidR="00E73B39" w:rsidRPr="00C4782F" w:rsidRDefault="004E2BF6" w:rsidP="00700263">
      <w:pPr>
        <w:pStyle w:val="NLLAST"/>
      </w:pPr>
      <w:r w:rsidRPr="004E2BF6">
        <w:t>4.</w:t>
      </w:r>
      <w:r w:rsidRPr="004E2BF6">
        <w:tab/>
      </w:r>
      <w:r w:rsidR="00FA3D78" w:rsidRPr="0019718D">
        <w:rPr>
          <w:rStyle w:val="ITAL"/>
        </w:rPr>
        <w:t>Providing</w:t>
      </w:r>
      <w:r w:rsidR="00B26DD1" w:rsidRPr="0019718D">
        <w:rPr>
          <w:rStyle w:val="ITAL"/>
        </w:rPr>
        <w:t xml:space="preserve"> </w:t>
      </w:r>
      <w:r w:rsidR="00FA3D78" w:rsidRPr="0019718D">
        <w:rPr>
          <w:rStyle w:val="ITAL"/>
        </w:rPr>
        <w:t>atomicity</w:t>
      </w:r>
      <w:r w:rsidR="00B26DD1" w:rsidRPr="0019718D">
        <w:rPr>
          <w:rStyle w:val="ITAL"/>
        </w:rPr>
        <w:t xml:space="preserve"> </w:t>
      </w:r>
      <w:r w:rsidR="00FA3D78" w:rsidRPr="0019718D">
        <w:rPr>
          <w:rStyle w:val="ITAL"/>
        </w:rPr>
        <w:t>across</w:t>
      </w:r>
      <w:r w:rsidR="00B26DD1" w:rsidRPr="0019718D">
        <w:rPr>
          <w:rStyle w:val="ITAL"/>
        </w:rPr>
        <w:t xml:space="preserve"> </w:t>
      </w:r>
      <w:r w:rsidR="00FA3D78" w:rsidRPr="0019718D">
        <w:rPr>
          <w:rStyle w:val="ITAL"/>
        </w:rPr>
        <w:t>operations</w:t>
      </w:r>
      <w:r w:rsidR="00B26DD1" w:rsidRPr="0019718D">
        <w:rPr>
          <w:rStyle w:val="ITAL"/>
        </w:rPr>
        <w:t xml:space="preserve"> </w:t>
      </w:r>
      <w:r w:rsidR="00FA3D78" w:rsidRPr="0019718D">
        <w:rPr>
          <w:rStyle w:val="ITAL"/>
        </w:rPr>
        <w:t>and</w:t>
      </w:r>
      <w:r w:rsidR="00B26DD1" w:rsidRPr="0019718D">
        <w:rPr>
          <w:rStyle w:val="ITAL"/>
        </w:rPr>
        <w:t xml:space="preserve"> </w:t>
      </w:r>
      <w:r w:rsidR="00FA3D78" w:rsidRPr="0019718D">
        <w:rPr>
          <w:rStyle w:val="ITAL"/>
        </w:rPr>
        <w:t>synchronizing</w:t>
      </w:r>
      <w:r w:rsidR="00B26DD1" w:rsidRPr="0019718D">
        <w:rPr>
          <w:rStyle w:val="ITAL"/>
        </w:rPr>
        <w:t xml:space="preserve"> </w:t>
      </w:r>
      <w:r w:rsidR="00FA3D78" w:rsidRPr="0019718D">
        <w:rPr>
          <w:rStyle w:val="ITAL"/>
        </w:rPr>
        <w:t>data</w:t>
      </w:r>
      <w:r w:rsidR="00B26DD1" w:rsidRPr="0019718D">
        <w:rPr>
          <w:rStyle w:val="ITAL"/>
        </w:rPr>
        <w:t xml:space="preserve"> </w:t>
      </w:r>
      <w:r w:rsidR="00FA3D78" w:rsidRPr="0019718D">
        <w:rPr>
          <w:rStyle w:val="ITAL"/>
        </w:rPr>
        <w:t>access:</w:t>
      </w:r>
      <w:r w:rsidR="00B26DD1">
        <w:t xml:space="preserve"> </w:t>
      </w:r>
      <w:r w:rsidR="00FA3D78" w:rsidRPr="00C4782F">
        <w:t>Adding</w:t>
      </w:r>
      <w:r w:rsidR="00B26DD1">
        <w:t xml:space="preserve"> </w:t>
      </w:r>
      <w:r w:rsidR="00FA3D78" w:rsidRPr="00C4782F">
        <w:t>synchronization</w:t>
      </w:r>
      <w:r w:rsidR="00B26DD1">
        <w:t xml:space="preserve"> </w:t>
      </w:r>
      <w:r w:rsidR="00FA3D78" w:rsidRPr="00C4782F">
        <w:t>around</w:t>
      </w:r>
      <w:r w:rsidR="00B26DD1">
        <w:t xml:space="preserve"> </w:t>
      </w:r>
      <w:r w:rsidR="00FA3D78" w:rsidRPr="00C4782F">
        <w:t>groups</w:t>
      </w:r>
      <w:r w:rsidR="00B26DD1">
        <w:t xml:space="preserve"> </w:t>
      </w:r>
      <w:r w:rsidR="00FA3D78" w:rsidRPr="00C4782F">
        <w:t>of</w:t>
      </w:r>
      <w:r w:rsidR="00B26DD1">
        <w:t xml:space="preserve"> </w:t>
      </w:r>
      <w:r w:rsidR="00FA3D78" w:rsidRPr="00C4782F">
        <w:t>operations</w:t>
      </w:r>
      <w:r w:rsidR="00B26DD1">
        <w:t xml:space="preserve"> </w:t>
      </w:r>
      <w:r w:rsidR="00FA3D78" w:rsidRPr="00C4782F">
        <w:t>ensures</w:t>
      </w:r>
      <w:r w:rsidR="00B26DD1">
        <w:t xml:space="preserve"> </w:t>
      </w:r>
      <w:r w:rsidR="00FA3D78" w:rsidRPr="00C4782F">
        <w:t>that</w:t>
      </w:r>
      <w:r w:rsidR="00B26DD1">
        <w:t xml:space="preserve"> </w:t>
      </w:r>
      <w:r w:rsidR="00FA3D78" w:rsidRPr="00C4782F">
        <w:t>operations</w:t>
      </w:r>
      <w:r w:rsidR="00B26DD1">
        <w:t xml:space="preserve"> </w:t>
      </w:r>
      <w:r w:rsidR="00FA3D78" w:rsidRPr="00C4782F">
        <w:t>execute</w:t>
      </w:r>
      <w:r w:rsidR="00B26DD1">
        <w:t xml:space="preserve"> </w:t>
      </w:r>
      <w:r w:rsidR="00FA3D78" w:rsidRPr="00C4782F">
        <w:t>as</w:t>
      </w:r>
      <w:r w:rsidR="00B26DD1">
        <w:t xml:space="preserve"> </w:t>
      </w:r>
      <w:r w:rsidR="00FA3D78" w:rsidRPr="00C4782F">
        <w:t>a</w:t>
      </w:r>
      <w:r w:rsidR="00B26DD1">
        <w:t xml:space="preserve"> </w:t>
      </w:r>
      <w:r w:rsidR="00FA3D78" w:rsidRPr="00C4782F">
        <w:t>single</w:t>
      </w:r>
      <w:r w:rsidR="00B26DD1">
        <w:t xml:space="preserve"> </w:t>
      </w:r>
      <w:r w:rsidR="00FA3D78" w:rsidRPr="00C4782F">
        <w:t>unit</w:t>
      </w:r>
      <w:r w:rsidR="00B26DD1">
        <w:t xml:space="preserve"> </w:t>
      </w:r>
      <w:r w:rsidR="00FA3D78" w:rsidRPr="00C4782F">
        <w:t>and</w:t>
      </w:r>
      <w:r w:rsidR="00B26DD1">
        <w:t xml:space="preserve"> </w:t>
      </w:r>
      <w:r w:rsidR="00FA3D78" w:rsidRPr="00C4782F">
        <w:t>that</w:t>
      </w:r>
      <w:r w:rsidR="00B26DD1">
        <w:t xml:space="preserve"> </w:t>
      </w:r>
      <w:r w:rsidR="00FA3D78" w:rsidRPr="00C4782F">
        <w:t>they</w:t>
      </w:r>
      <w:r w:rsidR="00B26DD1">
        <w:t xml:space="preserve"> </w:t>
      </w:r>
      <w:r w:rsidR="00FA3D78" w:rsidRPr="00C4782F">
        <w:t>are</w:t>
      </w:r>
      <w:r w:rsidR="00B26DD1">
        <w:t xml:space="preserve"> </w:t>
      </w:r>
      <w:r w:rsidR="00FA3D78" w:rsidRPr="00C4782F">
        <w:t>appropriately</w:t>
      </w:r>
      <w:r w:rsidR="00B26DD1">
        <w:t xml:space="preserve"> </w:t>
      </w:r>
      <w:r w:rsidR="00FA3D78" w:rsidRPr="00C4782F">
        <w:t>interrupted</w:t>
      </w:r>
      <w:r w:rsidR="00B26DD1">
        <w:t xml:space="preserve"> </w:t>
      </w:r>
      <w:r w:rsidR="00FA3D78" w:rsidRPr="00C4782F">
        <w:t>by</w:t>
      </w:r>
      <w:r w:rsidR="00B26DD1">
        <w:t xml:space="preserve"> </w:t>
      </w:r>
      <w:r w:rsidR="00FA3D78" w:rsidRPr="00C4782F">
        <w:t>another</w:t>
      </w:r>
      <w:r w:rsidR="00B26DD1">
        <w:t xml:space="preserve"> </w:t>
      </w:r>
      <w:r w:rsidR="00FA3D78" w:rsidRPr="00C4782F">
        <w:t>thread.</w:t>
      </w:r>
      <w:r w:rsidR="00B26DD1">
        <w:t xml:space="preserve"> </w:t>
      </w:r>
      <w:r w:rsidR="00FA3D78" w:rsidRPr="00C4782F">
        <w:t>Locking</w:t>
      </w:r>
      <w:r w:rsidR="00B26DD1">
        <w:t xml:space="preserve"> </w:t>
      </w:r>
      <w:r w:rsidR="00FA3D78" w:rsidRPr="00C4782F">
        <w:t>is</w:t>
      </w:r>
      <w:r w:rsidR="00B26DD1">
        <w:t xml:space="preserve"> </w:t>
      </w:r>
      <w:r w:rsidR="00FA3D78" w:rsidRPr="00C4782F">
        <w:t>provided</w:t>
      </w:r>
      <w:r w:rsidR="00B26DD1">
        <w:t xml:space="preserve"> </w:t>
      </w:r>
      <w:r w:rsidR="00FA3D78" w:rsidRPr="00C4782F">
        <w:t>so</w:t>
      </w:r>
      <w:r w:rsidR="00B26DD1">
        <w:t xml:space="preserve"> </w:t>
      </w:r>
      <w:r w:rsidR="00FA3D78" w:rsidRPr="00C4782F">
        <w:t>that</w:t>
      </w:r>
      <w:r w:rsidR="00B26DD1">
        <w:t xml:space="preserve"> </w:t>
      </w:r>
      <w:r w:rsidR="00FA3D78" w:rsidRPr="00C4782F">
        <w:t>two</w:t>
      </w:r>
      <w:r w:rsidR="00B26DD1">
        <w:t xml:space="preserve"> </w:t>
      </w:r>
      <w:r w:rsidR="00FA3D78" w:rsidRPr="00C4782F">
        <w:t>different</w:t>
      </w:r>
      <w:r w:rsidR="00B26DD1">
        <w:t xml:space="preserve"> </w:t>
      </w:r>
      <w:r w:rsidR="00FA3D78" w:rsidRPr="00C4782F">
        <w:t>threads</w:t>
      </w:r>
      <w:r w:rsidR="00B26DD1">
        <w:t xml:space="preserve"> </w:t>
      </w:r>
      <w:r w:rsidR="00FA3D78" w:rsidRPr="00C4782F">
        <w:t>do</w:t>
      </w:r>
      <w:r w:rsidR="00B26DD1">
        <w:t xml:space="preserve"> </w:t>
      </w:r>
      <w:r w:rsidR="00FA3D78" w:rsidRPr="00C4782F">
        <w:t>not</w:t>
      </w:r>
      <w:r w:rsidR="00B26DD1">
        <w:t xml:space="preserve"> </w:t>
      </w:r>
      <w:r w:rsidR="00FA3D78" w:rsidRPr="00C4782F">
        <w:t>access</w:t>
      </w:r>
      <w:r w:rsidR="00B26DD1">
        <w:t xml:space="preserve"> </w:t>
      </w:r>
      <w:r w:rsidR="00FA3D78" w:rsidRPr="00C4782F">
        <w:t>the</w:t>
      </w:r>
      <w:r w:rsidR="00B26DD1">
        <w:t xml:space="preserve"> </w:t>
      </w:r>
      <w:r w:rsidR="00FA3D78" w:rsidRPr="00C4782F">
        <w:t>data</w:t>
      </w:r>
      <w:r w:rsidR="00B26DD1">
        <w:t xml:space="preserve"> </w:t>
      </w:r>
      <w:r w:rsidR="00FA3D78" w:rsidRPr="00C4782F">
        <w:t>simultaneously.</w:t>
      </w:r>
    </w:p>
    <w:p w14:paraId="2B13B6F6" w14:textId="658EA7D8" w:rsidR="007D221C" w:rsidRDefault="00FA3D78" w:rsidP="005E24E0">
      <w:pPr>
        <w:pStyle w:val="CHAPBM"/>
        <w:rPr>
          <w:ins w:id="520" w:author="Mark Michaelis" w:date="2020-04-13T10:27:00Z"/>
        </w:rPr>
      </w:pPr>
      <w:r w:rsidRPr="00C4782F">
        <w:t>Furthermore,</w:t>
      </w:r>
      <w:r w:rsidR="00B26DD1">
        <w:t xml:space="preserve"> </w:t>
      </w:r>
      <w:r w:rsidRPr="00C4782F">
        <w:t>anytime</w:t>
      </w:r>
      <w:r w:rsidR="00B26DD1">
        <w:t xml:space="preserve"> </w:t>
      </w:r>
      <w:r w:rsidRPr="00C4782F">
        <w:t>a</w:t>
      </w:r>
      <w:r w:rsidR="00B26DD1">
        <w:t xml:space="preserve"> </w:t>
      </w:r>
      <w:r w:rsidRPr="00C4782F">
        <w:t>method</w:t>
      </w:r>
      <w:r w:rsidR="00B26DD1">
        <w:t xml:space="preserve"> </w:t>
      </w:r>
      <w:r w:rsidRPr="00C4782F">
        <w:t>is</w:t>
      </w:r>
      <w:r w:rsidR="00B26DD1">
        <w:t xml:space="preserve"> </w:t>
      </w:r>
      <w:r w:rsidRPr="00C4782F">
        <w:t>long</w:t>
      </w:r>
      <w:r w:rsidR="00B26DD1">
        <w:t xml:space="preserve"> </w:t>
      </w:r>
      <w:r w:rsidRPr="00C4782F">
        <w:t>running,</w:t>
      </w:r>
      <w:r w:rsidR="00B26DD1">
        <w:t xml:space="preserve"> </w:t>
      </w:r>
      <w:r w:rsidRPr="00C4782F">
        <w:t>multithreaded</w:t>
      </w:r>
      <w:r w:rsidR="00B26DD1">
        <w:t xml:space="preserve"> </w:t>
      </w:r>
      <w:r w:rsidRPr="00C4782F">
        <w:t>programming</w:t>
      </w:r>
      <w:r w:rsidR="00B26DD1">
        <w:t xml:space="preserve"> </w:t>
      </w:r>
      <w:r w:rsidR="00A0552E">
        <w:t>will</w:t>
      </w:r>
      <w:r w:rsidR="00B26DD1">
        <w:t xml:space="preserve"> </w:t>
      </w:r>
      <w:r w:rsidR="00A0552E">
        <w:t>probably</w:t>
      </w:r>
      <w:r w:rsidR="00B26DD1">
        <w:t xml:space="preserve"> </w:t>
      </w:r>
      <w:r w:rsidRPr="00C4782F">
        <w:t>be</w:t>
      </w:r>
      <w:r w:rsidR="00B26DD1">
        <w:t xml:space="preserve"> </w:t>
      </w:r>
      <w:r w:rsidRPr="00C4782F">
        <w:t>required—</w:t>
      </w:r>
      <w:r w:rsidR="00A0552E">
        <w:t>that</w:t>
      </w:r>
      <w:r w:rsidR="00B26DD1">
        <w:t xml:space="preserve"> </w:t>
      </w:r>
      <w:r w:rsidR="00A0552E">
        <w:t>is,</w:t>
      </w:r>
      <w:r w:rsidR="00B26DD1">
        <w:t xml:space="preserve"> </w:t>
      </w:r>
      <w:r w:rsidRPr="00C4782F">
        <w:t>invoking</w:t>
      </w:r>
      <w:r w:rsidR="00B26DD1">
        <w:t xml:space="preserve"> </w:t>
      </w:r>
      <w:r w:rsidRPr="00C4782F">
        <w:t>the</w:t>
      </w:r>
      <w:r w:rsidR="00B26DD1">
        <w:t xml:space="preserve"> </w:t>
      </w:r>
      <w:r w:rsidRPr="00C4782F">
        <w:t>long-running</w:t>
      </w:r>
      <w:r w:rsidR="00B26DD1">
        <w:t xml:space="preserve"> </w:t>
      </w:r>
      <w:r w:rsidRPr="00C4782F">
        <w:t>method</w:t>
      </w:r>
      <w:r w:rsidR="00B26DD1">
        <w:t xml:space="preserve"> </w:t>
      </w:r>
      <w:r w:rsidRPr="00C4782F">
        <w:t>asynchronously.</w:t>
      </w:r>
      <w:r w:rsidR="00B26DD1">
        <w:t xml:space="preserve"> </w:t>
      </w:r>
      <w:ins w:id="521" w:author="Mark Michaelis" w:date="2020-04-13T10:27:00Z">
        <w:r w:rsidR="007D221C">
          <w:t xml:space="preserve">Unfortunately, multi-threaded programming prior to C# 5.0 required </w:t>
        </w:r>
      </w:ins>
      <w:ins w:id="522" w:author="Mark Michaelis" w:date="2020-04-13T10:28:00Z">
        <w:r w:rsidR="004A482D">
          <w:t>using</w:t>
        </w:r>
      </w:ins>
      <w:ins w:id="523" w:author="Mark Michaelis" w:date="2020-04-13T10:27:00Z">
        <w:r w:rsidR="007D221C">
          <w:t xml:space="preserve"> with a relatively low-level </w:t>
        </w:r>
        <w:proofErr w:type="spellStart"/>
        <w:r w:rsidR="007D221C" w:rsidRPr="009C65D4">
          <w:rPr>
            <w:rStyle w:val="CITchapbm"/>
          </w:rPr>
          <w:t>System.Threading.Thread</w:t>
        </w:r>
        <w:proofErr w:type="spellEnd"/>
        <w:r w:rsidR="007D221C">
          <w:t xml:space="preserve"> class that had little in the way of patterns to avoid any of </w:t>
        </w:r>
        <w:proofErr w:type="gramStart"/>
        <w:r w:rsidR="007D221C">
          <w:t>the these</w:t>
        </w:r>
        <w:proofErr w:type="gramEnd"/>
        <w:r w:rsidR="007D221C">
          <w:t xml:space="preserve"> complexities.</w:t>
        </w:r>
      </w:ins>
    </w:p>
    <w:p w14:paraId="5B8CA091" w14:textId="3B9ECE43" w:rsidR="0073083B" w:rsidDel="009717DC" w:rsidRDefault="009717DC" w:rsidP="005E24E0">
      <w:pPr>
        <w:pStyle w:val="CHAPBM"/>
        <w:rPr>
          <w:del w:id="524" w:author="Mark Michaelis" w:date="2020-04-13T10:31:00Z"/>
        </w:rPr>
      </w:pPr>
      <w:ins w:id="525" w:author="Mark Michaelis" w:date="2020-04-13T10:31:00Z">
        <w:r>
          <w:t xml:space="preserve">However, </w:t>
        </w:r>
      </w:ins>
      <w:del w:id="526" w:author="Mark Michaelis" w:date="2020-04-13T10:31:00Z">
        <w:r w:rsidR="00FA3D78" w:rsidRPr="00C4782F" w:rsidDel="009717DC">
          <w:delText>A</w:delText>
        </w:r>
      </w:del>
      <w:ins w:id="527" w:author="Mark Michaelis" w:date="2020-04-13T10:31:00Z">
        <w:r>
          <w:t>a</w:t>
        </w:r>
      </w:ins>
      <w:r w:rsidR="00FA3D78" w:rsidRPr="00C4782F">
        <w:t>s</w:t>
      </w:r>
      <w:r w:rsidR="00B26DD1">
        <w:t xml:space="preserve"> </w:t>
      </w:r>
      <w:r w:rsidR="00FA3D78" w:rsidRPr="00C4782F">
        <w:t>developers</w:t>
      </w:r>
      <w:r w:rsidR="00B26DD1">
        <w:t xml:space="preserve"> </w:t>
      </w:r>
      <w:r w:rsidR="00FA3D78" w:rsidRPr="00C4782F">
        <w:t>wr</w:t>
      </w:r>
      <w:ins w:id="528" w:author="Mark Michaelis" w:date="2020-04-13T10:33:00Z">
        <w:r w:rsidR="003922AD">
          <w:t>o</w:t>
        </w:r>
      </w:ins>
      <w:del w:id="529" w:author="Mark Michaelis" w:date="2020-04-13T10:33:00Z">
        <w:r w:rsidR="00FA3D78" w:rsidRPr="00C4782F" w:rsidDel="003922AD">
          <w:delText>i</w:delText>
        </w:r>
      </w:del>
      <w:r w:rsidR="00FA3D78" w:rsidRPr="00C4782F">
        <w:t>te</w:t>
      </w:r>
      <w:r w:rsidR="00B26DD1">
        <w:t xml:space="preserve"> </w:t>
      </w:r>
      <w:r w:rsidR="00FA3D78" w:rsidRPr="00C4782F">
        <w:t>more</w:t>
      </w:r>
      <w:r w:rsidR="00B26DD1">
        <w:t xml:space="preserve"> </w:t>
      </w:r>
      <w:r w:rsidR="00FA3D78" w:rsidRPr="00C4782F">
        <w:t>multithreaded</w:t>
      </w:r>
      <w:r w:rsidR="00B26DD1">
        <w:t xml:space="preserve"> </w:t>
      </w:r>
      <w:r w:rsidR="00FA3D78" w:rsidRPr="00C4782F">
        <w:t>code,</w:t>
      </w:r>
      <w:r w:rsidR="00B26DD1">
        <w:t xml:space="preserve"> </w:t>
      </w:r>
      <w:r w:rsidR="00FA3D78" w:rsidRPr="00C4782F">
        <w:t>a</w:t>
      </w:r>
      <w:r w:rsidR="00B26DD1">
        <w:t xml:space="preserve"> </w:t>
      </w:r>
      <w:r w:rsidR="00FA3D78" w:rsidRPr="00C4782F">
        <w:t>common</w:t>
      </w:r>
      <w:r w:rsidR="00B26DD1">
        <w:t xml:space="preserve"> </w:t>
      </w:r>
      <w:r w:rsidR="00FA3D78" w:rsidRPr="00C4782F">
        <w:t>set</w:t>
      </w:r>
      <w:r w:rsidR="00B26DD1">
        <w:t xml:space="preserve"> </w:t>
      </w:r>
      <w:r w:rsidR="00FA3D78" w:rsidRPr="00C4782F">
        <w:t>of</w:t>
      </w:r>
      <w:r w:rsidR="00B26DD1">
        <w:t xml:space="preserve"> </w:t>
      </w:r>
      <w:r w:rsidR="00FA3D78" w:rsidRPr="00C4782F">
        <w:t>scenarios</w:t>
      </w:r>
      <w:r w:rsidR="00B26DD1">
        <w:t xml:space="preserve"> </w:t>
      </w:r>
      <w:r w:rsidR="00FA3D78" w:rsidRPr="00C4782F">
        <w:t>and</w:t>
      </w:r>
      <w:r w:rsidR="00B26DD1">
        <w:t xml:space="preserve"> </w:t>
      </w:r>
      <w:r w:rsidR="00FA3D78" w:rsidRPr="00C4782F">
        <w:t>programming</w:t>
      </w:r>
      <w:r w:rsidR="00B26DD1">
        <w:t xml:space="preserve"> </w:t>
      </w:r>
      <w:r w:rsidR="00FA3D78" w:rsidRPr="00C4782F">
        <w:t>patterns</w:t>
      </w:r>
      <w:r w:rsidR="00B26DD1">
        <w:t xml:space="preserve"> </w:t>
      </w:r>
      <w:r w:rsidR="00FA3D78" w:rsidRPr="00C4782F">
        <w:t>for</w:t>
      </w:r>
      <w:r w:rsidR="00B26DD1">
        <w:t xml:space="preserve"> </w:t>
      </w:r>
      <w:r w:rsidR="00FA3D78" w:rsidRPr="00C4782F">
        <w:t>handling</w:t>
      </w:r>
      <w:r w:rsidR="00B26DD1">
        <w:t xml:space="preserve"> </w:t>
      </w:r>
      <w:r w:rsidR="00FA3D78" w:rsidRPr="00C4782F">
        <w:t>those</w:t>
      </w:r>
      <w:r w:rsidR="00B26DD1">
        <w:t xml:space="preserve"> </w:t>
      </w:r>
      <w:r w:rsidR="00FA3D78" w:rsidRPr="00C4782F">
        <w:t>scenarios</w:t>
      </w:r>
      <w:r w:rsidR="00B26DD1">
        <w:t xml:space="preserve"> </w:t>
      </w:r>
      <w:r w:rsidR="00FA3D78" w:rsidRPr="00C4782F">
        <w:t>emerges.</w:t>
      </w:r>
      <w:ins w:id="530" w:author="Mark Michaelis" w:date="2020-04-13T10:32:00Z">
        <w:r w:rsidR="003922AD">
          <w:t xml:space="preserve"> </w:t>
        </w:r>
      </w:ins>
      <w:ins w:id="531" w:author="Mark Michaelis" w:date="2020-04-13T10:33:00Z">
        <w:r w:rsidR="004C3815">
          <w:t xml:space="preserve">And, to simplify the programming model, </w:t>
        </w:r>
      </w:ins>
    </w:p>
    <w:p w14:paraId="3CF8CF90" w14:textId="75043770" w:rsidR="00E73B39" w:rsidRPr="00C4782F" w:rsidRDefault="008A179A" w:rsidP="005E24E0">
      <w:pPr>
        <w:pStyle w:val="CHAPBM"/>
      </w:pPr>
      <w:ins w:id="532" w:author="Mark Michaelis" w:date="2020-04-13T10:26:00Z">
        <w:r>
          <w:t xml:space="preserve">C# 5.0 </w:t>
        </w:r>
      </w:ins>
      <w:ins w:id="533" w:author="Mark Michaelis" w:date="2020-04-13T10:33:00Z">
        <w:r w:rsidR="004C3815">
          <w:t>codified th</w:t>
        </w:r>
      </w:ins>
      <w:ins w:id="534" w:author="Mark Michaelis" w:date="2020-04-13T10:34:00Z">
        <w:r w:rsidR="004C3815">
          <w:t xml:space="preserve">e patterns, </w:t>
        </w:r>
      </w:ins>
      <w:ins w:id="535" w:author="Mark Michaelis" w:date="2020-04-13T10:26:00Z">
        <w:r>
          <w:t>introduc</w:t>
        </w:r>
      </w:ins>
      <w:ins w:id="536" w:author="Mark Michaelis" w:date="2020-04-13T10:34:00Z">
        <w:r w:rsidR="004C3815">
          <w:t>ing</w:t>
        </w:r>
      </w:ins>
      <w:ins w:id="537" w:author="Mark Michaelis" w:date="2020-04-13T10:26:00Z">
        <w:r>
          <w:t xml:space="preserve"> a new threading type </w:t>
        </w:r>
        <w:proofErr w:type="spellStart"/>
        <w:r w:rsidRPr="009C65D4">
          <w:rPr>
            <w:rStyle w:val="CITchapbm"/>
          </w:rPr>
          <w:t>System.Threading.Tasks.Task</w:t>
        </w:r>
      </w:ins>
      <w:proofErr w:type="spellEnd"/>
      <w:ins w:id="538" w:author="Mark Michaelis" w:date="2020-04-13T10:33:00Z">
        <w:r w:rsidR="008D2EB2">
          <w:t xml:space="preserve">, </w:t>
        </w:r>
      </w:ins>
      <w:ins w:id="539" w:author="Mark Michaelis" w:date="2020-04-13T10:26:00Z">
        <w:r>
          <w:t xml:space="preserve">which </w:t>
        </w:r>
      </w:ins>
      <w:ins w:id="540" w:author="Mark Michaelis" w:date="2020-04-13T10:34:00Z">
        <w:r w:rsidR="00DB7393">
          <w:t>greatly</w:t>
        </w:r>
      </w:ins>
      <w:del w:id="541" w:author="Mark Michaelis" w:date="2020-04-13T10:34:00Z">
        <w:r w:rsidR="00FA3D78" w:rsidRPr="00C4782F" w:rsidDel="00DB7393">
          <w:delText>C#</w:delText>
        </w:r>
        <w:r w:rsidR="00B26DD1" w:rsidDel="00DB7393">
          <w:delText xml:space="preserve"> </w:delText>
        </w:r>
        <w:r w:rsidR="00FA3D78" w:rsidRPr="00C4782F" w:rsidDel="00DB7393">
          <w:delText>5.0</w:delText>
        </w:r>
      </w:del>
      <w:r w:rsidR="00B26DD1">
        <w:t xml:space="preserve"> </w:t>
      </w:r>
      <w:r w:rsidR="00FA3D78" w:rsidRPr="00C4782F">
        <w:t>enhanced</w:t>
      </w:r>
      <w:r w:rsidR="00B26DD1">
        <w:t xml:space="preserve"> </w:t>
      </w:r>
      <w:r w:rsidR="00FA3D78" w:rsidRPr="00C4782F">
        <w:t>the</w:t>
      </w:r>
      <w:r w:rsidR="00B26DD1">
        <w:t xml:space="preserve"> </w:t>
      </w:r>
      <w:r w:rsidR="00FA3D78" w:rsidRPr="00C4782F">
        <w:t>programmability</w:t>
      </w:r>
      <w:r w:rsidR="00B26DD1">
        <w:t xml:space="preserve"> </w:t>
      </w:r>
      <w:r w:rsidR="00FA3D78" w:rsidRPr="00C4782F">
        <w:t>of</w:t>
      </w:r>
      <w:r w:rsidR="00B26DD1">
        <w:t xml:space="preserve"> </w:t>
      </w:r>
      <w:r w:rsidR="00FA3D78" w:rsidRPr="00C4782F">
        <w:t>one</w:t>
      </w:r>
      <w:r w:rsidR="00B26DD1">
        <w:t xml:space="preserve"> </w:t>
      </w:r>
      <w:r w:rsidR="00FA3D78" w:rsidRPr="00C4782F">
        <w:t>such</w:t>
      </w:r>
      <w:r w:rsidR="00B26DD1">
        <w:t xml:space="preserve"> </w:t>
      </w:r>
      <w:r w:rsidR="00FA3D78" w:rsidRPr="00C4782F">
        <w:t>pattern—TAP</w:t>
      </w:r>
      <w:ins w:id="542" w:author="Mark Michaelis" w:date="2020-04-13T10:52:00Z">
        <w:r w:rsidR="00FA5371" w:rsidRPr="0099551C">
          <w:rPr>
            <w:rStyle w:val="SUP"/>
          </w:rPr>
          <w:footnoteReference w:id="5"/>
        </w:r>
      </w:ins>
      <w:r w:rsidR="00FA3D78" w:rsidRPr="00C4782F">
        <w:t>—by</w:t>
      </w:r>
      <w:r w:rsidR="00B26DD1">
        <w:t xml:space="preserve"> </w:t>
      </w:r>
      <w:r w:rsidR="00FA3D78" w:rsidRPr="00C4782F">
        <w:t>leveraging</w:t>
      </w:r>
      <w:r w:rsidR="00B26DD1">
        <w:t xml:space="preserve"> </w:t>
      </w:r>
      <w:r w:rsidR="00FA3D78" w:rsidRPr="00C4782F">
        <w:t>the</w:t>
      </w:r>
      <w:r w:rsidR="00B26DD1">
        <w:t xml:space="preserve"> </w:t>
      </w:r>
      <w:r w:rsidR="00FA3D78" w:rsidRPr="00C4782F">
        <w:t>TPL</w:t>
      </w:r>
      <w:ins w:id="545" w:author="Mark Michaelis" w:date="2020-04-13T10:53:00Z">
        <w:r w:rsidR="00227793" w:rsidRPr="0099551C">
          <w:rPr>
            <w:rStyle w:val="SUP"/>
          </w:rPr>
          <w:footnoteReference w:id="6"/>
        </w:r>
      </w:ins>
      <w:r w:rsidR="00B26DD1">
        <w:t xml:space="preserve"> </w:t>
      </w:r>
      <w:r w:rsidR="00FA3D78" w:rsidRPr="00C4782F">
        <w:t>from</w:t>
      </w:r>
      <w:r w:rsidR="00B26DD1">
        <w:t xml:space="preserve"> </w:t>
      </w:r>
      <w:r w:rsidR="00FA3D78" w:rsidRPr="00C4782F">
        <w:t>.NET</w:t>
      </w:r>
      <w:r w:rsidR="00B26DD1">
        <w:t xml:space="preserve"> </w:t>
      </w:r>
      <w:r w:rsidR="00FA3D78" w:rsidRPr="00C4782F">
        <w:t>4.0</w:t>
      </w:r>
      <w:r w:rsidR="00B26DD1">
        <w:t xml:space="preserve"> </w:t>
      </w:r>
      <w:r w:rsidR="00FA3D78" w:rsidRPr="00C4782F">
        <w:t>and</w:t>
      </w:r>
      <w:r w:rsidR="00B26DD1">
        <w:t xml:space="preserve"> </w:t>
      </w:r>
      <w:r w:rsidR="00FA3D78" w:rsidRPr="00C4782F">
        <w:t>enhancing</w:t>
      </w:r>
      <w:r w:rsidR="00B26DD1">
        <w:t xml:space="preserve"> </w:t>
      </w:r>
      <w:r w:rsidR="00FA3D78" w:rsidRPr="00C4782F">
        <w:t>the</w:t>
      </w:r>
      <w:r w:rsidR="00B26DD1">
        <w:t xml:space="preserve"> </w:t>
      </w:r>
      <w:r w:rsidR="00FA3D78" w:rsidRPr="00C4782F">
        <w:t>C#</w:t>
      </w:r>
      <w:r w:rsidR="00B26DD1">
        <w:t xml:space="preserve"> </w:t>
      </w:r>
      <w:r w:rsidR="00FA3D78" w:rsidRPr="00C4782F">
        <w:t>language</w:t>
      </w:r>
      <w:r w:rsidR="00B26DD1">
        <w:t xml:space="preserve"> </w:t>
      </w:r>
      <w:r w:rsidR="00FA3D78" w:rsidRPr="00C4782F">
        <w:t>with</w:t>
      </w:r>
      <w:r w:rsidR="00B26DD1">
        <w:t xml:space="preserve"> </w:t>
      </w:r>
      <w:r w:rsidR="00FA3D78" w:rsidRPr="00C4782F">
        <w:t>new</w:t>
      </w:r>
      <w:r w:rsidR="00B26DD1">
        <w:t xml:space="preserve"> </w:t>
      </w:r>
      <w:r w:rsidR="00FA3D78" w:rsidRPr="00C4782F">
        <w:t>constructs</w:t>
      </w:r>
      <w:r w:rsidR="00B26DD1">
        <w:t xml:space="preserve"> </w:t>
      </w:r>
      <w:r w:rsidR="00FA3D78" w:rsidRPr="00C4782F">
        <w:t>to</w:t>
      </w:r>
      <w:r w:rsidR="00B26DD1">
        <w:t xml:space="preserve"> </w:t>
      </w:r>
      <w:r w:rsidR="00FA3D78" w:rsidRPr="00C4782F">
        <w:t>support</w:t>
      </w:r>
      <w:r w:rsidR="00B26DD1">
        <w:t xml:space="preserve"> </w:t>
      </w:r>
      <w:r w:rsidR="00FA3D78" w:rsidRPr="00C4782F">
        <w:t>it.</w:t>
      </w:r>
      <w:r w:rsidR="00B26DD1">
        <w:t xml:space="preserve"> </w:t>
      </w:r>
      <w:r w:rsidR="00FA3D78" w:rsidRPr="00C4782F">
        <w:t>This</w:t>
      </w:r>
      <w:r w:rsidR="00B26DD1">
        <w:t xml:space="preserve"> </w:t>
      </w:r>
      <w:r w:rsidR="00FA3D78" w:rsidRPr="00C4782F">
        <w:t>and</w:t>
      </w:r>
      <w:r w:rsidR="00B26DD1">
        <w:t xml:space="preserve"> </w:t>
      </w:r>
      <w:r w:rsidR="00FA3D78" w:rsidRPr="00C4782F">
        <w:t>the</w:t>
      </w:r>
      <w:r w:rsidR="00B26DD1">
        <w:t xml:space="preserve"> </w:t>
      </w:r>
      <w:r w:rsidR="00FA3D78" w:rsidRPr="00C4782F">
        <w:t>following</w:t>
      </w:r>
      <w:r w:rsidR="00B26DD1">
        <w:t xml:space="preserve"> </w:t>
      </w:r>
      <w:r w:rsidR="00FA3D78" w:rsidRPr="00C4782F">
        <w:t>section</w:t>
      </w:r>
      <w:r w:rsidR="00B26DD1">
        <w:t xml:space="preserve"> </w:t>
      </w:r>
      <w:r w:rsidR="00FA3D78" w:rsidRPr="00C4782F">
        <w:t>delve</w:t>
      </w:r>
      <w:r w:rsidR="00B26DD1">
        <w:t xml:space="preserve"> </w:t>
      </w:r>
      <w:r w:rsidR="00FA3D78" w:rsidRPr="00C4782F">
        <w:t>into</w:t>
      </w:r>
      <w:r w:rsidR="00B26DD1">
        <w:t xml:space="preserve"> </w:t>
      </w:r>
      <w:r w:rsidR="00FA3D78" w:rsidRPr="00C4782F">
        <w:t>the</w:t>
      </w:r>
      <w:r w:rsidR="00B26DD1">
        <w:t xml:space="preserve"> </w:t>
      </w:r>
      <w:r w:rsidR="00FA3D78" w:rsidRPr="00C4782F">
        <w:t>details</w:t>
      </w:r>
      <w:r w:rsidR="00B26DD1">
        <w:t xml:space="preserve"> </w:t>
      </w:r>
      <w:r w:rsidR="00FA3D78" w:rsidRPr="00C4782F">
        <w:t>of</w:t>
      </w:r>
      <w:r w:rsidR="00B26DD1">
        <w:t xml:space="preserve"> </w:t>
      </w:r>
      <w:r w:rsidR="00FA3D78" w:rsidRPr="00C4782F">
        <w:t>the</w:t>
      </w:r>
      <w:r w:rsidR="00B26DD1">
        <w:t xml:space="preserve"> </w:t>
      </w:r>
      <w:r w:rsidR="00FA3D78" w:rsidRPr="00C4782F">
        <w:t>TPL</w:t>
      </w:r>
      <w:r w:rsidR="00B26DD1">
        <w:t xml:space="preserve"> </w:t>
      </w:r>
      <w:r w:rsidR="00FA3D78" w:rsidRPr="00C4782F">
        <w:t>on</w:t>
      </w:r>
      <w:r w:rsidR="00B26DD1">
        <w:t xml:space="preserve"> </w:t>
      </w:r>
      <w:r w:rsidR="00FA3D78" w:rsidRPr="00C4782F">
        <w:t>its</w:t>
      </w:r>
      <w:r w:rsidR="00B26DD1">
        <w:t xml:space="preserve"> </w:t>
      </w:r>
      <w:r w:rsidR="00FA3D78" w:rsidRPr="00C4782F">
        <w:t>own</w:t>
      </w:r>
      <w:r w:rsidR="00B26DD1">
        <w:t xml:space="preserve"> </w:t>
      </w:r>
      <w:r w:rsidR="00FA3D78" w:rsidRPr="00C4782F">
        <w:t>and</w:t>
      </w:r>
      <w:r w:rsidR="00B26DD1">
        <w:t xml:space="preserve"> </w:t>
      </w:r>
      <w:r w:rsidR="00FA3D78" w:rsidRPr="00C4782F">
        <w:t>then</w:t>
      </w:r>
      <w:r w:rsidR="00B26DD1">
        <w:t xml:space="preserve"> </w:t>
      </w:r>
      <w:r w:rsidR="00FA3D78" w:rsidRPr="00C4782F">
        <w:t>the</w:t>
      </w:r>
      <w:r w:rsidR="00B26DD1">
        <w:t xml:space="preserve"> </w:t>
      </w:r>
      <w:r w:rsidR="00FA3D78" w:rsidRPr="00C4782F">
        <w:t>TPL</w:t>
      </w:r>
      <w:r w:rsidR="00B26DD1">
        <w:t xml:space="preserve"> </w:t>
      </w:r>
      <w:r w:rsidR="00FA3D78" w:rsidRPr="00C4782F">
        <w:t>with</w:t>
      </w:r>
      <w:r w:rsidR="00B26DD1">
        <w:t xml:space="preserve"> </w:t>
      </w:r>
      <w:r w:rsidR="00FA3D78" w:rsidRPr="00C4782F">
        <w:t>the</w:t>
      </w:r>
      <w:r w:rsidR="00B26DD1">
        <w:t xml:space="preserve"> </w:t>
      </w:r>
      <w:r w:rsidR="00FA3D78" w:rsidRPr="009C65D4">
        <w:rPr>
          <w:rStyle w:val="CITchapbm"/>
        </w:rPr>
        <w:t>async</w:t>
      </w:r>
      <w:r w:rsidR="00FA3D78" w:rsidRPr="00C4782F">
        <w:t>/</w:t>
      </w:r>
      <w:r w:rsidR="00FA3D78" w:rsidRPr="009C65D4">
        <w:rPr>
          <w:rStyle w:val="CITchapbm"/>
        </w:rPr>
        <w:t>await</w:t>
      </w:r>
      <w:r w:rsidR="00B26DD1">
        <w:t xml:space="preserve"> </w:t>
      </w:r>
      <w:r w:rsidR="00FA3D78" w:rsidRPr="00C4782F">
        <w:t>contextual</w:t>
      </w:r>
      <w:r w:rsidR="00B26DD1">
        <w:t xml:space="preserve"> </w:t>
      </w:r>
      <w:r w:rsidR="00FA3D78" w:rsidRPr="00C4782F">
        <w:t>keywords</w:t>
      </w:r>
      <w:r w:rsidR="00B26DD1">
        <w:t xml:space="preserve"> </w:t>
      </w:r>
      <w:r w:rsidR="00FA3D78" w:rsidRPr="00C4782F">
        <w:t>that</w:t>
      </w:r>
      <w:r w:rsidR="00B26DD1">
        <w:t xml:space="preserve"> </w:t>
      </w:r>
      <w:r w:rsidR="00FA3D78" w:rsidRPr="00C4782F">
        <w:t>simplify</w:t>
      </w:r>
      <w:r w:rsidR="00B26DD1">
        <w:t xml:space="preserve"> </w:t>
      </w:r>
      <w:r w:rsidR="00FA3D78" w:rsidRPr="00C4782F">
        <w:t>TAP</w:t>
      </w:r>
      <w:r w:rsidR="00B26DD1">
        <w:t xml:space="preserve"> </w:t>
      </w:r>
      <w:r w:rsidR="00FA3D78" w:rsidRPr="00C4782F">
        <w:t>programming.</w:t>
      </w:r>
    </w:p>
    <w:p w14:paraId="303FAEF1" w14:textId="06347495" w:rsidR="00E73B39" w:rsidRPr="00C4782F" w:rsidRDefault="00FA3D78" w:rsidP="00DF4A1F">
      <w:pPr>
        <w:pStyle w:val="H2"/>
      </w:pPr>
      <w:bookmarkStart w:id="547" w:name="_Toc38470392"/>
      <w:del w:id="548" w:author="Mark Michaelis" w:date="2020-04-13T10:54:00Z">
        <w:r w:rsidRPr="00C4782F" w:rsidDel="00403CC0">
          <w:delText>From</w:delText>
        </w:r>
        <w:r w:rsidR="00B26DD1" w:rsidDel="00403CC0">
          <w:delText xml:space="preserve"> </w:delText>
        </w:r>
        <w:r w:rsidRPr="005B7EDE" w:rsidDel="00403CC0">
          <w:rPr>
            <w:rStyle w:val="CITchapbm"/>
          </w:rPr>
          <w:delText>Thread</w:delText>
        </w:r>
        <w:r w:rsidR="00B26DD1" w:rsidDel="00403CC0">
          <w:delText xml:space="preserve"> </w:delText>
        </w:r>
        <w:r w:rsidRPr="00C4782F" w:rsidDel="00403CC0">
          <w:delText>to</w:delText>
        </w:r>
        <w:r w:rsidR="00B26DD1" w:rsidDel="00403CC0">
          <w:delText xml:space="preserve"> </w:delText>
        </w:r>
        <w:r w:rsidRPr="005B7EDE" w:rsidDel="00403CC0">
          <w:rPr>
            <w:rStyle w:val="CITchapbm"/>
          </w:rPr>
          <w:delText>Task</w:delText>
        </w:r>
      </w:del>
      <w:ins w:id="549" w:author="Mark Michaelis" w:date="2020-04-13T10:54:00Z">
        <w:r w:rsidR="00FB2269">
          <w:t xml:space="preserve">Why </w:t>
        </w:r>
        <w:r w:rsidR="005D74C1">
          <w:t>the TPL</w:t>
        </w:r>
      </w:ins>
      <w:ins w:id="550" w:author="Mark Michaelis" w:date="2020-04-13T10:55:00Z">
        <w:r w:rsidR="005D74C1">
          <w:t>?</w:t>
        </w:r>
      </w:ins>
      <w:bookmarkEnd w:id="547"/>
    </w:p>
    <w:p w14:paraId="16270F0C" w14:textId="0CB90658" w:rsidR="0073083B" w:rsidRDefault="00B139F5" w:rsidP="00DF4A1F">
      <w:pPr>
        <w:pStyle w:val="HEADFIRST"/>
      </w:pPr>
      <w:r w:rsidRPr="00C4782F">
        <w:t>Creating</w:t>
      </w:r>
      <w:r w:rsidR="00B26DD1">
        <w:t xml:space="preserve"> </w:t>
      </w:r>
      <w:r w:rsidRPr="00C4782F">
        <w:t>a</w:t>
      </w:r>
      <w:r w:rsidR="00B26DD1">
        <w:t xml:space="preserve"> </w:t>
      </w:r>
      <w:r w:rsidRPr="00C4782F">
        <w:t>thread</w:t>
      </w:r>
      <w:r w:rsidR="00B26DD1">
        <w:t xml:space="preserve"> </w:t>
      </w:r>
      <w:r w:rsidRPr="00C4782F">
        <w:t>is</w:t>
      </w:r>
      <w:r w:rsidR="00B26DD1">
        <w:t xml:space="preserve"> </w:t>
      </w:r>
      <w:r w:rsidRPr="00C4782F">
        <w:t>a</w:t>
      </w:r>
      <w:r w:rsidR="00B26DD1">
        <w:t xml:space="preserve"> </w:t>
      </w:r>
      <w:r w:rsidRPr="00C4782F">
        <w:t>relatively</w:t>
      </w:r>
      <w:r w:rsidR="00B26DD1">
        <w:t xml:space="preserve"> </w:t>
      </w:r>
      <w:r w:rsidRPr="00C4782F">
        <w:t>expensive</w:t>
      </w:r>
      <w:r w:rsidR="00B26DD1">
        <w:t xml:space="preserve"> </w:t>
      </w:r>
      <w:r w:rsidRPr="00C4782F">
        <w:t>operation,</w:t>
      </w:r>
      <w:r w:rsidR="00B26DD1">
        <w:t xml:space="preserve"> </w:t>
      </w:r>
      <w:r w:rsidRPr="00C4782F">
        <w:t>and</w:t>
      </w:r>
      <w:r w:rsidR="00B26DD1">
        <w:t xml:space="preserve"> </w:t>
      </w:r>
      <w:r w:rsidRPr="00C4782F">
        <w:t>each</w:t>
      </w:r>
      <w:r w:rsidR="00B26DD1">
        <w:t xml:space="preserve"> </w:t>
      </w:r>
      <w:r w:rsidRPr="00C4782F">
        <w:t>thread</w:t>
      </w:r>
      <w:r w:rsidR="00B26DD1">
        <w:t xml:space="preserve"> </w:t>
      </w:r>
      <w:r w:rsidRPr="00C4782F">
        <w:t>consumes</w:t>
      </w:r>
      <w:r w:rsidR="00B26DD1">
        <w:t xml:space="preserve"> </w:t>
      </w:r>
      <w:r w:rsidRPr="00C4782F">
        <w:t>a</w:t>
      </w:r>
      <w:r w:rsidR="00B26DD1">
        <w:t xml:space="preserve"> </w:t>
      </w:r>
      <w:r w:rsidRPr="00C4782F">
        <w:t>large</w:t>
      </w:r>
      <w:r w:rsidR="00B26DD1">
        <w:t xml:space="preserve"> </w:t>
      </w:r>
      <w:r w:rsidRPr="00C4782F">
        <w:t>amount</w:t>
      </w:r>
      <w:r w:rsidR="00B26DD1">
        <w:t xml:space="preserve"> </w:t>
      </w:r>
      <w:r w:rsidRPr="00C4782F">
        <w:t>(</w:t>
      </w:r>
      <w:r>
        <w:t>1</w:t>
      </w:r>
      <w:r w:rsidR="00B26DD1">
        <w:t xml:space="preserve"> </w:t>
      </w:r>
      <w:r w:rsidRPr="00C4782F">
        <w:t>megabyte,</w:t>
      </w:r>
      <w:r w:rsidR="00B26DD1">
        <w:t xml:space="preserve"> </w:t>
      </w:r>
      <w:r w:rsidRPr="00C4782F">
        <w:t>by</w:t>
      </w:r>
      <w:r w:rsidR="00B26DD1">
        <w:t xml:space="preserve"> </w:t>
      </w:r>
      <w:r w:rsidRPr="00C4782F">
        <w:t>default</w:t>
      </w:r>
      <w:r w:rsidR="00ED0AD0">
        <w:t>,</w:t>
      </w:r>
      <w:r w:rsidR="00B26DD1">
        <w:t xml:space="preserve"> </w:t>
      </w:r>
      <w:r w:rsidR="00ED0AD0">
        <w:t>on</w:t>
      </w:r>
      <w:r w:rsidR="00B26DD1">
        <w:t xml:space="preserve"> </w:t>
      </w:r>
      <w:r w:rsidR="00ED0AD0">
        <w:t>Windows</w:t>
      </w:r>
      <w:r w:rsidR="00B26DD1">
        <w:t xml:space="preserve"> </w:t>
      </w:r>
      <w:r w:rsidR="00ED0AD0">
        <w:t>for</w:t>
      </w:r>
      <w:r w:rsidR="00B26DD1">
        <w:t xml:space="preserve"> </w:t>
      </w:r>
      <w:r w:rsidR="00ED0AD0">
        <w:t>example</w:t>
      </w:r>
      <w:r w:rsidRPr="00C4782F">
        <w:t>)</w:t>
      </w:r>
      <w:r w:rsidR="00B26DD1">
        <w:t xml:space="preserve"> </w:t>
      </w:r>
      <w:r w:rsidRPr="00C4782F">
        <w:t>of</w:t>
      </w:r>
      <w:r w:rsidR="00B26DD1">
        <w:t xml:space="preserve"> </w:t>
      </w:r>
      <w:r w:rsidRPr="00C4782F">
        <w:t>virtual</w:t>
      </w:r>
      <w:r w:rsidR="00B26DD1">
        <w:t xml:space="preserve"> </w:t>
      </w:r>
      <w:r w:rsidRPr="00C4782F">
        <w:t>memory</w:t>
      </w:r>
      <w:r w:rsidR="00FA3D78" w:rsidRPr="00C4782F">
        <w:t>.</w:t>
      </w:r>
      <w:r w:rsidR="00B26DD1">
        <w:t xml:space="preserve"> </w:t>
      </w:r>
      <w:del w:id="551" w:author="Kevin" w:date="2020-04-03T21:29:00Z">
        <w:r w:rsidR="00FA3D78" w:rsidRPr="00C4782F">
          <w:delText>We</w:delText>
        </w:r>
        <w:r w:rsidR="00B26DD1">
          <w:delText xml:space="preserve"> </w:delText>
        </w:r>
        <w:r w:rsidR="00FA3D78" w:rsidRPr="00C4782F">
          <w:delText>saw</w:delText>
        </w:r>
        <w:r w:rsidR="00B26DD1">
          <w:delText xml:space="preserve"> </w:delText>
        </w:r>
        <w:r w:rsidR="00FA3D78" w:rsidRPr="00C4782F">
          <w:delText>earlier</w:delText>
        </w:r>
        <w:r w:rsidR="00B26DD1">
          <w:delText xml:space="preserve"> </w:delText>
        </w:r>
        <w:r w:rsidR="00FA3D78" w:rsidRPr="00C4782F">
          <w:delText>in</w:delText>
        </w:r>
        <w:r w:rsidR="00B26DD1">
          <w:delText xml:space="preserve"> </w:delText>
        </w:r>
        <w:r w:rsidR="00FA3D78" w:rsidRPr="00C4782F">
          <w:delText>this</w:delText>
        </w:r>
        <w:r w:rsidR="00B26DD1">
          <w:delText xml:space="preserve"> </w:delText>
        </w:r>
        <w:r w:rsidR="00FA3D78" w:rsidRPr="00C4782F">
          <w:delText>chapter</w:delText>
        </w:r>
        <w:r w:rsidR="00B26DD1">
          <w:delText xml:space="preserve"> </w:delText>
        </w:r>
        <w:r w:rsidR="00FA3D78" w:rsidRPr="00C4782F">
          <w:delText>that</w:delText>
        </w:r>
        <w:r w:rsidR="00B26DD1">
          <w:delText xml:space="preserve"> </w:delText>
        </w:r>
        <w:r w:rsidR="00FA3D78" w:rsidRPr="00C4782F" w:rsidDel="008B4541">
          <w:delText>i</w:delText>
        </w:r>
      </w:del>
      <w:ins w:id="552" w:author="Kevin" w:date="2020-04-03T21:29:00Z">
        <w:r w:rsidR="008B4541">
          <w:t>I</w:t>
        </w:r>
      </w:ins>
      <w:r w:rsidR="00FA3D78" w:rsidRPr="00C4782F">
        <w:t>t</w:t>
      </w:r>
      <w:r w:rsidR="00B26DD1">
        <w:t xml:space="preserve"> </w:t>
      </w:r>
      <w:r w:rsidR="00FA3D78" w:rsidRPr="00C4782F">
        <w:t>is</w:t>
      </w:r>
      <w:r w:rsidR="00B26DD1">
        <w:t xml:space="preserve"> </w:t>
      </w:r>
      <w:del w:id="553" w:author="Kevin" w:date="2020-04-03T21:29:00Z">
        <w:r w:rsidR="00FA3D78" w:rsidRPr="00C4782F">
          <w:delText>potentially</w:delText>
        </w:r>
        <w:r w:rsidR="00B26DD1" w:rsidDel="006014BD">
          <w:delText xml:space="preserve"> </w:delText>
        </w:r>
      </w:del>
      <w:ins w:id="554" w:author="Kevin" w:date="2020-04-03T21:29:00Z">
        <w:r w:rsidR="006014BD">
          <w:t>likely</w:t>
        </w:r>
        <w:r w:rsidR="00B26DD1">
          <w:t xml:space="preserve"> </w:t>
        </w:r>
      </w:ins>
      <w:r w:rsidR="00FA3D78" w:rsidRPr="00C4782F">
        <w:t>more</w:t>
      </w:r>
      <w:r w:rsidR="00B26DD1">
        <w:t xml:space="preserve"> </w:t>
      </w:r>
      <w:r w:rsidR="00FA3D78" w:rsidRPr="00C4782F">
        <w:t>efficient</w:t>
      </w:r>
      <w:r w:rsidR="00B26DD1">
        <w:t xml:space="preserve"> </w:t>
      </w:r>
      <w:r w:rsidR="00FA3D78" w:rsidRPr="00C4782F">
        <w:t>to</w:t>
      </w:r>
      <w:r w:rsidR="00B26DD1">
        <w:t xml:space="preserve"> </w:t>
      </w:r>
      <w:r w:rsidR="00FA3D78" w:rsidRPr="00C4782F">
        <w:t>use</w:t>
      </w:r>
      <w:r w:rsidR="00B26DD1">
        <w:t xml:space="preserve"> </w:t>
      </w:r>
      <w:r w:rsidR="00FA3D78" w:rsidRPr="00C4782F">
        <w:t>a</w:t>
      </w:r>
      <w:r w:rsidR="00B26DD1">
        <w:t xml:space="preserve"> </w:t>
      </w:r>
      <w:r w:rsidR="00FA3D78" w:rsidRPr="00C4782F">
        <w:t>thread</w:t>
      </w:r>
      <w:r w:rsidR="00B26DD1">
        <w:t xml:space="preserve"> </w:t>
      </w:r>
      <w:r w:rsidR="00FA3D78" w:rsidRPr="00C4782F">
        <w:t>pool</w:t>
      </w:r>
      <w:r w:rsidR="00B26DD1">
        <w:t xml:space="preserve"> </w:t>
      </w:r>
      <w:r w:rsidR="00FA3D78" w:rsidRPr="00C4782F">
        <w:t>to</w:t>
      </w:r>
      <w:r w:rsidR="00B26DD1">
        <w:t xml:space="preserve"> </w:t>
      </w:r>
      <w:r w:rsidR="00FA3D78" w:rsidRPr="00C4782F">
        <w:t>allocate</w:t>
      </w:r>
      <w:r w:rsidR="00B26DD1">
        <w:t xml:space="preserve"> </w:t>
      </w:r>
      <w:r w:rsidR="00FA3D78" w:rsidRPr="00C4782F">
        <w:t>threads</w:t>
      </w:r>
      <w:r w:rsidR="00B26DD1">
        <w:t xml:space="preserve"> </w:t>
      </w:r>
      <w:r w:rsidR="00FA3D78" w:rsidRPr="00C4782F">
        <w:t>when</w:t>
      </w:r>
      <w:r w:rsidR="00B26DD1">
        <w:t xml:space="preserve"> </w:t>
      </w:r>
      <w:r w:rsidR="00FA3D78" w:rsidRPr="00C4782F">
        <w:t>needed,</w:t>
      </w:r>
      <w:r w:rsidR="00B26DD1">
        <w:t xml:space="preserve"> </w:t>
      </w:r>
      <w:r w:rsidR="00FA3D78" w:rsidRPr="00C4782F">
        <w:t>assign</w:t>
      </w:r>
      <w:r w:rsidR="00B26DD1">
        <w:t xml:space="preserve"> </w:t>
      </w:r>
      <w:r w:rsidR="00FA3D78" w:rsidRPr="00C4782F">
        <w:t>asynchronous</w:t>
      </w:r>
      <w:r w:rsidR="00B26DD1">
        <w:t xml:space="preserve"> </w:t>
      </w:r>
      <w:r w:rsidR="00FA3D78" w:rsidRPr="00C4782F">
        <w:t>work</w:t>
      </w:r>
      <w:r w:rsidR="00B26DD1">
        <w:t xml:space="preserve"> </w:t>
      </w:r>
      <w:r w:rsidR="00FA3D78" w:rsidRPr="00C4782F">
        <w:t>to</w:t>
      </w:r>
      <w:r w:rsidR="00B26DD1">
        <w:t xml:space="preserve"> </w:t>
      </w:r>
      <w:r w:rsidR="00FA3D78" w:rsidRPr="00C4782F">
        <w:t>the</w:t>
      </w:r>
      <w:r w:rsidR="00B26DD1">
        <w:t xml:space="preserve"> </w:t>
      </w:r>
      <w:r w:rsidR="00FA3D78" w:rsidRPr="00C4782F">
        <w:t>thread,</w:t>
      </w:r>
      <w:r w:rsidR="00B26DD1">
        <w:t xml:space="preserve"> </w:t>
      </w:r>
      <w:r w:rsidR="00FA3D78" w:rsidRPr="00C4782F">
        <w:t>run</w:t>
      </w:r>
      <w:r w:rsidR="00B26DD1">
        <w:t xml:space="preserve"> </w:t>
      </w:r>
      <w:r w:rsidR="00FA3D78" w:rsidRPr="00C4782F">
        <w:t>the</w:t>
      </w:r>
      <w:r w:rsidR="00B26DD1">
        <w:t xml:space="preserve"> </w:t>
      </w:r>
      <w:r w:rsidR="00FA3D78" w:rsidRPr="00C4782F">
        <w:t>work</w:t>
      </w:r>
      <w:r w:rsidR="00B26DD1">
        <w:t xml:space="preserve"> </w:t>
      </w:r>
      <w:r w:rsidR="00FA3D78" w:rsidRPr="00C4782F">
        <w:t>to</w:t>
      </w:r>
      <w:r w:rsidR="00B26DD1">
        <w:t xml:space="preserve"> </w:t>
      </w:r>
      <w:r w:rsidR="00FA3D78" w:rsidRPr="00C4782F">
        <w:t>completion,</w:t>
      </w:r>
      <w:r w:rsidR="00B26DD1">
        <w:t xml:space="preserve"> </w:t>
      </w:r>
      <w:r w:rsidR="00FA3D78" w:rsidRPr="00C4782F">
        <w:t>and</w:t>
      </w:r>
      <w:r w:rsidR="00B26DD1">
        <w:t xml:space="preserve"> </w:t>
      </w:r>
      <w:r w:rsidR="00FA3D78" w:rsidRPr="00C4782F">
        <w:t>then</w:t>
      </w:r>
      <w:r w:rsidR="00B26DD1">
        <w:t xml:space="preserve"> </w:t>
      </w:r>
      <w:r w:rsidR="00FA3D78" w:rsidRPr="00C4782F">
        <w:t>reuse</w:t>
      </w:r>
      <w:r w:rsidR="00B26DD1">
        <w:t xml:space="preserve"> </w:t>
      </w:r>
      <w:r w:rsidR="00FA3D78" w:rsidRPr="00C4782F">
        <w:t>the</w:t>
      </w:r>
      <w:r w:rsidR="00B26DD1">
        <w:t xml:space="preserve"> </w:t>
      </w:r>
      <w:r w:rsidR="00FA3D78" w:rsidRPr="00C4782F">
        <w:t>thread</w:t>
      </w:r>
      <w:r w:rsidR="00B26DD1">
        <w:t xml:space="preserve"> </w:t>
      </w:r>
      <w:r w:rsidR="00FA3D78" w:rsidRPr="00C4782F">
        <w:t>for</w:t>
      </w:r>
      <w:r w:rsidR="00B26DD1">
        <w:t xml:space="preserve"> </w:t>
      </w:r>
      <w:r w:rsidR="00FA3D78" w:rsidRPr="00C4782F">
        <w:t>subsequent</w:t>
      </w:r>
      <w:r w:rsidR="00B26DD1">
        <w:t xml:space="preserve"> </w:t>
      </w:r>
      <w:r w:rsidR="00FA3D78" w:rsidRPr="00C4782F">
        <w:t>asynchronous</w:t>
      </w:r>
      <w:r w:rsidR="00B26DD1">
        <w:t xml:space="preserve"> </w:t>
      </w:r>
      <w:r w:rsidR="00FA3D78" w:rsidRPr="00C4782F">
        <w:t>work</w:t>
      </w:r>
      <w:r w:rsidR="00B26DD1">
        <w:t xml:space="preserve"> </w:t>
      </w:r>
      <w:r w:rsidR="00FA3D78" w:rsidRPr="00C4782F">
        <w:t>rather</w:t>
      </w:r>
      <w:r w:rsidR="00B26DD1">
        <w:t xml:space="preserve"> </w:t>
      </w:r>
      <w:r w:rsidR="00FA3D78" w:rsidRPr="00C4782F">
        <w:t>than</w:t>
      </w:r>
      <w:r w:rsidR="00B26DD1">
        <w:t xml:space="preserve"> </w:t>
      </w:r>
      <w:r w:rsidR="00FA3D78" w:rsidRPr="00C4782F">
        <w:t>destroying</w:t>
      </w:r>
      <w:r w:rsidR="00B26DD1">
        <w:t xml:space="preserve"> </w:t>
      </w:r>
      <w:r w:rsidR="00FA3D78" w:rsidRPr="00C4782F">
        <w:t>the</w:t>
      </w:r>
      <w:r w:rsidR="00B26DD1">
        <w:t xml:space="preserve"> </w:t>
      </w:r>
      <w:r w:rsidR="00FA3D78" w:rsidRPr="00C4782F">
        <w:t>thread</w:t>
      </w:r>
      <w:r w:rsidR="00B26DD1">
        <w:t xml:space="preserve"> </w:t>
      </w:r>
      <w:r w:rsidR="00FA3D78" w:rsidRPr="00C4782F">
        <w:t>when</w:t>
      </w:r>
      <w:r w:rsidR="00B26DD1">
        <w:t xml:space="preserve"> </w:t>
      </w:r>
      <w:r w:rsidR="00FA3D78" w:rsidRPr="00C4782F">
        <w:t>the</w:t>
      </w:r>
      <w:r w:rsidR="00B26DD1">
        <w:t xml:space="preserve"> </w:t>
      </w:r>
      <w:r w:rsidR="00FA3D78" w:rsidRPr="00C4782F">
        <w:t>work</w:t>
      </w:r>
      <w:r w:rsidR="00B26DD1">
        <w:t xml:space="preserve"> </w:t>
      </w:r>
      <w:r w:rsidR="00FA3D78" w:rsidRPr="00C4782F">
        <w:t>is</w:t>
      </w:r>
      <w:r w:rsidR="00B26DD1">
        <w:t xml:space="preserve"> </w:t>
      </w:r>
      <w:r w:rsidR="00FA3D78" w:rsidRPr="00C4782F">
        <w:t>complete</w:t>
      </w:r>
      <w:r w:rsidR="00B26DD1">
        <w:t xml:space="preserve"> </w:t>
      </w:r>
      <w:r w:rsidR="00FA3D78" w:rsidRPr="00C4782F">
        <w:t>and</w:t>
      </w:r>
      <w:r w:rsidR="00B26DD1">
        <w:t xml:space="preserve"> </w:t>
      </w:r>
      <w:r w:rsidR="00FA3D78" w:rsidRPr="00C4782F">
        <w:t>creating</w:t>
      </w:r>
      <w:r w:rsidR="00B26DD1">
        <w:t xml:space="preserve"> </w:t>
      </w:r>
      <w:r w:rsidR="00FA3D78" w:rsidRPr="00C4782F">
        <w:t>a</w:t>
      </w:r>
      <w:r w:rsidR="00B26DD1">
        <w:t xml:space="preserve"> </w:t>
      </w:r>
      <w:r w:rsidR="00FA3D78" w:rsidRPr="00C4782F">
        <w:t>new</w:t>
      </w:r>
      <w:r w:rsidR="00B26DD1">
        <w:t xml:space="preserve"> </w:t>
      </w:r>
      <w:r w:rsidR="00FA3D78" w:rsidRPr="00C4782F">
        <w:t>one</w:t>
      </w:r>
      <w:r w:rsidR="00B26DD1">
        <w:t xml:space="preserve"> </w:t>
      </w:r>
      <w:r w:rsidR="00FA3D78" w:rsidRPr="00C4782F">
        <w:t>later.</w:t>
      </w:r>
    </w:p>
    <w:p w14:paraId="7378FB60" w14:textId="50F3B3F4" w:rsidR="0073083B" w:rsidRDefault="00FA3D78" w:rsidP="005E24E0">
      <w:pPr>
        <w:pStyle w:val="CHAPBM"/>
      </w:pPr>
      <w:r w:rsidRPr="00C4782F">
        <w:t>In</w:t>
      </w:r>
      <w:del w:id="555" w:author="Kevin" w:date="2020-04-03T21:30:00Z">
        <w:r w:rsidR="00B26DD1">
          <w:delText xml:space="preserve"> </w:delText>
        </w:r>
        <w:r w:rsidR="0027381F">
          <w:delText>Microsoft</w:delText>
        </w:r>
        <w:r w:rsidR="00B26DD1">
          <w:delText xml:space="preserve"> </w:delText>
        </w:r>
      </w:del>
      <w:r w:rsidRPr="00C4782F">
        <w:t>.NET</w:t>
      </w:r>
      <w:r w:rsidR="00B26DD1">
        <w:t xml:space="preserve"> </w:t>
      </w:r>
      <w:r w:rsidRPr="00C4782F">
        <w:t>Framework</w:t>
      </w:r>
      <w:r w:rsidR="00B26DD1">
        <w:t xml:space="preserve"> </w:t>
      </w:r>
      <w:r w:rsidRPr="00C4782F">
        <w:t>4</w:t>
      </w:r>
      <w:r w:rsidR="00B26DD1">
        <w:t xml:space="preserve"> </w:t>
      </w:r>
      <w:r w:rsidR="0027381F">
        <w:t>and</w:t>
      </w:r>
      <w:r w:rsidR="00B26DD1">
        <w:t xml:space="preserve"> </w:t>
      </w:r>
      <w:r w:rsidR="0027381F">
        <w:t>later</w:t>
      </w:r>
      <w:r w:rsidRPr="00C4782F">
        <w:t>,</w:t>
      </w:r>
      <w:r w:rsidR="00B26DD1">
        <w:t xml:space="preserve"> </w:t>
      </w:r>
      <w:r w:rsidRPr="00C4782F">
        <w:t>instead</w:t>
      </w:r>
      <w:r w:rsidR="00B26DD1">
        <w:t xml:space="preserve"> </w:t>
      </w:r>
      <w:r w:rsidRPr="00C4782F">
        <w:t>of</w:t>
      </w:r>
      <w:r w:rsidR="00B26DD1">
        <w:t xml:space="preserve"> </w:t>
      </w:r>
      <w:r w:rsidRPr="00C4782F">
        <w:t>creating</w:t>
      </w:r>
      <w:r w:rsidR="00B26DD1">
        <w:t xml:space="preserve"> </w:t>
      </w:r>
      <w:r w:rsidRPr="00C4782F">
        <w:t>an</w:t>
      </w:r>
      <w:r w:rsidR="00B26DD1">
        <w:t xml:space="preserve"> </w:t>
      </w:r>
      <w:r w:rsidRPr="00C4782F">
        <w:t>operating</w:t>
      </w:r>
      <w:r w:rsidR="00B26DD1">
        <w:t xml:space="preserve"> </w:t>
      </w:r>
      <w:r w:rsidRPr="00C4782F">
        <w:t>system</w:t>
      </w:r>
      <w:r w:rsidR="00B26DD1">
        <w:t xml:space="preserve"> </w:t>
      </w:r>
      <w:r w:rsidRPr="00C4782F">
        <w:t>thread</w:t>
      </w:r>
      <w:r w:rsidR="00B26DD1">
        <w:t xml:space="preserve"> </w:t>
      </w:r>
      <w:r w:rsidRPr="00C4782F">
        <w:t>each</w:t>
      </w:r>
      <w:r w:rsidR="00B26DD1">
        <w:t xml:space="preserve"> </w:t>
      </w:r>
      <w:r w:rsidRPr="00C4782F">
        <w:t>time</w:t>
      </w:r>
      <w:r w:rsidR="00B26DD1">
        <w:t xml:space="preserve"> </w:t>
      </w:r>
      <w:r w:rsidRPr="00C4782F">
        <w:t>asynchronous</w:t>
      </w:r>
      <w:r w:rsidR="00B26DD1">
        <w:t xml:space="preserve"> </w:t>
      </w:r>
      <w:r w:rsidRPr="00C4782F">
        <w:t>work</w:t>
      </w:r>
      <w:r w:rsidR="00B26DD1">
        <w:t xml:space="preserve"> </w:t>
      </w:r>
      <w:r w:rsidRPr="00C4782F">
        <w:t>is</w:t>
      </w:r>
      <w:r w:rsidR="00B26DD1">
        <w:t xml:space="preserve"> </w:t>
      </w:r>
      <w:r w:rsidRPr="00C4782F">
        <w:t>started,</w:t>
      </w:r>
      <w:r w:rsidR="00B26DD1">
        <w:t xml:space="preserve"> </w:t>
      </w:r>
      <w:r w:rsidRPr="00C4782F">
        <w:t>the</w:t>
      </w:r>
      <w:r w:rsidR="00B26DD1">
        <w:t xml:space="preserve"> </w:t>
      </w:r>
      <w:r w:rsidRPr="00C4782F">
        <w:t>TPL</w:t>
      </w:r>
      <w:r w:rsidR="00B26DD1">
        <w:t xml:space="preserve"> </w:t>
      </w:r>
      <w:r w:rsidRPr="00C4782F">
        <w:t>creates</w:t>
      </w:r>
      <w:r w:rsidR="00B26DD1">
        <w:t xml:space="preserve"> </w:t>
      </w:r>
      <w:r w:rsidRPr="00C4782F">
        <w:t>a</w:t>
      </w:r>
      <w:r w:rsidR="00B26DD1">
        <w:t xml:space="preserve"> </w:t>
      </w:r>
      <w:r w:rsidRPr="009C65D4">
        <w:rPr>
          <w:rStyle w:val="CITchapbm"/>
        </w:rPr>
        <w:t>Task</w:t>
      </w:r>
      <w:r w:rsidR="00B26DD1">
        <w:t xml:space="preserve"> </w:t>
      </w:r>
      <w:r w:rsidRPr="00C4782F">
        <w:t>and</w:t>
      </w:r>
      <w:r w:rsidR="00B26DD1">
        <w:t xml:space="preserve"> </w:t>
      </w:r>
      <w:r w:rsidRPr="00C4782F">
        <w:t>tells</w:t>
      </w:r>
      <w:r w:rsidR="00B26DD1">
        <w:t xml:space="preserve"> </w:t>
      </w:r>
      <w:r w:rsidRPr="00C4782F">
        <w:t>the</w:t>
      </w:r>
      <w:r w:rsidR="00B26DD1">
        <w:t xml:space="preserve"> </w:t>
      </w:r>
      <w:r w:rsidRPr="00A70784">
        <w:rPr>
          <w:rStyle w:val="BOLD"/>
        </w:rPr>
        <w:t>task</w:t>
      </w:r>
      <w:r w:rsidR="00B26DD1" w:rsidRPr="00A70784">
        <w:rPr>
          <w:rStyle w:val="BOLD"/>
        </w:rPr>
        <w:t xml:space="preserve"> </w:t>
      </w:r>
      <w:r w:rsidRPr="00A70784">
        <w:rPr>
          <w:rStyle w:val="BOLD"/>
        </w:rPr>
        <w:t>scheduler</w:t>
      </w:r>
      <w:r w:rsidR="00B26DD1">
        <w:t xml:space="preserve"> </w:t>
      </w:r>
      <w:r w:rsidRPr="00C4782F">
        <w:t>that</w:t>
      </w:r>
      <w:r w:rsidR="00B26DD1">
        <w:t xml:space="preserve"> </w:t>
      </w:r>
      <w:r w:rsidRPr="00C4782F">
        <w:t>there</w:t>
      </w:r>
      <w:r w:rsidR="00B26DD1">
        <w:t xml:space="preserve"> </w:t>
      </w:r>
      <w:r w:rsidRPr="00C4782F">
        <w:t>is</w:t>
      </w:r>
      <w:r w:rsidR="00B26DD1">
        <w:t xml:space="preserve"> </w:t>
      </w:r>
      <w:r w:rsidRPr="00C4782F">
        <w:t>asynchronous</w:t>
      </w:r>
      <w:r w:rsidR="00B26DD1">
        <w:t xml:space="preserve"> </w:t>
      </w:r>
      <w:r w:rsidRPr="00C4782F">
        <w:t>work</w:t>
      </w:r>
      <w:r w:rsidR="00B26DD1">
        <w:t xml:space="preserve"> </w:t>
      </w:r>
      <w:r w:rsidRPr="00C4782F">
        <w:t>to</w:t>
      </w:r>
      <w:r w:rsidR="00B26DD1">
        <w:t xml:space="preserve"> </w:t>
      </w:r>
      <w:r w:rsidRPr="00C4782F">
        <w:t>perform.</w:t>
      </w:r>
      <w:r w:rsidR="00B26DD1">
        <w:t xml:space="preserve"> </w:t>
      </w:r>
      <w:r w:rsidR="00A0552E">
        <w:t>A</w:t>
      </w:r>
      <w:r w:rsidR="00B26DD1">
        <w:t xml:space="preserve"> </w:t>
      </w:r>
      <w:r w:rsidRPr="00C4782F">
        <w:t>task</w:t>
      </w:r>
      <w:r w:rsidR="00B26DD1">
        <w:t xml:space="preserve"> </w:t>
      </w:r>
      <w:r w:rsidRPr="00C4782F">
        <w:t>scheduler</w:t>
      </w:r>
      <w:r w:rsidR="00B26DD1">
        <w:t xml:space="preserve"> </w:t>
      </w:r>
      <w:r w:rsidRPr="00C4782F">
        <w:t>might</w:t>
      </w:r>
      <w:r w:rsidR="00B26DD1">
        <w:t xml:space="preserve"> </w:t>
      </w:r>
      <w:r w:rsidRPr="00C4782F">
        <w:t>use</w:t>
      </w:r>
      <w:r w:rsidR="00B26DD1">
        <w:t xml:space="preserve"> </w:t>
      </w:r>
      <w:r w:rsidR="00A0552E">
        <w:t>many</w:t>
      </w:r>
      <w:r w:rsidR="00B26DD1">
        <w:t xml:space="preserve"> </w:t>
      </w:r>
      <w:r w:rsidR="00A0552E">
        <w:t>different</w:t>
      </w:r>
      <w:r w:rsidR="00B26DD1">
        <w:t xml:space="preserve"> </w:t>
      </w:r>
      <w:r w:rsidR="00A0552E">
        <w:t>strategies</w:t>
      </w:r>
      <w:r w:rsidR="00B26DD1">
        <w:t xml:space="preserve"> </w:t>
      </w:r>
      <w:r w:rsidR="00A0552E">
        <w:t>to</w:t>
      </w:r>
      <w:r w:rsidR="00B26DD1">
        <w:t xml:space="preserve"> </w:t>
      </w:r>
      <w:r w:rsidR="00A0552E">
        <w:t>fulfill</w:t>
      </w:r>
      <w:r w:rsidR="00B26DD1">
        <w:t xml:space="preserve"> </w:t>
      </w:r>
      <w:r w:rsidR="00A0552E">
        <w:t>this</w:t>
      </w:r>
      <w:r w:rsidR="00B26DD1">
        <w:t xml:space="preserve"> </w:t>
      </w:r>
      <w:r w:rsidR="00A0552E">
        <w:t>purpose</w:t>
      </w:r>
      <w:r w:rsidRPr="00C4782F">
        <w:t>,</w:t>
      </w:r>
      <w:r w:rsidR="00B26DD1">
        <w:t xml:space="preserve"> </w:t>
      </w:r>
      <w:r w:rsidRPr="00C4782F">
        <w:t>but</w:t>
      </w:r>
      <w:r w:rsidR="00B26DD1">
        <w:t xml:space="preserve"> </w:t>
      </w:r>
      <w:r w:rsidRPr="00C4782F">
        <w:t>by</w:t>
      </w:r>
      <w:r w:rsidR="00B26DD1">
        <w:t xml:space="preserve"> </w:t>
      </w:r>
      <w:r w:rsidRPr="00C4782F">
        <w:t>default</w:t>
      </w:r>
      <w:r w:rsidR="00B26DD1">
        <w:t xml:space="preserve"> </w:t>
      </w:r>
      <w:r w:rsidR="00A0552E">
        <w:t>it</w:t>
      </w:r>
      <w:r w:rsidR="00B26DD1">
        <w:t xml:space="preserve"> </w:t>
      </w:r>
      <w:r w:rsidRPr="00C4782F">
        <w:t>requests</w:t>
      </w:r>
      <w:r w:rsidR="00B26DD1">
        <w:t xml:space="preserve"> </w:t>
      </w:r>
      <w:r w:rsidRPr="00C4782F">
        <w:t>a</w:t>
      </w:r>
      <w:r w:rsidR="00B26DD1">
        <w:t xml:space="preserve"> </w:t>
      </w:r>
      <w:r w:rsidRPr="00C4782F">
        <w:t>worker</w:t>
      </w:r>
      <w:r w:rsidR="00B26DD1">
        <w:t xml:space="preserve"> </w:t>
      </w:r>
      <w:r w:rsidRPr="00C4782F">
        <w:t>thread</w:t>
      </w:r>
      <w:r w:rsidR="00B26DD1">
        <w:t xml:space="preserve"> </w:t>
      </w:r>
      <w:r w:rsidRPr="00C4782F">
        <w:t>from</w:t>
      </w:r>
      <w:r w:rsidR="00B26DD1">
        <w:t xml:space="preserve"> </w:t>
      </w:r>
      <w:r w:rsidRPr="00C4782F">
        <w:t>the</w:t>
      </w:r>
      <w:r w:rsidR="00B26DD1">
        <w:t xml:space="preserve"> </w:t>
      </w:r>
      <w:r w:rsidRPr="00C4782F">
        <w:t>thread</w:t>
      </w:r>
      <w:r w:rsidR="00B26DD1">
        <w:t xml:space="preserve"> </w:t>
      </w:r>
      <w:r w:rsidRPr="00C4782F">
        <w:t>pool.</w:t>
      </w:r>
      <w:r w:rsidR="00B26DD1">
        <w:t xml:space="preserve"> </w:t>
      </w:r>
      <w:r w:rsidRPr="00C4782F">
        <w:t>The</w:t>
      </w:r>
      <w:r w:rsidR="00B26DD1">
        <w:t xml:space="preserve"> </w:t>
      </w:r>
      <w:r w:rsidRPr="00C4782F">
        <w:t>thread</w:t>
      </w:r>
      <w:r w:rsidR="00B26DD1">
        <w:t xml:space="preserve"> </w:t>
      </w:r>
      <w:r w:rsidRPr="00C4782F">
        <w:t>pool</w:t>
      </w:r>
      <w:del w:id="556" w:author="Kevin" w:date="2020-04-03T21:30:00Z">
        <w:r w:rsidRPr="00C4782F">
          <w:delText>,</w:delText>
        </w:r>
        <w:r w:rsidR="00B26DD1">
          <w:delText xml:space="preserve"> </w:delText>
        </w:r>
        <w:r w:rsidRPr="00C4782F">
          <w:delText>as</w:delText>
        </w:r>
        <w:r w:rsidR="00B26DD1">
          <w:delText xml:space="preserve"> </w:delText>
        </w:r>
        <w:r w:rsidRPr="00C4782F">
          <w:delText>we’ve</w:delText>
        </w:r>
        <w:r w:rsidR="00B26DD1">
          <w:delText xml:space="preserve"> </w:delText>
        </w:r>
        <w:r w:rsidRPr="00C4782F">
          <w:delText>seen</w:delText>
        </w:r>
        <w:r w:rsidR="00B26DD1">
          <w:delText xml:space="preserve"> </w:delText>
        </w:r>
        <w:r w:rsidRPr="00C4782F">
          <w:delText>already,</w:delText>
        </w:r>
      </w:del>
      <w:r w:rsidR="00B26DD1">
        <w:t xml:space="preserve"> </w:t>
      </w:r>
      <w:r w:rsidRPr="00C4782F">
        <w:t>might</w:t>
      </w:r>
      <w:r w:rsidR="00B26DD1">
        <w:t xml:space="preserve"> </w:t>
      </w:r>
      <w:r w:rsidRPr="00C4782F">
        <w:t>decide</w:t>
      </w:r>
      <w:r w:rsidR="00B26DD1">
        <w:t xml:space="preserve"> </w:t>
      </w:r>
      <w:r w:rsidRPr="00C4782F">
        <w:t>that</w:t>
      </w:r>
      <w:r w:rsidR="00B26DD1">
        <w:t xml:space="preserve"> </w:t>
      </w:r>
      <w:r w:rsidRPr="00C4782F">
        <w:t>it</w:t>
      </w:r>
      <w:r w:rsidR="00B26DD1">
        <w:t xml:space="preserve"> </w:t>
      </w:r>
      <w:r w:rsidRPr="00C4782F">
        <w:t>is</w:t>
      </w:r>
      <w:r w:rsidR="00B26DD1">
        <w:t xml:space="preserve"> </w:t>
      </w:r>
      <w:r w:rsidRPr="00C4782F">
        <w:t>more</w:t>
      </w:r>
      <w:r w:rsidR="00B26DD1">
        <w:t xml:space="preserve"> </w:t>
      </w:r>
      <w:r w:rsidRPr="00C4782F">
        <w:t>efficient</w:t>
      </w:r>
      <w:r w:rsidR="00B26DD1">
        <w:t xml:space="preserve"> </w:t>
      </w:r>
      <w:r w:rsidRPr="00C4782F">
        <w:t>to</w:t>
      </w:r>
      <w:r w:rsidR="00B26DD1">
        <w:t xml:space="preserve"> </w:t>
      </w:r>
      <w:r w:rsidRPr="00C4782F">
        <w:t>run</w:t>
      </w:r>
      <w:r w:rsidR="00B26DD1">
        <w:t xml:space="preserve"> </w:t>
      </w:r>
      <w:r w:rsidRPr="00C4782F">
        <w:t>the</w:t>
      </w:r>
      <w:r w:rsidR="00B26DD1">
        <w:t xml:space="preserve"> </w:t>
      </w:r>
      <w:r w:rsidRPr="00C4782F">
        <w:t>task</w:t>
      </w:r>
      <w:r w:rsidR="00B26DD1">
        <w:t xml:space="preserve"> </w:t>
      </w:r>
      <w:r w:rsidRPr="00C4782F">
        <w:t>later,</w:t>
      </w:r>
      <w:r w:rsidR="00B26DD1">
        <w:t xml:space="preserve"> </w:t>
      </w:r>
      <w:r w:rsidRPr="00C4782F">
        <w:t>after</w:t>
      </w:r>
      <w:r w:rsidR="00B26DD1">
        <w:t xml:space="preserve"> </w:t>
      </w:r>
      <w:r w:rsidRPr="00C4782F">
        <w:t>some</w:t>
      </w:r>
      <w:r w:rsidR="00B26DD1">
        <w:t xml:space="preserve"> </w:t>
      </w:r>
      <w:r w:rsidRPr="00C4782F">
        <w:t>currently</w:t>
      </w:r>
      <w:r w:rsidR="00B26DD1">
        <w:t xml:space="preserve"> </w:t>
      </w:r>
      <w:r w:rsidRPr="00C4782F">
        <w:t>executing</w:t>
      </w:r>
      <w:r w:rsidR="00B26DD1">
        <w:t xml:space="preserve"> </w:t>
      </w:r>
      <w:r w:rsidRPr="00C4782F">
        <w:t>tasks</w:t>
      </w:r>
      <w:r w:rsidR="00B26DD1">
        <w:t xml:space="preserve"> </w:t>
      </w:r>
      <w:r w:rsidRPr="00C4782F">
        <w:t>have</w:t>
      </w:r>
      <w:r w:rsidR="00B26DD1">
        <w:t xml:space="preserve"> </w:t>
      </w:r>
      <w:r w:rsidRPr="00C4782F">
        <w:t>completed,</w:t>
      </w:r>
      <w:r w:rsidR="00B26DD1">
        <w:t xml:space="preserve"> </w:t>
      </w:r>
      <w:r w:rsidRPr="00C4782F">
        <w:t>or</w:t>
      </w:r>
      <w:r w:rsidR="00B26DD1">
        <w:t xml:space="preserve"> </w:t>
      </w:r>
      <w:r w:rsidR="00E10897">
        <w:t>it</w:t>
      </w:r>
      <w:r w:rsidR="00B26DD1">
        <w:t xml:space="preserve"> </w:t>
      </w:r>
      <w:r w:rsidRPr="00C4782F">
        <w:t>might</w:t>
      </w:r>
      <w:r w:rsidR="00B26DD1">
        <w:t xml:space="preserve"> </w:t>
      </w:r>
      <w:r w:rsidRPr="00C4782F">
        <w:t>decide</w:t>
      </w:r>
      <w:r w:rsidR="00B26DD1">
        <w:t xml:space="preserve"> </w:t>
      </w:r>
      <w:r w:rsidRPr="00C4782F">
        <w:t>to</w:t>
      </w:r>
      <w:r w:rsidR="00B26DD1">
        <w:t xml:space="preserve"> </w:t>
      </w:r>
      <w:r w:rsidRPr="00C4782F">
        <w:t>schedule</w:t>
      </w:r>
      <w:r w:rsidR="00B26DD1">
        <w:t xml:space="preserve"> </w:t>
      </w:r>
      <w:r w:rsidRPr="00C4782F">
        <w:t>the</w:t>
      </w:r>
      <w:r w:rsidR="00B26DD1">
        <w:t xml:space="preserve"> </w:t>
      </w:r>
      <w:r w:rsidRPr="00C4782F">
        <w:t>task’s</w:t>
      </w:r>
      <w:r w:rsidR="00B26DD1">
        <w:t xml:space="preserve"> </w:t>
      </w:r>
      <w:r w:rsidRPr="00C4782F">
        <w:t>worker</w:t>
      </w:r>
      <w:r w:rsidR="00B26DD1">
        <w:t xml:space="preserve"> </w:t>
      </w:r>
      <w:r w:rsidRPr="00C4782F">
        <w:t>thread</w:t>
      </w:r>
      <w:r w:rsidR="00B26DD1">
        <w:t xml:space="preserve"> </w:t>
      </w:r>
      <w:r w:rsidRPr="00C4782F">
        <w:t>to</w:t>
      </w:r>
      <w:r w:rsidR="00B26DD1">
        <w:t xml:space="preserve"> </w:t>
      </w:r>
      <w:r w:rsidRPr="00C4782F">
        <w:t>a</w:t>
      </w:r>
      <w:r w:rsidR="00B26DD1">
        <w:t xml:space="preserve"> </w:t>
      </w:r>
      <w:r w:rsidRPr="00C4782F">
        <w:t>particular</w:t>
      </w:r>
      <w:r w:rsidR="00B26DD1">
        <w:t xml:space="preserve"> </w:t>
      </w:r>
      <w:r w:rsidRPr="00C4782F">
        <w:t>processor.</w:t>
      </w:r>
      <w:r w:rsidR="00B26DD1">
        <w:t xml:space="preserve"> </w:t>
      </w:r>
      <w:r w:rsidRPr="00C4782F">
        <w:t>The</w:t>
      </w:r>
      <w:r w:rsidR="00B26DD1">
        <w:t xml:space="preserve"> </w:t>
      </w:r>
      <w:r w:rsidRPr="00C4782F">
        <w:t>thread</w:t>
      </w:r>
      <w:r w:rsidR="00B26DD1">
        <w:t xml:space="preserve"> </w:t>
      </w:r>
      <w:r w:rsidRPr="00C4782F">
        <w:t>pool</w:t>
      </w:r>
      <w:r w:rsidR="00B26DD1">
        <w:t xml:space="preserve"> </w:t>
      </w:r>
      <w:r w:rsidRPr="00C4782F">
        <w:t>determines</w:t>
      </w:r>
      <w:r w:rsidR="00B26DD1">
        <w:t xml:space="preserve"> </w:t>
      </w:r>
      <w:r w:rsidRPr="00C4782F">
        <w:t>whether</w:t>
      </w:r>
      <w:r w:rsidR="00B26DD1">
        <w:t xml:space="preserve"> </w:t>
      </w:r>
      <w:r w:rsidRPr="00C4782F">
        <w:t>it</w:t>
      </w:r>
      <w:r w:rsidR="00B26DD1">
        <w:t xml:space="preserve"> </w:t>
      </w:r>
      <w:r w:rsidRPr="00C4782F">
        <w:t>is</w:t>
      </w:r>
      <w:r w:rsidR="00B26DD1">
        <w:t xml:space="preserve"> </w:t>
      </w:r>
      <w:r w:rsidRPr="00C4782F">
        <w:t>more</w:t>
      </w:r>
      <w:r w:rsidR="00B26DD1">
        <w:t xml:space="preserve"> </w:t>
      </w:r>
      <w:r w:rsidRPr="00C4782F">
        <w:t>efficient</w:t>
      </w:r>
      <w:r w:rsidR="00B26DD1">
        <w:t xml:space="preserve"> </w:t>
      </w:r>
      <w:r w:rsidRPr="00C4782F">
        <w:t>to</w:t>
      </w:r>
      <w:r w:rsidR="00B26DD1">
        <w:t xml:space="preserve"> </w:t>
      </w:r>
      <w:r w:rsidRPr="00C4782F">
        <w:t>create</w:t>
      </w:r>
      <w:r w:rsidR="00B26DD1">
        <w:t xml:space="preserve"> </w:t>
      </w:r>
      <w:r w:rsidRPr="00C4782F">
        <w:t>an</w:t>
      </w:r>
      <w:r w:rsidR="00B26DD1">
        <w:t xml:space="preserve"> </w:t>
      </w:r>
      <w:r w:rsidRPr="00C4782F">
        <w:t>entirely</w:t>
      </w:r>
      <w:r w:rsidR="00B26DD1">
        <w:t xml:space="preserve"> </w:t>
      </w:r>
      <w:r w:rsidRPr="00C4782F">
        <w:t>new</w:t>
      </w:r>
      <w:r w:rsidR="00B26DD1">
        <w:t xml:space="preserve"> </w:t>
      </w:r>
      <w:r w:rsidRPr="00C4782F">
        <w:t>thread</w:t>
      </w:r>
      <w:r w:rsidR="00B26DD1">
        <w:t xml:space="preserve"> </w:t>
      </w:r>
      <w:r w:rsidRPr="00C4782F">
        <w:t>or</w:t>
      </w:r>
      <w:r w:rsidR="00B26DD1">
        <w:t xml:space="preserve"> </w:t>
      </w:r>
      <w:r w:rsidRPr="00C4782F">
        <w:t>to</w:t>
      </w:r>
      <w:r w:rsidR="00B26DD1">
        <w:t xml:space="preserve"> </w:t>
      </w:r>
      <w:r w:rsidRPr="00C4782F">
        <w:t>reuse</w:t>
      </w:r>
      <w:r w:rsidR="00B26DD1">
        <w:t xml:space="preserve"> </w:t>
      </w:r>
      <w:r w:rsidRPr="00C4782F">
        <w:t>an</w:t>
      </w:r>
      <w:r w:rsidR="00B26DD1">
        <w:t xml:space="preserve"> </w:t>
      </w:r>
      <w:r w:rsidRPr="00C4782F">
        <w:t>existing</w:t>
      </w:r>
      <w:r w:rsidR="00B26DD1">
        <w:t xml:space="preserve"> </w:t>
      </w:r>
      <w:r w:rsidRPr="00C4782F">
        <w:t>thread</w:t>
      </w:r>
      <w:r w:rsidR="00B26DD1">
        <w:t xml:space="preserve"> </w:t>
      </w:r>
      <w:r w:rsidRPr="00C4782F">
        <w:t>that</w:t>
      </w:r>
      <w:r w:rsidR="00B26DD1">
        <w:t xml:space="preserve"> </w:t>
      </w:r>
      <w:r w:rsidRPr="00C4782F">
        <w:t>previously</w:t>
      </w:r>
      <w:r w:rsidR="00B26DD1">
        <w:t xml:space="preserve"> </w:t>
      </w:r>
      <w:r w:rsidRPr="00C4782F">
        <w:t>finished</w:t>
      </w:r>
      <w:r w:rsidR="00B26DD1">
        <w:t xml:space="preserve"> </w:t>
      </w:r>
      <w:r w:rsidRPr="00C4782F">
        <w:t>executing.</w:t>
      </w:r>
    </w:p>
    <w:p w14:paraId="03507EAD" w14:textId="581CB0AC" w:rsidR="00E73B39" w:rsidRPr="00B25458" w:rsidRDefault="00FA3D78" w:rsidP="005E24E0">
      <w:pPr>
        <w:pStyle w:val="CHAPBM"/>
      </w:pPr>
      <w:r w:rsidRPr="00B25458">
        <w:t>By</w:t>
      </w:r>
      <w:r w:rsidR="00B26DD1">
        <w:t xml:space="preserve"> </w:t>
      </w:r>
      <w:r w:rsidRPr="00B25458">
        <w:t>abstracting</w:t>
      </w:r>
      <w:r w:rsidR="00B26DD1">
        <w:t xml:space="preserve"> </w:t>
      </w:r>
      <w:r w:rsidRPr="00B25458">
        <w:t>the</w:t>
      </w:r>
      <w:r w:rsidR="00B26DD1">
        <w:t xml:space="preserve"> </w:t>
      </w:r>
      <w:r w:rsidRPr="00B25458">
        <w:t>concept</w:t>
      </w:r>
      <w:r w:rsidR="00B26DD1">
        <w:t xml:space="preserve"> </w:t>
      </w:r>
      <w:r w:rsidRPr="00B25458">
        <w:t>of</w:t>
      </w:r>
      <w:r w:rsidR="00B26DD1">
        <w:t xml:space="preserve"> </w:t>
      </w:r>
      <w:r w:rsidRPr="00B25458">
        <w:t>asynchronous</w:t>
      </w:r>
      <w:r w:rsidR="00B26DD1">
        <w:t xml:space="preserve"> </w:t>
      </w:r>
      <w:r w:rsidRPr="00B25458">
        <w:t>work</w:t>
      </w:r>
      <w:r w:rsidR="00B26DD1">
        <w:t xml:space="preserve"> </w:t>
      </w:r>
      <w:r w:rsidRPr="00B25458">
        <w:t>into</w:t>
      </w:r>
      <w:r w:rsidR="00B26DD1">
        <w:t xml:space="preserve"> </w:t>
      </w:r>
      <w:r w:rsidRPr="00B25458">
        <w:t>the</w:t>
      </w:r>
      <w:r w:rsidR="00B26DD1">
        <w:t xml:space="preserve"> </w:t>
      </w:r>
      <w:r w:rsidRPr="009C65D4">
        <w:rPr>
          <w:rStyle w:val="CITchapbm"/>
        </w:rPr>
        <w:t>Task</w:t>
      </w:r>
      <w:r w:rsidR="00B26DD1">
        <w:t xml:space="preserve"> </w:t>
      </w:r>
      <w:r w:rsidRPr="00B25458">
        <w:t>object,</w:t>
      </w:r>
      <w:r w:rsidR="00B26DD1">
        <w:t xml:space="preserve"> </w:t>
      </w:r>
      <w:r w:rsidRPr="00B25458">
        <w:t>the</w:t>
      </w:r>
      <w:r w:rsidR="00B26DD1">
        <w:t xml:space="preserve"> </w:t>
      </w:r>
      <w:r w:rsidRPr="00B25458">
        <w:t>TPL</w:t>
      </w:r>
      <w:r w:rsidR="00B26DD1">
        <w:t xml:space="preserve"> </w:t>
      </w:r>
      <w:r w:rsidRPr="00B25458">
        <w:t>provides</w:t>
      </w:r>
      <w:r w:rsidR="00B26DD1">
        <w:t xml:space="preserve"> </w:t>
      </w:r>
      <w:r w:rsidRPr="00B25458">
        <w:t>an</w:t>
      </w:r>
      <w:r w:rsidR="00B26DD1">
        <w:t xml:space="preserve"> </w:t>
      </w:r>
      <w:r w:rsidRPr="00B25458">
        <w:t>object</w:t>
      </w:r>
      <w:r w:rsidR="00B26DD1">
        <w:t xml:space="preserve"> </w:t>
      </w:r>
      <w:r w:rsidRPr="00B25458">
        <w:t>that</w:t>
      </w:r>
      <w:r w:rsidR="00B26DD1">
        <w:t xml:space="preserve"> </w:t>
      </w:r>
      <w:r w:rsidRPr="00B25458">
        <w:t>represents</w:t>
      </w:r>
      <w:r w:rsidR="00B26DD1">
        <w:t xml:space="preserve"> </w:t>
      </w:r>
      <w:r w:rsidRPr="00B25458">
        <w:t>asynchronous</w:t>
      </w:r>
      <w:r w:rsidR="00B26DD1">
        <w:t xml:space="preserve"> </w:t>
      </w:r>
      <w:r w:rsidRPr="00B25458">
        <w:t>work</w:t>
      </w:r>
      <w:r w:rsidR="00B26DD1">
        <w:t xml:space="preserve"> </w:t>
      </w:r>
      <w:r w:rsidRPr="00B25458">
        <w:t>and</w:t>
      </w:r>
      <w:r w:rsidR="00B26DD1">
        <w:t xml:space="preserve"> </w:t>
      </w:r>
      <w:r w:rsidRPr="00B25458">
        <w:t>provides</w:t>
      </w:r>
      <w:r w:rsidR="00B26DD1">
        <w:t xml:space="preserve"> </w:t>
      </w:r>
      <w:r w:rsidRPr="00B25458">
        <w:t>an</w:t>
      </w:r>
      <w:r w:rsidR="00B26DD1">
        <w:t xml:space="preserve"> </w:t>
      </w:r>
      <w:r w:rsidRPr="00B25458">
        <w:t>object-oriented</w:t>
      </w:r>
      <w:r w:rsidR="00B26DD1">
        <w:t xml:space="preserve"> </w:t>
      </w:r>
      <w:r w:rsidRPr="00B25458">
        <w:t>API</w:t>
      </w:r>
      <w:r w:rsidR="00B26DD1">
        <w:t xml:space="preserve"> </w:t>
      </w:r>
      <w:r w:rsidRPr="00B25458">
        <w:t>for</w:t>
      </w:r>
      <w:r w:rsidR="00B26DD1">
        <w:t xml:space="preserve"> </w:t>
      </w:r>
      <w:r w:rsidRPr="00B25458">
        <w:t>interacting</w:t>
      </w:r>
      <w:r w:rsidR="00B26DD1">
        <w:t xml:space="preserve"> </w:t>
      </w:r>
      <w:r w:rsidRPr="00B25458">
        <w:t>with</w:t>
      </w:r>
      <w:r w:rsidR="00B26DD1">
        <w:t xml:space="preserve"> </w:t>
      </w:r>
      <w:r w:rsidRPr="00B25458">
        <w:t>that</w:t>
      </w:r>
      <w:r w:rsidR="00B26DD1">
        <w:t xml:space="preserve"> </w:t>
      </w:r>
      <w:r w:rsidRPr="00B25458">
        <w:t>work.</w:t>
      </w:r>
      <w:r w:rsidR="00B26DD1">
        <w:t xml:space="preserve"> </w:t>
      </w:r>
      <w:r w:rsidR="00A0552E">
        <w:t>Moreover,</w:t>
      </w:r>
      <w:r w:rsidR="00B26DD1">
        <w:t xml:space="preserve"> </w:t>
      </w:r>
      <w:r w:rsidRPr="00B25458">
        <w:t>by</w:t>
      </w:r>
      <w:r w:rsidR="00B26DD1">
        <w:t xml:space="preserve"> </w:t>
      </w:r>
      <w:r w:rsidRPr="00B25458">
        <w:t>providing</w:t>
      </w:r>
      <w:r w:rsidR="00B26DD1">
        <w:t xml:space="preserve"> </w:t>
      </w:r>
      <w:r w:rsidRPr="00B25458">
        <w:t>an</w:t>
      </w:r>
      <w:r w:rsidR="00B26DD1">
        <w:t xml:space="preserve"> </w:t>
      </w:r>
      <w:r w:rsidRPr="00B25458">
        <w:t>object</w:t>
      </w:r>
      <w:r w:rsidR="00B26DD1">
        <w:t xml:space="preserve"> </w:t>
      </w:r>
      <w:r w:rsidRPr="00B25458">
        <w:t>that</w:t>
      </w:r>
      <w:r w:rsidR="00B26DD1">
        <w:t xml:space="preserve"> </w:t>
      </w:r>
      <w:r w:rsidRPr="00B25458">
        <w:t>represents</w:t>
      </w:r>
      <w:r w:rsidR="00B26DD1">
        <w:t xml:space="preserve"> </w:t>
      </w:r>
      <w:r w:rsidRPr="00B25458">
        <w:t>the</w:t>
      </w:r>
      <w:r w:rsidR="00B26DD1">
        <w:t xml:space="preserve"> </w:t>
      </w:r>
      <w:r w:rsidRPr="00B25458">
        <w:t>unit</w:t>
      </w:r>
      <w:r w:rsidR="00B26DD1">
        <w:t xml:space="preserve"> </w:t>
      </w:r>
      <w:r w:rsidRPr="00B25458">
        <w:t>of</w:t>
      </w:r>
      <w:r w:rsidR="00B26DD1">
        <w:t xml:space="preserve"> </w:t>
      </w:r>
      <w:r w:rsidRPr="00B25458">
        <w:t>work,</w:t>
      </w:r>
      <w:r w:rsidR="00B26DD1">
        <w:t xml:space="preserve"> </w:t>
      </w:r>
      <w:r w:rsidRPr="00B25458">
        <w:t>the</w:t>
      </w:r>
      <w:r w:rsidR="00B26DD1">
        <w:t xml:space="preserve"> </w:t>
      </w:r>
      <w:r w:rsidRPr="00B25458">
        <w:t>TPL</w:t>
      </w:r>
      <w:r w:rsidR="00B26DD1">
        <w:t xml:space="preserve"> </w:t>
      </w:r>
      <w:r w:rsidRPr="00B25458">
        <w:t>enables</w:t>
      </w:r>
      <w:r w:rsidR="00B26DD1">
        <w:t xml:space="preserve"> </w:t>
      </w:r>
      <w:r w:rsidRPr="00B25458">
        <w:t>programmatically</w:t>
      </w:r>
      <w:r w:rsidR="00B26DD1">
        <w:t xml:space="preserve"> </w:t>
      </w:r>
      <w:r w:rsidRPr="00B25458">
        <w:t>building</w:t>
      </w:r>
      <w:r w:rsidR="00B26DD1">
        <w:t xml:space="preserve"> </w:t>
      </w:r>
      <w:r w:rsidRPr="00B25458">
        <w:t>up</w:t>
      </w:r>
      <w:r w:rsidR="00B26DD1">
        <w:t xml:space="preserve"> </w:t>
      </w:r>
      <w:r w:rsidRPr="00B25458">
        <w:t>workflows</w:t>
      </w:r>
      <w:r w:rsidR="00B26DD1">
        <w:t xml:space="preserve"> </w:t>
      </w:r>
      <w:r w:rsidRPr="00B25458">
        <w:t>by</w:t>
      </w:r>
      <w:r w:rsidR="00B26DD1">
        <w:t xml:space="preserve"> </w:t>
      </w:r>
      <w:r w:rsidRPr="00B25458">
        <w:t>composing</w:t>
      </w:r>
      <w:r w:rsidR="00B26DD1">
        <w:t xml:space="preserve"> </w:t>
      </w:r>
      <w:r w:rsidRPr="00B25458">
        <w:t>small</w:t>
      </w:r>
      <w:r w:rsidR="00B26DD1">
        <w:t xml:space="preserve"> </w:t>
      </w:r>
      <w:r w:rsidRPr="00B25458">
        <w:t>tasks</w:t>
      </w:r>
      <w:r w:rsidR="00B26DD1">
        <w:t xml:space="preserve"> </w:t>
      </w:r>
      <w:r w:rsidRPr="00B25458">
        <w:t>into</w:t>
      </w:r>
      <w:r w:rsidR="00B26DD1">
        <w:t xml:space="preserve"> </w:t>
      </w:r>
      <w:r w:rsidRPr="00B25458">
        <w:t>larger</w:t>
      </w:r>
      <w:r w:rsidR="00B26DD1">
        <w:t xml:space="preserve"> </w:t>
      </w:r>
      <w:r w:rsidRPr="00B25458">
        <w:t>ones,</w:t>
      </w:r>
      <w:r w:rsidR="00B26DD1">
        <w:t xml:space="preserve"> </w:t>
      </w:r>
      <w:r w:rsidRPr="00B25458">
        <w:t>as</w:t>
      </w:r>
      <w:r w:rsidR="00B26DD1">
        <w:t xml:space="preserve"> </w:t>
      </w:r>
      <w:r w:rsidRPr="00B25458">
        <w:t>we’ll</w:t>
      </w:r>
      <w:r w:rsidR="00B26DD1">
        <w:t xml:space="preserve"> </w:t>
      </w:r>
      <w:r w:rsidRPr="00B25458">
        <w:t>see.</w:t>
      </w:r>
    </w:p>
    <w:p w14:paraId="42185C6F" w14:textId="3F1B9C53" w:rsidR="00E73B39" w:rsidRPr="00C4782F" w:rsidRDefault="00FA3D78" w:rsidP="005E24E0">
      <w:pPr>
        <w:pStyle w:val="CHAPBM"/>
      </w:pPr>
      <w:r w:rsidRPr="00C4782F">
        <w:t>A</w:t>
      </w:r>
      <w:r w:rsidR="00B26DD1">
        <w:t xml:space="preserve"> </w:t>
      </w:r>
      <w:r w:rsidRPr="00C4782F">
        <w:t>task</w:t>
      </w:r>
      <w:r w:rsidR="00B26DD1">
        <w:t xml:space="preserve"> </w:t>
      </w:r>
      <w:r w:rsidRPr="00C4782F">
        <w:t>is</w:t>
      </w:r>
      <w:r w:rsidR="00B26DD1">
        <w:t xml:space="preserve"> </w:t>
      </w:r>
      <w:r w:rsidRPr="00C4782F">
        <w:t>an</w:t>
      </w:r>
      <w:r w:rsidR="00B26DD1">
        <w:t xml:space="preserve"> </w:t>
      </w:r>
      <w:r w:rsidRPr="00C4782F">
        <w:t>object</w:t>
      </w:r>
      <w:r w:rsidR="00B26DD1">
        <w:t xml:space="preserve"> </w:t>
      </w:r>
      <w:r w:rsidRPr="00C4782F">
        <w:t>that</w:t>
      </w:r>
      <w:r w:rsidR="00B26DD1">
        <w:t xml:space="preserve"> </w:t>
      </w:r>
      <w:r w:rsidRPr="00C4782F">
        <w:t>encapsulates</w:t>
      </w:r>
      <w:r w:rsidR="00B26DD1">
        <w:t xml:space="preserve"> </w:t>
      </w:r>
      <w:r w:rsidRPr="00C4782F">
        <w:t>work</w:t>
      </w:r>
      <w:r w:rsidR="00B26DD1">
        <w:t xml:space="preserve"> </w:t>
      </w:r>
      <w:r w:rsidRPr="00C4782F">
        <w:t>that</w:t>
      </w:r>
      <w:r w:rsidR="00B26DD1">
        <w:t xml:space="preserve"> </w:t>
      </w:r>
      <w:r w:rsidRPr="00C4782F">
        <w:t>executes</w:t>
      </w:r>
      <w:r w:rsidR="00B26DD1">
        <w:t xml:space="preserve"> </w:t>
      </w:r>
      <w:r w:rsidRPr="00C4782F">
        <w:t>asynchronously.</w:t>
      </w:r>
      <w:r w:rsidR="00B26DD1">
        <w:t xml:space="preserve"> </w:t>
      </w:r>
      <w:r w:rsidRPr="00C4782F">
        <w:t>This</w:t>
      </w:r>
      <w:r w:rsidR="00B26DD1">
        <w:t xml:space="preserve"> </w:t>
      </w:r>
      <w:r w:rsidRPr="00C4782F">
        <w:t>should</w:t>
      </w:r>
      <w:r w:rsidR="00B26DD1">
        <w:t xml:space="preserve"> </w:t>
      </w:r>
      <w:r w:rsidRPr="00C4782F">
        <w:t>sound</w:t>
      </w:r>
      <w:r w:rsidR="00B26DD1">
        <w:t xml:space="preserve"> </w:t>
      </w:r>
      <w:r w:rsidRPr="00C4782F">
        <w:t>familiar</w:t>
      </w:r>
      <w:r w:rsidR="00A0552E">
        <w:t>:</w:t>
      </w:r>
      <w:r w:rsidR="00B26DD1">
        <w:t xml:space="preserve"> </w:t>
      </w:r>
      <w:r w:rsidR="00A0552E">
        <w:t>A</w:t>
      </w:r>
      <w:r w:rsidR="00B26DD1">
        <w:t xml:space="preserve"> </w:t>
      </w:r>
      <w:r w:rsidRPr="009F4372">
        <w:rPr>
          <w:rStyle w:val="ITAL"/>
        </w:rPr>
        <w:t>delegate</w:t>
      </w:r>
      <w:r w:rsidR="00B26DD1">
        <w:t xml:space="preserve"> </w:t>
      </w:r>
      <w:r w:rsidRPr="00C4782F">
        <w:t>is</w:t>
      </w:r>
      <w:r w:rsidR="00B26DD1">
        <w:t xml:space="preserve"> </w:t>
      </w:r>
      <w:r w:rsidRPr="00C4782F">
        <w:t>also</w:t>
      </w:r>
      <w:r w:rsidR="00B26DD1">
        <w:t xml:space="preserve"> </w:t>
      </w:r>
      <w:r w:rsidRPr="00C4782F">
        <w:t>an</w:t>
      </w:r>
      <w:r w:rsidR="00B26DD1">
        <w:t xml:space="preserve"> </w:t>
      </w:r>
      <w:r w:rsidRPr="00C4782F">
        <w:t>object</w:t>
      </w:r>
      <w:r w:rsidR="00B26DD1">
        <w:t xml:space="preserve"> </w:t>
      </w:r>
      <w:r w:rsidRPr="00C4782F">
        <w:t>that</w:t>
      </w:r>
      <w:r w:rsidR="00B26DD1">
        <w:t xml:space="preserve"> </w:t>
      </w:r>
      <w:r w:rsidRPr="00C4782F">
        <w:t>represents</w:t>
      </w:r>
      <w:r w:rsidR="00B26DD1">
        <w:t xml:space="preserve"> </w:t>
      </w:r>
      <w:r w:rsidRPr="00C4782F">
        <w:t>code.</w:t>
      </w:r>
      <w:r w:rsidR="00B26DD1">
        <w:t xml:space="preserve"> </w:t>
      </w:r>
      <w:r w:rsidRPr="00C4782F">
        <w:t>The</w:t>
      </w:r>
      <w:r w:rsidR="00B26DD1">
        <w:t xml:space="preserve"> </w:t>
      </w:r>
      <w:r w:rsidRPr="00C4782F">
        <w:t>difference</w:t>
      </w:r>
      <w:r w:rsidR="00B26DD1">
        <w:t xml:space="preserve"> </w:t>
      </w:r>
      <w:r w:rsidRPr="00C4782F">
        <w:t>between</w:t>
      </w:r>
      <w:r w:rsidR="00B26DD1">
        <w:t xml:space="preserve"> </w:t>
      </w:r>
      <w:r w:rsidRPr="00C4782F">
        <w:t>a</w:t>
      </w:r>
      <w:r w:rsidR="00B26DD1">
        <w:t xml:space="preserve"> </w:t>
      </w:r>
      <w:r w:rsidRPr="00C4782F">
        <w:t>task</w:t>
      </w:r>
      <w:r w:rsidR="00B26DD1">
        <w:t xml:space="preserve"> </w:t>
      </w:r>
      <w:r w:rsidRPr="00C4782F">
        <w:t>and</w:t>
      </w:r>
      <w:r w:rsidR="00B26DD1">
        <w:t xml:space="preserve"> </w:t>
      </w:r>
      <w:r w:rsidRPr="00C4782F">
        <w:t>a</w:t>
      </w:r>
      <w:r w:rsidR="00B26DD1">
        <w:t xml:space="preserve"> </w:t>
      </w:r>
      <w:r w:rsidRPr="00C4782F">
        <w:t>delegate</w:t>
      </w:r>
      <w:r w:rsidR="00B26DD1">
        <w:t xml:space="preserve"> </w:t>
      </w:r>
      <w:r w:rsidRPr="00C4782F">
        <w:t>is</w:t>
      </w:r>
      <w:r w:rsidR="00B26DD1">
        <w:t xml:space="preserve"> </w:t>
      </w:r>
      <w:r w:rsidRPr="00C4782F">
        <w:t>that</w:t>
      </w:r>
      <w:r w:rsidR="00B26DD1">
        <w:t xml:space="preserve"> </w:t>
      </w:r>
      <w:r w:rsidRPr="00C4782F">
        <w:t>delegates</w:t>
      </w:r>
      <w:r w:rsidR="00B26DD1">
        <w:t xml:space="preserve"> </w:t>
      </w:r>
      <w:r w:rsidRPr="00C4782F">
        <w:t>are</w:t>
      </w:r>
      <w:r w:rsidR="00B26DD1">
        <w:t xml:space="preserve"> </w:t>
      </w:r>
      <w:proofErr w:type="gramStart"/>
      <w:r w:rsidRPr="00A70784">
        <w:rPr>
          <w:rStyle w:val="BOLD"/>
        </w:rPr>
        <w:t>synchronous</w:t>
      </w:r>
      <w:proofErr w:type="gramEnd"/>
      <w:r w:rsidR="00B26DD1">
        <w:t xml:space="preserve"> </w:t>
      </w:r>
      <w:r w:rsidRPr="00C4782F">
        <w:t>and</w:t>
      </w:r>
      <w:r w:rsidR="00B26DD1">
        <w:t xml:space="preserve"> </w:t>
      </w:r>
      <w:r w:rsidRPr="00C4782F">
        <w:t>tasks</w:t>
      </w:r>
      <w:r w:rsidR="00B26DD1">
        <w:t xml:space="preserve"> </w:t>
      </w:r>
      <w:r w:rsidRPr="00C4782F">
        <w:t>are</w:t>
      </w:r>
      <w:r w:rsidR="00B26DD1">
        <w:t xml:space="preserve"> </w:t>
      </w:r>
      <w:r w:rsidRPr="00A70784">
        <w:rPr>
          <w:rStyle w:val="BOLD"/>
        </w:rPr>
        <w:t>asynchronous</w:t>
      </w:r>
      <w:r w:rsidRPr="00C4782F">
        <w:t>.</w:t>
      </w:r>
      <w:r w:rsidR="00B26DD1">
        <w:t xml:space="preserve"> </w:t>
      </w:r>
      <w:r w:rsidRPr="00C4782F">
        <w:t>Executing</w:t>
      </w:r>
      <w:r w:rsidR="00B26DD1">
        <w:t xml:space="preserve"> </w:t>
      </w:r>
      <w:r w:rsidRPr="00C4782F">
        <w:t>a</w:t>
      </w:r>
      <w:r w:rsidR="00B26DD1">
        <w:t xml:space="preserve"> </w:t>
      </w:r>
      <w:r w:rsidRPr="00C4782F">
        <w:t>delegate,</w:t>
      </w:r>
      <w:r w:rsidR="00B26DD1">
        <w:t xml:space="preserve"> </w:t>
      </w:r>
      <w:r w:rsidRPr="00C4782F">
        <w:t>say,</w:t>
      </w:r>
      <w:r w:rsidR="00B26DD1">
        <w:t xml:space="preserve"> </w:t>
      </w:r>
      <w:r w:rsidRPr="00C4782F">
        <w:t>an</w:t>
      </w:r>
      <w:r w:rsidR="00B26DD1">
        <w:t xml:space="preserve"> </w:t>
      </w:r>
      <w:r w:rsidRPr="009C65D4">
        <w:rPr>
          <w:rStyle w:val="CITchapbm"/>
        </w:rPr>
        <w:t>Action</w:t>
      </w:r>
      <w:r w:rsidRPr="00C4782F">
        <w:t>,</w:t>
      </w:r>
      <w:r w:rsidR="00B26DD1">
        <w:t xml:space="preserve"> </w:t>
      </w:r>
      <w:r w:rsidRPr="00C4782F">
        <w:t>immediately</w:t>
      </w:r>
      <w:r w:rsidR="00B26DD1">
        <w:t xml:space="preserve"> </w:t>
      </w:r>
      <w:r w:rsidRPr="00C4782F">
        <w:t>transfers</w:t>
      </w:r>
      <w:r w:rsidR="00B26DD1">
        <w:t xml:space="preserve"> </w:t>
      </w:r>
      <w:r w:rsidRPr="00C4782F">
        <w:t>the</w:t>
      </w:r>
      <w:r w:rsidR="00B26DD1">
        <w:t xml:space="preserve"> </w:t>
      </w:r>
      <w:r w:rsidRPr="00C4782F">
        <w:t>point</w:t>
      </w:r>
      <w:r w:rsidR="00B26DD1">
        <w:t xml:space="preserve"> </w:t>
      </w:r>
      <w:r w:rsidRPr="00C4782F">
        <w:t>of</w:t>
      </w:r>
      <w:r w:rsidR="00B26DD1">
        <w:t xml:space="preserve"> </w:t>
      </w:r>
      <w:r w:rsidRPr="00C4782F">
        <w:t>control</w:t>
      </w:r>
      <w:r w:rsidR="00B26DD1">
        <w:t xml:space="preserve"> </w:t>
      </w:r>
      <w:r w:rsidRPr="00C4782F">
        <w:t>of</w:t>
      </w:r>
      <w:r w:rsidR="00B26DD1">
        <w:t xml:space="preserve"> </w:t>
      </w:r>
      <w:r w:rsidRPr="00C4782F">
        <w:t>the</w:t>
      </w:r>
      <w:r w:rsidR="00B26DD1">
        <w:t xml:space="preserve"> </w:t>
      </w:r>
      <w:r w:rsidRPr="00C4782F">
        <w:t>current</w:t>
      </w:r>
      <w:r w:rsidR="00B26DD1">
        <w:t xml:space="preserve"> </w:t>
      </w:r>
      <w:r w:rsidRPr="00C4782F">
        <w:t>thread</w:t>
      </w:r>
      <w:r w:rsidR="00B26DD1">
        <w:t xml:space="preserve"> </w:t>
      </w:r>
      <w:r w:rsidRPr="00C4782F">
        <w:t>to</w:t>
      </w:r>
      <w:r w:rsidR="00B26DD1">
        <w:t xml:space="preserve"> </w:t>
      </w:r>
      <w:r w:rsidRPr="00C4782F">
        <w:t>the</w:t>
      </w:r>
      <w:r w:rsidR="00B26DD1">
        <w:t xml:space="preserve"> </w:t>
      </w:r>
      <w:r w:rsidRPr="00C4782F">
        <w:t>delegate’s</w:t>
      </w:r>
      <w:r w:rsidR="00B26DD1">
        <w:t xml:space="preserve"> </w:t>
      </w:r>
      <w:r w:rsidRPr="00C4782F">
        <w:t>code;</w:t>
      </w:r>
      <w:r w:rsidR="00B26DD1">
        <w:t xml:space="preserve"> </w:t>
      </w:r>
      <w:r w:rsidRPr="00C4782F">
        <w:t>control</w:t>
      </w:r>
      <w:r w:rsidR="00B26DD1">
        <w:t xml:space="preserve"> </w:t>
      </w:r>
      <w:r w:rsidRPr="00C4782F">
        <w:t>does</w:t>
      </w:r>
      <w:r w:rsidR="00B26DD1">
        <w:t xml:space="preserve"> </w:t>
      </w:r>
      <w:r w:rsidRPr="00C4782F">
        <w:t>not</w:t>
      </w:r>
      <w:r w:rsidR="00B26DD1">
        <w:t xml:space="preserve"> </w:t>
      </w:r>
      <w:r w:rsidRPr="00C4782F">
        <w:t>return</w:t>
      </w:r>
      <w:r w:rsidR="00B26DD1">
        <w:t xml:space="preserve"> </w:t>
      </w:r>
      <w:r w:rsidRPr="00C4782F">
        <w:t>to</w:t>
      </w:r>
      <w:r w:rsidR="00B26DD1">
        <w:t xml:space="preserve"> </w:t>
      </w:r>
      <w:r w:rsidRPr="00C4782F">
        <w:t>the</w:t>
      </w:r>
      <w:r w:rsidR="00B26DD1">
        <w:t xml:space="preserve"> </w:t>
      </w:r>
      <w:r w:rsidRPr="00C4782F">
        <w:t>caller</w:t>
      </w:r>
      <w:r w:rsidR="00B26DD1">
        <w:t xml:space="preserve"> </w:t>
      </w:r>
      <w:r w:rsidRPr="00C4782F">
        <w:t>until</w:t>
      </w:r>
      <w:r w:rsidR="00B26DD1">
        <w:t xml:space="preserve"> </w:t>
      </w:r>
      <w:r w:rsidRPr="00C4782F">
        <w:t>the</w:t>
      </w:r>
      <w:r w:rsidR="00B26DD1">
        <w:t xml:space="preserve"> </w:t>
      </w:r>
      <w:r w:rsidRPr="00C4782F">
        <w:t>delegate</w:t>
      </w:r>
      <w:r w:rsidR="00B26DD1">
        <w:t xml:space="preserve"> </w:t>
      </w:r>
      <w:r w:rsidRPr="00C4782F">
        <w:t>is</w:t>
      </w:r>
      <w:r w:rsidR="00B26DD1">
        <w:t xml:space="preserve"> </w:t>
      </w:r>
      <w:r w:rsidRPr="00C4782F">
        <w:t>finished.</w:t>
      </w:r>
      <w:r w:rsidR="00B26DD1">
        <w:t xml:space="preserve"> </w:t>
      </w:r>
      <w:r w:rsidRPr="00C4782F">
        <w:t>By</w:t>
      </w:r>
      <w:r w:rsidR="00B26DD1">
        <w:t xml:space="preserve"> </w:t>
      </w:r>
      <w:r w:rsidRPr="00C4782F">
        <w:t>contrast,</w:t>
      </w:r>
      <w:r w:rsidR="00B26DD1">
        <w:t xml:space="preserve"> </w:t>
      </w:r>
      <w:r w:rsidRPr="00C4782F">
        <w:t>starting</w:t>
      </w:r>
      <w:r w:rsidR="00B26DD1">
        <w:t xml:space="preserve"> </w:t>
      </w:r>
      <w:r w:rsidRPr="00C4782F">
        <w:t>a</w:t>
      </w:r>
      <w:r w:rsidR="00B26DD1">
        <w:t xml:space="preserve"> </w:t>
      </w:r>
      <w:r w:rsidRPr="00C4782F">
        <w:t>task</w:t>
      </w:r>
      <w:r w:rsidR="00B26DD1">
        <w:t xml:space="preserve"> </w:t>
      </w:r>
      <w:r w:rsidRPr="00C4782F">
        <w:t>almost</w:t>
      </w:r>
      <w:r w:rsidR="00B26DD1">
        <w:t xml:space="preserve"> </w:t>
      </w:r>
      <w:r w:rsidRPr="00C4782F">
        <w:t>immediately</w:t>
      </w:r>
      <w:r w:rsidR="00B26DD1">
        <w:t xml:space="preserve"> </w:t>
      </w:r>
      <w:r w:rsidRPr="00C4782F">
        <w:t>returns</w:t>
      </w:r>
      <w:r w:rsidR="00B26DD1">
        <w:t xml:space="preserve"> </w:t>
      </w:r>
      <w:r w:rsidRPr="00C4782F">
        <w:t>control</w:t>
      </w:r>
      <w:r w:rsidR="00B26DD1">
        <w:t xml:space="preserve"> </w:t>
      </w:r>
      <w:r w:rsidRPr="00C4782F">
        <w:t>to</w:t>
      </w:r>
      <w:r w:rsidR="00B26DD1">
        <w:t xml:space="preserve"> </w:t>
      </w:r>
      <w:r w:rsidRPr="00C4782F">
        <w:t>the</w:t>
      </w:r>
      <w:r w:rsidR="00B26DD1">
        <w:t xml:space="preserve"> </w:t>
      </w:r>
      <w:r w:rsidRPr="00C4782F">
        <w:t>caller,</w:t>
      </w:r>
      <w:r w:rsidR="00B26DD1">
        <w:t xml:space="preserve"> </w:t>
      </w:r>
      <w:r w:rsidRPr="00C4782F">
        <w:t>no</w:t>
      </w:r>
      <w:r w:rsidR="00B26DD1">
        <w:t xml:space="preserve"> </w:t>
      </w:r>
      <w:r w:rsidRPr="00C4782F">
        <w:t>matter</w:t>
      </w:r>
      <w:r w:rsidR="00B26DD1">
        <w:t xml:space="preserve"> </w:t>
      </w:r>
      <w:r w:rsidRPr="00C4782F">
        <w:t>how</w:t>
      </w:r>
      <w:r w:rsidR="00B26DD1">
        <w:t xml:space="preserve"> </w:t>
      </w:r>
      <w:r w:rsidRPr="00C4782F">
        <w:t>much</w:t>
      </w:r>
      <w:r w:rsidR="00B26DD1">
        <w:t xml:space="preserve"> </w:t>
      </w:r>
      <w:r w:rsidRPr="00C4782F">
        <w:t>work</w:t>
      </w:r>
      <w:r w:rsidR="00B26DD1">
        <w:t xml:space="preserve"> </w:t>
      </w:r>
      <w:r w:rsidRPr="00C4782F">
        <w:t>the</w:t>
      </w:r>
      <w:r w:rsidR="00B26DD1">
        <w:t xml:space="preserve"> </w:t>
      </w:r>
      <w:r w:rsidRPr="00C4782F">
        <w:t>task</w:t>
      </w:r>
      <w:r w:rsidR="00B26DD1">
        <w:t xml:space="preserve"> </w:t>
      </w:r>
      <w:r w:rsidR="00F26D04" w:rsidRPr="00C4782F">
        <w:t>must</w:t>
      </w:r>
      <w:r w:rsidR="00B26DD1">
        <w:t xml:space="preserve"> </w:t>
      </w:r>
      <w:r w:rsidRPr="00C4782F">
        <w:t>perform.</w:t>
      </w:r>
      <w:r w:rsidR="00B26DD1">
        <w:t xml:space="preserve"> </w:t>
      </w:r>
      <w:r w:rsidRPr="00C4782F">
        <w:t>The</w:t>
      </w:r>
      <w:r w:rsidR="00B26DD1">
        <w:t xml:space="preserve"> </w:t>
      </w:r>
      <w:r w:rsidRPr="00C4782F">
        <w:t>task</w:t>
      </w:r>
      <w:r w:rsidR="00B26DD1">
        <w:t xml:space="preserve"> </w:t>
      </w:r>
      <w:r w:rsidRPr="00C4782F">
        <w:t>executes</w:t>
      </w:r>
      <w:r w:rsidR="00B26DD1">
        <w:t xml:space="preserve"> </w:t>
      </w:r>
      <w:r w:rsidRPr="00C4782F">
        <w:t>asynchronously,</w:t>
      </w:r>
      <w:r w:rsidR="00B26DD1">
        <w:t xml:space="preserve"> </w:t>
      </w:r>
      <w:r w:rsidRPr="00C4782F">
        <w:t>typically</w:t>
      </w:r>
      <w:r w:rsidR="00B26DD1">
        <w:t xml:space="preserve"> </w:t>
      </w:r>
      <w:r w:rsidRPr="00C4782F">
        <w:t>on</w:t>
      </w:r>
      <w:r w:rsidR="00B26DD1">
        <w:t xml:space="preserve"> </w:t>
      </w:r>
      <w:r w:rsidRPr="00C4782F">
        <w:t>another</w:t>
      </w:r>
      <w:r w:rsidR="00B26DD1">
        <w:t xml:space="preserve"> </w:t>
      </w:r>
      <w:r w:rsidRPr="00C4782F">
        <w:t>thread</w:t>
      </w:r>
      <w:r w:rsidR="00B26DD1">
        <w:t xml:space="preserve"> </w:t>
      </w:r>
      <w:r w:rsidRPr="00C4782F">
        <w:t>(though,</w:t>
      </w:r>
      <w:r w:rsidR="00B26DD1">
        <w:t xml:space="preserve"> </w:t>
      </w:r>
      <w:r w:rsidRPr="00C4782F">
        <w:t>as</w:t>
      </w:r>
      <w:r w:rsidR="00B26DD1">
        <w:t xml:space="preserve"> </w:t>
      </w:r>
      <w:r w:rsidRPr="00C4782F">
        <w:t>we</w:t>
      </w:r>
      <w:r w:rsidR="00B26DD1">
        <w:t xml:space="preserve"> </w:t>
      </w:r>
      <w:r w:rsidRPr="00C4782F">
        <w:t>will</w:t>
      </w:r>
      <w:r w:rsidR="00B26DD1">
        <w:t xml:space="preserve"> </w:t>
      </w:r>
      <w:del w:id="557" w:author="Mark Michaelis" w:date="2020-04-13T10:56:00Z">
        <w:r w:rsidRPr="00C4782F" w:rsidDel="00D93437">
          <w:delText>see</w:delText>
        </w:r>
        <w:r w:rsidR="00B26DD1" w:rsidDel="00D93437">
          <w:delText xml:space="preserve"> </w:delText>
        </w:r>
        <w:r w:rsidRPr="00C4782F" w:rsidDel="00D93437">
          <w:delText>later</w:delText>
        </w:r>
        <w:r w:rsidR="00B26DD1" w:rsidDel="00D93437">
          <w:delText xml:space="preserve"> </w:delText>
        </w:r>
        <w:r w:rsidRPr="00C4782F" w:rsidDel="00D93437">
          <w:delText>in</w:delText>
        </w:r>
      </w:del>
      <w:ins w:id="558" w:author="Mark Michaelis" w:date="2020-04-13T10:56:00Z">
        <w:r w:rsidR="00D93437">
          <w:t>in Chapter 20</w:t>
        </w:r>
      </w:ins>
      <w:del w:id="559" w:author="Mark Michaelis" w:date="2020-04-13T10:57:00Z">
        <w:r w:rsidR="00B26DD1" w:rsidDel="00BA77EB">
          <w:delText xml:space="preserve"> </w:delText>
        </w:r>
        <w:r w:rsidRPr="00C4782F" w:rsidDel="00BA77EB">
          <w:delText>this</w:delText>
        </w:r>
        <w:r w:rsidR="00B26DD1" w:rsidDel="00BA77EB">
          <w:delText xml:space="preserve"> </w:delText>
        </w:r>
        <w:r w:rsidRPr="00C4782F" w:rsidDel="00BA77EB">
          <w:delText>chapter</w:delText>
        </w:r>
      </w:del>
      <w:r w:rsidRPr="00C4782F">
        <w:t>,</w:t>
      </w:r>
      <w:r w:rsidR="00B26DD1">
        <w:t xml:space="preserve"> </w:t>
      </w:r>
      <w:r w:rsidRPr="00C4782F">
        <w:t>it</w:t>
      </w:r>
      <w:r w:rsidR="00B26DD1">
        <w:t xml:space="preserve"> </w:t>
      </w:r>
      <w:r w:rsidRPr="00C4782F">
        <w:t>is</w:t>
      </w:r>
      <w:r w:rsidR="00B26DD1">
        <w:t xml:space="preserve"> </w:t>
      </w:r>
      <w:r w:rsidRPr="00C4782F">
        <w:t>possible</w:t>
      </w:r>
      <w:r w:rsidR="00B26DD1">
        <w:t xml:space="preserve"> </w:t>
      </w:r>
      <w:r w:rsidRPr="00C4782F">
        <w:t>and</w:t>
      </w:r>
      <w:r w:rsidR="00B26DD1">
        <w:t xml:space="preserve"> </w:t>
      </w:r>
      <w:r w:rsidRPr="00C4782F">
        <w:t>even</w:t>
      </w:r>
      <w:r w:rsidR="00B26DD1">
        <w:t xml:space="preserve"> </w:t>
      </w:r>
      <w:r w:rsidRPr="00C4782F">
        <w:t>beneficial</w:t>
      </w:r>
      <w:r w:rsidR="00B26DD1">
        <w:t xml:space="preserve"> </w:t>
      </w:r>
      <w:r w:rsidRPr="00C4782F">
        <w:t>to</w:t>
      </w:r>
      <w:r w:rsidR="00B26DD1">
        <w:t xml:space="preserve"> </w:t>
      </w:r>
      <w:r w:rsidRPr="00C4782F">
        <w:t>execute</w:t>
      </w:r>
      <w:r w:rsidR="00B26DD1">
        <w:t xml:space="preserve"> </w:t>
      </w:r>
      <w:r w:rsidRPr="00C4782F">
        <w:t>tasks</w:t>
      </w:r>
      <w:r w:rsidR="00B26DD1">
        <w:t xml:space="preserve"> </w:t>
      </w:r>
      <w:r w:rsidRPr="00C4782F">
        <w:t>asynchronously</w:t>
      </w:r>
      <w:r w:rsidR="00B26DD1">
        <w:t xml:space="preserve"> </w:t>
      </w:r>
      <w:r w:rsidRPr="00C4782F">
        <w:t>with</w:t>
      </w:r>
      <w:r w:rsidR="00B26DD1">
        <w:t xml:space="preserve"> </w:t>
      </w:r>
      <w:r w:rsidRPr="00C4782F">
        <w:t>only</w:t>
      </w:r>
      <w:r w:rsidR="00B26DD1">
        <w:t xml:space="preserve"> </w:t>
      </w:r>
      <w:r w:rsidRPr="00C4782F">
        <w:t>one</w:t>
      </w:r>
      <w:r w:rsidR="00B26DD1">
        <w:t xml:space="preserve"> </w:t>
      </w:r>
      <w:r w:rsidRPr="00C4782F">
        <w:t>thread).</w:t>
      </w:r>
      <w:r w:rsidR="00B26DD1">
        <w:t xml:space="preserve"> </w:t>
      </w:r>
      <w:r w:rsidRPr="00C4782F">
        <w:t>A</w:t>
      </w:r>
      <w:r w:rsidR="00B26DD1">
        <w:t xml:space="preserve"> </w:t>
      </w:r>
      <w:r w:rsidRPr="00C4782F">
        <w:t>task</w:t>
      </w:r>
      <w:r w:rsidR="00B26DD1">
        <w:t xml:space="preserve"> </w:t>
      </w:r>
      <w:r w:rsidRPr="00C4782F">
        <w:t>essentially</w:t>
      </w:r>
      <w:r w:rsidR="00B26DD1">
        <w:t xml:space="preserve"> </w:t>
      </w:r>
      <w:r w:rsidRPr="00C4782F">
        <w:t>transforms</w:t>
      </w:r>
      <w:r w:rsidR="00B26DD1">
        <w:t xml:space="preserve"> </w:t>
      </w:r>
      <w:r w:rsidRPr="00C4782F">
        <w:t>a</w:t>
      </w:r>
      <w:r w:rsidR="00B26DD1">
        <w:t xml:space="preserve"> </w:t>
      </w:r>
      <w:r w:rsidRPr="00C4782F">
        <w:t>delegate</w:t>
      </w:r>
      <w:r w:rsidR="00B26DD1">
        <w:t xml:space="preserve"> </w:t>
      </w:r>
      <w:r w:rsidRPr="00C4782F">
        <w:t>from</w:t>
      </w:r>
      <w:r w:rsidR="00B26DD1">
        <w:t xml:space="preserve"> </w:t>
      </w:r>
      <w:r w:rsidRPr="00C4782F">
        <w:t>a</w:t>
      </w:r>
      <w:r w:rsidR="00B26DD1">
        <w:t xml:space="preserve"> </w:t>
      </w:r>
      <w:r w:rsidRPr="00C4782F">
        <w:t>synchronous</w:t>
      </w:r>
      <w:r w:rsidR="00B26DD1">
        <w:t xml:space="preserve"> </w:t>
      </w:r>
      <w:r w:rsidRPr="00C4782F">
        <w:t>to</w:t>
      </w:r>
      <w:r w:rsidR="00B26DD1">
        <w:t xml:space="preserve"> </w:t>
      </w:r>
      <w:r w:rsidRPr="00C4782F">
        <w:t>an</w:t>
      </w:r>
      <w:r w:rsidR="00B26DD1">
        <w:t xml:space="preserve"> </w:t>
      </w:r>
      <w:r w:rsidRPr="00C4782F">
        <w:t>asynchronous</w:t>
      </w:r>
      <w:r w:rsidR="00B26DD1">
        <w:t xml:space="preserve"> </w:t>
      </w:r>
      <w:r w:rsidRPr="00C4782F">
        <w:t>execution</w:t>
      </w:r>
      <w:r w:rsidR="00B26DD1">
        <w:t xml:space="preserve"> </w:t>
      </w:r>
      <w:r w:rsidRPr="00C4782F">
        <w:t>pattern.</w:t>
      </w:r>
    </w:p>
    <w:p w14:paraId="3B9EE0E6" w14:textId="59A226EB" w:rsidR="00E73B39" w:rsidRPr="00C4782F" w:rsidRDefault="00FA3D78" w:rsidP="00DF4A1F">
      <w:pPr>
        <w:pStyle w:val="H2"/>
      </w:pPr>
      <w:bookmarkStart w:id="560" w:name="_Toc38470393"/>
      <w:r w:rsidRPr="00C4782F">
        <w:t>Introducing</w:t>
      </w:r>
      <w:r w:rsidR="00B26DD1">
        <w:t xml:space="preserve"> </w:t>
      </w:r>
      <w:r w:rsidRPr="00C4782F">
        <w:t>Asynchronous</w:t>
      </w:r>
      <w:r w:rsidR="00B26DD1">
        <w:t xml:space="preserve"> </w:t>
      </w:r>
      <w:r w:rsidRPr="00C4782F">
        <w:t>Tasks</w:t>
      </w:r>
      <w:bookmarkEnd w:id="560"/>
    </w:p>
    <w:p w14:paraId="5926A87A" w14:textId="14E06180" w:rsidR="0073083B" w:rsidRDefault="00FA3D78" w:rsidP="00DF4A1F">
      <w:pPr>
        <w:pStyle w:val="HEADFIRST"/>
      </w:pPr>
      <w:r w:rsidRPr="00C4782F">
        <w:t>You</w:t>
      </w:r>
      <w:r w:rsidR="00B26DD1">
        <w:t xml:space="preserve"> </w:t>
      </w:r>
      <w:r w:rsidRPr="00C4782F">
        <w:t>know</w:t>
      </w:r>
      <w:r w:rsidR="00B26DD1">
        <w:t xml:space="preserve"> </w:t>
      </w:r>
      <w:r w:rsidRPr="00C4782F">
        <w:t>when</w:t>
      </w:r>
      <w:r w:rsidR="00B26DD1">
        <w:t xml:space="preserve"> </w:t>
      </w:r>
      <w:r w:rsidRPr="00C4782F">
        <w:t>a</w:t>
      </w:r>
      <w:r w:rsidR="00B26DD1">
        <w:t xml:space="preserve"> </w:t>
      </w:r>
      <w:r w:rsidRPr="00C4782F">
        <w:t>delegate</w:t>
      </w:r>
      <w:r w:rsidR="00B26DD1">
        <w:t xml:space="preserve"> </w:t>
      </w:r>
      <w:r w:rsidRPr="00C4782F">
        <w:t>is</w:t>
      </w:r>
      <w:r w:rsidR="00B26DD1">
        <w:t xml:space="preserve"> </w:t>
      </w:r>
      <w:r w:rsidRPr="00C4782F">
        <w:t>done</w:t>
      </w:r>
      <w:r w:rsidR="00B26DD1">
        <w:t xml:space="preserve"> </w:t>
      </w:r>
      <w:r w:rsidRPr="00C4782F">
        <w:t>executing</w:t>
      </w:r>
      <w:r w:rsidR="00B26DD1">
        <w:t xml:space="preserve"> </w:t>
      </w:r>
      <w:r w:rsidRPr="00C4782F">
        <w:t>on</w:t>
      </w:r>
      <w:r w:rsidR="00B26DD1">
        <w:t xml:space="preserve"> </w:t>
      </w:r>
      <w:r w:rsidRPr="00C4782F">
        <w:t>the</w:t>
      </w:r>
      <w:r w:rsidR="00B26DD1">
        <w:t xml:space="preserve"> </w:t>
      </w:r>
      <w:r w:rsidRPr="00C4782F">
        <w:t>current</w:t>
      </w:r>
      <w:r w:rsidR="00B26DD1">
        <w:t xml:space="preserve"> </w:t>
      </w:r>
      <w:r w:rsidRPr="00C4782F">
        <w:t>thread</w:t>
      </w:r>
      <w:r w:rsidR="00B26DD1">
        <w:t xml:space="preserve"> </w:t>
      </w:r>
      <w:r w:rsidRPr="00C4782F">
        <w:t>because</w:t>
      </w:r>
      <w:r w:rsidR="00B26DD1">
        <w:t xml:space="preserve"> </w:t>
      </w:r>
      <w:r w:rsidRPr="00C4782F">
        <w:t>the</w:t>
      </w:r>
      <w:r w:rsidR="00B26DD1">
        <w:t xml:space="preserve"> </w:t>
      </w:r>
      <w:r w:rsidRPr="00C4782F">
        <w:t>caller</w:t>
      </w:r>
      <w:r w:rsidR="00B26DD1">
        <w:t xml:space="preserve"> </w:t>
      </w:r>
      <w:r w:rsidRPr="00C4782F">
        <w:t>cannot</w:t>
      </w:r>
      <w:r w:rsidR="00B26DD1">
        <w:t xml:space="preserve"> </w:t>
      </w:r>
      <w:r w:rsidRPr="00C4782F">
        <w:t>do</w:t>
      </w:r>
      <w:r w:rsidR="00B26DD1">
        <w:t xml:space="preserve"> </w:t>
      </w:r>
      <w:r w:rsidRPr="00C4782F">
        <w:t>anything</w:t>
      </w:r>
      <w:r w:rsidR="00B26DD1">
        <w:t xml:space="preserve"> </w:t>
      </w:r>
      <w:r w:rsidRPr="00C4782F">
        <w:t>until</w:t>
      </w:r>
      <w:r w:rsidR="00B26DD1">
        <w:t xml:space="preserve"> </w:t>
      </w:r>
      <w:r w:rsidRPr="00C4782F">
        <w:t>the</w:t>
      </w:r>
      <w:r w:rsidR="00B26DD1">
        <w:t xml:space="preserve"> </w:t>
      </w:r>
      <w:r w:rsidRPr="00C4782F">
        <w:t>delegate</w:t>
      </w:r>
      <w:r w:rsidR="00B26DD1">
        <w:t xml:space="preserve"> </w:t>
      </w:r>
      <w:r w:rsidRPr="00C4782F">
        <w:t>is</w:t>
      </w:r>
      <w:r w:rsidR="00B26DD1">
        <w:t xml:space="preserve"> </w:t>
      </w:r>
      <w:r w:rsidRPr="00C4782F">
        <w:t>done.</w:t>
      </w:r>
      <w:r w:rsidR="00B26DD1">
        <w:t xml:space="preserve"> </w:t>
      </w:r>
      <w:r w:rsidRPr="00C4782F">
        <w:t>But</w:t>
      </w:r>
      <w:r w:rsidR="00B26DD1">
        <w:t xml:space="preserve"> </w:t>
      </w:r>
      <w:r w:rsidRPr="00C4782F">
        <w:t>how</w:t>
      </w:r>
      <w:r w:rsidR="00B26DD1">
        <w:t xml:space="preserve"> </w:t>
      </w:r>
      <w:r w:rsidRPr="00C4782F">
        <w:t>do</w:t>
      </w:r>
      <w:r w:rsidR="00B26DD1">
        <w:t xml:space="preserve"> </w:t>
      </w:r>
      <w:r w:rsidRPr="00C4782F">
        <w:t>you</w:t>
      </w:r>
      <w:r w:rsidR="00B26DD1">
        <w:t xml:space="preserve"> </w:t>
      </w:r>
      <w:r w:rsidRPr="00C4782F">
        <w:t>know</w:t>
      </w:r>
      <w:r w:rsidR="00B26DD1">
        <w:t xml:space="preserve"> </w:t>
      </w:r>
      <w:r w:rsidRPr="00C4782F">
        <w:t>when</w:t>
      </w:r>
      <w:r w:rsidR="00B26DD1">
        <w:t xml:space="preserve"> </w:t>
      </w:r>
      <w:r w:rsidRPr="00C4782F">
        <w:t>a</w:t>
      </w:r>
      <w:r w:rsidR="00B26DD1">
        <w:t xml:space="preserve"> </w:t>
      </w:r>
      <w:r w:rsidRPr="00C4782F">
        <w:t>task</w:t>
      </w:r>
      <w:r w:rsidR="00B26DD1">
        <w:t xml:space="preserve"> </w:t>
      </w:r>
      <w:r w:rsidRPr="00C4782F">
        <w:t>is</w:t>
      </w:r>
      <w:r w:rsidR="00B26DD1">
        <w:t xml:space="preserve"> </w:t>
      </w:r>
      <w:r w:rsidRPr="00C4782F">
        <w:t>done,</w:t>
      </w:r>
      <w:r w:rsidR="00B26DD1">
        <w:t xml:space="preserve"> </w:t>
      </w:r>
      <w:r w:rsidRPr="00C4782F">
        <w:t>and</w:t>
      </w:r>
      <w:r w:rsidR="00B26DD1">
        <w:t xml:space="preserve"> </w:t>
      </w:r>
      <w:r w:rsidRPr="00C4782F">
        <w:t>how</w:t>
      </w:r>
      <w:r w:rsidR="00B26DD1">
        <w:t xml:space="preserve"> </w:t>
      </w:r>
      <w:r w:rsidRPr="00C4782F">
        <w:t>do</w:t>
      </w:r>
      <w:r w:rsidR="00B26DD1">
        <w:t xml:space="preserve"> </w:t>
      </w:r>
      <w:r w:rsidRPr="00C4782F">
        <w:t>you</w:t>
      </w:r>
      <w:r w:rsidR="00B26DD1">
        <w:t xml:space="preserve"> </w:t>
      </w:r>
      <w:r w:rsidRPr="00C4782F">
        <w:t>get</w:t>
      </w:r>
      <w:r w:rsidR="00B26DD1">
        <w:t xml:space="preserve"> </w:t>
      </w:r>
      <w:r w:rsidRPr="00C4782F">
        <w:t>the</w:t>
      </w:r>
      <w:r w:rsidR="00B26DD1">
        <w:t xml:space="preserve"> </w:t>
      </w:r>
      <w:r w:rsidRPr="00C4782F">
        <w:t>result,</w:t>
      </w:r>
      <w:r w:rsidR="00B26DD1">
        <w:t xml:space="preserve"> </w:t>
      </w:r>
      <w:r w:rsidRPr="00C4782F">
        <w:t>if</w:t>
      </w:r>
      <w:r w:rsidR="00B26DD1">
        <w:t xml:space="preserve"> </w:t>
      </w:r>
      <w:r w:rsidRPr="00C4782F">
        <w:t>there</w:t>
      </w:r>
      <w:r w:rsidR="00B26DD1">
        <w:t xml:space="preserve"> </w:t>
      </w:r>
      <w:r w:rsidRPr="00C4782F">
        <w:t>is</w:t>
      </w:r>
      <w:r w:rsidR="00B26DD1">
        <w:t xml:space="preserve"> </w:t>
      </w:r>
      <w:r w:rsidRPr="00C4782F">
        <w:t>one?</w:t>
      </w:r>
      <w:r w:rsidR="00B26DD1">
        <w:t xml:space="preserve"> </w:t>
      </w:r>
      <w:r w:rsidRPr="00C4782F">
        <w:t>Consider</w:t>
      </w:r>
      <w:r w:rsidR="00B26DD1">
        <w:t xml:space="preserve"> </w:t>
      </w:r>
      <w:r w:rsidRPr="00C4782F">
        <w:t>the</w:t>
      </w:r>
      <w:r w:rsidR="00B26DD1">
        <w:t xml:space="preserve"> </w:t>
      </w:r>
      <w:r w:rsidRPr="00C4782F">
        <w:t>example</w:t>
      </w:r>
      <w:r w:rsidR="00B26DD1">
        <w:t xml:space="preserve"> </w:t>
      </w:r>
      <w:r w:rsidRPr="00C4782F">
        <w:t>of</w:t>
      </w:r>
      <w:r w:rsidR="00B26DD1">
        <w:t xml:space="preserve"> </w:t>
      </w:r>
      <w:r w:rsidRPr="00C4782F">
        <w:t>turning</w:t>
      </w:r>
      <w:r w:rsidR="00B26DD1">
        <w:t xml:space="preserve"> </w:t>
      </w:r>
      <w:r w:rsidRPr="00C4782F">
        <w:t>a</w:t>
      </w:r>
      <w:r w:rsidR="00B26DD1">
        <w:t xml:space="preserve"> </w:t>
      </w:r>
      <w:r w:rsidRPr="00C4782F">
        <w:t>synchronous</w:t>
      </w:r>
      <w:r w:rsidR="00B26DD1">
        <w:t xml:space="preserve"> </w:t>
      </w:r>
      <w:r w:rsidRPr="00C4782F">
        <w:t>delegate</w:t>
      </w:r>
      <w:r w:rsidR="00B26DD1">
        <w:t xml:space="preserve"> </w:t>
      </w:r>
      <w:r w:rsidRPr="00C4782F">
        <w:t>into</w:t>
      </w:r>
      <w:r w:rsidR="00B26DD1">
        <w:t xml:space="preserve"> </w:t>
      </w:r>
      <w:r w:rsidRPr="00C4782F">
        <w:t>an</w:t>
      </w:r>
      <w:r w:rsidR="00B26DD1">
        <w:t xml:space="preserve"> </w:t>
      </w:r>
      <w:r w:rsidRPr="00C4782F">
        <w:t>asynchronous</w:t>
      </w:r>
      <w:r w:rsidR="00B26DD1">
        <w:t xml:space="preserve"> </w:t>
      </w:r>
      <w:r w:rsidRPr="00C4782F">
        <w:t>task.</w:t>
      </w:r>
      <w:r w:rsidR="00B26DD1">
        <w:t xml:space="preserve"> </w:t>
      </w:r>
      <w:del w:id="561" w:author="Kevin" w:date="2020-04-03T21:33:00Z">
        <w:r w:rsidRPr="00C4782F">
          <w:delText>We’ll</w:delText>
        </w:r>
        <w:r w:rsidR="00B26DD1">
          <w:delText xml:space="preserve"> </w:delText>
        </w:r>
        <w:r w:rsidRPr="00C4782F">
          <w:delText>do</w:delText>
        </w:r>
        <w:r w:rsidR="00B26DD1">
          <w:delText xml:space="preserve"> </w:delText>
        </w:r>
        <w:r w:rsidRPr="00C4782F">
          <w:delText>the</w:delText>
        </w:r>
        <w:r w:rsidR="00B26DD1">
          <w:delText xml:space="preserve"> </w:delText>
        </w:r>
        <w:r w:rsidRPr="00C4782F">
          <w:delText>same</w:delText>
        </w:r>
        <w:r w:rsidR="00B26DD1">
          <w:delText xml:space="preserve"> </w:delText>
        </w:r>
        <w:r w:rsidRPr="00C4782F">
          <w:delText>thing</w:delText>
        </w:r>
        <w:r w:rsidR="00B26DD1">
          <w:delText xml:space="preserve"> </w:delText>
        </w:r>
        <w:r w:rsidRPr="00C4782F">
          <w:delText>we</w:delText>
        </w:r>
        <w:r w:rsidR="00B26DD1">
          <w:delText xml:space="preserve"> </w:delText>
        </w:r>
        <w:r w:rsidRPr="00C4782F">
          <w:delText>did</w:delText>
        </w:r>
        <w:r w:rsidR="00B26DD1">
          <w:delText xml:space="preserve"> </w:delText>
        </w:r>
        <w:r w:rsidRPr="00C4782F">
          <w:delText>with</w:delText>
        </w:r>
        <w:r w:rsidR="00B26DD1">
          <w:delText xml:space="preserve"> </w:delText>
        </w:r>
        <w:r w:rsidRPr="00C4782F">
          <w:delText>threads</w:delText>
        </w:r>
        <w:r w:rsidR="00B26DD1">
          <w:delText xml:space="preserve"> </w:delText>
        </w:r>
        <w:r w:rsidRPr="00C4782F">
          <w:delText>in</w:delText>
        </w:r>
        <w:r w:rsidR="00B26DD1">
          <w:delText xml:space="preserve"> </w:delText>
        </w:r>
        <w:r w:rsidR="00A6283F">
          <w:delText>Listing</w:delText>
        </w:r>
        <w:r w:rsidR="00B26DD1">
          <w:delText xml:space="preserve"> </w:delText>
        </w:r>
        <w:r w:rsidR="00A6283F">
          <w:delText>19.</w:delText>
        </w:r>
        <w:r w:rsidR="00C7066B">
          <w:delText>1</w:delText>
        </w:r>
        <w:r w:rsidR="00B26DD1">
          <w:delText xml:space="preserve"> </w:delText>
        </w:r>
        <w:r w:rsidRPr="00C4782F">
          <w:delText>and</w:delText>
        </w:r>
        <w:r w:rsidR="00B26DD1">
          <w:delText xml:space="preserve"> </w:delText>
        </w:r>
        <w:r w:rsidRPr="00C4782F">
          <w:delText>thread</w:delText>
        </w:r>
        <w:r w:rsidR="00B26DD1">
          <w:delText xml:space="preserve"> </w:delText>
        </w:r>
        <w:r w:rsidRPr="00C4782F">
          <w:delText>pools</w:delText>
        </w:r>
        <w:r w:rsidR="00B26DD1">
          <w:delText xml:space="preserve"> </w:delText>
        </w:r>
        <w:r w:rsidRPr="00C4782F">
          <w:delText>in</w:delText>
        </w:r>
        <w:r w:rsidR="00B26DD1">
          <w:delText xml:space="preserve"> </w:delText>
        </w:r>
        <w:r w:rsidR="00A6283F">
          <w:delText>Listing</w:delText>
        </w:r>
        <w:r w:rsidR="00B26DD1">
          <w:delText xml:space="preserve"> </w:delText>
        </w:r>
        <w:r w:rsidR="00A6283F">
          <w:delText>19.</w:delText>
        </w:r>
        <w:r w:rsidR="00C7066B">
          <w:delText>2</w:delText>
        </w:r>
        <w:r w:rsidRPr="00C4782F">
          <w:delText>,</w:delText>
        </w:r>
        <w:r w:rsidR="00B26DD1">
          <w:delText xml:space="preserve"> </w:delText>
        </w:r>
        <w:r w:rsidRPr="00C4782F">
          <w:delText>but</w:delText>
        </w:r>
        <w:r w:rsidR="00B26DD1">
          <w:delText xml:space="preserve"> </w:delText>
        </w:r>
        <w:r w:rsidRPr="00C4782F">
          <w:delText>this</w:delText>
        </w:r>
        <w:r w:rsidR="00B26DD1">
          <w:delText xml:space="preserve"> </w:delText>
        </w:r>
        <w:r w:rsidRPr="00C4782F">
          <w:delText>time</w:delText>
        </w:r>
        <w:r w:rsidR="00B26DD1">
          <w:delText xml:space="preserve"> </w:delText>
        </w:r>
        <w:r w:rsidRPr="00C4782F">
          <w:delText>with</w:delText>
        </w:r>
        <w:r w:rsidR="00B26DD1">
          <w:delText xml:space="preserve"> </w:delText>
        </w:r>
        <w:r w:rsidRPr="00C4782F">
          <w:delText>tasks:</w:delText>
        </w:r>
        <w:r w:rsidR="00B26DD1">
          <w:delText xml:space="preserve"> </w:delText>
        </w:r>
      </w:del>
      <w:r w:rsidRPr="00C4782F">
        <w:t>The</w:t>
      </w:r>
      <w:r w:rsidR="00B26DD1">
        <w:t xml:space="preserve"> </w:t>
      </w:r>
      <w:r w:rsidRPr="00C4782F">
        <w:t>worker</w:t>
      </w:r>
      <w:r w:rsidR="00B26DD1">
        <w:t xml:space="preserve"> </w:t>
      </w:r>
      <w:r w:rsidRPr="00C4782F">
        <w:t>thread</w:t>
      </w:r>
      <w:r w:rsidR="00B26DD1">
        <w:t xml:space="preserve"> </w:t>
      </w:r>
      <w:r w:rsidRPr="00C4782F">
        <w:t>will</w:t>
      </w:r>
      <w:r w:rsidR="00B26DD1">
        <w:t xml:space="preserve"> </w:t>
      </w:r>
      <w:r w:rsidRPr="00C4782F">
        <w:t>write</w:t>
      </w:r>
      <w:r w:rsidR="00B26DD1">
        <w:t xml:space="preserve"> </w:t>
      </w:r>
      <w:r w:rsidRPr="00C4782F">
        <w:t>periods</w:t>
      </w:r>
      <w:r w:rsidR="00B26DD1">
        <w:t xml:space="preserve"> </w:t>
      </w:r>
      <w:r w:rsidRPr="00C4782F">
        <w:t>to</w:t>
      </w:r>
      <w:r w:rsidR="00B26DD1">
        <w:t xml:space="preserve"> </w:t>
      </w:r>
      <w:r w:rsidRPr="00C4782F">
        <w:t>the</w:t>
      </w:r>
      <w:r w:rsidR="00B26DD1">
        <w:t xml:space="preserve"> </w:t>
      </w:r>
      <w:r w:rsidRPr="00C4782F">
        <w:t>console</w:t>
      </w:r>
      <w:r w:rsidR="00A0552E">
        <w:t>,</w:t>
      </w:r>
      <w:r w:rsidR="00B26DD1">
        <w:t xml:space="preserve"> </w:t>
      </w:r>
      <w:r w:rsidRPr="00C4782F">
        <w:t>while</w:t>
      </w:r>
      <w:r w:rsidR="00B26DD1">
        <w:t xml:space="preserve"> </w:t>
      </w:r>
      <w:r w:rsidRPr="00C4782F">
        <w:t>the</w:t>
      </w:r>
      <w:r w:rsidR="00B26DD1">
        <w:t xml:space="preserve"> </w:t>
      </w:r>
      <w:r w:rsidRPr="00C4782F">
        <w:t>main</w:t>
      </w:r>
      <w:r w:rsidR="00B26DD1">
        <w:t xml:space="preserve"> </w:t>
      </w:r>
      <w:r w:rsidRPr="00C4782F">
        <w:t>thread</w:t>
      </w:r>
      <w:r w:rsidR="00B26DD1">
        <w:t xml:space="preserve"> </w:t>
      </w:r>
      <w:r w:rsidRPr="00C4782F">
        <w:t>writes</w:t>
      </w:r>
      <w:r w:rsidR="00B26DD1">
        <w:t xml:space="preserve"> </w:t>
      </w:r>
      <w:r w:rsidRPr="00C4782F">
        <w:t>hyphens</w:t>
      </w:r>
      <w:r w:rsidR="00C4782F">
        <w:t>.</w:t>
      </w:r>
    </w:p>
    <w:p w14:paraId="3B1A30C1" w14:textId="53BD07D0" w:rsidR="00E73B39" w:rsidRPr="00C4782F" w:rsidRDefault="00FA3D78" w:rsidP="005E24E0">
      <w:pPr>
        <w:pStyle w:val="CHAPBM"/>
      </w:pPr>
      <w:r w:rsidRPr="00C4782F">
        <w:t>Starting</w:t>
      </w:r>
      <w:r w:rsidR="00B26DD1">
        <w:t xml:space="preserve"> </w:t>
      </w:r>
      <w:r w:rsidRPr="00C4782F">
        <w:t>the</w:t>
      </w:r>
      <w:r w:rsidR="00B26DD1">
        <w:t xml:space="preserve"> </w:t>
      </w:r>
      <w:r w:rsidRPr="00C4782F">
        <w:t>task</w:t>
      </w:r>
      <w:r w:rsidR="00B26DD1">
        <w:t xml:space="preserve"> </w:t>
      </w:r>
      <w:r w:rsidRPr="00C4782F">
        <w:t>obtains</w:t>
      </w:r>
      <w:r w:rsidR="00B26DD1">
        <w:t xml:space="preserve"> </w:t>
      </w:r>
      <w:r w:rsidRPr="00C4782F">
        <w:t>a</w:t>
      </w:r>
      <w:r w:rsidR="00B26DD1">
        <w:t xml:space="preserve"> </w:t>
      </w:r>
      <w:r w:rsidRPr="00C4782F">
        <w:t>thread</w:t>
      </w:r>
      <w:r w:rsidR="00B26DD1">
        <w:t xml:space="preserve"> </w:t>
      </w:r>
      <w:r w:rsidRPr="00C4782F">
        <w:t>from</w:t>
      </w:r>
      <w:r w:rsidR="00B26DD1">
        <w:t xml:space="preserve"> </w:t>
      </w:r>
      <w:r w:rsidRPr="00C4782F">
        <w:t>the</w:t>
      </w:r>
      <w:r w:rsidR="00B26DD1">
        <w:t xml:space="preserve"> </w:t>
      </w:r>
      <w:r w:rsidRPr="00C4782F">
        <w:t>thread</w:t>
      </w:r>
      <w:r w:rsidR="00B26DD1">
        <w:t xml:space="preserve"> </w:t>
      </w:r>
      <w:r w:rsidRPr="00C4782F">
        <w:t>pool,</w:t>
      </w:r>
      <w:r w:rsidR="00B26DD1">
        <w:t xml:space="preserve"> </w:t>
      </w:r>
      <w:r w:rsidRPr="00C4782F">
        <w:t>creating</w:t>
      </w:r>
      <w:r w:rsidR="00B26DD1">
        <w:t xml:space="preserve"> </w:t>
      </w:r>
      <w:r w:rsidRPr="00C4782F">
        <w:t>a</w:t>
      </w:r>
      <w:r w:rsidR="00B26DD1">
        <w:t xml:space="preserve"> </w:t>
      </w:r>
      <w:r w:rsidRPr="00C4782F">
        <w:t>second</w:t>
      </w:r>
      <w:r w:rsidR="00B26DD1">
        <w:t xml:space="preserve"> </w:t>
      </w:r>
      <w:r w:rsidRPr="00C4782F">
        <w:t>point</w:t>
      </w:r>
      <w:r w:rsidR="00B26DD1">
        <w:t xml:space="preserve"> </w:t>
      </w:r>
      <w:r w:rsidRPr="00C4782F">
        <w:t>of</w:t>
      </w:r>
      <w:r w:rsidR="00B26DD1">
        <w:t xml:space="preserve"> </w:t>
      </w:r>
      <w:r w:rsidRPr="00C4782F">
        <w:t>control,</w:t>
      </w:r>
      <w:r w:rsidR="00B26DD1">
        <w:t xml:space="preserve"> </w:t>
      </w:r>
      <w:r w:rsidRPr="00C4782F">
        <w:t>and</w:t>
      </w:r>
      <w:r w:rsidR="00B26DD1">
        <w:t xml:space="preserve"> </w:t>
      </w:r>
      <w:r w:rsidRPr="00C4782F">
        <w:t>executes</w:t>
      </w:r>
      <w:r w:rsidR="00B26DD1">
        <w:t xml:space="preserve"> </w:t>
      </w:r>
      <w:r w:rsidRPr="00C4782F">
        <w:t>the</w:t>
      </w:r>
      <w:r w:rsidR="00B26DD1">
        <w:t xml:space="preserve"> </w:t>
      </w:r>
      <w:r w:rsidRPr="00C4782F">
        <w:t>delegate</w:t>
      </w:r>
      <w:r w:rsidR="00B26DD1">
        <w:t xml:space="preserve"> </w:t>
      </w:r>
      <w:r w:rsidRPr="00C4782F">
        <w:t>on</w:t>
      </w:r>
      <w:r w:rsidR="00B26DD1">
        <w:t xml:space="preserve"> </w:t>
      </w:r>
      <w:r w:rsidRPr="00C4782F">
        <w:t>that</w:t>
      </w:r>
      <w:r w:rsidR="00B26DD1">
        <w:t xml:space="preserve"> </w:t>
      </w:r>
      <w:r w:rsidRPr="00C4782F">
        <w:t>thread.</w:t>
      </w:r>
      <w:r w:rsidR="00B26DD1">
        <w:t xml:space="preserve"> </w:t>
      </w:r>
      <w:r w:rsidRPr="00C4782F">
        <w:t>The</w:t>
      </w:r>
      <w:r w:rsidR="00B26DD1">
        <w:t xml:space="preserve"> </w:t>
      </w:r>
      <w:r w:rsidRPr="00C4782F">
        <w:t>point</w:t>
      </w:r>
      <w:r w:rsidR="00B26DD1">
        <w:t xml:space="preserve"> </w:t>
      </w:r>
      <w:r w:rsidRPr="00C4782F">
        <w:t>of</w:t>
      </w:r>
      <w:r w:rsidR="00B26DD1">
        <w:t xml:space="preserve"> </w:t>
      </w:r>
      <w:r w:rsidRPr="00C4782F">
        <w:t>control</w:t>
      </w:r>
      <w:r w:rsidR="00B26DD1">
        <w:t xml:space="preserve"> </w:t>
      </w:r>
      <w:r w:rsidRPr="00C4782F">
        <w:t>on</w:t>
      </w:r>
      <w:r w:rsidR="00B26DD1">
        <w:t xml:space="preserve"> </w:t>
      </w:r>
      <w:r w:rsidRPr="00C4782F">
        <w:t>the</w:t>
      </w:r>
      <w:r w:rsidR="00B26DD1">
        <w:t xml:space="preserve"> </w:t>
      </w:r>
      <w:r w:rsidRPr="00C4782F">
        <w:t>main</w:t>
      </w:r>
      <w:r w:rsidR="00B26DD1">
        <w:t xml:space="preserve"> </w:t>
      </w:r>
      <w:r w:rsidRPr="00C4782F">
        <w:t>thread</w:t>
      </w:r>
      <w:r w:rsidR="00B26DD1">
        <w:t xml:space="preserve"> </w:t>
      </w:r>
      <w:r w:rsidRPr="00C4782F">
        <w:t>continues</w:t>
      </w:r>
      <w:r w:rsidR="00B26DD1">
        <w:t xml:space="preserve"> </w:t>
      </w:r>
      <w:r w:rsidRPr="00C4782F">
        <w:t>normally</w:t>
      </w:r>
      <w:r w:rsidR="00B26DD1">
        <w:t xml:space="preserve"> </w:t>
      </w:r>
      <w:r w:rsidRPr="00C4782F">
        <w:t>after</w:t>
      </w:r>
      <w:r w:rsidR="00B26DD1">
        <w:t xml:space="preserve"> </w:t>
      </w:r>
      <w:r w:rsidRPr="00C4782F">
        <w:t>the</w:t>
      </w:r>
      <w:r w:rsidR="00B26DD1">
        <w:t xml:space="preserve"> </w:t>
      </w:r>
      <w:r w:rsidRPr="00C4782F">
        <w:t>call</w:t>
      </w:r>
      <w:r w:rsidR="00B26DD1">
        <w:t xml:space="preserve"> </w:t>
      </w:r>
      <w:r w:rsidRPr="00C4782F">
        <w:t>to</w:t>
      </w:r>
      <w:r w:rsidR="00B26DD1">
        <w:t xml:space="preserve"> </w:t>
      </w:r>
      <w:r w:rsidRPr="00C4782F">
        <w:t>start</w:t>
      </w:r>
      <w:r w:rsidR="00B26DD1">
        <w:t xml:space="preserve"> </w:t>
      </w:r>
      <w:r w:rsidRPr="00C4782F">
        <w:t>the</w:t>
      </w:r>
      <w:r w:rsidR="00B26DD1">
        <w:t xml:space="preserve"> </w:t>
      </w:r>
      <w:r w:rsidRPr="00C4782F">
        <w:t>task</w:t>
      </w:r>
      <w:r w:rsidR="00B26DD1">
        <w:t xml:space="preserve"> </w:t>
      </w:r>
      <w:r w:rsidRPr="00C4782F">
        <w:t>(</w:t>
      </w:r>
      <w:proofErr w:type="spellStart"/>
      <w:r w:rsidRPr="009C65D4">
        <w:rPr>
          <w:rStyle w:val="CITchapbm"/>
        </w:rPr>
        <w:t>Task.Run</w:t>
      </w:r>
      <w:proofErr w:type="spellEnd"/>
      <w:r w:rsidRPr="009C65D4">
        <w:rPr>
          <w:rStyle w:val="CITchapbm"/>
        </w:rPr>
        <w:t>()</w:t>
      </w:r>
      <w:r w:rsidRPr="00C4782F">
        <w:t>).</w:t>
      </w:r>
      <w:r w:rsidR="00B26DD1">
        <w:t xml:space="preserve"> </w:t>
      </w:r>
      <w:del w:id="562" w:author="Kevin" w:date="2020-04-03T21:34:00Z">
        <w:r w:rsidRPr="00C4782F">
          <w:delText>The</w:delText>
        </w:r>
        <w:r w:rsidR="00B26DD1">
          <w:delText xml:space="preserve"> </w:delText>
        </w:r>
        <w:r w:rsidRPr="00C4782F">
          <w:delText>results</w:delText>
        </w:r>
        <w:r w:rsidR="00B26DD1">
          <w:delText xml:space="preserve"> </w:delText>
        </w:r>
        <w:r w:rsidRPr="00C4782F">
          <w:delText>of</w:delText>
        </w:r>
        <w:r w:rsidR="00B26DD1">
          <w:delText xml:space="preserve"> </w:delText>
        </w:r>
        <w:r w:rsidR="00A6283F">
          <w:delText>Listing</w:delText>
        </w:r>
        <w:r w:rsidR="00B26DD1">
          <w:delText xml:space="preserve"> </w:delText>
        </w:r>
        <w:r w:rsidR="00A6283F">
          <w:delText>19.</w:delText>
        </w:r>
      </w:del>
      <w:del w:id="563" w:author="Kevin" w:date="2020-04-03T21:33:00Z">
        <w:r w:rsidR="00C7066B">
          <w:delText>3</w:delText>
        </w:r>
      </w:del>
      <w:del w:id="564" w:author="Kevin" w:date="2020-04-03T21:34:00Z">
        <w:r w:rsidR="00B26DD1">
          <w:delText xml:space="preserve"> </w:delText>
        </w:r>
        <w:r w:rsidR="00A0552E">
          <w:delText>are</w:delText>
        </w:r>
        <w:r w:rsidR="00B26DD1">
          <w:delText xml:space="preserve"> </w:delText>
        </w:r>
        <w:r w:rsidRPr="00C4782F">
          <w:delText>almost</w:delText>
        </w:r>
        <w:r w:rsidR="00B26DD1">
          <w:delText xml:space="preserve"> </w:delText>
        </w:r>
        <w:r w:rsidRPr="00C4782F">
          <w:delText>identical</w:delText>
        </w:r>
        <w:r w:rsidR="00B26DD1">
          <w:delText xml:space="preserve"> </w:delText>
        </w:r>
        <w:r w:rsidRPr="00C4782F">
          <w:delText>to</w:delText>
        </w:r>
        <w:r w:rsidR="00B26DD1">
          <w:delText xml:space="preserve"> </w:delText>
        </w:r>
        <w:r w:rsidR="00956515">
          <w:delText>Output</w:delText>
        </w:r>
        <w:r w:rsidR="00B26DD1">
          <w:delText xml:space="preserve"> </w:delText>
        </w:r>
        <w:r w:rsidR="00956515">
          <w:delText>19.</w:delText>
        </w:r>
        <w:r w:rsidR="00A35F04">
          <w:delText>1</w:delText>
        </w:r>
        <w:r w:rsidRPr="00C4782F">
          <w:delText>.</w:delText>
        </w:r>
      </w:del>
    </w:p>
    <w:p w14:paraId="76CD2D2F" w14:textId="00E9D0F3" w:rsidR="00E73B39" w:rsidRPr="00C4782F" w:rsidRDefault="00A6283F" w:rsidP="00A62980">
      <w:pPr>
        <w:pStyle w:val="CDTTTL"/>
      </w:pPr>
      <w:r w:rsidRPr="00D60C8C">
        <w:rPr>
          <w:rStyle w:val="CDTNUM"/>
        </w:rPr>
        <w:t>Listing</w:t>
      </w:r>
      <w:r w:rsidR="00B26DD1" w:rsidRPr="00D60C8C">
        <w:rPr>
          <w:rStyle w:val="CDTNUM"/>
        </w:rPr>
        <w:t xml:space="preserve"> </w:t>
      </w:r>
      <w:r w:rsidRPr="00D60C8C">
        <w:rPr>
          <w:rStyle w:val="CDTNUM"/>
        </w:rPr>
        <w:t>19.</w:t>
      </w:r>
      <w:ins w:id="565" w:author="Kevin" w:date="2020-04-03T21:33:00Z">
        <w:r w:rsidR="00854E63" w:rsidRPr="00D60C8C">
          <w:rPr>
            <w:rStyle w:val="CDTNUM"/>
          </w:rPr>
          <w:t>1</w:t>
        </w:r>
      </w:ins>
      <w:del w:id="566" w:author="Kevin" w:date="2020-04-03T21:33:00Z">
        <w:r w:rsidR="00C7066B" w:rsidRPr="00D60C8C">
          <w:rPr>
            <w:rStyle w:val="CDTNUM"/>
          </w:rPr>
          <w:delText>3</w:delText>
        </w:r>
      </w:del>
      <w:r w:rsidR="00B26DD1" w:rsidRPr="00D60C8C">
        <w:rPr>
          <w:rStyle w:val="CDTNUM"/>
        </w:rPr>
        <w:t>: </w:t>
      </w:r>
      <w:r w:rsidR="00FA3D78" w:rsidRPr="00C4782F">
        <w:t>Invoking</w:t>
      </w:r>
      <w:r w:rsidR="00B26DD1">
        <w:t xml:space="preserve"> </w:t>
      </w:r>
      <w:r w:rsidR="00FA3D78" w:rsidRPr="00C4782F">
        <w:t>an</w:t>
      </w:r>
      <w:r w:rsidR="00B26DD1">
        <w:t xml:space="preserve"> </w:t>
      </w:r>
      <w:r w:rsidR="00FA3D78" w:rsidRPr="00C4782F">
        <w:t>Asynchronous</w:t>
      </w:r>
      <w:r w:rsidR="00B26DD1">
        <w:t xml:space="preserve"> </w:t>
      </w:r>
      <w:r w:rsidR="00FA3D78" w:rsidRPr="00C4782F">
        <w:t>Task</w:t>
      </w:r>
    </w:p>
    <w:p w14:paraId="384B5272" w14:textId="564481B3" w:rsidR="00E73B39" w:rsidRPr="00C4782F" w:rsidRDefault="00FA3D78" w:rsidP="00A62980">
      <w:pPr>
        <w:pStyle w:val="CDTFIRST"/>
      </w:pPr>
      <w:r w:rsidRPr="00C4782F">
        <w:rPr>
          <w:rStyle w:val="CPKeyword"/>
        </w:rPr>
        <w:t>using</w:t>
      </w:r>
      <w:r w:rsidR="00B26DD1">
        <w:t xml:space="preserve"> </w:t>
      </w:r>
      <w:proofErr w:type="gramStart"/>
      <w:r w:rsidRPr="00C4782F">
        <w:t>System;</w:t>
      </w:r>
      <w:proofErr w:type="gramEnd"/>
    </w:p>
    <w:p w14:paraId="3CA6A852" w14:textId="6BEEE6C1" w:rsidR="00E73B39" w:rsidRPr="00C4782F" w:rsidRDefault="00FA3D78" w:rsidP="00DA0A6E">
      <w:pPr>
        <w:pStyle w:val="CDTMID"/>
        <w:shd w:val="clear" w:color="auto" w:fill="F2F2F2" w:themeFill="background1" w:themeFillShade="F2"/>
      </w:pPr>
      <w:r w:rsidRPr="00C4782F">
        <w:rPr>
          <w:rStyle w:val="CPKeyword"/>
        </w:rPr>
        <w:t>using</w:t>
      </w:r>
      <w:r w:rsidR="00B26DD1">
        <w:t xml:space="preserve"> </w:t>
      </w:r>
      <w:r w:rsidRPr="00C4782F">
        <w:t>System.Threading.</w:t>
      </w:r>
      <w:proofErr w:type="gramStart"/>
      <w:r w:rsidRPr="00C4782F">
        <w:t>Tasks;</w:t>
      </w:r>
      <w:proofErr w:type="gramEnd"/>
    </w:p>
    <w:p w14:paraId="60942183" w14:textId="77777777" w:rsidR="00E73B39" w:rsidRPr="00C4782F" w:rsidRDefault="00E73B39" w:rsidP="00FA13E8">
      <w:pPr>
        <w:pStyle w:val="CDTMID"/>
      </w:pPr>
    </w:p>
    <w:p w14:paraId="2DD6829F" w14:textId="12F22DA8" w:rsidR="00E73B39" w:rsidRPr="00C4782F" w:rsidRDefault="00FA3D78" w:rsidP="00FA13E8">
      <w:pPr>
        <w:pStyle w:val="CDTMID"/>
      </w:pPr>
      <w:r w:rsidRPr="00C4782F">
        <w:rPr>
          <w:rStyle w:val="CPKeyword"/>
        </w:rPr>
        <w:t>public</w:t>
      </w:r>
      <w:r w:rsidR="00B26DD1">
        <w:t xml:space="preserve"> </w:t>
      </w:r>
      <w:r w:rsidRPr="00C4782F">
        <w:rPr>
          <w:rStyle w:val="CPKeyword"/>
        </w:rPr>
        <w:t>class</w:t>
      </w:r>
      <w:r w:rsidR="00B26DD1">
        <w:t xml:space="preserve"> </w:t>
      </w:r>
      <w:r w:rsidRPr="00C4782F">
        <w:t>Program</w:t>
      </w:r>
    </w:p>
    <w:p w14:paraId="195DD40C" w14:textId="77777777" w:rsidR="00E73B39" w:rsidRPr="00C4782F" w:rsidRDefault="00FA3D78" w:rsidP="00FA13E8">
      <w:pPr>
        <w:pStyle w:val="CDTMID"/>
      </w:pPr>
      <w:r w:rsidRPr="00C4782F">
        <w:t>{</w:t>
      </w:r>
    </w:p>
    <w:p w14:paraId="3F9C925F" w14:textId="46ECB53D" w:rsidR="00E73B39" w:rsidRPr="00C4782F" w:rsidRDefault="00B26DD1" w:rsidP="00FA13E8">
      <w:pPr>
        <w:pStyle w:val="CDTMID"/>
      </w:pPr>
      <w:r>
        <w:t xml:space="preserve">  </w:t>
      </w:r>
      <w:r w:rsidR="00FA3D78" w:rsidRPr="00C4782F">
        <w:rPr>
          <w:rStyle w:val="CPKeyword"/>
        </w:rPr>
        <w:t>public</w:t>
      </w:r>
      <w:r>
        <w:t xml:space="preserve"> </w:t>
      </w:r>
      <w:r w:rsidR="00FA3D78" w:rsidRPr="00C4782F">
        <w:rPr>
          <w:rStyle w:val="CPKeyword"/>
        </w:rPr>
        <w:t>static</w:t>
      </w:r>
      <w:r>
        <w:t xml:space="preserve"> </w:t>
      </w:r>
      <w:r w:rsidR="00FA3D78" w:rsidRPr="00C4782F">
        <w:rPr>
          <w:rStyle w:val="CPKeyword"/>
        </w:rPr>
        <w:t>void</w:t>
      </w:r>
      <w:r>
        <w:t xml:space="preserve"> </w:t>
      </w:r>
      <w:r w:rsidR="00FA3D78" w:rsidRPr="00C4782F">
        <w:t>Main()</w:t>
      </w:r>
    </w:p>
    <w:p w14:paraId="74A82152" w14:textId="050B2ACE" w:rsidR="00E73B39" w:rsidRPr="00C4782F" w:rsidRDefault="00B26DD1" w:rsidP="00FA13E8">
      <w:pPr>
        <w:pStyle w:val="CDTMID"/>
      </w:pPr>
      <w:r>
        <w:t xml:space="preserve">  </w:t>
      </w:r>
      <w:r w:rsidR="00FA3D78" w:rsidRPr="00C4782F">
        <w:t>{</w:t>
      </w:r>
    </w:p>
    <w:p w14:paraId="71134CAF" w14:textId="5B870F00" w:rsidR="00E73B39" w:rsidRPr="00C4782F" w:rsidRDefault="00B26DD1" w:rsidP="00FA13E8">
      <w:pPr>
        <w:pStyle w:val="CDTMID"/>
      </w:pPr>
      <w:r>
        <w:t xml:space="preserve">      </w:t>
      </w:r>
      <w:r w:rsidR="00FA3D78" w:rsidRPr="00C4782F">
        <w:rPr>
          <w:rStyle w:val="CPKeyword"/>
        </w:rPr>
        <w:t>const</w:t>
      </w:r>
      <w:r>
        <w:t xml:space="preserve"> </w:t>
      </w:r>
      <w:r w:rsidR="00FA3D78" w:rsidRPr="00C4782F">
        <w:rPr>
          <w:rStyle w:val="CPKeyword"/>
        </w:rPr>
        <w:t>int</w:t>
      </w:r>
      <w:r>
        <w:t xml:space="preserve"> </w:t>
      </w:r>
      <w:ins w:id="567" w:author="Kevin" w:date="2020-04-03T21:34:00Z">
        <w:r w:rsidR="00854E63">
          <w:t>r</w:t>
        </w:r>
      </w:ins>
      <w:del w:id="568" w:author="Kevin" w:date="2020-04-03T21:34:00Z">
        <w:r w:rsidR="00FA3D78" w:rsidRPr="00C4782F">
          <w:delText>R</w:delText>
        </w:r>
      </w:del>
      <w:r w:rsidR="00FA3D78" w:rsidRPr="00C4782F">
        <w:t>epetitions</w:t>
      </w:r>
      <w:r>
        <w:t xml:space="preserve"> </w:t>
      </w:r>
      <w:r w:rsidR="00FA3D78" w:rsidRPr="00C4782F">
        <w:t>=</w:t>
      </w:r>
      <w:r>
        <w:t xml:space="preserve"> </w:t>
      </w:r>
      <w:proofErr w:type="gramStart"/>
      <w:r w:rsidR="00FA3D78" w:rsidRPr="00C4782F">
        <w:t>10000;</w:t>
      </w:r>
      <w:proofErr w:type="gramEnd"/>
    </w:p>
    <w:p w14:paraId="0C71C632" w14:textId="084C38FB"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Use</w:t>
      </w:r>
      <w:r>
        <w:rPr>
          <w:rStyle w:val="CPComment"/>
        </w:rPr>
        <w:t xml:space="preserve"> </w:t>
      </w:r>
      <w:r w:rsidR="00FA3D78" w:rsidRPr="00C4782F">
        <w:rPr>
          <w:rStyle w:val="CPComment"/>
        </w:rPr>
        <w:t>Task.Factory.StartNew&lt;string&gt;()</w:t>
      </w:r>
      <w:r>
        <w:rPr>
          <w:rStyle w:val="CPComment"/>
        </w:rPr>
        <w:t xml:space="preserve"> </w:t>
      </w:r>
      <w:r w:rsidR="00FA3D78" w:rsidRPr="00C4782F">
        <w:rPr>
          <w:rStyle w:val="CPComment"/>
        </w:rPr>
        <w:t>for</w:t>
      </w:r>
    </w:p>
    <w:p w14:paraId="03CD1FF2" w14:textId="2E3B388E"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TPL</w:t>
      </w:r>
      <w:r>
        <w:rPr>
          <w:rStyle w:val="CPComment"/>
        </w:rPr>
        <w:t xml:space="preserve"> </w:t>
      </w:r>
      <w:r w:rsidR="00FA3D78" w:rsidRPr="00C4782F">
        <w:rPr>
          <w:rStyle w:val="CPComment"/>
        </w:rPr>
        <w:t>prior</w:t>
      </w:r>
      <w:r>
        <w:rPr>
          <w:rStyle w:val="CPComment"/>
        </w:rPr>
        <w:t xml:space="preserve"> </w:t>
      </w:r>
      <w:r w:rsidR="00FA3D78" w:rsidRPr="00C4782F">
        <w:rPr>
          <w:rStyle w:val="CPComment"/>
        </w:rPr>
        <w:t>to</w:t>
      </w:r>
      <w:r>
        <w:rPr>
          <w:rStyle w:val="CPComment"/>
        </w:rPr>
        <w:t xml:space="preserve"> </w:t>
      </w:r>
      <w:r w:rsidR="00FA3D78" w:rsidRPr="00C4782F">
        <w:rPr>
          <w:rStyle w:val="CPComment"/>
        </w:rPr>
        <w:t>.NET</w:t>
      </w:r>
      <w:r>
        <w:rPr>
          <w:rStyle w:val="CPComment"/>
        </w:rPr>
        <w:t xml:space="preserve"> </w:t>
      </w:r>
      <w:r w:rsidR="00FA3D78" w:rsidRPr="00C4782F">
        <w:rPr>
          <w:rStyle w:val="CPComment"/>
        </w:rPr>
        <w:t>4.5</w:t>
      </w:r>
    </w:p>
    <w:p w14:paraId="6F4F27BB" w14:textId="3198D3BA" w:rsidR="00E73B39" w:rsidRPr="00C4782F" w:rsidRDefault="00B26DD1" w:rsidP="00FA13E8">
      <w:pPr>
        <w:pStyle w:val="CDTMID"/>
      </w:pPr>
      <w:r>
        <w:t xml:space="preserve">      </w:t>
      </w:r>
      <w:r w:rsidR="00FA3D78" w:rsidRPr="00C4782F">
        <w:t>Task</w:t>
      </w:r>
      <w:r>
        <w:t xml:space="preserve"> </w:t>
      </w:r>
      <w:r w:rsidR="00FA3D78" w:rsidRPr="00C4782F">
        <w:t>task</w:t>
      </w:r>
      <w:r>
        <w:t xml:space="preserve"> </w:t>
      </w:r>
      <w:r w:rsidR="00FA3D78" w:rsidRPr="00C4782F">
        <w:t>=</w:t>
      </w:r>
      <w:r>
        <w:t xml:space="preserve"> </w:t>
      </w:r>
      <w:r w:rsidR="00FA3D78" w:rsidRPr="00C4782F">
        <w:t>Task.Run(()</w:t>
      </w:r>
      <w:r>
        <w:t xml:space="preserve"> </w:t>
      </w:r>
      <w:r w:rsidR="00FA3D78" w:rsidRPr="00C4782F">
        <w:t>=&gt;</w:t>
      </w:r>
    </w:p>
    <w:p w14:paraId="4AB42034" w14:textId="4DD119CD" w:rsidR="00E73B39" w:rsidRPr="00C4782F" w:rsidRDefault="00B26DD1" w:rsidP="00FA13E8">
      <w:pPr>
        <w:pStyle w:val="CDTMID"/>
      </w:pPr>
      <w:r>
        <w:t xml:space="preserve">          </w:t>
      </w:r>
      <w:r w:rsidR="00FA3D78" w:rsidRPr="00C4782F">
        <w:t>{</w:t>
      </w:r>
    </w:p>
    <w:p w14:paraId="7B443AB0" w14:textId="5B87BF89" w:rsidR="0073083B" w:rsidRDefault="00B26DD1" w:rsidP="00FA13E8">
      <w:pPr>
        <w:pStyle w:val="CDTMID"/>
      </w:pPr>
      <w:r>
        <w:t xml:space="preserve">              </w:t>
      </w:r>
      <w:r w:rsidR="00FA3D78" w:rsidRPr="00C4782F">
        <w:rPr>
          <w:rStyle w:val="CPKeyword"/>
        </w:rPr>
        <w:t>for</w:t>
      </w:r>
      <w:r w:rsidR="00FA3D78" w:rsidRPr="00C4782F">
        <w:t>(</w:t>
      </w:r>
      <w:r w:rsidR="00FA3D78" w:rsidRPr="00C4782F">
        <w:rPr>
          <w:rStyle w:val="CPKeyword"/>
        </w:rPr>
        <w:t>int</w:t>
      </w:r>
      <w:r>
        <w:t xml:space="preserve"> </w:t>
      </w:r>
      <w:r w:rsidR="00FA3D78" w:rsidRPr="00C4782F">
        <w:t>count</w:t>
      </w:r>
      <w:r>
        <w:t xml:space="preserve"> </w:t>
      </w:r>
      <w:r w:rsidR="00FA3D78" w:rsidRPr="00C4782F">
        <w:t>=</w:t>
      </w:r>
      <w:r>
        <w:t xml:space="preserve"> </w:t>
      </w:r>
      <w:proofErr w:type="gramStart"/>
      <w:r w:rsidR="00FA3D78" w:rsidRPr="00C4782F">
        <w:t>0;</w:t>
      </w:r>
      <w:proofErr w:type="gramEnd"/>
    </w:p>
    <w:p w14:paraId="038C5CF0" w14:textId="675755D4" w:rsidR="00E73B39" w:rsidRPr="00C4782F" w:rsidRDefault="00B26DD1" w:rsidP="00FA13E8">
      <w:pPr>
        <w:pStyle w:val="CDTMID"/>
      </w:pPr>
      <w:r>
        <w:t xml:space="preserve">                  </w:t>
      </w:r>
      <w:r w:rsidR="00FA3D78" w:rsidRPr="00C4782F">
        <w:t>count</w:t>
      </w:r>
      <w:r>
        <w:t xml:space="preserve"> </w:t>
      </w:r>
      <w:r w:rsidR="00FA3D78" w:rsidRPr="00C4782F">
        <w:t>&lt;</w:t>
      </w:r>
      <w:r>
        <w:t xml:space="preserve"> </w:t>
      </w:r>
      <w:ins w:id="569" w:author="Kevin" w:date="2020-04-03T21:34:00Z">
        <w:r w:rsidR="00854E63">
          <w:t>r</w:t>
        </w:r>
      </w:ins>
      <w:del w:id="570" w:author="Kevin" w:date="2020-04-03T21:34:00Z">
        <w:r w:rsidR="00FA3D78" w:rsidRPr="00C4782F">
          <w:delText>R</w:delText>
        </w:r>
      </w:del>
      <w:r w:rsidR="00FA3D78" w:rsidRPr="00C4782F">
        <w:t>epetitions;</w:t>
      </w:r>
      <w:r>
        <w:t xml:space="preserve"> </w:t>
      </w:r>
      <w:r w:rsidR="00FA3D78" w:rsidRPr="00C4782F">
        <w:t>count++)</w:t>
      </w:r>
    </w:p>
    <w:p w14:paraId="3AD6255A" w14:textId="6794AE64" w:rsidR="00E73B39" w:rsidRPr="00C4782F" w:rsidRDefault="00B26DD1" w:rsidP="00FA13E8">
      <w:pPr>
        <w:pStyle w:val="CDTMID"/>
      </w:pPr>
      <w:r>
        <w:t xml:space="preserve">              </w:t>
      </w:r>
      <w:r w:rsidR="00FA3D78" w:rsidRPr="00C4782F">
        <w:t>{</w:t>
      </w:r>
    </w:p>
    <w:p w14:paraId="4463B015" w14:textId="04B39E24" w:rsidR="00E73B39" w:rsidRPr="00C4782F" w:rsidRDefault="00B26DD1" w:rsidP="00FA13E8">
      <w:pPr>
        <w:pStyle w:val="CDTMID"/>
      </w:pPr>
      <w:r>
        <w:t xml:space="preserve">                  </w:t>
      </w:r>
      <w:r w:rsidR="00FA3D78" w:rsidRPr="00C4782F">
        <w:t>Console.Write(</w:t>
      </w:r>
      <w:r w:rsidR="00FA3D78" w:rsidRPr="00C4782F">
        <w:rPr>
          <w:rStyle w:val="Maroon"/>
        </w:rPr>
        <w:t>'-'</w:t>
      </w:r>
      <w:proofErr w:type="gramStart"/>
      <w:r w:rsidR="00FA3D78" w:rsidRPr="00C4782F">
        <w:t>);</w:t>
      </w:r>
      <w:proofErr w:type="gramEnd"/>
    </w:p>
    <w:p w14:paraId="3F66ECEC" w14:textId="64D61312" w:rsidR="00E73B39" w:rsidRPr="00C4782F" w:rsidRDefault="00B26DD1" w:rsidP="00FA13E8">
      <w:pPr>
        <w:pStyle w:val="CDTMID"/>
      </w:pPr>
      <w:r>
        <w:t xml:space="preserve">              </w:t>
      </w:r>
      <w:r w:rsidR="00FA3D78" w:rsidRPr="00C4782F">
        <w:t>}</w:t>
      </w:r>
    </w:p>
    <w:p w14:paraId="6A9BE4A9" w14:textId="0732E5C5" w:rsidR="00E73B39" w:rsidRPr="00C4782F" w:rsidRDefault="00B26DD1" w:rsidP="00FA13E8">
      <w:pPr>
        <w:pStyle w:val="CDTMID"/>
      </w:pPr>
      <w:r>
        <w:t xml:space="preserve">          </w:t>
      </w:r>
      <w:r w:rsidR="00FA3D78" w:rsidRPr="00C4782F">
        <w:t>});</w:t>
      </w:r>
    </w:p>
    <w:p w14:paraId="79A019CF" w14:textId="1C849643" w:rsidR="00E73B39" w:rsidRPr="00C4782F" w:rsidRDefault="00B26DD1" w:rsidP="00FA13E8">
      <w:pPr>
        <w:pStyle w:val="CDTMID"/>
      </w:pPr>
      <w:r>
        <w:t xml:space="preserve">      </w:t>
      </w:r>
      <w:r w:rsidR="00FA3D78" w:rsidRPr="00C4782F">
        <w:rPr>
          <w:rStyle w:val="CPKeyword"/>
        </w:rPr>
        <w:t>for</w:t>
      </w:r>
      <w:r w:rsidR="00FA3D78" w:rsidRPr="00C4782F">
        <w:t>(</w:t>
      </w:r>
      <w:r w:rsidR="00FA3D78" w:rsidRPr="00C4782F">
        <w:rPr>
          <w:rStyle w:val="CPKeyword"/>
        </w:rPr>
        <w:t>int</w:t>
      </w:r>
      <w:r>
        <w:t xml:space="preserve"> </w:t>
      </w:r>
      <w:r w:rsidR="00FA3D78" w:rsidRPr="00C4782F">
        <w:t>count</w:t>
      </w:r>
      <w:r>
        <w:t xml:space="preserve"> </w:t>
      </w:r>
      <w:r w:rsidR="00FA3D78" w:rsidRPr="00C4782F">
        <w:t>=</w:t>
      </w:r>
      <w:r>
        <w:t xml:space="preserve"> </w:t>
      </w:r>
      <w:r w:rsidR="00FA3D78" w:rsidRPr="00C4782F">
        <w:t>0;</w:t>
      </w:r>
      <w:r>
        <w:t xml:space="preserve"> </w:t>
      </w:r>
      <w:r w:rsidR="00FA3D78" w:rsidRPr="00C4782F">
        <w:t>count</w:t>
      </w:r>
      <w:r>
        <w:t xml:space="preserve"> </w:t>
      </w:r>
      <w:r w:rsidR="00FA3D78" w:rsidRPr="00C4782F">
        <w:t>&lt;</w:t>
      </w:r>
      <w:r>
        <w:t xml:space="preserve"> </w:t>
      </w:r>
      <w:ins w:id="571" w:author="Kevin" w:date="2020-04-03T21:34:00Z">
        <w:r w:rsidR="00854E63">
          <w:t>r</w:t>
        </w:r>
      </w:ins>
      <w:del w:id="572" w:author="Kevin" w:date="2020-04-03T21:34:00Z">
        <w:r w:rsidR="00FA3D78" w:rsidRPr="00C4782F">
          <w:delText>R</w:delText>
        </w:r>
      </w:del>
      <w:r w:rsidR="00FA3D78" w:rsidRPr="00C4782F">
        <w:t>epetitions;</w:t>
      </w:r>
      <w:r>
        <w:t xml:space="preserve"> </w:t>
      </w:r>
      <w:r w:rsidR="00FA3D78" w:rsidRPr="00C4782F">
        <w:t>count++)</w:t>
      </w:r>
    </w:p>
    <w:p w14:paraId="0E0B020E" w14:textId="62CA46CA" w:rsidR="00E73B39" w:rsidRPr="00C4782F" w:rsidRDefault="00B26DD1" w:rsidP="00FA13E8">
      <w:pPr>
        <w:pStyle w:val="CDTMID"/>
      </w:pPr>
      <w:r>
        <w:t xml:space="preserve">      </w:t>
      </w:r>
      <w:r w:rsidR="00FA3D78" w:rsidRPr="00C4782F">
        <w:t>{</w:t>
      </w:r>
    </w:p>
    <w:p w14:paraId="575A7D45" w14:textId="4D0E3398" w:rsidR="00E73B39" w:rsidRPr="00C4782F" w:rsidRDefault="00B26DD1" w:rsidP="00FA13E8">
      <w:pPr>
        <w:pStyle w:val="CDTMID"/>
      </w:pPr>
      <w:r>
        <w:t xml:space="preserve">          </w:t>
      </w:r>
      <w:r w:rsidR="00FA3D78" w:rsidRPr="00C4782F">
        <w:t>Console.Write(</w:t>
      </w:r>
      <w:r w:rsidR="00FA3D78" w:rsidRPr="00C4782F">
        <w:rPr>
          <w:rStyle w:val="Maroon"/>
        </w:rPr>
        <w:t>'+'</w:t>
      </w:r>
      <w:proofErr w:type="gramStart"/>
      <w:r w:rsidR="00FA3D78" w:rsidRPr="00C4782F">
        <w:t>);</w:t>
      </w:r>
      <w:proofErr w:type="gramEnd"/>
    </w:p>
    <w:p w14:paraId="4584A405" w14:textId="718D36FB" w:rsidR="00E73B39" w:rsidRPr="00C4782F" w:rsidRDefault="00B26DD1" w:rsidP="00FA13E8">
      <w:pPr>
        <w:pStyle w:val="CDTMID"/>
      </w:pPr>
      <w:r>
        <w:t xml:space="preserve">      </w:t>
      </w:r>
      <w:r w:rsidR="00FA3D78" w:rsidRPr="00C4782F">
        <w:t>}</w:t>
      </w:r>
    </w:p>
    <w:p w14:paraId="0C95397F" w14:textId="77777777" w:rsidR="00E73B39" w:rsidRPr="00C4782F" w:rsidRDefault="00E73B39" w:rsidP="00FA13E8">
      <w:pPr>
        <w:pStyle w:val="CDTMID"/>
      </w:pPr>
    </w:p>
    <w:p w14:paraId="53CB8345" w14:textId="614AF7D9" w:rsidR="00E73B39" w:rsidRPr="00C4782F" w:rsidRDefault="00B26DD1" w:rsidP="00FA13E8">
      <w:pPr>
        <w:pStyle w:val="CDTMID"/>
        <w:rPr>
          <w:rStyle w:val="CPComment"/>
        </w:rPr>
      </w:pPr>
      <w:r>
        <w:t xml:space="preserve">      </w:t>
      </w:r>
      <w:r w:rsidR="00FA3D78" w:rsidRPr="00C4782F">
        <w:rPr>
          <w:rStyle w:val="CPComment"/>
        </w:rPr>
        <w:t>//</w:t>
      </w:r>
      <w:r>
        <w:rPr>
          <w:rStyle w:val="CPComment"/>
        </w:rPr>
        <w:t xml:space="preserve"> </w:t>
      </w:r>
      <w:r w:rsidR="00FA3D78" w:rsidRPr="00C4782F">
        <w:rPr>
          <w:rStyle w:val="CPComment"/>
        </w:rPr>
        <w:t>Wait</w:t>
      </w:r>
      <w:r>
        <w:rPr>
          <w:rStyle w:val="CPComment"/>
        </w:rPr>
        <w:t xml:space="preserve"> </w:t>
      </w:r>
      <w:r w:rsidR="00FA3D78" w:rsidRPr="00C4782F">
        <w:rPr>
          <w:rStyle w:val="CPComment"/>
        </w:rPr>
        <w:t>until</w:t>
      </w:r>
      <w:r>
        <w:rPr>
          <w:rStyle w:val="CPComment"/>
        </w:rPr>
        <w:t xml:space="preserve"> </w:t>
      </w:r>
      <w:r w:rsidR="00FA3D78" w:rsidRPr="00C4782F">
        <w:rPr>
          <w:rStyle w:val="CPComment"/>
        </w:rPr>
        <w:t>the</w:t>
      </w:r>
      <w:r>
        <w:rPr>
          <w:rStyle w:val="CPComment"/>
        </w:rPr>
        <w:t xml:space="preserve"> </w:t>
      </w:r>
      <w:r w:rsidR="00FA3D78" w:rsidRPr="00C4782F">
        <w:rPr>
          <w:rStyle w:val="CPComment"/>
        </w:rPr>
        <w:t>Task</w:t>
      </w:r>
      <w:r>
        <w:rPr>
          <w:rStyle w:val="CPComment"/>
        </w:rPr>
        <w:t xml:space="preserve"> </w:t>
      </w:r>
      <w:r w:rsidR="00FA3D78" w:rsidRPr="00C4782F">
        <w:rPr>
          <w:rStyle w:val="CPComment"/>
        </w:rPr>
        <w:t>completes</w:t>
      </w:r>
    </w:p>
    <w:p w14:paraId="4177C881" w14:textId="06A7DD08" w:rsidR="00E73B39" w:rsidRPr="00C4782F" w:rsidRDefault="00B26DD1" w:rsidP="00FA13E8">
      <w:pPr>
        <w:pStyle w:val="CDTMID"/>
      </w:pPr>
      <w:r>
        <w:t xml:space="preserve">      </w:t>
      </w:r>
      <w:r w:rsidR="00FA3D78" w:rsidRPr="00C4782F">
        <w:t>task.Wait(</w:t>
      </w:r>
      <w:proofErr w:type="gramStart"/>
      <w:r w:rsidR="00FA3D78" w:rsidRPr="00C4782F">
        <w:t>);</w:t>
      </w:r>
      <w:proofErr w:type="gramEnd"/>
    </w:p>
    <w:p w14:paraId="2B53DFEC" w14:textId="1CF65529" w:rsidR="00E73B39" w:rsidRPr="00C4782F" w:rsidRDefault="00B26DD1" w:rsidP="00FA13E8">
      <w:pPr>
        <w:pStyle w:val="CDTMID"/>
      </w:pPr>
      <w:r>
        <w:t xml:space="preserve">  </w:t>
      </w:r>
      <w:r w:rsidR="00FA3D78" w:rsidRPr="00C4782F">
        <w:t>}</w:t>
      </w:r>
    </w:p>
    <w:p w14:paraId="4BC21928" w14:textId="77777777" w:rsidR="00E73B39" w:rsidRPr="00C4782F" w:rsidRDefault="00FA3D78" w:rsidP="00FA13E8">
      <w:pPr>
        <w:pStyle w:val="CDTLAST"/>
      </w:pPr>
      <w:r w:rsidRPr="00C4782F">
        <w:t>}</w:t>
      </w:r>
    </w:p>
    <w:p w14:paraId="704BE4C0" w14:textId="598AB43B" w:rsidR="0073083B" w:rsidRDefault="00FA3D78" w:rsidP="005E24E0">
      <w:pPr>
        <w:pStyle w:val="CHAPBM"/>
      </w:pPr>
      <w:r w:rsidRPr="00C4782F">
        <w:t>The</w:t>
      </w:r>
      <w:r w:rsidR="00B26DD1">
        <w:t xml:space="preserve"> </w:t>
      </w:r>
      <w:r w:rsidRPr="00C4782F">
        <w:t>code</w:t>
      </w:r>
      <w:r w:rsidR="00B26DD1">
        <w:t xml:space="preserve"> </w:t>
      </w:r>
      <w:r w:rsidRPr="00C4782F">
        <w:t>that</w:t>
      </w:r>
      <w:r w:rsidR="00B26DD1">
        <w:t xml:space="preserve"> </w:t>
      </w:r>
      <w:r w:rsidRPr="00C4782F">
        <w:t>is</w:t>
      </w:r>
      <w:r w:rsidR="00B26DD1">
        <w:t xml:space="preserve"> </w:t>
      </w:r>
      <w:r w:rsidRPr="00C4782F">
        <w:t>to</w:t>
      </w:r>
      <w:r w:rsidR="00B26DD1">
        <w:t xml:space="preserve"> </w:t>
      </w:r>
      <w:r w:rsidRPr="00C4782F">
        <w:t>run</w:t>
      </w:r>
      <w:r w:rsidR="00B26DD1">
        <w:t xml:space="preserve"> </w:t>
      </w:r>
      <w:r w:rsidRPr="00C4782F">
        <w:t>in</w:t>
      </w:r>
      <w:r w:rsidR="00B26DD1">
        <w:t xml:space="preserve"> </w:t>
      </w:r>
      <w:r w:rsidRPr="00C4782F">
        <w:t>a</w:t>
      </w:r>
      <w:r w:rsidR="00B26DD1">
        <w:t xml:space="preserve"> </w:t>
      </w:r>
      <w:r w:rsidRPr="00C4782F">
        <w:t>new</w:t>
      </w:r>
      <w:r w:rsidR="00B26DD1">
        <w:t xml:space="preserve"> </w:t>
      </w:r>
      <w:r w:rsidRPr="00C4782F">
        <w:t>thread</w:t>
      </w:r>
      <w:r w:rsidR="00B26DD1">
        <w:t xml:space="preserve"> </w:t>
      </w:r>
      <w:r w:rsidRPr="00C4782F">
        <w:t>is</w:t>
      </w:r>
      <w:r w:rsidR="00B26DD1">
        <w:t xml:space="preserve"> </w:t>
      </w:r>
      <w:r w:rsidRPr="00C4782F">
        <w:t>defined</w:t>
      </w:r>
      <w:r w:rsidR="00B26DD1">
        <w:t xml:space="preserve"> </w:t>
      </w:r>
      <w:r w:rsidRPr="00C4782F">
        <w:t>in</w:t>
      </w:r>
      <w:r w:rsidR="00B26DD1">
        <w:t xml:space="preserve"> </w:t>
      </w:r>
      <w:r w:rsidRPr="00C4782F">
        <w:t>the</w:t>
      </w:r>
      <w:r w:rsidR="00B26DD1">
        <w:t xml:space="preserve"> </w:t>
      </w:r>
      <w:r w:rsidRPr="00C4782F">
        <w:t>delegate</w:t>
      </w:r>
      <w:r w:rsidR="00B26DD1">
        <w:t xml:space="preserve"> </w:t>
      </w:r>
      <w:r w:rsidRPr="00C4782F">
        <w:t>(of</w:t>
      </w:r>
      <w:r w:rsidR="00B26DD1">
        <w:t xml:space="preserve"> </w:t>
      </w:r>
      <w:r w:rsidRPr="00C4782F">
        <w:t>type</w:t>
      </w:r>
      <w:r w:rsidR="00B26DD1">
        <w:t xml:space="preserve"> </w:t>
      </w:r>
      <w:r w:rsidRPr="009C65D4">
        <w:rPr>
          <w:rStyle w:val="CITchapbm"/>
        </w:rPr>
        <w:t>Action</w:t>
      </w:r>
      <w:r w:rsidR="00B26DD1">
        <w:t xml:space="preserve"> </w:t>
      </w:r>
      <w:r w:rsidRPr="00C4782F">
        <w:t>in</w:t>
      </w:r>
      <w:r w:rsidR="00B26DD1">
        <w:t xml:space="preserve"> </w:t>
      </w:r>
      <w:r w:rsidRPr="00C4782F">
        <w:t>this</w:t>
      </w:r>
      <w:r w:rsidR="00B26DD1">
        <w:t xml:space="preserve"> </w:t>
      </w:r>
      <w:r w:rsidRPr="00C4782F">
        <w:t>case)</w:t>
      </w:r>
      <w:r w:rsidR="00B26DD1">
        <w:t xml:space="preserve"> </w:t>
      </w:r>
      <w:r w:rsidRPr="00C4782F">
        <w:t>passed</w:t>
      </w:r>
      <w:r w:rsidR="00B26DD1">
        <w:t xml:space="preserve"> </w:t>
      </w:r>
      <w:r w:rsidRPr="00C4782F">
        <w:t>to</w:t>
      </w:r>
      <w:r w:rsidR="00B26DD1">
        <w:t xml:space="preserve"> </w:t>
      </w:r>
      <w:r w:rsidRPr="00C4782F">
        <w:t>the</w:t>
      </w:r>
      <w:r w:rsidR="00B26DD1">
        <w:t xml:space="preserve"> </w:t>
      </w:r>
      <w:proofErr w:type="spellStart"/>
      <w:r w:rsidRPr="009C65D4">
        <w:rPr>
          <w:rStyle w:val="CITchapbm"/>
        </w:rPr>
        <w:t>Task.Run</w:t>
      </w:r>
      <w:proofErr w:type="spellEnd"/>
      <w:r w:rsidRPr="009C65D4">
        <w:rPr>
          <w:rStyle w:val="CITchapbm"/>
        </w:rPr>
        <w:t>()</w:t>
      </w:r>
      <w:r w:rsidR="00B26DD1">
        <w:t xml:space="preserve"> </w:t>
      </w:r>
      <w:r w:rsidRPr="00C4782F">
        <w:t>method.</w:t>
      </w:r>
      <w:r w:rsidR="00B26DD1">
        <w:t xml:space="preserve"> </w:t>
      </w:r>
      <w:r w:rsidRPr="00C4782F">
        <w:t>This</w:t>
      </w:r>
      <w:r w:rsidR="00B26DD1">
        <w:t xml:space="preserve"> </w:t>
      </w:r>
      <w:r w:rsidRPr="00C4782F">
        <w:t>delegate</w:t>
      </w:r>
      <w:r w:rsidR="00B26DD1">
        <w:t xml:space="preserve"> </w:t>
      </w:r>
      <w:r w:rsidRPr="00C4782F">
        <w:t>(in</w:t>
      </w:r>
      <w:r w:rsidR="00B26DD1">
        <w:t xml:space="preserve"> </w:t>
      </w:r>
      <w:r w:rsidRPr="00C4782F">
        <w:t>the</w:t>
      </w:r>
      <w:r w:rsidR="00B26DD1">
        <w:t xml:space="preserve"> </w:t>
      </w:r>
      <w:r w:rsidRPr="00C4782F">
        <w:t>form</w:t>
      </w:r>
      <w:r w:rsidR="00B26DD1">
        <w:t xml:space="preserve"> </w:t>
      </w:r>
      <w:r w:rsidRPr="00C4782F">
        <w:t>of</w:t>
      </w:r>
      <w:r w:rsidR="00B26DD1">
        <w:t xml:space="preserve"> </w:t>
      </w:r>
      <w:r w:rsidRPr="00C4782F">
        <w:t>a</w:t>
      </w:r>
      <w:r w:rsidR="00B26DD1">
        <w:t xml:space="preserve"> </w:t>
      </w:r>
      <w:r w:rsidRPr="00C4782F">
        <w:t>lambda</w:t>
      </w:r>
      <w:r w:rsidR="00B26DD1">
        <w:t xml:space="preserve"> </w:t>
      </w:r>
      <w:r w:rsidRPr="00C4782F">
        <w:t>expression)</w:t>
      </w:r>
      <w:r w:rsidR="00B26DD1">
        <w:t xml:space="preserve"> </w:t>
      </w:r>
      <w:r w:rsidRPr="00C4782F">
        <w:t>prints</w:t>
      </w:r>
      <w:r w:rsidR="00B26DD1">
        <w:t xml:space="preserve"> </w:t>
      </w:r>
      <w:r w:rsidRPr="00C4782F">
        <w:t>out</w:t>
      </w:r>
      <w:r w:rsidR="00B26DD1">
        <w:t xml:space="preserve"> </w:t>
      </w:r>
      <w:r w:rsidRPr="00C4782F">
        <w:t>dashes</w:t>
      </w:r>
      <w:r w:rsidR="00B26DD1">
        <w:t xml:space="preserve"> </w:t>
      </w:r>
      <w:r w:rsidRPr="00C4782F">
        <w:t>to</w:t>
      </w:r>
      <w:r w:rsidR="00B26DD1">
        <w:t xml:space="preserve"> </w:t>
      </w:r>
      <w:r w:rsidRPr="00C4782F">
        <w:t>the</w:t>
      </w:r>
      <w:r w:rsidR="00B26DD1">
        <w:t xml:space="preserve"> </w:t>
      </w:r>
      <w:r w:rsidRPr="00C4782F">
        <w:t>console</w:t>
      </w:r>
      <w:r w:rsidR="00B26DD1">
        <w:t xml:space="preserve"> </w:t>
      </w:r>
      <w:r w:rsidRPr="00C4782F">
        <w:t>repeatedly.</w:t>
      </w:r>
      <w:r w:rsidR="00B26DD1">
        <w:t xml:space="preserve"> </w:t>
      </w:r>
      <w:r w:rsidRPr="00C4782F">
        <w:t>The</w:t>
      </w:r>
      <w:r w:rsidR="00B26DD1">
        <w:t xml:space="preserve"> </w:t>
      </w:r>
      <w:r w:rsidRPr="00C4782F">
        <w:t>loop</w:t>
      </w:r>
      <w:r w:rsidR="00B26DD1">
        <w:t xml:space="preserve"> </w:t>
      </w:r>
      <w:r w:rsidRPr="00C4782F">
        <w:t>that</w:t>
      </w:r>
      <w:r w:rsidR="00B26DD1">
        <w:t xml:space="preserve"> </w:t>
      </w:r>
      <w:r w:rsidRPr="00C4782F">
        <w:t>follows</w:t>
      </w:r>
      <w:r w:rsidR="00B26DD1">
        <w:t xml:space="preserve"> </w:t>
      </w:r>
      <w:r w:rsidRPr="00C4782F">
        <w:t>the</w:t>
      </w:r>
      <w:r w:rsidR="00B26DD1">
        <w:t xml:space="preserve"> </w:t>
      </w:r>
      <w:r w:rsidRPr="00C4782F">
        <w:t>starting</w:t>
      </w:r>
      <w:r w:rsidR="00B26DD1">
        <w:t xml:space="preserve"> </w:t>
      </w:r>
      <w:r w:rsidRPr="00C4782F">
        <w:t>of</w:t>
      </w:r>
      <w:r w:rsidR="00B26DD1">
        <w:t xml:space="preserve"> </w:t>
      </w:r>
      <w:r w:rsidRPr="00C4782F">
        <w:t>the</w:t>
      </w:r>
      <w:r w:rsidR="00B26DD1">
        <w:t xml:space="preserve"> </w:t>
      </w:r>
      <w:r w:rsidRPr="00C4782F">
        <w:t>task</w:t>
      </w:r>
      <w:r w:rsidR="00B26DD1">
        <w:t xml:space="preserve"> </w:t>
      </w:r>
      <w:r w:rsidRPr="00C4782F">
        <w:t>is</w:t>
      </w:r>
      <w:r w:rsidR="00B26DD1">
        <w:t xml:space="preserve"> </w:t>
      </w:r>
      <w:r w:rsidR="00956E0E">
        <w:t>almost</w:t>
      </w:r>
      <w:r w:rsidR="00B26DD1">
        <w:t xml:space="preserve"> </w:t>
      </w:r>
      <w:r w:rsidRPr="00C4782F">
        <w:t>identical,</w:t>
      </w:r>
      <w:r w:rsidR="00B26DD1">
        <w:t xml:space="preserve"> </w:t>
      </w:r>
      <w:r w:rsidRPr="00C4782F">
        <w:t>except</w:t>
      </w:r>
      <w:r w:rsidR="00B26DD1">
        <w:t xml:space="preserve"> </w:t>
      </w:r>
      <w:r w:rsidRPr="00C4782F">
        <w:t>that</w:t>
      </w:r>
      <w:r w:rsidR="00B26DD1">
        <w:t xml:space="preserve"> </w:t>
      </w:r>
      <w:r w:rsidRPr="00C4782F">
        <w:t>it</w:t>
      </w:r>
      <w:r w:rsidR="00B26DD1">
        <w:t xml:space="preserve"> </w:t>
      </w:r>
      <w:r w:rsidRPr="00C4782F">
        <w:t>displays</w:t>
      </w:r>
      <w:r w:rsidR="00B26DD1">
        <w:t xml:space="preserve"> </w:t>
      </w:r>
      <w:r w:rsidR="000E514E" w:rsidRPr="00C4782F">
        <w:t>plus</w:t>
      </w:r>
      <w:r w:rsidR="00B26DD1">
        <w:t xml:space="preserve"> </w:t>
      </w:r>
      <w:r w:rsidR="000E514E" w:rsidRPr="00C4782F">
        <w:t>signs</w:t>
      </w:r>
      <w:r w:rsidRPr="00C4782F">
        <w:t>.</w:t>
      </w:r>
    </w:p>
    <w:p w14:paraId="2A93960F" w14:textId="738B5D8F" w:rsidR="0073083B" w:rsidRDefault="00FA3D78" w:rsidP="005E24E0">
      <w:pPr>
        <w:pStyle w:val="CHAPBM"/>
      </w:pPr>
      <w:r w:rsidRPr="00C4782F">
        <w:t>Notice</w:t>
      </w:r>
      <w:r w:rsidR="00B26DD1">
        <w:t xml:space="preserve"> </w:t>
      </w:r>
      <w:r w:rsidRPr="00C4782F">
        <w:t>that</w:t>
      </w:r>
      <w:r w:rsidR="00B26DD1">
        <w:t xml:space="preserve"> </w:t>
      </w:r>
      <w:r w:rsidRPr="00C4782F">
        <w:t>following</w:t>
      </w:r>
      <w:r w:rsidR="00B26DD1">
        <w:t xml:space="preserve"> </w:t>
      </w:r>
      <w:r w:rsidRPr="00C4782F">
        <w:t>the</w:t>
      </w:r>
      <w:r w:rsidR="00B26DD1">
        <w:t xml:space="preserve"> </w:t>
      </w:r>
      <w:r w:rsidRPr="00C4782F">
        <w:t>call</w:t>
      </w:r>
      <w:r w:rsidR="00B26DD1">
        <w:t xml:space="preserve"> </w:t>
      </w:r>
      <w:r w:rsidRPr="00C4782F">
        <w:t>to</w:t>
      </w:r>
      <w:r w:rsidR="00B26DD1">
        <w:t xml:space="preserve"> </w:t>
      </w:r>
      <w:proofErr w:type="spellStart"/>
      <w:r w:rsidRPr="005B7EDE">
        <w:rPr>
          <w:rStyle w:val="CITchapbm"/>
        </w:rPr>
        <w:t>Task.</w:t>
      </w:r>
      <w:r w:rsidRPr="009C65D4">
        <w:rPr>
          <w:rStyle w:val="CITchapbm"/>
        </w:rPr>
        <w:t>Run</w:t>
      </w:r>
      <w:proofErr w:type="spellEnd"/>
      <w:r w:rsidRPr="009C65D4">
        <w:rPr>
          <w:rStyle w:val="CITchapbm"/>
        </w:rPr>
        <w:t>()</w:t>
      </w:r>
      <w:r w:rsidR="00B26DD1">
        <w:t xml:space="preserve"> </w:t>
      </w:r>
      <w:r w:rsidRPr="00C4782F">
        <w:t>the</w:t>
      </w:r>
      <w:r w:rsidR="00B26DD1">
        <w:t xml:space="preserve"> </w:t>
      </w:r>
      <w:r w:rsidRPr="009C65D4">
        <w:rPr>
          <w:rStyle w:val="CITchapbm"/>
        </w:rPr>
        <w:t>Action</w:t>
      </w:r>
      <w:r w:rsidR="00B26DD1">
        <w:t xml:space="preserve"> </w:t>
      </w:r>
      <w:r w:rsidRPr="00C4782F">
        <w:t>passed</w:t>
      </w:r>
      <w:r w:rsidR="00B26DD1">
        <w:t xml:space="preserve"> </w:t>
      </w:r>
      <w:r w:rsidRPr="00C4782F">
        <w:t>as</w:t>
      </w:r>
      <w:r w:rsidR="00B26DD1">
        <w:t xml:space="preserve"> </w:t>
      </w:r>
      <w:r w:rsidRPr="00C4782F">
        <w:t>the</w:t>
      </w:r>
      <w:r w:rsidR="00B26DD1">
        <w:t xml:space="preserve"> </w:t>
      </w:r>
      <w:r w:rsidRPr="00C4782F">
        <w:t>argument</w:t>
      </w:r>
      <w:r w:rsidR="00B26DD1">
        <w:t xml:space="preserve"> </w:t>
      </w:r>
      <w:r w:rsidRPr="00C4782F">
        <w:t>immediately</w:t>
      </w:r>
      <w:r w:rsidR="00B26DD1">
        <w:t xml:space="preserve"> </w:t>
      </w:r>
      <w:r w:rsidRPr="00C4782F">
        <w:t>starts</w:t>
      </w:r>
      <w:r w:rsidR="00B26DD1">
        <w:t xml:space="preserve"> </w:t>
      </w:r>
      <w:r w:rsidRPr="00C4782F">
        <w:t>executing.</w:t>
      </w:r>
      <w:r w:rsidR="00B26DD1">
        <w:t xml:space="preserve"> </w:t>
      </w:r>
      <w:r w:rsidRPr="00C4782F">
        <w:t>The</w:t>
      </w:r>
      <w:r w:rsidR="00B26DD1">
        <w:t xml:space="preserve"> </w:t>
      </w:r>
      <w:r w:rsidRPr="009C65D4">
        <w:rPr>
          <w:rStyle w:val="CITchapbm"/>
        </w:rPr>
        <w:t>Task</w:t>
      </w:r>
      <w:r w:rsidR="00B26DD1">
        <w:t xml:space="preserve"> </w:t>
      </w:r>
      <w:r w:rsidRPr="00C4782F">
        <w:t>is</w:t>
      </w:r>
      <w:r w:rsidR="00B26DD1">
        <w:t xml:space="preserve"> </w:t>
      </w:r>
      <w:r w:rsidRPr="00C4782F">
        <w:t>said</w:t>
      </w:r>
      <w:r w:rsidR="00B26DD1">
        <w:t xml:space="preserve"> </w:t>
      </w:r>
      <w:r w:rsidRPr="00C4782F">
        <w:t>to</w:t>
      </w:r>
      <w:r w:rsidR="00B26DD1">
        <w:t xml:space="preserve"> </w:t>
      </w:r>
      <w:r w:rsidRPr="00C4782F">
        <w:t>be</w:t>
      </w:r>
      <w:r w:rsidR="00B26DD1">
        <w:t xml:space="preserve"> </w:t>
      </w:r>
      <w:r w:rsidRPr="00C4782F">
        <w:t>“hot,”</w:t>
      </w:r>
      <w:r w:rsidR="00B26DD1">
        <w:t xml:space="preserve"> </w:t>
      </w:r>
      <w:r w:rsidRPr="00C4782F">
        <w:t>meaning</w:t>
      </w:r>
      <w:r w:rsidR="00B26DD1">
        <w:t xml:space="preserve"> </w:t>
      </w:r>
      <w:r w:rsidRPr="00C4782F">
        <w:t>that</w:t>
      </w:r>
      <w:r w:rsidR="00B26DD1">
        <w:t xml:space="preserve"> </w:t>
      </w:r>
      <w:r w:rsidRPr="00C4782F">
        <w:t>it</w:t>
      </w:r>
      <w:r w:rsidR="00B26DD1">
        <w:t xml:space="preserve"> </w:t>
      </w:r>
      <w:r w:rsidRPr="00C4782F">
        <w:t>has</w:t>
      </w:r>
      <w:r w:rsidR="00B26DD1">
        <w:t xml:space="preserve"> </w:t>
      </w:r>
      <w:r w:rsidRPr="00C4782F">
        <w:t>already</w:t>
      </w:r>
      <w:r w:rsidR="00B26DD1">
        <w:t xml:space="preserve"> </w:t>
      </w:r>
      <w:r w:rsidRPr="00C4782F">
        <w:t>been</w:t>
      </w:r>
      <w:r w:rsidR="00B26DD1">
        <w:t xml:space="preserve"> </w:t>
      </w:r>
      <w:r w:rsidRPr="00C4782F">
        <w:t>triggered</w:t>
      </w:r>
      <w:r w:rsidR="00B26DD1">
        <w:t xml:space="preserve"> </w:t>
      </w:r>
      <w:r w:rsidRPr="00C4782F">
        <w:t>to</w:t>
      </w:r>
      <w:r w:rsidR="00B26DD1">
        <w:t xml:space="preserve"> </w:t>
      </w:r>
      <w:r w:rsidRPr="00C4782F">
        <w:t>start</w:t>
      </w:r>
      <w:r w:rsidR="00B26DD1">
        <w:t xml:space="preserve"> </w:t>
      </w:r>
      <w:proofErr w:type="gramStart"/>
      <w:r w:rsidRPr="00C4782F">
        <w:t>executing—as</w:t>
      </w:r>
      <w:proofErr w:type="gramEnd"/>
      <w:r w:rsidR="00B26DD1">
        <w:t xml:space="preserve"> </w:t>
      </w:r>
      <w:r w:rsidRPr="00C4782F">
        <w:t>opposed</w:t>
      </w:r>
      <w:r w:rsidR="00B26DD1">
        <w:t xml:space="preserve"> </w:t>
      </w:r>
      <w:r w:rsidRPr="00C4782F">
        <w:t>to</w:t>
      </w:r>
      <w:r w:rsidR="00B26DD1">
        <w:t xml:space="preserve"> </w:t>
      </w:r>
      <w:r w:rsidRPr="00C4782F">
        <w:t>a</w:t>
      </w:r>
      <w:r w:rsidR="00B26DD1">
        <w:t xml:space="preserve"> </w:t>
      </w:r>
      <w:r w:rsidRPr="00C4782F">
        <w:t>“cold”</w:t>
      </w:r>
      <w:r w:rsidR="00B26DD1">
        <w:t xml:space="preserve"> </w:t>
      </w:r>
      <w:r w:rsidRPr="00C4782F">
        <w:t>task</w:t>
      </w:r>
      <w:r w:rsidR="00DF726B">
        <w:t>,</w:t>
      </w:r>
      <w:r w:rsidR="00B26DD1">
        <w:t xml:space="preserve"> </w:t>
      </w:r>
      <w:r w:rsidR="00DF726B">
        <w:t>which</w:t>
      </w:r>
      <w:r w:rsidR="00B26DD1">
        <w:t xml:space="preserve"> </w:t>
      </w:r>
      <w:r w:rsidRPr="00C4782F">
        <w:t>needs</w:t>
      </w:r>
      <w:r w:rsidR="00B26DD1">
        <w:t xml:space="preserve"> </w:t>
      </w:r>
      <w:r w:rsidRPr="00C4782F">
        <w:t>to</w:t>
      </w:r>
      <w:r w:rsidR="00B26DD1">
        <w:t xml:space="preserve"> </w:t>
      </w:r>
      <w:r w:rsidRPr="00C4782F">
        <w:t>be</w:t>
      </w:r>
      <w:r w:rsidR="00B26DD1">
        <w:t xml:space="preserve"> </w:t>
      </w:r>
      <w:r w:rsidRPr="00C4782F">
        <w:t>explicitly</w:t>
      </w:r>
      <w:r w:rsidR="00B26DD1">
        <w:t xml:space="preserve"> </w:t>
      </w:r>
      <w:r w:rsidRPr="00C4782F">
        <w:t>started</w:t>
      </w:r>
      <w:r w:rsidR="00B26DD1">
        <w:t xml:space="preserve"> </w:t>
      </w:r>
      <w:r w:rsidRPr="00C4782F">
        <w:t>before</w:t>
      </w:r>
      <w:r w:rsidR="00B26DD1">
        <w:t xml:space="preserve"> </w:t>
      </w:r>
      <w:r w:rsidRPr="00C4782F">
        <w:t>the</w:t>
      </w:r>
      <w:r w:rsidR="00B26DD1">
        <w:t xml:space="preserve"> </w:t>
      </w:r>
      <w:r w:rsidRPr="00C4782F">
        <w:t>asynchronous</w:t>
      </w:r>
      <w:r w:rsidR="00B26DD1">
        <w:t xml:space="preserve"> </w:t>
      </w:r>
      <w:r w:rsidRPr="00C4782F">
        <w:t>work</w:t>
      </w:r>
      <w:r w:rsidR="00B26DD1">
        <w:t xml:space="preserve"> </w:t>
      </w:r>
      <w:r w:rsidRPr="00C4782F">
        <w:t>begins</w:t>
      </w:r>
      <w:r w:rsidR="00C4782F">
        <w:t>.</w:t>
      </w:r>
    </w:p>
    <w:p w14:paraId="7AF07E1C" w14:textId="52787E3C" w:rsidR="00E73B39" w:rsidRPr="00C4782F" w:rsidRDefault="00FA3D78" w:rsidP="005E24E0">
      <w:pPr>
        <w:pStyle w:val="CHAPBM"/>
      </w:pPr>
      <w:r w:rsidRPr="00C4782F">
        <w:t>Although</w:t>
      </w:r>
      <w:r w:rsidR="00B26DD1">
        <w:t xml:space="preserve"> </w:t>
      </w:r>
      <w:r w:rsidRPr="00C4782F">
        <w:t>a</w:t>
      </w:r>
      <w:r w:rsidR="00B26DD1">
        <w:t xml:space="preserve"> </w:t>
      </w:r>
      <w:r w:rsidRPr="009C65D4">
        <w:rPr>
          <w:rStyle w:val="CITchapbm"/>
        </w:rPr>
        <w:t>Task</w:t>
      </w:r>
      <w:r w:rsidR="00B26DD1">
        <w:t xml:space="preserve"> </w:t>
      </w:r>
      <w:r w:rsidRPr="00C4782F">
        <w:t>can</w:t>
      </w:r>
      <w:r w:rsidR="00B26DD1">
        <w:t xml:space="preserve"> </w:t>
      </w:r>
      <w:r w:rsidRPr="00C4782F">
        <w:t>also</w:t>
      </w:r>
      <w:r w:rsidR="00B26DD1">
        <w:t xml:space="preserve"> </w:t>
      </w:r>
      <w:r w:rsidRPr="00C4782F">
        <w:t>be</w:t>
      </w:r>
      <w:r w:rsidR="00B26DD1">
        <w:t xml:space="preserve"> </w:t>
      </w:r>
      <w:r w:rsidRPr="00C4782F">
        <w:t>instantiated</w:t>
      </w:r>
      <w:r w:rsidR="00B26DD1">
        <w:t xml:space="preserve"> </w:t>
      </w:r>
      <w:r w:rsidRPr="00C4782F">
        <w:t>in</w:t>
      </w:r>
      <w:r w:rsidR="00B26DD1">
        <w:t xml:space="preserve"> </w:t>
      </w:r>
      <w:r w:rsidRPr="00C4782F">
        <w:t>a</w:t>
      </w:r>
      <w:r w:rsidR="00B26DD1">
        <w:t xml:space="preserve"> </w:t>
      </w:r>
      <w:r w:rsidRPr="00C4782F">
        <w:t>cold</w:t>
      </w:r>
      <w:r w:rsidR="00B26DD1">
        <w:t xml:space="preserve"> </w:t>
      </w:r>
      <w:r w:rsidRPr="00C4782F">
        <w:t>state</w:t>
      </w:r>
      <w:r w:rsidR="00B26DD1">
        <w:t xml:space="preserve"> </w:t>
      </w:r>
      <w:r w:rsidRPr="00C4782F">
        <w:t>via</w:t>
      </w:r>
      <w:r w:rsidR="00B26DD1">
        <w:t xml:space="preserve"> </w:t>
      </w:r>
      <w:r w:rsidRPr="00C4782F">
        <w:t>the</w:t>
      </w:r>
      <w:r w:rsidR="00B26DD1">
        <w:t xml:space="preserve"> </w:t>
      </w:r>
      <w:r w:rsidRPr="009C65D4">
        <w:rPr>
          <w:rStyle w:val="CITchapbm"/>
        </w:rPr>
        <w:t>Task</w:t>
      </w:r>
      <w:r w:rsidR="00B26DD1">
        <w:t xml:space="preserve"> </w:t>
      </w:r>
      <w:r w:rsidRPr="00C4782F">
        <w:t>constructor,</w:t>
      </w:r>
      <w:r w:rsidR="00B26DD1">
        <w:t xml:space="preserve"> </w:t>
      </w:r>
      <w:r w:rsidRPr="00C4782F">
        <w:t>doing</w:t>
      </w:r>
      <w:r w:rsidR="00B26DD1">
        <w:t xml:space="preserve"> </w:t>
      </w:r>
      <w:r w:rsidRPr="00C4782F">
        <w:t>so</w:t>
      </w:r>
      <w:r w:rsidR="00B26DD1">
        <w:t xml:space="preserve"> </w:t>
      </w:r>
      <w:r w:rsidRPr="00C4782F">
        <w:t>is</w:t>
      </w:r>
      <w:r w:rsidR="00B26DD1">
        <w:t xml:space="preserve"> </w:t>
      </w:r>
      <w:r w:rsidRPr="00C4782F">
        <w:t>generally</w:t>
      </w:r>
      <w:r w:rsidR="00B26DD1">
        <w:t xml:space="preserve"> </w:t>
      </w:r>
      <w:r w:rsidRPr="00C4782F">
        <w:t>appropriate</w:t>
      </w:r>
      <w:r w:rsidR="00B26DD1">
        <w:t xml:space="preserve"> </w:t>
      </w:r>
      <w:r w:rsidR="00DF726B">
        <w:t>only</w:t>
      </w:r>
      <w:r w:rsidR="00B26DD1">
        <w:t xml:space="preserve"> </w:t>
      </w:r>
      <w:r w:rsidRPr="00C4782F">
        <w:t>as</w:t>
      </w:r>
      <w:r w:rsidR="00B26DD1">
        <w:t xml:space="preserve"> </w:t>
      </w:r>
      <w:r w:rsidRPr="00C4782F">
        <w:t>an</w:t>
      </w:r>
      <w:r w:rsidR="00B26DD1">
        <w:t xml:space="preserve"> </w:t>
      </w:r>
      <w:r w:rsidRPr="00C4782F">
        <w:t>implementation</w:t>
      </w:r>
      <w:r w:rsidR="00B26DD1">
        <w:t xml:space="preserve"> </w:t>
      </w:r>
      <w:r w:rsidRPr="00C4782F">
        <w:t>detail</w:t>
      </w:r>
      <w:r w:rsidR="00B26DD1">
        <w:t xml:space="preserve"> </w:t>
      </w:r>
      <w:r w:rsidRPr="00C4782F">
        <w:t>internal</w:t>
      </w:r>
      <w:r w:rsidR="00B26DD1">
        <w:t xml:space="preserve"> </w:t>
      </w:r>
      <w:r w:rsidRPr="00C4782F">
        <w:t>to</w:t>
      </w:r>
      <w:r w:rsidR="00B26DD1">
        <w:t xml:space="preserve"> </w:t>
      </w:r>
      <w:r w:rsidRPr="00C4782F">
        <w:t>an</w:t>
      </w:r>
      <w:r w:rsidR="00B26DD1">
        <w:t xml:space="preserve"> </w:t>
      </w:r>
      <w:r w:rsidRPr="00C4782F">
        <w:t>API</w:t>
      </w:r>
      <w:r w:rsidR="00B26DD1">
        <w:t xml:space="preserve"> </w:t>
      </w:r>
      <w:r w:rsidRPr="00C4782F">
        <w:t>that</w:t>
      </w:r>
      <w:r w:rsidR="00B26DD1">
        <w:t xml:space="preserve"> </w:t>
      </w:r>
      <w:r w:rsidRPr="00C4782F">
        <w:t>returns</w:t>
      </w:r>
      <w:r w:rsidR="00B26DD1">
        <w:t xml:space="preserve"> </w:t>
      </w:r>
      <w:r w:rsidRPr="00C4782F">
        <w:t>an</w:t>
      </w:r>
      <w:r w:rsidR="00B26DD1">
        <w:t xml:space="preserve"> </w:t>
      </w:r>
      <w:r w:rsidRPr="00C4782F">
        <w:t>already</w:t>
      </w:r>
      <w:r w:rsidR="00B26DD1">
        <w:t xml:space="preserve"> </w:t>
      </w:r>
      <w:r w:rsidRPr="00C4782F">
        <w:t>running</w:t>
      </w:r>
      <w:r w:rsidR="00B26DD1">
        <w:t xml:space="preserve"> </w:t>
      </w:r>
      <w:r w:rsidRPr="00C4782F">
        <w:t>(hot)</w:t>
      </w:r>
      <w:r w:rsidR="00B26DD1">
        <w:t xml:space="preserve"> </w:t>
      </w:r>
      <w:r w:rsidRPr="009C65D4">
        <w:rPr>
          <w:rStyle w:val="CITchapbm"/>
        </w:rPr>
        <w:t>Task</w:t>
      </w:r>
      <w:r w:rsidRPr="00C4782F">
        <w:t>,</w:t>
      </w:r>
      <w:r w:rsidR="00B26DD1">
        <w:t xml:space="preserve"> </w:t>
      </w:r>
      <w:r w:rsidRPr="00C4782F">
        <w:t>one</w:t>
      </w:r>
      <w:r w:rsidR="00B26DD1">
        <w:t xml:space="preserve"> </w:t>
      </w:r>
      <w:r w:rsidRPr="00C4782F">
        <w:t>triggered</w:t>
      </w:r>
      <w:r w:rsidR="00B26DD1">
        <w:t xml:space="preserve"> </w:t>
      </w:r>
      <w:r w:rsidRPr="00C4782F">
        <w:t>by</w:t>
      </w:r>
      <w:r w:rsidR="00B26DD1">
        <w:t xml:space="preserve"> </w:t>
      </w:r>
      <w:r w:rsidRPr="00C4782F">
        <w:t>a</w:t>
      </w:r>
      <w:r w:rsidR="00B26DD1">
        <w:t xml:space="preserve"> </w:t>
      </w:r>
      <w:r w:rsidRPr="00C4782F">
        <w:t>call</w:t>
      </w:r>
      <w:r w:rsidR="00B26DD1">
        <w:t xml:space="preserve"> </w:t>
      </w:r>
      <w:r w:rsidRPr="00C4782F">
        <w:t>to</w:t>
      </w:r>
      <w:r w:rsidR="00B26DD1">
        <w:t xml:space="preserve"> </w:t>
      </w:r>
      <w:proofErr w:type="spellStart"/>
      <w:r w:rsidRPr="009C65D4">
        <w:rPr>
          <w:rStyle w:val="CITchapbm"/>
        </w:rPr>
        <w:t>Task.Start</w:t>
      </w:r>
      <w:proofErr w:type="spellEnd"/>
      <w:r w:rsidRPr="009C65D4">
        <w:rPr>
          <w:rStyle w:val="CITchapbm"/>
        </w:rPr>
        <w:t>()</w:t>
      </w:r>
      <w:r w:rsidRPr="00C4782F">
        <w:t>.</w:t>
      </w:r>
    </w:p>
    <w:p w14:paraId="7722EF01" w14:textId="498B42FE" w:rsidR="0073083B" w:rsidRDefault="00B26DD1" w:rsidP="005E24E0">
      <w:pPr>
        <w:pStyle w:val="CHAPBM"/>
      </w:pPr>
      <w:r>
        <w:t xml:space="preserve"> </w:t>
      </w:r>
      <w:r w:rsidR="00FA3D78" w:rsidRPr="00C4782F">
        <w:t>Notice</w:t>
      </w:r>
      <w:r>
        <w:t xml:space="preserve"> </w:t>
      </w:r>
      <w:r w:rsidR="00FA3D78" w:rsidRPr="00C4782F">
        <w:t>that</w:t>
      </w:r>
      <w:r>
        <w:t xml:space="preserve"> </w:t>
      </w:r>
      <w:r w:rsidR="00FA3D78" w:rsidRPr="00C4782F">
        <w:t>the</w:t>
      </w:r>
      <w:r>
        <w:t xml:space="preserve"> </w:t>
      </w:r>
      <w:r w:rsidR="00FA3D78" w:rsidRPr="00C4782F">
        <w:t>exact</w:t>
      </w:r>
      <w:r>
        <w:t xml:space="preserve"> </w:t>
      </w:r>
      <w:r w:rsidR="00FA3D78" w:rsidRPr="00C4782F">
        <w:t>state</w:t>
      </w:r>
      <w:r>
        <w:t xml:space="preserve"> </w:t>
      </w:r>
      <w:r w:rsidR="00FA3D78" w:rsidRPr="00C4782F">
        <w:t>of</w:t>
      </w:r>
      <w:r>
        <w:t xml:space="preserve"> </w:t>
      </w:r>
      <w:r w:rsidR="00FA3D78" w:rsidRPr="00C4782F">
        <w:t>a</w:t>
      </w:r>
      <w:r>
        <w:t xml:space="preserve"> </w:t>
      </w:r>
      <w:r w:rsidR="00FA3D78" w:rsidRPr="00C4782F">
        <w:t>hot</w:t>
      </w:r>
      <w:r>
        <w:t xml:space="preserve"> </w:t>
      </w:r>
      <w:r w:rsidR="00FA3D78" w:rsidRPr="00C4782F">
        <w:t>task</w:t>
      </w:r>
      <w:r>
        <w:t xml:space="preserve"> </w:t>
      </w:r>
      <w:r w:rsidR="00FA3D78" w:rsidRPr="00C4782F">
        <w:t>is</w:t>
      </w:r>
      <w:r>
        <w:t xml:space="preserve"> </w:t>
      </w:r>
      <w:r w:rsidR="00FA3D78" w:rsidRPr="00C4782F">
        <w:t>indeterminate</w:t>
      </w:r>
      <w:r>
        <w:t xml:space="preserve"> </w:t>
      </w:r>
      <w:r w:rsidR="00FA3D78" w:rsidRPr="00C4782F">
        <w:t>immediately</w:t>
      </w:r>
      <w:r>
        <w:t xml:space="preserve"> </w:t>
      </w:r>
      <w:r w:rsidR="00FA3D78" w:rsidRPr="00C4782F">
        <w:t>following</w:t>
      </w:r>
      <w:r>
        <w:t xml:space="preserve"> </w:t>
      </w:r>
      <w:r w:rsidR="00FA3D78" w:rsidRPr="00C4782F">
        <w:t>the</w:t>
      </w:r>
      <w:r>
        <w:t xml:space="preserve"> </w:t>
      </w:r>
      <w:r w:rsidR="00FA3D78" w:rsidRPr="00C4782F">
        <w:t>call</w:t>
      </w:r>
      <w:r>
        <w:t xml:space="preserve"> </w:t>
      </w:r>
      <w:r w:rsidR="00FA3D78" w:rsidRPr="00C4782F">
        <w:t>to</w:t>
      </w:r>
      <w:r>
        <w:t xml:space="preserve"> </w:t>
      </w:r>
      <w:r w:rsidR="00FA3D78" w:rsidRPr="005B7EDE">
        <w:rPr>
          <w:rStyle w:val="CITchapbm"/>
        </w:rPr>
        <w:t>Run()</w:t>
      </w:r>
      <w:r w:rsidR="00FA3D78" w:rsidRPr="00C4782F">
        <w:t>.</w:t>
      </w:r>
      <w:r>
        <w:t xml:space="preserve"> </w:t>
      </w:r>
      <w:r w:rsidR="00FA3D78" w:rsidRPr="00C4782F">
        <w:t>The</w:t>
      </w:r>
      <w:r>
        <w:t xml:space="preserve"> </w:t>
      </w:r>
      <w:r w:rsidR="006B0191">
        <w:t>behavior</w:t>
      </w:r>
      <w:r>
        <w:t xml:space="preserve"> </w:t>
      </w:r>
      <w:r w:rsidR="006B0191">
        <w:t>is</w:t>
      </w:r>
      <w:r>
        <w:t xml:space="preserve"> </w:t>
      </w:r>
      <w:r w:rsidR="00FA3D78" w:rsidRPr="00C4782F">
        <w:t>determined</w:t>
      </w:r>
      <w:r>
        <w:t xml:space="preserve"> </w:t>
      </w:r>
      <w:r w:rsidR="00B139F5" w:rsidRPr="00C4782F">
        <w:t>by</w:t>
      </w:r>
      <w:r>
        <w:t xml:space="preserve"> </w:t>
      </w:r>
      <w:r w:rsidR="006B0191">
        <w:t>a</w:t>
      </w:r>
      <w:r>
        <w:t xml:space="preserve"> </w:t>
      </w:r>
      <w:r w:rsidR="006B0191">
        <w:t>combination</w:t>
      </w:r>
      <w:r>
        <w:t xml:space="preserve"> </w:t>
      </w:r>
      <w:r w:rsidR="006B0191">
        <w:t>of</w:t>
      </w:r>
      <w:r>
        <w:t xml:space="preserve"> </w:t>
      </w:r>
      <w:r w:rsidR="006B0191">
        <w:t>the</w:t>
      </w:r>
      <w:r>
        <w:t xml:space="preserve"> </w:t>
      </w:r>
      <w:r w:rsidR="00B139F5" w:rsidRPr="00C4782F">
        <w:t>operating</w:t>
      </w:r>
      <w:r>
        <w:t xml:space="preserve"> </w:t>
      </w:r>
      <w:proofErr w:type="spellStart"/>
      <w:r w:rsidR="00B139F5" w:rsidRPr="00C4782F">
        <w:t>system</w:t>
      </w:r>
      <w:del w:id="573" w:author="Kevin" w:date="2020-04-03T21:35:00Z">
        <w:r>
          <w:delText xml:space="preserve"> </w:delText>
        </w:r>
        <w:r w:rsidR="006B0191">
          <w:delText>and</w:delText>
        </w:r>
        <w:r>
          <w:delText xml:space="preserve"> </w:delText>
        </w:r>
      </w:del>
      <w:ins w:id="574" w:author="Kevin" w:date="2020-04-03T21:35:00Z">
        <w:r w:rsidR="00BA7587">
          <w:t>,</w:t>
        </w:r>
      </w:ins>
      <w:r w:rsidR="006B0191">
        <w:t>its</w:t>
      </w:r>
      <w:proofErr w:type="spellEnd"/>
      <w:r>
        <w:t xml:space="preserve"> </w:t>
      </w:r>
      <w:r w:rsidR="006B0191">
        <w:t>load</w:t>
      </w:r>
      <w:del w:id="575" w:author="Kevin" w:date="2020-04-03T21:35:00Z">
        <w:r w:rsidR="006B0191">
          <w:delText>,</w:delText>
        </w:r>
        <w:r>
          <w:delText xml:space="preserve"> </w:delText>
        </w:r>
        <w:r w:rsidR="006B0191">
          <w:delText>the</w:delText>
        </w:r>
        <w:r>
          <w:delText xml:space="preserve"> </w:delText>
        </w:r>
        <w:r w:rsidR="006B0191">
          <w:delText>.NET</w:delText>
        </w:r>
        <w:r>
          <w:delText xml:space="preserve"> </w:delText>
        </w:r>
        <w:r w:rsidR="006B0191">
          <w:delText>framework</w:delText>
        </w:r>
      </w:del>
      <w:r w:rsidR="006B0191">
        <w:t>,</w:t>
      </w:r>
      <w:r>
        <w:t xml:space="preserve"> </w:t>
      </w:r>
      <w:r w:rsidR="006B0191">
        <w:t>and</w:t>
      </w:r>
      <w:r>
        <w:t xml:space="preserve"> </w:t>
      </w:r>
      <w:r w:rsidR="006B0191">
        <w:t>the</w:t>
      </w:r>
      <w:r>
        <w:t xml:space="preserve"> </w:t>
      </w:r>
      <w:r w:rsidR="006B0191">
        <w:t>accompanying</w:t>
      </w:r>
      <w:r>
        <w:t xml:space="preserve"> </w:t>
      </w:r>
      <w:r w:rsidR="006B0191">
        <w:t>task</w:t>
      </w:r>
      <w:r>
        <w:t xml:space="preserve"> </w:t>
      </w:r>
      <w:r w:rsidR="006B0191">
        <w:t>library.</w:t>
      </w:r>
      <w:r>
        <w:t xml:space="preserve"> </w:t>
      </w:r>
      <w:r w:rsidR="006B0191">
        <w:t>The</w:t>
      </w:r>
      <w:r>
        <w:t xml:space="preserve"> </w:t>
      </w:r>
      <w:r w:rsidR="006B0191">
        <w:t>combination</w:t>
      </w:r>
      <w:r>
        <w:t xml:space="preserve"> </w:t>
      </w:r>
      <w:r w:rsidR="006B0191">
        <w:t>determines</w:t>
      </w:r>
      <w:r>
        <w:t xml:space="preserve"> </w:t>
      </w:r>
      <w:r w:rsidR="006B0191">
        <w:t>w</w:t>
      </w:r>
      <w:r w:rsidR="00FA3D78" w:rsidRPr="00C4782F">
        <w:t>hether</w:t>
      </w:r>
      <w:r>
        <w:t xml:space="preserve"> </w:t>
      </w:r>
      <w:r w:rsidR="006B0191" w:rsidRPr="009C65D4">
        <w:rPr>
          <w:rStyle w:val="CITchapbm"/>
        </w:rPr>
        <w:t>Run()</w:t>
      </w:r>
      <w:r>
        <w:t xml:space="preserve"> </w:t>
      </w:r>
      <w:r w:rsidR="00FA3D78" w:rsidRPr="00C4782F">
        <w:t>chooses</w:t>
      </w:r>
      <w:r>
        <w:t xml:space="preserve"> </w:t>
      </w:r>
      <w:r w:rsidR="00FA3D78" w:rsidRPr="00C4782F">
        <w:t>to</w:t>
      </w:r>
      <w:r>
        <w:t xml:space="preserve"> </w:t>
      </w:r>
      <w:r w:rsidR="006B0191">
        <w:t>execute</w:t>
      </w:r>
      <w:r>
        <w:t xml:space="preserve"> </w:t>
      </w:r>
      <w:r w:rsidR="00FA3D78" w:rsidRPr="00C4782F">
        <w:t>the</w:t>
      </w:r>
      <w:r>
        <w:t xml:space="preserve"> </w:t>
      </w:r>
      <w:r w:rsidR="00FA3D78" w:rsidRPr="00C4782F">
        <w:t>task’s</w:t>
      </w:r>
      <w:r>
        <w:t xml:space="preserve"> </w:t>
      </w:r>
      <w:r w:rsidR="00FA3D78" w:rsidRPr="00C4782F">
        <w:t>worker</w:t>
      </w:r>
      <w:r>
        <w:t xml:space="preserve"> </w:t>
      </w:r>
      <w:r w:rsidR="00FA3D78" w:rsidRPr="00C4782F">
        <w:t>thread</w:t>
      </w:r>
      <w:r>
        <w:t xml:space="preserve"> </w:t>
      </w:r>
      <w:r w:rsidR="00FA3D78" w:rsidRPr="00C4782F">
        <w:t>immediately</w:t>
      </w:r>
      <w:r>
        <w:t xml:space="preserve"> </w:t>
      </w:r>
      <w:r w:rsidR="00FA3D78" w:rsidRPr="00C4782F">
        <w:t>or</w:t>
      </w:r>
      <w:r>
        <w:t xml:space="preserve"> </w:t>
      </w:r>
      <w:r w:rsidR="00FA3D78" w:rsidRPr="00C4782F">
        <w:t>delay</w:t>
      </w:r>
      <w:r>
        <w:t xml:space="preserve"> </w:t>
      </w:r>
      <w:r w:rsidR="00FA3D78" w:rsidRPr="00C4782F">
        <w:t>it</w:t>
      </w:r>
      <w:r>
        <w:t xml:space="preserve"> </w:t>
      </w:r>
      <w:r w:rsidR="00FA3D78" w:rsidRPr="00C4782F">
        <w:t>until</w:t>
      </w:r>
      <w:r>
        <w:t xml:space="preserve"> </w:t>
      </w:r>
      <w:r w:rsidR="00FA3D78" w:rsidRPr="00C4782F">
        <w:t>additional</w:t>
      </w:r>
      <w:r>
        <w:t xml:space="preserve"> </w:t>
      </w:r>
      <w:r w:rsidR="00FA3D78" w:rsidRPr="00C4782F">
        <w:t>resources</w:t>
      </w:r>
      <w:r>
        <w:t xml:space="preserve"> </w:t>
      </w:r>
      <w:r w:rsidR="00FA3D78" w:rsidRPr="00C4782F">
        <w:t>are</w:t>
      </w:r>
      <w:r>
        <w:t xml:space="preserve"> </w:t>
      </w:r>
      <w:r w:rsidR="00FA3D78" w:rsidRPr="00C4782F">
        <w:t>available.</w:t>
      </w:r>
      <w:r>
        <w:t xml:space="preserve"> </w:t>
      </w:r>
      <w:r w:rsidR="00FA3D78" w:rsidRPr="00C4782F">
        <w:t>In</w:t>
      </w:r>
      <w:r>
        <w:t xml:space="preserve"> </w:t>
      </w:r>
      <w:r w:rsidR="00FA3D78" w:rsidRPr="00C4782F">
        <w:t>fact,</w:t>
      </w:r>
      <w:r>
        <w:t xml:space="preserve"> </w:t>
      </w:r>
      <w:r w:rsidR="00FA3D78" w:rsidRPr="00C4782F">
        <w:t>it</w:t>
      </w:r>
      <w:r>
        <w:t xml:space="preserve"> </w:t>
      </w:r>
      <w:r w:rsidR="00FA3D78" w:rsidRPr="00C4782F">
        <w:t>is</w:t>
      </w:r>
      <w:r>
        <w:t xml:space="preserve"> </w:t>
      </w:r>
      <w:r w:rsidR="00FA3D78" w:rsidRPr="00C4782F">
        <w:t>possible</w:t>
      </w:r>
      <w:r>
        <w:t xml:space="preserve"> </w:t>
      </w:r>
      <w:r w:rsidR="00FA3D78" w:rsidRPr="00C4782F">
        <w:t>that</w:t>
      </w:r>
      <w:r>
        <w:t xml:space="preserve"> </w:t>
      </w:r>
      <w:r w:rsidR="00FA3D78" w:rsidRPr="00C4782F">
        <w:t>the</w:t>
      </w:r>
      <w:r>
        <w:t xml:space="preserve"> </w:t>
      </w:r>
      <w:r w:rsidR="00FA3D78" w:rsidRPr="00C4782F">
        <w:t>hot</w:t>
      </w:r>
      <w:r>
        <w:t xml:space="preserve"> </w:t>
      </w:r>
      <w:r w:rsidR="00FA3D78" w:rsidRPr="00C4782F">
        <w:t>task</w:t>
      </w:r>
      <w:r>
        <w:t xml:space="preserve"> </w:t>
      </w:r>
      <w:r w:rsidR="00FA3D78" w:rsidRPr="00C4782F">
        <w:t>is</w:t>
      </w:r>
      <w:r>
        <w:t xml:space="preserve"> </w:t>
      </w:r>
      <w:r w:rsidR="00FA3D78" w:rsidRPr="00C4782F">
        <w:t>already</w:t>
      </w:r>
      <w:r>
        <w:t xml:space="preserve"> </w:t>
      </w:r>
      <w:r w:rsidR="00FA3D78" w:rsidRPr="00C4782F">
        <w:t>finished</w:t>
      </w:r>
      <w:r>
        <w:t xml:space="preserve"> </w:t>
      </w:r>
      <w:r w:rsidR="00FA3D78" w:rsidRPr="00C4782F">
        <w:t>by</w:t>
      </w:r>
      <w:r>
        <w:t xml:space="preserve"> </w:t>
      </w:r>
      <w:r w:rsidR="00FA3D78" w:rsidRPr="00C4782F">
        <w:t>the</w:t>
      </w:r>
      <w:r>
        <w:t xml:space="preserve"> </w:t>
      </w:r>
      <w:r w:rsidR="00FA3D78" w:rsidRPr="00C4782F">
        <w:t>time</w:t>
      </w:r>
      <w:r>
        <w:t xml:space="preserve"> </w:t>
      </w:r>
      <w:r w:rsidR="00FA3D78" w:rsidRPr="00C4782F">
        <w:t>the</w:t>
      </w:r>
      <w:r>
        <w:t xml:space="preserve"> </w:t>
      </w:r>
      <w:r w:rsidR="00FA3D78" w:rsidRPr="00C4782F">
        <w:t>code</w:t>
      </w:r>
      <w:r>
        <w:t xml:space="preserve"> </w:t>
      </w:r>
      <w:r w:rsidR="00FA3D78" w:rsidRPr="00C4782F">
        <w:t>on</w:t>
      </w:r>
      <w:r>
        <w:t xml:space="preserve"> </w:t>
      </w:r>
      <w:r w:rsidR="00FA3D78" w:rsidRPr="00C4782F">
        <w:t>the</w:t>
      </w:r>
      <w:r>
        <w:t xml:space="preserve"> </w:t>
      </w:r>
      <w:r w:rsidR="00FA3D78" w:rsidRPr="00C4782F">
        <w:t>calling</w:t>
      </w:r>
      <w:r>
        <w:t xml:space="preserve"> </w:t>
      </w:r>
      <w:r w:rsidR="00FA3D78" w:rsidRPr="00C4782F">
        <w:t>thread</w:t>
      </w:r>
      <w:r>
        <w:t xml:space="preserve"> </w:t>
      </w:r>
      <w:r w:rsidR="00FA3D78" w:rsidRPr="00C4782F">
        <w:t>gets</w:t>
      </w:r>
      <w:r>
        <w:t xml:space="preserve"> </w:t>
      </w:r>
      <w:r w:rsidR="00FA3D78" w:rsidRPr="00C4782F">
        <w:t>its</w:t>
      </w:r>
      <w:r>
        <w:t xml:space="preserve"> </w:t>
      </w:r>
      <w:r w:rsidR="00FA3D78" w:rsidRPr="00C4782F">
        <w:t>turn</w:t>
      </w:r>
      <w:r>
        <w:t xml:space="preserve"> </w:t>
      </w:r>
      <w:r w:rsidR="00FA3D78" w:rsidRPr="00C4782F">
        <w:t>to</w:t>
      </w:r>
      <w:r>
        <w:t xml:space="preserve"> </w:t>
      </w:r>
      <w:r w:rsidR="00FA3D78" w:rsidRPr="00C4782F">
        <w:t>execute</w:t>
      </w:r>
      <w:r>
        <w:t xml:space="preserve"> </w:t>
      </w:r>
      <w:r w:rsidR="00FA3D78" w:rsidRPr="00C4782F">
        <w:t>again.</w:t>
      </w:r>
      <w:r>
        <w:t xml:space="preserve"> </w:t>
      </w:r>
      <w:r w:rsidR="00FA3D78" w:rsidRPr="00C4782F">
        <w:t>The</w:t>
      </w:r>
      <w:r>
        <w:t xml:space="preserve"> </w:t>
      </w:r>
      <w:r w:rsidR="00FA3D78" w:rsidRPr="00C4782F">
        <w:t>call</w:t>
      </w:r>
      <w:r>
        <w:t xml:space="preserve"> </w:t>
      </w:r>
      <w:r w:rsidR="00FA3D78" w:rsidRPr="00C4782F">
        <w:t>to</w:t>
      </w:r>
      <w:r>
        <w:t xml:space="preserve"> </w:t>
      </w:r>
      <w:r w:rsidR="00FA3D78" w:rsidRPr="009C65D4">
        <w:rPr>
          <w:rStyle w:val="CITchapbm"/>
        </w:rPr>
        <w:t>Wait()</w:t>
      </w:r>
      <w:r>
        <w:t xml:space="preserve"> </w:t>
      </w:r>
      <w:r w:rsidR="00FA3D78" w:rsidRPr="00C4782F">
        <w:t>forces</w:t>
      </w:r>
      <w:r>
        <w:t xml:space="preserve"> </w:t>
      </w:r>
      <w:r w:rsidR="00FA3D78" w:rsidRPr="00C4782F">
        <w:t>the</w:t>
      </w:r>
      <w:r>
        <w:t xml:space="preserve"> </w:t>
      </w:r>
      <w:r w:rsidR="00FA3D78" w:rsidRPr="00C4782F">
        <w:t>main</w:t>
      </w:r>
      <w:r>
        <w:t xml:space="preserve"> </w:t>
      </w:r>
      <w:r w:rsidR="00FA3D78" w:rsidRPr="00C4782F">
        <w:t>thread</w:t>
      </w:r>
      <w:r>
        <w:t xml:space="preserve"> </w:t>
      </w:r>
      <w:r w:rsidR="00FA3D78" w:rsidRPr="00C4782F">
        <w:t>to</w:t>
      </w:r>
      <w:r>
        <w:t xml:space="preserve"> </w:t>
      </w:r>
      <w:r w:rsidR="00FA3D78" w:rsidRPr="00C4782F">
        <w:t>wait</w:t>
      </w:r>
      <w:r>
        <w:t xml:space="preserve"> </w:t>
      </w:r>
      <w:r w:rsidR="00FA3D78" w:rsidRPr="00C4782F">
        <w:t>until</w:t>
      </w:r>
      <w:r>
        <w:t xml:space="preserve"> </w:t>
      </w:r>
      <w:r w:rsidR="00FA3D78" w:rsidRPr="00C4782F">
        <w:t>all</w:t>
      </w:r>
      <w:r>
        <w:t xml:space="preserve"> </w:t>
      </w:r>
      <w:r w:rsidR="00FA3D78" w:rsidRPr="00C4782F">
        <w:t>the</w:t>
      </w:r>
      <w:r>
        <w:t xml:space="preserve"> </w:t>
      </w:r>
      <w:r w:rsidR="00FA3D78" w:rsidRPr="00C4782F">
        <w:t>work</w:t>
      </w:r>
      <w:r>
        <w:t xml:space="preserve"> </w:t>
      </w:r>
      <w:r w:rsidR="00FA3D78" w:rsidRPr="00C4782F">
        <w:t>assigned</w:t>
      </w:r>
      <w:r>
        <w:t xml:space="preserve"> </w:t>
      </w:r>
      <w:r w:rsidR="00FA3D78" w:rsidRPr="00C4782F">
        <w:t>to</w:t>
      </w:r>
      <w:r>
        <w:t xml:space="preserve"> </w:t>
      </w:r>
      <w:r w:rsidR="00FA3D78" w:rsidRPr="00C4782F">
        <w:t>the</w:t>
      </w:r>
      <w:r>
        <w:t xml:space="preserve"> </w:t>
      </w:r>
      <w:r w:rsidR="00FA3D78" w:rsidRPr="00C4782F">
        <w:t>task</w:t>
      </w:r>
      <w:r>
        <w:t xml:space="preserve"> </w:t>
      </w:r>
      <w:r w:rsidR="00FA3D78" w:rsidRPr="00C4782F">
        <w:t>has</w:t>
      </w:r>
      <w:r>
        <w:t xml:space="preserve"> </w:t>
      </w:r>
      <w:r w:rsidR="00FA3D78" w:rsidRPr="00C4782F">
        <w:t>completed</w:t>
      </w:r>
      <w:r>
        <w:t xml:space="preserve"> </w:t>
      </w:r>
      <w:r w:rsidR="00FA3D78" w:rsidRPr="00C4782F">
        <w:t>executing.</w:t>
      </w:r>
      <w:r>
        <w:t xml:space="preserve"> </w:t>
      </w:r>
      <w:del w:id="576" w:author="Kevin" w:date="2020-04-03T21:36:00Z">
        <w:r w:rsidR="00FA3D78" w:rsidRPr="00C4782F">
          <w:delText>This</w:delText>
        </w:r>
        <w:r>
          <w:delText xml:space="preserve"> </w:delText>
        </w:r>
        <w:r w:rsidR="00FA3D78" w:rsidRPr="00C4782F">
          <w:delText>is</w:delText>
        </w:r>
        <w:r>
          <w:delText xml:space="preserve"> </w:delText>
        </w:r>
        <w:r w:rsidR="00FA3D78" w:rsidRPr="00C4782F">
          <w:delText>analogous</w:delText>
        </w:r>
        <w:r>
          <w:delText xml:space="preserve"> </w:delText>
        </w:r>
        <w:r w:rsidR="00FA3D78" w:rsidRPr="00C4782F">
          <w:delText>to</w:delText>
        </w:r>
        <w:r>
          <w:delText xml:space="preserve"> </w:delText>
        </w:r>
        <w:r w:rsidR="00FA3D78" w:rsidRPr="00C4782F">
          <w:delText>calling</w:delText>
        </w:r>
        <w:r>
          <w:delText xml:space="preserve"> </w:delText>
        </w:r>
        <w:r w:rsidR="00FA3D78" w:rsidRPr="009C65D4">
          <w:rPr>
            <w:rStyle w:val="CITchapbm"/>
          </w:rPr>
          <w:delText>Join()</w:delText>
        </w:r>
        <w:r>
          <w:delText xml:space="preserve"> </w:delText>
        </w:r>
        <w:r w:rsidR="00FA3D78" w:rsidRPr="00C4782F">
          <w:delText>on</w:delText>
        </w:r>
        <w:r>
          <w:delText xml:space="preserve"> </w:delText>
        </w:r>
        <w:r w:rsidR="00FA3D78" w:rsidRPr="00C4782F">
          <w:delText>the</w:delText>
        </w:r>
        <w:r>
          <w:delText xml:space="preserve"> </w:delText>
        </w:r>
        <w:r w:rsidR="00FA3D78" w:rsidRPr="00C4782F">
          <w:delText>worker</w:delText>
        </w:r>
        <w:r>
          <w:delText xml:space="preserve"> </w:delText>
        </w:r>
        <w:r w:rsidR="00FA3D78" w:rsidRPr="00C4782F">
          <w:delText>thread</w:delText>
        </w:r>
        <w:r w:rsidR="00DF726B">
          <w:delText>,</w:delText>
        </w:r>
        <w:r>
          <w:delText xml:space="preserve"> </w:delText>
        </w:r>
        <w:r w:rsidR="00FA3D78" w:rsidRPr="00C4782F">
          <w:delText>as</w:delText>
        </w:r>
        <w:r>
          <w:delText xml:space="preserve"> </w:delText>
        </w:r>
        <w:r w:rsidR="00FA3D78" w:rsidRPr="00C4782F">
          <w:delText>we</w:delText>
        </w:r>
        <w:r>
          <w:delText xml:space="preserve"> </w:delText>
        </w:r>
        <w:r w:rsidR="00FA3D78" w:rsidRPr="00C4782F">
          <w:delText>did</w:delText>
        </w:r>
        <w:r>
          <w:delText xml:space="preserve"> </w:delText>
        </w:r>
        <w:r w:rsidR="00FA3D78" w:rsidRPr="00C4782F">
          <w:delText>in</w:delText>
        </w:r>
        <w:r>
          <w:delText xml:space="preserve"> </w:delText>
        </w:r>
        <w:r w:rsidR="00A6283F">
          <w:delText>Listing</w:delText>
        </w:r>
        <w:r>
          <w:delText xml:space="preserve"> </w:delText>
        </w:r>
        <w:r w:rsidR="00A6283F">
          <w:delText>19.</w:delText>
        </w:r>
        <w:r w:rsidR="00C7066B">
          <w:delText>1</w:delText>
        </w:r>
        <w:r w:rsidR="00FA3D78" w:rsidRPr="00C4782F">
          <w:delText>.</w:delText>
        </w:r>
      </w:del>
    </w:p>
    <w:p w14:paraId="1237FCDE" w14:textId="6212EEEC" w:rsidR="00E73B39" w:rsidRPr="00C4782F" w:rsidRDefault="00FA3D78" w:rsidP="005E24E0">
      <w:pPr>
        <w:pStyle w:val="CHAPBM"/>
      </w:pPr>
      <w:r w:rsidRPr="00C4782F">
        <w:t>In</w:t>
      </w:r>
      <w:r w:rsidR="00B26DD1">
        <w:t xml:space="preserve"> </w:t>
      </w:r>
      <w:r w:rsidRPr="00C4782F">
        <w:t>this</w:t>
      </w:r>
      <w:r w:rsidR="00B26DD1">
        <w:t xml:space="preserve"> </w:t>
      </w:r>
      <w:r w:rsidRPr="00C4782F">
        <w:t>scenario</w:t>
      </w:r>
      <w:r w:rsidR="00D60A62">
        <w:t>,</w:t>
      </w:r>
      <w:r w:rsidR="00B26DD1">
        <w:t xml:space="preserve"> </w:t>
      </w:r>
      <w:r w:rsidRPr="00C4782F">
        <w:t>we</w:t>
      </w:r>
      <w:r w:rsidR="00B26DD1">
        <w:t xml:space="preserve"> </w:t>
      </w:r>
      <w:r w:rsidRPr="00C4782F">
        <w:t>have</w:t>
      </w:r>
      <w:r w:rsidR="00B26DD1">
        <w:t xml:space="preserve"> </w:t>
      </w:r>
      <w:r w:rsidRPr="00C4782F">
        <w:t>a</w:t>
      </w:r>
      <w:r w:rsidR="00B26DD1">
        <w:t xml:space="preserve"> </w:t>
      </w:r>
      <w:r w:rsidRPr="00C4782F">
        <w:t>single</w:t>
      </w:r>
      <w:r w:rsidR="00B26DD1">
        <w:t xml:space="preserve"> </w:t>
      </w:r>
      <w:r w:rsidRPr="00C4782F">
        <w:t>task,</w:t>
      </w:r>
      <w:r w:rsidR="00B26DD1">
        <w:t xml:space="preserve"> </w:t>
      </w:r>
      <w:r w:rsidRPr="00C4782F">
        <w:t>but</w:t>
      </w:r>
      <w:r w:rsidR="00B26DD1">
        <w:t xml:space="preserve"> </w:t>
      </w:r>
      <w:r w:rsidRPr="00C4782F">
        <w:t>it</w:t>
      </w:r>
      <w:r w:rsidR="00B26DD1">
        <w:t xml:space="preserve"> </w:t>
      </w:r>
      <w:r w:rsidRPr="00C4782F">
        <w:t>is</w:t>
      </w:r>
      <w:r w:rsidR="00B26DD1">
        <w:t xml:space="preserve"> </w:t>
      </w:r>
      <w:r w:rsidR="00DF726B">
        <w:t>also</w:t>
      </w:r>
      <w:r w:rsidR="00B26DD1">
        <w:t xml:space="preserve"> </w:t>
      </w:r>
      <w:r w:rsidRPr="00C4782F">
        <w:t>possible</w:t>
      </w:r>
      <w:r w:rsidR="00B26DD1">
        <w:t xml:space="preserve"> </w:t>
      </w:r>
      <w:r w:rsidRPr="00C4782F">
        <w:t>for</w:t>
      </w:r>
      <w:r w:rsidR="00B26DD1">
        <w:t xml:space="preserve"> </w:t>
      </w:r>
      <w:r w:rsidRPr="00C4782F">
        <w:t>many</w:t>
      </w:r>
      <w:r w:rsidR="00B26DD1">
        <w:t xml:space="preserve"> </w:t>
      </w:r>
      <w:r w:rsidRPr="00C4782F">
        <w:t>tasks</w:t>
      </w:r>
      <w:r w:rsidR="00B26DD1">
        <w:t xml:space="preserve"> </w:t>
      </w:r>
      <w:r w:rsidRPr="00C4782F">
        <w:t>to</w:t>
      </w:r>
      <w:r w:rsidR="00B26DD1">
        <w:t xml:space="preserve"> </w:t>
      </w:r>
      <w:r w:rsidRPr="00C4782F">
        <w:t>be</w:t>
      </w:r>
      <w:r w:rsidR="00B26DD1">
        <w:t xml:space="preserve"> </w:t>
      </w:r>
      <w:r w:rsidRPr="00C4782F">
        <w:t>running</w:t>
      </w:r>
      <w:r w:rsidR="00B26DD1">
        <w:t xml:space="preserve"> </w:t>
      </w:r>
      <w:r w:rsidRPr="00C4782F">
        <w:t>asynchronously.</w:t>
      </w:r>
      <w:r w:rsidR="00B26DD1">
        <w:t xml:space="preserve"> </w:t>
      </w:r>
      <w:r w:rsidRPr="00C4782F">
        <w:t>It</w:t>
      </w:r>
      <w:r w:rsidR="00B26DD1">
        <w:t xml:space="preserve"> </w:t>
      </w:r>
      <w:r w:rsidRPr="00C4782F">
        <w:t>is</w:t>
      </w:r>
      <w:r w:rsidR="00B26DD1">
        <w:t xml:space="preserve"> </w:t>
      </w:r>
      <w:r w:rsidRPr="00C4782F">
        <w:t>common</w:t>
      </w:r>
      <w:r w:rsidR="00B26DD1">
        <w:t xml:space="preserve"> </w:t>
      </w:r>
      <w:r w:rsidRPr="00C4782F">
        <w:t>to</w:t>
      </w:r>
      <w:r w:rsidR="00B26DD1">
        <w:t xml:space="preserve"> </w:t>
      </w:r>
      <w:r w:rsidRPr="00C4782F">
        <w:t>have</w:t>
      </w:r>
      <w:r w:rsidR="00B26DD1">
        <w:t xml:space="preserve"> </w:t>
      </w:r>
      <w:r w:rsidRPr="00C4782F">
        <w:t>a</w:t>
      </w:r>
      <w:r w:rsidR="00B26DD1">
        <w:t xml:space="preserve"> </w:t>
      </w:r>
      <w:r w:rsidRPr="00C4782F">
        <w:t>set</w:t>
      </w:r>
      <w:r w:rsidR="00B26DD1">
        <w:t xml:space="preserve"> </w:t>
      </w:r>
      <w:r w:rsidRPr="00C4782F">
        <w:t>of</w:t>
      </w:r>
      <w:r w:rsidR="00B26DD1">
        <w:t xml:space="preserve"> </w:t>
      </w:r>
      <w:r w:rsidRPr="00C4782F">
        <w:t>tasks</w:t>
      </w:r>
      <w:r w:rsidR="00B26DD1">
        <w:t xml:space="preserve"> </w:t>
      </w:r>
      <w:r w:rsidRPr="00C4782F">
        <w:t>where</w:t>
      </w:r>
      <w:r w:rsidR="00B26DD1">
        <w:t xml:space="preserve"> </w:t>
      </w:r>
      <w:r w:rsidRPr="00C4782F">
        <w:t>you</w:t>
      </w:r>
      <w:r w:rsidR="00B26DD1">
        <w:t xml:space="preserve"> </w:t>
      </w:r>
      <w:r w:rsidRPr="00C4782F">
        <w:t>want</w:t>
      </w:r>
      <w:r w:rsidR="00B26DD1">
        <w:t xml:space="preserve"> </w:t>
      </w:r>
      <w:r w:rsidRPr="00C4782F">
        <w:t>to</w:t>
      </w:r>
      <w:r w:rsidR="00B26DD1">
        <w:t xml:space="preserve"> </w:t>
      </w:r>
      <w:r w:rsidRPr="00C4782F">
        <w:t>wait</w:t>
      </w:r>
      <w:r w:rsidR="00B26DD1">
        <w:t xml:space="preserve"> </w:t>
      </w:r>
      <w:r w:rsidRPr="00C4782F">
        <w:t>for</w:t>
      </w:r>
      <w:r w:rsidR="00B26DD1">
        <w:t xml:space="preserve"> </w:t>
      </w:r>
      <w:r w:rsidRPr="00C4782F">
        <w:t>all</w:t>
      </w:r>
      <w:r w:rsidR="00B26DD1">
        <w:t xml:space="preserve"> </w:t>
      </w:r>
      <w:r w:rsidRPr="00C4782F">
        <w:t>of</w:t>
      </w:r>
      <w:r w:rsidR="00B26DD1">
        <w:t xml:space="preserve"> </w:t>
      </w:r>
      <w:r w:rsidRPr="00C4782F">
        <w:t>them</w:t>
      </w:r>
      <w:r w:rsidR="00B26DD1">
        <w:t xml:space="preserve"> </w:t>
      </w:r>
      <w:r w:rsidRPr="00C4782F">
        <w:t>to</w:t>
      </w:r>
      <w:r w:rsidR="00B26DD1">
        <w:t xml:space="preserve"> </w:t>
      </w:r>
      <w:r w:rsidRPr="00C4782F">
        <w:t>complete,</w:t>
      </w:r>
      <w:r w:rsidR="00B26DD1">
        <w:t xml:space="preserve"> </w:t>
      </w:r>
      <w:r w:rsidRPr="00C4782F">
        <w:t>or</w:t>
      </w:r>
      <w:r w:rsidR="00B26DD1">
        <w:t xml:space="preserve"> </w:t>
      </w:r>
      <w:r w:rsidRPr="00C4782F">
        <w:t>for</w:t>
      </w:r>
      <w:r w:rsidR="00B26DD1">
        <w:t xml:space="preserve"> </w:t>
      </w:r>
      <w:r w:rsidRPr="00C4782F">
        <w:t>any</w:t>
      </w:r>
      <w:r w:rsidR="00B26DD1">
        <w:t xml:space="preserve"> </w:t>
      </w:r>
      <w:r w:rsidRPr="00C4782F">
        <w:t>one</w:t>
      </w:r>
      <w:r w:rsidR="00B26DD1">
        <w:t xml:space="preserve"> </w:t>
      </w:r>
      <w:r w:rsidRPr="00C4782F">
        <w:t>of</w:t>
      </w:r>
      <w:r w:rsidR="00B26DD1">
        <w:t xml:space="preserve"> </w:t>
      </w:r>
      <w:r w:rsidRPr="00C4782F">
        <w:t>them</w:t>
      </w:r>
      <w:r w:rsidR="00B26DD1">
        <w:t xml:space="preserve"> </w:t>
      </w:r>
      <w:r w:rsidRPr="00C4782F">
        <w:t>to</w:t>
      </w:r>
      <w:r w:rsidR="00B26DD1">
        <w:t xml:space="preserve"> </w:t>
      </w:r>
      <w:r w:rsidRPr="00C4782F">
        <w:t>complete,</w:t>
      </w:r>
      <w:r w:rsidR="00B26DD1">
        <w:t xml:space="preserve"> </w:t>
      </w:r>
      <w:r w:rsidRPr="00C4782F">
        <w:t>before</w:t>
      </w:r>
      <w:r w:rsidR="00B26DD1">
        <w:t xml:space="preserve"> </w:t>
      </w:r>
      <w:r w:rsidRPr="00C4782F">
        <w:t>continuing</w:t>
      </w:r>
      <w:r w:rsidR="00B26DD1">
        <w:t xml:space="preserve"> </w:t>
      </w:r>
      <w:r w:rsidRPr="00C4782F">
        <w:t>execution</w:t>
      </w:r>
      <w:r w:rsidR="00B26DD1">
        <w:t xml:space="preserve"> </w:t>
      </w:r>
      <w:r w:rsidRPr="00C4782F">
        <w:t>of</w:t>
      </w:r>
      <w:r w:rsidR="00B26DD1">
        <w:t xml:space="preserve"> </w:t>
      </w:r>
      <w:r w:rsidRPr="00C4782F">
        <w:t>the</w:t>
      </w:r>
      <w:r w:rsidR="00B26DD1">
        <w:t xml:space="preserve"> </w:t>
      </w:r>
      <w:r w:rsidRPr="00C4782F">
        <w:t>current</w:t>
      </w:r>
      <w:r w:rsidR="00B26DD1">
        <w:t xml:space="preserve"> </w:t>
      </w:r>
      <w:r w:rsidRPr="00C4782F">
        <w:t>thread.</w:t>
      </w:r>
      <w:r w:rsidR="00B26DD1">
        <w:t xml:space="preserve"> </w:t>
      </w:r>
      <w:r w:rsidRPr="00C4782F">
        <w:t>The</w:t>
      </w:r>
      <w:r w:rsidR="00B26DD1">
        <w:t xml:space="preserve"> </w:t>
      </w:r>
      <w:proofErr w:type="spellStart"/>
      <w:r w:rsidRPr="009C65D4">
        <w:rPr>
          <w:rStyle w:val="CITchapbm"/>
        </w:rPr>
        <w:t>Task.WaitAll</w:t>
      </w:r>
      <w:proofErr w:type="spellEnd"/>
      <w:r w:rsidRPr="009C65D4">
        <w:rPr>
          <w:rStyle w:val="CITchapbm"/>
        </w:rPr>
        <w:t>()</w:t>
      </w:r>
      <w:r w:rsidR="00B26DD1">
        <w:t xml:space="preserve"> </w:t>
      </w:r>
      <w:r w:rsidRPr="00C4782F">
        <w:t>and</w:t>
      </w:r>
      <w:r w:rsidR="00B26DD1">
        <w:t xml:space="preserve"> </w:t>
      </w:r>
      <w:proofErr w:type="spellStart"/>
      <w:r w:rsidRPr="009C65D4">
        <w:rPr>
          <w:rStyle w:val="CITchapbm"/>
        </w:rPr>
        <w:t>Task.WaitAny</w:t>
      </w:r>
      <w:proofErr w:type="spellEnd"/>
      <w:r w:rsidRPr="009C65D4">
        <w:rPr>
          <w:rStyle w:val="CITchapbm"/>
        </w:rPr>
        <w:t>()</w:t>
      </w:r>
      <w:r w:rsidR="00B26DD1">
        <w:t xml:space="preserve"> </w:t>
      </w:r>
      <w:r w:rsidRPr="00C4782F">
        <w:t>methods</w:t>
      </w:r>
      <w:r w:rsidR="00B26DD1">
        <w:t xml:space="preserve"> </w:t>
      </w:r>
      <w:r w:rsidRPr="00C4782F">
        <w:t>do</w:t>
      </w:r>
      <w:r w:rsidR="00B26DD1">
        <w:t xml:space="preserve"> </w:t>
      </w:r>
      <w:r w:rsidRPr="00C4782F">
        <w:t>so.</w:t>
      </w:r>
    </w:p>
    <w:p w14:paraId="08EC7BBC" w14:textId="72BDCB1A" w:rsidR="0073083B" w:rsidRDefault="00FA3D78" w:rsidP="005E24E0">
      <w:pPr>
        <w:pStyle w:val="CHAPBM"/>
      </w:pPr>
      <w:r w:rsidRPr="00C4782F">
        <w:t>So</w:t>
      </w:r>
      <w:r w:rsidR="00B26DD1">
        <w:t xml:space="preserve"> </w:t>
      </w:r>
      <w:r w:rsidRPr="00C4782F">
        <w:t>far</w:t>
      </w:r>
      <w:r w:rsidR="00DF726B">
        <w:t>,</w:t>
      </w:r>
      <w:r w:rsidR="00B26DD1">
        <w:t xml:space="preserve"> </w:t>
      </w:r>
      <w:r w:rsidRPr="00C4782F">
        <w:t>we’ve</w:t>
      </w:r>
      <w:r w:rsidR="00B26DD1">
        <w:t xml:space="preserve"> </w:t>
      </w:r>
      <w:r w:rsidRPr="00C4782F">
        <w:t>seen</w:t>
      </w:r>
      <w:r w:rsidR="00B26DD1">
        <w:t xml:space="preserve"> </w:t>
      </w:r>
      <w:r w:rsidRPr="00C4782F">
        <w:t>how</w:t>
      </w:r>
      <w:r w:rsidR="00B26DD1">
        <w:t xml:space="preserve"> </w:t>
      </w:r>
      <w:r w:rsidRPr="00C4782F">
        <w:t>a</w:t>
      </w:r>
      <w:r w:rsidR="00B26DD1">
        <w:t xml:space="preserve"> </w:t>
      </w:r>
      <w:r w:rsidRPr="00C4782F">
        <w:t>task</w:t>
      </w:r>
      <w:r w:rsidR="00B26DD1">
        <w:t xml:space="preserve"> </w:t>
      </w:r>
      <w:r w:rsidRPr="00C4782F">
        <w:t>can</w:t>
      </w:r>
      <w:r w:rsidR="00B26DD1">
        <w:t xml:space="preserve"> </w:t>
      </w:r>
      <w:r w:rsidRPr="00C4782F">
        <w:t>take</w:t>
      </w:r>
      <w:r w:rsidR="00B26DD1">
        <w:t xml:space="preserve"> </w:t>
      </w:r>
      <w:r w:rsidRPr="00C4782F">
        <w:t>an</w:t>
      </w:r>
      <w:r w:rsidR="00B26DD1">
        <w:t xml:space="preserve"> </w:t>
      </w:r>
      <w:r w:rsidRPr="005B7EDE">
        <w:rPr>
          <w:rStyle w:val="CITchapbm"/>
        </w:rPr>
        <w:t>Action</w:t>
      </w:r>
      <w:r w:rsidR="00B26DD1">
        <w:t xml:space="preserve"> </w:t>
      </w:r>
      <w:r w:rsidRPr="00C4782F">
        <w:t>and</w:t>
      </w:r>
      <w:r w:rsidR="00B26DD1">
        <w:t xml:space="preserve"> </w:t>
      </w:r>
      <w:r w:rsidRPr="00C4782F">
        <w:t>run</w:t>
      </w:r>
      <w:r w:rsidR="00B26DD1">
        <w:t xml:space="preserve"> </w:t>
      </w:r>
      <w:r w:rsidRPr="00C4782F">
        <w:t>it</w:t>
      </w:r>
      <w:r w:rsidR="00B26DD1">
        <w:t xml:space="preserve"> </w:t>
      </w:r>
      <w:r w:rsidRPr="00C4782F">
        <w:t>asynchronously.</w:t>
      </w:r>
      <w:r w:rsidR="00B26DD1">
        <w:t xml:space="preserve"> </w:t>
      </w:r>
      <w:r w:rsidR="00DF726B">
        <w:t>But</w:t>
      </w:r>
      <w:r w:rsidR="00B26DD1">
        <w:t xml:space="preserve"> </w:t>
      </w:r>
      <w:r w:rsidR="00DF726B">
        <w:t>w</w:t>
      </w:r>
      <w:r w:rsidRPr="00C4782F">
        <w:t>hat</w:t>
      </w:r>
      <w:r w:rsidR="00B26DD1">
        <w:t xml:space="preserve"> </w:t>
      </w:r>
      <w:r w:rsidRPr="00C4782F">
        <w:t>if</w:t>
      </w:r>
      <w:r w:rsidR="00B26DD1">
        <w:t xml:space="preserve"> </w:t>
      </w:r>
      <w:r w:rsidRPr="00C4782F">
        <w:t>the</w:t>
      </w:r>
      <w:r w:rsidR="00B26DD1">
        <w:t xml:space="preserve"> </w:t>
      </w:r>
      <w:r w:rsidRPr="00C4782F">
        <w:t>work</w:t>
      </w:r>
      <w:r w:rsidR="00B26DD1">
        <w:t xml:space="preserve"> </w:t>
      </w:r>
      <w:r w:rsidRPr="00C4782F">
        <w:t>executed</w:t>
      </w:r>
      <w:r w:rsidR="00B26DD1">
        <w:t xml:space="preserve"> </w:t>
      </w:r>
      <w:r w:rsidRPr="00C4782F">
        <w:t>in</w:t>
      </w:r>
      <w:r w:rsidR="00B26DD1">
        <w:t xml:space="preserve"> </w:t>
      </w:r>
      <w:r w:rsidRPr="00C4782F">
        <w:t>the</w:t>
      </w:r>
      <w:r w:rsidR="00B26DD1">
        <w:t xml:space="preserve"> </w:t>
      </w:r>
      <w:r w:rsidRPr="00C4782F">
        <w:t>task</w:t>
      </w:r>
      <w:r w:rsidR="00B26DD1">
        <w:t xml:space="preserve"> </w:t>
      </w:r>
      <w:r w:rsidRPr="00C4782F">
        <w:t>returns</w:t>
      </w:r>
      <w:r w:rsidR="00B26DD1">
        <w:t xml:space="preserve"> </w:t>
      </w:r>
      <w:r w:rsidRPr="00C4782F">
        <w:t>a</w:t>
      </w:r>
      <w:r w:rsidR="00B26DD1">
        <w:t xml:space="preserve"> </w:t>
      </w:r>
      <w:r w:rsidRPr="00C4782F">
        <w:t>result?</w:t>
      </w:r>
      <w:r w:rsidR="00B26DD1">
        <w:t xml:space="preserve"> </w:t>
      </w:r>
      <w:r w:rsidRPr="00C4782F">
        <w:t>We</w:t>
      </w:r>
      <w:r w:rsidR="00B26DD1">
        <w:t xml:space="preserve"> </w:t>
      </w:r>
      <w:r w:rsidRPr="00C4782F">
        <w:t>can</w:t>
      </w:r>
      <w:r w:rsidR="00B26DD1">
        <w:t xml:space="preserve"> </w:t>
      </w:r>
      <w:r w:rsidRPr="00C4782F">
        <w:t>use</w:t>
      </w:r>
      <w:r w:rsidR="00B26DD1">
        <w:t xml:space="preserve"> </w:t>
      </w:r>
      <w:r w:rsidRPr="00C4782F">
        <w:t>the</w:t>
      </w:r>
      <w:r w:rsidR="00B26DD1">
        <w:t xml:space="preserve"> </w:t>
      </w:r>
      <w:r w:rsidRPr="005B7EDE">
        <w:rPr>
          <w:rStyle w:val="CITchapbm"/>
        </w:rPr>
        <w:t>Task&lt;T&gt;</w:t>
      </w:r>
      <w:r w:rsidR="00B26DD1">
        <w:t xml:space="preserve"> </w:t>
      </w:r>
      <w:r w:rsidRPr="00C4782F">
        <w:t>type</w:t>
      </w:r>
      <w:r w:rsidR="00B26DD1">
        <w:t xml:space="preserve"> </w:t>
      </w:r>
      <w:r w:rsidRPr="00C4782F">
        <w:t>to</w:t>
      </w:r>
      <w:r w:rsidR="00B26DD1">
        <w:t xml:space="preserve"> </w:t>
      </w:r>
      <w:r w:rsidRPr="00C4782F">
        <w:t>run</w:t>
      </w:r>
      <w:r w:rsidR="00B26DD1">
        <w:t xml:space="preserve"> </w:t>
      </w:r>
      <w:r w:rsidRPr="00C4782F">
        <w:t>a</w:t>
      </w:r>
      <w:r w:rsidR="00B26DD1">
        <w:t xml:space="preserve"> </w:t>
      </w:r>
      <w:proofErr w:type="spellStart"/>
      <w:r w:rsidRPr="005B7EDE">
        <w:rPr>
          <w:rStyle w:val="CITchapbm"/>
        </w:rPr>
        <w:t>Func</w:t>
      </w:r>
      <w:proofErr w:type="spellEnd"/>
      <w:r w:rsidRPr="005B7EDE">
        <w:rPr>
          <w:rStyle w:val="CITchapbm"/>
        </w:rPr>
        <w:t>&lt;T&gt;</w:t>
      </w:r>
      <w:r w:rsidR="00B26DD1">
        <w:t xml:space="preserve"> </w:t>
      </w:r>
      <w:r w:rsidRPr="00C4782F">
        <w:t>asynchronously.</w:t>
      </w:r>
      <w:r w:rsidR="00B26DD1">
        <w:t xml:space="preserve"> </w:t>
      </w:r>
      <w:r w:rsidRPr="00C4782F">
        <w:t>When</w:t>
      </w:r>
      <w:r w:rsidR="00B26DD1">
        <w:t xml:space="preserve"> </w:t>
      </w:r>
      <w:r w:rsidRPr="00C4782F">
        <w:t>executing</w:t>
      </w:r>
      <w:r w:rsidR="00B26DD1">
        <w:t xml:space="preserve"> </w:t>
      </w:r>
      <w:r w:rsidRPr="00C4782F">
        <w:t>a</w:t>
      </w:r>
      <w:r w:rsidR="00B26DD1">
        <w:t xml:space="preserve"> </w:t>
      </w:r>
      <w:r w:rsidRPr="00C4782F">
        <w:t>delegate</w:t>
      </w:r>
      <w:r w:rsidR="00B26DD1">
        <w:t xml:space="preserve"> </w:t>
      </w:r>
      <w:r w:rsidRPr="00C4782F">
        <w:t>synchronously</w:t>
      </w:r>
      <w:r w:rsidR="00DF726B">
        <w:t>,</w:t>
      </w:r>
      <w:r w:rsidR="00B26DD1">
        <w:t xml:space="preserve"> </w:t>
      </w:r>
      <w:r w:rsidRPr="00C4782F">
        <w:t>we</w:t>
      </w:r>
      <w:r w:rsidR="00B26DD1">
        <w:t xml:space="preserve"> </w:t>
      </w:r>
      <w:r w:rsidRPr="00C4782F">
        <w:t>know</w:t>
      </w:r>
      <w:r w:rsidR="00B26DD1">
        <w:t xml:space="preserve"> </w:t>
      </w:r>
      <w:r w:rsidRPr="00C4782F">
        <w:t>that</w:t>
      </w:r>
      <w:r w:rsidR="00B26DD1">
        <w:t xml:space="preserve"> </w:t>
      </w:r>
      <w:r w:rsidRPr="00C4782F">
        <w:t>control</w:t>
      </w:r>
      <w:r w:rsidR="00B26DD1">
        <w:t xml:space="preserve"> </w:t>
      </w:r>
      <w:r w:rsidRPr="00C4782F">
        <w:t>will</w:t>
      </w:r>
      <w:r w:rsidR="00B26DD1">
        <w:t xml:space="preserve"> </w:t>
      </w:r>
      <w:r w:rsidRPr="00C4782F">
        <w:t>not</w:t>
      </w:r>
      <w:r w:rsidR="00B26DD1">
        <w:t xml:space="preserve"> </w:t>
      </w:r>
      <w:r w:rsidRPr="00C4782F">
        <w:t>return</w:t>
      </w:r>
      <w:r w:rsidR="00B26DD1">
        <w:t xml:space="preserve"> </w:t>
      </w:r>
      <w:r w:rsidRPr="00C4782F">
        <w:t>until</w:t>
      </w:r>
      <w:r w:rsidR="00B26DD1">
        <w:t xml:space="preserve"> </w:t>
      </w:r>
      <w:r w:rsidRPr="00C4782F">
        <w:t>the</w:t>
      </w:r>
      <w:r w:rsidR="00B26DD1">
        <w:t xml:space="preserve"> </w:t>
      </w:r>
      <w:r w:rsidRPr="00C4782F">
        <w:t>result</w:t>
      </w:r>
      <w:r w:rsidR="00B26DD1">
        <w:t xml:space="preserve"> </w:t>
      </w:r>
      <w:r w:rsidRPr="00C4782F">
        <w:t>is</w:t>
      </w:r>
      <w:r w:rsidR="00B26DD1">
        <w:t xml:space="preserve"> </w:t>
      </w:r>
      <w:r w:rsidRPr="00C4782F">
        <w:t>available.</w:t>
      </w:r>
      <w:r w:rsidR="00B26DD1">
        <w:t xml:space="preserve"> </w:t>
      </w:r>
      <w:r w:rsidRPr="00C4782F">
        <w:t>When</w:t>
      </w:r>
      <w:r w:rsidR="00B26DD1">
        <w:t xml:space="preserve"> </w:t>
      </w:r>
      <w:r w:rsidRPr="00C4782F">
        <w:t>executing</w:t>
      </w:r>
      <w:r w:rsidR="00B26DD1">
        <w:t xml:space="preserve"> </w:t>
      </w:r>
      <w:r w:rsidRPr="00C4782F">
        <w:t>a</w:t>
      </w:r>
      <w:r w:rsidR="00B26DD1">
        <w:t xml:space="preserve"> </w:t>
      </w:r>
      <w:r w:rsidRPr="009C65D4">
        <w:rPr>
          <w:rStyle w:val="CITchapbm"/>
        </w:rPr>
        <w:t>Task&lt;T&gt;</w:t>
      </w:r>
      <w:r w:rsidR="00B26DD1">
        <w:t xml:space="preserve"> </w:t>
      </w:r>
      <w:r w:rsidRPr="00C4782F">
        <w:t>asynchronously</w:t>
      </w:r>
      <w:r w:rsidR="00DF726B">
        <w:t>,</w:t>
      </w:r>
      <w:r w:rsidR="00B26DD1">
        <w:t xml:space="preserve"> </w:t>
      </w:r>
      <w:r w:rsidRPr="00C4782F">
        <w:t>we</w:t>
      </w:r>
      <w:r w:rsidR="00B26DD1">
        <w:t xml:space="preserve"> </w:t>
      </w:r>
      <w:r w:rsidRPr="00C4782F">
        <w:t>can</w:t>
      </w:r>
      <w:r w:rsidR="00B26DD1">
        <w:t xml:space="preserve"> </w:t>
      </w:r>
      <w:r w:rsidRPr="00C4782F">
        <w:t>poll</w:t>
      </w:r>
      <w:r w:rsidR="00B26DD1">
        <w:t xml:space="preserve"> </w:t>
      </w:r>
      <w:r w:rsidRPr="00C4782F">
        <w:t>it</w:t>
      </w:r>
      <w:r w:rsidR="00B26DD1">
        <w:t xml:space="preserve"> </w:t>
      </w:r>
      <w:r w:rsidRPr="00C4782F">
        <w:t>from</w:t>
      </w:r>
      <w:r w:rsidR="00B26DD1">
        <w:t xml:space="preserve"> </w:t>
      </w:r>
      <w:r w:rsidRPr="00C4782F">
        <w:t>one</w:t>
      </w:r>
      <w:r w:rsidR="00B26DD1">
        <w:t xml:space="preserve"> </w:t>
      </w:r>
      <w:r w:rsidRPr="00C4782F">
        <w:t>thread</w:t>
      </w:r>
      <w:r w:rsidR="00B26DD1">
        <w:t xml:space="preserve"> </w:t>
      </w:r>
      <w:r w:rsidRPr="00C4782F">
        <w:t>to</w:t>
      </w:r>
      <w:r w:rsidR="00B26DD1">
        <w:t xml:space="preserve"> </w:t>
      </w:r>
      <w:r w:rsidRPr="00C4782F">
        <w:t>see</w:t>
      </w:r>
      <w:r w:rsidR="00B26DD1">
        <w:t xml:space="preserve"> </w:t>
      </w:r>
      <w:r w:rsidRPr="00C4782F">
        <w:t>if</w:t>
      </w:r>
      <w:r w:rsidR="00B26DD1">
        <w:t xml:space="preserve"> </w:t>
      </w:r>
      <w:r w:rsidRPr="00C4782F">
        <w:t>it</w:t>
      </w:r>
      <w:r w:rsidR="00B26DD1">
        <w:t xml:space="preserve"> </w:t>
      </w:r>
      <w:r w:rsidRPr="00C4782F">
        <w:t>is</w:t>
      </w:r>
      <w:r w:rsidR="00B26DD1">
        <w:t xml:space="preserve"> </w:t>
      </w:r>
      <w:proofErr w:type="gramStart"/>
      <w:r w:rsidRPr="00C4782F">
        <w:t>done,</w:t>
      </w:r>
      <w:r w:rsidR="00B26DD1">
        <w:t xml:space="preserve"> </w:t>
      </w:r>
      <w:r w:rsidRPr="00C4782F">
        <w:t>and</w:t>
      </w:r>
      <w:proofErr w:type="gramEnd"/>
      <w:r w:rsidR="00B26DD1">
        <w:t xml:space="preserve"> </w:t>
      </w:r>
      <w:r w:rsidRPr="00C4782F">
        <w:t>fetch</w:t>
      </w:r>
      <w:r w:rsidR="00B26DD1">
        <w:t xml:space="preserve"> </w:t>
      </w:r>
      <w:r w:rsidRPr="00C4782F">
        <w:t>the</w:t>
      </w:r>
      <w:r w:rsidR="00B26DD1">
        <w:t xml:space="preserve"> </w:t>
      </w:r>
      <w:r w:rsidRPr="00C4782F">
        <w:t>result</w:t>
      </w:r>
      <w:r w:rsidR="00B26DD1">
        <w:t xml:space="preserve"> </w:t>
      </w:r>
      <w:r w:rsidRPr="00C4782F">
        <w:t>when</w:t>
      </w:r>
      <w:r w:rsidR="00B26DD1">
        <w:t xml:space="preserve"> </w:t>
      </w:r>
      <w:r w:rsidRPr="00C4782F">
        <w:t>it</w:t>
      </w:r>
      <w:r w:rsidR="00B26DD1">
        <w:t xml:space="preserve"> </w:t>
      </w:r>
      <w:r w:rsidRPr="00C4782F">
        <w:t>is.</w:t>
      </w:r>
      <w:r w:rsidRPr="00A70784">
        <w:rPr>
          <w:rStyle w:val="SUP"/>
        </w:rPr>
        <w:footnoteReference w:id="7"/>
      </w:r>
      <w:r w:rsidR="00B26DD1">
        <w:t xml:space="preserve"> </w:t>
      </w:r>
      <w:r w:rsidR="00A6283F">
        <w:t>Listing</w:t>
      </w:r>
      <w:r w:rsidR="00B26DD1">
        <w:t xml:space="preserve"> </w:t>
      </w:r>
      <w:r w:rsidR="00A6283F">
        <w:t>19.</w:t>
      </w:r>
      <w:ins w:id="577" w:author="Kevin" w:date="2020-04-03T21:37:00Z">
        <w:r w:rsidR="006100AF">
          <w:t>2</w:t>
        </w:r>
      </w:ins>
      <w:del w:id="578" w:author="Kevin" w:date="2020-04-03T21:37:00Z">
        <w:r w:rsidR="00C7066B">
          <w:delText>4</w:delText>
        </w:r>
      </w:del>
      <w:r w:rsidR="00B26DD1">
        <w:t xml:space="preserve"> </w:t>
      </w:r>
      <w:r w:rsidRPr="00C4782F">
        <w:t>demonstrates</w:t>
      </w:r>
      <w:r w:rsidR="00B26DD1">
        <w:t xml:space="preserve"> </w:t>
      </w:r>
      <w:r w:rsidRPr="00C4782F">
        <w:t>how</w:t>
      </w:r>
      <w:r w:rsidR="00B26DD1">
        <w:t xml:space="preserve"> </w:t>
      </w:r>
      <w:r w:rsidRPr="00C4782F">
        <w:t>to</w:t>
      </w:r>
      <w:r w:rsidR="00B26DD1">
        <w:t xml:space="preserve"> </w:t>
      </w:r>
      <w:r w:rsidRPr="00C4782F">
        <w:t>do</w:t>
      </w:r>
      <w:r w:rsidR="00B26DD1">
        <w:t xml:space="preserve"> </w:t>
      </w:r>
      <w:r w:rsidRPr="00C4782F">
        <w:t>so</w:t>
      </w:r>
      <w:r w:rsidR="00B26DD1">
        <w:t xml:space="preserve"> </w:t>
      </w:r>
      <w:r w:rsidRPr="00C4782F">
        <w:t>in</w:t>
      </w:r>
      <w:r w:rsidR="00B26DD1">
        <w:t xml:space="preserve"> </w:t>
      </w:r>
      <w:r w:rsidRPr="00C4782F">
        <w:t>a</w:t>
      </w:r>
      <w:r w:rsidR="00B26DD1">
        <w:t xml:space="preserve"> </w:t>
      </w:r>
      <w:r w:rsidRPr="00C4782F">
        <w:t>console</w:t>
      </w:r>
      <w:r w:rsidR="00B26DD1">
        <w:t xml:space="preserve"> </w:t>
      </w:r>
      <w:r w:rsidRPr="00C4782F">
        <w:t>application.</w:t>
      </w:r>
      <w:r w:rsidR="00B26DD1">
        <w:t xml:space="preserve"> </w:t>
      </w:r>
      <w:r w:rsidRPr="00C4782F">
        <w:t>Note</w:t>
      </w:r>
      <w:r w:rsidR="00B26DD1">
        <w:t xml:space="preserve"> </w:t>
      </w:r>
      <w:r w:rsidRPr="00C4782F">
        <w:t>that</w:t>
      </w:r>
      <w:r w:rsidR="00B26DD1">
        <w:t xml:space="preserve"> </w:t>
      </w:r>
      <w:r w:rsidRPr="00C4782F">
        <w:t>this</w:t>
      </w:r>
      <w:r w:rsidR="00B26DD1">
        <w:t xml:space="preserve"> </w:t>
      </w:r>
      <w:r w:rsidRPr="00C4782F">
        <w:t>sample</w:t>
      </w:r>
      <w:r w:rsidR="00B26DD1">
        <w:t xml:space="preserve"> </w:t>
      </w:r>
      <w:r w:rsidRPr="00C4782F">
        <w:t>uses</w:t>
      </w:r>
      <w:r w:rsidR="00B26DD1">
        <w:t xml:space="preserve"> </w:t>
      </w:r>
      <w:r w:rsidRPr="00C4782F">
        <w:t>a</w:t>
      </w:r>
      <w:r w:rsidR="00B26DD1">
        <w:t xml:space="preserve"> </w:t>
      </w:r>
      <w:proofErr w:type="spellStart"/>
      <w:r w:rsidRPr="009C65D4">
        <w:rPr>
          <w:rStyle w:val="CITchapbm"/>
        </w:rPr>
        <w:t>PiCalculator.Calculate</w:t>
      </w:r>
      <w:proofErr w:type="spellEnd"/>
      <w:r w:rsidRPr="009C65D4">
        <w:rPr>
          <w:rStyle w:val="CITchapbm"/>
        </w:rPr>
        <w:t>()</w:t>
      </w:r>
      <w:r w:rsidR="00B26DD1">
        <w:t xml:space="preserve"> </w:t>
      </w:r>
      <w:r w:rsidRPr="00C4782F">
        <w:t>method</w:t>
      </w:r>
      <w:r w:rsidR="00B26DD1">
        <w:t xml:space="preserve"> </w:t>
      </w:r>
      <w:r w:rsidRPr="00C4782F">
        <w:t>that</w:t>
      </w:r>
      <w:r w:rsidR="00B26DD1">
        <w:t xml:space="preserve"> </w:t>
      </w:r>
      <w:r w:rsidRPr="00C4782F">
        <w:t>we</w:t>
      </w:r>
      <w:r w:rsidR="00B26DD1">
        <w:t xml:space="preserve"> </w:t>
      </w:r>
      <w:r w:rsidRPr="00C4782F">
        <w:t>will</w:t>
      </w:r>
      <w:r w:rsidR="00B26DD1">
        <w:t xml:space="preserve"> </w:t>
      </w:r>
      <w:r w:rsidRPr="00C4782F">
        <w:t>delve</w:t>
      </w:r>
      <w:r w:rsidR="00B26DD1">
        <w:t xml:space="preserve"> </w:t>
      </w:r>
      <w:r w:rsidRPr="00C4782F">
        <w:t>into</w:t>
      </w:r>
      <w:r w:rsidR="00B26DD1">
        <w:t xml:space="preserve"> </w:t>
      </w:r>
      <w:r w:rsidRPr="00C4782F">
        <w:t>further</w:t>
      </w:r>
      <w:r w:rsidR="00B26DD1">
        <w:t xml:space="preserve"> </w:t>
      </w:r>
      <w:r w:rsidRPr="00C4782F">
        <w:t>in</w:t>
      </w:r>
      <w:r w:rsidR="00B26DD1">
        <w:t xml:space="preserve"> </w:t>
      </w:r>
      <w:r w:rsidRPr="00C4782F">
        <w:t>the</w:t>
      </w:r>
      <w:r w:rsidR="00B26DD1">
        <w:t xml:space="preserve"> </w:t>
      </w:r>
      <w:r w:rsidRPr="00C4782F">
        <w:t>section</w:t>
      </w:r>
      <w:r w:rsidR="00B26DD1">
        <w:t xml:space="preserve"> </w:t>
      </w:r>
      <w:r w:rsidR="00DF726B" w:rsidRPr="00C4782F">
        <w:t>“</w:t>
      </w:r>
      <w:r w:rsidRPr="00C4782F">
        <w:t>Executing</w:t>
      </w:r>
      <w:r w:rsidR="00B26DD1">
        <w:t xml:space="preserve"> </w:t>
      </w:r>
      <w:r w:rsidRPr="00C4782F">
        <w:t>Loop</w:t>
      </w:r>
      <w:r w:rsidR="00B26DD1">
        <w:t xml:space="preserve"> </w:t>
      </w:r>
      <w:r w:rsidRPr="00C4782F">
        <w:t>Iterations</w:t>
      </w:r>
      <w:r w:rsidR="00B26DD1">
        <w:t xml:space="preserve"> </w:t>
      </w:r>
      <w:r w:rsidRPr="00C4782F">
        <w:t>in</w:t>
      </w:r>
      <w:r w:rsidR="00B26DD1">
        <w:t xml:space="preserve"> </w:t>
      </w:r>
      <w:r w:rsidRPr="00C4782F">
        <w:t>Parallel.</w:t>
      </w:r>
      <w:r w:rsidR="00DF726B" w:rsidRPr="00C4782F">
        <w:t>”</w:t>
      </w:r>
    </w:p>
    <w:p w14:paraId="73539FC7" w14:textId="76258BB2" w:rsidR="00E73B39" w:rsidRPr="00C4782F" w:rsidRDefault="00A6283F" w:rsidP="00A62980">
      <w:pPr>
        <w:pStyle w:val="CDTTTL"/>
      </w:pPr>
      <w:r w:rsidRPr="00D60C8C">
        <w:rPr>
          <w:rStyle w:val="CDTNUM"/>
        </w:rPr>
        <w:t>Listing</w:t>
      </w:r>
      <w:r w:rsidR="00B26DD1" w:rsidRPr="00D60C8C">
        <w:rPr>
          <w:rStyle w:val="CDTNUM"/>
        </w:rPr>
        <w:t xml:space="preserve"> </w:t>
      </w:r>
      <w:r w:rsidRPr="00D60C8C">
        <w:rPr>
          <w:rStyle w:val="CDTNUM"/>
        </w:rPr>
        <w:t>19.</w:t>
      </w:r>
      <w:ins w:id="579" w:author="Kevin" w:date="2020-04-03T21:37:00Z">
        <w:r w:rsidR="006100AF" w:rsidRPr="00D60C8C">
          <w:rPr>
            <w:rStyle w:val="CDTNUM"/>
          </w:rPr>
          <w:t>2</w:t>
        </w:r>
      </w:ins>
      <w:del w:id="580" w:author="Kevin" w:date="2020-04-03T21:37:00Z">
        <w:r w:rsidR="00C7066B" w:rsidRPr="00D60C8C">
          <w:rPr>
            <w:rStyle w:val="CDTNUM"/>
          </w:rPr>
          <w:delText>4</w:delText>
        </w:r>
      </w:del>
      <w:r w:rsidR="00B26DD1" w:rsidRPr="00D60C8C">
        <w:rPr>
          <w:rStyle w:val="CDTNUM"/>
        </w:rPr>
        <w:t>: </w:t>
      </w:r>
      <w:r w:rsidR="00FA3D78" w:rsidRPr="00C4782F">
        <w:t>Polling</w:t>
      </w:r>
      <w:r w:rsidR="00B26DD1">
        <w:t xml:space="preserve"> </w:t>
      </w:r>
      <w:r w:rsidR="00FA3D78" w:rsidRPr="00C4782F">
        <w:t>a</w:t>
      </w:r>
      <w:r w:rsidR="00B26DD1">
        <w:t xml:space="preserve"> </w:t>
      </w:r>
      <w:r w:rsidR="00FA3D78" w:rsidRPr="005B7EDE">
        <w:rPr>
          <w:rStyle w:val="CITchapbm"/>
        </w:rPr>
        <w:t>Task&lt;T&gt;</w:t>
      </w:r>
    </w:p>
    <w:p w14:paraId="6A25963E" w14:textId="28066E62" w:rsidR="00E73B39" w:rsidRPr="00C4782F" w:rsidRDefault="00FA3D78" w:rsidP="00A62980">
      <w:pPr>
        <w:pStyle w:val="CDTFIRST"/>
      </w:pPr>
      <w:r w:rsidRPr="00C4782F">
        <w:rPr>
          <w:rStyle w:val="CPKeyword"/>
        </w:rPr>
        <w:t>using</w:t>
      </w:r>
      <w:r w:rsidR="00B26DD1">
        <w:t xml:space="preserve"> </w:t>
      </w:r>
      <w:proofErr w:type="gramStart"/>
      <w:r w:rsidRPr="00C4782F">
        <w:t>System;</w:t>
      </w:r>
      <w:proofErr w:type="gramEnd"/>
    </w:p>
    <w:p w14:paraId="3F01B997" w14:textId="46AE9B21" w:rsidR="00E73B39" w:rsidRPr="00C4782F" w:rsidRDefault="00FA3D78" w:rsidP="00FA13E8">
      <w:pPr>
        <w:pStyle w:val="CDTMID"/>
      </w:pPr>
      <w:r w:rsidRPr="00C4782F">
        <w:rPr>
          <w:rStyle w:val="CPKeyword"/>
        </w:rPr>
        <w:t>using</w:t>
      </w:r>
      <w:r w:rsidR="00B26DD1">
        <w:t xml:space="preserve"> </w:t>
      </w:r>
      <w:r w:rsidRPr="00C4782F">
        <w:t>System.Threading.</w:t>
      </w:r>
      <w:proofErr w:type="gramStart"/>
      <w:r w:rsidRPr="00C4782F">
        <w:t>Tasks;</w:t>
      </w:r>
      <w:proofErr w:type="gramEnd"/>
    </w:p>
    <w:p w14:paraId="4039B35E" w14:textId="77777777" w:rsidR="00E73B39" w:rsidRPr="00C4782F" w:rsidRDefault="00E73B39" w:rsidP="00FA13E8">
      <w:pPr>
        <w:pStyle w:val="CDTMID"/>
      </w:pPr>
    </w:p>
    <w:p w14:paraId="00A2EB01" w14:textId="624A9E8D" w:rsidR="00E73B39" w:rsidRPr="00C4782F" w:rsidRDefault="00FA3D78" w:rsidP="00FA13E8">
      <w:pPr>
        <w:pStyle w:val="CDTMID"/>
      </w:pPr>
      <w:r w:rsidRPr="00C4782F">
        <w:rPr>
          <w:rStyle w:val="CPKeyword"/>
        </w:rPr>
        <w:t>public</w:t>
      </w:r>
      <w:r w:rsidR="00B26DD1">
        <w:t xml:space="preserve"> </w:t>
      </w:r>
      <w:r w:rsidRPr="00C4782F">
        <w:rPr>
          <w:rStyle w:val="CPKeyword"/>
        </w:rPr>
        <w:t>class</w:t>
      </w:r>
      <w:r w:rsidR="00B26DD1">
        <w:t xml:space="preserve"> </w:t>
      </w:r>
      <w:r w:rsidRPr="00C4782F">
        <w:t>Program</w:t>
      </w:r>
    </w:p>
    <w:p w14:paraId="051E2E47" w14:textId="77777777" w:rsidR="00E73B39" w:rsidRPr="00C4782F" w:rsidRDefault="00FA3D78" w:rsidP="00FA13E8">
      <w:pPr>
        <w:pStyle w:val="CDTMID"/>
      </w:pPr>
      <w:r w:rsidRPr="00C4782F">
        <w:t>{</w:t>
      </w:r>
    </w:p>
    <w:p w14:paraId="71E21403" w14:textId="000499A4" w:rsidR="00E73B39" w:rsidRPr="00C4782F" w:rsidRDefault="00B26DD1" w:rsidP="00FA13E8">
      <w:pPr>
        <w:pStyle w:val="CDTMID"/>
      </w:pPr>
      <w:r>
        <w:t xml:space="preserve">  </w:t>
      </w:r>
      <w:r w:rsidR="00FA3D78" w:rsidRPr="00C4782F">
        <w:rPr>
          <w:rStyle w:val="CPKeyword"/>
        </w:rPr>
        <w:t>public</w:t>
      </w:r>
      <w:r>
        <w:t xml:space="preserve"> </w:t>
      </w:r>
      <w:r w:rsidR="00FA3D78" w:rsidRPr="00C4782F">
        <w:rPr>
          <w:rStyle w:val="CPKeyword"/>
        </w:rPr>
        <w:t>static</w:t>
      </w:r>
      <w:r>
        <w:t xml:space="preserve"> </w:t>
      </w:r>
      <w:r w:rsidR="00FA3D78" w:rsidRPr="00C4782F">
        <w:rPr>
          <w:rStyle w:val="CPKeyword"/>
        </w:rPr>
        <w:t>void</w:t>
      </w:r>
      <w:r>
        <w:t xml:space="preserve"> </w:t>
      </w:r>
      <w:r w:rsidR="00FA3D78" w:rsidRPr="00C4782F">
        <w:t>Main()</w:t>
      </w:r>
    </w:p>
    <w:p w14:paraId="0926A199" w14:textId="683C9B77" w:rsidR="00E73B39" w:rsidRPr="00C4782F" w:rsidRDefault="00B26DD1" w:rsidP="00FA13E8">
      <w:pPr>
        <w:pStyle w:val="CDTMID"/>
      </w:pPr>
      <w:r>
        <w:t xml:space="preserve">  </w:t>
      </w:r>
      <w:r w:rsidR="00FA3D78" w:rsidRPr="00C4782F">
        <w:t>{</w:t>
      </w:r>
    </w:p>
    <w:p w14:paraId="2A123164" w14:textId="630A7BF9"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Use</w:t>
      </w:r>
      <w:r>
        <w:rPr>
          <w:rStyle w:val="CPComment"/>
        </w:rPr>
        <w:t xml:space="preserve"> </w:t>
      </w:r>
      <w:r w:rsidR="00FA3D78" w:rsidRPr="00C4782F">
        <w:rPr>
          <w:rStyle w:val="CPComment"/>
        </w:rPr>
        <w:t>Task.Factory.StartNew&lt;string&gt;()</w:t>
      </w:r>
      <w:r>
        <w:rPr>
          <w:rStyle w:val="CPComment"/>
        </w:rPr>
        <w:t xml:space="preserve"> </w:t>
      </w:r>
      <w:r w:rsidR="00FA3D78" w:rsidRPr="00C4782F">
        <w:rPr>
          <w:rStyle w:val="CPComment"/>
        </w:rPr>
        <w:t>for</w:t>
      </w:r>
    </w:p>
    <w:p w14:paraId="16FD95C2" w14:textId="520C3843"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TPL</w:t>
      </w:r>
      <w:r>
        <w:rPr>
          <w:rStyle w:val="CPComment"/>
        </w:rPr>
        <w:t xml:space="preserve"> </w:t>
      </w:r>
      <w:r w:rsidR="00FA3D78" w:rsidRPr="00C4782F">
        <w:rPr>
          <w:rStyle w:val="CPComment"/>
        </w:rPr>
        <w:t>prior</w:t>
      </w:r>
      <w:r>
        <w:rPr>
          <w:rStyle w:val="CPComment"/>
        </w:rPr>
        <w:t xml:space="preserve"> </w:t>
      </w:r>
      <w:r w:rsidR="00FA3D78" w:rsidRPr="00C4782F">
        <w:rPr>
          <w:rStyle w:val="CPComment"/>
        </w:rPr>
        <w:t>to</w:t>
      </w:r>
      <w:r>
        <w:rPr>
          <w:rStyle w:val="CPComment"/>
        </w:rPr>
        <w:t xml:space="preserve"> </w:t>
      </w:r>
      <w:r w:rsidR="00FA3D78" w:rsidRPr="00C4782F">
        <w:rPr>
          <w:rStyle w:val="CPComment"/>
        </w:rPr>
        <w:t>.NET</w:t>
      </w:r>
      <w:r>
        <w:rPr>
          <w:rStyle w:val="CPComment"/>
        </w:rPr>
        <w:t xml:space="preserve"> </w:t>
      </w:r>
      <w:r w:rsidR="00FA3D78" w:rsidRPr="00C4782F">
        <w:rPr>
          <w:rStyle w:val="CPComment"/>
        </w:rPr>
        <w:t>4.5</w:t>
      </w:r>
    </w:p>
    <w:p w14:paraId="1966F172" w14:textId="3AAA9E9F" w:rsidR="0073083B" w:rsidRDefault="00B26DD1" w:rsidP="00FA13E8">
      <w:pPr>
        <w:pStyle w:val="CDTMID"/>
      </w:pPr>
      <w:r>
        <w:t xml:space="preserve">      </w:t>
      </w:r>
      <w:r w:rsidR="00FA3D78" w:rsidRPr="00C4782F">
        <w:rPr>
          <w:rStyle w:val="E4"/>
        </w:rPr>
        <w:t>Task&lt;</w:t>
      </w:r>
      <w:r w:rsidR="00FA3D78" w:rsidRPr="00C57761">
        <w:rPr>
          <w:rStyle w:val="E4"/>
        </w:rPr>
        <w:t>string</w:t>
      </w:r>
      <w:r w:rsidR="00FA3D78" w:rsidRPr="00C4782F">
        <w:rPr>
          <w:rStyle w:val="E4"/>
        </w:rPr>
        <w:t>&gt;</w:t>
      </w:r>
      <w:r>
        <w:t xml:space="preserve"> </w:t>
      </w:r>
      <w:r w:rsidR="00FA3D78" w:rsidRPr="00C4782F">
        <w:t>task</w:t>
      </w:r>
      <w:r>
        <w:t xml:space="preserve"> </w:t>
      </w:r>
      <w:r w:rsidR="00FA3D78" w:rsidRPr="00C4782F">
        <w:t>=</w:t>
      </w:r>
    </w:p>
    <w:p w14:paraId="1D495E36" w14:textId="019C234D" w:rsidR="0073083B" w:rsidRDefault="00B26DD1" w:rsidP="00FA13E8">
      <w:pPr>
        <w:pStyle w:val="CDTMID"/>
      </w:pPr>
      <w:r>
        <w:t xml:space="preserve">          </w:t>
      </w:r>
      <w:r w:rsidR="00FA3D78" w:rsidRPr="00C4782F">
        <w:rPr>
          <w:rStyle w:val="E4"/>
        </w:rPr>
        <w:t>Task.Run&lt;</w:t>
      </w:r>
      <w:r w:rsidR="00FA3D78" w:rsidRPr="00C57761">
        <w:rPr>
          <w:rStyle w:val="E4"/>
        </w:rPr>
        <w:t>string</w:t>
      </w:r>
      <w:r w:rsidR="00FA3D78" w:rsidRPr="00C4782F">
        <w:rPr>
          <w:rStyle w:val="E4"/>
        </w:rPr>
        <w:t>&gt;</w:t>
      </w:r>
      <w:r w:rsidR="00FA3D78" w:rsidRPr="00C4782F">
        <w:t>(</w:t>
      </w:r>
    </w:p>
    <w:p w14:paraId="22AFEF26" w14:textId="03DC9FC9" w:rsidR="00E73B39" w:rsidRPr="00C4782F" w:rsidRDefault="00B26DD1" w:rsidP="00FA13E8">
      <w:pPr>
        <w:pStyle w:val="CDTMID"/>
      </w:pPr>
      <w:r>
        <w:t xml:space="preserve">              </w:t>
      </w:r>
      <w:r w:rsidR="00FA3D78" w:rsidRPr="00C4782F">
        <w:t>()</w:t>
      </w:r>
      <w:r>
        <w:t xml:space="preserve"> </w:t>
      </w:r>
      <w:r w:rsidR="00FA3D78" w:rsidRPr="00C4782F">
        <w:t>=&gt;</w:t>
      </w:r>
      <w:r>
        <w:t xml:space="preserve"> </w:t>
      </w:r>
      <w:r w:rsidR="00FA3D78" w:rsidRPr="00C4782F">
        <w:t>PiCalculator.Calculate(100)</w:t>
      </w:r>
      <w:proofErr w:type="gramStart"/>
      <w:r w:rsidR="00FA3D78" w:rsidRPr="00C4782F">
        <w:t>);</w:t>
      </w:r>
      <w:proofErr w:type="gramEnd"/>
    </w:p>
    <w:p w14:paraId="52763AC1" w14:textId="77777777" w:rsidR="00E73B39" w:rsidRPr="00C4782F" w:rsidRDefault="00E73B39" w:rsidP="00FA13E8">
      <w:pPr>
        <w:pStyle w:val="CDTMID"/>
      </w:pPr>
    </w:p>
    <w:p w14:paraId="1CB8CF90" w14:textId="375BB153" w:rsidR="00E73B39" w:rsidRPr="00C4782F" w:rsidRDefault="00B26DD1" w:rsidP="00FA13E8">
      <w:pPr>
        <w:pStyle w:val="CDTMID"/>
      </w:pPr>
      <w:r>
        <w:t xml:space="preserve">      </w:t>
      </w:r>
      <w:r w:rsidR="00FA3D78" w:rsidRPr="00C4782F">
        <w:rPr>
          <w:rStyle w:val="CPKeyword"/>
        </w:rPr>
        <w:t>foreach</w:t>
      </w:r>
      <w:r w:rsidR="00FA3D78" w:rsidRPr="00C4782F">
        <w:t>(</w:t>
      </w:r>
    </w:p>
    <w:p w14:paraId="78FF8BCB" w14:textId="0CC71A9E" w:rsidR="00E73B39" w:rsidRPr="00C4782F" w:rsidRDefault="00B26DD1" w:rsidP="00FA13E8">
      <w:pPr>
        <w:pStyle w:val="CDTMID"/>
      </w:pPr>
      <w:r>
        <w:t xml:space="preserve">          </w:t>
      </w:r>
      <w:r w:rsidR="00FA3D78" w:rsidRPr="00C4782F">
        <w:rPr>
          <w:rStyle w:val="CPKeyword"/>
        </w:rPr>
        <w:t>char</w:t>
      </w:r>
      <w:r>
        <w:t xml:space="preserve"> </w:t>
      </w:r>
      <w:r w:rsidR="00FA3D78" w:rsidRPr="00C4782F">
        <w:t>busySymbol</w:t>
      </w:r>
      <w:r>
        <w:t xml:space="preserve"> </w:t>
      </w:r>
      <w:r w:rsidR="00FA3D78" w:rsidRPr="00C4782F">
        <w:t>in</w:t>
      </w:r>
      <w:r>
        <w:t xml:space="preserve"> </w:t>
      </w:r>
      <w:r w:rsidR="00FA3D78" w:rsidRPr="00C4782F">
        <w:t>Utility.BusySymbols())</w:t>
      </w:r>
    </w:p>
    <w:p w14:paraId="7EA2EBB2" w14:textId="2C515ACE" w:rsidR="00E73B39" w:rsidRPr="00C4782F" w:rsidRDefault="00B26DD1" w:rsidP="00FA13E8">
      <w:pPr>
        <w:pStyle w:val="CDTMID"/>
      </w:pPr>
      <w:r>
        <w:t xml:space="preserve">      </w:t>
      </w:r>
      <w:r w:rsidR="00FA3D78" w:rsidRPr="00C4782F">
        <w:t>{</w:t>
      </w:r>
    </w:p>
    <w:p w14:paraId="4B38FCBB" w14:textId="0E20828E" w:rsidR="00E73B39" w:rsidRPr="00C4782F" w:rsidRDefault="00B26DD1" w:rsidP="00FA13E8">
      <w:pPr>
        <w:pStyle w:val="CDTMID"/>
      </w:pPr>
      <w:r>
        <w:t xml:space="preserve">          </w:t>
      </w:r>
      <w:r w:rsidR="00FA3D78" w:rsidRPr="00C4782F">
        <w:rPr>
          <w:rStyle w:val="CPKeyword"/>
        </w:rPr>
        <w:t>if</w:t>
      </w:r>
      <w:r w:rsidR="00FA3D78" w:rsidRPr="00C4782F">
        <w:t>(task.IsCompleted)</w:t>
      </w:r>
    </w:p>
    <w:p w14:paraId="64446F84" w14:textId="7EFF35C8" w:rsidR="00E73B39" w:rsidRPr="00C4782F" w:rsidRDefault="00B26DD1" w:rsidP="00FA13E8">
      <w:pPr>
        <w:pStyle w:val="CDTMID"/>
      </w:pPr>
      <w:r>
        <w:t xml:space="preserve">          </w:t>
      </w:r>
      <w:r w:rsidR="00FA3D78" w:rsidRPr="00C4782F">
        <w:t>{</w:t>
      </w:r>
    </w:p>
    <w:p w14:paraId="30771623" w14:textId="481A8A2B" w:rsidR="00E73B39" w:rsidRPr="00C4782F" w:rsidRDefault="00B26DD1" w:rsidP="00FA13E8">
      <w:pPr>
        <w:pStyle w:val="CDTMID"/>
      </w:pPr>
      <w:r>
        <w:t xml:space="preserve">              </w:t>
      </w:r>
      <w:r w:rsidR="00FA3D78" w:rsidRPr="00C4782F">
        <w:t>Console.Write(</w:t>
      </w:r>
      <w:r w:rsidR="00FA3D78" w:rsidRPr="00C4782F">
        <w:rPr>
          <w:rStyle w:val="Maroon"/>
        </w:rPr>
        <w:t>'\b'</w:t>
      </w:r>
      <w:proofErr w:type="gramStart"/>
      <w:r w:rsidR="00FA3D78" w:rsidRPr="00C4782F">
        <w:t>);</w:t>
      </w:r>
      <w:proofErr w:type="gramEnd"/>
    </w:p>
    <w:p w14:paraId="639907DE" w14:textId="35167C76" w:rsidR="00E73B39" w:rsidRPr="00C4782F" w:rsidRDefault="00B26DD1" w:rsidP="00FA13E8">
      <w:pPr>
        <w:pStyle w:val="CDTMID"/>
      </w:pPr>
      <w:r>
        <w:t xml:space="preserve">              </w:t>
      </w:r>
      <w:proofErr w:type="gramStart"/>
      <w:r w:rsidR="00FA3D78" w:rsidRPr="00C4782F">
        <w:rPr>
          <w:rStyle w:val="CPKeyword"/>
        </w:rPr>
        <w:t>break</w:t>
      </w:r>
      <w:r w:rsidR="00FA3D78" w:rsidRPr="00C4782F">
        <w:t>;</w:t>
      </w:r>
      <w:proofErr w:type="gramEnd"/>
    </w:p>
    <w:p w14:paraId="00CFB09C" w14:textId="10412E12" w:rsidR="00E73B39" w:rsidRPr="00C4782F" w:rsidRDefault="00B26DD1" w:rsidP="00FA13E8">
      <w:pPr>
        <w:pStyle w:val="CDTMID"/>
      </w:pPr>
      <w:r>
        <w:t xml:space="preserve">          </w:t>
      </w:r>
      <w:r w:rsidR="00FA3D78" w:rsidRPr="00C4782F">
        <w:t>}</w:t>
      </w:r>
    </w:p>
    <w:p w14:paraId="3AB705CC" w14:textId="6986D15E" w:rsidR="00E73B39" w:rsidRPr="00C4782F" w:rsidRDefault="00B26DD1" w:rsidP="00FA13E8">
      <w:pPr>
        <w:pStyle w:val="CDTMID"/>
      </w:pPr>
      <w:r>
        <w:t xml:space="preserve">          </w:t>
      </w:r>
      <w:r w:rsidR="00FA3D78" w:rsidRPr="00C4782F">
        <w:t>Console.Write(busySymbol</w:t>
      </w:r>
      <w:proofErr w:type="gramStart"/>
      <w:r w:rsidR="00FA3D78" w:rsidRPr="00C4782F">
        <w:t>);</w:t>
      </w:r>
      <w:proofErr w:type="gramEnd"/>
    </w:p>
    <w:p w14:paraId="1A6634A3" w14:textId="0617B7A5" w:rsidR="00E73B39" w:rsidRPr="00C4782F" w:rsidRDefault="00B26DD1" w:rsidP="00FA13E8">
      <w:pPr>
        <w:pStyle w:val="CDTMID"/>
      </w:pPr>
      <w:r>
        <w:t xml:space="preserve">      </w:t>
      </w:r>
      <w:r w:rsidR="00FA3D78" w:rsidRPr="00C4782F">
        <w:t>}</w:t>
      </w:r>
    </w:p>
    <w:p w14:paraId="5DFE01C4" w14:textId="77777777" w:rsidR="00E73B39" w:rsidRPr="00C4782F" w:rsidRDefault="00E73B39" w:rsidP="00FA13E8">
      <w:pPr>
        <w:pStyle w:val="CDTMID"/>
      </w:pPr>
    </w:p>
    <w:p w14:paraId="7496B103" w14:textId="07AF4C81" w:rsidR="00E73B39" w:rsidRPr="00C4782F" w:rsidRDefault="00B26DD1" w:rsidP="00FA13E8">
      <w:pPr>
        <w:pStyle w:val="CDTMID"/>
      </w:pPr>
      <w:r>
        <w:t xml:space="preserve">      </w:t>
      </w:r>
      <w:r w:rsidR="00FA3D78" w:rsidRPr="00C4782F">
        <w:t>Console.WriteLine(</w:t>
      </w:r>
      <w:proofErr w:type="gramStart"/>
      <w:r w:rsidR="00FA3D78" w:rsidRPr="00C4782F">
        <w:t>);</w:t>
      </w:r>
      <w:proofErr w:type="gramEnd"/>
    </w:p>
    <w:p w14:paraId="5411C71C" w14:textId="77777777" w:rsidR="0073083B" w:rsidRDefault="0073083B" w:rsidP="00FA13E8">
      <w:pPr>
        <w:pStyle w:val="CDTMID"/>
      </w:pPr>
    </w:p>
    <w:p w14:paraId="4910634D" w14:textId="5ACFBC6A" w:rsidR="00E73B39" w:rsidRPr="00C4782F" w:rsidRDefault="00B26DD1" w:rsidP="00FA13E8">
      <w:pPr>
        <w:pStyle w:val="CDTMID"/>
      </w:pPr>
      <w:r>
        <w:t xml:space="preserve">      </w:t>
      </w:r>
      <w:r w:rsidR="00FA3D78" w:rsidRPr="00C4782F">
        <w:t>Console.WriteLine(</w:t>
      </w:r>
      <w:r w:rsidR="00FA3D78" w:rsidRPr="00C4782F">
        <w:rPr>
          <w:rStyle w:val="E4"/>
        </w:rPr>
        <w:t>task.Result</w:t>
      </w:r>
      <w:proofErr w:type="gramStart"/>
      <w:r w:rsidR="00FA3D78" w:rsidRPr="00C4782F">
        <w:t>);</w:t>
      </w:r>
      <w:proofErr w:type="gramEnd"/>
    </w:p>
    <w:p w14:paraId="14BE4A8E" w14:textId="00C8E8EF" w:rsidR="00E73B39" w:rsidRPr="00C4782F" w:rsidRDefault="00B26DD1" w:rsidP="00FA13E8">
      <w:pPr>
        <w:pStyle w:val="CDTMID"/>
      </w:pPr>
      <w:r>
        <w:t xml:space="preserve">      </w:t>
      </w:r>
      <w:r w:rsidR="00FA3D78" w:rsidRPr="00C4782F">
        <w:t>System.Diagnostics.Trace.Assert(</w:t>
      </w:r>
    </w:p>
    <w:p w14:paraId="633EEB4C" w14:textId="0EAC58B0" w:rsidR="00E73B39" w:rsidRPr="00C4782F" w:rsidRDefault="00B26DD1" w:rsidP="00FA13E8">
      <w:pPr>
        <w:pStyle w:val="CDTMID"/>
      </w:pPr>
      <w:r>
        <w:t xml:space="preserve">          </w:t>
      </w:r>
      <w:r w:rsidR="00FA3D78" w:rsidRPr="00C4782F">
        <w:t>task.IsCompleted</w:t>
      </w:r>
      <w:proofErr w:type="gramStart"/>
      <w:r w:rsidR="00FA3D78" w:rsidRPr="00C4782F">
        <w:t>);</w:t>
      </w:r>
      <w:proofErr w:type="gramEnd"/>
    </w:p>
    <w:p w14:paraId="7FD5A7E9" w14:textId="00287205" w:rsidR="00E73B39" w:rsidRPr="00C4782F" w:rsidRDefault="00B26DD1" w:rsidP="00FA13E8">
      <w:pPr>
        <w:pStyle w:val="CDTMID"/>
      </w:pPr>
      <w:r>
        <w:t xml:space="preserve">  </w:t>
      </w:r>
      <w:r w:rsidR="00FA3D78" w:rsidRPr="00C4782F">
        <w:t>}</w:t>
      </w:r>
    </w:p>
    <w:p w14:paraId="429785AA" w14:textId="77777777" w:rsidR="00E73B39" w:rsidRPr="00C4782F" w:rsidRDefault="00FA3D78" w:rsidP="00FA13E8">
      <w:pPr>
        <w:pStyle w:val="CDTLAST"/>
      </w:pPr>
      <w:r w:rsidRPr="00C4782F">
        <w:t>}</w:t>
      </w:r>
    </w:p>
    <w:p w14:paraId="49EF9383" w14:textId="174B956C" w:rsidR="00E73B39" w:rsidRPr="00C4782F" w:rsidRDefault="00FA3D78" w:rsidP="00A62980">
      <w:pPr>
        <w:pStyle w:val="CDTFIRST"/>
      </w:pPr>
      <w:r w:rsidRPr="00C4782F">
        <w:rPr>
          <w:rStyle w:val="CPKeyword"/>
        </w:rPr>
        <w:t>public</w:t>
      </w:r>
      <w:r w:rsidR="00B26DD1">
        <w:t xml:space="preserve"> </w:t>
      </w:r>
      <w:r w:rsidRPr="00C4782F">
        <w:rPr>
          <w:rStyle w:val="CPKeyword"/>
        </w:rPr>
        <w:t>class</w:t>
      </w:r>
      <w:r w:rsidR="00B26DD1">
        <w:t xml:space="preserve"> </w:t>
      </w:r>
      <w:r w:rsidRPr="00C4782F">
        <w:t>PiCalculator</w:t>
      </w:r>
    </w:p>
    <w:p w14:paraId="06FAF0BE" w14:textId="77777777" w:rsidR="00E73B39" w:rsidRPr="00C4782F" w:rsidRDefault="00FA3D78" w:rsidP="00FA13E8">
      <w:pPr>
        <w:pStyle w:val="CDTMID"/>
      </w:pPr>
      <w:r w:rsidRPr="00C4782F">
        <w:t>{</w:t>
      </w:r>
    </w:p>
    <w:p w14:paraId="63F26EEE" w14:textId="395DD070" w:rsidR="00E73B39" w:rsidRPr="00C4782F" w:rsidRDefault="00B26DD1" w:rsidP="00FA13E8">
      <w:pPr>
        <w:pStyle w:val="CDTMID"/>
      </w:pPr>
      <w:r>
        <w:t xml:space="preserve">  </w:t>
      </w:r>
      <w:r w:rsidR="00FA3D78" w:rsidRPr="00C4782F">
        <w:rPr>
          <w:rStyle w:val="CPKeyword"/>
        </w:rPr>
        <w:t>public</w:t>
      </w:r>
      <w:r>
        <w:rPr>
          <w:rStyle w:val="CPKeyword"/>
        </w:rPr>
        <w:t xml:space="preserve"> </w:t>
      </w:r>
      <w:r w:rsidR="00FA3D78" w:rsidRPr="00C4782F">
        <w:rPr>
          <w:rStyle w:val="CPKeyword"/>
        </w:rPr>
        <w:t>static</w:t>
      </w:r>
      <w:r>
        <w:rPr>
          <w:rStyle w:val="CPKeyword"/>
        </w:rPr>
        <w:t xml:space="preserve"> </w:t>
      </w:r>
      <w:r w:rsidR="00FA3D78" w:rsidRPr="00C4782F">
        <w:rPr>
          <w:rStyle w:val="CPKeyword"/>
        </w:rPr>
        <w:t>string</w:t>
      </w:r>
      <w:r>
        <w:t xml:space="preserve"> </w:t>
      </w:r>
      <w:r w:rsidR="00FA3D78" w:rsidRPr="00C4782F">
        <w:t>Calculate(</w:t>
      </w:r>
      <w:r w:rsidR="00FA3D78" w:rsidRPr="00C4782F">
        <w:rPr>
          <w:rStyle w:val="CPKeyword"/>
        </w:rPr>
        <w:t>int</w:t>
      </w:r>
      <w:r>
        <w:t xml:space="preserve"> </w:t>
      </w:r>
      <w:r w:rsidR="00FA3D78" w:rsidRPr="00C4782F">
        <w:t>digits</w:t>
      </w:r>
      <w:r>
        <w:t xml:space="preserve"> </w:t>
      </w:r>
      <w:r w:rsidR="00FA3D78" w:rsidRPr="00C4782F">
        <w:t>=</w:t>
      </w:r>
      <w:r>
        <w:t xml:space="preserve"> </w:t>
      </w:r>
      <w:r w:rsidR="00FA3D78" w:rsidRPr="00C4782F">
        <w:t>100)</w:t>
      </w:r>
    </w:p>
    <w:p w14:paraId="66968C5B" w14:textId="1556446C" w:rsidR="00E73B39" w:rsidRPr="00C4782F" w:rsidRDefault="00B26DD1" w:rsidP="00FA13E8">
      <w:pPr>
        <w:pStyle w:val="CDTMID"/>
      </w:pPr>
      <w:r>
        <w:t xml:space="preserve">  </w:t>
      </w:r>
      <w:r w:rsidR="00FA3D78" w:rsidRPr="00C4782F">
        <w:t>{</w:t>
      </w:r>
    </w:p>
    <w:p w14:paraId="38936E7A" w14:textId="7430A297" w:rsidR="00E73B39" w:rsidRPr="00C4782F" w:rsidRDefault="00B26DD1" w:rsidP="00FA13E8">
      <w:pPr>
        <w:pStyle w:val="CDTMID"/>
        <w:rPr>
          <w:rStyle w:val="CPComment"/>
        </w:rPr>
      </w:pPr>
      <w:r>
        <w:t xml:space="preserve">      </w:t>
      </w:r>
      <w:r w:rsidR="00A4617E" w:rsidRPr="00C4782F">
        <w:rPr>
          <w:rStyle w:val="CPComment"/>
        </w:rPr>
        <w:t>//</w:t>
      </w:r>
      <w:r>
        <w:rPr>
          <w:rStyle w:val="CPComment"/>
        </w:rPr>
        <w:t xml:space="preserve"> </w:t>
      </w:r>
      <w:r w:rsidR="00FA3D78" w:rsidRPr="00C4782F">
        <w:rPr>
          <w:rStyle w:val="CPComment"/>
        </w:rPr>
        <w:t>...</w:t>
      </w:r>
    </w:p>
    <w:p w14:paraId="0B021BFC" w14:textId="6F292286" w:rsidR="00E73B39" w:rsidRPr="00C4782F" w:rsidRDefault="00B26DD1" w:rsidP="00FA13E8">
      <w:pPr>
        <w:pStyle w:val="CDTMID"/>
      </w:pPr>
      <w:r>
        <w:t xml:space="preserve">  </w:t>
      </w:r>
      <w:r w:rsidR="00FA3D78" w:rsidRPr="00C4782F">
        <w:t>}</w:t>
      </w:r>
    </w:p>
    <w:p w14:paraId="6AF847F8" w14:textId="77777777" w:rsidR="00E73B39" w:rsidRPr="00C4782F" w:rsidRDefault="00FA3D78" w:rsidP="00FA13E8">
      <w:pPr>
        <w:pStyle w:val="CDTLAST"/>
      </w:pPr>
      <w:r w:rsidRPr="00C4782F">
        <w:t>}</w:t>
      </w:r>
    </w:p>
    <w:p w14:paraId="51EDE27D" w14:textId="76A93C7B" w:rsidR="00E73B39" w:rsidRPr="00C4782F" w:rsidRDefault="00FA3D78" w:rsidP="00A62980">
      <w:pPr>
        <w:pStyle w:val="CDTFIRST"/>
      </w:pPr>
      <w:r w:rsidRPr="00C4782F">
        <w:rPr>
          <w:rStyle w:val="CPKeyword"/>
        </w:rPr>
        <w:t>public</w:t>
      </w:r>
      <w:r w:rsidR="00B26DD1">
        <w:t xml:space="preserve"> </w:t>
      </w:r>
      <w:r w:rsidRPr="00C4782F">
        <w:rPr>
          <w:rStyle w:val="CPKeyword"/>
        </w:rPr>
        <w:t>class</w:t>
      </w:r>
      <w:r w:rsidR="00B26DD1">
        <w:t xml:space="preserve"> </w:t>
      </w:r>
      <w:r w:rsidRPr="00C4782F">
        <w:t>Utility</w:t>
      </w:r>
    </w:p>
    <w:p w14:paraId="2E16B6BE" w14:textId="77777777" w:rsidR="00E73B39" w:rsidRPr="00C4782F" w:rsidRDefault="00FA3D78" w:rsidP="00FA13E8">
      <w:pPr>
        <w:pStyle w:val="CDTMID"/>
      </w:pPr>
      <w:r w:rsidRPr="00C4782F">
        <w:t>{</w:t>
      </w:r>
    </w:p>
    <w:p w14:paraId="386D6EFD" w14:textId="2CA7CD24" w:rsidR="00E73B39" w:rsidRPr="00C4782F" w:rsidRDefault="00B26DD1" w:rsidP="00FA13E8">
      <w:pPr>
        <w:pStyle w:val="CDTMID"/>
      </w:pPr>
      <w:r>
        <w:t xml:space="preserve">  </w:t>
      </w:r>
      <w:r w:rsidR="00FA3D78" w:rsidRPr="00C4782F">
        <w:rPr>
          <w:rStyle w:val="CPKeyword"/>
        </w:rPr>
        <w:t>public</w:t>
      </w:r>
      <w:r>
        <w:t xml:space="preserve"> </w:t>
      </w:r>
      <w:r w:rsidR="00FA3D78" w:rsidRPr="00C4782F">
        <w:rPr>
          <w:rStyle w:val="CPKeyword"/>
        </w:rPr>
        <w:t>static</w:t>
      </w:r>
      <w:r>
        <w:t xml:space="preserve"> </w:t>
      </w:r>
      <w:r w:rsidR="00FA3D78" w:rsidRPr="00C4782F">
        <w:t>IEnumerable&lt;</w:t>
      </w:r>
      <w:r w:rsidR="00FA3D78" w:rsidRPr="00C4782F">
        <w:rPr>
          <w:rStyle w:val="CPKeyword"/>
        </w:rPr>
        <w:t>char</w:t>
      </w:r>
      <w:r w:rsidR="00FA3D78" w:rsidRPr="00C4782F">
        <w:t>&gt;</w:t>
      </w:r>
      <w:r>
        <w:t xml:space="preserve"> </w:t>
      </w:r>
      <w:r w:rsidR="00FA3D78" w:rsidRPr="00C4782F">
        <w:t>BusySymbols()</w:t>
      </w:r>
    </w:p>
    <w:p w14:paraId="5947C330" w14:textId="36201E29" w:rsidR="00E73B39" w:rsidRPr="00C4782F" w:rsidRDefault="00B26DD1" w:rsidP="00FA13E8">
      <w:pPr>
        <w:pStyle w:val="CDTMID"/>
      </w:pPr>
      <w:r>
        <w:t xml:space="preserve">  </w:t>
      </w:r>
      <w:r w:rsidR="00FA3D78" w:rsidRPr="00C4782F">
        <w:t>{</w:t>
      </w:r>
    </w:p>
    <w:p w14:paraId="3117FC21" w14:textId="252C0AA7" w:rsidR="00E73B39" w:rsidRPr="00C4782F" w:rsidRDefault="00B26DD1" w:rsidP="00FA13E8">
      <w:pPr>
        <w:pStyle w:val="CDTMID"/>
      </w:pPr>
      <w:r>
        <w:t xml:space="preserve">      </w:t>
      </w:r>
      <w:r w:rsidR="00FA3D78" w:rsidRPr="00C4782F">
        <w:rPr>
          <w:rStyle w:val="CPKeyword"/>
        </w:rPr>
        <w:t>string</w:t>
      </w:r>
      <w:r>
        <w:t xml:space="preserve"> </w:t>
      </w:r>
      <w:r w:rsidR="00FA3D78" w:rsidRPr="00C4782F">
        <w:t>busySymbols</w:t>
      </w:r>
      <w:r>
        <w:t xml:space="preserve"> </w:t>
      </w:r>
      <w:r w:rsidR="00FA3D78" w:rsidRPr="00C4782F">
        <w:t>=</w:t>
      </w:r>
      <w:r>
        <w:t xml:space="preserve"> </w:t>
      </w:r>
      <w:r w:rsidR="00FA3D78" w:rsidRPr="00C4782F">
        <w:rPr>
          <w:rStyle w:val="Maroon"/>
        </w:rPr>
        <w:t>@"-\|/-\|/</w:t>
      </w:r>
      <w:proofErr w:type="gramStart"/>
      <w:r w:rsidR="00FA3D78" w:rsidRPr="00C4782F">
        <w:rPr>
          <w:rStyle w:val="Maroon"/>
        </w:rPr>
        <w:t>"</w:t>
      </w:r>
      <w:r w:rsidR="00FA3D78" w:rsidRPr="00C4782F">
        <w:t>;</w:t>
      </w:r>
      <w:proofErr w:type="gramEnd"/>
    </w:p>
    <w:p w14:paraId="003042DA" w14:textId="5A3281DB" w:rsidR="00E73B39" w:rsidRPr="00C4782F" w:rsidRDefault="00B26DD1" w:rsidP="00FA13E8">
      <w:pPr>
        <w:pStyle w:val="CDTMID"/>
      </w:pPr>
      <w:r>
        <w:t xml:space="preserve">      </w:t>
      </w:r>
      <w:r w:rsidR="00FA3D78" w:rsidRPr="00C4782F">
        <w:rPr>
          <w:rStyle w:val="CPKeyword"/>
        </w:rPr>
        <w:t>int</w:t>
      </w:r>
      <w:r>
        <w:t xml:space="preserve"> </w:t>
      </w:r>
      <w:r w:rsidR="00FA3D78" w:rsidRPr="00C4782F">
        <w:t>next</w:t>
      </w:r>
      <w:r>
        <w:t xml:space="preserve"> </w:t>
      </w:r>
      <w:r w:rsidR="00FA3D78" w:rsidRPr="00C4782F">
        <w:t>=</w:t>
      </w:r>
      <w:r>
        <w:t xml:space="preserve"> </w:t>
      </w:r>
      <w:proofErr w:type="gramStart"/>
      <w:r w:rsidR="00FA3D78" w:rsidRPr="00C4782F">
        <w:t>0;</w:t>
      </w:r>
      <w:proofErr w:type="gramEnd"/>
    </w:p>
    <w:p w14:paraId="568155E6" w14:textId="7B50C9E5" w:rsidR="00E73B39" w:rsidRPr="00C4782F" w:rsidRDefault="00B26DD1" w:rsidP="00FA13E8">
      <w:pPr>
        <w:pStyle w:val="CDTMID"/>
      </w:pPr>
      <w:r>
        <w:t xml:space="preserve">      </w:t>
      </w:r>
      <w:r w:rsidR="00FA3D78" w:rsidRPr="00C4782F">
        <w:rPr>
          <w:rStyle w:val="CPKeyword"/>
        </w:rPr>
        <w:t>while</w:t>
      </w:r>
      <w:r w:rsidR="00FA3D78" w:rsidRPr="00C4782F">
        <w:t>(</w:t>
      </w:r>
      <w:r w:rsidR="00FA3D78" w:rsidRPr="00C4782F">
        <w:rPr>
          <w:rStyle w:val="CPKeyword"/>
        </w:rPr>
        <w:t>true</w:t>
      </w:r>
      <w:r w:rsidR="00FA3D78" w:rsidRPr="00C4782F">
        <w:t>)</w:t>
      </w:r>
    </w:p>
    <w:p w14:paraId="3AC934F2" w14:textId="7A61D57A" w:rsidR="00E73B39" w:rsidRPr="00C4782F" w:rsidRDefault="00B26DD1" w:rsidP="00FA13E8">
      <w:pPr>
        <w:pStyle w:val="CDTMID"/>
      </w:pPr>
      <w:r>
        <w:t xml:space="preserve">      </w:t>
      </w:r>
      <w:r w:rsidR="00FA3D78" w:rsidRPr="00C4782F">
        <w:t>{</w:t>
      </w:r>
    </w:p>
    <w:p w14:paraId="5400E85A" w14:textId="3ECCD22F" w:rsidR="00E73B39" w:rsidRPr="00C4782F" w:rsidRDefault="00B26DD1" w:rsidP="00FA13E8">
      <w:pPr>
        <w:pStyle w:val="CDTMID"/>
      </w:pPr>
      <w:r>
        <w:t xml:space="preserve">          </w:t>
      </w:r>
      <w:r w:rsidR="00FA3D78" w:rsidRPr="00C4782F">
        <w:rPr>
          <w:rStyle w:val="CPKeyword"/>
        </w:rPr>
        <w:t>yield</w:t>
      </w:r>
      <w:r>
        <w:t xml:space="preserve"> </w:t>
      </w:r>
      <w:r w:rsidR="00FA3D78" w:rsidRPr="00C4782F">
        <w:rPr>
          <w:rStyle w:val="CPKeyword"/>
        </w:rPr>
        <w:t>return</w:t>
      </w:r>
      <w:r>
        <w:t xml:space="preserve"> </w:t>
      </w:r>
      <w:r w:rsidR="00FA3D78" w:rsidRPr="00C4782F">
        <w:t>busySymbols[next</w:t>
      </w:r>
      <w:proofErr w:type="gramStart"/>
      <w:r w:rsidR="00FA3D78" w:rsidRPr="00C4782F">
        <w:t>];</w:t>
      </w:r>
      <w:proofErr w:type="gramEnd"/>
    </w:p>
    <w:p w14:paraId="41DEA6A0" w14:textId="38981C21" w:rsidR="00E73B39" w:rsidRPr="00C4782F" w:rsidRDefault="00B26DD1" w:rsidP="00FA13E8">
      <w:pPr>
        <w:pStyle w:val="CDTMID"/>
      </w:pPr>
      <w:r>
        <w:t xml:space="preserve">          </w:t>
      </w:r>
      <w:r w:rsidR="00FA3D78" w:rsidRPr="00C4782F">
        <w:t>next</w:t>
      </w:r>
      <w:r>
        <w:t xml:space="preserve"> </w:t>
      </w:r>
      <w:r w:rsidR="00FA3D78" w:rsidRPr="00C4782F">
        <w:t>=</w:t>
      </w:r>
      <w:r>
        <w:t xml:space="preserve"> </w:t>
      </w:r>
      <w:r w:rsidR="00FA3D78" w:rsidRPr="00C4782F">
        <w:t>(next</w:t>
      </w:r>
      <w:r>
        <w:t xml:space="preserve"> </w:t>
      </w:r>
      <w:r w:rsidR="00FA3D78" w:rsidRPr="00C4782F">
        <w:t>+</w:t>
      </w:r>
      <w:r>
        <w:t xml:space="preserve"> </w:t>
      </w:r>
      <w:r w:rsidR="00FA3D78" w:rsidRPr="00C4782F">
        <w:t>1)</w:t>
      </w:r>
      <w:r>
        <w:t xml:space="preserve"> </w:t>
      </w:r>
      <w:r w:rsidR="00FA3D78" w:rsidRPr="00C4782F">
        <w:t>%</w:t>
      </w:r>
      <w:r>
        <w:t xml:space="preserve"> </w:t>
      </w:r>
      <w:r w:rsidR="00FA3D78" w:rsidRPr="00C4782F">
        <w:t>busySymbols.</w:t>
      </w:r>
      <w:proofErr w:type="gramStart"/>
      <w:r w:rsidR="00FA3D78" w:rsidRPr="00C4782F">
        <w:t>Length;</w:t>
      </w:r>
      <w:proofErr w:type="gramEnd"/>
    </w:p>
    <w:p w14:paraId="15AB317A" w14:textId="182ABADD" w:rsidR="00E73B39" w:rsidRPr="00C4782F" w:rsidRDefault="00B26DD1" w:rsidP="00FA13E8">
      <w:pPr>
        <w:pStyle w:val="CDTMID"/>
      </w:pPr>
      <w:r>
        <w:t xml:space="preserve">          </w:t>
      </w:r>
      <w:r w:rsidR="00FA3D78" w:rsidRPr="00C4782F">
        <w:rPr>
          <w:rStyle w:val="CPKeyword"/>
        </w:rPr>
        <w:t>yield</w:t>
      </w:r>
      <w:r>
        <w:t xml:space="preserve"> </w:t>
      </w:r>
      <w:r w:rsidR="00FA3D78" w:rsidRPr="00C4782F">
        <w:rPr>
          <w:rStyle w:val="CPKeyword"/>
        </w:rPr>
        <w:t>return</w:t>
      </w:r>
      <w:r>
        <w:t xml:space="preserve"> </w:t>
      </w:r>
      <w:r w:rsidR="00FA3D78" w:rsidRPr="00C4782F">
        <w:rPr>
          <w:rStyle w:val="Maroon"/>
        </w:rPr>
        <w:t>'\b</w:t>
      </w:r>
      <w:proofErr w:type="gramStart"/>
      <w:r w:rsidR="00FA3D78" w:rsidRPr="00C4782F">
        <w:rPr>
          <w:rStyle w:val="Maroon"/>
        </w:rPr>
        <w:t>'</w:t>
      </w:r>
      <w:r w:rsidR="00FA3D78" w:rsidRPr="00C4782F">
        <w:t>;</w:t>
      </w:r>
      <w:proofErr w:type="gramEnd"/>
    </w:p>
    <w:p w14:paraId="6395D7A1" w14:textId="1B0F4C77" w:rsidR="00E73B39" w:rsidRPr="00C4782F" w:rsidRDefault="00B26DD1" w:rsidP="00FA13E8">
      <w:pPr>
        <w:pStyle w:val="CDTMID"/>
      </w:pPr>
      <w:r>
        <w:t xml:space="preserve">      </w:t>
      </w:r>
      <w:r w:rsidR="00FA3D78" w:rsidRPr="00C4782F">
        <w:t>}</w:t>
      </w:r>
    </w:p>
    <w:p w14:paraId="067E322E" w14:textId="6F2F6F6E" w:rsidR="00E73B39" w:rsidRPr="00C4782F" w:rsidRDefault="00B26DD1" w:rsidP="00FA13E8">
      <w:pPr>
        <w:pStyle w:val="CDTMID"/>
      </w:pPr>
      <w:r>
        <w:t xml:space="preserve">  </w:t>
      </w:r>
      <w:r w:rsidR="00FA3D78" w:rsidRPr="00C4782F">
        <w:t>}</w:t>
      </w:r>
    </w:p>
    <w:p w14:paraId="3257B766" w14:textId="77777777" w:rsidR="00E73B39" w:rsidRPr="00C4782F" w:rsidRDefault="00FA3D78" w:rsidP="00FA13E8">
      <w:pPr>
        <w:pStyle w:val="CDTLAST"/>
      </w:pPr>
      <w:r w:rsidRPr="00C4782F">
        <w:t>}</w:t>
      </w:r>
    </w:p>
    <w:p w14:paraId="6A238FBB" w14:textId="03FB52D8" w:rsidR="00E73B39" w:rsidRPr="00C4782F" w:rsidRDefault="00FA3D78" w:rsidP="005E24E0">
      <w:pPr>
        <w:pStyle w:val="CHAPBM"/>
      </w:pPr>
      <w:r w:rsidRPr="00C4782F">
        <w:t>This</w:t>
      </w:r>
      <w:r w:rsidR="00B26DD1">
        <w:t xml:space="preserve"> </w:t>
      </w:r>
      <w:r w:rsidRPr="00C4782F">
        <w:t>listing</w:t>
      </w:r>
      <w:r w:rsidR="00B26DD1">
        <w:t xml:space="preserve"> </w:t>
      </w:r>
      <w:r w:rsidRPr="00C4782F">
        <w:t>shows</w:t>
      </w:r>
      <w:r w:rsidR="00B26DD1">
        <w:t xml:space="preserve"> </w:t>
      </w:r>
      <w:r w:rsidRPr="00C4782F">
        <w:t>that</w:t>
      </w:r>
      <w:r w:rsidR="00B26DD1">
        <w:t xml:space="preserve"> </w:t>
      </w:r>
      <w:r w:rsidRPr="00C4782F">
        <w:t>the</w:t>
      </w:r>
      <w:r w:rsidR="00B26DD1">
        <w:t xml:space="preserve"> </w:t>
      </w:r>
      <w:r w:rsidRPr="00C4782F">
        <w:t>data</w:t>
      </w:r>
      <w:r w:rsidR="00B26DD1">
        <w:t xml:space="preserve"> </w:t>
      </w:r>
      <w:r w:rsidRPr="00C4782F">
        <w:t>type</w:t>
      </w:r>
      <w:r w:rsidR="00B26DD1">
        <w:t xml:space="preserve"> </w:t>
      </w:r>
      <w:r w:rsidRPr="00C4782F">
        <w:t>of</w:t>
      </w:r>
      <w:r w:rsidR="00B26DD1">
        <w:t xml:space="preserve"> </w:t>
      </w:r>
      <w:r w:rsidRPr="00C4782F">
        <w:t>the</w:t>
      </w:r>
      <w:r w:rsidR="00B26DD1">
        <w:t xml:space="preserve"> </w:t>
      </w:r>
      <w:r w:rsidRPr="00C4782F">
        <w:t>task</w:t>
      </w:r>
      <w:r w:rsidR="00B26DD1">
        <w:t xml:space="preserve"> </w:t>
      </w:r>
      <w:r w:rsidRPr="00C4782F">
        <w:t>is</w:t>
      </w:r>
      <w:r w:rsidR="00B26DD1">
        <w:t xml:space="preserve"> </w:t>
      </w:r>
      <w:r w:rsidRPr="009C65D4">
        <w:rPr>
          <w:rStyle w:val="CITchapbm"/>
        </w:rPr>
        <w:t>Task&lt;string&gt;</w:t>
      </w:r>
      <w:r w:rsidRPr="00C4782F">
        <w:t>.</w:t>
      </w:r>
      <w:r w:rsidR="00B26DD1">
        <w:t xml:space="preserve"> </w:t>
      </w:r>
      <w:r w:rsidRPr="00C4782F">
        <w:t>The</w:t>
      </w:r>
      <w:r w:rsidR="00B26DD1">
        <w:t xml:space="preserve"> </w:t>
      </w:r>
      <w:r w:rsidRPr="00C4782F">
        <w:t>generic</w:t>
      </w:r>
      <w:r w:rsidR="00B26DD1">
        <w:t xml:space="preserve"> </w:t>
      </w:r>
      <w:r w:rsidRPr="00C4782F">
        <w:t>type</w:t>
      </w:r>
      <w:r w:rsidR="00B26DD1">
        <w:t xml:space="preserve"> </w:t>
      </w:r>
      <w:r w:rsidRPr="00C4782F">
        <w:t>includes</w:t>
      </w:r>
      <w:r w:rsidR="00B26DD1">
        <w:t xml:space="preserve"> </w:t>
      </w:r>
      <w:r w:rsidRPr="00C4782F">
        <w:t>a</w:t>
      </w:r>
      <w:r w:rsidR="00B26DD1">
        <w:t xml:space="preserve"> </w:t>
      </w:r>
      <w:r w:rsidRPr="009C65D4">
        <w:rPr>
          <w:rStyle w:val="CITchapbm"/>
        </w:rPr>
        <w:t>Result</w:t>
      </w:r>
      <w:r w:rsidR="00B26DD1">
        <w:t xml:space="preserve"> </w:t>
      </w:r>
      <w:r w:rsidRPr="00C4782F">
        <w:t>property</w:t>
      </w:r>
      <w:r w:rsidR="00B26DD1">
        <w:t xml:space="preserve"> </w:t>
      </w:r>
      <w:r w:rsidRPr="00C4782F">
        <w:t>from</w:t>
      </w:r>
      <w:r w:rsidR="00B26DD1">
        <w:t xml:space="preserve"> </w:t>
      </w:r>
      <w:r w:rsidRPr="00C4782F">
        <w:t>which</w:t>
      </w:r>
      <w:r w:rsidR="00B26DD1">
        <w:t xml:space="preserve"> </w:t>
      </w:r>
      <w:r w:rsidRPr="00C4782F">
        <w:t>to</w:t>
      </w:r>
      <w:r w:rsidR="00B26DD1">
        <w:t xml:space="preserve"> </w:t>
      </w:r>
      <w:r w:rsidRPr="00C4782F">
        <w:t>retrieve</w:t>
      </w:r>
      <w:r w:rsidR="00B26DD1">
        <w:t xml:space="preserve"> </w:t>
      </w:r>
      <w:r w:rsidRPr="00C4782F">
        <w:t>the</w:t>
      </w:r>
      <w:r w:rsidR="00B26DD1">
        <w:t xml:space="preserve"> </w:t>
      </w:r>
      <w:r w:rsidRPr="00C4782F">
        <w:t>value</w:t>
      </w:r>
      <w:r w:rsidR="00B26DD1">
        <w:t xml:space="preserve"> </w:t>
      </w:r>
      <w:r w:rsidRPr="00C4782F">
        <w:t>returned</w:t>
      </w:r>
      <w:r w:rsidR="00B26DD1">
        <w:t xml:space="preserve"> </w:t>
      </w:r>
      <w:r w:rsidRPr="00C4782F">
        <w:t>by</w:t>
      </w:r>
      <w:r w:rsidR="00B26DD1">
        <w:t xml:space="preserve"> </w:t>
      </w:r>
      <w:r w:rsidRPr="00C4782F">
        <w:t>the</w:t>
      </w:r>
      <w:r w:rsidR="00B26DD1">
        <w:t xml:space="preserve"> </w:t>
      </w:r>
      <w:proofErr w:type="spellStart"/>
      <w:r w:rsidRPr="009C65D4">
        <w:rPr>
          <w:rStyle w:val="CITchapbm"/>
        </w:rPr>
        <w:t>Func</w:t>
      </w:r>
      <w:proofErr w:type="spellEnd"/>
      <w:r w:rsidRPr="009C65D4">
        <w:rPr>
          <w:rStyle w:val="CITchapbm"/>
        </w:rPr>
        <w:t>&lt;string&gt;</w:t>
      </w:r>
      <w:r w:rsidR="00B26DD1">
        <w:t xml:space="preserve"> </w:t>
      </w:r>
      <w:r w:rsidRPr="00C4782F">
        <w:t>that</w:t>
      </w:r>
      <w:r w:rsidR="00B26DD1">
        <w:t xml:space="preserve"> </w:t>
      </w:r>
      <w:r w:rsidRPr="00C4782F">
        <w:t>the</w:t>
      </w:r>
      <w:r w:rsidR="00B26DD1">
        <w:t xml:space="preserve"> </w:t>
      </w:r>
      <w:r w:rsidRPr="009C65D4">
        <w:rPr>
          <w:rStyle w:val="CITchapbm"/>
        </w:rPr>
        <w:t>Task&lt;string&gt;</w:t>
      </w:r>
      <w:r w:rsidR="00B26DD1">
        <w:t xml:space="preserve"> </w:t>
      </w:r>
      <w:r w:rsidRPr="00C4782F">
        <w:t>executes.</w:t>
      </w:r>
    </w:p>
    <w:p w14:paraId="714DE44E" w14:textId="118EAE5F" w:rsidR="00E73B39" w:rsidRPr="00C4782F" w:rsidRDefault="00FA3D78" w:rsidP="005E24E0">
      <w:pPr>
        <w:pStyle w:val="CHAPBM"/>
      </w:pPr>
      <w:r w:rsidRPr="00C4782F">
        <w:t>Note</w:t>
      </w:r>
      <w:r w:rsidR="00B26DD1">
        <w:t xml:space="preserve"> </w:t>
      </w:r>
      <w:r w:rsidRPr="00C4782F">
        <w:t>that</w:t>
      </w:r>
      <w:r w:rsidR="00B26DD1">
        <w:t xml:space="preserve"> </w:t>
      </w:r>
      <w:r w:rsidR="00A6283F">
        <w:t>Listing</w:t>
      </w:r>
      <w:r w:rsidR="00B26DD1">
        <w:t xml:space="preserve"> </w:t>
      </w:r>
      <w:r w:rsidR="00A6283F">
        <w:t>19.</w:t>
      </w:r>
      <w:ins w:id="581" w:author="Kevin" w:date="2020-04-03T21:42:00Z">
        <w:r w:rsidR="005036DE">
          <w:t>2</w:t>
        </w:r>
      </w:ins>
      <w:del w:id="582" w:author="Kevin" w:date="2020-04-03T21:42:00Z">
        <w:r w:rsidR="00C7066B">
          <w:delText>4</w:delText>
        </w:r>
      </w:del>
      <w:r w:rsidR="00B26DD1">
        <w:t xml:space="preserve"> </w:t>
      </w:r>
      <w:r w:rsidR="00DF726B">
        <w:t>does</w:t>
      </w:r>
      <w:r w:rsidR="00B26DD1">
        <w:t xml:space="preserve"> </w:t>
      </w:r>
      <w:r w:rsidR="00DF726B">
        <w:t>not</w:t>
      </w:r>
      <w:r w:rsidR="00B26DD1">
        <w:t xml:space="preserve"> </w:t>
      </w:r>
      <w:r w:rsidR="00DF726B">
        <w:t>make</w:t>
      </w:r>
      <w:r w:rsidR="00B26DD1">
        <w:t xml:space="preserve"> </w:t>
      </w:r>
      <w:r w:rsidR="00DF726B">
        <w:t>a</w:t>
      </w:r>
      <w:r w:rsidR="00B26DD1">
        <w:t xml:space="preserve"> </w:t>
      </w:r>
      <w:r w:rsidRPr="00C4782F">
        <w:t>call</w:t>
      </w:r>
      <w:r w:rsidR="00B26DD1">
        <w:t xml:space="preserve"> </w:t>
      </w:r>
      <w:r w:rsidRPr="00C4782F">
        <w:t>to</w:t>
      </w:r>
      <w:r w:rsidR="00B26DD1">
        <w:t xml:space="preserve"> </w:t>
      </w:r>
      <w:r w:rsidRPr="005B7EDE">
        <w:rPr>
          <w:rStyle w:val="CITchapbm"/>
        </w:rPr>
        <w:t>Wait()</w:t>
      </w:r>
      <w:r w:rsidRPr="00C4782F">
        <w:t>.</w:t>
      </w:r>
      <w:r w:rsidR="00B26DD1">
        <w:t xml:space="preserve"> </w:t>
      </w:r>
      <w:r w:rsidRPr="00C4782F">
        <w:t>Instead,</w:t>
      </w:r>
      <w:r w:rsidR="00B26DD1">
        <w:t xml:space="preserve"> </w:t>
      </w:r>
      <w:r w:rsidRPr="00C4782F">
        <w:t>reading</w:t>
      </w:r>
      <w:r w:rsidR="00B26DD1">
        <w:t xml:space="preserve"> </w:t>
      </w:r>
      <w:r w:rsidRPr="00C4782F">
        <w:t>from</w:t>
      </w:r>
      <w:r w:rsidR="00B26DD1">
        <w:t xml:space="preserve"> </w:t>
      </w:r>
      <w:r w:rsidRPr="00C4782F">
        <w:t>the</w:t>
      </w:r>
      <w:r w:rsidR="00B26DD1">
        <w:t xml:space="preserve"> </w:t>
      </w:r>
      <w:r w:rsidRPr="009C65D4">
        <w:rPr>
          <w:rStyle w:val="CITchapbm"/>
        </w:rPr>
        <w:t>Result</w:t>
      </w:r>
      <w:r w:rsidR="00B26DD1">
        <w:t xml:space="preserve"> </w:t>
      </w:r>
      <w:r w:rsidRPr="00C4782F">
        <w:t>property</w:t>
      </w:r>
      <w:r w:rsidR="00B26DD1">
        <w:t xml:space="preserve"> </w:t>
      </w:r>
      <w:r w:rsidRPr="00C4782F">
        <w:t>automatically</w:t>
      </w:r>
      <w:r w:rsidR="00B26DD1">
        <w:t xml:space="preserve"> </w:t>
      </w:r>
      <w:r w:rsidRPr="00C4782F">
        <w:t>causes</w:t>
      </w:r>
      <w:r w:rsidR="00B26DD1">
        <w:t xml:space="preserve"> </w:t>
      </w:r>
      <w:r w:rsidRPr="00C4782F">
        <w:t>the</w:t>
      </w:r>
      <w:r w:rsidR="00B26DD1">
        <w:t xml:space="preserve"> </w:t>
      </w:r>
      <w:r w:rsidRPr="00C4782F">
        <w:t>current</w:t>
      </w:r>
      <w:r w:rsidR="00B26DD1">
        <w:t xml:space="preserve"> </w:t>
      </w:r>
      <w:r w:rsidRPr="00C4782F">
        <w:t>thread</w:t>
      </w:r>
      <w:r w:rsidR="00B26DD1">
        <w:t xml:space="preserve"> </w:t>
      </w:r>
      <w:r w:rsidRPr="00C4782F">
        <w:t>to</w:t>
      </w:r>
      <w:r w:rsidR="00B26DD1">
        <w:t xml:space="preserve"> </w:t>
      </w:r>
      <w:r w:rsidR="002B6427">
        <w:t>block</w:t>
      </w:r>
      <w:r w:rsidR="00B26DD1">
        <w:t xml:space="preserve"> </w:t>
      </w:r>
      <w:r w:rsidRPr="00C4782F">
        <w:t>until</w:t>
      </w:r>
      <w:r w:rsidR="00B26DD1">
        <w:t xml:space="preserve"> </w:t>
      </w:r>
      <w:r w:rsidRPr="00C4782F">
        <w:t>the</w:t>
      </w:r>
      <w:r w:rsidR="00B26DD1">
        <w:t xml:space="preserve"> </w:t>
      </w:r>
      <w:r w:rsidRPr="00C4782F">
        <w:t>result</w:t>
      </w:r>
      <w:r w:rsidR="00B26DD1">
        <w:t xml:space="preserve"> </w:t>
      </w:r>
      <w:r w:rsidRPr="00C4782F">
        <w:t>is</w:t>
      </w:r>
      <w:r w:rsidR="00B26DD1">
        <w:t xml:space="preserve"> </w:t>
      </w:r>
      <w:r w:rsidRPr="00C4782F">
        <w:t>available,</w:t>
      </w:r>
      <w:r w:rsidR="00B26DD1">
        <w:t xml:space="preserve"> </w:t>
      </w:r>
      <w:r w:rsidRPr="00C4782F">
        <w:t>if</w:t>
      </w:r>
      <w:r w:rsidR="00B26DD1">
        <w:t xml:space="preserve"> </w:t>
      </w:r>
      <w:r w:rsidRPr="00C4782F">
        <w:t>it</w:t>
      </w:r>
      <w:r w:rsidR="00B26DD1">
        <w:t xml:space="preserve"> </w:t>
      </w:r>
      <w:r w:rsidRPr="00C4782F">
        <w:t>isn’t</w:t>
      </w:r>
      <w:r w:rsidR="00B26DD1">
        <w:t xml:space="preserve"> </w:t>
      </w:r>
      <w:r w:rsidRPr="00C4782F">
        <w:t>already;</w:t>
      </w:r>
      <w:r w:rsidR="00B26DD1">
        <w:t xml:space="preserve"> </w:t>
      </w:r>
      <w:r w:rsidRPr="00C4782F">
        <w:t>in</w:t>
      </w:r>
      <w:r w:rsidR="00B26DD1">
        <w:t xml:space="preserve"> </w:t>
      </w:r>
      <w:r w:rsidRPr="00C4782F">
        <w:t>this</w:t>
      </w:r>
      <w:r w:rsidR="00B26DD1">
        <w:t xml:space="preserve"> </w:t>
      </w:r>
      <w:r w:rsidRPr="00C4782F">
        <w:t>case</w:t>
      </w:r>
      <w:r w:rsidR="00B26DD1">
        <w:t xml:space="preserve"> </w:t>
      </w:r>
      <w:r w:rsidRPr="00C4782F">
        <w:t>we</w:t>
      </w:r>
      <w:r w:rsidR="00B26DD1">
        <w:t xml:space="preserve"> </w:t>
      </w:r>
      <w:r w:rsidRPr="00C4782F">
        <w:t>know</w:t>
      </w:r>
      <w:r w:rsidR="00B26DD1">
        <w:t xml:space="preserve"> </w:t>
      </w:r>
      <w:r w:rsidRPr="00C4782F">
        <w:t>that</w:t>
      </w:r>
      <w:r w:rsidR="00B26DD1">
        <w:t xml:space="preserve"> </w:t>
      </w:r>
      <w:r w:rsidRPr="00C4782F">
        <w:t>it</w:t>
      </w:r>
      <w:r w:rsidR="00B26DD1">
        <w:t xml:space="preserve"> </w:t>
      </w:r>
      <w:r w:rsidRPr="00C4782F">
        <w:t>will</w:t>
      </w:r>
      <w:r w:rsidR="00B26DD1">
        <w:t xml:space="preserve"> </w:t>
      </w:r>
      <w:r w:rsidRPr="00C4782F">
        <w:t>already</w:t>
      </w:r>
      <w:r w:rsidR="00B26DD1">
        <w:t xml:space="preserve"> </w:t>
      </w:r>
      <w:r w:rsidRPr="00C4782F">
        <w:t>be</w:t>
      </w:r>
      <w:r w:rsidR="00B26DD1">
        <w:t xml:space="preserve"> </w:t>
      </w:r>
      <w:r w:rsidRPr="00C4782F">
        <w:t>complete</w:t>
      </w:r>
      <w:r w:rsidR="00B26DD1">
        <w:t xml:space="preserve"> </w:t>
      </w:r>
      <w:r w:rsidRPr="00C4782F">
        <w:t>when</w:t>
      </w:r>
      <w:r w:rsidR="00B26DD1">
        <w:t xml:space="preserve"> </w:t>
      </w:r>
      <w:r w:rsidRPr="00C4782F">
        <w:t>the</w:t>
      </w:r>
      <w:r w:rsidR="00B26DD1">
        <w:t xml:space="preserve"> </w:t>
      </w:r>
      <w:r w:rsidRPr="00C4782F">
        <w:t>result</w:t>
      </w:r>
      <w:r w:rsidR="00B26DD1">
        <w:t xml:space="preserve"> </w:t>
      </w:r>
      <w:r w:rsidRPr="00C4782F">
        <w:t>is</w:t>
      </w:r>
      <w:r w:rsidR="00B26DD1">
        <w:t xml:space="preserve"> </w:t>
      </w:r>
      <w:r w:rsidRPr="00C4782F">
        <w:t>fetched.</w:t>
      </w:r>
    </w:p>
    <w:p w14:paraId="543C6957" w14:textId="3499A67B" w:rsidR="00E73B39" w:rsidRPr="00C4782F" w:rsidRDefault="00FA3D78" w:rsidP="005E24E0">
      <w:pPr>
        <w:pStyle w:val="CHAPBM"/>
      </w:pPr>
      <w:r w:rsidRPr="00C4782F">
        <w:t>In</w:t>
      </w:r>
      <w:r w:rsidR="00B26DD1">
        <w:t xml:space="preserve"> </w:t>
      </w:r>
      <w:r w:rsidRPr="00C4782F">
        <w:t>addition</w:t>
      </w:r>
      <w:r w:rsidR="00B26DD1">
        <w:t xml:space="preserve"> </w:t>
      </w:r>
      <w:r w:rsidRPr="00C4782F">
        <w:t>to</w:t>
      </w:r>
      <w:r w:rsidR="00B26DD1">
        <w:t xml:space="preserve"> </w:t>
      </w:r>
      <w:r w:rsidRPr="00C4782F">
        <w:t>the</w:t>
      </w:r>
      <w:r w:rsidR="00B26DD1">
        <w:t xml:space="preserve"> </w:t>
      </w:r>
      <w:proofErr w:type="spellStart"/>
      <w:r w:rsidRPr="005B7EDE">
        <w:rPr>
          <w:rStyle w:val="CITchapbm"/>
        </w:rPr>
        <w:t>IsCompleted</w:t>
      </w:r>
      <w:proofErr w:type="spellEnd"/>
      <w:r w:rsidR="00B26DD1">
        <w:t xml:space="preserve"> </w:t>
      </w:r>
      <w:r w:rsidRPr="00C4782F">
        <w:t>and</w:t>
      </w:r>
      <w:r w:rsidR="00B26DD1">
        <w:t xml:space="preserve"> </w:t>
      </w:r>
      <w:r w:rsidRPr="009C65D4">
        <w:rPr>
          <w:rStyle w:val="CITchapbm"/>
        </w:rPr>
        <w:t>Result</w:t>
      </w:r>
      <w:r w:rsidR="00B26DD1">
        <w:t xml:space="preserve"> </w:t>
      </w:r>
      <w:r w:rsidRPr="00C4782F">
        <w:t>properties</w:t>
      </w:r>
      <w:r w:rsidR="00B26DD1">
        <w:t xml:space="preserve"> </w:t>
      </w:r>
      <w:r w:rsidRPr="00C4782F">
        <w:t>on</w:t>
      </w:r>
      <w:r w:rsidR="00B26DD1">
        <w:t xml:space="preserve"> </w:t>
      </w:r>
      <w:r w:rsidRPr="009C65D4">
        <w:rPr>
          <w:rStyle w:val="CITchapbm"/>
        </w:rPr>
        <w:t>Task&lt;T&gt;</w:t>
      </w:r>
      <w:r w:rsidRPr="00C4782F">
        <w:t>,</w:t>
      </w:r>
      <w:r w:rsidR="00B26DD1">
        <w:t xml:space="preserve"> </w:t>
      </w:r>
      <w:r w:rsidRPr="00C4782F">
        <w:t>several</w:t>
      </w:r>
      <w:r w:rsidR="00B26DD1">
        <w:t xml:space="preserve"> </w:t>
      </w:r>
      <w:r w:rsidRPr="00C4782F">
        <w:t>others</w:t>
      </w:r>
      <w:r w:rsidR="00B26DD1">
        <w:t xml:space="preserve"> </w:t>
      </w:r>
      <w:r w:rsidR="00F967E0">
        <w:t>are</w:t>
      </w:r>
      <w:r w:rsidR="00B26DD1">
        <w:t xml:space="preserve"> </w:t>
      </w:r>
      <w:r w:rsidRPr="00C4782F">
        <w:t>worth</w:t>
      </w:r>
      <w:r w:rsidR="00B26DD1">
        <w:t xml:space="preserve"> </w:t>
      </w:r>
      <w:r w:rsidRPr="00C4782F">
        <w:t>noting</w:t>
      </w:r>
      <w:r w:rsidR="00DF726B">
        <w:t>:</w:t>
      </w:r>
    </w:p>
    <w:p w14:paraId="2CA202C0" w14:textId="3F96B497" w:rsidR="00E73B39" w:rsidRPr="00C4782F" w:rsidRDefault="00FA3D78" w:rsidP="002F057A">
      <w:pPr>
        <w:pStyle w:val="BLFIRST"/>
      </w:pPr>
      <w:r w:rsidRPr="00C4782F">
        <w:t>The</w:t>
      </w:r>
      <w:r w:rsidR="00B26DD1">
        <w:t xml:space="preserve"> </w:t>
      </w:r>
      <w:proofErr w:type="spellStart"/>
      <w:r w:rsidRPr="009C65D4">
        <w:rPr>
          <w:rStyle w:val="CITchapbm"/>
        </w:rPr>
        <w:t>IsCompleted</w:t>
      </w:r>
      <w:proofErr w:type="spellEnd"/>
      <w:r w:rsidR="00B26DD1">
        <w:t xml:space="preserve"> </w:t>
      </w:r>
      <w:r w:rsidRPr="00C4782F">
        <w:t>property</w:t>
      </w:r>
      <w:r w:rsidR="00B26DD1">
        <w:t xml:space="preserve"> </w:t>
      </w:r>
      <w:r w:rsidRPr="00C4782F">
        <w:t>is</w:t>
      </w:r>
      <w:r w:rsidR="00B26DD1">
        <w:t xml:space="preserve"> </w:t>
      </w:r>
      <w:r w:rsidRPr="00C4782F">
        <w:t>set</w:t>
      </w:r>
      <w:r w:rsidR="00B26DD1">
        <w:t xml:space="preserve"> </w:t>
      </w:r>
      <w:r w:rsidRPr="00C4782F">
        <w:t>to</w:t>
      </w:r>
      <w:r w:rsidR="00B26DD1">
        <w:t xml:space="preserve"> </w:t>
      </w:r>
      <w:r w:rsidRPr="009C65D4">
        <w:rPr>
          <w:rStyle w:val="CITchapbm"/>
        </w:rPr>
        <w:t>true</w:t>
      </w:r>
      <w:r w:rsidR="00B26DD1">
        <w:t xml:space="preserve"> </w:t>
      </w:r>
      <w:r w:rsidRPr="00C4782F">
        <w:t>when</w:t>
      </w:r>
      <w:r w:rsidR="00B26DD1">
        <w:t xml:space="preserve"> </w:t>
      </w:r>
      <w:r w:rsidRPr="00C4782F">
        <w:t>a</w:t>
      </w:r>
      <w:r w:rsidR="00B26DD1">
        <w:t xml:space="preserve"> </w:t>
      </w:r>
      <w:r w:rsidRPr="00C4782F">
        <w:t>task</w:t>
      </w:r>
      <w:r w:rsidR="00B26DD1">
        <w:t xml:space="preserve"> </w:t>
      </w:r>
      <w:r w:rsidRPr="00C4782F">
        <w:t>completes</w:t>
      </w:r>
      <w:r w:rsidR="00DF726B">
        <w:t>,</w:t>
      </w:r>
      <w:r w:rsidR="00B26DD1">
        <w:t xml:space="preserve"> </w:t>
      </w:r>
      <w:r w:rsidRPr="00C4782F">
        <w:t>whether</w:t>
      </w:r>
      <w:r w:rsidR="00B26DD1">
        <w:t xml:space="preserve"> </w:t>
      </w:r>
      <w:r w:rsidRPr="00C4782F">
        <w:t>it</w:t>
      </w:r>
      <w:r w:rsidR="00B26DD1">
        <w:t xml:space="preserve"> </w:t>
      </w:r>
      <w:r w:rsidRPr="00C4782F">
        <w:t>completed</w:t>
      </w:r>
      <w:r w:rsidR="00B26DD1">
        <w:t xml:space="preserve"> </w:t>
      </w:r>
      <w:r w:rsidRPr="00C4782F">
        <w:t>normally</w:t>
      </w:r>
      <w:r w:rsidR="00B26DD1">
        <w:t xml:space="preserve"> </w:t>
      </w:r>
      <w:r w:rsidRPr="00C4782F">
        <w:t>or</w:t>
      </w:r>
      <w:r w:rsidR="00B26DD1">
        <w:t xml:space="preserve"> </w:t>
      </w:r>
      <w:r w:rsidRPr="00C4782F">
        <w:t>faulted</w:t>
      </w:r>
      <w:r w:rsidR="00B26DD1">
        <w:t xml:space="preserve"> </w:t>
      </w:r>
      <w:r w:rsidRPr="00C4782F">
        <w:t>(</w:t>
      </w:r>
      <w:r w:rsidR="00F967E0">
        <w:t>i.e.</w:t>
      </w:r>
      <w:r w:rsidRPr="00C4782F">
        <w:t>,</w:t>
      </w:r>
      <w:r w:rsidR="00B26DD1">
        <w:t xml:space="preserve"> </w:t>
      </w:r>
      <w:r w:rsidRPr="00C4782F">
        <w:t>ended</w:t>
      </w:r>
      <w:r w:rsidR="00B26DD1">
        <w:t xml:space="preserve"> </w:t>
      </w:r>
      <w:r w:rsidRPr="00C4782F">
        <w:t>because</w:t>
      </w:r>
      <w:r w:rsidR="00B26DD1">
        <w:t xml:space="preserve"> </w:t>
      </w:r>
      <w:r w:rsidRPr="00C4782F">
        <w:t>it</w:t>
      </w:r>
      <w:r w:rsidR="00B26DD1">
        <w:t xml:space="preserve"> </w:t>
      </w:r>
      <w:r w:rsidRPr="00C4782F">
        <w:t>threw</w:t>
      </w:r>
      <w:r w:rsidR="00B26DD1">
        <w:t xml:space="preserve"> </w:t>
      </w:r>
      <w:r w:rsidRPr="00C4782F">
        <w:t>an</w:t>
      </w:r>
      <w:r w:rsidR="00B26DD1">
        <w:t xml:space="preserve"> </w:t>
      </w:r>
      <w:r w:rsidRPr="00C4782F">
        <w:t>exception).</w:t>
      </w:r>
      <w:r w:rsidR="00B26DD1">
        <w:t xml:space="preserve"> </w:t>
      </w:r>
      <w:r w:rsidRPr="00C4782F">
        <w:t>More</w:t>
      </w:r>
      <w:r w:rsidR="00B26DD1">
        <w:t xml:space="preserve"> </w:t>
      </w:r>
      <w:r w:rsidRPr="00C4782F">
        <w:t>detailed</w:t>
      </w:r>
      <w:r w:rsidR="00B26DD1">
        <w:t xml:space="preserve"> </w:t>
      </w:r>
      <w:r w:rsidRPr="00C4782F">
        <w:t>information</w:t>
      </w:r>
      <w:r w:rsidR="00B26DD1">
        <w:t xml:space="preserve"> </w:t>
      </w:r>
      <w:r w:rsidRPr="00C4782F">
        <w:t>on</w:t>
      </w:r>
      <w:r w:rsidR="00B26DD1">
        <w:t xml:space="preserve"> </w:t>
      </w:r>
      <w:r w:rsidRPr="00C4782F">
        <w:t>the</w:t>
      </w:r>
      <w:r w:rsidR="00B26DD1">
        <w:t xml:space="preserve"> </w:t>
      </w:r>
      <w:r w:rsidRPr="00C4782F">
        <w:t>status</w:t>
      </w:r>
      <w:r w:rsidR="00B26DD1">
        <w:t xml:space="preserve"> </w:t>
      </w:r>
      <w:r w:rsidRPr="00C4782F">
        <w:t>of</w:t>
      </w:r>
      <w:r w:rsidR="00B26DD1">
        <w:t xml:space="preserve"> </w:t>
      </w:r>
      <w:r w:rsidRPr="00C4782F">
        <w:t>a</w:t>
      </w:r>
      <w:r w:rsidR="00B26DD1">
        <w:t xml:space="preserve"> </w:t>
      </w:r>
      <w:r w:rsidRPr="00C4782F">
        <w:t>task</w:t>
      </w:r>
      <w:r w:rsidR="00B26DD1">
        <w:t xml:space="preserve"> </w:t>
      </w:r>
      <w:r w:rsidRPr="00C4782F">
        <w:t>can</w:t>
      </w:r>
      <w:r w:rsidR="00B26DD1">
        <w:t xml:space="preserve"> </w:t>
      </w:r>
      <w:r w:rsidRPr="00C4782F">
        <w:t>be</w:t>
      </w:r>
      <w:r w:rsidR="00B26DD1">
        <w:t xml:space="preserve"> </w:t>
      </w:r>
      <w:r w:rsidR="00DF726B">
        <w:t>obtained</w:t>
      </w:r>
      <w:r w:rsidR="00B26DD1">
        <w:t xml:space="preserve"> </w:t>
      </w:r>
      <w:r w:rsidRPr="00C4782F">
        <w:t>by</w:t>
      </w:r>
      <w:r w:rsidR="00B26DD1">
        <w:t xml:space="preserve"> </w:t>
      </w:r>
      <w:r w:rsidRPr="00C4782F">
        <w:t>reading</w:t>
      </w:r>
      <w:r w:rsidR="00B26DD1">
        <w:t xml:space="preserve"> </w:t>
      </w:r>
      <w:r w:rsidRPr="00C4782F">
        <w:t>the</w:t>
      </w:r>
      <w:r w:rsidR="00B26DD1">
        <w:t xml:space="preserve"> </w:t>
      </w:r>
      <w:r w:rsidRPr="009C65D4">
        <w:rPr>
          <w:rStyle w:val="CITchapbm"/>
        </w:rPr>
        <w:t>Status</w:t>
      </w:r>
      <w:r w:rsidR="00B26DD1">
        <w:t xml:space="preserve"> </w:t>
      </w:r>
      <w:r w:rsidRPr="00C4782F">
        <w:t>property,</w:t>
      </w:r>
      <w:r w:rsidR="00B26DD1">
        <w:t xml:space="preserve"> </w:t>
      </w:r>
      <w:r w:rsidRPr="00C4782F">
        <w:t>which</w:t>
      </w:r>
      <w:r w:rsidR="00B26DD1">
        <w:t xml:space="preserve"> </w:t>
      </w:r>
      <w:r w:rsidRPr="00C4782F">
        <w:t>returns</w:t>
      </w:r>
      <w:r w:rsidR="00B26DD1">
        <w:t xml:space="preserve"> </w:t>
      </w:r>
      <w:r w:rsidRPr="00C4782F">
        <w:t>a</w:t>
      </w:r>
      <w:r w:rsidR="00B26DD1">
        <w:t xml:space="preserve"> </w:t>
      </w:r>
      <w:r w:rsidRPr="00C4782F">
        <w:t>value</w:t>
      </w:r>
      <w:r w:rsidR="00B26DD1">
        <w:t xml:space="preserve"> </w:t>
      </w:r>
      <w:r w:rsidRPr="00C4782F">
        <w:t>of</w:t>
      </w:r>
      <w:r w:rsidR="00B26DD1">
        <w:t xml:space="preserve"> </w:t>
      </w:r>
      <w:r w:rsidRPr="00C4782F">
        <w:t>type</w:t>
      </w:r>
      <w:r w:rsidR="00B26DD1">
        <w:t xml:space="preserve"> </w:t>
      </w:r>
      <w:proofErr w:type="spellStart"/>
      <w:r w:rsidRPr="009C65D4">
        <w:rPr>
          <w:rStyle w:val="CITchapbm"/>
        </w:rPr>
        <w:t>TaskStatus</w:t>
      </w:r>
      <w:proofErr w:type="spellEnd"/>
      <w:r w:rsidRPr="00C4782F">
        <w:t>.</w:t>
      </w:r>
      <w:r w:rsidR="00B26DD1">
        <w:t xml:space="preserve"> </w:t>
      </w:r>
      <w:r w:rsidRPr="00C4782F">
        <w:t>Possible</w:t>
      </w:r>
      <w:r w:rsidR="00B26DD1">
        <w:t xml:space="preserve"> </w:t>
      </w:r>
      <w:r w:rsidRPr="00C4782F">
        <w:t>values</w:t>
      </w:r>
      <w:r w:rsidR="00B26DD1">
        <w:t xml:space="preserve"> </w:t>
      </w:r>
      <w:r w:rsidRPr="00C4782F">
        <w:t>are</w:t>
      </w:r>
      <w:r w:rsidR="00B26DD1">
        <w:t xml:space="preserve"> </w:t>
      </w:r>
      <w:r w:rsidRPr="009C65D4">
        <w:rPr>
          <w:rStyle w:val="CITchapbm"/>
        </w:rPr>
        <w:t>Created</w:t>
      </w:r>
      <w:r w:rsidRPr="00C4782F">
        <w:t>,</w:t>
      </w:r>
      <w:r w:rsidR="00B26DD1">
        <w:t xml:space="preserve"> </w:t>
      </w:r>
      <w:proofErr w:type="spellStart"/>
      <w:r w:rsidRPr="009C65D4">
        <w:rPr>
          <w:rStyle w:val="CITchapbm"/>
        </w:rPr>
        <w:t>WaitingForActivation</w:t>
      </w:r>
      <w:proofErr w:type="spellEnd"/>
      <w:r w:rsidRPr="00C4782F">
        <w:t>,</w:t>
      </w:r>
      <w:r w:rsidR="00B26DD1">
        <w:t xml:space="preserve"> </w:t>
      </w:r>
      <w:proofErr w:type="spellStart"/>
      <w:r w:rsidRPr="009C65D4">
        <w:rPr>
          <w:rStyle w:val="CITchapbm"/>
        </w:rPr>
        <w:t>WaitingToRun</w:t>
      </w:r>
      <w:proofErr w:type="spellEnd"/>
      <w:r w:rsidRPr="00C4782F">
        <w:t>,</w:t>
      </w:r>
      <w:r w:rsidR="00B26DD1">
        <w:t xml:space="preserve"> </w:t>
      </w:r>
      <w:r w:rsidRPr="009C65D4">
        <w:rPr>
          <w:rStyle w:val="CITchapbm"/>
        </w:rPr>
        <w:t>Running</w:t>
      </w:r>
      <w:r w:rsidRPr="00C4782F">
        <w:t>,</w:t>
      </w:r>
      <w:r w:rsidR="00B26DD1">
        <w:t xml:space="preserve"> </w:t>
      </w:r>
      <w:proofErr w:type="spellStart"/>
      <w:r w:rsidRPr="009C65D4">
        <w:rPr>
          <w:rStyle w:val="CITchapbm"/>
        </w:rPr>
        <w:t>WaitingForChildrenToComplete</w:t>
      </w:r>
      <w:proofErr w:type="spellEnd"/>
      <w:r w:rsidRPr="00C4782F">
        <w:t>,</w:t>
      </w:r>
      <w:r w:rsidR="00B26DD1">
        <w:t xml:space="preserve"> </w:t>
      </w:r>
      <w:proofErr w:type="spellStart"/>
      <w:r w:rsidRPr="009C65D4">
        <w:rPr>
          <w:rStyle w:val="CITchapbm"/>
        </w:rPr>
        <w:t>RanToCompletion</w:t>
      </w:r>
      <w:proofErr w:type="spellEnd"/>
      <w:r w:rsidRPr="00C4782F">
        <w:t>,</w:t>
      </w:r>
      <w:r w:rsidR="00B26DD1">
        <w:t xml:space="preserve"> </w:t>
      </w:r>
      <w:r w:rsidRPr="009C65D4">
        <w:rPr>
          <w:rStyle w:val="CITchapbm"/>
        </w:rPr>
        <w:t>Canceled</w:t>
      </w:r>
      <w:r w:rsidRPr="00C4782F">
        <w:t>,</w:t>
      </w:r>
      <w:r w:rsidR="00B26DD1">
        <w:t xml:space="preserve"> </w:t>
      </w:r>
      <w:r w:rsidRPr="00C4782F">
        <w:t>and</w:t>
      </w:r>
      <w:r w:rsidR="00B26DD1">
        <w:t xml:space="preserve"> </w:t>
      </w:r>
      <w:r w:rsidRPr="009C65D4">
        <w:rPr>
          <w:rStyle w:val="CITchapbm"/>
        </w:rPr>
        <w:t>Faulted</w:t>
      </w:r>
      <w:r w:rsidRPr="00C4782F">
        <w:t>.</w:t>
      </w:r>
      <w:r w:rsidR="00B26DD1">
        <w:t xml:space="preserve"> </w:t>
      </w:r>
      <w:proofErr w:type="spellStart"/>
      <w:r w:rsidRPr="009C65D4">
        <w:rPr>
          <w:rStyle w:val="CITchapbm"/>
        </w:rPr>
        <w:t>IsCompleted</w:t>
      </w:r>
      <w:proofErr w:type="spellEnd"/>
      <w:r w:rsidR="00B26DD1">
        <w:t xml:space="preserve"> </w:t>
      </w:r>
      <w:r w:rsidRPr="00C4782F">
        <w:t>is</w:t>
      </w:r>
      <w:r w:rsidR="00B26DD1">
        <w:t xml:space="preserve"> </w:t>
      </w:r>
      <w:r w:rsidRPr="009C65D4">
        <w:rPr>
          <w:rStyle w:val="CITchapbm"/>
        </w:rPr>
        <w:t>true</w:t>
      </w:r>
      <w:r w:rsidR="00B26DD1">
        <w:t xml:space="preserve"> </w:t>
      </w:r>
      <w:r w:rsidRPr="00C4782F">
        <w:t>whenever</w:t>
      </w:r>
      <w:r w:rsidR="00B26DD1">
        <w:t xml:space="preserve"> </w:t>
      </w:r>
      <w:r w:rsidRPr="00C4782F">
        <w:t>the</w:t>
      </w:r>
      <w:r w:rsidR="00B26DD1">
        <w:t xml:space="preserve"> </w:t>
      </w:r>
      <w:r w:rsidRPr="009C65D4">
        <w:rPr>
          <w:rStyle w:val="CITchapbm"/>
        </w:rPr>
        <w:t>Status</w:t>
      </w:r>
      <w:r w:rsidR="00B26DD1">
        <w:t xml:space="preserve"> </w:t>
      </w:r>
      <w:r w:rsidRPr="00C4782F">
        <w:t>is</w:t>
      </w:r>
      <w:r w:rsidR="00B26DD1">
        <w:t xml:space="preserve"> </w:t>
      </w:r>
      <w:proofErr w:type="spellStart"/>
      <w:r w:rsidRPr="005B7EDE">
        <w:rPr>
          <w:rStyle w:val="CITchapbm"/>
        </w:rPr>
        <w:t>RanToCompletion</w:t>
      </w:r>
      <w:proofErr w:type="spellEnd"/>
      <w:r w:rsidRPr="00C4782F">
        <w:t>,</w:t>
      </w:r>
      <w:r w:rsidR="00B26DD1">
        <w:t xml:space="preserve"> </w:t>
      </w:r>
      <w:r w:rsidRPr="005B7EDE">
        <w:rPr>
          <w:rStyle w:val="CITchapbm"/>
        </w:rPr>
        <w:t>Canceled</w:t>
      </w:r>
      <w:r w:rsidRPr="00C4782F">
        <w:t>,</w:t>
      </w:r>
      <w:r w:rsidR="00B26DD1">
        <w:t xml:space="preserve"> </w:t>
      </w:r>
      <w:r w:rsidRPr="00C4782F">
        <w:t>or</w:t>
      </w:r>
      <w:r w:rsidR="00B26DD1">
        <w:t xml:space="preserve"> </w:t>
      </w:r>
      <w:r w:rsidRPr="005B7EDE">
        <w:rPr>
          <w:rStyle w:val="CITchapbm"/>
        </w:rPr>
        <w:t>Faulted</w:t>
      </w:r>
      <w:r w:rsidRPr="00C4782F">
        <w:t>.</w:t>
      </w:r>
      <w:r w:rsidR="00B26DD1">
        <w:t xml:space="preserve"> </w:t>
      </w:r>
      <w:r w:rsidR="007B73EC">
        <w:t>Of</w:t>
      </w:r>
      <w:r w:rsidR="00B26DD1">
        <w:t xml:space="preserve"> </w:t>
      </w:r>
      <w:r w:rsidRPr="00C4782F">
        <w:t>course,</w:t>
      </w:r>
      <w:r w:rsidR="00B26DD1">
        <w:t xml:space="preserve"> </w:t>
      </w:r>
      <w:r w:rsidRPr="00C4782F">
        <w:t>if</w:t>
      </w:r>
      <w:r w:rsidR="00B26DD1">
        <w:t xml:space="preserve"> </w:t>
      </w:r>
      <w:r w:rsidRPr="00C4782F">
        <w:t>the</w:t>
      </w:r>
      <w:r w:rsidR="00B26DD1">
        <w:t xml:space="preserve"> </w:t>
      </w:r>
      <w:r w:rsidRPr="00C4782F">
        <w:t>task</w:t>
      </w:r>
      <w:r w:rsidR="00B26DD1">
        <w:t xml:space="preserve"> </w:t>
      </w:r>
      <w:r w:rsidRPr="00C4782F">
        <w:t>is</w:t>
      </w:r>
      <w:r w:rsidR="00B26DD1">
        <w:t xml:space="preserve"> </w:t>
      </w:r>
      <w:r w:rsidRPr="00C4782F">
        <w:t>running</w:t>
      </w:r>
      <w:r w:rsidR="00B26DD1">
        <w:t xml:space="preserve"> </w:t>
      </w:r>
      <w:r w:rsidRPr="00C4782F">
        <w:t>on</w:t>
      </w:r>
      <w:r w:rsidR="00B26DD1">
        <w:t xml:space="preserve"> </w:t>
      </w:r>
      <w:r w:rsidRPr="00C4782F">
        <w:t>another</w:t>
      </w:r>
      <w:r w:rsidR="00B26DD1">
        <w:t xml:space="preserve"> </w:t>
      </w:r>
      <w:r w:rsidRPr="00C4782F">
        <w:t>thread</w:t>
      </w:r>
      <w:r w:rsidR="00B26DD1">
        <w:t xml:space="preserve"> </w:t>
      </w:r>
      <w:r w:rsidRPr="00C4782F">
        <w:t>and</w:t>
      </w:r>
      <w:r w:rsidR="00B26DD1">
        <w:t xml:space="preserve"> </w:t>
      </w:r>
      <w:r w:rsidRPr="00C4782F">
        <w:t>you</w:t>
      </w:r>
      <w:r w:rsidR="00B26DD1">
        <w:t xml:space="preserve"> </w:t>
      </w:r>
      <w:r w:rsidRPr="00C4782F">
        <w:t>read</w:t>
      </w:r>
      <w:r w:rsidR="00B26DD1">
        <w:t xml:space="preserve"> </w:t>
      </w:r>
      <w:r w:rsidRPr="00C4782F">
        <w:t>the</w:t>
      </w:r>
      <w:r w:rsidR="00B26DD1">
        <w:t xml:space="preserve"> </w:t>
      </w:r>
      <w:r w:rsidRPr="00C4782F">
        <w:t>status</w:t>
      </w:r>
      <w:r w:rsidR="00B26DD1">
        <w:t xml:space="preserve"> </w:t>
      </w:r>
      <w:r w:rsidRPr="00C4782F">
        <w:t>as</w:t>
      </w:r>
      <w:r w:rsidR="00B26DD1">
        <w:t xml:space="preserve"> </w:t>
      </w:r>
      <w:r w:rsidR="00F967E0">
        <w:t>r</w:t>
      </w:r>
      <w:r w:rsidRPr="00C4782F">
        <w:t>unning,</w:t>
      </w:r>
      <w:r w:rsidR="00B26DD1">
        <w:t xml:space="preserve"> </w:t>
      </w:r>
      <w:r w:rsidRPr="00C4782F">
        <w:t>the</w:t>
      </w:r>
      <w:r w:rsidR="00B26DD1">
        <w:t xml:space="preserve"> </w:t>
      </w:r>
      <w:r w:rsidRPr="00C4782F">
        <w:t>status</w:t>
      </w:r>
      <w:r w:rsidR="00B26DD1">
        <w:t xml:space="preserve"> </w:t>
      </w:r>
      <w:r w:rsidRPr="00C4782F">
        <w:t>could</w:t>
      </w:r>
      <w:r w:rsidR="00B26DD1">
        <w:t xml:space="preserve"> </w:t>
      </w:r>
      <w:r w:rsidRPr="00C4782F">
        <w:t>change</w:t>
      </w:r>
      <w:r w:rsidR="00B26DD1">
        <w:t xml:space="preserve"> </w:t>
      </w:r>
      <w:r w:rsidRPr="00C4782F">
        <w:t>to</w:t>
      </w:r>
      <w:r w:rsidR="00B26DD1">
        <w:t xml:space="preserve"> </w:t>
      </w:r>
      <w:r w:rsidR="00F967E0">
        <w:t>c</w:t>
      </w:r>
      <w:r w:rsidRPr="00C4782F">
        <w:t>ompleted</w:t>
      </w:r>
      <w:r w:rsidR="00B26DD1">
        <w:t xml:space="preserve"> </w:t>
      </w:r>
      <w:r w:rsidRPr="00C4782F">
        <w:t>at</w:t>
      </w:r>
      <w:r w:rsidR="00B26DD1">
        <w:t xml:space="preserve"> </w:t>
      </w:r>
      <w:r w:rsidRPr="00C4782F">
        <w:t>any</w:t>
      </w:r>
      <w:r w:rsidR="00B26DD1">
        <w:t xml:space="preserve"> </w:t>
      </w:r>
      <w:r w:rsidRPr="00C4782F">
        <w:t>time,</w:t>
      </w:r>
      <w:r w:rsidR="00B26DD1">
        <w:t xml:space="preserve"> </w:t>
      </w:r>
      <w:r w:rsidRPr="00C4782F">
        <w:t>including</w:t>
      </w:r>
      <w:r w:rsidR="00B26DD1">
        <w:t xml:space="preserve"> </w:t>
      </w:r>
      <w:r w:rsidRPr="00C4782F">
        <w:t>immediately</w:t>
      </w:r>
      <w:r w:rsidR="00B26DD1">
        <w:t xml:space="preserve"> </w:t>
      </w:r>
      <w:r w:rsidRPr="00C4782F">
        <w:t>after</w:t>
      </w:r>
      <w:r w:rsidR="00B26DD1">
        <w:t xml:space="preserve"> </w:t>
      </w:r>
      <w:r w:rsidRPr="00C4782F">
        <w:t>you</w:t>
      </w:r>
      <w:r w:rsidR="00B26DD1">
        <w:t xml:space="preserve"> </w:t>
      </w:r>
      <w:r w:rsidRPr="00C4782F">
        <w:t>read</w:t>
      </w:r>
      <w:r w:rsidR="00B26DD1">
        <w:t xml:space="preserve"> </w:t>
      </w:r>
      <w:r w:rsidRPr="00C4782F">
        <w:t>the</w:t>
      </w:r>
      <w:r w:rsidR="00B26DD1">
        <w:t xml:space="preserve"> </w:t>
      </w:r>
      <w:r w:rsidRPr="00C4782F">
        <w:t>value</w:t>
      </w:r>
      <w:r w:rsidR="00B26DD1">
        <w:t xml:space="preserve"> </w:t>
      </w:r>
      <w:r w:rsidRPr="00C4782F">
        <w:t>of</w:t>
      </w:r>
      <w:r w:rsidR="00B26DD1">
        <w:t xml:space="preserve"> </w:t>
      </w:r>
      <w:r w:rsidRPr="00C4782F">
        <w:t>the</w:t>
      </w:r>
      <w:r w:rsidR="00B26DD1">
        <w:t xml:space="preserve"> </w:t>
      </w:r>
      <w:r w:rsidRPr="00C4782F">
        <w:t>property.</w:t>
      </w:r>
      <w:r w:rsidR="00B26DD1">
        <w:t xml:space="preserve"> </w:t>
      </w:r>
      <w:r w:rsidRPr="00C4782F">
        <w:t>The</w:t>
      </w:r>
      <w:r w:rsidR="00B26DD1">
        <w:t xml:space="preserve"> </w:t>
      </w:r>
      <w:r w:rsidRPr="00C4782F">
        <w:t>same</w:t>
      </w:r>
      <w:r w:rsidR="00B26DD1">
        <w:t xml:space="preserve"> </w:t>
      </w:r>
      <w:r w:rsidRPr="00C4782F">
        <w:t>is</w:t>
      </w:r>
      <w:r w:rsidR="00B26DD1">
        <w:t xml:space="preserve"> </w:t>
      </w:r>
      <w:r w:rsidRPr="00C4782F">
        <w:t>true</w:t>
      </w:r>
      <w:r w:rsidR="00B26DD1">
        <w:t xml:space="preserve"> </w:t>
      </w:r>
      <w:r w:rsidRPr="00C4782F">
        <w:t>of</w:t>
      </w:r>
      <w:r w:rsidR="00B26DD1">
        <w:t xml:space="preserve"> </w:t>
      </w:r>
      <w:r w:rsidRPr="00C4782F">
        <w:t>many</w:t>
      </w:r>
      <w:r w:rsidR="00B26DD1">
        <w:t xml:space="preserve"> </w:t>
      </w:r>
      <w:r w:rsidRPr="00C4782F">
        <w:t>other</w:t>
      </w:r>
      <w:r w:rsidR="00B26DD1">
        <w:t xml:space="preserve"> </w:t>
      </w:r>
      <w:r w:rsidRPr="00C4782F">
        <w:t>states—even</w:t>
      </w:r>
      <w:r w:rsidR="00B26DD1">
        <w:t xml:space="preserve"> </w:t>
      </w:r>
      <w:r w:rsidRPr="005B7EDE">
        <w:rPr>
          <w:rStyle w:val="CITchapbm"/>
        </w:rPr>
        <w:t>Created</w:t>
      </w:r>
      <w:r w:rsidR="00B26DD1">
        <w:t xml:space="preserve"> </w:t>
      </w:r>
      <w:r w:rsidRPr="00C4782F">
        <w:t>could</w:t>
      </w:r>
      <w:r w:rsidR="00B26DD1">
        <w:t xml:space="preserve"> </w:t>
      </w:r>
      <w:r w:rsidRPr="00C4782F">
        <w:t>potentially</w:t>
      </w:r>
      <w:r w:rsidR="00B26DD1">
        <w:t xml:space="preserve"> </w:t>
      </w:r>
      <w:r w:rsidRPr="00C4782F">
        <w:t>change</w:t>
      </w:r>
      <w:r w:rsidR="00B26DD1">
        <w:t xml:space="preserve"> </w:t>
      </w:r>
      <w:r w:rsidRPr="00C4782F">
        <w:t>if</w:t>
      </w:r>
      <w:r w:rsidR="00B26DD1">
        <w:t xml:space="preserve"> </w:t>
      </w:r>
      <w:r w:rsidRPr="00C4782F">
        <w:t>a</w:t>
      </w:r>
      <w:r w:rsidR="00B26DD1">
        <w:t xml:space="preserve"> </w:t>
      </w:r>
      <w:r w:rsidRPr="00C4782F">
        <w:t>different</w:t>
      </w:r>
      <w:r w:rsidR="00B26DD1">
        <w:t xml:space="preserve"> </w:t>
      </w:r>
      <w:r w:rsidRPr="00C4782F">
        <w:t>thread</w:t>
      </w:r>
      <w:r w:rsidR="00B26DD1">
        <w:t xml:space="preserve"> </w:t>
      </w:r>
      <w:r w:rsidRPr="00C4782F">
        <w:t>starts</w:t>
      </w:r>
      <w:r w:rsidR="00B26DD1">
        <w:t xml:space="preserve"> </w:t>
      </w:r>
      <w:r w:rsidRPr="00C4782F">
        <w:t>it.</w:t>
      </w:r>
      <w:r w:rsidR="00B26DD1">
        <w:t xml:space="preserve"> </w:t>
      </w:r>
      <w:r w:rsidRPr="00C4782F">
        <w:t>Only</w:t>
      </w:r>
      <w:r w:rsidR="00B26DD1">
        <w:t xml:space="preserve"> </w:t>
      </w:r>
      <w:proofErr w:type="spellStart"/>
      <w:r w:rsidRPr="005B7EDE">
        <w:rPr>
          <w:rStyle w:val="CITchapbm"/>
        </w:rPr>
        <w:t>RanToCompletion</w:t>
      </w:r>
      <w:proofErr w:type="spellEnd"/>
      <w:r w:rsidRPr="00C4782F">
        <w:t>,</w:t>
      </w:r>
      <w:r w:rsidR="00B26DD1">
        <w:t xml:space="preserve"> </w:t>
      </w:r>
      <w:r w:rsidRPr="005B7EDE">
        <w:rPr>
          <w:rStyle w:val="CITchapbm"/>
        </w:rPr>
        <w:t>Canceled</w:t>
      </w:r>
      <w:r w:rsidRPr="00C4782F">
        <w:t>,</w:t>
      </w:r>
      <w:r w:rsidR="00B26DD1">
        <w:t xml:space="preserve"> </w:t>
      </w:r>
      <w:r w:rsidRPr="00C4782F">
        <w:t>and</w:t>
      </w:r>
      <w:r w:rsidR="00B26DD1">
        <w:t xml:space="preserve"> </w:t>
      </w:r>
      <w:r w:rsidRPr="005B7EDE">
        <w:rPr>
          <w:rStyle w:val="CITchapbm"/>
        </w:rPr>
        <w:t>Faulted</w:t>
      </w:r>
      <w:r w:rsidR="00B26DD1">
        <w:t xml:space="preserve"> </w:t>
      </w:r>
      <w:r w:rsidRPr="00C4782F">
        <w:t>can</w:t>
      </w:r>
      <w:r w:rsidR="00B26DD1">
        <w:t xml:space="preserve"> </w:t>
      </w:r>
      <w:r w:rsidRPr="00C4782F">
        <w:t>be</w:t>
      </w:r>
      <w:r w:rsidR="00B26DD1">
        <w:t xml:space="preserve"> </w:t>
      </w:r>
      <w:r w:rsidRPr="00C4782F">
        <w:t>considered</w:t>
      </w:r>
      <w:r w:rsidR="00B26DD1">
        <w:t xml:space="preserve"> </w:t>
      </w:r>
      <w:r w:rsidRPr="00C4782F">
        <w:t>final</w:t>
      </w:r>
      <w:r w:rsidR="00B26DD1">
        <w:t xml:space="preserve"> </w:t>
      </w:r>
      <w:r w:rsidRPr="00C4782F">
        <w:t>states</w:t>
      </w:r>
      <w:r w:rsidR="00B26DD1">
        <w:t xml:space="preserve"> </w:t>
      </w:r>
      <w:r w:rsidRPr="00C4782F">
        <w:t>that</w:t>
      </w:r>
      <w:r w:rsidR="00B26DD1">
        <w:t xml:space="preserve"> </w:t>
      </w:r>
      <w:r w:rsidRPr="00C4782F">
        <w:t>no</w:t>
      </w:r>
      <w:r w:rsidR="00B26DD1">
        <w:t xml:space="preserve"> </w:t>
      </w:r>
      <w:r w:rsidRPr="00C4782F">
        <w:t>longer</w:t>
      </w:r>
      <w:r w:rsidR="00B26DD1">
        <w:t xml:space="preserve"> </w:t>
      </w:r>
      <w:r w:rsidR="00F967E0" w:rsidRPr="00C4782F">
        <w:t>can</w:t>
      </w:r>
      <w:r w:rsidR="00B26DD1">
        <w:t xml:space="preserve"> </w:t>
      </w:r>
      <w:r w:rsidRPr="00C4782F">
        <w:t>be</w:t>
      </w:r>
      <w:r w:rsidR="00B26DD1">
        <w:t xml:space="preserve"> </w:t>
      </w:r>
      <w:r w:rsidRPr="00C4782F">
        <w:t>transitioned.</w:t>
      </w:r>
    </w:p>
    <w:p w14:paraId="5E5058EA" w14:textId="0DE4B9D2" w:rsidR="0073083B" w:rsidRDefault="00FA3D78" w:rsidP="00370172">
      <w:pPr>
        <w:pStyle w:val="BLMID"/>
      </w:pPr>
      <w:r w:rsidRPr="00C4782F">
        <w:t>A</w:t>
      </w:r>
      <w:r w:rsidR="00B26DD1">
        <w:t xml:space="preserve"> </w:t>
      </w:r>
      <w:r w:rsidRPr="00C4782F">
        <w:t>task</w:t>
      </w:r>
      <w:r w:rsidR="00B26DD1">
        <w:t xml:space="preserve"> </w:t>
      </w:r>
      <w:r w:rsidRPr="00C4782F">
        <w:t>can</w:t>
      </w:r>
      <w:r w:rsidR="00B26DD1">
        <w:t xml:space="preserve"> </w:t>
      </w:r>
      <w:r w:rsidRPr="00C4782F">
        <w:t>be</w:t>
      </w:r>
      <w:r w:rsidR="00B26DD1">
        <w:t xml:space="preserve"> </w:t>
      </w:r>
      <w:r w:rsidRPr="00C4782F">
        <w:t>uniquely</w:t>
      </w:r>
      <w:r w:rsidR="00B26DD1">
        <w:t xml:space="preserve"> </w:t>
      </w:r>
      <w:r w:rsidRPr="00C4782F">
        <w:t>identified</w:t>
      </w:r>
      <w:r w:rsidR="00B26DD1">
        <w:t xml:space="preserve"> </w:t>
      </w:r>
      <w:r w:rsidRPr="00C4782F">
        <w:t>by</w:t>
      </w:r>
      <w:r w:rsidR="00B26DD1">
        <w:t xml:space="preserve"> </w:t>
      </w:r>
      <w:r w:rsidRPr="00C4782F">
        <w:t>the</w:t>
      </w:r>
      <w:r w:rsidR="00B26DD1">
        <w:t xml:space="preserve"> </w:t>
      </w:r>
      <w:r w:rsidRPr="00C4782F">
        <w:t>value</w:t>
      </w:r>
      <w:r w:rsidR="00B26DD1">
        <w:t xml:space="preserve"> </w:t>
      </w:r>
      <w:r w:rsidRPr="00C4782F">
        <w:t>of</w:t>
      </w:r>
      <w:r w:rsidR="00B26DD1">
        <w:t xml:space="preserve"> </w:t>
      </w:r>
      <w:r w:rsidRPr="00C4782F">
        <w:t>the</w:t>
      </w:r>
      <w:r w:rsidR="00B26DD1">
        <w:t xml:space="preserve"> </w:t>
      </w:r>
      <w:r w:rsidRPr="009C65D4">
        <w:rPr>
          <w:rStyle w:val="CITchapbm"/>
        </w:rPr>
        <w:t>Id</w:t>
      </w:r>
      <w:r w:rsidR="00B26DD1">
        <w:t xml:space="preserve"> </w:t>
      </w:r>
      <w:r w:rsidRPr="00C4782F">
        <w:t>property.</w:t>
      </w:r>
      <w:r w:rsidR="00B26DD1">
        <w:t xml:space="preserve"> </w:t>
      </w:r>
      <w:r w:rsidRPr="00C4782F">
        <w:t>The</w:t>
      </w:r>
      <w:r w:rsidR="00B26DD1">
        <w:t xml:space="preserve"> </w:t>
      </w:r>
      <w:r w:rsidRPr="00C4782F">
        <w:t>static</w:t>
      </w:r>
      <w:r w:rsidR="00B26DD1">
        <w:t xml:space="preserve"> </w:t>
      </w:r>
      <w:proofErr w:type="spellStart"/>
      <w:r w:rsidRPr="009C65D4">
        <w:rPr>
          <w:rStyle w:val="CITchapbm"/>
        </w:rPr>
        <w:t>Task.CurrentId</w:t>
      </w:r>
      <w:proofErr w:type="spellEnd"/>
      <w:r w:rsidR="00B26DD1">
        <w:t xml:space="preserve"> </w:t>
      </w:r>
      <w:r w:rsidRPr="00C4782F">
        <w:t>property</w:t>
      </w:r>
      <w:r w:rsidR="00B26DD1">
        <w:t xml:space="preserve"> </w:t>
      </w:r>
      <w:r w:rsidRPr="00C4782F">
        <w:t>provides</w:t>
      </w:r>
      <w:r w:rsidR="00B26DD1">
        <w:t xml:space="preserve"> </w:t>
      </w:r>
      <w:r w:rsidRPr="00C4782F">
        <w:t>the</w:t>
      </w:r>
      <w:r w:rsidR="00B26DD1">
        <w:t xml:space="preserve"> </w:t>
      </w:r>
      <w:r w:rsidRPr="00C4782F">
        <w:t>identifier</w:t>
      </w:r>
      <w:r w:rsidR="00B26DD1">
        <w:t xml:space="preserve"> </w:t>
      </w:r>
      <w:r w:rsidRPr="00C4782F">
        <w:t>for</w:t>
      </w:r>
      <w:r w:rsidR="00B26DD1">
        <w:t xml:space="preserve"> </w:t>
      </w:r>
      <w:r w:rsidRPr="00C4782F">
        <w:t>the</w:t>
      </w:r>
      <w:r w:rsidR="00B26DD1">
        <w:t xml:space="preserve"> </w:t>
      </w:r>
      <w:r w:rsidRPr="00C4782F">
        <w:t>currently</w:t>
      </w:r>
      <w:r w:rsidR="00B26DD1">
        <w:t xml:space="preserve"> </w:t>
      </w:r>
      <w:r w:rsidRPr="00C4782F">
        <w:t>executing</w:t>
      </w:r>
      <w:r w:rsidR="00B26DD1">
        <w:t xml:space="preserve"> </w:t>
      </w:r>
      <w:r w:rsidRPr="009C65D4">
        <w:rPr>
          <w:rStyle w:val="CITchapbm"/>
        </w:rPr>
        <w:t>Task</w:t>
      </w:r>
      <w:r w:rsidR="00B26DD1">
        <w:t xml:space="preserve"> </w:t>
      </w:r>
      <w:r w:rsidRPr="00C4782F">
        <w:t>(</w:t>
      </w:r>
      <w:r w:rsidR="00F967E0">
        <w:t>i.e.</w:t>
      </w:r>
      <w:r w:rsidRPr="00C4782F">
        <w:t>,</w:t>
      </w:r>
      <w:r w:rsidR="00B26DD1">
        <w:t xml:space="preserve"> </w:t>
      </w:r>
      <w:r w:rsidRPr="00C4782F">
        <w:t>the</w:t>
      </w:r>
      <w:r w:rsidR="00B26DD1">
        <w:t xml:space="preserve"> </w:t>
      </w:r>
      <w:r w:rsidRPr="00C4782F">
        <w:t>task</w:t>
      </w:r>
      <w:r w:rsidR="00B26DD1">
        <w:t xml:space="preserve"> </w:t>
      </w:r>
      <w:r w:rsidRPr="00C4782F">
        <w:t>that</w:t>
      </w:r>
      <w:r w:rsidR="00B26DD1">
        <w:t xml:space="preserve"> </w:t>
      </w:r>
      <w:r w:rsidRPr="00C4782F">
        <w:t>is</w:t>
      </w:r>
      <w:r w:rsidR="00B26DD1">
        <w:t xml:space="preserve"> </w:t>
      </w:r>
      <w:r w:rsidRPr="00C4782F">
        <w:t>executing</w:t>
      </w:r>
      <w:r w:rsidR="00B26DD1">
        <w:t xml:space="preserve"> </w:t>
      </w:r>
      <w:r w:rsidRPr="00C4782F">
        <w:t>the</w:t>
      </w:r>
      <w:r w:rsidR="00B26DD1">
        <w:t xml:space="preserve"> </w:t>
      </w:r>
      <w:proofErr w:type="spellStart"/>
      <w:r w:rsidRPr="009C65D4">
        <w:rPr>
          <w:rStyle w:val="CITchapbm"/>
        </w:rPr>
        <w:t>Task.CurrentId</w:t>
      </w:r>
      <w:proofErr w:type="spellEnd"/>
      <w:r w:rsidR="00B26DD1">
        <w:t xml:space="preserve"> </w:t>
      </w:r>
      <w:r w:rsidRPr="00C4782F">
        <w:t>call).</w:t>
      </w:r>
      <w:r w:rsidR="00B26DD1">
        <w:t xml:space="preserve"> </w:t>
      </w:r>
      <w:r w:rsidRPr="00C4782F">
        <w:t>These</w:t>
      </w:r>
      <w:r w:rsidR="00B26DD1">
        <w:t xml:space="preserve"> </w:t>
      </w:r>
      <w:r w:rsidRPr="00C4782F">
        <w:t>properties</w:t>
      </w:r>
      <w:r w:rsidR="00B26DD1">
        <w:t xml:space="preserve"> </w:t>
      </w:r>
      <w:r w:rsidRPr="00C4782F">
        <w:t>are</w:t>
      </w:r>
      <w:r w:rsidR="00B26DD1">
        <w:t xml:space="preserve"> </w:t>
      </w:r>
      <w:r w:rsidRPr="00C4782F">
        <w:t>especially</w:t>
      </w:r>
      <w:r w:rsidR="00B26DD1">
        <w:t xml:space="preserve"> </w:t>
      </w:r>
      <w:r w:rsidRPr="00C4782F">
        <w:t>useful</w:t>
      </w:r>
      <w:r w:rsidR="00B26DD1">
        <w:t xml:space="preserve"> </w:t>
      </w:r>
      <w:r w:rsidRPr="00C4782F">
        <w:t>when</w:t>
      </w:r>
      <w:r w:rsidR="00B26DD1">
        <w:t xml:space="preserve"> </w:t>
      </w:r>
      <w:r w:rsidRPr="00C4782F">
        <w:t>debugging.</w:t>
      </w:r>
    </w:p>
    <w:p w14:paraId="4B6FE8B1" w14:textId="718F7B52" w:rsidR="00E73B39" w:rsidRPr="00C4782F" w:rsidRDefault="00FA3D78" w:rsidP="00370172">
      <w:pPr>
        <w:pStyle w:val="BLLAST"/>
      </w:pPr>
      <w:r w:rsidRPr="00C4782F">
        <w:t>You</w:t>
      </w:r>
      <w:r w:rsidR="00B26DD1">
        <w:t xml:space="preserve"> </w:t>
      </w:r>
      <w:r w:rsidRPr="00C4782F">
        <w:t>can</w:t>
      </w:r>
      <w:r w:rsidR="00B26DD1">
        <w:t xml:space="preserve"> </w:t>
      </w:r>
      <w:r w:rsidRPr="00C4782F">
        <w:t>use</w:t>
      </w:r>
      <w:r w:rsidR="00B26DD1">
        <w:t xml:space="preserve"> </w:t>
      </w:r>
      <w:r w:rsidRPr="00C4782F">
        <w:t>the</w:t>
      </w:r>
      <w:r w:rsidR="00B26DD1">
        <w:t xml:space="preserve"> </w:t>
      </w:r>
      <w:proofErr w:type="spellStart"/>
      <w:r w:rsidRPr="009C65D4">
        <w:rPr>
          <w:rStyle w:val="CITchapbm"/>
        </w:rPr>
        <w:t>AsyncState</w:t>
      </w:r>
      <w:proofErr w:type="spellEnd"/>
      <w:r w:rsidR="00B26DD1">
        <w:t xml:space="preserve"> </w:t>
      </w:r>
      <w:r w:rsidRPr="00C4782F">
        <w:t>to</w:t>
      </w:r>
      <w:r w:rsidR="00B26DD1">
        <w:t xml:space="preserve"> </w:t>
      </w:r>
      <w:r w:rsidRPr="00C4782F">
        <w:t>associate</w:t>
      </w:r>
      <w:r w:rsidR="00B26DD1">
        <w:t xml:space="preserve"> </w:t>
      </w:r>
      <w:r w:rsidRPr="00C4782F">
        <w:t>additional</w:t>
      </w:r>
      <w:r w:rsidR="00B26DD1">
        <w:t xml:space="preserve"> </w:t>
      </w:r>
      <w:r w:rsidRPr="00C4782F">
        <w:t>data</w:t>
      </w:r>
      <w:r w:rsidR="00B26DD1">
        <w:t xml:space="preserve"> </w:t>
      </w:r>
      <w:r w:rsidRPr="00C4782F">
        <w:t>with</w:t>
      </w:r>
      <w:r w:rsidR="00B26DD1">
        <w:t xml:space="preserve"> </w:t>
      </w:r>
      <w:r w:rsidRPr="00C4782F">
        <w:t>a</w:t>
      </w:r>
      <w:r w:rsidR="00B26DD1">
        <w:t xml:space="preserve"> </w:t>
      </w:r>
      <w:r w:rsidRPr="00C4782F">
        <w:t>task.</w:t>
      </w:r>
      <w:r w:rsidR="00B26DD1">
        <w:t xml:space="preserve"> </w:t>
      </w:r>
      <w:r w:rsidRPr="00C4782F">
        <w:t>For</w:t>
      </w:r>
      <w:r w:rsidR="00B26DD1">
        <w:t xml:space="preserve"> </w:t>
      </w:r>
      <w:r w:rsidRPr="00C4782F">
        <w:t>example,</w:t>
      </w:r>
      <w:r w:rsidR="00B26DD1">
        <w:t xml:space="preserve"> </w:t>
      </w:r>
      <w:r w:rsidRPr="00C4782F">
        <w:t>imagine</w:t>
      </w:r>
      <w:r w:rsidR="00B26DD1">
        <w:t xml:space="preserve"> </w:t>
      </w:r>
      <w:r w:rsidRPr="00C4782F">
        <w:t>a</w:t>
      </w:r>
      <w:r w:rsidR="00B26DD1">
        <w:t xml:space="preserve"> </w:t>
      </w:r>
      <w:r w:rsidRPr="009C65D4">
        <w:rPr>
          <w:rStyle w:val="CITchapbm"/>
        </w:rPr>
        <w:t>List&lt;T&gt;</w:t>
      </w:r>
      <w:r w:rsidR="00B26DD1">
        <w:t xml:space="preserve"> </w:t>
      </w:r>
      <w:r w:rsidRPr="00C4782F">
        <w:t>whose</w:t>
      </w:r>
      <w:r w:rsidR="00B26DD1">
        <w:t xml:space="preserve"> </w:t>
      </w:r>
      <w:r w:rsidRPr="00C4782F">
        <w:t>values</w:t>
      </w:r>
      <w:r w:rsidR="00B26DD1">
        <w:t xml:space="preserve"> </w:t>
      </w:r>
      <w:r w:rsidRPr="00C4782F">
        <w:t>will</w:t>
      </w:r>
      <w:r w:rsidR="00B26DD1">
        <w:t xml:space="preserve"> </w:t>
      </w:r>
      <w:r w:rsidRPr="00C4782F">
        <w:t>be</w:t>
      </w:r>
      <w:r w:rsidR="00B26DD1">
        <w:t xml:space="preserve"> </w:t>
      </w:r>
      <w:r w:rsidRPr="00C4782F">
        <w:t>computed</w:t>
      </w:r>
      <w:r w:rsidR="00B26DD1">
        <w:t xml:space="preserve"> </w:t>
      </w:r>
      <w:r w:rsidRPr="00C4782F">
        <w:t>by</w:t>
      </w:r>
      <w:r w:rsidR="00B26DD1">
        <w:t xml:space="preserve"> </w:t>
      </w:r>
      <w:r w:rsidRPr="00C4782F">
        <w:t>various</w:t>
      </w:r>
      <w:r w:rsidR="00B26DD1">
        <w:t xml:space="preserve"> </w:t>
      </w:r>
      <w:r w:rsidRPr="00C4782F">
        <w:t>tasks.</w:t>
      </w:r>
      <w:r w:rsidR="00B26DD1">
        <w:t xml:space="preserve"> </w:t>
      </w:r>
      <w:r w:rsidRPr="00C4782F">
        <w:t>Each</w:t>
      </w:r>
      <w:r w:rsidR="00B26DD1">
        <w:t xml:space="preserve"> </w:t>
      </w:r>
      <w:r w:rsidRPr="00C4782F">
        <w:t>task</w:t>
      </w:r>
      <w:r w:rsidR="00B26DD1">
        <w:t xml:space="preserve"> </w:t>
      </w:r>
      <w:r w:rsidRPr="00C4782F">
        <w:t>could</w:t>
      </w:r>
      <w:r w:rsidR="00B26DD1">
        <w:t xml:space="preserve"> </w:t>
      </w:r>
      <w:r w:rsidRPr="00C4782F">
        <w:t>contain</w:t>
      </w:r>
      <w:r w:rsidR="00B26DD1">
        <w:t xml:space="preserve"> </w:t>
      </w:r>
      <w:r w:rsidRPr="00C4782F">
        <w:t>the</w:t>
      </w:r>
      <w:r w:rsidR="00B26DD1">
        <w:t xml:space="preserve"> </w:t>
      </w:r>
      <w:r w:rsidRPr="00C4782F">
        <w:t>index</w:t>
      </w:r>
      <w:r w:rsidR="00B26DD1">
        <w:t xml:space="preserve"> </w:t>
      </w:r>
      <w:r w:rsidRPr="00C4782F">
        <w:t>of</w:t>
      </w:r>
      <w:r w:rsidR="00B26DD1">
        <w:t xml:space="preserve"> </w:t>
      </w:r>
      <w:r w:rsidRPr="00C4782F">
        <w:t>the</w:t>
      </w:r>
      <w:r w:rsidR="00B26DD1">
        <w:t xml:space="preserve"> </w:t>
      </w:r>
      <w:r w:rsidRPr="00C4782F">
        <w:t>value</w:t>
      </w:r>
      <w:r w:rsidR="00B26DD1">
        <w:t xml:space="preserve"> </w:t>
      </w:r>
      <w:r w:rsidRPr="00C4782F">
        <w:t>in</w:t>
      </w:r>
      <w:r w:rsidR="00B26DD1">
        <w:t xml:space="preserve"> </w:t>
      </w:r>
      <w:r w:rsidRPr="00C4782F">
        <w:t>the</w:t>
      </w:r>
      <w:r w:rsidR="00B26DD1">
        <w:t xml:space="preserve"> </w:t>
      </w:r>
      <w:proofErr w:type="spellStart"/>
      <w:r w:rsidRPr="009C65D4">
        <w:rPr>
          <w:rStyle w:val="CITchapbm"/>
        </w:rPr>
        <w:t>AsyncState</w:t>
      </w:r>
      <w:proofErr w:type="spellEnd"/>
      <w:r w:rsidR="00B26DD1">
        <w:t xml:space="preserve"> </w:t>
      </w:r>
      <w:r w:rsidRPr="00C4782F">
        <w:t>property.</w:t>
      </w:r>
      <w:r w:rsidR="00B26DD1">
        <w:t xml:space="preserve"> </w:t>
      </w:r>
      <w:r w:rsidRPr="00C4782F">
        <w:t>This</w:t>
      </w:r>
      <w:r w:rsidR="00B26DD1">
        <w:t xml:space="preserve"> </w:t>
      </w:r>
      <w:r w:rsidRPr="00C4782F">
        <w:t>way,</w:t>
      </w:r>
      <w:r w:rsidR="00B26DD1">
        <w:t xml:space="preserve"> </w:t>
      </w:r>
      <w:r w:rsidRPr="00C4782F">
        <w:t>when</w:t>
      </w:r>
      <w:r w:rsidR="00B26DD1">
        <w:t xml:space="preserve"> </w:t>
      </w:r>
      <w:r w:rsidRPr="00C4782F">
        <w:t>the</w:t>
      </w:r>
      <w:r w:rsidR="00B26DD1">
        <w:t xml:space="preserve"> </w:t>
      </w:r>
      <w:r w:rsidRPr="00C4782F">
        <w:t>task</w:t>
      </w:r>
      <w:r w:rsidR="00B26DD1">
        <w:t xml:space="preserve"> </w:t>
      </w:r>
      <w:r w:rsidRPr="00C4782F">
        <w:t>completes,</w:t>
      </w:r>
      <w:r w:rsidR="00B26DD1">
        <w:t xml:space="preserve"> </w:t>
      </w:r>
      <w:r w:rsidRPr="00C4782F">
        <w:t>the</w:t>
      </w:r>
      <w:r w:rsidR="00B26DD1">
        <w:t xml:space="preserve"> </w:t>
      </w:r>
      <w:r w:rsidRPr="00C4782F">
        <w:t>code</w:t>
      </w:r>
      <w:r w:rsidR="00B26DD1">
        <w:t xml:space="preserve"> </w:t>
      </w:r>
      <w:r w:rsidRPr="00C4782F">
        <w:t>can</w:t>
      </w:r>
      <w:r w:rsidR="00B26DD1">
        <w:t xml:space="preserve"> </w:t>
      </w:r>
      <w:r w:rsidRPr="00C4782F">
        <w:t>index</w:t>
      </w:r>
      <w:r w:rsidR="00B26DD1">
        <w:t xml:space="preserve"> </w:t>
      </w:r>
      <w:r w:rsidRPr="00C4782F">
        <w:t>into</w:t>
      </w:r>
      <w:r w:rsidR="00B26DD1">
        <w:t xml:space="preserve"> </w:t>
      </w:r>
      <w:r w:rsidRPr="00C4782F">
        <w:t>the</w:t>
      </w:r>
      <w:r w:rsidR="00B26DD1">
        <w:t xml:space="preserve"> </w:t>
      </w:r>
      <w:r w:rsidRPr="00C4782F">
        <w:t>list</w:t>
      </w:r>
      <w:r w:rsidR="00B26DD1">
        <w:t xml:space="preserve"> </w:t>
      </w:r>
      <w:r w:rsidRPr="00C4782F">
        <w:t>using</w:t>
      </w:r>
      <w:r w:rsidR="00B26DD1">
        <w:t xml:space="preserve"> </w:t>
      </w:r>
      <w:r w:rsidRPr="00C4782F">
        <w:t>the</w:t>
      </w:r>
      <w:r w:rsidR="00B26DD1">
        <w:t xml:space="preserve"> </w:t>
      </w:r>
      <w:proofErr w:type="spellStart"/>
      <w:r w:rsidRPr="009C65D4">
        <w:rPr>
          <w:rStyle w:val="CITchapbm"/>
        </w:rPr>
        <w:t>AsyncState</w:t>
      </w:r>
      <w:proofErr w:type="spellEnd"/>
      <w:r w:rsidR="00B26DD1">
        <w:t xml:space="preserve"> </w:t>
      </w:r>
      <w:r w:rsidRPr="00C4782F">
        <w:t>(first</w:t>
      </w:r>
      <w:r w:rsidR="00B26DD1">
        <w:t xml:space="preserve"> </w:t>
      </w:r>
      <w:r w:rsidRPr="00C4782F">
        <w:t>casting</w:t>
      </w:r>
      <w:r w:rsidR="00B26DD1">
        <w:t xml:space="preserve"> </w:t>
      </w:r>
      <w:r w:rsidRPr="00C4782F">
        <w:t>it</w:t>
      </w:r>
      <w:r w:rsidR="00B26DD1">
        <w:t xml:space="preserve"> </w:t>
      </w:r>
      <w:r w:rsidRPr="00C4782F">
        <w:t>to</w:t>
      </w:r>
      <w:r w:rsidR="00B26DD1">
        <w:t xml:space="preserve"> </w:t>
      </w:r>
      <w:r w:rsidRPr="00C4782F">
        <w:t>an</w:t>
      </w:r>
      <w:r w:rsidR="00B26DD1">
        <w:t xml:space="preserve"> </w:t>
      </w:r>
      <w:r w:rsidRPr="009C65D4">
        <w:rPr>
          <w:rStyle w:val="CITchapbm"/>
        </w:rPr>
        <w:t>int</w:t>
      </w:r>
      <w:r w:rsidRPr="00C4782F">
        <w:t>).</w:t>
      </w:r>
      <w:r w:rsidRPr="00A70784">
        <w:rPr>
          <w:rStyle w:val="SUP"/>
        </w:rPr>
        <w:footnoteReference w:id="8"/>
      </w:r>
    </w:p>
    <w:p w14:paraId="1F3EA66B" w14:textId="533FC884" w:rsidR="00E73B39" w:rsidRPr="00C4782F" w:rsidRDefault="00F967E0" w:rsidP="005E24E0">
      <w:pPr>
        <w:pStyle w:val="CHAPBM"/>
      </w:pPr>
      <w:r>
        <w:t>We</w:t>
      </w:r>
      <w:r w:rsidR="00B26DD1">
        <w:t xml:space="preserve"> </w:t>
      </w:r>
      <w:r>
        <w:t>discuss</w:t>
      </w:r>
      <w:r w:rsidR="00B26DD1">
        <w:t xml:space="preserve"> </w:t>
      </w:r>
      <w:r w:rsidR="00FA3D78" w:rsidRPr="00C4782F">
        <w:t>other</w:t>
      </w:r>
      <w:r w:rsidR="00B26DD1">
        <w:t xml:space="preserve"> </w:t>
      </w:r>
      <w:r w:rsidR="00FA3D78" w:rsidRPr="00C4782F">
        <w:t>useful</w:t>
      </w:r>
      <w:r w:rsidR="00B26DD1">
        <w:t xml:space="preserve"> </w:t>
      </w:r>
      <w:r w:rsidR="00FA3D78" w:rsidRPr="00C4782F">
        <w:t>properties</w:t>
      </w:r>
      <w:r w:rsidR="00B26DD1">
        <w:t xml:space="preserve"> </w:t>
      </w:r>
      <w:r w:rsidR="00FA3D78" w:rsidRPr="00C4782F">
        <w:t>later</w:t>
      </w:r>
      <w:r w:rsidR="00B26DD1">
        <w:t xml:space="preserve"> </w:t>
      </w:r>
      <w:r w:rsidR="00FA3D78" w:rsidRPr="00C4782F">
        <w:t>in</w:t>
      </w:r>
      <w:r w:rsidR="00B26DD1">
        <w:t xml:space="preserve"> </w:t>
      </w:r>
      <w:r w:rsidR="00FA3D78" w:rsidRPr="00C4782F">
        <w:t>this</w:t>
      </w:r>
      <w:r w:rsidR="00B26DD1">
        <w:t xml:space="preserve"> </w:t>
      </w:r>
      <w:r w:rsidR="00FA3D78" w:rsidRPr="00C4782F">
        <w:t>chapter</w:t>
      </w:r>
      <w:r w:rsidR="00B26DD1">
        <w:t xml:space="preserve"> </w:t>
      </w:r>
      <w:r w:rsidR="00392BEF">
        <w:t>under</w:t>
      </w:r>
      <w:r w:rsidR="00B26DD1">
        <w:t xml:space="preserve"> </w:t>
      </w:r>
      <w:r w:rsidR="00392BEF" w:rsidRPr="00392BEF">
        <w:t>“</w:t>
      </w:r>
      <w:r w:rsidR="00392BEF">
        <w:t>Canceling</w:t>
      </w:r>
      <w:r w:rsidR="00B26DD1">
        <w:t xml:space="preserve"> </w:t>
      </w:r>
      <w:r w:rsidR="00392BEF">
        <w:t>a</w:t>
      </w:r>
      <w:r w:rsidR="00B26DD1">
        <w:t xml:space="preserve"> </w:t>
      </w:r>
      <w:r w:rsidR="00392BEF">
        <w:t>Task</w:t>
      </w:r>
      <w:r w:rsidR="00FA3D78" w:rsidRPr="00C4782F">
        <w:t>.</w:t>
      </w:r>
      <w:r w:rsidR="00392BEF" w:rsidRPr="00392BEF">
        <w:t>”</w:t>
      </w:r>
    </w:p>
    <w:p w14:paraId="418321BA" w14:textId="3683E586" w:rsidR="00E73B39" w:rsidRPr="00C4782F" w:rsidRDefault="00FA3D78" w:rsidP="00DF4A1F">
      <w:pPr>
        <w:pStyle w:val="H2"/>
      </w:pPr>
      <w:bookmarkStart w:id="583" w:name="_Toc38470394"/>
      <w:r w:rsidRPr="00C4782F">
        <w:t>Task</w:t>
      </w:r>
      <w:r w:rsidR="00B26DD1">
        <w:t xml:space="preserve"> </w:t>
      </w:r>
      <w:r w:rsidRPr="00C4782F">
        <w:t>Continuation</w:t>
      </w:r>
      <w:bookmarkEnd w:id="583"/>
    </w:p>
    <w:p w14:paraId="5EB1A1A7" w14:textId="4EB1B47E" w:rsidR="00E73B39" w:rsidRPr="00C4782F" w:rsidRDefault="00FA3D78" w:rsidP="00DF4A1F">
      <w:pPr>
        <w:pStyle w:val="HEADFIRST"/>
      </w:pPr>
      <w:r w:rsidRPr="00C4782F">
        <w:t>We’ve</w:t>
      </w:r>
      <w:r w:rsidR="00B26DD1">
        <w:t xml:space="preserve"> </w:t>
      </w:r>
      <w:r w:rsidRPr="00C4782F">
        <w:t>talked</w:t>
      </w:r>
      <w:r w:rsidR="00B26DD1">
        <w:t xml:space="preserve"> </w:t>
      </w:r>
      <w:r w:rsidRPr="00C4782F">
        <w:t>several</w:t>
      </w:r>
      <w:r w:rsidR="00B26DD1">
        <w:t xml:space="preserve"> </w:t>
      </w:r>
      <w:r w:rsidRPr="00C4782F">
        <w:t>times</w:t>
      </w:r>
      <w:r w:rsidR="00B26DD1">
        <w:t xml:space="preserve"> </w:t>
      </w:r>
      <w:r w:rsidRPr="00C4782F">
        <w:t>about</w:t>
      </w:r>
      <w:r w:rsidR="00B26DD1">
        <w:t xml:space="preserve"> </w:t>
      </w:r>
      <w:r w:rsidRPr="00C4782F">
        <w:t>the</w:t>
      </w:r>
      <w:r w:rsidR="00B26DD1">
        <w:t xml:space="preserve"> </w:t>
      </w:r>
      <w:r w:rsidRPr="00C4782F">
        <w:t>control</w:t>
      </w:r>
      <w:r w:rsidR="00B26DD1">
        <w:t xml:space="preserve"> </w:t>
      </w:r>
      <w:r w:rsidRPr="00C4782F">
        <w:t>flow</w:t>
      </w:r>
      <w:r w:rsidR="00B26DD1">
        <w:t xml:space="preserve"> </w:t>
      </w:r>
      <w:r w:rsidRPr="00C4782F">
        <w:t>of</w:t>
      </w:r>
      <w:r w:rsidR="00B26DD1">
        <w:t xml:space="preserve"> </w:t>
      </w:r>
      <w:r w:rsidRPr="00C4782F">
        <w:t>a</w:t>
      </w:r>
      <w:r w:rsidR="00B26DD1">
        <w:t xml:space="preserve"> </w:t>
      </w:r>
      <w:r w:rsidRPr="00C4782F">
        <w:t>program</w:t>
      </w:r>
      <w:r w:rsidR="00B26DD1">
        <w:t xml:space="preserve"> </w:t>
      </w:r>
      <w:r w:rsidRPr="00C4782F">
        <w:t>without</w:t>
      </w:r>
      <w:r w:rsidR="00B26DD1">
        <w:t xml:space="preserve"> </w:t>
      </w:r>
      <w:r w:rsidRPr="00C4782F">
        <w:t>ever</w:t>
      </w:r>
      <w:r w:rsidR="00B26DD1">
        <w:t xml:space="preserve"> </w:t>
      </w:r>
      <w:r w:rsidRPr="00C4782F">
        <w:t>saying</w:t>
      </w:r>
      <w:r w:rsidR="00B26DD1">
        <w:t xml:space="preserve"> </w:t>
      </w:r>
      <w:r w:rsidRPr="00C4782F">
        <w:t>what</w:t>
      </w:r>
      <w:r w:rsidR="00B26DD1">
        <w:t xml:space="preserve"> </w:t>
      </w:r>
      <w:r w:rsidRPr="00C4782F">
        <w:t>the</w:t>
      </w:r>
      <w:r w:rsidR="00B26DD1">
        <w:t xml:space="preserve"> </w:t>
      </w:r>
      <w:r w:rsidRPr="00C4782F">
        <w:t>most</w:t>
      </w:r>
      <w:r w:rsidR="00B26DD1">
        <w:t xml:space="preserve"> </w:t>
      </w:r>
      <w:r w:rsidRPr="00C4782F">
        <w:t>fundamental</w:t>
      </w:r>
      <w:r w:rsidR="00B26DD1">
        <w:t xml:space="preserve"> </w:t>
      </w:r>
      <w:r w:rsidRPr="00C4782F">
        <w:t>nature</w:t>
      </w:r>
      <w:r w:rsidR="00B26DD1">
        <w:t xml:space="preserve"> </w:t>
      </w:r>
      <w:r w:rsidRPr="00C4782F">
        <w:t>of</w:t>
      </w:r>
      <w:r w:rsidR="00B26DD1">
        <w:t xml:space="preserve"> </w:t>
      </w:r>
      <w:r w:rsidRPr="00C4782F">
        <w:t>control</w:t>
      </w:r>
      <w:r w:rsidR="00B26DD1">
        <w:t xml:space="preserve"> </w:t>
      </w:r>
      <w:r w:rsidRPr="00C4782F">
        <w:t>flow</w:t>
      </w:r>
      <w:r w:rsidR="00B26DD1">
        <w:t xml:space="preserve"> </w:t>
      </w:r>
      <w:r w:rsidRPr="00C4782F">
        <w:t>is:</w:t>
      </w:r>
      <w:r w:rsidR="00B26DD1">
        <w:t xml:space="preserve"> </w:t>
      </w:r>
      <w:r w:rsidRPr="009F4372">
        <w:rPr>
          <w:rStyle w:val="ITAL"/>
        </w:rPr>
        <w:t>Control</w:t>
      </w:r>
      <w:r w:rsidR="00B26DD1" w:rsidRPr="009F4372">
        <w:rPr>
          <w:rStyle w:val="ITAL"/>
        </w:rPr>
        <w:t xml:space="preserve"> </w:t>
      </w:r>
      <w:r w:rsidRPr="009F4372">
        <w:rPr>
          <w:rStyle w:val="ITAL"/>
        </w:rPr>
        <w:t>flow</w:t>
      </w:r>
      <w:r w:rsidR="00B26DD1" w:rsidRPr="009F4372">
        <w:rPr>
          <w:rStyle w:val="ITAL"/>
        </w:rPr>
        <w:t xml:space="preserve"> </w:t>
      </w:r>
      <w:r w:rsidRPr="009F4372">
        <w:rPr>
          <w:rStyle w:val="ITAL"/>
        </w:rPr>
        <w:t>determines</w:t>
      </w:r>
      <w:r w:rsidR="00B26DD1" w:rsidRPr="009F4372">
        <w:rPr>
          <w:rStyle w:val="ITAL"/>
        </w:rPr>
        <w:t xml:space="preserve"> </w:t>
      </w:r>
      <w:r w:rsidRPr="009F4372">
        <w:rPr>
          <w:rStyle w:val="ITAL"/>
        </w:rPr>
        <w:t>what</w:t>
      </w:r>
      <w:r w:rsidR="00B26DD1" w:rsidRPr="009F4372">
        <w:rPr>
          <w:rStyle w:val="ITAL"/>
        </w:rPr>
        <w:t xml:space="preserve"> </w:t>
      </w:r>
      <w:r w:rsidRPr="009F4372">
        <w:rPr>
          <w:rStyle w:val="ITAL"/>
        </w:rPr>
        <w:t>happens</w:t>
      </w:r>
      <w:r w:rsidR="00B26DD1" w:rsidRPr="009F4372">
        <w:rPr>
          <w:rStyle w:val="ITAL"/>
        </w:rPr>
        <w:t xml:space="preserve"> </w:t>
      </w:r>
      <w:r w:rsidRPr="009F4372">
        <w:rPr>
          <w:rStyle w:val="ITAL"/>
        </w:rPr>
        <w:t>next.</w:t>
      </w:r>
      <w:r w:rsidR="00B26DD1">
        <w:t xml:space="preserve"> </w:t>
      </w:r>
      <w:r w:rsidRPr="00C4782F">
        <w:t>When</w:t>
      </w:r>
      <w:r w:rsidR="00B26DD1">
        <w:t xml:space="preserve"> </w:t>
      </w:r>
      <w:r w:rsidRPr="00C4782F">
        <w:t>you</w:t>
      </w:r>
      <w:r w:rsidR="00B26DD1">
        <w:t xml:space="preserve"> </w:t>
      </w:r>
      <w:r w:rsidRPr="00C4782F">
        <w:t>have</w:t>
      </w:r>
      <w:r w:rsidR="00B26DD1">
        <w:t xml:space="preserve"> </w:t>
      </w:r>
      <w:r w:rsidRPr="00C4782F">
        <w:t>a</w:t>
      </w:r>
      <w:r w:rsidR="00B26DD1">
        <w:t xml:space="preserve"> </w:t>
      </w:r>
      <w:r w:rsidRPr="00C4782F">
        <w:t>simple</w:t>
      </w:r>
      <w:r w:rsidR="00B26DD1">
        <w:t xml:space="preserve"> </w:t>
      </w:r>
      <w:r w:rsidRPr="00C4782F">
        <w:t>control</w:t>
      </w:r>
      <w:r w:rsidR="00B26DD1">
        <w:t xml:space="preserve"> </w:t>
      </w:r>
      <w:r w:rsidRPr="00C4782F">
        <w:t>flow</w:t>
      </w:r>
      <w:r w:rsidR="00B26DD1">
        <w:t xml:space="preserve"> </w:t>
      </w:r>
      <w:r w:rsidRPr="00C4782F">
        <w:t>like</w:t>
      </w:r>
      <w:r w:rsidR="00B26DD1">
        <w:t xml:space="preserve"> </w:t>
      </w:r>
      <w:proofErr w:type="spellStart"/>
      <w:r w:rsidRPr="009C65D4">
        <w:rPr>
          <w:rStyle w:val="CITchapbm"/>
        </w:rPr>
        <w:t>Console.WriteLine</w:t>
      </w:r>
      <w:proofErr w:type="spellEnd"/>
      <w:r w:rsidRPr="009C65D4">
        <w:rPr>
          <w:rStyle w:val="CITchapbm"/>
        </w:rPr>
        <w:t>(</w:t>
      </w:r>
      <w:proofErr w:type="spellStart"/>
      <w:r w:rsidRPr="009C65D4">
        <w:rPr>
          <w:rStyle w:val="CITchapbm"/>
        </w:rPr>
        <w:t>x.ToString</w:t>
      </w:r>
      <w:proofErr w:type="spellEnd"/>
      <w:r w:rsidRPr="009C65D4">
        <w:rPr>
          <w:rStyle w:val="CITchapbm"/>
        </w:rPr>
        <w:t>());</w:t>
      </w:r>
      <w:r w:rsidR="007B73EC">
        <w:t>,</w:t>
      </w:r>
      <w:r w:rsidR="00B26DD1">
        <w:t xml:space="preserve"> </w:t>
      </w:r>
      <w:r w:rsidRPr="00C4782F">
        <w:t>the</w:t>
      </w:r>
      <w:r w:rsidR="00B26DD1">
        <w:t xml:space="preserve"> </w:t>
      </w:r>
      <w:r w:rsidRPr="00C4782F">
        <w:t>control</w:t>
      </w:r>
      <w:r w:rsidR="00B26DD1">
        <w:t xml:space="preserve"> </w:t>
      </w:r>
      <w:r w:rsidRPr="00C4782F">
        <w:t>flow</w:t>
      </w:r>
      <w:r w:rsidR="00B26DD1">
        <w:t xml:space="preserve"> </w:t>
      </w:r>
      <w:r w:rsidRPr="00C4782F">
        <w:t>tells</w:t>
      </w:r>
      <w:r w:rsidR="00B26DD1">
        <w:t xml:space="preserve"> </w:t>
      </w:r>
      <w:r w:rsidRPr="00C4782F">
        <w:t>you</w:t>
      </w:r>
      <w:r w:rsidR="00B26DD1">
        <w:t xml:space="preserve"> </w:t>
      </w:r>
      <w:r w:rsidRPr="00C4782F">
        <w:t>that</w:t>
      </w:r>
      <w:r w:rsidR="00B26DD1">
        <w:t xml:space="preserve"> </w:t>
      </w:r>
      <w:r w:rsidRPr="00C4782F">
        <w:t>when</w:t>
      </w:r>
      <w:r w:rsidR="00B26DD1">
        <w:t xml:space="preserve"> </w:t>
      </w:r>
      <w:proofErr w:type="spellStart"/>
      <w:r w:rsidRPr="009C65D4">
        <w:rPr>
          <w:rStyle w:val="CITchapbm"/>
        </w:rPr>
        <w:t>ToString</w:t>
      </w:r>
      <w:proofErr w:type="spellEnd"/>
      <w:r w:rsidR="00B26DD1">
        <w:t xml:space="preserve"> </w:t>
      </w:r>
      <w:r w:rsidRPr="00C4782F">
        <w:t>completes</w:t>
      </w:r>
      <w:r w:rsidR="00B26DD1">
        <w:t xml:space="preserve"> </w:t>
      </w:r>
      <w:r w:rsidRPr="00C4782F">
        <w:t>normally,</w:t>
      </w:r>
      <w:r w:rsidR="00B26DD1">
        <w:t xml:space="preserve"> </w:t>
      </w:r>
      <w:r w:rsidRPr="00C4782F">
        <w:t>the</w:t>
      </w:r>
      <w:r w:rsidR="00B26DD1">
        <w:t xml:space="preserve"> </w:t>
      </w:r>
      <w:r w:rsidRPr="00C4782F">
        <w:t>next</w:t>
      </w:r>
      <w:r w:rsidR="00B26DD1">
        <w:t xml:space="preserve"> </w:t>
      </w:r>
      <w:r w:rsidRPr="00C4782F">
        <w:t>thing</w:t>
      </w:r>
      <w:r w:rsidR="00B26DD1">
        <w:t xml:space="preserve"> </w:t>
      </w:r>
      <w:r w:rsidRPr="00C4782F">
        <w:t>that</w:t>
      </w:r>
      <w:r w:rsidR="00B26DD1">
        <w:t xml:space="preserve"> </w:t>
      </w:r>
      <w:r w:rsidR="007B73EC">
        <w:t>will</w:t>
      </w:r>
      <w:r w:rsidR="00B26DD1">
        <w:t xml:space="preserve"> </w:t>
      </w:r>
      <w:r w:rsidRPr="00C4782F">
        <w:t>happen</w:t>
      </w:r>
      <w:r w:rsidR="00B26DD1">
        <w:t xml:space="preserve"> </w:t>
      </w:r>
      <w:r w:rsidRPr="00C4782F">
        <w:t>is</w:t>
      </w:r>
      <w:r w:rsidR="00B26DD1">
        <w:t xml:space="preserve"> </w:t>
      </w:r>
      <w:r w:rsidRPr="00C4782F">
        <w:t>a</w:t>
      </w:r>
      <w:r w:rsidR="00B26DD1">
        <w:t xml:space="preserve"> </w:t>
      </w:r>
      <w:r w:rsidRPr="00C4782F">
        <w:t>call</w:t>
      </w:r>
      <w:r w:rsidR="00B26DD1">
        <w:t xml:space="preserve"> </w:t>
      </w:r>
      <w:r w:rsidRPr="00C4782F">
        <w:t>to</w:t>
      </w:r>
      <w:r w:rsidR="00B26DD1">
        <w:t xml:space="preserve"> </w:t>
      </w:r>
      <w:r w:rsidRPr="009C65D4">
        <w:rPr>
          <w:rStyle w:val="CITchapbm"/>
        </w:rPr>
        <w:t>WriteLine</w:t>
      </w:r>
      <w:r w:rsidR="00B26DD1">
        <w:t xml:space="preserve"> </w:t>
      </w:r>
      <w:r w:rsidRPr="00C4782F">
        <w:t>with</w:t>
      </w:r>
      <w:r w:rsidR="00B26DD1">
        <w:t xml:space="preserve"> </w:t>
      </w:r>
      <w:r w:rsidRPr="00C4782F">
        <w:t>the</w:t>
      </w:r>
      <w:r w:rsidR="00B26DD1">
        <w:t xml:space="preserve"> </w:t>
      </w:r>
      <w:r w:rsidRPr="00C4782F">
        <w:t>value</w:t>
      </w:r>
      <w:r w:rsidR="00B26DD1">
        <w:t xml:space="preserve"> </w:t>
      </w:r>
      <w:r w:rsidRPr="00C4782F">
        <w:t>returned</w:t>
      </w:r>
      <w:r w:rsidR="00B26DD1">
        <w:t xml:space="preserve"> </w:t>
      </w:r>
      <w:r w:rsidRPr="00C4782F">
        <w:t>as</w:t>
      </w:r>
      <w:r w:rsidR="00B26DD1">
        <w:t xml:space="preserve"> </w:t>
      </w:r>
      <w:r w:rsidRPr="00C4782F">
        <w:t>the</w:t>
      </w:r>
      <w:r w:rsidR="00B26DD1">
        <w:t xml:space="preserve"> </w:t>
      </w:r>
      <w:r w:rsidRPr="00C4782F">
        <w:t>argument.</w:t>
      </w:r>
      <w:r w:rsidR="00B26DD1">
        <w:t xml:space="preserve"> </w:t>
      </w:r>
      <w:r w:rsidRPr="00C4782F">
        <w:t>The</w:t>
      </w:r>
      <w:r w:rsidR="00B26DD1">
        <w:t xml:space="preserve"> </w:t>
      </w:r>
      <w:r w:rsidRPr="00C4782F">
        <w:t>concept</w:t>
      </w:r>
      <w:r w:rsidR="00B26DD1">
        <w:t xml:space="preserve"> </w:t>
      </w:r>
      <w:r w:rsidRPr="00C4782F">
        <w:t>of</w:t>
      </w:r>
      <w:r w:rsidR="00B26DD1">
        <w:t xml:space="preserve"> </w:t>
      </w:r>
      <w:r w:rsidRPr="00C4782F">
        <w:t>“what</w:t>
      </w:r>
      <w:r w:rsidR="00B26DD1">
        <w:t xml:space="preserve"> </w:t>
      </w:r>
      <w:r w:rsidRPr="00C4782F">
        <w:t>happens</w:t>
      </w:r>
      <w:r w:rsidR="00B26DD1">
        <w:t xml:space="preserve"> </w:t>
      </w:r>
      <w:r w:rsidRPr="00C4782F">
        <w:t>next”</w:t>
      </w:r>
      <w:r w:rsidR="00B26DD1">
        <w:t xml:space="preserve"> </w:t>
      </w:r>
      <w:r w:rsidRPr="00C4782F">
        <w:t>is</w:t>
      </w:r>
      <w:r w:rsidR="00B26DD1">
        <w:t xml:space="preserve"> </w:t>
      </w:r>
      <w:r w:rsidRPr="00C4782F">
        <w:t>called</w:t>
      </w:r>
      <w:r w:rsidR="00B26DD1">
        <w:t xml:space="preserve"> </w:t>
      </w:r>
      <w:r w:rsidRPr="00A70784">
        <w:rPr>
          <w:rStyle w:val="BOLD"/>
        </w:rPr>
        <w:t>continuation</w:t>
      </w:r>
      <w:r w:rsidRPr="00C4782F">
        <w:t>;</w:t>
      </w:r>
      <w:r w:rsidR="00B26DD1">
        <w:t xml:space="preserve"> </w:t>
      </w:r>
      <w:r w:rsidRPr="00C4782F">
        <w:t>each</w:t>
      </w:r>
      <w:r w:rsidR="00B26DD1">
        <w:t xml:space="preserve"> </w:t>
      </w:r>
      <w:r w:rsidRPr="00C4782F">
        <w:t>point</w:t>
      </w:r>
      <w:r w:rsidR="00B26DD1">
        <w:t xml:space="preserve"> </w:t>
      </w:r>
      <w:r w:rsidRPr="00C4782F">
        <w:t>in</w:t>
      </w:r>
      <w:r w:rsidR="00B26DD1">
        <w:t xml:space="preserve"> </w:t>
      </w:r>
      <w:r w:rsidRPr="00C4782F">
        <w:t>a</w:t>
      </w:r>
      <w:r w:rsidR="00B26DD1">
        <w:t xml:space="preserve"> </w:t>
      </w:r>
      <w:r w:rsidRPr="00C4782F">
        <w:t>control</w:t>
      </w:r>
      <w:r w:rsidR="00B26DD1">
        <w:t xml:space="preserve"> </w:t>
      </w:r>
      <w:r w:rsidRPr="00C4782F">
        <w:t>flow</w:t>
      </w:r>
      <w:r w:rsidR="00B26DD1">
        <w:t xml:space="preserve"> </w:t>
      </w:r>
      <w:r w:rsidRPr="00C4782F">
        <w:t>has</w:t>
      </w:r>
      <w:r w:rsidR="00B26DD1">
        <w:t xml:space="preserve"> </w:t>
      </w:r>
      <w:r w:rsidRPr="00C4782F">
        <w:t>a</w:t>
      </w:r>
      <w:r w:rsidR="00B26DD1">
        <w:t xml:space="preserve"> </w:t>
      </w:r>
      <w:r w:rsidRPr="00C4782F">
        <w:t>continuation.</w:t>
      </w:r>
      <w:r w:rsidR="00B26DD1">
        <w:t xml:space="preserve"> </w:t>
      </w:r>
      <w:r w:rsidRPr="00C4782F">
        <w:t>In</w:t>
      </w:r>
      <w:r w:rsidR="00B26DD1">
        <w:t xml:space="preserve"> </w:t>
      </w:r>
      <w:r w:rsidRPr="00C4782F">
        <w:t>our</w:t>
      </w:r>
      <w:r w:rsidR="00B26DD1">
        <w:t xml:space="preserve"> </w:t>
      </w:r>
      <w:r w:rsidRPr="00C4782F">
        <w:t>example,</w:t>
      </w:r>
      <w:r w:rsidR="00B26DD1">
        <w:t xml:space="preserve"> </w:t>
      </w:r>
      <w:r w:rsidRPr="00C4782F">
        <w:t>the</w:t>
      </w:r>
      <w:r w:rsidR="00B26DD1">
        <w:t xml:space="preserve"> </w:t>
      </w:r>
      <w:r w:rsidRPr="00C4782F">
        <w:t>continuation</w:t>
      </w:r>
      <w:r w:rsidR="00B26DD1">
        <w:t xml:space="preserve"> </w:t>
      </w:r>
      <w:r w:rsidRPr="00C4782F">
        <w:t>of</w:t>
      </w:r>
      <w:r w:rsidR="00B26DD1">
        <w:t xml:space="preserve"> </w:t>
      </w:r>
      <w:proofErr w:type="spellStart"/>
      <w:r w:rsidRPr="005B7EDE">
        <w:rPr>
          <w:rStyle w:val="CITchapbm"/>
        </w:rPr>
        <w:t>ToString</w:t>
      </w:r>
      <w:proofErr w:type="spellEnd"/>
      <w:r w:rsidR="00B26DD1">
        <w:t xml:space="preserve"> </w:t>
      </w:r>
      <w:r w:rsidRPr="00C4782F">
        <w:t>is</w:t>
      </w:r>
      <w:r w:rsidR="00B26DD1">
        <w:t xml:space="preserve"> </w:t>
      </w:r>
      <w:r w:rsidRPr="005B7EDE">
        <w:rPr>
          <w:rStyle w:val="CITchapbm"/>
        </w:rPr>
        <w:t>WriteLine</w:t>
      </w:r>
      <w:r w:rsidR="00B26DD1">
        <w:t xml:space="preserve"> </w:t>
      </w:r>
      <w:r w:rsidRPr="00C4782F">
        <w:t>(and</w:t>
      </w:r>
      <w:r w:rsidR="00B26DD1">
        <w:t xml:space="preserve"> </w:t>
      </w:r>
      <w:r w:rsidRPr="00C4782F">
        <w:t>the</w:t>
      </w:r>
      <w:r w:rsidR="00B26DD1">
        <w:t xml:space="preserve"> </w:t>
      </w:r>
      <w:r w:rsidRPr="00C4782F">
        <w:t>continuation</w:t>
      </w:r>
      <w:r w:rsidR="00B26DD1">
        <w:t xml:space="preserve"> </w:t>
      </w:r>
      <w:r w:rsidRPr="00C4782F">
        <w:t>of</w:t>
      </w:r>
      <w:r w:rsidR="00B26DD1">
        <w:t xml:space="preserve"> </w:t>
      </w:r>
      <w:r w:rsidRPr="009C65D4">
        <w:rPr>
          <w:rStyle w:val="CITchapbm"/>
        </w:rPr>
        <w:t>WriteLine</w:t>
      </w:r>
      <w:r w:rsidR="00B26DD1">
        <w:t xml:space="preserve"> </w:t>
      </w:r>
      <w:r w:rsidRPr="00C4782F">
        <w:t>is</w:t>
      </w:r>
      <w:r w:rsidR="00B26DD1">
        <w:t xml:space="preserve"> </w:t>
      </w:r>
      <w:r w:rsidRPr="00C4782F">
        <w:t>whatever</w:t>
      </w:r>
      <w:r w:rsidR="00B26DD1">
        <w:t xml:space="preserve"> </w:t>
      </w:r>
      <w:r w:rsidRPr="00C4782F">
        <w:t>code</w:t>
      </w:r>
      <w:r w:rsidR="00B26DD1">
        <w:t xml:space="preserve"> </w:t>
      </w:r>
      <w:r w:rsidRPr="00C4782F">
        <w:t>runs</w:t>
      </w:r>
      <w:r w:rsidR="00B26DD1">
        <w:t xml:space="preserve"> </w:t>
      </w:r>
      <w:r w:rsidRPr="00C4782F">
        <w:t>in</w:t>
      </w:r>
      <w:r w:rsidR="00B26DD1">
        <w:t xml:space="preserve"> </w:t>
      </w:r>
      <w:r w:rsidRPr="00C4782F">
        <w:t>the</w:t>
      </w:r>
      <w:r w:rsidR="00B26DD1">
        <w:t xml:space="preserve"> </w:t>
      </w:r>
      <w:r w:rsidRPr="00C4782F">
        <w:t>next</w:t>
      </w:r>
      <w:r w:rsidR="00B26DD1">
        <w:t xml:space="preserve"> </w:t>
      </w:r>
      <w:r w:rsidRPr="00C4782F">
        <w:t>statement).</w:t>
      </w:r>
      <w:r w:rsidR="00B26DD1">
        <w:t xml:space="preserve"> </w:t>
      </w:r>
      <w:r w:rsidRPr="00C4782F">
        <w:t>The</w:t>
      </w:r>
      <w:r w:rsidR="00B26DD1">
        <w:t xml:space="preserve"> </w:t>
      </w:r>
      <w:r w:rsidRPr="00C4782F">
        <w:t>idea</w:t>
      </w:r>
      <w:r w:rsidR="00B26DD1">
        <w:t xml:space="preserve"> </w:t>
      </w:r>
      <w:r w:rsidRPr="00C4782F">
        <w:t>of</w:t>
      </w:r>
      <w:r w:rsidR="00B26DD1">
        <w:t xml:space="preserve"> </w:t>
      </w:r>
      <w:r w:rsidRPr="00C4782F">
        <w:t>continuation</w:t>
      </w:r>
      <w:r w:rsidR="00B26DD1">
        <w:t xml:space="preserve"> </w:t>
      </w:r>
      <w:r w:rsidRPr="00C4782F">
        <w:t>is</w:t>
      </w:r>
      <w:r w:rsidR="00B26DD1">
        <w:t xml:space="preserve"> </w:t>
      </w:r>
      <w:r w:rsidRPr="00C4782F">
        <w:t>so</w:t>
      </w:r>
      <w:r w:rsidR="00B26DD1">
        <w:t xml:space="preserve"> </w:t>
      </w:r>
      <w:r w:rsidRPr="00C4782F">
        <w:t>elementary</w:t>
      </w:r>
      <w:r w:rsidR="00B26DD1">
        <w:t xml:space="preserve"> </w:t>
      </w:r>
      <w:r w:rsidRPr="00C4782F">
        <w:t>to</w:t>
      </w:r>
      <w:r w:rsidR="00B26DD1">
        <w:t xml:space="preserve"> </w:t>
      </w:r>
      <w:r w:rsidRPr="00C4782F">
        <w:t>C#</w:t>
      </w:r>
      <w:r w:rsidR="00B26DD1">
        <w:t xml:space="preserve"> </w:t>
      </w:r>
      <w:r w:rsidRPr="00C4782F">
        <w:t>programming</w:t>
      </w:r>
      <w:r w:rsidR="00B26DD1">
        <w:t xml:space="preserve"> </w:t>
      </w:r>
      <w:r w:rsidRPr="00C4782F">
        <w:t>that</w:t>
      </w:r>
      <w:r w:rsidR="00B26DD1">
        <w:t xml:space="preserve"> </w:t>
      </w:r>
      <w:r w:rsidRPr="00C4782F">
        <w:t>most</w:t>
      </w:r>
      <w:r w:rsidR="00B26DD1">
        <w:t xml:space="preserve"> </w:t>
      </w:r>
      <w:r w:rsidRPr="00C4782F">
        <w:t>programmers</w:t>
      </w:r>
      <w:r w:rsidR="00B26DD1">
        <w:t xml:space="preserve"> </w:t>
      </w:r>
      <w:r w:rsidRPr="00C4782F">
        <w:t>don’t</w:t>
      </w:r>
      <w:r w:rsidR="00B26DD1">
        <w:t xml:space="preserve"> </w:t>
      </w:r>
      <w:r w:rsidRPr="00C4782F">
        <w:t>even</w:t>
      </w:r>
      <w:r w:rsidR="00B26DD1">
        <w:t xml:space="preserve"> </w:t>
      </w:r>
      <w:r w:rsidRPr="00C4782F">
        <w:t>think</w:t>
      </w:r>
      <w:r w:rsidR="00B26DD1">
        <w:t xml:space="preserve"> </w:t>
      </w:r>
      <w:r w:rsidRPr="00C4782F">
        <w:t>about</w:t>
      </w:r>
      <w:r w:rsidR="00B26DD1">
        <w:t xml:space="preserve"> </w:t>
      </w:r>
      <w:r w:rsidRPr="00C4782F">
        <w:t>it;</w:t>
      </w:r>
      <w:r w:rsidR="00B26DD1">
        <w:t xml:space="preserve"> </w:t>
      </w:r>
      <w:r w:rsidRPr="00C4782F">
        <w:t>it’s</w:t>
      </w:r>
      <w:r w:rsidR="00B26DD1">
        <w:t xml:space="preserve"> </w:t>
      </w:r>
      <w:r w:rsidRPr="00C4782F">
        <w:t>part</w:t>
      </w:r>
      <w:r w:rsidR="00B26DD1">
        <w:t xml:space="preserve"> </w:t>
      </w:r>
      <w:r w:rsidRPr="00C4782F">
        <w:t>of</w:t>
      </w:r>
      <w:r w:rsidR="00B26DD1">
        <w:t xml:space="preserve"> </w:t>
      </w:r>
      <w:r w:rsidRPr="00C4782F">
        <w:t>the</w:t>
      </w:r>
      <w:r w:rsidR="00B26DD1">
        <w:t xml:space="preserve"> </w:t>
      </w:r>
      <w:r w:rsidRPr="00C4782F">
        <w:t>invisible</w:t>
      </w:r>
      <w:r w:rsidR="00B26DD1">
        <w:t xml:space="preserve"> </w:t>
      </w:r>
      <w:r w:rsidRPr="00C4782F">
        <w:t>air</w:t>
      </w:r>
      <w:r w:rsidR="00B26DD1">
        <w:t xml:space="preserve"> </w:t>
      </w:r>
      <w:r w:rsidRPr="00C4782F">
        <w:t>that</w:t>
      </w:r>
      <w:r w:rsidR="00B26DD1">
        <w:t xml:space="preserve"> </w:t>
      </w:r>
      <w:r w:rsidRPr="00C4782F">
        <w:t>they</w:t>
      </w:r>
      <w:r w:rsidR="00B26DD1">
        <w:t xml:space="preserve"> </w:t>
      </w:r>
      <w:r w:rsidRPr="00C4782F">
        <w:t>breathe.</w:t>
      </w:r>
      <w:r w:rsidR="00B26DD1">
        <w:t xml:space="preserve"> </w:t>
      </w:r>
      <w:r w:rsidRPr="00C4782F">
        <w:t>The</w:t>
      </w:r>
      <w:r w:rsidR="00B26DD1">
        <w:t xml:space="preserve"> </w:t>
      </w:r>
      <w:r w:rsidRPr="00C4782F">
        <w:t>act</w:t>
      </w:r>
      <w:r w:rsidR="00B26DD1">
        <w:t xml:space="preserve"> </w:t>
      </w:r>
      <w:r w:rsidRPr="00C4782F">
        <w:t>of</w:t>
      </w:r>
      <w:r w:rsidR="00B26DD1">
        <w:t xml:space="preserve"> </w:t>
      </w:r>
      <w:r w:rsidRPr="00C4782F">
        <w:t>C#</w:t>
      </w:r>
      <w:r w:rsidR="00B26DD1">
        <w:t xml:space="preserve"> </w:t>
      </w:r>
      <w:r w:rsidRPr="00C4782F">
        <w:t>programming</w:t>
      </w:r>
      <w:r w:rsidR="00B26DD1">
        <w:t xml:space="preserve"> </w:t>
      </w:r>
      <w:r w:rsidRPr="00C4782F">
        <w:t>is</w:t>
      </w:r>
      <w:r w:rsidR="00B26DD1">
        <w:t xml:space="preserve"> </w:t>
      </w:r>
      <w:r w:rsidRPr="00C4782F">
        <w:t>the</w:t>
      </w:r>
      <w:r w:rsidR="00B26DD1">
        <w:t xml:space="preserve"> </w:t>
      </w:r>
      <w:r w:rsidRPr="00C4782F">
        <w:t>act</w:t>
      </w:r>
      <w:r w:rsidR="00B26DD1">
        <w:t xml:space="preserve"> </w:t>
      </w:r>
      <w:r w:rsidRPr="00C4782F">
        <w:t>of</w:t>
      </w:r>
      <w:r w:rsidR="00B26DD1">
        <w:t xml:space="preserve"> </w:t>
      </w:r>
      <w:r w:rsidRPr="00C4782F">
        <w:t>constructing</w:t>
      </w:r>
      <w:r w:rsidR="00B26DD1">
        <w:t xml:space="preserve"> </w:t>
      </w:r>
      <w:r w:rsidRPr="00C4782F">
        <w:t>continuation</w:t>
      </w:r>
      <w:r w:rsidR="00B26DD1">
        <w:t xml:space="preserve"> </w:t>
      </w:r>
      <w:r w:rsidRPr="00C4782F">
        <w:t>upon</w:t>
      </w:r>
      <w:r w:rsidR="00B26DD1">
        <w:t xml:space="preserve"> </w:t>
      </w:r>
      <w:r w:rsidRPr="00C4782F">
        <w:t>continuation</w:t>
      </w:r>
      <w:r w:rsidR="00B26DD1">
        <w:t xml:space="preserve"> </w:t>
      </w:r>
      <w:r w:rsidRPr="00C4782F">
        <w:t>until</w:t>
      </w:r>
      <w:r w:rsidR="00B26DD1">
        <w:t xml:space="preserve"> </w:t>
      </w:r>
      <w:r w:rsidRPr="00C4782F">
        <w:t>the</w:t>
      </w:r>
      <w:r w:rsidR="00B26DD1">
        <w:t xml:space="preserve"> </w:t>
      </w:r>
      <w:r w:rsidRPr="00C4782F">
        <w:t>control</w:t>
      </w:r>
      <w:r w:rsidR="00B26DD1">
        <w:t xml:space="preserve"> </w:t>
      </w:r>
      <w:r w:rsidRPr="00C4782F">
        <w:t>flow</w:t>
      </w:r>
      <w:r w:rsidR="00B26DD1">
        <w:t xml:space="preserve"> </w:t>
      </w:r>
      <w:r w:rsidRPr="00C4782F">
        <w:t>of</w:t>
      </w:r>
      <w:r w:rsidR="00B26DD1">
        <w:t xml:space="preserve"> </w:t>
      </w:r>
      <w:r w:rsidRPr="00C4782F">
        <w:t>the</w:t>
      </w:r>
      <w:r w:rsidR="00B26DD1">
        <w:t xml:space="preserve"> </w:t>
      </w:r>
      <w:r w:rsidRPr="00C4782F">
        <w:t>entire</w:t>
      </w:r>
      <w:r w:rsidR="00B26DD1">
        <w:t xml:space="preserve"> </w:t>
      </w:r>
      <w:r w:rsidRPr="00C4782F">
        <w:t>program</w:t>
      </w:r>
      <w:r w:rsidR="00B26DD1">
        <w:t xml:space="preserve"> </w:t>
      </w:r>
      <w:r w:rsidRPr="00C4782F">
        <w:t>is</w:t>
      </w:r>
      <w:r w:rsidR="00B26DD1">
        <w:t xml:space="preserve"> </w:t>
      </w:r>
      <w:r w:rsidRPr="00C4782F">
        <w:t>complete.</w:t>
      </w:r>
    </w:p>
    <w:p w14:paraId="5F936FA3" w14:textId="61C22A7F" w:rsidR="00E73B39" w:rsidRPr="00C4782F" w:rsidRDefault="00FA3D78" w:rsidP="005E24E0">
      <w:pPr>
        <w:pStyle w:val="CHAPBM"/>
      </w:pPr>
      <w:r w:rsidRPr="00C4782F">
        <w:t>Notice</w:t>
      </w:r>
      <w:r w:rsidR="00B26DD1">
        <w:t xml:space="preserve"> </w:t>
      </w:r>
      <w:r w:rsidRPr="00C4782F">
        <w:t>that</w:t>
      </w:r>
      <w:r w:rsidR="00B26DD1">
        <w:t xml:space="preserve"> </w:t>
      </w:r>
      <w:r w:rsidRPr="00C4782F">
        <w:t>the</w:t>
      </w:r>
      <w:r w:rsidR="00B26DD1">
        <w:t xml:space="preserve"> </w:t>
      </w:r>
      <w:r w:rsidRPr="00C4782F">
        <w:t>continuation</w:t>
      </w:r>
      <w:r w:rsidR="00B26DD1">
        <w:t xml:space="preserve"> </w:t>
      </w:r>
      <w:r w:rsidRPr="00C4782F">
        <w:t>of</w:t>
      </w:r>
      <w:r w:rsidR="00B26DD1">
        <w:t xml:space="preserve"> </w:t>
      </w:r>
      <w:r w:rsidRPr="00C4782F">
        <w:t>a</w:t>
      </w:r>
      <w:r w:rsidR="00B26DD1">
        <w:t xml:space="preserve"> </w:t>
      </w:r>
      <w:r w:rsidRPr="00C4782F">
        <w:t>given</w:t>
      </w:r>
      <w:r w:rsidR="00B26DD1">
        <w:t xml:space="preserve"> </w:t>
      </w:r>
      <w:r w:rsidRPr="00C4782F">
        <w:t>piece</w:t>
      </w:r>
      <w:r w:rsidR="00B26DD1">
        <w:t xml:space="preserve"> </w:t>
      </w:r>
      <w:r w:rsidRPr="00C4782F">
        <w:t>of</w:t>
      </w:r>
      <w:r w:rsidR="00B26DD1">
        <w:t xml:space="preserve"> </w:t>
      </w:r>
      <w:r w:rsidRPr="00C4782F">
        <w:t>code</w:t>
      </w:r>
      <w:r w:rsidR="00B26DD1">
        <w:t xml:space="preserve"> </w:t>
      </w:r>
      <w:r w:rsidRPr="00C4782F">
        <w:t>in</w:t>
      </w:r>
      <w:r w:rsidR="00B26DD1">
        <w:t xml:space="preserve"> </w:t>
      </w:r>
      <w:r w:rsidRPr="00C4782F">
        <w:t>a</w:t>
      </w:r>
      <w:r w:rsidR="00B26DD1">
        <w:t xml:space="preserve"> </w:t>
      </w:r>
      <w:r w:rsidRPr="00C4782F">
        <w:t>normal</w:t>
      </w:r>
      <w:r w:rsidR="00B26DD1">
        <w:t xml:space="preserve"> </w:t>
      </w:r>
      <w:r w:rsidRPr="00C4782F">
        <w:t>C#</w:t>
      </w:r>
      <w:r w:rsidR="00B26DD1">
        <w:t xml:space="preserve"> </w:t>
      </w:r>
      <w:r w:rsidRPr="00C4782F">
        <w:t>program</w:t>
      </w:r>
      <w:r w:rsidR="00B26DD1">
        <w:t xml:space="preserve"> </w:t>
      </w:r>
      <w:r w:rsidRPr="00C4782F">
        <w:t>will</w:t>
      </w:r>
      <w:r w:rsidR="00B26DD1">
        <w:t xml:space="preserve"> </w:t>
      </w:r>
      <w:r w:rsidRPr="00C4782F">
        <w:t>be</w:t>
      </w:r>
      <w:r w:rsidR="00B26DD1">
        <w:t xml:space="preserve"> </w:t>
      </w:r>
      <w:r w:rsidRPr="00C4782F">
        <w:t>executed</w:t>
      </w:r>
      <w:r w:rsidR="00B26DD1">
        <w:t xml:space="preserve"> </w:t>
      </w:r>
      <w:r w:rsidRPr="009F4372">
        <w:rPr>
          <w:rStyle w:val="ITAL"/>
        </w:rPr>
        <w:t>immediately</w:t>
      </w:r>
      <w:r w:rsidR="00B26DD1">
        <w:t xml:space="preserve"> </w:t>
      </w:r>
      <w:r w:rsidRPr="00C4782F">
        <w:t>upon</w:t>
      </w:r>
      <w:r w:rsidR="00B26DD1">
        <w:t xml:space="preserve"> </w:t>
      </w:r>
      <w:r w:rsidRPr="00C4782F">
        <w:t>the</w:t>
      </w:r>
      <w:r w:rsidR="00B26DD1">
        <w:t xml:space="preserve"> </w:t>
      </w:r>
      <w:r w:rsidRPr="00C4782F">
        <w:t>completion</w:t>
      </w:r>
      <w:r w:rsidR="00B26DD1">
        <w:t xml:space="preserve"> </w:t>
      </w:r>
      <w:r w:rsidRPr="00C4782F">
        <w:t>of</w:t>
      </w:r>
      <w:r w:rsidR="00B26DD1">
        <w:t xml:space="preserve"> </w:t>
      </w:r>
      <w:r w:rsidRPr="00C4782F">
        <w:t>that</w:t>
      </w:r>
      <w:r w:rsidR="00B26DD1">
        <w:t xml:space="preserve"> </w:t>
      </w:r>
      <w:r w:rsidRPr="00C4782F">
        <w:t>code.</w:t>
      </w:r>
      <w:r w:rsidR="00B26DD1">
        <w:t xml:space="preserve"> </w:t>
      </w:r>
      <w:r w:rsidRPr="00C4782F">
        <w:t>When</w:t>
      </w:r>
      <w:r w:rsidR="00B26DD1">
        <w:t xml:space="preserve"> </w:t>
      </w:r>
      <w:proofErr w:type="spellStart"/>
      <w:r w:rsidRPr="009C65D4">
        <w:rPr>
          <w:rStyle w:val="CITchapbm"/>
        </w:rPr>
        <w:t>ToString</w:t>
      </w:r>
      <w:proofErr w:type="spellEnd"/>
      <w:r w:rsidRPr="009C65D4">
        <w:rPr>
          <w:rStyle w:val="CITchapbm"/>
        </w:rPr>
        <w:t>()</w:t>
      </w:r>
      <w:r w:rsidR="00B26DD1">
        <w:t xml:space="preserve"> </w:t>
      </w:r>
      <w:r w:rsidRPr="00C4782F">
        <w:t>returns,</w:t>
      </w:r>
      <w:r w:rsidR="00B26DD1">
        <w:t xml:space="preserve"> </w:t>
      </w:r>
      <w:r w:rsidRPr="00C4782F">
        <w:t>the</w:t>
      </w:r>
      <w:r w:rsidR="00B26DD1">
        <w:t xml:space="preserve"> </w:t>
      </w:r>
      <w:r w:rsidRPr="00C4782F">
        <w:t>point</w:t>
      </w:r>
      <w:r w:rsidR="00B26DD1">
        <w:t xml:space="preserve"> </w:t>
      </w:r>
      <w:r w:rsidRPr="00C4782F">
        <w:t>of</w:t>
      </w:r>
      <w:r w:rsidR="00B26DD1">
        <w:t xml:space="preserve"> </w:t>
      </w:r>
      <w:r w:rsidRPr="00C4782F">
        <w:t>control</w:t>
      </w:r>
      <w:r w:rsidR="00B26DD1">
        <w:t xml:space="preserve"> </w:t>
      </w:r>
      <w:r w:rsidRPr="00C4782F">
        <w:t>on</w:t>
      </w:r>
      <w:r w:rsidR="00B26DD1">
        <w:t xml:space="preserve"> </w:t>
      </w:r>
      <w:r w:rsidRPr="00C4782F">
        <w:t>the</w:t>
      </w:r>
      <w:r w:rsidR="00B26DD1">
        <w:t xml:space="preserve"> </w:t>
      </w:r>
      <w:r w:rsidRPr="00C4782F">
        <w:t>current</w:t>
      </w:r>
      <w:r w:rsidR="00B26DD1">
        <w:t xml:space="preserve"> </w:t>
      </w:r>
      <w:r w:rsidRPr="00C4782F">
        <w:t>thread</w:t>
      </w:r>
      <w:r w:rsidR="00B26DD1">
        <w:t xml:space="preserve"> </w:t>
      </w:r>
      <w:r w:rsidRPr="00C4782F">
        <w:t>immediately</w:t>
      </w:r>
      <w:r w:rsidR="00B26DD1">
        <w:t xml:space="preserve"> </w:t>
      </w:r>
      <w:r w:rsidRPr="00C4782F">
        <w:t>does</w:t>
      </w:r>
      <w:r w:rsidR="00B26DD1">
        <w:t xml:space="preserve"> </w:t>
      </w:r>
      <w:r w:rsidRPr="00C4782F">
        <w:t>a</w:t>
      </w:r>
      <w:r w:rsidR="00B26DD1">
        <w:t xml:space="preserve"> </w:t>
      </w:r>
      <w:r w:rsidRPr="00C4782F">
        <w:t>synchronous</w:t>
      </w:r>
      <w:r w:rsidR="00B26DD1">
        <w:t xml:space="preserve"> </w:t>
      </w:r>
      <w:r w:rsidRPr="00C4782F">
        <w:t>call</w:t>
      </w:r>
      <w:r w:rsidR="00B26DD1">
        <w:t xml:space="preserve"> </w:t>
      </w:r>
      <w:r w:rsidRPr="00C4782F">
        <w:t>to</w:t>
      </w:r>
      <w:r w:rsidR="00B26DD1">
        <w:t xml:space="preserve"> </w:t>
      </w:r>
      <w:r w:rsidRPr="009C65D4">
        <w:rPr>
          <w:rStyle w:val="CITchapbm"/>
        </w:rPr>
        <w:t>WriteLine</w:t>
      </w:r>
      <w:r w:rsidRPr="00C4782F">
        <w:t>.</w:t>
      </w:r>
      <w:r w:rsidR="00B26DD1">
        <w:t xml:space="preserve"> </w:t>
      </w:r>
      <w:r w:rsidRPr="00C4782F">
        <w:t>Notice</w:t>
      </w:r>
      <w:r w:rsidR="00B26DD1">
        <w:t xml:space="preserve"> </w:t>
      </w:r>
      <w:r w:rsidRPr="00C4782F">
        <w:t>also</w:t>
      </w:r>
      <w:r w:rsidR="00B26DD1">
        <w:t xml:space="preserve"> </w:t>
      </w:r>
      <w:r w:rsidRPr="00C4782F">
        <w:t>that</w:t>
      </w:r>
      <w:r w:rsidR="00B26DD1">
        <w:t xml:space="preserve"> </w:t>
      </w:r>
      <w:r w:rsidRPr="00C4782F">
        <w:t>there</w:t>
      </w:r>
      <w:r w:rsidR="00B26DD1">
        <w:t xml:space="preserve"> </w:t>
      </w:r>
      <w:r w:rsidRPr="00C4782F">
        <w:t>are</w:t>
      </w:r>
      <w:r w:rsidR="00B26DD1">
        <w:t xml:space="preserve"> </w:t>
      </w:r>
      <w:proofErr w:type="gramStart"/>
      <w:r w:rsidRPr="00C4782F">
        <w:t>actually</w:t>
      </w:r>
      <w:r w:rsidR="00B26DD1">
        <w:t xml:space="preserve"> </w:t>
      </w:r>
      <w:r w:rsidRPr="00C4782F">
        <w:t>two</w:t>
      </w:r>
      <w:proofErr w:type="gramEnd"/>
      <w:r w:rsidR="00B26DD1">
        <w:t xml:space="preserve"> </w:t>
      </w:r>
      <w:r w:rsidRPr="00C4782F">
        <w:t>possible</w:t>
      </w:r>
      <w:r w:rsidR="00B26DD1">
        <w:t xml:space="preserve"> </w:t>
      </w:r>
      <w:r w:rsidRPr="00C4782F">
        <w:t>continuations</w:t>
      </w:r>
      <w:r w:rsidR="00B26DD1">
        <w:t xml:space="preserve"> </w:t>
      </w:r>
      <w:r w:rsidRPr="00C4782F">
        <w:t>of</w:t>
      </w:r>
      <w:r w:rsidR="00B26DD1">
        <w:t xml:space="preserve"> </w:t>
      </w:r>
      <w:r w:rsidRPr="00C4782F">
        <w:t>a</w:t>
      </w:r>
      <w:r w:rsidR="00B26DD1">
        <w:t xml:space="preserve"> </w:t>
      </w:r>
      <w:r w:rsidRPr="00C4782F">
        <w:t>given</w:t>
      </w:r>
      <w:r w:rsidR="00B26DD1">
        <w:t xml:space="preserve"> </w:t>
      </w:r>
      <w:r w:rsidRPr="00C4782F">
        <w:t>piece</w:t>
      </w:r>
      <w:r w:rsidR="00B26DD1">
        <w:t xml:space="preserve"> </w:t>
      </w:r>
      <w:r w:rsidRPr="00C4782F">
        <w:t>of</w:t>
      </w:r>
      <w:r w:rsidR="00B26DD1">
        <w:t xml:space="preserve"> </w:t>
      </w:r>
      <w:r w:rsidRPr="00C4782F">
        <w:t>code:</w:t>
      </w:r>
      <w:r w:rsidR="00B26DD1">
        <w:t xml:space="preserve"> </w:t>
      </w:r>
      <w:r w:rsidRPr="00C4782F">
        <w:t>the</w:t>
      </w:r>
      <w:r w:rsidR="00B26DD1">
        <w:t xml:space="preserve"> </w:t>
      </w:r>
      <w:r w:rsidRPr="009F4372">
        <w:rPr>
          <w:rStyle w:val="ITAL"/>
        </w:rPr>
        <w:t>normal</w:t>
      </w:r>
      <w:r w:rsidR="00B26DD1">
        <w:t xml:space="preserve"> </w:t>
      </w:r>
      <w:r w:rsidRPr="00C4782F">
        <w:t>continuation</w:t>
      </w:r>
      <w:r w:rsidR="00B26DD1">
        <w:t xml:space="preserve"> </w:t>
      </w:r>
      <w:r w:rsidRPr="00C4782F">
        <w:t>and</w:t>
      </w:r>
      <w:r w:rsidR="00B26DD1">
        <w:t xml:space="preserve"> </w:t>
      </w:r>
      <w:r w:rsidRPr="00C4782F">
        <w:t>the</w:t>
      </w:r>
      <w:r w:rsidR="00B26DD1">
        <w:t xml:space="preserve"> </w:t>
      </w:r>
      <w:r w:rsidRPr="009F4372">
        <w:rPr>
          <w:rStyle w:val="ITAL"/>
        </w:rPr>
        <w:t>exceptional</w:t>
      </w:r>
      <w:r w:rsidR="00B26DD1">
        <w:t xml:space="preserve"> </w:t>
      </w:r>
      <w:r w:rsidRPr="00C4782F">
        <w:t>continuation</w:t>
      </w:r>
      <w:r w:rsidR="00B26DD1">
        <w:t xml:space="preserve"> </w:t>
      </w:r>
      <w:r w:rsidRPr="00C4782F">
        <w:t>that</w:t>
      </w:r>
      <w:r w:rsidR="00B26DD1">
        <w:t xml:space="preserve"> </w:t>
      </w:r>
      <w:r w:rsidRPr="00C4782F">
        <w:t>will</w:t>
      </w:r>
      <w:r w:rsidR="00B26DD1">
        <w:t xml:space="preserve"> </w:t>
      </w:r>
      <w:r w:rsidRPr="00C4782F">
        <w:t>be</w:t>
      </w:r>
      <w:r w:rsidR="00B26DD1">
        <w:t xml:space="preserve"> </w:t>
      </w:r>
      <w:r w:rsidRPr="00C4782F">
        <w:t>executed</w:t>
      </w:r>
      <w:r w:rsidR="00B26DD1">
        <w:t xml:space="preserve"> </w:t>
      </w:r>
      <w:r w:rsidRPr="00C4782F">
        <w:t>if</w:t>
      </w:r>
      <w:r w:rsidR="00B26DD1">
        <w:t xml:space="preserve"> </w:t>
      </w:r>
      <w:r w:rsidRPr="00C4782F">
        <w:t>the</w:t>
      </w:r>
      <w:r w:rsidR="00B26DD1">
        <w:t xml:space="preserve"> </w:t>
      </w:r>
      <w:r w:rsidRPr="00C4782F">
        <w:t>current</w:t>
      </w:r>
      <w:r w:rsidR="00B26DD1">
        <w:t xml:space="preserve"> </w:t>
      </w:r>
      <w:r w:rsidRPr="00C4782F">
        <w:t>piece</w:t>
      </w:r>
      <w:r w:rsidR="00B26DD1">
        <w:t xml:space="preserve"> </w:t>
      </w:r>
      <w:r w:rsidRPr="00C4782F">
        <w:t>of</w:t>
      </w:r>
      <w:r w:rsidR="00B26DD1">
        <w:t xml:space="preserve"> </w:t>
      </w:r>
      <w:r w:rsidRPr="00C4782F">
        <w:t>code</w:t>
      </w:r>
      <w:r w:rsidR="00B26DD1">
        <w:t xml:space="preserve"> </w:t>
      </w:r>
      <w:r w:rsidRPr="00C4782F">
        <w:t>throws</w:t>
      </w:r>
      <w:r w:rsidR="00B26DD1">
        <w:t xml:space="preserve"> </w:t>
      </w:r>
      <w:r w:rsidRPr="00C4782F">
        <w:t>an</w:t>
      </w:r>
      <w:r w:rsidR="00B26DD1">
        <w:t xml:space="preserve"> </w:t>
      </w:r>
      <w:r w:rsidRPr="00C4782F">
        <w:t>exception.</w:t>
      </w:r>
    </w:p>
    <w:p w14:paraId="362EB69A" w14:textId="532ABE58" w:rsidR="00E73B39" w:rsidRPr="00C4782F" w:rsidRDefault="00FA3D78" w:rsidP="005E24E0">
      <w:pPr>
        <w:pStyle w:val="CHAPBM"/>
      </w:pPr>
      <w:r w:rsidRPr="00C4782F">
        <w:t>Asynchronous</w:t>
      </w:r>
      <w:r w:rsidR="00B26DD1">
        <w:t xml:space="preserve"> </w:t>
      </w:r>
      <w:r w:rsidRPr="00C4782F">
        <w:t>method</w:t>
      </w:r>
      <w:r w:rsidR="00B26DD1">
        <w:t xml:space="preserve"> </w:t>
      </w:r>
      <w:r w:rsidRPr="00C4782F">
        <w:t>calls,</w:t>
      </w:r>
      <w:r w:rsidR="00B26DD1">
        <w:t xml:space="preserve"> </w:t>
      </w:r>
      <w:r w:rsidRPr="00C4782F">
        <w:t>such</w:t>
      </w:r>
      <w:r w:rsidR="00B26DD1">
        <w:t xml:space="preserve"> </w:t>
      </w:r>
      <w:r w:rsidRPr="00C4782F">
        <w:t>as</w:t>
      </w:r>
      <w:r w:rsidR="00B26DD1">
        <w:t xml:space="preserve"> </w:t>
      </w:r>
      <w:r w:rsidRPr="00C4782F">
        <w:t>starting</w:t>
      </w:r>
      <w:r w:rsidR="00B26DD1">
        <w:t xml:space="preserve"> </w:t>
      </w:r>
      <w:r w:rsidRPr="00C4782F">
        <w:t>a</w:t>
      </w:r>
      <w:r w:rsidR="00B26DD1">
        <w:t xml:space="preserve"> </w:t>
      </w:r>
      <w:r w:rsidRPr="009C65D4">
        <w:rPr>
          <w:rStyle w:val="CITchapbm"/>
        </w:rPr>
        <w:t>Task</w:t>
      </w:r>
      <w:r w:rsidRPr="00C4782F">
        <w:t>,</w:t>
      </w:r>
      <w:r w:rsidR="00B26DD1">
        <w:t xml:space="preserve"> </w:t>
      </w:r>
      <w:r w:rsidRPr="00C4782F">
        <w:t>add</w:t>
      </w:r>
      <w:r w:rsidR="00B26DD1">
        <w:t xml:space="preserve"> </w:t>
      </w:r>
      <w:r w:rsidRPr="00C4782F">
        <w:t>an</w:t>
      </w:r>
      <w:r w:rsidR="00B26DD1">
        <w:t xml:space="preserve"> </w:t>
      </w:r>
      <w:r w:rsidRPr="00C4782F">
        <w:t>additional</w:t>
      </w:r>
      <w:r w:rsidR="00B26DD1">
        <w:t xml:space="preserve"> </w:t>
      </w:r>
      <w:r w:rsidRPr="00C4782F">
        <w:t>dimension</w:t>
      </w:r>
      <w:r w:rsidR="00B26DD1">
        <w:t xml:space="preserve"> </w:t>
      </w:r>
      <w:r w:rsidRPr="00C4782F">
        <w:t>to</w:t>
      </w:r>
      <w:r w:rsidR="00B26DD1">
        <w:t xml:space="preserve"> </w:t>
      </w:r>
      <w:r w:rsidRPr="00C4782F">
        <w:t>the</w:t>
      </w:r>
      <w:r w:rsidR="00B26DD1">
        <w:t xml:space="preserve"> </w:t>
      </w:r>
      <w:r w:rsidRPr="00C4782F">
        <w:t>control</w:t>
      </w:r>
      <w:r w:rsidR="00B26DD1">
        <w:t xml:space="preserve"> </w:t>
      </w:r>
      <w:r w:rsidRPr="00C4782F">
        <w:t>flow.</w:t>
      </w:r>
      <w:r w:rsidR="00B26DD1">
        <w:t xml:space="preserve"> </w:t>
      </w:r>
      <w:r w:rsidRPr="00C4782F">
        <w:t>With</w:t>
      </w:r>
      <w:r w:rsidR="00B26DD1">
        <w:t xml:space="preserve"> </w:t>
      </w:r>
      <w:r w:rsidRPr="00C4782F">
        <w:t>an</w:t>
      </w:r>
      <w:r w:rsidR="00B26DD1">
        <w:t xml:space="preserve"> </w:t>
      </w:r>
      <w:r w:rsidRPr="00C4782F">
        <w:t>asynchronous</w:t>
      </w:r>
      <w:r w:rsidR="00B26DD1">
        <w:t xml:space="preserve"> </w:t>
      </w:r>
      <w:r w:rsidRPr="009C65D4">
        <w:rPr>
          <w:rStyle w:val="CITchapbm"/>
        </w:rPr>
        <w:t>Task</w:t>
      </w:r>
      <w:r w:rsidR="00B26DD1">
        <w:t xml:space="preserve"> </w:t>
      </w:r>
      <w:r w:rsidRPr="00C4782F">
        <w:t>invocation,</w:t>
      </w:r>
      <w:r w:rsidR="00B26DD1">
        <w:t xml:space="preserve"> </w:t>
      </w:r>
      <w:r w:rsidRPr="00C4782F">
        <w:t>the</w:t>
      </w:r>
      <w:r w:rsidR="00B26DD1">
        <w:t xml:space="preserve"> </w:t>
      </w:r>
      <w:r w:rsidRPr="00C4782F">
        <w:t>control</w:t>
      </w:r>
      <w:r w:rsidR="00B26DD1">
        <w:t xml:space="preserve"> </w:t>
      </w:r>
      <w:r w:rsidRPr="00C4782F">
        <w:t>flow</w:t>
      </w:r>
      <w:r w:rsidR="00B26DD1">
        <w:t xml:space="preserve"> </w:t>
      </w:r>
      <w:r w:rsidRPr="00C4782F">
        <w:t>goes</w:t>
      </w:r>
      <w:r w:rsidR="00B26DD1">
        <w:t xml:space="preserve"> </w:t>
      </w:r>
      <w:r w:rsidRPr="00C4782F">
        <w:t>immediately</w:t>
      </w:r>
      <w:r w:rsidR="00B26DD1">
        <w:t xml:space="preserve"> </w:t>
      </w:r>
      <w:r w:rsidRPr="00C4782F">
        <w:t>to</w:t>
      </w:r>
      <w:r w:rsidR="00B26DD1">
        <w:t xml:space="preserve"> </w:t>
      </w:r>
      <w:r w:rsidRPr="00C4782F">
        <w:t>the</w:t>
      </w:r>
      <w:r w:rsidR="00B26DD1">
        <w:t xml:space="preserve"> </w:t>
      </w:r>
      <w:r w:rsidRPr="00C4782F">
        <w:t>statement</w:t>
      </w:r>
      <w:r w:rsidR="00B26DD1">
        <w:t xml:space="preserve"> </w:t>
      </w:r>
      <w:r w:rsidRPr="00C4782F">
        <w:t>after</w:t>
      </w:r>
      <w:r w:rsidR="00B26DD1">
        <w:t xml:space="preserve"> </w:t>
      </w:r>
      <w:r w:rsidRPr="00C4782F">
        <w:t>the</w:t>
      </w:r>
      <w:r w:rsidR="00B26DD1">
        <w:t xml:space="preserve"> </w:t>
      </w:r>
      <w:proofErr w:type="spellStart"/>
      <w:r w:rsidRPr="009C65D4">
        <w:rPr>
          <w:rStyle w:val="CITchapbm"/>
        </w:rPr>
        <w:t>Task.Start</w:t>
      </w:r>
      <w:proofErr w:type="spellEnd"/>
      <w:r w:rsidRPr="009C65D4">
        <w:rPr>
          <w:rStyle w:val="CITchapbm"/>
        </w:rPr>
        <w:t>()</w:t>
      </w:r>
      <w:r w:rsidR="00392BEF" w:rsidRPr="00392BEF">
        <w:t>,</w:t>
      </w:r>
      <w:r w:rsidR="00B26DD1">
        <w:t xml:space="preserve"> </w:t>
      </w:r>
      <w:r w:rsidRPr="00C4782F">
        <w:t>while</w:t>
      </w:r>
      <w:r w:rsidR="00B26DD1">
        <w:t xml:space="preserve"> </w:t>
      </w:r>
      <w:r w:rsidRPr="00C4782F">
        <w:t>at</w:t>
      </w:r>
      <w:r w:rsidR="00B26DD1">
        <w:t xml:space="preserve"> </w:t>
      </w:r>
      <w:r w:rsidRPr="00C4782F">
        <w:t>the</w:t>
      </w:r>
      <w:r w:rsidR="00B26DD1">
        <w:t xml:space="preserve"> </w:t>
      </w:r>
      <w:r w:rsidRPr="00C4782F">
        <w:t>same</w:t>
      </w:r>
      <w:r w:rsidR="00B26DD1">
        <w:t xml:space="preserve"> </w:t>
      </w:r>
      <w:r w:rsidRPr="00C4782F">
        <w:t>time,</w:t>
      </w:r>
      <w:r w:rsidR="00B26DD1">
        <w:t xml:space="preserve"> </w:t>
      </w:r>
      <w:r w:rsidRPr="00C4782F">
        <w:t>it</w:t>
      </w:r>
      <w:r w:rsidR="00B26DD1">
        <w:t xml:space="preserve"> </w:t>
      </w:r>
      <w:r w:rsidRPr="00C4782F">
        <w:t>begins</w:t>
      </w:r>
      <w:r w:rsidR="00B26DD1">
        <w:t xml:space="preserve"> </w:t>
      </w:r>
      <w:r w:rsidRPr="00C4782F">
        <w:t>executing</w:t>
      </w:r>
      <w:r w:rsidR="00B26DD1">
        <w:t xml:space="preserve"> </w:t>
      </w:r>
      <w:r w:rsidRPr="00C4782F">
        <w:t>within</w:t>
      </w:r>
      <w:r w:rsidR="00B26DD1">
        <w:t xml:space="preserve"> </w:t>
      </w:r>
      <w:r w:rsidRPr="00C4782F">
        <w:t>the</w:t>
      </w:r>
      <w:r w:rsidR="00B26DD1">
        <w:t xml:space="preserve"> </w:t>
      </w:r>
      <w:r w:rsidRPr="00C4782F">
        <w:t>body</w:t>
      </w:r>
      <w:r w:rsidR="00B26DD1">
        <w:t xml:space="preserve"> </w:t>
      </w:r>
      <w:r w:rsidRPr="00C4782F">
        <w:t>of</w:t>
      </w:r>
      <w:r w:rsidR="00B26DD1">
        <w:t xml:space="preserve"> </w:t>
      </w:r>
      <w:r w:rsidRPr="00C4782F">
        <w:t>the</w:t>
      </w:r>
      <w:r w:rsidR="00B26DD1">
        <w:t xml:space="preserve"> </w:t>
      </w:r>
      <w:r w:rsidRPr="009C65D4">
        <w:rPr>
          <w:rStyle w:val="CITchapbm"/>
        </w:rPr>
        <w:t>Task</w:t>
      </w:r>
      <w:r w:rsidR="00B26DD1">
        <w:t xml:space="preserve"> </w:t>
      </w:r>
      <w:r w:rsidRPr="00C4782F">
        <w:t>delegate.</w:t>
      </w:r>
      <w:r w:rsidR="00B26DD1">
        <w:t xml:space="preserve"> </w:t>
      </w:r>
      <w:r w:rsidRPr="00C4782F">
        <w:t>In</w:t>
      </w:r>
      <w:r w:rsidR="00B26DD1">
        <w:t xml:space="preserve"> </w:t>
      </w:r>
      <w:r w:rsidRPr="00C4782F">
        <w:t>other</w:t>
      </w:r>
      <w:r w:rsidR="00B26DD1">
        <w:t xml:space="preserve"> </w:t>
      </w:r>
      <w:r w:rsidRPr="00C4782F">
        <w:t>words,</w:t>
      </w:r>
      <w:r w:rsidR="00B26DD1">
        <w:t xml:space="preserve"> </w:t>
      </w:r>
      <w:r w:rsidRPr="00C4782F">
        <w:t>what</w:t>
      </w:r>
      <w:r w:rsidR="00B26DD1">
        <w:t xml:space="preserve"> </w:t>
      </w:r>
      <w:r w:rsidRPr="00C4782F">
        <w:t>happens</w:t>
      </w:r>
      <w:r w:rsidR="00B26DD1">
        <w:t xml:space="preserve"> </w:t>
      </w:r>
      <w:r w:rsidRPr="00C4782F">
        <w:t>next</w:t>
      </w:r>
      <w:r w:rsidR="00B26DD1">
        <w:t xml:space="preserve"> </w:t>
      </w:r>
      <w:r w:rsidRPr="00C4782F">
        <w:t>when</w:t>
      </w:r>
      <w:r w:rsidR="00B26DD1">
        <w:t xml:space="preserve"> </w:t>
      </w:r>
      <w:r w:rsidRPr="00C4782F">
        <w:t>asynchrony</w:t>
      </w:r>
      <w:r w:rsidR="00B26DD1">
        <w:t xml:space="preserve"> </w:t>
      </w:r>
      <w:r w:rsidRPr="00C4782F">
        <w:t>is</w:t>
      </w:r>
      <w:r w:rsidR="00B26DD1">
        <w:t xml:space="preserve"> </w:t>
      </w:r>
      <w:r w:rsidRPr="00C4782F">
        <w:t>involved</w:t>
      </w:r>
      <w:r w:rsidR="00B26DD1">
        <w:t xml:space="preserve"> </w:t>
      </w:r>
      <w:r w:rsidRPr="00C4782F">
        <w:t>is</w:t>
      </w:r>
      <w:r w:rsidR="00B26DD1">
        <w:t xml:space="preserve"> </w:t>
      </w:r>
      <w:r w:rsidRPr="00C4782F">
        <w:t>multidimensional.</w:t>
      </w:r>
      <w:r w:rsidR="00B26DD1">
        <w:t xml:space="preserve"> </w:t>
      </w:r>
      <w:r w:rsidRPr="00C4782F">
        <w:t>Unlike</w:t>
      </w:r>
      <w:r w:rsidR="00B26DD1">
        <w:t xml:space="preserve"> </w:t>
      </w:r>
      <w:r w:rsidRPr="00C4782F">
        <w:t>with</w:t>
      </w:r>
      <w:r w:rsidR="00B26DD1">
        <w:t xml:space="preserve"> </w:t>
      </w:r>
      <w:r w:rsidRPr="00C4782F">
        <w:t>exceptions</w:t>
      </w:r>
      <w:r w:rsidR="00B26DD1">
        <w:t xml:space="preserve"> </w:t>
      </w:r>
      <w:r w:rsidRPr="00C4782F">
        <w:t>where</w:t>
      </w:r>
      <w:r w:rsidR="00B26DD1">
        <w:t xml:space="preserve"> </w:t>
      </w:r>
      <w:r w:rsidRPr="00C4782F">
        <w:t>the</w:t>
      </w:r>
      <w:r w:rsidR="00B26DD1">
        <w:t xml:space="preserve"> </w:t>
      </w:r>
      <w:r w:rsidRPr="00C4782F">
        <w:t>continuation</w:t>
      </w:r>
      <w:r w:rsidR="00B26DD1">
        <w:t xml:space="preserve"> </w:t>
      </w:r>
      <w:r w:rsidRPr="00C4782F">
        <w:t>is</w:t>
      </w:r>
      <w:r w:rsidR="00B26DD1">
        <w:t xml:space="preserve"> </w:t>
      </w:r>
      <w:r w:rsidRPr="00C4782F">
        <w:t>just</w:t>
      </w:r>
      <w:r w:rsidR="00B26DD1">
        <w:t xml:space="preserve"> </w:t>
      </w:r>
      <w:r w:rsidRPr="00C4782F">
        <w:t>a</w:t>
      </w:r>
      <w:r w:rsidR="00B26DD1">
        <w:t xml:space="preserve"> </w:t>
      </w:r>
      <w:r w:rsidRPr="00C4782F">
        <w:t>different</w:t>
      </w:r>
      <w:r w:rsidR="00B26DD1">
        <w:t xml:space="preserve"> </w:t>
      </w:r>
      <w:r w:rsidRPr="00C4782F">
        <w:t>path,</w:t>
      </w:r>
      <w:r w:rsidR="00B26DD1">
        <w:t xml:space="preserve"> </w:t>
      </w:r>
      <w:r w:rsidRPr="00C4782F">
        <w:t>with</w:t>
      </w:r>
      <w:r w:rsidR="00B26DD1">
        <w:t xml:space="preserve"> </w:t>
      </w:r>
      <w:r w:rsidRPr="00C4782F">
        <w:t>asynchrony</w:t>
      </w:r>
      <w:r w:rsidR="00B26DD1">
        <w:t xml:space="preserve"> </w:t>
      </w:r>
      <w:r w:rsidRPr="00C4782F">
        <w:t>continuation</w:t>
      </w:r>
      <w:r w:rsidR="00B26DD1">
        <w:t xml:space="preserve"> </w:t>
      </w:r>
      <w:r w:rsidRPr="00C4782F">
        <w:t>is</w:t>
      </w:r>
      <w:r w:rsidR="00B26DD1">
        <w:t xml:space="preserve"> </w:t>
      </w:r>
      <w:r w:rsidRPr="00C4782F">
        <w:t>an</w:t>
      </w:r>
      <w:r w:rsidR="00B26DD1">
        <w:t xml:space="preserve"> </w:t>
      </w:r>
      <w:r w:rsidRPr="00C4782F">
        <w:t>additional,</w:t>
      </w:r>
      <w:r w:rsidR="00B26DD1">
        <w:t xml:space="preserve"> </w:t>
      </w:r>
      <w:r w:rsidRPr="00C4782F">
        <w:t>parallel</w:t>
      </w:r>
      <w:r w:rsidR="00B26DD1">
        <w:t xml:space="preserve"> </w:t>
      </w:r>
      <w:r w:rsidRPr="00C4782F">
        <w:t>path.</w:t>
      </w:r>
    </w:p>
    <w:p w14:paraId="39200B7C" w14:textId="06CD35F3" w:rsidR="00E73B39" w:rsidRPr="00C4782F" w:rsidRDefault="00FA3D78" w:rsidP="005E24E0">
      <w:pPr>
        <w:pStyle w:val="CHAPBM"/>
      </w:pPr>
      <w:r w:rsidRPr="00C4782F">
        <w:t>Asynchronous</w:t>
      </w:r>
      <w:r w:rsidR="00B26DD1">
        <w:t xml:space="preserve"> </w:t>
      </w:r>
      <w:r w:rsidRPr="00C4782F">
        <w:t>tasks</w:t>
      </w:r>
      <w:r w:rsidR="00B26DD1">
        <w:t xml:space="preserve"> </w:t>
      </w:r>
      <w:r w:rsidRPr="00C4782F">
        <w:t>also</w:t>
      </w:r>
      <w:r w:rsidR="00B26DD1">
        <w:t xml:space="preserve"> </w:t>
      </w:r>
      <w:r w:rsidRPr="00C4782F">
        <w:t>allow</w:t>
      </w:r>
      <w:r w:rsidR="00B26DD1">
        <w:t xml:space="preserve"> </w:t>
      </w:r>
      <w:r w:rsidRPr="00C4782F">
        <w:t>composition</w:t>
      </w:r>
      <w:r w:rsidR="00B26DD1">
        <w:t xml:space="preserve"> </w:t>
      </w:r>
      <w:r w:rsidRPr="00C4782F">
        <w:t>of</w:t>
      </w:r>
      <w:r w:rsidR="00B26DD1">
        <w:t xml:space="preserve"> </w:t>
      </w:r>
      <w:r w:rsidRPr="00C4782F">
        <w:t>larger</w:t>
      </w:r>
      <w:r w:rsidR="00B26DD1">
        <w:t xml:space="preserve"> </w:t>
      </w:r>
      <w:r w:rsidRPr="00C4782F">
        <w:t>tasks</w:t>
      </w:r>
      <w:r w:rsidR="00B26DD1">
        <w:t xml:space="preserve"> </w:t>
      </w:r>
      <w:r w:rsidRPr="00C4782F">
        <w:t>out</w:t>
      </w:r>
      <w:r w:rsidR="00B26DD1">
        <w:t xml:space="preserve"> </w:t>
      </w:r>
      <w:r w:rsidRPr="00C4782F">
        <w:t>of</w:t>
      </w:r>
      <w:r w:rsidR="00B26DD1">
        <w:t xml:space="preserve"> </w:t>
      </w:r>
      <w:r w:rsidRPr="00C4782F">
        <w:t>smaller</w:t>
      </w:r>
      <w:r w:rsidR="00B26DD1">
        <w:t xml:space="preserve"> </w:t>
      </w:r>
      <w:r w:rsidRPr="00C4782F">
        <w:t>tasks</w:t>
      </w:r>
      <w:r w:rsidR="00B26DD1">
        <w:t xml:space="preserve"> </w:t>
      </w:r>
      <w:r w:rsidRPr="00C4782F">
        <w:t>by</w:t>
      </w:r>
      <w:r w:rsidR="00B26DD1">
        <w:t xml:space="preserve"> </w:t>
      </w:r>
      <w:r w:rsidRPr="00C4782F">
        <w:t>describing</w:t>
      </w:r>
      <w:r w:rsidR="00B26DD1">
        <w:t xml:space="preserve"> </w:t>
      </w:r>
      <w:r w:rsidRPr="00C4782F">
        <w:t>asynchronous</w:t>
      </w:r>
      <w:r w:rsidR="00B26DD1">
        <w:t xml:space="preserve"> </w:t>
      </w:r>
      <w:r w:rsidRPr="00C4782F">
        <w:t>continuations.</w:t>
      </w:r>
      <w:r w:rsidR="00B26DD1">
        <w:t xml:space="preserve"> </w:t>
      </w:r>
      <w:r w:rsidRPr="00C4782F">
        <w:t>Just</w:t>
      </w:r>
      <w:r w:rsidR="00B26DD1">
        <w:t xml:space="preserve"> </w:t>
      </w:r>
      <w:r w:rsidRPr="00C4782F">
        <w:t>as</w:t>
      </w:r>
      <w:r w:rsidR="00B26DD1">
        <w:t xml:space="preserve"> </w:t>
      </w:r>
      <w:r w:rsidRPr="00C4782F">
        <w:t>with</w:t>
      </w:r>
      <w:r w:rsidR="00B26DD1">
        <w:t xml:space="preserve"> </w:t>
      </w:r>
      <w:r w:rsidRPr="00C4782F">
        <w:t>regular</w:t>
      </w:r>
      <w:r w:rsidR="00B26DD1">
        <w:t xml:space="preserve"> </w:t>
      </w:r>
      <w:r w:rsidRPr="00C4782F">
        <w:t>control</w:t>
      </w:r>
      <w:r w:rsidR="00B26DD1">
        <w:t xml:space="preserve"> </w:t>
      </w:r>
      <w:r w:rsidRPr="00C4782F">
        <w:t>flow,</w:t>
      </w:r>
      <w:r w:rsidR="00B26DD1">
        <w:t xml:space="preserve"> </w:t>
      </w:r>
      <w:r w:rsidRPr="00C4782F">
        <w:t>a</w:t>
      </w:r>
      <w:r w:rsidR="00B26DD1">
        <w:t xml:space="preserve"> </w:t>
      </w:r>
      <w:r w:rsidRPr="00C4782F">
        <w:t>task</w:t>
      </w:r>
      <w:r w:rsidR="00B26DD1">
        <w:t xml:space="preserve"> </w:t>
      </w:r>
      <w:r w:rsidRPr="00C4782F">
        <w:t>can</w:t>
      </w:r>
      <w:r w:rsidR="00B26DD1">
        <w:t xml:space="preserve"> </w:t>
      </w:r>
      <w:r w:rsidRPr="00C4782F">
        <w:t>have</w:t>
      </w:r>
      <w:r w:rsidR="00B26DD1">
        <w:t xml:space="preserve"> </w:t>
      </w:r>
      <w:r w:rsidRPr="00C4782F">
        <w:t>different</w:t>
      </w:r>
      <w:r w:rsidR="00B26DD1">
        <w:t xml:space="preserve"> </w:t>
      </w:r>
      <w:r w:rsidRPr="00C4782F">
        <w:t>continuations</w:t>
      </w:r>
      <w:r w:rsidR="00B26DD1">
        <w:t xml:space="preserve"> </w:t>
      </w:r>
      <w:r w:rsidRPr="00C4782F">
        <w:t>to</w:t>
      </w:r>
      <w:r w:rsidR="00B26DD1">
        <w:t xml:space="preserve"> </w:t>
      </w:r>
      <w:r w:rsidRPr="00C4782F">
        <w:t>handle</w:t>
      </w:r>
      <w:r w:rsidR="00B26DD1">
        <w:t xml:space="preserve"> </w:t>
      </w:r>
      <w:r w:rsidRPr="00C4782F">
        <w:t>error</w:t>
      </w:r>
      <w:r w:rsidR="00B26DD1">
        <w:t xml:space="preserve"> </w:t>
      </w:r>
      <w:r w:rsidRPr="00C4782F">
        <w:t>situations,</w:t>
      </w:r>
      <w:r w:rsidR="00B26DD1">
        <w:t xml:space="preserve"> </w:t>
      </w:r>
      <w:r w:rsidRPr="00C4782F">
        <w:t>and</w:t>
      </w:r>
      <w:r w:rsidR="00B26DD1">
        <w:t xml:space="preserve"> </w:t>
      </w:r>
      <w:r w:rsidRPr="00C4782F">
        <w:t>tasks</w:t>
      </w:r>
      <w:r w:rsidR="00B26DD1">
        <w:t xml:space="preserve"> </w:t>
      </w:r>
      <w:r w:rsidRPr="00C4782F">
        <w:t>can</w:t>
      </w:r>
      <w:r w:rsidR="00B26DD1">
        <w:t xml:space="preserve"> </w:t>
      </w:r>
      <w:r w:rsidRPr="00C4782F">
        <w:t>be</w:t>
      </w:r>
      <w:r w:rsidR="00B26DD1">
        <w:t xml:space="preserve"> </w:t>
      </w:r>
      <w:r w:rsidR="007B73EC">
        <w:t>melded</w:t>
      </w:r>
      <w:r w:rsidR="00B26DD1">
        <w:t xml:space="preserve"> </w:t>
      </w:r>
      <w:r w:rsidRPr="00C4782F">
        <w:t>together</w:t>
      </w:r>
      <w:r w:rsidR="00B26DD1">
        <w:t xml:space="preserve"> </w:t>
      </w:r>
      <w:r w:rsidRPr="00C4782F">
        <w:t>by</w:t>
      </w:r>
      <w:r w:rsidR="00B26DD1">
        <w:t xml:space="preserve"> </w:t>
      </w:r>
      <w:r w:rsidRPr="00C4782F">
        <w:t>manipulating</w:t>
      </w:r>
      <w:r w:rsidR="00B26DD1">
        <w:t xml:space="preserve"> </w:t>
      </w:r>
      <w:r w:rsidRPr="00C4782F">
        <w:t>their</w:t>
      </w:r>
      <w:r w:rsidR="00B26DD1">
        <w:t xml:space="preserve"> </w:t>
      </w:r>
      <w:r w:rsidRPr="00C4782F">
        <w:t>continuations.</w:t>
      </w:r>
      <w:r w:rsidR="00B26DD1">
        <w:t xml:space="preserve"> </w:t>
      </w:r>
      <w:r w:rsidRPr="00C4782F">
        <w:t>There</w:t>
      </w:r>
      <w:r w:rsidR="00B26DD1">
        <w:t xml:space="preserve"> </w:t>
      </w:r>
      <w:r w:rsidRPr="00C4782F">
        <w:t>are</w:t>
      </w:r>
      <w:r w:rsidR="00B26DD1">
        <w:t xml:space="preserve"> </w:t>
      </w:r>
      <w:r w:rsidRPr="00C4782F">
        <w:t>several</w:t>
      </w:r>
      <w:r w:rsidR="00B26DD1">
        <w:t xml:space="preserve"> </w:t>
      </w:r>
      <w:r w:rsidRPr="00C4782F">
        <w:t>techniques</w:t>
      </w:r>
      <w:r w:rsidR="00B26DD1">
        <w:t xml:space="preserve"> </w:t>
      </w:r>
      <w:r w:rsidRPr="00C4782F">
        <w:t>for</w:t>
      </w:r>
      <w:r w:rsidR="00B26DD1">
        <w:t xml:space="preserve"> </w:t>
      </w:r>
      <w:r w:rsidRPr="00C4782F">
        <w:t>doing</w:t>
      </w:r>
      <w:r w:rsidR="00B26DD1">
        <w:t xml:space="preserve"> </w:t>
      </w:r>
      <w:r w:rsidRPr="00C4782F">
        <w:t>so,</w:t>
      </w:r>
      <w:r w:rsidR="00B26DD1">
        <w:t xml:space="preserve"> </w:t>
      </w:r>
      <w:r w:rsidRPr="00C4782F">
        <w:t>the</w:t>
      </w:r>
      <w:r w:rsidR="00B26DD1">
        <w:t xml:space="preserve"> </w:t>
      </w:r>
      <w:r w:rsidRPr="00C4782F">
        <w:t>most</w:t>
      </w:r>
      <w:r w:rsidR="00B26DD1">
        <w:t xml:space="preserve"> </w:t>
      </w:r>
      <w:r w:rsidRPr="00C4782F">
        <w:t>explicit</w:t>
      </w:r>
      <w:r w:rsidR="00B26DD1">
        <w:t xml:space="preserve"> </w:t>
      </w:r>
      <w:r w:rsidRPr="00C4782F">
        <w:t>of</w:t>
      </w:r>
      <w:r w:rsidR="00B26DD1">
        <w:t xml:space="preserve"> </w:t>
      </w:r>
      <w:r w:rsidRPr="00C4782F">
        <w:t>which</w:t>
      </w:r>
      <w:r w:rsidR="00B26DD1">
        <w:t xml:space="preserve"> </w:t>
      </w:r>
      <w:r w:rsidRPr="00C4782F">
        <w:t>is</w:t>
      </w:r>
      <w:r w:rsidR="00B26DD1">
        <w:t xml:space="preserve"> </w:t>
      </w:r>
      <w:r w:rsidRPr="00C4782F">
        <w:t>the</w:t>
      </w:r>
      <w:r w:rsidR="00B26DD1">
        <w:t xml:space="preserve"> </w:t>
      </w:r>
      <w:proofErr w:type="spellStart"/>
      <w:r w:rsidRPr="009C65D4">
        <w:rPr>
          <w:rStyle w:val="CITchapbm"/>
        </w:rPr>
        <w:t>ContinueWith</w:t>
      </w:r>
      <w:proofErr w:type="spellEnd"/>
      <w:r w:rsidRPr="009C65D4">
        <w:rPr>
          <w:rStyle w:val="CITchapbm"/>
        </w:rPr>
        <w:t>()</w:t>
      </w:r>
      <w:r w:rsidR="00B26DD1">
        <w:t xml:space="preserve"> </w:t>
      </w:r>
      <w:r w:rsidRPr="00C4782F">
        <w:t>method</w:t>
      </w:r>
      <w:r w:rsidR="00B26DD1">
        <w:t xml:space="preserve"> </w:t>
      </w:r>
      <w:r w:rsidRPr="00C4782F">
        <w:t>(see</w:t>
      </w:r>
      <w:r w:rsidR="00B26DD1">
        <w:t xml:space="preserve"> </w:t>
      </w:r>
      <w:r w:rsidR="00A6283F">
        <w:t>Listing</w:t>
      </w:r>
      <w:r w:rsidR="00B26DD1">
        <w:t xml:space="preserve"> </w:t>
      </w:r>
      <w:r w:rsidR="00A6283F">
        <w:t>19.</w:t>
      </w:r>
      <w:ins w:id="584" w:author="Kevin" w:date="2020-04-03T21:45:00Z">
        <w:r w:rsidR="00304DFF">
          <w:t>3</w:t>
        </w:r>
      </w:ins>
      <w:del w:id="585" w:author="Kevin" w:date="2020-04-03T21:45:00Z">
        <w:r w:rsidR="00C7066B">
          <w:delText>5</w:delText>
        </w:r>
      </w:del>
      <w:r w:rsidR="00B26DD1">
        <w:t xml:space="preserve"> </w:t>
      </w:r>
      <w:r w:rsidRPr="00C4782F">
        <w:t>and</w:t>
      </w:r>
      <w:r w:rsidR="00B26DD1">
        <w:t xml:space="preserve"> </w:t>
      </w:r>
      <w:r w:rsidRPr="00C4782F">
        <w:t>its</w:t>
      </w:r>
      <w:r w:rsidR="00B26DD1">
        <w:t xml:space="preserve"> </w:t>
      </w:r>
      <w:r w:rsidRPr="00C4782F">
        <w:t>corresponding</w:t>
      </w:r>
      <w:r w:rsidR="00B26DD1">
        <w:t xml:space="preserve"> </w:t>
      </w:r>
      <w:r w:rsidRPr="00C4782F">
        <w:t>output,</w:t>
      </w:r>
      <w:r w:rsidR="00B26DD1">
        <w:t xml:space="preserve"> </w:t>
      </w:r>
      <w:r w:rsidR="00956515">
        <w:t>Output</w:t>
      </w:r>
      <w:r w:rsidR="00B26DD1">
        <w:t xml:space="preserve"> </w:t>
      </w:r>
      <w:r w:rsidR="00956515">
        <w:t>19.</w:t>
      </w:r>
      <w:ins w:id="586" w:author="Kevin" w:date="2020-04-03T21:45:00Z">
        <w:r w:rsidR="00304DFF">
          <w:t>1</w:t>
        </w:r>
      </w:ins>
      <w:del w:id="587" w:author="Kevin" w:date="2020-04-03T21:45:00Z">
        <w:r w:rsidR="00A35F04">
          <w:delText>2</w:delText>
        </w:r>
      </w:del>
      <w:r w:rsidRPr="00C4782F">
        <w:t>).</w:t>
      </w:r>
    </w:p>
    <w:p w14:paraId="1D657036" w14:textId="322DA2B9" w:rsidR="00E73B39" w:rsidRPr="00C4782F" w:rsidRDefault="00A6283F" w:rsidP="00A62980">
      <w:pPr>
        <w:pStyle w:val="CDTTTL"/>
      </w:pPr>
      <w:r w:rsidRPr="00D60C8C">
        <w:rPr>
          <w:rStyle w:val="CDTNUM"/>
        </w:rPr>
        <w:t>Listing</w:t>
      </w:r>
      <w:r w:rsidR="00B26DD1" w:rsidRPr="00D60C8C">
        <w:rPr>
          <w:rStyle w:val="CDTNUM"/>
        </w:rPr>
        <w:t xml:space="preserve"> </w:t>
      </w:r>
      <w:r w:rsidRPr="00D60C8C">
        <w:rPr>
          <w:rStyle w:val="CDTNUM"/>
        </w:rPr>
        <w:t>19.</w:t>
      </w:r>
      <w:ins w:id="588" w:author="Kevin" w:date="2020-04-03T21:45:00Z">
        <w:r w:rsidR="0057094E" w:rsidRPr="00D60C8C">
          <w:rPr>
            <w:rStyle w:val="CDTNUM"/>
          </w:rPr>
          <w:t>3</w:t>
        </w:r>
      </w:ins>
      <w:del w:id="589" w:author="Kevin" w:date="2020-04-03T21:45:00Z">
        <w:r w:rsidR="00C7066B" w:rsidRPr="00D60C8C">
          <w:rPr>
            <w:rStyle w:val="CDTNUM"/>
          </w:rPr>
          <w:delText>5</w:delText>
        </w:r>
      </w:del>
      <w:r w:rsidR="00B26DD1" w:rsidRPr="00D60C8C">
        <w:rPr>
          <w:rStyle w:val="CDTNUM"/>
        </w:rPr>
        <w:t>: </w:t>
      </w:r>
      <w:r w:rsidR="00FA3D78" w:rsidRPr="00C4782F">
        <w:t>Calling</w:t>
      </w:r>
      <w:r w:rsidR="00B26DD1">
        <w:t xml:space="preserve"> </w:t>
      </w:r>
      <w:proofErr w:type="spellStart"/>
      <w:r w:rsidR="00FA3D78" w:rsidRPr="005B7EDE">
        <w:rPr>
          <w:rStyle w:val="CITchapbm"/>
        </w:rPr>
        <w:t>Task.ContinueWith</w:t>
      </w:r>
      <w:proofErr w:type="spellEnd"/>
      <w:r w:rsidR="00FA3D78" w:rsidRPr="005B7EDE">
        <w:rPr>
          <w:rStyle w:val="CITchapbm"/>
        </w:rPr>
        <w:t>()</w:t>
      </w:r>
    </w:p>
    <w:p w14:paraId="578E8B20" w14:textId="0444F44F" w:rsidR="00E73B39" w:rsidRPr="00C4782F" w:rsidRDefault="00FA3D78" w:rsidP="00A62980">
      <w:pPr>
        <w:pStyle w:val="CDTFIRST"/>
      </w:pPr>
      <w:r w:rsidRPr="00C4782F">
        <w:rPr>
          <w:rStyle w:val="CPKeyword"/>
        </w:rPr>
        <w:t>using</w:t>
      </w:r>
      <w:r w:rsidR="00B26DD1">
        <w:t xml:space="preserve"> </w:t>
      </w:r>
      <w:proofErr w:type="gramStart"/>
      <w:r w:rsidRPr="00C4782F">
        <w:t>System;</w:t>
      </w:r>
      <w:proofErr w:type="gramEnd"/>
    </w:p>
    <w:p w14:paraId="127C3DB8" w14:textId="62E726DE" w:rsidR="00E73B39" w:rsidRPr="00C4782F" w:rsidRDefault="00FA3D78" w:rsidP="00FA13E8">
      <w:pPr>
        <w:pStyle w:val="CDTMID"/>
      </w:pPr>
      <w:r w:rsidRPr="00C4782F">
        <w:rPr>
          <w:rStyle w:val="CPKeyword"/>
        </w:rPr>
        <w:t>using</w:t>
      </w:r>
      <w:r w:rsidR="00B26DD1">
        <w:t xml:space="preserve"> </w:t>
      </w:r>
      <w:r w:rsidRPr="00C4782F">
        <w:t>System.Threading.</w:t>
      </w:r>
      <w:proofErr w:type="gramStart"/>
      <w:r w:rsidRPr="00C4782F">
        <w:t>Tasks;</w:t>
      </w:r>
      <w:proofErr w:type="gramEnd"/>
    </w:p>
    <w:p w14:paraId="43586F52" w14:textId="77777777" w:rsidR="00E73B39" w:rsidRPr="00C4782F" w:rsidRDefault="00E73B39" w:rsidP="00FA13E8">
      <w:pPr>
        <w:pStyle w:val="CDTMID"/>
      </w:pPr>
    </w:p>
    <w:p w14:paraId="32B36E76" w14:textId="2FA85E81" w:rsidR="00E73B39" w:rsidRPr="00C4782F" w:rsidRDefault="00FA3D78" w:rsidP="00FA13E8">
      <w:pPr>
        <w:pStyle w:val="CDTMID"/>
      </w:pPr>
      <w:r w:rsidRPr="00C4782F">
        <w:rPr>
          <w:rStyle w:val="CPKeyword"/>
        </w:rPr>
        <w:t>public</w:t>
      </w:r>
      <w:r w:rsidR="00B26DD1">
        <w:t xml:space="preserve"> </w:t>
      </w:r>
      <w:r w:rsidRPr="00C4782F">
        <w:rPr>
          <w:rStyle w:val="CPKeyword"/>
        </w:rPr>
        <w:t>class</w:t>
      </w:r>
      <w:r w:rsidR="00B26DD1">
        <w:t xml:space="preserve"> </w:t>
      </w:r>
      <w:r w:rsidRPr="00C4782F">
        <w:t>Program</w:t>
      </w:r>
    </w:p>
    <w:p w14:paraId="28A17E42" w14:textId="77777777" w:rsidR="00E73B39" w:rsidRPr="00C4782F" w:rsidRDefault="00FA3D78" w:rsidP="00FA13E8">
      <w:pPr>
        <w:pStyle w:val="CDTMID"/>
      </w:pPr>
      <w:r w:rsidRPr="00C4782F">
        <w:t>{</w:t>
      </w:r>
    </w:p>
    <w:p w14:paraId="56757833" w14:textId="1AD71DA1" w:rsidR="00E73B39" w:rsidRPr="00C4782F" w:rsidRDefault="00B26DD1" w:rsidP="00FA13E8">
      <w:pPr>
        <w:pStyle w:val="CDTMID"/>
      </w:pPr>
      <w:r>
        <w:t xml:space="preserve">  </w:t>
      </w:r>
      <w:r w:rsidR="00FA3D78" w:rsidRPr="00C4782F">
        <w:rPr>
          <w:rStyle w:val="CPKeyword"/>
        </w:rPr>
        <w:t>public</w:t>
      </w:r>
      <w:r>
        <w:t xml:space="preserve"> </w:t>
      </w:r>
      <w:r w:rsidR="00FA3D78" w:rsidRPr="00C4782F">
        <w:rPr>
          <w:rStyle w:val="CPKeyword"/>
        </w:rPr>
        <w:t>static</w:t>
      </w:r>
      <w:r>
        <w:t xml:space="preserve"> </w:t>
      </w:r>
      <w:r w:rsidR="00FA3D78" w:rsidRPr="00C4782F">
        <w:rPr>
          <w:rStyle w:val="CPKeyword"/>
        </w:rPr>
        <w:t>void</w:t>
      </w:r>
      <w:r>
        <w:t xml:space="preserve"> </w:t>
      </w:r>
      <w:r w:rsidR="00FA3D78" w:rsidRPr="00C4782F">
        <w:t>Main()</w:t>
      </w:r>
    </w:p>
    <w:p w14:paraId="73912EA4" w14:textId="798D4B1D" w:rsidR="00E73B39" w:rsidRPr="00C4782F" w:rsidRDefault="00B26DD1" w:rsidP="00FA13E8">
      <w:pPr>
        <w:pStyle w:val="CDTMID"/>
      </w:pPr>
      <w:r>
        <w:t xml:space="preserve">  </w:t>
      </w:r>
      <w:r w:rsidR="00FA3D78" w:rsidRPr="00C4782F">
        <w:t>{</w:t>
      </w:r>
    </w:p>
    <w:p w14:paraId="23B73BEC" w14:textId="3B145598" w:rsidR="00E73B39" w:rsidRPr="00C4782F" w:rsidRDefault="00B26DD1" w:rsidP="00FA13E8">
      <w:pPr>
        <w:pStyle w:val="CDTMID"/>
      </w:pPr>
      <w:r>
        <w:t xml:space="preserve">      </w:t>
      </w:r>
      <w:r w:rsidR="00FA3D78" w:rsidRPr="00C4782F">
        <w:t>Console.WriteLine(</w:t>
      </w:r>
      <w:r w:rsidR="00FA3D78" w:rsidRPr="00C4782F">
        <w:rPr>
          <w:rStyle w:val="Maroon"/>
        </w:rPr>
        <w:t>"Before"</w:t>
      </w:r>
      <w:proofErr w:type="gramStart"/>
      <w:r w:rsidR="00FA3D78" w:rsidRPr="00C4782F">
        <w:t>);</w:t>
      </w:r>
      <w:proofErr w:type="gramEnd"/>
    </w:p>
    <w:p w14:paraId="47828767" w14:textId="4F9BE8BB"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Use</w:t>
      </w:r>
      <w:r>
        <w:rPr>
          <w:rStyle w:val="CPComment"/>
        </w:rPr>
        <w:t xml:space="preserve"> </w:t>
      </w:r>
      <w:r w:rsidR="00FA3D78" w:rsidRPr="00C4782F">
        <w:rPr>
          <w:rStyle w:val="CPComment"/>
        </w:rPr>
        <w:t>Task.Factory.StartNew&lt;string&gt;()</w:t>
      </w:r>
      <w:r>
        <w:rPr>
          <w:rStyle w:val="CPComment"/>
        </w:rPr>
        <w:t xml:space="preserve"> </w:t>
      </w:r>
      <w:r w:rsidR="00FA3D78" w:rsidRPr="00C4782F">
        <w:rPr>
          <w:rStyle w:val="CPComment"/>
        </w:rPr>
        <w:t>for</w:t>
      </w:r>
    </w:p>
    <w:p w14:paraId="75915CDF" w14:textId="64885597"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TPL</w:t>
      </w:r>
      <w:r>
        <w:rPr>
          <w:rStyle w:val="CPComment"/>
        </w:rPr>
        <w:t xml:space="preserve"> </w:t>
      </w:r>
      <w:r w:rsidR="00FA3D78" w:rsidRPr="00C4782F">
        <w:rPr>
          <w:rStyle w:val="CPComment"/>
        </w:rPr>
        <w:t>prior</w:t>
      </w:r>
      <w:r>
        <w:rPr>
          <w:rStyle w:val="CPComment"/>
        </w:rPr>
        <w:t xml:space="preserve"> </w:t>
      </w:r>
      <w:r w:rsidR="00FA3D78" w:rsidRPr="00C4782F">
        <w:rPr>
          <w:rStyle w:val="CPComment"/>
        </w:rPr>
        <w:t>to</w:t>
      </w:r>
      <w:r>
        <w:rPr>
          <w:rStyle w:val="CPComment"/>
        </w:rPr>
        <w:t xml:space="preserve"> </w:t>
      </w:r>
      <w:r w:rsidR="00FA3D78" w:rsidRPr="00C4782F">
        <w:rPr>
          <w:rStyle w:val="CPComment"/>
        </w:rPr>
        <w:t>.NET</w:t>
      </w:r>
      <w:r>
        <w:rPr>
          <w:rStyle w:val="CPComment"/>
        </w:rPr>
        <w:t xml:space="preserve"> </w:t>
      </w:r>
      <w:r w:rsidR="00FA3D78" w:rsidRPr="00C4782F">
        <w:rPr>
          <w:rStyle w:val="CPComment"/>
        </w:rPr>
        <w:t>4.5</w:t>
      </w:r>
    </w:p>
    <w:p w14:paraId="64A4CAC6" w14:textId="66065D0C" w:rsidR="00E73B39" w:rsidRPr="00C4782F" w:rsidRDefault="00B26DD1" w:rsidP="00FA13E8">
      <w:pPr>
        <w:pStyle w:val="CDTMID"/>
      </w:pPr>
      <w:r>
        <w:t xml:space="preserve">      </w:t>
      </w:r>
      <w:r w:rsidR="00FA3D78" w:rsidRPr="00C4782F">
        <w:t>Task</w:t>
      </w:r>
      <w:r>
        <w:t xml:space="preserve"> </w:t>
      </w:r>
      <w:r w:rsidR="00FA3D78" w:rsidRPr="00C4782F">
        <w:t>taskA</w:t>
      </w:r>
      <w:r>
        <w:t xml:space="preserve"> </w:t>
      </w:r>
      <w:r w:rsidR="00FA3D78" w:rsidRPr="00C4782F">
        <w:t>=</w:t>
      </w:r>
    </w:p>
    <w:p w14:paraId="21040033" w14:textId="2E236817" w:rsidR="00E73B39" w:rsidRPr="00C4782F" w:rsidRDefault="00B26DD1" w:rsidP="00FA13E8">
      <w:pPr>
        <w:pStyle w:val="CDTMID"/>
      </w:pPr>
      <w:r>
        <w:t xml:space="preserve">          </w:t>
      </w:r>
      <w:r w:rsidR="00FA3D78" w:rsidRPr="00C4782F">
        <w:t>Task.Run(</w:t>
      </w:r>
      <w:r>
        <w:t xml:space="preserve"> </w:t>
      </w:r>
      <w:r w:rsidR="00FA3D78" w:rsidRPr="00C4782F">
        <w:t>()</w:t>
      </w:r>
      <w:r>
        <w:t xml:space="preserve"> </w:t>
      </w:r>
      <w:r w:rsidR="00FA3D78" w:rsidRPr="00C4782F">
        <w:t>=&gt;</w:t>
      </w:r>
    </w:p>
    <w:p w14:paraId="31885814" w14:textId="0150DA64" w:rsidR="00E73B39" w:rsidRPr="00C4782F" w:rsidRDefault="00B26DD1" w:rsidP="00FA13E8">
      <w:pPr>
        <w:pStyle w:val="CDTMID"/>
      </w:pPr>
      <w:r>
        <w:t xml:space="preserve">               </w:t>
      </w:r>
      <w:r w:rsidR="00FA3D78" w:rsidRPr="00C4782F">
        <w:t>Console.WriteLine(</w:t>
      </w:r>
      <w:r w:rsidR="00FA3D78" w:rsidRPr="00C4782F">
        <w:rPr>
          <w:rStyle w:val="Maroon"/>
        </w:rPr>
        <w:t>"Starting..."</w:t>
      </w:r>
      <w:r w:rsidR="00FA3D78" w:rsidRPr="00C4782F">
        <w:t>))</w:t>
      </w:r>
    </w:p>
    <w:p w14:paraId="56A7CFE8" w14:textId="5D550FEB" w:rsidR="00E73B39" w:rsidRPr="00C4782F" w:rsidRDefault="00B26DD1" w:rsidP="00FA13E8">
      <w:pPr>
        <w:pStyle w:val="CDTMID"/>
      </w:pPr>
      <w:r>
        <w:t xml:space="preserve">          </w:t>
      </w:r>
      <w:r w:rsidR="00FA3D78" w:rsidRPr="00C4782F">
        <w:t>.ContinueWith(antecedent</w:t>
      </w:r>
      <w:r>
        <w:t xml:space="preserve"> </w:t>
      </w:r>
      <w:r w:rsidR="00FA3D78" w:rsidRPr="00C4782F">
        <w:t>=&gt;</w:t>
      </w:r>
    </w:p>
    <w:p w14:paraId="7EDFCC8C" w14:textId="6FC52DE8" w:rsidR="00E73B39" w:rsidRPr="00C4782F" w:rsidRDefault="00B26DD1" w:rsidP="00FA13E8">
      <w:pPr>
        <w:pStyle w:val="CDTMID"/>
      </w:pPr>
      <w:r>
        <w:t xml:space="preserve">               </w:t>
      </w:r>
      <w:r w:rsidR="00FA3D78" w:rsidRPr="00C4782F">
        <w:t>Console.WriteLine(</w:t>
      </w:r>
      <w:r w:rsidR="00FA3D78" w:rsidRPr="00C4782F">
        <w:rPr>
          <w:rStyle w:val="Maroon"/>
        </w:rPr>
        <w:t>"Continuing</w:t>
      </w:r>
      <w:r>
        <w:rPr>
          <w:rStyle w:val="Maroon"/>
        </w:rPr>
        <w:t xml:space="preserve"> </w:t>
      </w:r>
      <w:r w:rsidR="00FA3D78" w:rsidRPr="00C4782F">
        <w:rPr>
          <w:rStyle w:val="Maroon"/>
        </w:rPr>
        <w:t>A..."</w:t>
      </w:r>
      <w:r w:rsidR="00FA3D78" w:rsidRPr="00C4782F">
        <w:t>)</w:t>
      </w:r>
      <w:proofErr w:type="gramStart"/>
      <w:r w:rsidR="00FA3D78" w:rsidRPr="00C4782F">
        <w:t>);</w:t>
      </w:r>
      <w:proofErr w:type="gramEnd"/>
    </w:p>
    <w:p w14:paraId="6AB70BD2" w14:textId="5FEE229A" w:rsidR="00E73B39" w:rsidRPr="00C4782F" w:rsidRDefault="00B26DD1" w:rsidP="00FA13E8">
      <w:pPr>
        <w:pStyle w:val="CDTMID"/>
      </w:pPr>
      <w:r>
        <w:t xml:space="preserve">      </w:t>
      </w:r>
      <w:r w:rsidR="00FA3D78" w:rsidRPr="00C4782F">
        <w:t>Task</w:t>
      </w:r>
      <w:r>
        <w:t xml:space="preserve"> </w:t>
      </w:r>
      <w:r w:rsidR="00FA3D78" w:rsidRPr="00C4782F">
        <w:t>taskB</w:t>
      </w:r>
      <w:r>
        <w:t xml:space="preserve"> </w:t>
      </w:r>
      <w:r w:rsidR="00FA3D78" w:rsidRPr="00C4782F">
        <w:t>=</w:t>
      </w:r>
      <w:r>
        <w:t xml:space="preserve"> </w:t>
      </w:r>
      <w:r w:rsidR="00FA3D78" w:rsidRPr="00C4782F">
        <w:t>taskA.ContinueWith(</w:t>
      </w:r>
      <w:r>
        <w:t xml:space="preserve"> </w:t>
      </w:r>
      <w:r w:rsidR="00FA3D78" w:rsidRPr="00C4782F">
        <w:t>antecedent</w:t>
      </w:r>
      <w:r>
        <w:t xml:space="preserve"> </w:t>
      </w:r>
      <w:r w:rsidR="00FA3D78" w:rsidRPr="00C4782F">
        <w:t>=&gt;</w:t>
      </w:r>
    </w:p>
    <w:p w14:paraId="0B4D65F6" w14:textId="55F71853" w:rsidR="00E73B39" w:rsidRPr="00C4782F" w:rsidRDefault="00B26DD1" w:rsidP="00FA13E8">
      <w:pPr>
        <w:pStyle w:val="CDTMID"/>
      </w:pPr>
      <w:r>
        <w:t xml:space="preserve">          </w:t>
      </w:r>
      <w:r w:rsidR="00FA3D78" w:rsidRPr="00C4782F">
        <w:t>Console.WriteLine(</w:t>
      </w:r>
      <w:r w:rsidR="00FA3D78" w:rsidRPr="00C4782F">
        <w:rPr>
          <w:rStyle w:val="Maroon"/>
        </w:rPr>
        <w:t>"Continuing</w:t>
      </w:r>
      <w:r>
        <w:rPr>
          <w:rStyle w:val="Maroon"/>
        </w:rPr>
        <w:t xml:space="preserve"> </w:t>
      </w:r>
      <w:r w:rsidR="00FA3D78" w:rsidRPr="00C4782F">
        <w:rPr>
          <w:rStyle w:val="Maroon"/>
        </w:rPr>
        <w:t>B..."</w:t>
      </w:r>
      <w:r w:rsidR="00FA3D78" w:rsidRPr="00C4782F">
        <w:t>)</w:t>
      </w:r>
      <w:proofErr w:type="gramStart"/>
      <w:r w:rsidR="00FA3D78" w:rsidRPr="00C4782F">
        <w:t>);</w:t>
      </w:r>
      <w:proofErr w:type="gramEnd"/>
    </w:p>
    <w:p w14:paraId="334D4CB5" w14:textId="1D322AAC" w:rsidR="00E73B39" w:rsidRPr="00C4782F" w:rsidRDefault="00B26DD1" w:rsidP="00FA13E8">
      <w:pPr>
        <w:pStyle w:val="CDTMID"/>
      </w:pPr>
      <w:r>
        <w:t xml:space="preserve">      </w:t>
      </w:r>
      <w:r w:rsidR="00FA3D78" w:rsidRPr="00C4782F">
        <w:t>Task</w:t>
      </w:r>
      <w:r>
        <w:t xml:space="preserve"> </w:t>
      </w:r>
      <w:r w:rsidR="00FA3D78" w:rsidRPr="00C4782F">
        <w:t>taskC</w:t>
      </w:r>
      <w:r>
        <w:t xml:space="preserve"> </w:t>
      </w:r>
      <w:r w:rsidR="00FA3D78" w:rsidRPr="00C4782F">
        <w:t>=</w:t>
      </w:r>
      <w:r>
        <w:t xml:space="preserve"> </w:t>
      </w:r>
      <w:r w:rsidR="00FA3D78" w:rsidRPr="00C4782F">
        <w:t>taskA.ContinueWith(</w:t>
      </w:r>
      <w:r>
        <w:t xml:space="preserve"> </w:t>
      </w:r>
      <w:r w:rsidR="00FA3D78" w:rsidRPr="00C4782F">
        <w:t>antecedent</w:t>
      </w:r>
      <w:r>
        <w:t xml:space="preserve"> </w:t>
      </w:r>
      <w:r w:rsidR="00FA3D78" w:rsidRPr="00C4782F">
        <w:t>=&gt;</w:t>
      </w:r>
    </w:p>
    <w:p w14:paraId="37849A64" w14:textId="236D5740" w:rsidR="00E73B39" w:rsidRPr="00C4782F" w:rsidRDefault="00B26DD1" w:rsidP="00FA13E8">
      <w:pPr>
        <w:pStyle w:val="CDTMID"/>
      </w:pPr>
      <w:r>
        <w:t xml:space="preserve">          </w:t>
      </w:r>
      <w:r w:rsidR="00FA3D78" w:rsidRPr="00C4782F">
        <w:t>Console.WriteLine(</w:t>
      </w:r>
      <w:r w:rsidR="00FA3D78" w:rsidRPr="00C4782F">
        <w:rPr>
          <w:rStyle w:val="Maroon"/>
        </w:rPr>
        <w:t>"Continuing</w:t>
      </w:r>
      <w:r>
        <w:rPr>
          <w:rStyle w:val="Maroon"/>
        </w:rPr>
        <w:t xml:space="preserve"> </w:t>
      </w:r>
      <w:r w:rsidR="00FA3D78" w:rsidRPr="00C4782F">
        <w:rPr>
          <w:rStyle w:val="Maroon"/>
        </w:rPr>
        <w:t>C..."</w:t>
      </w:r>
      <w:r w:rsidR="00FA3D78" w:rsidRPr="00C4782F">
        <w:t>)</w:t>
      </w:r>
      <w:proofErr w:type="gramStart"/>
      <w:r w:rsidR="00FA3D78" w:rsidRPr="00C4782F">
        <w:t>);</w:t>
      </w:r>
      <w:proofErr w:type="gramEnd"/>
    </w:p>
    <w:p w14:paraId="7523B19C" w14:textId="49298208" w:rsidR="00E73B39" w:rsidRPr="00C4782F" w:rsidRDefault="00B26DD1" w:rsidP="00FA13E8">
      <w:pPr>
        <w:pStyle w:val="CDTMID"/>
      </w:pPr>
      <w:r>
        <w:t xml:space="preserve">      </w:t>
      </w:r>
      <w:r w:rsidR="00FA3D78" w:rsidRPr="00C4782F">
        <w:t>Task.WaitAll(taskB,</w:t>
      </w:r>
      <w:r>
        <w:t xml:space="preserve"> </w:t>
      </w:r>
      <w:r w:rsidR="00FA3D78" w:rsidRPr="00C4782F">
        <w:t>taskC</w:t>
      </w:r>
      <w:proofErr w:type="gramStart"/>
      <w:r w:rsidR="00FA3D78" w:rsidRPr="00C4782F">
        <w:t>);</w:t>
      </w:r>
      <w:proofErr w:type="gramEnd"/>
    </w:p>
    <w:p w14:paraId="7561B238" w14:textId="58220A42" w:rsidR="00E73B39" w:rsidRPr="00C4782F" w:rsidRDefault="00B26DD1" w:rsidP="00FA13E8">
      <w:pPr>
        <w:pStyle w:val="CDTMID"/>
      </w:pPr>
      <w:r>
        <w:t xml:space="preserve">      </w:t>
      </w:r>
      <w:r w:rsidR="00FA3D78" w:rsidRPr="00C4782F">
        <w:t>Console.WriteLine(</w:t>
      </w:r>
      <w:r w:rsidR="00FA3D78" w:rsidRPr="00C4782F">
        <w:rPr>
          <w:rStyle w:val="Maroon"/>
        </w:rPr>
        <w:t>"Finished!"</w:t>
      </w:r>
      <w:proofErr w:type="gramStart"/>
      <w:r w:rsidR="00FA3D78" w:rsidRPr="00C4782F">
        <w:t>);</w:t>
      </w:r>
      <w:proofErr w:type="gramEnd"/>
    </w:p>
    <w:p w14:paraId="3FFEF49F" w14:textId="3F6E190B" w:rsidR="00E73B39" w:rsidRPr="00C4782F" w:rsidRDefault="00B26DD1" w:rsidP="00FA13E8">
      <w:pPr>
        <w:pStyle w:val="CDTMID"/>
      </w:pPr>
      <w:r>
        <w:t xml:space="preserve">  </w:t>
      </w:r>
      <w:r w:rsidR="00FA3D78" w:rsidRPr="00C4782F">
        <w:t>}</w:t>
      </w:r>
    </w:p>
    <w:p w14:paraId="32FB4F5B" w14:textId="77777777" w:rsidR="00E73B39" w:rsidRPr="00C4782F" w:rsidRDefault="00FA3D78" w:rsidP="00FA13E8">
      <w:pPr>
        <w:pStyle w:val="CDTLAST"/>
      </w:pPr>
      <w:r w:rsidRPr="00C4782F">
        <w:t>}</w:t>
      </w:r>
    </w:p>
    <w:p w14:paraId="4886F8B7" w14:textId="578A9CF9" w:rsidR="00E73B39" w:rsidRPr="00C4782F" w:rsidRDefault="00E73B39" w:rsidP="006746BD">
      <w:pPr>
        <w:pStyle w:val="spac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B3316D" w14:paraId="6AAB30F5" w14:textId="77777777" w:rsidTr="00B4446D">
        <w:tc>
          <w:tcPr>
            <w:tcW w:w="7010" w:type="dxa"/>
            <w:shd w:val="clear" w:color="auto" w:fill="auto"/>
          </w:tcPr>
          <w:p w14:paraId="5D358E91" w14:textId="1A0F95F1" w:rsidR="00B3316D" w:rsidRPr="00336E94" w:rsidRDefault="00B3316D" w:rsidP="00B4446D">
            <w:pPr>
              <w:pStyle w:val="OUTPUTTTLNUM"/>
              <w:rPr>
                <w:rFonts w:hint="eastAsia"/>
              </w:rPr>
            </w:pPr>
            <w:r>
              <w:t>Output 19.</w:t>
            </w:r>
            <w:ins w:id="590" w:author="Kevin" w:date="2020-04-03T21:45:00Z">
              <w:r>
                <w:t>1</w:t>
              </w:r>
            </w:ins>
            <w:del w:id="591" w:author="Kevin" w:date="2020-04-03T21:45:00Z">
              <w:r>
                <w:delText>2</w:delText>
              </w:r>
            </w:del>
          </w:p>
        </w:tc>
      </w:tr>
      <w:tr w:rsidR="00B3316D" w14:paraId="40B57A33" w14:textId="77777777" w:rsidTr="00B4446D">
        <w:tc>
          <w:tcPr>
            <w:tcW w:w="7010" w:type="dxa"/>
            <w:shd w:val="clear" w:color="auto" w:fill="E6E6E6"/>
            <w:tcMar>
              <w:left w:w="115" w:type="dxa"/>
            </w:tcMar>
          </w:tcPr>
          <w:p w14:paraId="407B3C32" w14:textId="77777777" w:rsidR="00E276A4" w:rsidRPr="00C4782F" w:rsidRDefault="00E276A4" w:rsidP="00E276A4">
            <w:pPr>
              <w:pStyle w:val="OUTPUTFIRST"/>
            </w:pPr>
            <w:r w:rsidRPr="00C4782F">
              <w:t>Before</w:t>
            </w:r>
          </w:p>
          <w:p w14:paraId="52C11FA8" w14:textId="77777777" w:rsidR="00E276A4" w:rsidRPr="00C4782F" w:rsidRDefault="00E276A4" w:rsidP="00E276A4">
            <w:pPr>
              <w:pStyle w:val="OUTPUTMID"/>
            </w:pPr>
            <w:r w:rsidRPr="00C4782F">
              <w:t>Starting...</w:t>
            </w:r>
          </w:p>
          <w:p w14:paraId="55E85389" w14:textId="77777777" w:rsidR="00E276A4" w:rsidRPr="00C4782F" w:rsidRDefault="00E276A4" w:rsidP="00E276A4">
            <w:pPr>
              <w:pStyle w:val="OUTPUTMID"/>
            </w:pPr>
            <w:r w:rsidRPr="00C4782F">
              <w:t>Continuing</w:t>
            </w:r>
            <w:r>
              <w:t xml:space="preserve"> </w:t>
            </w:r>
            <w:r w:rsidRPr="00C4782F">
              <w:t>A...</w:t>
            </w:r>
          </w:p>
          <w:p w14:paraId="4CD99100" w14:textId="77777777" w:rsidR="00E276A4" w:rsidRPr="00C4782F" w:rsidRDefault="00E276A4" w:rsidP="00E276A4">
            <w:pPr>
              <w:pStyle w:val="OUTPUTMID"/>
            </w:pPr>
            <w:r w:rsidRPr="00C4782F">
              <w:t>Continuing</w:t>
            </w:r>
            <w:r>
              <w:t xml:space="preserve"> </w:t>
            </w:r>
            <w:r w:rsidRPr="00C4782F">
              <w:t>C...</w:t>
            </w:r>
          </w:p>
          <w:p w14:paraId="519C8BDC" w14:textId="77777777" w:rsidR="00E276A4" w:rsidRPr="00C4782F" w:rsidRDefault="00E276A4" w:rsidP="00E276A4">
            <w:pPr>
              <w:pStyle w:val="OUTPUTMID"/>
            </w:pPr>
            <w:r w:rsidRPr="00C4782F">
              <w:t>Continuing</w:t>
            </w:r>
            <w:r>
              <w:t xml:space="preserve"> </w:t>
            </w:r>
            <w:r w:rsidRPr="00C4782F">
              <w:t>B...</w:t>
            </w:r>
          </w:p>
          <w:p w14:paraId="7B2B219D" w14:textId="7DAE4F1C" w:rsidR="00B3316D" w:rsidRDefault="00E276A4" w:rsidP="00E276A4">
            <w:pPr>
              <w:pStyle w:val="OUTPUTLAST"/>
              <w:rPr>
                <w:rStyle w:val="E1"/>
              </w:rPr>
            </w:pPr>
            <w:r w:rsidRPr="00C4782F">
              <w:t>Finished!</w:t>
            </w:r>
          </w:p>
        </w:tc>
      </w:tr>
    </w:tbl>
    <w:p w14:paraId="63660E0A" w14:textId="77777777" w:rsidR="00B3316D" w:rsidRDefault="00B3316D" w:rsidP="006746BD">
      <w:pPr>
        <w:pStyle w:val="spacer"/>
      </w:pPr>
    </w:p>
    <w:p w14:paraId="7D005B3E" w14:textId="231B24F8" w:rsidR="0073083B" w:rsidRDefault="00FA3D78" w:rsidP="005E24E0">
      <w:pPr>
        <w:pStyle w:val="CHAPBM"/>
      </w:pPr>
      <w:r w:rsidRPr="00C4782F">
        <w:t>The</w:t>
      </w:r>
      <w:r w:rsidR="00B26DD1">
        <w:t xml:space="preserve"> </w:t>
      </w:r>
      <w:proofErr w:type="spellStart"/>
      <w:r w:rsidRPr="009C65D4">
        <w:rPr>
          <w:rStyle w:val="CITchapbm"/>
        </w:rPr>
        <w:t>ContinueWith</w:t>
      </w:r>
      <w:proofErr w:type="spellEnd"/>
      <w:r w:rsidRPr="009C65D4">
        <w:rPr>
          <w:rStyle w:val="CITchapbm"/>
        </w:rPr>
        <w:t>()</w:t>
      </w:r>
      <w:r w:rsidR="00B26DD1">
        <w:t xml:space="preserve"> </w:t>
      </w:r>
      <w:r w:rsidRPr="00C4782F">
        <w:t>method</w:t>
      </w:r>
      <w:r w:rsidR="00B26DD1">
        <w:t xml:space="preserve"> </w:t>
      </w:r>
      <w:r w:rsidRPr="00C4782F">
        <w:t>enables</w:t>
      </w:r>
      <w:r w:rsidR="00B26DD1">
        <w:t xml:space="preserve"> </w:t>
      </w:r>
      <w:r w:rsidRPr="00C4782F">
        <w:t>“chaining”</w:t>
      </w:r>
      <w:r w:rsidR="00B26DD1">
        <w:t xml:space="preserve"> </w:t>
      </w:r>
      <w:r w:rsidRPr="00C4782F">
        <w:t>two</w:t>
      </w:r>
      <w:r w:rsidR="00B26DD1">
        <w:t xml:space="preserve"> </w:t>
      </w:r>
      <w:r w:rsidRPr="00C4782F">
        <w:t>tasks</w:t>
      </w:r>
      <w:r w:rsidR="00B26DD1">
        <w:t xml:space="preserve"> </w:t>
      </w:r>
      <w:r w:rsidRPr="00C4782F">
        <w:t>together,</w:t>
      </w:r>
      <w:r w:rsidR="00B26DD1">
        <w:t xml:space="preserve"> </w:t>
      </w:r>
      <w:r w:rsidRPr="00C4782F">
        <w:t>such</w:t>
      </w:r>
      <w:r w:rsidR="00B26DD1">
        <w:t xml:space="preserve"> </w:t>
      </w:r>
      <w:r w:rsidRPr="00C4782F">
        <w:t>that</w:t>
      </w:r>
      <w:r w:rsidR="00B26DD1">
        <w:t xml:space="preserve"> </w:t>
      </w:r>
      <w:r w:rsidRPr="00C4782F">
        <w:t>when</w:t>
      </w:r>
      <w:r w:rsidR="00B26DD1">
        <w:t xml:space="preserve"> </w:t>
      </w:r>
      <w:r w:rsidRPr="00C4782F">
        <w:t>the</w:t>
      </w:r>
      <w:r w:rsidR="00B26DD1">
        <w:t xml:space="preserve"> </w:t>
      </w:r>
      <w:r w:rsidRPr="00C4782F">
        <w:t>predecessor</w:t>
      </w:r>
      <w:r w:rsidR="00B26DD1">
        <w:t xml:space="preserve"> </w:t>
      </w:r>
      <w:r w:rsidRPr="00C4782F">
        <w:t>task—the</w:t>
      </w:r>
      <w:r w:rsidR="00B26DD1">
        <w:t xml:space="preserve"> </w:t>
      </w:r>
      <w:r w:rsidRPr="00A70784">
        <w:rPr>
          <w:rStyle w:val="BOLD"/>
        </w:rPr>
        <w:t>antecedent</w:t>
      </w:r>
      <w:r w:rsidR="00B26DD1" w:rsidRPr="00A70784">
        <w:rPr>
          <w:rStyle w:val="BOLD"/>
        </w:rPr>
        <w:t xml:space="preserve"> </w:t>
      </w:r>
      <w:r w:rsidRPr="00A70784">
        <w:rPr>
          <w:rStyle w:val="BOLD"/>
        </w:rPr>
        <w:t>task</w:t>
      </w:r>
      <w:r w:rsidRPr="00C4782F">
        <w:t>—completes,</w:t>
      </w:r>
      <w:r w:rsidR="00B26DD1">
        <w:t xml:space="preserve"> </w:t>
      </w:r>
      <w:r w:rsidRPr="00C4782F">
        <w:t>the</w:t>
      </w:r>
      <w:r w:rsidR="00B26DD1">
        <w:t xml:space="preserve"> </w:t>
      </w:r>
      <w:r w:rsidRPr="00C4782F">
        <w:t>second</w:t>
      </w:r>
      <w:r w:rsidR="00B26DD1">
        <w:t xml:space="preserve"> </w:t>
      </w:r>
      <w:r w:rsidRPr="00C4782F">
        <w:t>task—the</w:t>
      </w:r>
      <w:r w:rsidR="00B26DD1">
        <w:t xml:space="preserve"> </w:t>
      </w:r>
      <w:r w:rsidRPr="00A70784">
        <w:rPr>
          <w:rStyle w:val="BOLD"/>
        </w:rPr>
        <w:t>continuation</w:t>
      </w:r>
      <w:r w:rsidR="00B26DD1" w:rsidRPr="00A70784">
        <w:rPr>
          <w:rStyle w:val="BOLD"/>
        </w:rPr>
        <w:t xml:space="preserve"> </w:t>
      </w:r>
      <w:r w:rsidRPr="00A70784">
        <w:rPr>
          <w:rStyle w:val="BOLD"/>
        </w:rPr>
        <w:t>task</w:t>
      </w:r>
      <w:r w:rsidRPr="00C4782F">
        <w:t>—is</w:t>
      </w:r>
      <w:r w:rsidR="00B26DD1">
        <w:t xml:space="preserve"> </w:t>
      </w:r>
      <w:r w:rsidRPr="00C4782F">
        <w:t>automatically</w:t>
      </w:r>
      <w:r w:rsidR="00B26DD1">
        <w:t xml:space="preserve"> </w:t>
      </w:r>
      <w:r w:rsidRPr="00C4782F">
        <w:t>started</w:t>
      </w:r>
      <w:r w:rsidR="00B26DD1">
        <w:t xml:space="preserve"> </w:t>
      </w:r>
      <w:r w:rsidRPr="00C4782F">
        <w:t>asynchronously.</w:t>
      </w:r>
      <w:r w:rsidR="00B26DD1">
        <w:t xml:space="preserve"> </w:t>
      </w:r>
      <w:r w:rsidRPr="00C4782F">
        <w:t>In</w:t>
      </w:r>
      <w:r w:rsidR="00B26DD1">
        <w:t xml:space="preserve"> </w:t>
      </w:r>
      <w:r w:rsidR="00A6283F">
        <w:t>Listing</w:t>
      </w:r>
      <w:r w:rsidR="00B26DD1">
        <w:t xml:space="preserve"> </w:t>
      </w:r>
      <w:r w:rsidR="00A6283F">
        <w:t>19.</w:t>
      </w:r>
      <w:r w:rsidR="00C7066B">
        <w:t>5</w:t>
      </w:r>
      <w:r w:rsidRPr="00C4782F">
        <w:t>,</w:t>
      </w:r>
      <w:r w:rsidR="00B26DD1">
        <w:t xml:space="preserve"> </w:t>
      </w:r>
      <w:r w:rsidRPr="00C4782F">
        <w:t>for</w:t>
      </w:r>
      <w:r w:rsidR="00B26DD1">
        <w:t xml:space="preserve"> </w:t>
      </w:r>
      <w:r w:rsidRPr="00C4782F">
        <w:t>example,</w:t>
      </w:r>
      <w:r w:rsidR="00B26DD1">
        <w:t xml:space="preserve"> </w:t>
      </w:r>
      <w:proofErr w:type="spellStart"/>
      <w:r w:rsidRPr="009C65D4">
        <w:rPr>
          <w:rStyle w:val="CITchapbm"/>
        </w:rPr>
        <w:t>Console.WriteLine</w:t>
      </w:r>
      <w:proofErr w:type="spellEnd"/>
      <w:r w:rsidRPr="009C65D4">
        <w:rPr>
          <w:rStyle w:val="CITchapbm"/>
        </w:rPr>
        <w:t>("Starting...")</w:t>
      </w:r>
      <w:r w:rsidR="00B26DD1">
        <w:t xml:space="preserve"> </w:t>
      </w:r>
      <w:r w:rsidRPr="00C4782F">
        <w:t>is</w:t>
      </w:r>
      <w:r w:rsidR="00B26DD1">
        <w:t xml:space="preserve"> </w:t>
      </w:r>
      <w:r w:rsidRPr="00C4782F">
        <w:t>the</w:t>
      </w:r>
      <w:r w:rsidR="00B26DD1">
        <w:t xml:space="preserve"> </w:t>
      </w:r>
      <w:r w:rsidRPr="00C4782F">
        <w:t>antecedent</w:t>
      </w:r>
      <w:r w:rsidR="00B26DD1">
        <w:t xml:space="preserve"> </w:t>
      </w:r>
      <w:r w:rsidRPr="00C4782F">
        <w:t>task</w:t>
      </w:r>
      <w:r w:rsidR="00B26DD1">
        <w:t xml:space="preserve"> </w:t>
      </w:r>
      <w:r w:rsidRPr="00C4782F">
        <w:t>body</w:t>
      </w:r>
      <w:r w:rsidR="00B26DD1">
        <w:t xml:space="preserve"> </w:t>
      </w:r>
      <w:r w:rsidRPr="00C4782F">
        <w:t>and</w:t>
      </w:r>
      <w:r w:rsidR="00B26DD1">
        <w:t xml:space="preserve"> </w:t>
      </w:r>
      <w:proofErr w:type="spellStart"/>
      <w:r w:rsidRPr="005B7EDE">
        <w:rPr>
          <w:rStyle w:val="CITchapbm"/>
        </w:rPr>
        <w:t>Console.WriteLine</w:t>
      </w:r>
      <w:proofErr w:type="spellEnd"/>
      <w:r w:rsidRPr="005B7EDE">
        <w:rPr>
          <w:rStyle w:val="CITchapbm"/>
        </w:rPr>
        <w:t>("Continuing</w:t>
      </w:r>
      <w:r w:rsidR="00B26DD1" w:rsidRPr="005B7EDE">
        <w:rPr>
          <w:rStyle w:val="CITchapbm"/>
        </w:rPr>
        <w:t xml:space="preserve"> </w:t>
      </w:r>
      <w:r w:rsidRPr="005B7EDE">
        <w:rPr>
          <w:rStyle w:val="CITchapbm"/>
        </w:rPr>
        <w:t>A...")</w:t>
      </w:r>
      <w:r w:rsidR="00B26DD1">
        <w:t xml:space="preserve"> </w:t>
      </w:r>
      <w:r w:rsidRPr="00C4782F">
        <w:t>is</w:t>
      </w:r>
      <w:r w:rsidR="00B26DD1">
        <w:t xml:space="preserve"> </w:t>
      </w:r>
      <w:r w:rsidRPr="00C4782F">
        <w:t>its</w:t>
      </w:r>
      <w:r w:rsidR="00B26DD1">
        <w:t xml:space="preserve"> </w:t>
      </w:r>
      <w:r w:rsidRPr="00C4782F">
        <w:t>continuation</w:t>
      </w:r>
      <w:r w:rsidR="00B26DD1">
        <w:t xml:space="preserve"> </w:t>
      </w:r>
      <w:r w:rsidRPr="00C4782F">
        <w:t>task</w:t>
      </w:r>
      <w:r w:rsidR="00B26DD1">
        <w:t xml:space="preserve"> </w:t>
      </w:r>
      <w:r w:rsidRPr="00C4782F">
        <w:t>body.</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takes</w:t>
      </w:r>
      <w:r w:rsidR="00B26DD1">
        <w:t xml:space="preserve"> </w:t>
      </w:r>
      <w:r w:rsidRPr="00C4782F">
        <w:t>a</w:t>
      </w:r>
      <w:r w:rsidR="00B26DD1">
        <w:t xml:space="preserve"> </w:t>
      </w:r>
      <w:r w:rsidRPr="005B7EDE">
        <w:rPr>
          <w:rStyle w:val="CITchapbm"/>
        </w:rPr>
        <w:t>Task</w:t>
      </w:r>
      <w:r w:rsidR="00B26DD1">
        <w:t xml:space="preserve"> </w:t>
      </w:r>
      <w:r w:rsidRPr="00C4782F">
        <w:t>as</w:t>
      </w:r>
      <w:r w:rsidR="00B26DD1">
        <w:t xml:space="preserve"> </w:t>
      </w:r>
      <w:r w:rsidRPr="00C4782F">
        <w:t>its</w:t>
      </w:r>
      <w:r w:rsidR="00B26DD1">
        <w:t xml:space="preserve"> </w:t>
      </w:r>
      <w:r w:rsidRPr="00C4782F">
        <w:t>argument</w:t>
      </w:r>
      <w:r w:rsidR="00B26DD1">
        <w:t xml:space="preserve"> </w:t>
      </w:r>
      <w:r w:rsidRPr="00C4782F">
        <w:t>(</w:t>
      </w:r>
      <w:r w:rsidRPr="005B7EDE">
        <w:rPr>
          <w:rStyle w:val="CITchapbm"/>
        </w:rPr>
        <w:t>ante</w:t>
      </w:r>
      <w:r w:rsidRPr="009C65D4">
        <w:rPr>
          <w:rStyle w:val="CITchapbm"/>
        </w:rPr>
        <w:t>cedent</w:t>
      </w:r>
      <w:r w:rsidRPr="00C4782F">
        <w:t>),</w:t>
      </w:r>
      <w:r w:rsidR="00B26DD1">
        <w:t xml:space="preserve"> </w:t>
      </w:r>
      <w:r w:rsidR="007B73EC">
        <w:t>thereby</w:t>
      </w:r>
      <w:r w:rsidR="00B26DD1">
        <w:t xml:space="preserve"> </w:t>
      </w:r>
      <w:r w:rsidRPr="00C4782F">
        <w:t>allowing</w:t>
      </w:r>
      <w:r w:rsidR="00B26DD1">
        <w:t xml:space="preserve"> </w:t>
      </w:r>
      <w:r w:rsidRPr="00C4782F">
        <w:t>the</w:t>
      </w:r>
      <w:r w:rsidR="00B26DD1">
        <w:t xml:space="preserve"> </w:t>
      </w:r>
      <w:r w:rsidRPr="00C4782F">
        <w:t>continuation</w:t>
      </w:r>
      <w:r w:rsidR="00B26DD1">
        <w:t xml:space="preserve"> </w:t>
      </w:r>
      <w:r w:rsidRPr="00C4782F">
        <w:t>task’s</w:t>
      </w:r>
      <w:r w:rsidR="00B26DD1">
        <w:t xml:space="preserve"> </w:t>
      </w:r>
      <w:r w:rsidRPr="00C4782F">
        <w:t>code</w:t>
      </w:r>
      <w:r w:rsidR="00B26DD1">
        <w:t xml:space="preserve"> </w:t>
      </w:r>
      <w:r w:rsidRPr="00C4782F">
        <w:t>to</w:t>
      </w:r>
      <w:r w:rsidR="00B26DD1">
        <w:t xml:space="preserve"> </w:t>
      </w:r>
      <w:r w:rsidRPr="00C4782F">
        <w:t>access</w:t>
      </w:r>
      <w:r w:rsidR="00B26DD1">
        <w:t xml:space="preserve"> </w:t>
      </w:r>
      <w:r w:rsidRPr="00C4782F">
        <w:t>the</w:t>
      </w:r>
      <w:r w:rsidR="00B26DD1">
        <w:t xml:space="preserve"> </w:t>
      </w:r>
      <w:r w:rsidRPr="00C4782F">
        <w:t>antecedent</w:t>
      </w:r>
      <w:r w:rsidR="00B26DD1">
        <w:t xml:space="preserve"> </w:t>
      </w:r>
      <w:r w:rsidRPr="00C4782F">
        <w:t>task’s</w:t>
      </w:r>
      <w:r w:rsidR="00B26DD1">
        <w:t xml:space="preserve"> </w:t>
      </w:r>
      <w:r w:rsidRPr="00C4782F">
        <w:t>completion</w:t>
      </w:r>
      <w:r w:rsidR="00B26DD1">
        <w:t xml:space="preserve"> </w:t>
      </w:r>
      <w:r w:rsidRPr="00C4782F">
        <w:t>state.</w:t>
      </w:r>
      <w:r w:rsidR="00B26DD1">
        <w:t xml:space="preserve"> </w:t>
      </w:r>
      <w:r w:rsidRPr="00C4782F">
        <w:t>When</w:t>
      </w:r>
      <w:r w:rsidR="00B26DD1">
        <w:t xml:space="preserve"> </w:t>
      </w:r>
      <w:r w:rsidRPr="00C4782F">
        <w:t>the</w:t>
      </w:r>
      <w:r w:rsidR="00B26DD1">
        <w:t xml:space="preserve"> </w:t>
      </w:r>
      <w:r w:rsidRPr="00C4782F">
        <w:t>antecedent</w:t>
      </w:r>
      <w:r w:rsidR="00B26DD1">
        <w:t xml:space="preserve"> </w:t>
      </w:r>
      <w:r w:rsidRPr="00C4782F">
        <w:t>task</w:t>
      </w:r>
      <w:r w:rsidR="00B26DD1">
        <w:t xml:space="preserve"> </w:t>
      </w:r>
      <w:r w:rsidRPr="00C4782F">
        <w:t>is</w:t>
      </w:r>
      <w:r w:rsidR="00B26DD1">
        <w:t xml:space="preserve"> </w:t>
      </w:r>
      <w:r w:rsidRPr="00C4782F">
        <w:t>completed,</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start</w:t>
      </w:r>
      <w:r w:rsidR="007B73EC">
        <w:t>s</w:t>
      </w:r>
      <w:r w:rsidR="00B26DD1">
        <w:t xml:space="preserve"> </w:t>
      </w:r>
      <w:r w:rsidRPr="00C4782F">
        <w:t>automatically,</w:t>
      </w:r>
      <w:r w:rsidR="00B26DD1">
        <w:t xml:space="preserve"> </w:t>
      </w:r>
      <w:r w:rsidRPr="00C4782F">
        <w:t>asynchronously</w:t>
      </w:r>
      <w:r w:rsidR="00B26DD1">
        <w:t xml:space="preserve"> </w:t>
      </w:r>
      <w:r w:rsidRPr="00C4782F">
        <w:t>executing</w:t>
      </w:r>
      <w:r w:rsidR="00B26DD1">
        <w:t xml:space="preserve"> </w:t>
      </w:r>
      <w:r w:rsidRPr="00C4782F">
        <w:t>the</w:t>
      </w:r>
      <w:r w:rsidR="00B26DD1">
        <w:t xml:space="preserve"> </w:t>
      </w:r>
      <w:r w:rsidRPr="00C4782F">
        <w:t>second</w:t>
      </w:r>
      <w:r w:rsidR="00B26DD1">
        <w:t xml:space="preserve"> </w:t>
      </w:r>
      <w:r w:rsidRPr="00C4782F">
        <w:t>delegate</w:t>
      </w:r>
      <w:r w:rsidR="00B26DD1">
        <w:t xml:space="preserve"> </w:t>
      </w:r>
      <w:r w:rsidRPr="00C4782F">
        <w:t>and</w:t>
      </w:r>
      <w:r w:rsidR="00B26DD1">
        <w:t xml:space="preserve"> </w:t>
      </w:r>
      <w:r w:rsidRPr="00C4782F">
        <w:t>passing</w:t>
      </w:r>
      <w:r w:rsidR="00B26DD1">
        <w:t xml:space="preserve"> </w:t>
      </w:r>
      <w:r w:rsidRPr="00C4782F">
        <w:t>the</w:t>
      </w:r>
      <w:r w:rsidR="00B26DD1">
        <w:t xml:space="preserve"> </w:t>
      </w:r>
      <w:r w:rsidRPr="00C4782F">
        <w:t>just-completed</w:t>
      </w:r>
      <w:r w:rsidR="00B26DD1">
        <w:t xml:space="preserve"> </w:t>
      </w:r>
      <w:r w:rsidRPr="00C4782F">
        <w:t>antecedent</w:t>
      </w:r>
      <w:r w:rsidR="00B26DD1">
        <w:t xml:space="preserve"> </w:t>
      </w:r>
      <w:r w:rsidRPr="00C4782F">
        <w:t>task</w:t>
      </w:r>
      <w:r w:rsidR="00B26DD1">
        <w:t xml:space="preserve"> </w:t>
      </w:r>
      <w:r w:rsidRPr="00C4782F">
        <w:t>as</w:t>
      </w:r>
      <w:r w:rsidR="00B26DD1">
        <w:t xml:space="preserve"> </w:t>
      </w:r>
      <w:r w:rsidRPr="00C4782F">
        <w:t>an</w:t>
      </w:r>
      <w:r w:rsidR="00B26DD1">
        <w:t xml:space="preserve"> </w:t>
      </w:r>
      <w:r w:rsidRPr="00C4782F">
        <w:t>argument</w:t>
      </w:r>
      <w:r w:rsidR="00B26DD1">
        <w:t xml:space="preserve"> </w:t>
      </w:r>
      <w:r w:rsidRPr="00C4782F">
        <w:t>to</w:t>
      </w:r>
      <w:r w:rsidR="00B26DD1">
        <w:t xml:space="preserve"> </w:t>
      </w:r>
      <w:r w:rsidRPr="00C4782F">
        <w:t>that</w:t>
      </w:r>
      <w:r w:rsidR="00B26DD1">
        <w:t xml:space="preserve"> </w:t>
      </w:r>
      <w:r w:rsidRPr="00C4782F">
        <w:t>delegate.</w:t>
      </w:r>
      <w:r w:rsidR="00B26DD1">
        <w:t xml:space="preserve"> </w:t>
      </w:r>
      <w:r w:rsidRPr="00C4782F">
        <w:t>Furthermore,</w:t>
      </w:r>
      <w:r w:rsidR="00B26DD1">
        <w:t xml:space="preserve"> </w:t>
      </w:r>
      <w:r w:rsidRPr="00C4782F">
        <w:t>since</w:t>
      </w:r>
      <w:r w:rsidR="00B26DD1">
        <w:t xml:space="preserve"> </w:t>
      </w:r>
      <w:r w:rsidRPr="00C4782F">
        <w:t>the</w:t>
      </w:r>
      <w:r w:rsidR="00B26DD1">
        <w:t xml:space="preserve"> </w:t>
      </w:r>
      <w:proofErr w:type="spellStart"/>
      <w:r w:rsidRPr="005B7EDE">
        <w:rPr>
          <w:rStyle w:val="CITchapbm"/>
        </w:rPr>
        <w:t>ContinueWith</w:t>
      </w:r>
      <w:proofErr w:type="spellEnd"/>
      <w:r w:rsidRPr="005B7EDE">
        <w:rPr>
          <w:rStyle w:val="CITchapbm"/>
        </w:rPr>
        <w:t>()</w:t>
      </w:r>
      <w:r w:rsidR="00B26DD1">
        <w:t xml:space="preserve"> </w:t>
      </w:r>
      <w:r w:rsidRPr="00C4782F">
        <w:t>method</w:t>
      </w:r>
      <w:r w:rsidR="00B26DD1">
        <w:t xml:space="preserve"> </w:t>
      </w:r>
      <w:r w:rsidRPr="00C4782F">
        <w:t>returns</w:t>
      </w:r>
      <w:r w:rsidR="00B26DD1">
        <w:t xml:space="preserve"> </w:t>
      </w:r>
      <w:r w:rsidRPr="00C4782F">
        <w:t>a</w:t>
      </w:r>
      <w:r w:rsidR="00B26DD1">
        <w:t xml:space="preserve"> </w:t>
      </w:r>
      <w:r w:rsidRPr="005B7EDE">
        <w:rPr>
          <w:rStyle w:val="CITchapbm"/>
        </w:rPr>
        <w:t>Task</w:t>
      </w:r>
      <w:r w:rsidR="00B26DD1">
        <w:t xml:space="preserve"> </w:t>
      </w:r>
      <w:r w:rsidRPr="00C4782F">
        <w:t>as</w:t>
      </w:r>
      <w:r w:rsidR="00B26DD1">
        <w:t xml:space="preserve"> </w:t>
      </w:r>
      <w:r w:rsidRPr="00C4782F">
        <w:t>well,</w:t>
      </w:r>
      <w:r w:rsidR="00B26DD1">
        <w:t xml:space="preserve"> </w:t>
      </w:r>
      <w:r w:rsidRPr="00C4782F">
        <w:t>that</w:t>
      </w:r>
      <w:r w:rsidR="00B26DD1">
        <w:t xml:space="preserve"> </w:t>
      </w:r>
      <w:r w:rsidRPr="005B7EDE">
        <w:rPr>
          <w:rStyle w:val="CITchapbm"/>
        </w:rPr>
        <w:t>Task</w:t>
      </w:r>
      <w:r w:rsidR="00B26DD1">
        <w:t xml:space="preserve"> </w:t>
      </w:r>
      <w:r w:rsidRPr="00C4782F">
        <w:t>can</w:t>
      </w:r>
      <w:r w:rsidR="00B26DD1">
        <w:t xml:space="preserve"> </w:t>
      </w:r>
      <w:r w:rsidRPr="00C4782F">
        <w:t>be</w:t>
      </w:r>
      <w:r w:rsidR="00B26DD1">
        <w:t xml:space="preserve"> </w:t>
      </w:r>
      <w:r w:rsidRPr="00C4782F">
        <w:t>used</w:t>
      </w:r>
      <w:r w:rsidR="00B26DD1">
        <w:t xml:space="preserve"> </w:t>
      </w:r>
      <w:r w:rsidRPr="00C4782F">
        <w:t>as</w:t>
      </w:r>
      <w:r w:rsidR="00B26DD1">
        <w:t xml:space="preserve"> </w:t>
      </w:r>
      <w:r w:rsidRPr="00C4782F">
        <w:t>the</w:t>
      </w:r>
      <w:r w:rsidR="00B26DD1">
        <w:t xml:space="preserve"> </w:t>
      </w:r>
      <w:r w:rsidRPr="00C4782F">
        <w:t>antecedent</w:t>
      </w:r>
      <w:r w:rsidR="00B26DD1">
        <w:t xml:space="preserve"> </w:t>
      </w:r>
      <w:r w:rsidRPr="00C4782F">
        <w:t>of</w:t>
      </w:r>
      <w:r w:rsidR="00B26DD1">
        <w:t xml:space="preserve"> </w:t>
      </w:r>
      <w:r w:rsidRPr="00C4782F">
        <w:t>yet</w:t>
      </w:r>
      <w:r w:rsidR="00B26DD1">
        <w:t xml:space="preserve"> </w:t>
      </w:r>
      <w:r w:rsidRPr="00C4782F">
        <w:t>another</w:t>
      </w:r>
      <w:r w:rsidR="00B26DD1">
        <w:t xml:space="preserve"> </w:t>
      </w:r>
      <w:r w:rsidRPr="005B7EDE">
        <w:rPr>
          <w:rStyle w:val="CITchapbm"/>
        </w:rPr>
        <w:t>Task</w:t>
      </w:r>
      <w:r w:rsidRPr="00C4782F">
        <w:t>,</w:t>
      </w:r>
      <w:r w:rsidR="00B26DD1">
        <w:t xml:space="preserve"> </w:t>
      </w:r>
      <w:r w:rsidRPr="00C4782F">
        <w:t>and</w:t>
      </w:r>
      <w:r w:rsidR="00B26DD1">
        <w:t xml:space="preserve"> </w:t>
      </w:r>
      <w:r w:rsidRPr="00C4782F">
        <w:t>so</w:t>
      </w:r>
      <w:r w:rsidR="00B26DD1">
        <w:t xml:space="preserve"> </w:t>
      </w:r>
      <w:r w:rsidRPr="00C4782F">
        <w:t>on,</w:t>
      </w:r>
      <w:r w:rsidR="00B26DD1">
        <w:t xml:space="preserve"> </w:t>
      </w:r>
      <w:r w:rsidRPr="00C4782F">
        <w:t>forming</w:t>
      </w:r>
      <w:r w:rsidR="00B26DD1">
        <w:t xml:space="preserve"> </w:t>
      </w:r>
      <w:r w:rsidRPr="00C4782F">
        <w:t>a</w:t>
      </w:r>
      <w:r w:rsidR="00B26DD1">
        <w:t xml:space="preserve"> </w:t>
      </w:r>
      <w:r w:rsidRPr="00C4782F">
        <w:t>continuation</w:t>
      </w:r>
      <w:r w:rsidR="00B26DD1">
        <w:t xml:space="preserve"> </w:t>
      </w:r>
      <w:r w:rsidRPr="00C4782F">
        <w:t>chain</w:t>
      </w:r>
      <w:r w:rsidR="00B26DD1">
        <w:t xml:space="preserve"> </w:t>
      </w:r>
      <w:r w:rsidRPr="00C4782F">
        <w:t>of</w:t>
      </w:r>
      <w:r w:rsidR="00B26DD1">
        <w:t xml:space="preserve"> </w:t>
      </w:r>
      <w:r w:rsidRPr="005B7EDE">
        <w:rPr>
          <w:rStyle w:val="CITchapbm"/>
        </w:rPr>
        <w:t>Task</w:t>
      </w:r>
      <w:r w:rsidRPr="00C4782F">
        <w:t>s</w:t>
      </w:r>
      <w:r w:rsidR="00B26DD1">
        <w:t xml:space="preserve"> </w:t>
      </w:r>
      <w:r w:rsidRPr="00C4782F">
        <w:t>that</w:t>
      </w:r>
      <w:r w:rsidR="00B26DD1">
        <w:t xml:space="preserve"> </w:t>
      </w:r>
      <w:r w:rsidRPr="00C4782F">
        <w:t>can</w:t>
      </w:r>
      <w:r w:rsidR="00B26DD1">
        <w:t xml:space="preserve"> </w:t>
      </w:r>
      <w:r w:rsidRPr="00C4782F">
        <w:t>be</w:t>
      </w:r>
      <w:r w:rsidR="00B26DD1">
        <w:t xml:space="preserve"> </w:t>
      </w:r>
      <w:r w:rsidRPr="00C4782F">
        <w:t>arbitrarily</w:t>
      </w:r>
      <w:r w:rsidR="00B26DD1">
        <w:t xml:space="preserve"> </w:t>
      </w:r>
      <w:r w:rsidRPr="00C4782F">
        <w:t>long.</w:t>
      </w:r>
    </w:p>
    <w:p w14:paraId="11B966C4" w14:textId="7850C306" w:rsidR="0073083B" w:rsidRDefault="00FA3D78" w:rsidP="005E24E0">
      <w:pPr>
        <w:pStyle w:val="CHAPBM"/>
      </w:pPr>
      <w:r w:rsidRPr="00B25458">
        <w:t>If</w:t>
      </w:r>
      <w:r w:rsidR="00B26DD1">
        <w:t xml:space="preserve"> </w:t>
      </w:r>
      <w:r w:rsidRPr="00B25458">
        <w:t>you</w:t>
      </w:r>
      <w:r w:rsidR="00B26DD1">
        <w:t xml:space="preserve"> </w:t>
      </w:r>
      <w:r w:rsidRPr="00B25458">
        <w:t>call</w:t>
      </w:r>
      <w:r w:rsidR="00B26DD1">
        <w:t xml:space="preserve"> </w:t>
      </w:r>
      <w:proofErr w:type="spellStart"/>
      <w:r w:rsidRPr="009C65D4">
        <w:rPr>
          <w:rStyle w:val="CITchapbm"/>
        </w:rPr>
        <w:t>ContinueWith</w:t>
      </w:r>
      <w:proofErr w:type="spellEnd"/>
      <w:r w:rsidRPr="009C65D4">
        <w:rPr>
          <w:rStyle w:val="CITchapbm"/>
        </w:rPr>
        <w:t>()</w:t>
      </w:r>
      <w:r w:rsidR="00B26DD1">
        <w:t xml:space="preserve"> </w:t>
      </w:r>
      <w:r w:rsidRPr="00B25458">
        <w:t>twice</w:t>
      </w:r>
      <w:r w:rsidR="00B26DD1">
        <w:t xml:space="preserve"> </w:t>
      </w:r>
      <w:r w:rsidRPr="00B25458">
        <w:t>on</w:t>
      </w:r>
      <w:r w:rsidR="00B26DD1">
        <w:t xml:space="preserve"> </w:t>
      </w:r>
      <w:r w:rsidRPr="00B25458">
        <w:t>the</w:t>
      </w:r>
      <w:r w:rsidR="00B26DD1">
        <w:t xml:space="preserve"> </w:t>
      </w:r>
      <w:r w:rsidRPr="00B25458">
        <w:t>same</w:t>
      </w:r>
      <w:r w:rsidR="00B26DD1">
        <w:t xml:space="preserve"> </w:t>
      </w:r>
      <w:r w:rsidRPr="00B25458">
        <w:t>antecedent</w:t>
      </w:r>
      <w:r w:rsidR="00B26DD1">
        <w:t xml:space="preserve"> </w:t>
      </w:r>
      <w:r w:rsidRPr="00B25458">
        <w:t>task</w:t>
      </w:r>
      <w:r w:rsidR="00B26DD1">
        <w:t xml:space="preserve"> </w:t>
      </w:r>
      <w:r w:rsidRPr="00B25458">
        <w:t>(as</w:t>
      </w:r>
      <w:r w:rsidR="00B26DD1">
        <w:t xml:space="preserve"> </w:t>
      </w:r>
      <w:r w:rsidR="00A6283F">
        <w:t>Listing</w:t>
      </w:r>
      <w:r w:rsidR="00B26DD1">
        <w:t xml:space="preserve"> </w:t>
      </w:r>
      <w:r w:rsidR="00A6283F">
        <w:t>19.</w:t>
      </w:r>
      <w:r w:rsidR="00C7066B">
        <w:t>5</w:t>
      </w:r>
      <w:r w:rsidR="00B26DD1">
        <w:t xml:space="preserve"> </w:t>
      </w:r>
      <w:r w:rsidRPr="00B25458">
        <w:t>shows</w:t>
      </w:r>
      <w:r w:rsidR="00B26DD1">
        <w:t xml:space="preserve"> </w:t>
      </w:r>
      <w:r w:rsidRPr="00B25458">
        <w:t>with</w:t>
      </w:r>
      <w:r w:rsidR="00B26DD1">
        <w:t xml:space="preserve"> </w:t>
      </w:r>
      <w:proofErr w:type="spellStart"/>
      <w:r w:rsidRPr="009C65D4">
        <w:rPr>
          <w:rStyle w:val="CITchapbm"/>
        </w:rPr>
        <w:t>taskB</w:t>
      </w:r>
      <w:proofErr w:type="spellEnd"/>
      <w:r w:rsidR="00B26DD1">
        <w:t xml:space="preserve"> </w:t>
      </w:r>
      <w:r w:rsidRPr="00B25458">
        <w:t>and</w:t>
      </w:r>
      <w:r w:rsidR="00B26DD1">
        <w:t xml:space="preserve"> </w:t>
      </w:r>
      <w:proofErr w:type="spellStart"/>
      <w:r w:rsidRPr="009C65D4">
        <w:rPr>
          <w:rStyle w:val="CITchapbm"/>
        </w:rPr>
        <w:t>taskC</w:t>
      </w:r>
      <w:proofErr w:type="spellEnd"/>
      <w:r w:rsidR="00B26DD1">
        <w:t xml:space="preserve"> </w:t>
      </w:r>
      <w:r w:rsidR="007B73EC">
        <w:t>representing</w:t>
      </w:r>
      <w:r w:rsidR="00B26DD1">
        <w:t xml:space="preserve"> </w:t>
      </w:r>
      <w:r w:rsidRPr="00B25458">
        <w:t>continuation</w:t>
      </w:r>
      <w:r w:rsidR="00B26DD1">
        <w:t xml:space="preserve"> </w:t>
      </w:r>
      <w:r w:rsidRPr="00B25458">
        <w:t>tasks</w:t>
      </w:r>
      <w:r w:rsidR="00B26DD1">
        <w:t xml:space="preserve"> </w:t>
      </w:r>
      <w:r w:rsidRPr="00B25458">
        <w:t>for</w:t>
      </w:r>
      <w:r w:rsidR="00B26DD1">
        <w:t xml:space="preserve"> </w:t>
      </w:r>
      <w:proofErr w:type="spellStart"/>
      <w:r w:rsidR="00D04B2B" w:rsidRPr="009C65D4">
        <w:rPr>
          <w:rStyle w:val="CITchapbm"/>
        </w:rPr>
        <w:t>t</w:t>
      </w:r>
      <w:r w:rsidRPr="009C65D4">
        <w:rPr>
          <w:rStyle w:val="CITchapbm"/>
        </w:rPr>
        <w:t>askA</w:t>
      </w:r>
      <w:proofErr w:type="spellEnd"/>
      <w:r w:rsidRPr="00B25458">
        <w:t>),</w:t>
      </w:r>
      <w:r w:rsidR="00B26DD1">
        <w:t xml:space="preserve"> </w:t>
      </w:r>
      <w:r w:rsidRPr="00B25458">
        <w:t>the</w:t>
      </w:r>
      <w:r w:rsidR="00B26DD1">
        <w:t xml:space="preserve"> </w:t>
      </w:r>
      <w:r w:rsidRPr="00B25458">
        <w:t>antecedent</w:t>
      </w:r>
      <w:r w:rsidR="00B26DD1">
        <w:t xml:space="preserve"> </w:t>
      </w:r>
      <w:r w:rsidRPr="00B25458">
        <w:t>task</w:t>
      </w:r>
      <w:r w:rsidR="00B26DD1">
        <w:t xml:space="preserve"> </w:t>
      </w:r>
      <w:r w:rsidRPr="00B25458">
        <w:t>(</w:t>
      </w:r>
      <w:proofErr w:type="spellStart"/>
      <w:r w:rsidRPr="009C65D4">
        <w:rPr>
          <w:rStyle w:val="CITchapbm"/>
        </w:rPr>
        <w:t>taskA</w:t>
      </w:r>
      <w:proofErr w:type="spellEnd"/>
      <w:r w:rsidRPr="00B25458">
        <w:t>)</w:t>
      </w:r>
      <w:r w:rsidR="00B26DD1">
        <w:t xml:space="preserve"> </w:t>
      </w:r>
      <w:r w:rsidRPr="00B25458">
        <w:t>has</w:t>
      </w:r>
      <w:r w:rsidR="00B26DD1">
        <w:t xml:space="preserve"> </w:t>
      </w:r>
      <w:r w:rsidRPr="00B25458">
        <w:t>two</w:t>
      </w:r>
      <w:r w:rsidR="00B26DD1">
        <w:t xml:space="preserve"> </w:t>
      </w:r>
      <w:r w:rsidRPr="00B25458">
        <w:t>continuation</w:t>
      </w:r>
      <w:r w:rsidR="00B26DD1">
        <w:t xml:space="preserve"> </w:t>
      </w:r>
      <w:r w:rsidRPr="00B25458">
        <w:t>tasks</w:t>
      </w:r>
      <w:r w:rsidR="00E34992">
        <w:t>,</w:t>
      </w:r>
      <w:r w:rsidR="00B26DD1">
        <w:t xml:space="preserve"> </w:t>
      </w:r>
      <w:r w:rsidRPr="00B25458">
        <w:t>and</w:t>
      </w:r>
      <w:r w:rsidR="00B26DD1">
        <w:t xml:space="preserve"> </w:t>
      </w:r>
      <w:r w:rsidRPr="00B25458">
        <w:t>when</w:t>
      </w:r>
      <w:r w:rsidR="00B26DD1">
        <w:t xml:space="preserve"> </w:t>
      </w:r>
      <w:r w:rsidRPr="00B25458">
        <w:t>the</w:t>
      </w:r>
      <w:r w:rsidR="00B26DD1">
        <w:t xml:space="preserve"> </w:t>
      </w:r>
      <w:r w:rsidRPr="00B25458">
        <w:t>antecedent</w:t>
      </w:r>
      <w:r w:rsidR="00B26DD1">
        <w:t xml:space="preserve"> </w:t>
      </w:r>
      <w:r w:rsidRPr="00B25458">
        <w:t>task</w:t>
      </w:r>
      <w:r w:rsidR="00B26DD1">
        <w:t xml:space="preserve"> </w:t>
      </w:r>
      <w:r w:rsidRPr="00B25458">
        <w:t>completes,</w:t>
      </w:r>
      <w:r w:rsidR="00B26DD1">
        <w:t xml:space="preserve"> </w:t>
      </w:r>
      <w:r w:rsidRPr="00B25458">
        <w:t>both</w:t>
      </w:r>
      <w:r w:rsidR="00B26DD1">
        <w:t xml:space="preserve"> </w:t>
      </w:r>
      <w:r w:rsidRPr="00B25458">
        <w:t>continuation</w:t>
      </w:r>
      <w:r w:rsidR="00B26DD1">
        <w:t xml:space="preserve"> </w:t>
      </w:r>
      <w:r w:rsidRPr="00B25458">
        <w:t>tasks</w:t>
      </w:r>
      <w:r w:rsidR="00B26DD1">
        <w:t xml:space="preserve"> </w:t>
      </w:r>
      <w:r w:rsidRPr="00B25458">
        <w:t>will</w:t>
      </w:r>
      <w:r w:rsidR="00B26DD1">
        <w:t xml:space="preserve"> </w:t>
      </w:r>
      <w:r w:rsidRPr="00B25458">
        <w:t>be</w:t>
      </w:r>
      <w:r w:rsidR="00B26DD1">
        <w:t xml:space="preserve"> </w:t>
      </w:r>
      <w:r w:rsidRPr="00B25458">
        <w:t>executed</w:t>
      </w:r>
      <w:r w:rsidR="00B26DD1">
        <w:t xml:space="preserve"> </w:t>
      </w:r>
      <w:r w:rsidRPr="00B25458">
        <w:t>asynchronously.</w:t>
      </w:r>
      <w:r w:rsidR="00B26DD1">
        <w:t xml:space="preserve"> </w:t>
      </w:r>
      <w:r w:rsidRPr="00B25458">
        <w:t>Notice</w:t>
      </w:r>
      <w:r w:rsidR="00B26DD1">
        <w:t xml:space="preserve"> </w:t>
      </w:r>
      <w:r w:rsidRPr="00B25458">
        <w:t>that</w:t>
      </w:r>
      <w:r w:rsidR="00B26DD1">
        <w:t xml:space="preserve"> </w:t>
      </w:r>
      <w:r w:rsidRPr="00B25458">
        <w:t>the</w:t>
      </w:r>
      <w:r w:rsidR="00B26DD1">
        <w:t xml:space="preserve"> </w:t>
      </w:r>
      <w:r w:rsidRPr="00B25458">
        <w:t>order</w:t>
      </w:r>
      <w:r w:rsidR="00B26DD1">
        <w:t xml:space="preserve"> </w:t>
      </w:r>
      <w:r w:rsidRPr="00B25458">
        <w:t>of</w:t>
      </w:r>
      <w:r w:rsidR="00B26DD1">
        <w:t xml:space="preserve"> </w:t>
      </w:r>
      <w:r w:rsidRPr="00B25458">
        <w:t>execution</w:t>
      </w:r>
      <w:r w:rsidR="00B26DD1">
        <w:t xml:space="preserve"> </w:t>
      </w:r>
      <w:r w:rsidRPr="00B25458">
        <w:t>of</w:t>
      </w:r>
      <w:r w:rsidR="00B26DD1">
        <w:t xml:space="preserve"> </w:t>
      </w:r>
      <w:r w:rsidRPr="00B25458">
        <w:t>the</w:t>
      </w:r>
      <w:r w:rsidR="00B26DD1">
        <w:t xml:space="preserve"> </w:t>
      </w:r>
      <w:r w:rsidRPr="00B25458">
        <w:t>continuation</w:t>
      </w:r>
      <w:r w:rsidR="00B26DD1">
        <w:t xml:space="preserve"> </w:t>
      </w:r>
      <w:r w:rsidRPr="00B25458">
        <w:t>tasks</w:t>
      </w:r>
      <w:r w:rsidR="00B26DD1">
        <w:t xml:space="preserve"> </w:t>
      </w:r>
      <w:r w:rsidRPr="00B25458">
        <w:t>from</w:t>
      </w:r>
      <w:r w:rsidR="00B26DD1">
        <w:t xml:space="preserve"> </w:t>
      </w:r>
      <w:r w:rsidRPr="00B25458">
        <w:t>a</w:t>
      </w:r>
      <w:r w:rsidR="00B26DD1">
        <w:t xml:space="preserve"> </w:t>
      </w:r>
      <w:r w:rsidRPr="00B25458">
        <w:t>single</w:t>
      </w:r>
      <w:r w:rsidR="00B26DD1">
        <w:t xml:space="preserve"> </w:t>
      </w:r>
      <w:r w:rsidRPr="00B25458">
        <w:t>antecedent</w:t>
      </w:r>
      <w:r w:rsidR="00B26DD1">
        <w:t xml:space="preserve"> </w:t>
      </w:r>
      <w:r w:rsidRPr="00B25458">
        <w:t>is</w:t>
      </w:r>
      <w:r w:rsidR="00B26DD1">
        <w:t xml:space="preserve"> </w:t>
      </w:r>
      <w:r w:rsidRPr="00B25458">
        <w:t>indeterminate</w:t>
      </w:r>
      <w:r w:rsidR="00B26DD1">
        <w:t xml:space="preserve"> </w:t>
      </w:r>
      <w:r w:rsidRPr="00B25458">
        <w:t>at</w:t>
      </w:r>
      <w:r w:rsidR="00B26DD1">
        <w:t xml:space="preserve"> </w:t>
      </w:r>
      <w:r w:rsidRPr="00B25458">
        <w:t>compile</w:t>
      </w:r>
      <w:r w:rsidR="00B26DD1">
        <w:t xml:space="preserve"> </w:t>
      </w:r>
      <w:r w:rsidRPr="00B25458">
        <w:t>time.</w:t>
      </w:r>
      <w:r w:rsidR="00B26DD1">
        <w:t xml:space="preserve"> </w:t>
      </w:r>
      <w:r w:rsidR="00956515">
        <w:t>Output</w:t>
      </w:r>
      <w:r w:rsidR="00B26DD1">
        <w:t xml:space="preserve"> </w:t>
      </w:r>
      <w:r w:rsidR="00956515">
        <w:t>19.</w:t>
      </w:r>
      <w:ins w:id="592" w:author="Kevin" w:date="2020-04-03T21:45:00Z">
        <w:r w:rsidR="007A2BFE">
          <w:t>1</w:t>
        </w:r>
      </w:ins>
      <w:del w:id="593" w:author="Kevin" w:date="2020-04-03T21:45:00Z">
        <w:r w:rsidR="00A35F04">
          <w:delText>2</w:delText>
        </w:r>
      </w:del>
      <w:r w:rsidR="00B26DD1">
        <w:t xml:space="preserve"> </w:t>
      </w:r>
      <w:r w:rsidRPr="00B25458">
        <w:t>happens</w:t>
      </w:r>
      <w:r w:rsidR="00B26DD1">
        <w:t xml:space="preserve"> </w:t>
      </w:r>
      <w:r w:rsidRPr="00B25458">
        <w:t>to</w:t>
      </w:r>
      <w:r w:rsidR="00B26DD1">
        <w:t xml:space="preserve"> </w:t>
      </w:r>
      <w:r w:rsidRPr="00B25458">
        <w:t>show</w:t>
      </w:r>
      <w:r w:rsidR="00B26DD1">
        <w:t xml:space="preserve"> </w:t>
      </w:r>
      <w:proofErr w:type="spellStart"/>
      <w:r w:rsidRPr="005B7EDE">
        <w:rPr>
          <w:rStyle w:val="CITchapbm"/>
        </w:rPr>
        <w:t>taskC</w:t>
      </w:r>
      <w:proofErr w:type="spellEnd"/>
      <w:r w:rsidR="00B26DD1">
        <w:t xml:space="preserve"> </w:t>
      </w:r>
      <w:r w:rsidRPr="00B25458">
        <w:t>executing</w:t>
      </w:r>
      <w:r w:rsidR="00B26DD1">
        <w:t xml:space="preserve"> </w:t>
      </w:r>
      <w:r w:rsidRPr="00B25458">
        <w:t>before</w:t>
      </w:r>
      <w:r w:rsidR="00B26DD1">
        <w:t xml:space="preserve"> </w:t>
      </w:r>
      <w:proofErr w:type="spellStart"/>
      <w:r w:rsidRPr="005B7EDE">
        <w:rPr>
          <w:rStyle w:val="CITchapbm"/>
        </w:rPr>
        <w:t>taskB</w:t>
      </w:r>
      <w:proofErr w:type="spellEnd"/>
      <w:r w:rsidRPr="00B25458">
        <w:t>,</w:t>
      </w:r>
      <w:r w:rsidR="00B26DD1">
        <w:t xml:space="preserve"> </w:t>
      </w:r>
      <w:r w:rsidRPr="00B25458">
        <w:t>but</w:t>
      </w:r>
      <w:r w:rsidR="00B26DD1">
        <w:t xml:space="preserve"> </w:t>
      </w:r>
      <w:r w:rsidRPr="00B25458">
        <w:t>in</w:t>
      </w:r>
      <w:r w:rsidR="00B26DD1">
        <w:t xml:space="preserve"> </w:t>
      </w:r>
      <w:r w:rsidRPr="00B25458">
        <w:t>a</w:t>
      </w:r>
      <w:r w:rsidR="00B26DD1">
        <w:t xml:space="preserve"> </w:t>
      </w:r>
      <w:r w:rsidRPr="00B25458">
        <w:t>second</w:t>
      </w:r>
      <w:r w:rsidR="00B26DD1">
        <w:t xml:space="preserve"> </w:t>
      </w:r>
      <w:r w:rsidRPr="00B25458">
        <w:t>execution</w:t>
      </w:r>
      <w:r w:rsidR="00B26DD1">
        <w:t xml:space="preserve"> </w:t>
      </w:r>
      <w:r w:rsidRPr="00B25458">
        <w:t>of</w:t>
      </w:r>
      <w:r w:rsidR="00B26DD1">
        <w:t xml:space="preserve"> </w:t>
      </w:r>
      <w:r w:rsidRPr="00B25458">
        <w:t>the</w:t>
      </w:r>
      <w:r w:rsidR="00B26DD1">
        <w:t xml:space="preserve"> </w:t>
      </w:r>
      <w:r w:rsidRPr="00B25458">
        <w:t>program,</w:t>
      </w:r>
      <w:r w:rsidR="00B26DD1">
        <w:t xml:space="preserve"> </w:t>
      </w:r>
      <w:r w:rsidRPr="00B25458">
        <w:t>the</w:t>
      </w:r>
      <w:r w:rsidR="00B26DD1">
        <w:t xml:space="preserve"> </w:t>
      </w:r>
      <w:r w:rsidRPr="00B25458">
        <w:t>order</w:t>
      </w:r>
      <w:r w:rsidR="00B26DD1">
        <w:t xml:space="preserve"> </w:t>
      </w:r>
      <w:r w:rsidR="007B73EC">
        <w:t>might</w:t>
      </w:r>
      <w:r w:rsidR="00B26DD1">
        <w:t xml:space="preserve"> </w:t>
      </w:r>
      <w:r w:rsidRPr="00B25458">
        <w:t>be</w:t>
      </w:r>
      <w:r w:rsidR="00B26DD1">
        <w:t xml:space="preserve"> </w:t>
      </w:r>
      <w:r w:rsidRPr="00B25458">
        <w:t>reversed.</w:t>
      </w:r>
      <w:r w:rsidR="00B26DD1">
        <w:t xml:space="preserve"> </w:t>
      </w:r>
      <w:r w:rsidRPr="00B25458">
        <w:t>However,</w:t>
      </w:r>
      <w:r w:rsidR="00B26DD1">
        <w:t xml:space="preserve"> </w:t>
      </w:r>
      <w:proofErr w:type="spellStart"/>
      <w:r w:rsidRPr="009C65D4">
        <w:rPr>
          <w:rStyle w:val="CITchapbm"/>
        </w:rPr>
        <w:t>taskA</w:t>
      </w:r>
      <w:proofErr w:type="spellEnd"/>
      <w:r w:rsidR="00B26DD1">
        <w:t xml:space="preserve"> </w:t>
      </w:r>
      <w:r w:rsidRPr="00B25458">
        <w:t>will</w:t>
      </w:r>
      <w:r w:rsidR="00B26DD1">
        <w:t xml:space="preserve"> </w:t>
      </w:r>
      <w:r w:rsidRPr="00B25458">
        <w:t>always</w:t>
      </w:r>
      <w:r w:rsidR="00B26DD1">
        <w:t xml:space="preserve"> </w:t>
      </w:r>
      <w:r w:rsidRPr="00B25458">
        <w:t>execute</w:t>
      </w:r>
      <w:r w:rsidR="00B26DD1">
        <w:t xml:space="preserve"> </w:t>
      </w:r>
      <w:r w:rsidRPr="00B25458">
        <w:t>before</w:t>
      </w:r>
      <w:r w:rsidR="00B26DD1">
        <w:t xml:space="preserve"> </w:t>
      </w:r>
      <w:proofErr w:type="spellStart"/>
      <w:r w:rsidRPr="009C65D4">
        <w:rPr>
          <w:rStyle w:val="CITchapbm"/>
        </w:rPr>
        <w:t>taskB</w:t>
      </w:r>
      <w:proofErr w:type="spellEnd"/>
      <w:r w:rsidR="00B26DD1">
        <w:t xml:space="preserve"> </w:t>
      </w:r>
      <w:r w:rsidRPr="00B25458">
        <w:t>and</w:t>
      </w:r>
      <w:r w:rsidR="00B26DD1">
        <w:t xml:space="preserve"> </w:t>
      </w:r>
      <w:proofErr w:type="spellStart"/>
      <w:r w:rsidRPr="009C65D4">
        <w:rPr>
          <w:rStyle w:val="CITchapbm"/>
        </w:rPr>
        <w:t>taskC</w:t>
      </w:r>
      <w:proofErr w:type="spellEnd"/>
      <w:r w:rsidR="00B26DD1">
        <w:t xml:space="preserve"> </w:t>
      </w:r>
      <w:r w:rsidR="0016109A">
        <w:t>because</w:t>
      </w:r>
      <w:r w:rsidR="00B26DD1">
        <w:t xml:space="preserve"> </w:t>
      </w:r>
      <w:r w:rsidRPr="00B25458">
        <w:t>the</w:t>
      </w:r>
      <w:r w:rsidR="00B26DD1">
        <w:t xml:space="preserve"> </w:t>
      </w:r>
      <w:r w:rsidRPr="00B25458">
        <w:t>latter</w:t>
      </w:r>
      <w:r w:rsidR="00B26DD1">
        <w:t xml:space="preserve"> </w:t>
      </w:r>
      <w:r w:rsidRPr="00B25458">
        <w:t>are</w:t>
      </w:r>
      <w:r w:rsidR="00B26DD1">
        <w:t xml:space="preserve"> </w:t>
      </w:r>
      <w:r w:rsidRPr="00B25458">
        <w:t>continuation</w:t>
      </w:r>
      <w:r w:rsidR="00B26DD1">
        <w:t xml:space="preserve"> </w:t>
      </w:r>
      <w:r w:rsidRPr="00B25458">
        <w:t>tasks</w:t>
      </w:r>
      <w:r w:rsidR="00B26DD1">
        <w:t xml:space="preserve"> </w:t>
      </w:r>
      <w:r w:rsidRPr="00B25458">
        <w:t>of</w:t>
      </w:r>
      <w:r w:rsidR="00B26DD1">
        <w:t xml:space="preserve"> </w:t>
      </w:r>
      <w:proofErr w:type="spellStart"/>
      <w:r w:rsidRPr="009C65D4">
        <w:rPr>
          <w:rStyle w:val="CITchapbm"/>
        </w:rPr>
        <w:t>taskA</w:t>
      </w:r>
      <w:proofErr w:type="spellEnd"/>
      <w:r w:rsidR="00B26DD1">
        <w:t xml:space="preserve"> </w:t>
      </w:r>
      <w:r w:rsidRPr="00B25458">
        <w:t>and</w:t>
      </w:r>
      <w:r w:rsidR="00B26DD1">
        <w:t xml:space="preserve"> </w:t>
      </w:r>
      <w:r w:rsidRPr="00B25458">
        <w:t>therefore</w:t>
      </w:r>
      <w:r w:rsidR="00B26DD1">
        <w:t xml:space="preserve"> </w:t>
      </w:r>
      <w:r w:rsidRPr="00B25458">
        <w:t>can’t</w:t>
      </w:r>
      <w:r w:rsidR="00B26DD1">
        <w:t xml:space="preserve"> </w:t>
      </w:r>
      <w:r w:rsidRPr="00B25458">
        <w:t>start</w:t>
      </w:r>
      <w:r w:rsidR="00B26DD1">
        <w:t xml:space="preserve"> </w:t>
      </w:r>
      <w:r w:rsidRPr="00B25458">
        <w:t>before</w:t>
      </w:r>
      <w:r w:rsidR="00B26DD1">
        <w:t xml:space="preserve"> </w:t>
      </w:r>
      <w:proofErr w:type="spellStart"/>
      <w:r w:rsidRPr="009C65D4">
        <w:rPr>
          <w:rStyle w:val="CITchapbm"/>
        </w:rPr>
        <w:t>taskA</w:t>
      </w:r>
      <w:proofErr w:type="spellEnd"/>
      <w:r w:rsidR="00B26DD1">
        <w:t xml:space="preserve"> </w:t>
      </w:r>
      <w:r w:rsidRPr="00B25458">
        <w:t>completes.</w:t>
      </w:r>
      <w:r w:rsidR="00B26DD1">
        <w:t xml:space="preserve"> </w:t>
      </w:r>
      <w:r w:rsidRPr="00B25458">
        <w:t>Similarly,</w:t>
      </w:r>
      <w:r w:rsidR="00B26DD1">
        <w:t xml:space="preserve"> </w:t>
      </w:r>
      <w:r w:rsidRPr="00B25458">
        <w:t>the</w:t>
      </w:r>
      <w:r w:rsidR="00B26DD1">
        <w:t xml:space="preserve"> </w:t>
      </w:r>
      <w:proofErr w:type="spellStart"/>
      <w:r w:rsidRPr="009C65D4">
        <w:rPr>
          <w:rStyle w:val="CITchapbm"/>
        </w:rPr>
        <w:t>Console.WriteLine</w:t>
      </w:r>
      <w:proofErr w:type="spellEnd"/>
      <w:r w:rsidRPr="009C65D4">
        <w:rPr>
          <w:rStyle w:val="CITchapbm"/>
        </w:rPr>
        <w:t>("Starting...")</w:t>
      </w:r>
      <w:r w:rsidR="00B26DD1">
        <w:t xml:space="preserve"> </w:t>
      </w:r>
      <w:r w:rsidRPr="00B25458">
        <w:t>delegate</w:t>
      </w:r>
      <w:r w:rsidR="00B26DD1">
        <w:t xml:space="preserve"> </w:t>
      </w:r>
      <w:r w:rsidRPr="00B25458">
        <w:t>will</w:t>
      </w:r>
      <w:r w:rsidR="00B26DD1">
        <w:t xml:space="preserve"> </w:t>
      </w:r>
      <w:r w:rsidRPr="00B25458">
        <w:t>always</w:t>
      </w:r>
      <w:r w:rsidR="00B26DD1">
        <w:t xml:space="preserve"> </w:t>
      </w:r>
      <w:r w:rsidRPr="00B25458">
        <w:t>execute</w:t>
      </w:r>
      <w:r w:rsidR="00B26DD1">
        <w:t xml:space="preserve"> </w:t>
      </w:r>
      <w:r w:rsidRPr="00B25458">
        <w:t>to</w:t>
      </w:r>
      <w:r w:rsidR="00B26DD1">
        <w:t xml:space="preserve"> </w:t>
      </w:r>
      <w:r w:rsidRPr="00B25458">
        <w:t>completion</w:t>
      </w:r>
      <w:r w:rsidR="00B26DD1">
        <w:t xml:space="preserve"> </w:t>
      </w:r>
      <w:r w:rsidRPr="00B25458">
        <w:t>before</w:t>
      </w:r>
      <w:r w:rsidR="00B26DD1">
        <w:t xml:space="preserve"> </w:t>
      </w:r>
      <w:proofErr w:type="spellStart"/>
      <w:r w:rsidRPr="009C65D4">
        <w:rPr>
          <w:rStyle w:val="CITchapbm"/>
        </w:rPr>
        <w:t>taskA</w:t>
      </w:r>
      <w:proofErr w:type="spellEnd"/>
      <w:r w:rsidR="00B26DD1">
        <w:t xml:space="preserve"> </w:t>
      </w:r>
      <w:r w:rsidRPr="00B25458">
        <w:t>(</w:t>
      </w:r>
      <w:proofErr w:type="spellStart"/>
      <w:r w:rsidRPr="009C65D4">
        <w:rPr>
          <w:rStyle w:val="CITchapbm"/>
        </w:rPr>
        <w:t>Console.WriteLine</w:t>
      </w:r>
      <w:proofErr w:type="spellEnd"/>
      <w:r w:rsidRPr="009C65D4">
        <w:rPr>
          <w:rStyle w:val="CITchapbm"/>
        </w:rPr>
        <w:t>("Continuing</w:t>
      </w:r>
      <w:r w:rsidR="00B26DD1" w:rsidRPr="009C65D4">
        <w:rPr>
          <w:rStyle w:val="CITchapbm"/>
        </w:rPr>
        <w:t xml:space="preserve"> </w:t>
      </w:r>
      <w:r w:rsidRPr="009C65D4">
        <w:rPr>
          <w:rStyle w:val="CITchapbm"/>
        </w:rPr>
        <w:t>A...")</w:t>
      </w:r>
      <w:r w:rsidRPr="00B25458">
        <w:t>)</w:t>
      </w:r>
      <w:r w:rsidR="00B26DD1">
        <w:t xml:space="preserve"> </w:t>
      </w:r>
      <w:r w:rsidR="0016109A">
        <w:t>because</w:t>
      </w:r>
      <w:r w:rsidR="00B26DD1">
        <w:t xml:space="preserve"> </w:t>
      </w:r>
      <w:r w:rsidRPr="00B25458">
        <w:t>the</w:t>
      </w:r>
      <w:r w:rsidR="00B26DD1">
        <w:t xml:space="preserve"> </w:t>
      </w:r>
      <w:r w:rsidRPr="00B25458">
        <w:t>latter</w:t>
      </w:r>
      <w:r w:rsidR="00B26DD1">
        <w:t xml:space="preserve"> </w:t>
      </w:r>
      <w:r w:rsidRPr="00B25458">
        <w:t>is</w:t>
      </w:r>
      <w:r w:rsidR="00B26DD1">
        <w:t xml:space="preserve"> </w:t>
      </w:r>
      <w:r w:rsidRPr="00B25458">
        <w:t>a</w:t>
      </w:r>
      <w:r w:rsidR="00B26DD1">
        <w:t xml:space="preserve"> </w:t>
      </w:r>
      <w:r w:rsidRPr="00B25458">
        <w:t>continuation</w:t>
      </w:r>
      <w:r w:rsidR="00B26DD1">
        <w:t xml:space="preserve"> </w:t>
      </w:r>
      <w:r w:rsidRPr="00B25458">
        <w:t>task</w:t>
      </w:r>
      <w:r w:rsidR="00B26DD1">
        <w:t xml:space="preserve"> </w:t>
      </w:r>
      <w:r w:rsidRPr="00B25458">
        <w:t>of</w:t>
      </w:r>
      <w:r w:rsidR="00B26DD1">
        <w:t xml:space="preserve"> </w:t>
      </w:r>
      <w:r w:rsidRPr="00B25458">
        <w:t>the</w:t>
      </w:r>
      <w:r w:rsidR="00B26DD1">
        <w:t xml:space="preserve"> </w:t>
      </w:r>
      <w:r w:rsidRPr="00B25458">
        <w:t>former.</w:t>
      </w:r>
      <w:r w:rsidR="00B26DD1">
        <w:t xml:space="preserve"> </w:t>
      </w:r>
      <w:r w:rsidRPr="00B25458">
        <w:t>Furthermore,</w:t>
      </w:r>
      <w:r w:rsidR="00B26DD1">
        <w:t xml:space="preserve"> </w:t>
      </w:r>
      <w:proofErr w:type="gramStart"/>
      <w:r w:rsidRPr="009C65D4">
        <w:rPr>
          <w:rStyle w:val="CITchapbm"/>
        </w:rPr>
        <w:t>Finished</w:t>
      </w:r>
      <w:proofErr w:type="gramEnd"/>
      <w:r w:rsidRPr="009C65D4">
        <w:rPr>
          <w:rStyle w:val="CITchapbm"/>
        </w:rPr>
        <w:t>!</w:t>
      </w:r>
      <w:r w:rsidR="00B26DD1">
        <w:t xml:space="preserve"> </w:t>
      </w:r>
      <w:r w:rsidRPr="00B25458">
        <w:t>will</w:t>
      </w:r>
      <w:r w:rsidR="00B26DD1">
        <w:t xml:space="preserve"> </w:t>
      </w:r>
      <w:r w:rsidRPr="00B25458">
        <w:t>always</w:t>
      </w:r>
      <w:r w:rsidR="00B26DD1">
        <w:t xml:space="preserve"> </w:t>
      </w:r>
      <w:r w:rsidRPr="00B25458">
        <w:t>appear</w:t>
      </w:r>
      <w:r w:rsidR="00B26DD1">
        <w:t xml:space="preserve"> </w:t>
      </w:r>
      <w:r w:rsidRPr="00B25458">
        <w:t>last</w:t>
      </w:r>
      <w:r w:rsidR="00B26DD1">
        <w:t xml:space="preserve"> </w:t>
      </w:r>
      <w:r w:rsidRPr="00B25458">
        <w:t>because</w:t>
      </w:r>
      <w:r w:rsidR="00B26DD1">
        <w:t xml:space="preserve"> </w:t>
      </w:r>
      <w:r w:rsidRPr="00B25458">
        <w:t>of</w:t>
      </w:r>
      <w:r w:rsidR="00B26DD1">
        <w:t xml:space="preserve"> </w:t>
      </w:r>
      <w:r w:rsidRPr="00B25458">
        <w:t>the</w:t>
      </w:r>
      <w:r w:rsidR="00B26DD1">
        <w:t xml:space="preserve"> </w:t>
      </w:r>
      <w:r w:rsidRPr="00B25458">
        <w:t>call</w:t>
      </w:r>
      <w:r w:rsidR="00B26DD1">
        <w:t xml:space="preserve"> </w:t>
      </w:r>
      <w:r w:rsidRPr="00B25458">
        <w:t>to</w:t>
      </w:r>
      <w:r w:rsidR="00B26DD1">
        <w:t xml:space="preserve"> </w:t>
      </w:r>
      <w:proofErr w:type="spellStart"/>
      <w:r w:rsidRPr="005B7EDE">
        <w:rPr>
          <w:rStyle w:val="CITchapbm"/>
        </w:rPr>
        <w:t>Task.WaitAll</w:t>
      </w:r>
      <w:proofErr w:type="spellEnd"/>
      <w:r w:rsidRPr="005B7EDE">
        <w:rPr>
          <w:rStyle w:val="CITchapbm"/>
        </w:rPr>
        <w:t>(</w:t>
      </w:r>
      <w:proofErr w:type="spellStart"/>
      <w:r w:rsidRPr="005B7EDE">
        <w:rPr>
          <w:rStyle w:val="CITchapbm"/>
        </w:rPr>
        <w:t>taskB</w:t>
      </w:r>
      <w:proofErr w:type="spellEnd"/>
      <w:r w:rsidRPr="005B7EDE">
        <w:rPr>
          <w:rStyle w:val="CITchapbm"/>
        </w:rPr>
        <w:t>,</w:t>
      </w:r>
      <w:r w:rsidR="00B26DD1" w:rsidRPr="005B7EDE">
        <w:rPr>
          <w:rStyle w:val="CITchapbm"/>
        </w:rPr>
        <w:t xml:space="preserve"> </w:t>
      </w:r>
      <w:proofErr w:type="spellStart"/>
      <w:r w:rsidRPr="005B7EDE">
        <w:rPr>
          <w:rStyle w:val="CITchapbm"/>
        </w:rPr>
        <w:t>taskC</w:t>
      </w:r>
      <w:proofErr w:type="spellEnd"/>
      <w:r w:rsidRPr="005B7EDE">
        <w:rPr>
          <w:rStyle w:val="CITchapbm"/>
        </w:rPr>
        <w:t>)</w:t>
      </w:r>
      <w:r w:rsidR="00B26DD1">
        <w:t xml:space="preserve"> </w:t>
      </w:r>
      <w:r w:rsidRPr="00B25458">
        <w:t>that</w:t>
      </w:r>
      <w:r w:rsidR="00B26DD1">
        <w:t xml:space="preserve"> </w:t>
      </w:r>
      <w:r w:rsidRPr="00B25458">
        <w:t>blocks</w:t>
      </w:r>
      <w:r w:rsidR="00B26DD1">
        <w:t xml:space="preserve"> </w:t>
      </w:r>
      <w:r w:rsidRPr="00B25458">
        <w:t>the</w:t>
      </w:r>
      <w:r w:rsidR="00B26DD1">
        <w:t xml:space="preserve"> </w:t>
      </w:r>
      <w:r w:rsidRPr="00B25458">
        <w:t>control</w:t>
      </w:r>
      <w:r w:rsidR="00B26DD1">
        <w:t xml:space="preserve"> </w:t>
      </w:r>
      <w:r w:rsidRPr="00B25458">
        <w:t>flow</w:t>
      </w:r>
      <w:r w:rsidR="00B26DD1">
        <w:t xml:space="preserve"> </w:t>
      </w:r>
      <w:r w:rsidRPr="00B25458">
        <w:t>from</w:t>
      </w:r>
      <w:r w:rsidR="00B26DD1">
        <w:t xml:space="preserve"> </w:t>
      </w:r>
      <w:r w:rsidRPr="00B25458">
        <w:t>continuing</w:t>
      </w:r>
      <w:r w:rsidR="00B26DD1">
        <w:t xml:space="preserve"> </w:t>
      </w:r>
      <w:r w:rsidRPr="00B25458">
        <w:t>until</w:t>
      </w:r>
      <w:r w:rsidR="00B26DD1">
        <w:t xml:space="preserve"> </w:t>
      </w:r>
      <w:r w:rsidRPr="00B25458">
        <w:t>both</w:t>
      </w:r>
      <w:r w:rsidR="00B26DD1">
        <w:t xml:space="preserve"> </w:t>
      </w:r>
      <w:proofErr w:type="spellStart"/>
      <w:r w:rsidRPr="009C65D4">
        <w:rPr>
          <w:rStyle w:val="CITchapbm"/>
        </w:rPr>
        <w:t>taskB</w:t>
      </w:r>
      <w:proofErr w:type="spellEnd"/>
      <w:r w:rsidR="00B26DD1">
        <w:t xml:space="preserve"> </w:t>
      </w:r>
      <w:r w:rsidRPr="00B25458">
        <w:t>and</w:t>
      </w:r>
      <w:r w:rsidR="00B26DD1">
        <w:t xml:space="preserve"> </w:t>
      </w:r>
      <w:proofErr w:type="spellStart"/>
      <w:r w:rsidRPr="009C65D4">
        <w:rPr>
          <w:rStyle w:val="CITchapbm"/>
        </w:rPr>
        <w:t>taskC</w:t>
      </w:r>
      <w:proofErr w:type="spellEnd"/>
      <w:r w:rsidR="00B26DD1">
        <w:t xml:space="preserve"> </w:t>
      </w:r>
      <w:r w:rsidRPr="00C4782F">
        <w:t>complete</w:t>
      </w:r>
      <w:r w:rsidR="00C4782F">
        <w:t>.</w:t>
      </w:r>
    </w:p>
    <w:p w14:paraId="10A82FD1" w14:textId="4BD84576" w:rsidR="0073083B" w:rsidRDefault="0016109A" w:rsidP="005E24E0">
      <w:pPr>
        <w:pStyle w:val="CHAPBM"/>
      </w:pPr>
      <w:r>
        <w:t>M</w:t>
      </w:r>
      <w:r w:rsidR="00FA3D78" w:rsidRPr="00C4782F">
        <w:t>any</w:t>
      </w:r>
      <w:r w:rsidR="00B26DD1">
        <w:t xml:space="preserve"> </w:t>
      </w:r>
      <w:r w:rsidR="00FA3D78" w:rsidRPr="00C4782F">
        <w:t>different</w:t>
      </w:r>
      <w:r w:rsidR="00B26DD1">
        <w:t xml:space="preserve"> </w:t>
      </w:r>
      <w:r w:rsidR="00FA3D78" w:rsidRPr="00C4782F">
        <w:t>overloads</w:t>
      </w:r>
      <w:r w:rsidR="00B26DD1">
        <w:t xml:space="preserve"> </w:t>
      </w:r>
      <w:r w:rsidR="00FA3D78" w:rsidRPr="00C4782F">
        <w:t>of</w:t>
      </w:r>
      <w:r w:rsidR="00B26DD1">
        <w:t xml:space="preserve"> </w:t>
      </w:r>
      <w:proofErr w:type="spellStart"/>
      <w:r w:rsidR="00FA3D78" w:rsidRPr="009C65D4">
        <w:rPr>
          <w:rStyle w:val="CITchapbm"/>
        </w:rPr>
        <w:t>ContinueWith</w:t>
      </w:r>
      <w:proofErr w:type="spellEnd"/>
      <w:r w:rsidR="00FA3D78" w:rsidRPr="009C65D4">
        <w:rPr>
          <w:rStyle w:val="CITchapbm"/>
        </w:rPr>
        <w:t>()</w:t>
      </w:r>
      <w:r w:rsidR="00B26DD1">
        <w:t xml:space="preserve"> </w:t>
      </w:r>
      <w:r>
        <w:t>are</w:t>
      </w:r>
      <w:r w:rsidR="00B26DD1">
        <w:t xml:space="preserve"> </w:t>
      </w:r>
      <w:r>
        <w:t>possible,</w:t>
      </w:r>
      <w:r w:rsidR="00B26DD1">
        <w:t xml:space="preserve"> </w:t>
      </w:r>
      <w:r w:rsidR="00FA3D78" w:rsidRPr="00B25458">
        <w:t>and</w:t>
      </w:r>
      <w:r w:rsidR="00B26DD1">
        <w:t xml:space="preserve"> </w:t>
      </w:r>
      <w:r w:rsidR="00FA3D78" w:rsidRPr="00B25458">
        <w:t>some</w:t>
      </w:r>
      <w:r w:rsidR="00B26DD1">
        <w:t xml:space="preserve"> </w:t>
      </w:r>
      <w:r w:rsidR="00FA3D78" w:rsidRPr="00B25458">
        <w:t>of</w:t>
      </w:r>
      <w:r w:rsidR="00B26DD1">
        <w:t xml:space="preserve"> </w:t>
      </w:r>
      <w:r w:rsidR="00FA3D78" w:rsidRPr="00B25458">
        <w:t>them</w:t>
      </w:r>
      <w:r w:rsidR="00B26DD1">
        <w:t xml:space="preserve"> </w:t>
      </w:r>
      <w:r w:rsidR="00FA3D78" w:rsidRPr="00B25458">
        <w:t>take</w:t>
      </w:r>
      <w:r w:rsidR="00B26DD1">
        <w:t xml:space="preserve"> </w:t>
      </w:r>
      <w:r w:rsidR="00FA3D78" w:rsidRPr="00B25458">
        <w:t>a</w:t>
      </w:r>
      <w:r w:rsidR="00B26DD1">
        <w:t xml:space="preserve"> </w:t>
      </w:r>
      <w:proofErr w:type="spellStart"/>
      <w:r w:rsidR="00FA3D78" w:rsidRPr="009C65D4">
        <w:rPr>
          <w:rStyle w:val="CITchapbm"/>
        </w:rPr>
        <w:t>TaskContinuationOptions</w:t>
      </w:r>
      <w:proofErr w:type="spellEnd"/>
      <w:r w:rsidR="00B26DD1">
        <w:t xml:space="preserve"> </w:t>
      </w:r>
      <w:r w:rsidR="00FA3D78" w:rsidRPr="00B25458">
        <w:t>value</w:t>
      </w:r>
      <w:r w:rsidR="00B26DD1">
        <w:t xml:space="preserve"> </w:t>
      </w:r>
      <w:r w:rsidR="00FA3D78" w:rsidRPr="00B25458">
        <w:t>to</w:t>
      </w:r>
      <w:r w:rsidR="00B26DD1">
        <w:t xml:space="preserve"> </w:t>
      </w:r>
      <w:r w:rsidR="00FA3D78" w:rsidRPr="00B25458">
        <w:t>tweak</w:t>
      </w:r>
      <w:r w:rsidR="00B26DD1">
        <w:t xml:space="preserve"> </w:t>
      </w:r>
      <w:r w:rsidR="00FA3D78" w:rsidRPr="00B25458">
        <w:t>the</w:t>
      </w:r>
      <w:r w:rsidR="00B26DD1">
        <w:t xml:space="preserve"> </w:t>
      </w:r>
      <w:r w:rsidR="00FA3D78" w:rsidRPr="00B25458">
        <w:t>behavior</w:t>
      </w:r>
      <w:r w:rsidR="00B26DD1">
        <w:t xml:space="preserve"> </w:t>
      </w:r>
      <w:r w:rsidR="00FA3D78" w:rsidRPr="00B25458">
        <w:t>of</w:t>
      </w:r>
      <w:r w:rsidR="00B26DD1">
        <w:t xml:space="preserve"> </w:t>
      </w:r>
      <w:r w:rsidR="00FA3D78" w:rsidRPr="00B25458">
        <w:t>the</w:t>
      </w:r>
      <w:r w:rsidR="00B26DD1">
        <w:t xml:space="preserve"> </w:t>
      </w:r>
      <w:r w:rsidR="00FA3D78" w:rsidRPr="00B25458">
        <w:t>continuation</w:t>
      </w:r>
      <w:r w:rsidR="00B26DD1">
        <w:t xml:space="preserve"> </w:t>
      </w:r>
      <w:r w:rsidR="00FA3D78" w:rsidRPr="00B25458">
        <w:t>chain.</w:t>
      </w:r>
      <w:r w:rsidR="00B26DD1">
        <w:t xml:space="preserve"> </w:t>
      </w:r>
      <w:r w:rsidR="00FA3D78" w:rsidRPr="00B25458">
        <w:t>The</w:t>
      </w:r>
      <w:r>
        <w:t>se</w:t>
      </w:r>
      <w:r w:rsidR="00B26DD1">
        <w:t xml:space="preserve"> </w:t>
      </w:r>
      <w:r w:rsidR="00FA3D78" w:rsidRPr="00B25458">
        <w:t>values</w:t>
      </w:r>
      <w:r w:rsidR="00B26DD1">
        <w:t xml:space="preserve"> </w:t>
      </w:r>
      <w:r w:rsidR="00FA3D78" w:rsidRPr="00B25458">
        <w:t>are</w:t>
      </w:r>
      <w:r w:rsidR="00B26DD1">
        <w:t xml:space="preserve"> </w:t>
      </w:r>
      <w:r w:rsidR="00FA3D78" w:rsidRPr="00B25458">
        <w:t>flags,</w:t>
      </w:r>
      <w:r w:rsidR="00B26DD1">
        <w:t xml:space="preserve"> </w:t>
      </w:r>
      <w:r w:rsidR="00FA3D78" w:rsidRPr="00B25458">
        <w:t>so</w:t>
      </w:r>
      <w:r w:rsidR="00B26DD1">
        <w:t xml:space="preserve"> </w:t>
      </w:r>
      <w:r w:rsidR="00FA3D78" w:rsidRPr="00B25458">
        <w:t>they</w:t>
      </w:r>
      <w:r w:rsidR="00B26DD1">
        <w:t xml:space="preserve"> </w:t>
      </w:r>
      <w:r w:rsidR="00FA3D78" w:rsidRPr="00B25458">
        <w:t>can</w:t>
      </w:r>
      <w:r w:rsidR="00B26DD1">
        <w:t xml:space="preserve"> </w:t>
      </w:r>
      <w:r w:rsidR="00FA3D78" w:rsidRPr="00B25458">
        <w:t>be</w:t>
      </w:r>
      <w:r w:rsidR="00B26DD1">
        <w:t xml:space="preserve"> </w:t>
      </w:r>
      <w:r w:rsidR="00FA3D78" w:rsidRPr="00B25458">
        <w:t>combined</w:t>
      </w:r>
      <w:r w:rsidR="00B26DD1">
        <w:t xml:space="preserve"> </w:t>
      </w:r>
      <w:r w:rsidR="00FA3D78" w:rsidRPr="00B25458">
        <w:t>using</w:t>
      </w:r>
      <w:r w:rsidR="00B26DD1">
        <w:t xml:space="preserve"> </w:t>
      </w:r>
      <w:r w:rsidR="00FA3D78" w:rsidRPr="00B25458">
        <w:t>the</w:t>
      </w:r>
      <w:r w:rsidR="00B26DD1">
        <w:t xml:space="preserve"> </w:t>
      </w:r>
      <w:r w:rsidR="00FA3D78" w:rsidRPr="00B25458">
        <w:t>logical</w:t>
      </w:r>
      <w:r w:rsidR="00B26DD1">
        <w:t xml:space="preserve"> </w:t>
      </w:r>
      <w:r w:rsidR="00FA3D78" w:rsidRPr="00B25458">
        <w:t>OR</w:t>
      </w:r>
      <w:r w:rsidR="00B26DD1">
        <w:t xml:space="preserve"> </w:t>
      </w:r>
      <w:r w:rsidR="00FA3D78" w:rsidRPr="00B25458">
        <w:t>operator</w:t>
      </w:r>
      <w:r w:rsidR="00B26DD1">
        <w:t xml:space="preserve"> </w:t>
      </w:r>
      <w:r w:rsidR="00FA3D78" w:rsidRPr="00B25458">
        <w:t>(</w:t>
      </w:r>
      <w:r w:rsidR="00FA3D78" w:rsidRPr="009C65D4">
        <w:rPr>
          <w:rStyle w:val="CITchapbm"/>
        </w:rPr>
        <w:t>|</w:t>
      </w:r>
      <w:r w:rsidR="00FA3D78" w:rsidRPr="00B25458">
        <w:t>).</w:t>
      </w:r>
      <w:r w:rsidR="00B26DD1">
        <w:t xml:space="preserve"> </w:t>
      </w:r>
      <w:r w:rsidR="00FA3D78" w:rsidRPr="00B25458">
        <w:t>A</w:t>
      </w:r>
      <w:r w:rsidR="00B26DD1">
        <w:t xml:space="preserve"> </w:t>
      </w:r>
      <w:r w:rsidR="00FA3D78" w:rsidRPr="00B25458">
        <w:t>brief</w:t>
      </w:r>
      <w:r w:rsidR="00B26DD1">
        <w:t xml:space="preserve"> </w:t>
      </w:r>
      <w:r w:rsidR="00FA3D78" w:rsidRPr="00B25458">
        <w:t>description</w:t>
      </w:r>
      <w:r w:rsidR="00B26DD1">
        <w:t xml:space="preserve"> </w:t>
      </w:r>
      <w:r w:rsidR="00FA3D78" w:rsidRPr="00B25458">
        <w:t>of</w:t>
      </w:r>
      <w:r w:rsidR="00B26DD1">
        <w:t xml:space="preserve"> </w:t>
      </w:r>
      <w:r w:rsidR="00FA3D78" w:rsidRPr="00B25458">
        <w:t>some</w:t>
      </w:r>
      <w:r w:rsidR="00B26DD1">
        <w:t xml:space="preserve"> </w:t>
      </w:r>
      <w:r w:rsidR="00FA3D78" w:rsidRPr="00B25458">
        <w:t>of</w:t>
      </w:r>
      <w:r w:rsidR="00B26DD1">
        <w:t xml:space="preserve"> </w:t>
      </w:r>
      <w:r w:rsidR="00FA3D78" w:rsidRPr="00B25458">
        <w:t>the</w:t>
      </w:r>
      <w:r w:rsidR="00B26DD1">
        <w:t xml:space="preserve"> </w:t>
      </w:r>
      <w:r w:rsidR="00FA3D78" w:rsidRPr="00B25458">
        <w:t>possible</w:t>
      </w:r>
      <w:r w:rsidR="00B26DD1">
        <w:t xml:space="preserve"> </w:t>
      </w:r>
      <w:r w:rsidR="00FA3D78" w:rsidRPr="00B25458">
        <w:t>flag</w:t>
      </w:r>
      <w:r w:rsidR="00B26DD1">
        <w:t xml:space="preserve"> </w:t>
      </w:r>
      <w:r w:rsidR="00FA3D78" w:rsidRPr="00B25458">
        <w:t>values</w:t>
      </w:r>
      <w:r w:rsidR="00B26DD1">
        <w:t xml:space="preserve"> </w:t>
      </w:r>
      <w:r w:rsidR="00FA3D78" w:rsidRPr="00B25458">
        <w:t>appears</w:t>
      </w:r>
      <w:r w:rsidR="00B26DD1">
        <w:t xml:space="preserve"> </w:t>
      </w:r>
      <w:r w:rsidR="00FA3D78" w:rsidRPr="00B25458">
        <w:t>in</w:t>
      </w:r>
      <w:r w:rsidR="00B26DD1">
        <w:t xml:space="preserve"> </w:t>
      </w:r>
      <w:r w:rsidR="00F40E51">
        <w:t>Table</w:t>
      </w:r>
      <w:r w:rsidR="00B26DD1">
        <w:t xml:space="preserve"> </w:t>
      </w:r>
      <w:r w:rsidR="00F40E51">
        <w:t>19.</w:t>
      </w:r>
      <w:r w:rsidR="00FA3D78" w:rsidRPr="00B25458">
        <w:t>1;</w:t>
      </w:r>
      <w:r w:rsidR="00B26DD1">
        <w:t xml:space="preserve"> </w:t>
      </w:r>
      <w:r w:rsidR="00FA3D78" w:rsidRPr="00B25458">
        <w:t>see</w:t>
      </w:r>
      <w:r w:rsidR="00B26DD1">
        <w:t xml:space="preserve"> </w:t>
      </w:r>
      <w:r w:rsidR="00FA3D78" w:rsidRPr="00B25458">
        <w:t>the</w:t>
      </w:r>
      <w:r w:rsidR="00B26DD1">
        <w:t xml:space="preserve"> </w:t>
      </w:r>
      <w:r w:rsidR="00FA3D78" w:rsidRPr="00B25458">
        <w:t>online</w:t>
      </w:r>
      <w:r w:rsidR="00B26DD1">
        <w:t xml:space="preserve"> </w:t>
      </w:r>
      <w:del w:id="594" w:author="Kevin" w:date="2020-04-03T21:47:00Z">
        <w:r w:rsidR="00FA3D78" w:rsidRPr="00B25458">
          <w:delText>MSDN</w:delText>
        </w:r>
        <w:r w:rsidR="00B26DD1">
          <w:delText xml:space="preserve"> </w:delText>
        </w:r>
      </w:del>
      <w:r w:rsidR="00FA3D78" w:rsidRPr="00B25458">
        <w:t>documentation</w:t>
      </w:r>
      <w:r w:rsidR="00FA3D78" w:rsidRPr="00A70784">
        <w:rPr>
          <w:rStyle w:val="SUP"/>
        </w:rPr>
        <w:footnoteReference w:id="9"/>
      </w:r>
      <w:r w:rsidR="00B26DD1">
        <w:t xml:space="preserve"> </w:t>
      </w:r>
      <w:r w:rsidR="00FA3D78" w:rsidRPr="00B25458">
        <w:t>for</w:t>
      </w:r>
      <w:r w:rsidR="00B26DD1">
        <w:t xml:space="preserve"> </w:t>
      </w:r>
      <w:r w:rsidR="00FA3D78" w:rsidRPr="00B25458">
        <w:t>more</w:t>
      </w:r>
      <w:r w:rsidR="00B26DD1">
        <w:t xml:space="preserve"> </w:t>
      </w:r>
      <w:r w:rsidR="00FA3D78" w:rsidRPr="00B25458">
        <w:t>details.</w:t>
      </w:r>
    </w:p>
    <w:p w14:paraId="1F3F2AC3" w14:textId="43BDD77C" w:rsidR="00E73B39" w:rsidRPr="00C4782F" w:rsidRDefault="00E73B39" w:rsidP="00D60C8C">
      <w:pPr>
        <w:pStyle w:val="TBLTTL"/>
      </w:pPr>
    </w:p>
    <w:tbl>
      <w:tblPr>
        <w:tblW w:w="7200" w:type="dxa"/>
        <w:tblInd w:w="120" w:type="dxa"/>
        <w:tblLayout w:type="fixed"/>
        <w:tblCellMar>
          <w:left w:w="0" w:type="dxa"/>
          <w:right w:w="0" w:type="dxa"/>
        </w:tblCellMar>
        <w:tblLook w:val="0000" w:firstRow="0" w:lastRow="0" w:firstColumn="0" w:lastColumn="0" w:noHBand="0" w:noVBand="0"/>
      </w:tblPr>
      <w:tblGrid>
        <w:gridCol w:w="2386"/>
        <w:gridCol w:w="4814"/>
      </w:tblGrid>
      <w:tr w:rsidR="00B4446D" w:rsidRPr="00C4782F" w14:paraId="71DEE382" w14:textId="77777777" w:rsidTr="008E3D9F">
        <w:tc>
          <w:tcPr>
            <w:tcW w:w="7200" w:type="dxa"/>
            <w:gridSpan w:val="2"/>
            <w:tcBorders>
              <w:bottom w:val="single" w:sz="4" w:space="0" w:color="auto"/>
            </w:tcBorders>
            <w:shd w:val="clear" w:color="auto" w:fill="auto"/>
            <w:tcMar>
              <w:top w:w="120" w:type="dxa"/>
              <w:left w:w="0" w:type="dxa"/>
              <w:bottom w:w="120" w:type="dxa"/>
              <w:right w:w="120" w:type="dxa"/>
            </w:tcMar>
            <w:vAlign w:val="bottom"/>
          </w:tcPr>
          <w:p w14:paraId="61E0385B" w14:textId="65007774" w:rsidR="00B4446D" w:rsidRPr="00C4782F" w:rsidRDefault="008E3D9F" w:rsidP="00041A85">
            <w:pPr>
              <w:pStyle w:val="TBLTTL"/>
            </w:pPr>
            <w:r w:rsidRPr="00C36ABF">
              <w:rPr>
                <w:rStyle w:val="TBLNUM"/>
              </w:rPr>
              <w:t>Table 19.1: </w:t>
            </w:r>
            <w:r w:rsidRPr="00C4782F">
              <w:t>List</w:t>
            </w:r>
            <w:r>
              <w:t xml:space="preserve"> </w:t>
            </w:r>
            <w:r w:rsidRPr="00C4782F">
              <w:t>of</w:t>
            </w:r>
            <w:r>
              <w:t xml:space="preserve"> </w:t>
            </w:r>
            <w:r w:rsidRPr="00C4782F">
              <w:t>Available</w:t>
            </w:r>
            <w:r>
              <w:t xml:space="preserve"> </w:t>
            </w:r>
            <w:proofErr w:type="spellStart"/>
            <w:r w:rsidRPr="009C65D4">
              <w:rPr>
                <w:rStyle w:val="CITchapbm"/>
              </w:rPr>
              <w:t>TaskContinuationOptions</w:t>
            </w:r>
            <w:proofErr w:type="spellEnd"/>
            <w:r>
              <w:t xml:space="preserve"> </w:t>
            </w:r>
            <w:r w:rsidRPr="00C4782F">
              <w:t>Enums</w:t>
            </w:r>
          </w:p>
        </w:tc>
      </w:tr>
      <w:tr w:rsidR="00E73B39" w:rsidRPr="00C4782F" w14:paraId="5666EF4A" w14:textId="77777777" w:rsidTr="008E3D9F">
        <w:tc>
          <w:tcPr>
            <w:tcW w:w="2386" w:type="dxa"/>
            <w:tcBorders>
              <w:top w:val="single" w:sz="4" w:space="0" w:color="auto"/>
              <w:left w:val="single" w:sz="4" w:space="0" w:color="000000"/>
              <w:bottom w:val="single" w:sz="4" w:space="0" w:color="000000"/>
              <w:right w:val="single" w:sz="6" w:space="0" w:color="000000"/>
            </w:tcBorders>
            <w:shd w:val="solid" w:color="E2E3E4" w:fill="auto"/>
            <w:tcMar>
              <w:top w:w="120" w:type="dxa"/>
              <w:left w:w="120" w:type="dxa"/>
              <w:bottom w:w="120" w:type="dxa"/>
              <w:right w:w="120" w:type="dxa"/>
            </w:tcMar>
            <w:vAlign w:val="bottom"/>
          </w:tcPr>
          <w:p w14:paraId="55583967" w14:textId="77777777" w:rsidR="00E73B39" w:rsidRPr="00C4782F" w:rsidRDefault="00FA3D78" w:rsidP="00BA4683">
            <w:pPr>
              <w:pStyle w:val="TBLCOLHD"/>
            </w:pPr>
            <w:r w:rsidRPr="00C4782F">
              <w:t>Enum</w:t>
            </w:r>
          </w:p>
        </w:tc>
        <w:tc>
          <w:tcPr>
            <w:tcW w:w="4814" w:type="dxa"/>
            <w:tcBorders>
              <w:top w:val="single" w:sz="4" w:space="0" w:color="auto"/>
              <w:left w:val="single" w:sz="6" w:space="0" w:color="000000"/>
              <w:bottom w:val="single" w:sz="4" w:space="0" w:color="000000"/>
              <w:right w:val="single" w:sz="4" w:space="0" w:color="000000"/>
            </w:tcBorders>
            <w:shd w:val="solid" w:color="E2E3E4" w:fill="auto"/>
            <w:tcMar>
              <w:top w:w="120" w:type="dxa"/>
              <w:left w:w="120" w:type="dxa"/>
              <w:bottom w:w="120" w:type="dxa"/>
              <w:right w:w="120" w:type="dxa"/>
            </w:tcMar>
            <w:vAlign w:val="bottom"/>
          </w:tcPr>
          <w:p w14:paraId="349F17F5" w14:textId="77777777" w:rsidR="00E73B39" w:rsidRPr="00E029B0" w:rsidRDefault="00FA3D78" w:rsidP="00E029B0">
            <w:pPr>
              <w:pStyle w:val="TBLCOLHD"/>
            </w:pPr>
            <w:r w:rsidRPr="00E029B0">
              <w:t>Description</w:t>
            </w:r>
          </w:p>
        </w:tc>
      </w:tr>
      <w:tr w:rsidR="00E73B39" w:rsidRPr="00C4782F" w14:paraId="092F0026"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45F6C931" w14:textId="77777777" w:rsidR="00E73B39" w:rsidRPr="009C65D4" w:rsidRDefault="00FA3D78" w:rsidP="00C36ABF">
            <w:pPr>
              <w:pStyle w:val="TBL"/>
              <w:rPr>
                <w:rStyle w:val="CITchapbm"/>
              </w:rPr>
            </w:pPr>
            <w:r w:rsidRPr="009C65D4">
              <w:rPr>
                <w:rStyle w:val="CITchapbm"/>
              </w:rPr>
              <w:t>None</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27913871" w14:textId="66AB703D" w:rsidR="00E73B39" w:rsidRPr="00C4782F" w:rsidRDefault="00FA3D78" w:rsidP="00C36ABF">
            <w:pPr>
              <w:pStyle w:val="TBL"/>
            </w:pPr>
            <w:r w:rsidRPr="00C4782F">
              <w:t>This</w:t>
            </w:r>
            <w:r w:rsidR="00B26DD1">
              <w:t xml:space="preserve"> </w:t>
            </w:r>
            <w:r w:rsidRPr="00C4782F">
              <w:t>is</w:t>
            </w:r>
            <w:r w:rsidR="00B26DD1">
              <w:t xml:space="preserve"> </w:t>
            </w:r>
            <w:r w:rsidRPr="00C4782F">
              <w:t>the</w:t>
            </w:r>
            <w:r w:rsidR="00B26DD1">
              <w:t xml:space="preserve"> </w:t>
            </w:r>
            <w:r w:rsidRPr="00C4782F">
              <w:t>default</w:t>
            </w:r>
            <w:r w:rsidR="00B26DD1">
              <w:t xml:space="preserve"> </w:t>
            </w:r>
            <w:r w:rsidRPr="00C4782F">
              <w:t>behavior.</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will</w:t>
            </w:r>
            <w:r w:rsidR="00B26DD1">
              <w:t xml:space="preserve"> </w:t>
            </w:r>
            <w:r w:rsidRPr="00C4782F">
              <w:t>be</w:t>
            </w:r>
            <w:r w:rsidR="00B26DD1">
              <w:t xml:space="preserve"> </w:t>
            </w:r>
            <w:r w:rsidRPr="00C4782F">
              <w:t>executed</w:t>
            </w:r>
            <w:r w:rsidR="00B26DD1">
              <w:t xml:space="preserve"> </w:t>
            </w:r>
            <w:r w:rsidRPr="00C4782F">
              <w:t>when</w:t>
            </w:r>
            <w:r w:rsidR="00B26DD1">
              <w:t xml:space="preserve"> </w:t>
            </w:r>
            <w:r w:rsidRPr="00C4782F">
              <w:t>the</w:t>
            </w:r>
            <w:r w:rsidR="00B26DD1">
              <w:t xml:space="preserve"> </w:t>
            </w:r>
            <w:r w:rsidRPr="00C4782F">
              <w:t>antecedent</w:t>
            </w:r>
            <w:r w:rsidR="00B26DD1">
              <w:t xml:space="preserve"> </w:t>
            </w:r>
            <w:r w:rsidRPr="00C4782F">
              <w:t>task</w:t>
            </w:r>
            <w:r w:rsidR="00B26DD1">
              <w:t xml:space="preserve"> </w:t>
            </w:r>
            <w:r w:rsidRPr="00C4782F">
              <w:t>completes,</w:t>
            </w:r>
            <w:r w:rsidR="00B26DD1">
              <w:t xml:space="preserve"> </w:t>
            </w:r>
            <w:r w:rsidRPr="00C4782F">
              <w:t>regardless</w:t>
            </w:r>
            <w:r w:rsidR="00B26DD1">
              <w:t xml:space="preserve"> </w:t>
            </w:r>
            <w:r w:rsidRPr="00C4782F">
              <w:t>of</w:t>
            </w:r>
            <w:r w:rsidR="00B26DD1">
              <w:t xml:space="preserve"> </w:t>
            </w:r>
            <w:r w:rsidRPr="00C4782F">
              <w:t>its</w:t>
            </w:r>
            <w:r w:rsidR="00B26DD1">
              <w:t xml:space="preserve"> </w:t>
            </w:r>
            <w:r w:rsidRPr="00C4782F">
              <w:t>task</w:t>
            </w:r>
            <w:r w:rsidR="00B26DD1">
              <w:t xml:space="preserve"> </w:t>
            </w:r>
            <w:r w:rsidRPr="00C4782F">
              <w:t>status.</w:t>
            </w:r>
          </w:p>
        </w:tc>
      </w:tr>
      <w:tr w:rsidR="00E73B39" w:rsidRPr="00C4782F" w14:paraId="00721773"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6B257503" w14:textId="77777777" w:rsidR="00E73B39" w:rsidRPr="009C65D4" w:rsidRDefault="00FA3D78" w:rsidP="00C36ABF">
            <w:pPr>
              <w:pStyle w:val="TBL"/>
              <w:rPr>
                <w:rStyle w:val="CITchapbm"/>
              </w:rPr>
            </w:pPr>
            <w:proofErr w:type="spellStart"/>
            <w:r w:rsidRPr="009C65D4">
              <w:rPr>
                <w:rStyle w:val="CITchapbm"/>
              </w:rPr>
              <w:t>PreferFairness</w:t>
            </w:r>
            <w:proofErr w:type="spellEnd"/>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1706F1AC" w14:textId="046FFFA9" w:rsidR="00E73B39" w:rsidRPr="00C4782F" w:rsidRDefault="00FA3D78" w:rsidP="00C36ABF">
            <w:pPr>
              <w:pStyle w:val="TBL"/>
            </w:pPr>
            <w:r w:rsidRPr="00C4782F">
              <w:t>If</w:t>
            </w:r>
            <w:r w:rsidR="00B26DD1">
              <w:t xml:space="preserve"> </w:t>
            </w:r>
            <w:r w:rsidRPr="00C4782F">
              <w:t>two</w:t>
            </w:r>
            <w:r w:rsidR="00B26DD1">
              <w:t xml:space="preserve"> </w:t>
            </w:r>
            <w:r w:rsidRPr="00C4782F">
              <w:t>tasks</w:t>
            </w:r>
            <w:r w:rsidR="00B26DD1">
              <w:t xml:space="preserve"> </w:t>
            </w:r>
            <w:r w:rsidRPr="00C4782F">
              <w:t>were</w:t>
            </w:r>
            <w:r w:rsidR="00B26DD1">
              <w:t xml:space="preserve"> </w:t>
            </w:r>
            <w:r w:rsidRPr="00C4782F">
              <w:t>both</w:t>
            </w:r>
            <w:r w:rsidR="00B26DD1">
              <w:t xml:space="preserve"> </w:t>
            </w:r>
            <w:r w:rsidRPr="00C4782F">
              <w:t>asynchronously</w:t>
            </w:r>
            <w:r w:rsidR="00B26DD1">
              <w:t xml:space="preserve"> </w:t>
            </w:r>
            <w:r w:rsidRPr="00C4782F">
              <w:t>started,</w:t>
            </w:r>
            <w:r w:rsidR="00B26DD1">
              <w:t xml:space="preserve"> </w:t>
            </w:r>
            <w:r w:rsidRPr="00C4782F">
              <w:t>one</w:t>
            </w:r>
            <w:r w:rsidR="00B26DD1">
              <w:t xml:space="preserve"> </w:t>
            </w:r>
            <w:r w:rsidRPr="00C4782F">
              <w:t>before</w:t>
            </w:r>
            <w:r w:rsidR="00B26DD1">
              <w:t xml:space="preserve"> </w:t>
            </w:r>
            <w:r w:rsidRPr="00C4782F">
              <w:t>the</w:t>
            </w:r>
            <w:r w:rsidR="00B26DD1">
              <w:t xml:space="preserve"> </w:t>
            </w:r>
            <w:r w:rsidRPr="00C4782F">
              <w:t>other,</w:t>
            </w:r>
            <w:r w:rsidR="00B26DD1">
              <w:t xml:space="preserve"> </w:t>
            </w:r>
            <w:r w:rsidRPr="00C4782F">
              <w:t>there</w:t>
            </w:r>
            <w:r w:rsidR="00B26DD1">
              <w:t xml:space="preserve"> </w:t>
            </w:r>
            <w:r w:rsidRPr="00C4782F">
              <w:t>is</w:t>
            </w:r>
            <w:r w:rsidR="00B26DD1">
              <w:t xml:space="preserve"> </w:t>
            </w:r>
            <w:r w:rsidRPr="00C4782F">
              <w:t>no</w:t>
            </w:r>
            <w:r w:rsidR="00B26DD1">
              <w:t xml:space="preserve"> </w:t>
            </w:r>
            <w:r w:rsidRPr="00C4782F">
              <w:t>guarantee</w:t>
            </w:r>
            <w:r w:rsidR="00B26DD1">
              <w:t xml:space="preserve"> </w:t>
            </w:r>
            <w:r w:rsidRPr="00C4782F">
              <w:t>that</w:t>
            </w:r>
            <w:r w:rsidR="00B26DD1">
              <w:t xml:space="preserve"> </w:t>
            </w:r>
            <w:r w:rsidRPr="00C4782F">
              <w:t>the</w:t>
            </w:r>
            <w:r w:rsidR="00B26DD1">
              <w:t xml:space="preserve"> </w:t>
            </w:r>
            <w:r w:rsidRPr="00C4782F">
              <w:t>one</w:t>
            </w:r>
            <w:r w:rsidR="00B26DD1">
              <w:t xml:space="preserve"> </w:t>
            </w:r>
            <w:r w:rsidRPr="00C4782F">
              <w:t>that</w:t>
            </w:r>
            <w:r w:rsidR="00B26DD1">
              <w:t xml:space="preserve"> </w:t>
            </w:r>
            <w:r w:rsidRPr="00C4782F">
              <w:t>was</w:t>
            </w:r>
            <w:r w:rsidR="00B26DD1">
              <w:t xml:space="preserve"> </w:t>
            </w:r>
            <w:r w:rsidRPr="00C4782F">
              <w:t>started</w:t>
            </w:r>
            <w:r w:rsidR="00B26DD1">
              <w:t xml:space="preserve"> </w:t>
            </w:r>
            <w:r w:rsidRPr="00C4782F">
              <w:t>first</w:t>
            </w:r>
            <w:r w:rsidR="00B26DD1">
              <w:t xml:space="preserve"> </w:t>
            </w:r>
            <w:r w:rsidRPr="00C4782F">
              <w:t>actually</w:t>
            </w:r>
            <w:r w:rsidR="00B26DD1">
              <w:t xml:space="preserve"> </w:t>
            </w:r>
            <w:r w:rsidRPr="00C4782F">
              <w:t>gets</w:t>
            </w:r>
            <w:r w:rsidR="00B26DD1">
              <w:t xml:space="preserve"> </w:t>
            </w:r>
            <w:r w:rsidRPr="00C4782F">
              <w:t>to</w:t>
            </w:r>
            <w:r w:rsidR="00B26DD1">
              <w:t xml:space="preserve"> </w:t>
            </w:r>
            <w:r w:rsidRPr="00C4782F">
              <w:t>run</w:t>
            </w:r>
            <w:r w:rsidR="00B26DD1">
              <w:t xml:space="preserve"> </w:t>
            </w:r>
            <w:r w:rsidRPr="00C4782F">
              <w:t>first.</w:t>
            </w:r>
            <w:r w:rsidR="00B26DD1">
              <w:t xml:space="preserve"> </w:t>
            </w:r>
            <w:r w:rsidRPr="00C4782F">
              <w:t>This</w:t>
            </w:r>
            <w:r w:rsidR="00B26DD1">
              <w:t xml:space="preserve"> </w:t>
            </w:r>
            <w:r w:rsidRPr="00C4782F">
              <w:t>flag</w:t>
            </w:r>
            <w:r w:rsidR="00B26DD1">
              <w:t xml:space="preserve"> </w:t>
            </w:r>
            <w:r w:rsidRPr="00C4782F">
              <w:t>asks</w:t>
            </w:r>
            <w:r w:rsidR="00B26DD1">
              <w:t xml:space="preserve"> </w:t>
            </w:r>
            <w:r w:rsidRPr="00C4782F">
              <w:t>the</w:t>
            </w:r>
            <w:r w:rsidR="00B26DD1">
              <w:t xml:space="preserve"> </w:t>
            </w:r>
            <w:r w:rsidRPr="00C4782F">
              <w:t>task</w:t>
            </w:r>
            <w:r w:rsidR="00B26DD1">
              <w:t xml:space="preserve"> </w:t>
            </w:r>
            <w:r w:rsidRPr="00C4782F">
              <w:t>scheduler</w:t>
            </w:r>
            <w:r w:rsidR="00B26DD1">
              <w:t xml:space="preserve"> </w:t>
            </w:r>
            <w:r w:rsidRPr="00C4782F">
              <w:t>to</w:t>
            </w:r>
            <w:r w:rsidR="00B26DD1">
              <w:t xml:space="preserve"> </w:t>
            </w:r>
            <w:r w:rsidRPr="00C4782F">
              <w:t>try</w:t>
            </w:r>
            <w:r w:rsidR="00B26DD1">
              <w:t xml:space="preserve"> </w:t>
            </w:r>
            <w:r w:rsidRPr="00C4782F">
              <w:t>to</w:t>
            </w:r>
            <w:r w:rsidR="00B26DD1">
              <w:t xml:space="preserve"> </w:t>
            </w:r>
            <w:r w:rsidRPr="00C4782F">
              <w:t>increase</w:t>
            </w:r>
            <w:r w:rsidR="00B26DD1">
              <w:t xml:space="preserve"> </w:t>
            </w:r>
            <w:r w:rsidRPr="00C4782F">
              <w:t>the</w:t>
            </w:r>
            <w:r w:rsidR="00B26DD1">
              <w:t xml:space="preserve"> </w:t>
            </w:r>
            <w:r w:rsidRPr="00C4782F">
              <w:t>likelihood</w:t>
            </w:r>
            <w:r w:rsidR="00B26DD1">
              <w:t xml:space="preserve"> </w:t>
            </w:r>
            <w:r w:rsidRPr="00C4782F">
              <w:t>that</w:t>
            </w:r>
            <w:r w:rsidR="00B26DD1">
              <w:t xml:space="preserve"> </w:t>
            </w:r>
            <w:r w:rsidRPr="00C4782F">
              <w:t>the</w:t>
            </w:r>
            <w:r w:rsidR="00B26DD1">
              <w:t xml:space="preserve"> </w:t>
            </w:r>
            <w:r w:rsidRPr="00C4782F">
              <w:t>first</w:t>
            </w:r>
            <w:r w:rsidR="00B26DD1">
              <w:t xml:space="preserve"> </w:t>
            </w:r>
            <w:r w:rsidRPr="00C4782F">
              <w:t>task</w:t>
            </w:r>
            <w:r w:rsidR="00B26DD1">
              <w:t xml:space="preserve"> </w:t>
            </w:r>
            <w:r w:rsidRPr="00C4782F">
              <w:t>started</w:t>
            </w:r>
            <w:r w:rsidR="00B26DD1">
              <w:t xml:space="preserve"> </w:t>
            </w:r>
            <w:r w:rsidRPr="00C4782F">
              <w:t>is</w:t>
            </w:r>
            <w:r w:rsidR="00B26DD1">
              <w:t xml:space="preserve"> </w:t>
            </w:r>
            <w:r w:rsidRPr="00C4782F">
              <w:t>the</w:t>
            </w:r>
            <w:r w:rsidR="00B26DD1">
              <w:t xml:space="preserve"> </w:t>
            </w:r>
            <w:r w:rsidRPr="00C4782F">
              <w:t>first</w:t>
            </w:r>
            <w:r w:rsidR="00B26DD1">
              <w:t xml:space="preserve"> </w:t>
            </w:r>
            <w:r w:rsidRPr="00C4782F">
              <w:t>task</w:t>
            </w:r>
            <w:r w:rsidR="00B26DD1">
              <w:t xml:space="preserve"> </w:t>
            </w:r>
            <w:r w:rsidRPr="00C4782F">
              <w:t>to</w:t>
            </w:r>
            <w:r w:rsidR="00B26DD1">
              <w:t xml:space="preserve"> </w:t>
            </w:r>
            <w:r w:rsidRPr="00C4782F">
              <w:t>execute—something</w:t>
            </w:r>
            <w:r w:rsidR="00B26DD1">
              <w:t xml:space="preserve"> </w:t>
            </w:r>
            <w:r w:rsidRPr="00C4782F">
              <w:t>that</w:t>
            </w:r>
            <w:r w:rsidR="00B26DD1">
              <w:t xml:space="preserve"> </w:t>
            </w:r>
            <w:r w:rsidRPr="00C4782F">
              <w:t>is</w:t>
            </w:r>
            <w:r w:rsidR="00B26DD1">
              <w:t xml:space="preserve"> </w:t>
            </w:r>
            <w:r w:rsidRPr="00C4782F">
              <w:t>particularly</w:t>
            </w:r>
            <w:r w:rsidR="00B26DD1">
              <w:t xml:space="preserve"> </w:t>
            </w:r>
            <w:r w:rsidRPr="00C4782F">
              <w:t>relevant</w:t>
            </w:r>
            <w:r w:rsidR="00B26DD1">
              <w:t xml:space="preserve"> </w:t>
            </w:r>
            <w:r w:rsidRPr="00C4782F">
              <w:t>when</w:t>
            </w:r>
            <w:r w:rsidR="00B26DD1">
              <w:t xml:space="preserve"> </w:t>
            </w:r>
            <w:r w:rsidRPr="00C4782F">
              <w:t>the</w:t>
            </w:r>
            <w:r w:rsidR="00B26DD1">
              <w:t xml:space="preserve"> </w:t>
            </w:r>
            <w:r w:rsidRPr="00C4782F">
              <w:t>two</w:t>
            </w:r>
            <w:r w:rsidR="00B26DD1">
              <w:t xml:space="preserve"> </w:t>
            </w:r>
            <w:r w:rsidRPr="00C4782F">
              <w:t>tasks</w:t>
            </w:r>
            <w:r w:rsidR="00B26DD1">
              <w:t xml:space="preserve"> </w:t>
            </w:r>
            <w:r w:rsidRPr="00C4782F">
              <w:t>you</w:t>
            </w:r>
            <w:r w:rsidR="00B26DD1">
              <w:t xml:space="preserve"> </w:t>
            </w:r>
            <w:r w:rsidRPr="00C4782F">
              <w:t>describe</w:t>
            </w:r>
            <w:r w:rsidR="00B26DD1">
              <w:t xml:space="preserve"> </w:t>
            </w:r>
            <w:r w:rsidRPr="00C4782F">
              <w:t>are</w:t>
            </w:r>
            <w:r w:rsidR="00B26DD1">
              <w:t xml:space="preserve"> </w:t>
            </w:r>
            <w:r w:rsidRPr="00C4782F">
              <w:t>created</w:t>
            </w:r>
            <w:r w:rsidR="00B26DD1">
              <w:t xml:space="preserve"> </w:t>
            </w:r>
            <w:r w:rsidRPr="00C4782F">
              <w:t>from</w:t>
            </w:r>
            <w:r w:rsidR="00B26DD1">
              <w:t xml:space="preserve"> </w:t>
            </w:r>
            <w:r w:rsidRPr="00C4782F">
              <w:t>different</w:t>
            </w:r>
            <w:r w:rsidR="00B26DD1">
              <w:t xml:space="preserve"> </w:t>
            </w:r>
            <w:r w:rsidRPr="00C4782F">
              <w:t>thread</w:t>
            </w:r>
            <w:r w:rsidR="00B26DD1">
              <w:t xml:space="preserve"> </w:t>
            </w:r>
            <w:r w:rsidRPr="00C4782F">
              <w:t>pool</w:t>
            </w:r>
            <w:r w:rsidR="00B26DD1">
              <w:t xml:space="preserve"> </w:t>
            </w:r>
            <w:r w:rsidRPr="00C4782F">
              <w:t>threads.</w:t>
            </w:r>
          </w:p>
        </w:tc>
      </w:tr>
      <w:tr w:rsidR="00E73B39" w:rsidRPr="00C4782F" w14:paraId="082E8685"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33FA4097" w14:textId="77777777" w:rsidR="00E73B39" w:rsidRPr="009C65D4" w:rsidRDefault="00FA3D78" w:rsidP="00C36ABF">
            <w:pPr>
              <w:pStyle w:val="TBL"/>
              <w:rPr>
                <w:rStyle w:val="CITchapbm"/>
              </w:rPr>
            </w:pPr>
            <w:proofErr w:type="spellStart"/>
            <w:r w:rsidRPr="009C65D4">
              <w:rPr>
                <w:rStyle w:val="CITchapbm"/>
              </w:rPr>
              <w:t>LongRunning</w:t>
            </w:r>
            <w:proofErr w:type="spellEnd"/>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228CA1F9" w14:textId="6E3C8141" w:rsidR="00E73B39" w:rsidRPr="00C4782F" w:rsidRDefault="00FA3D78" w:rsidP="00C36ABF">
            <w:pPr>
              <w:pStyle w:val="TBL"/>
            </w:pPr>
            <w:r w:rsidRPr="00C4782F">
              <w:t>This</w:t>
            </w:r>
            <w:r w:rsidR="00B26DD1">
              <w:t xml:space="preserve"> </w:t>
            </w:r>
            <w:r w:rsidRPr="00C4782F">
              <w:t>tells</w:t>
            </w:r>
            <w:r w:rsidR="00B26DD1">
              <w:t xml:space="preserve"> </w:t>
            </w:r>
            <w:r w:rsidRPr="00C4782F">
              <w:t>the</w:t>
            </w:r>
            <w:r w:rsidR="00B26DD1">
              <w:t xml:space="preserve"> </w:t>
            </w:r>
            <w:r w:rsidRPr="00C4782F">
              <w:t>task</w:t>
            </w:r>
            <w:r w:rsidR="00B26DD1">
              <w:t xml:space="preserve"> </w:t>
            </w:r>
            <w:r w:rsidRPr="00C4782F">
              <w:t>scheduler</w:t>
            </w:r>
            <w:r w:rsidR="00B26DD1">
              <w:t xml:space="preserve"> </w:t>
            </w:r>
            <w:r w:rsidRPr="00C4782F">
              <w:t>that</w:t>
            </w:r>
            <w:r w:rsidR="00B26DD1">
              <w:t xml:space="preserve"> </w:t>
            </w:r>
            <w:r w:rsidRPr="00C4782F">
              <w:t>the</w:t>
            </w:r>
            <w:r w:rsidR="00B26DD1">
              <w:t xml:space="preserve"> </w:t>
            </w:r>
            <w:r w:rsidRPr="00C4782F">
              <w:t>task</w:t>
            </w:r>
            <w:r w:rsidR="00B26DD1">
              <w:t xml:space="preserve"> </w:t>
            </w:r>
            <w:r w:rsidRPr="00C4782F">
              <w:t>is</w:t>
            </w:r>
            <w:r w:rsidR="00B26DD1">
              <w:t xml:space="preserve"> </w:t>
            </w:r>
            <w:r w:rsidRPr="00C4782F">
              <w:t>likely</w:t>
            </w:r>
            <w:r w:rsidR="00B26DD1">
              <w:t xml:space="preserve"> </w:t>
            </w:r>
            <w:r w:rsidRPr="00C4782F">
              <w:t>to</w:t>
            </w:r>
            <w:r w:rsidR="00B26DD1">
              <w:t xml:space="preserve"> </w:t>
            </w:r>
            <w:r w:rsidRPr="00C4782F">
              <w:t>be</w:t>
            </w:r>
            <w:r w:rsidR="00B26DD1">
              <w:t xml:space="preserve"> </w:t>
            </w:r>
            <w:r w:rsidRPr="00C4782F">
              <w:t>an</w:t>
            </w:r>
            <w:r w:rsidR="00B26DD1">
              <w:t xml:space="preserve"> </w:t>
            </w:r>
            <w:r w:rsidRPr="00C4782F">
              <w:t>I/O</w:t>
            </w:r>
            <w:r w:rsidR="0016109A">
              <w:t>-</w:t>
            </w:r>
            <w:r w:rsidRPr="00C4782F">
              <w:t>bound</w:t>
            </w:r>
            <w:r w:rsidR="00B26DD1">
              <w:t xml:space="preserve"> </w:t>
            </w:r>
            <w:r w:rsidRPr="00C4782F">
              <w:t>high-latency</w:t>
            </w:r>
            <w:r w:rsidR="00B26DD1">
              <w:t xml:space="preserve"> </w:t>
            </w:r>
            <w:r w:rsidRPr="00C4782F">
              <w:t>task.</w:t>
            </w:r>
            <w:r w:rsidR="00B26DD1">
              <w:t xml:space="preserve"> </w:t>
            </w:r>
            <w:r w:rsidR="0016109A">
              <w:t>T</w:t>
            </w:r>
            <w:r w:rsidRPr="00C4782F">
              <w:t>he</w:t>
            </w:r>
            <w:r w:rsidR="00B26DD1">
              <w:t xml:space="preserve"> </w:t>
            </w:r>
            <w:r w:rsidRPr="00C4782F">
              <w:t>scheduler</w:t>
            </w:r>
            <w:r w:rsidR="00B26DD1">
              <w:t xml:space="preserve"> </w:t>
            </w:r>
            <w:r w:rsidRPr="00C4782F">
              <w:t>can</w:t>
            </w:r>
            <w:r w:rsidR="00B26DD1">
              <w:t xml:space="preserve"> </w:t>
            </w:r>
            <w:r w:rsidR="0016109A">
              <w:t>then</w:t>
            </w:r>
            <w:r w:rsidR="00B26DD1">
              <w:t xml:space="preserve"> </w:t>
            </w:r>
            <w:r w:rsidRPr="00C4782F">
              <w:t>allow</w:t>
            </w:r>
            <w:r w:rsidR="00B26DD1">
              <w:t xml:space="preserve"> </w:t>
            </w:r>
            <w:r w:rsidRPr="00C4782F">
              <w:t>other</w:t>
            </w:r>
            <w:r w:rsidR="00B26DD1">
              <w:t xml:space="preserve"> </w:t>
            </w:r>
            <w:r w:rsidRPr="00C4782F">
              <w:t>queued</w:t>
            </w:r>
            <w:r w:rsidR="00B26DD1">
              <w:t xml:space="preserve"> </w:t>
            </w:r>
            <w:r w:rsidRPr="00C4782F">
              <w:t>work</w:t>
            </w:r>
            <w:r w:rsidR="00B26DD1">
              <w:t xml:space="preserve"> </w:t>
            </w:r>
            <w:r w:rsidRPr="00C4782F">
              <w:t>to</w:t>
            </w:r>
            <w:r w:rsidR="00B26DD1">
              <w:t xml:space="preserve"> </w:t>
            </w:r>
            <w:r w:rsidRPr="00C4782F">
              <w:t>be</w:t>
            </w:r>
            <w:r w:rsidR="00B26DD1">
              <w:t xml:space="preserve"> </w:t>
            </w:r>
            <w:r w:rsidRPr="00C4782F">
              <w:t>processed</w:t>
            </w:r>
            <w:r w:rsidR="00B26DD1">
              <w:t xml:space="preserve"> </w:t>
            </w:r>
            <w:r w:rsidRPr="00C4782F">
              <w:t>rather</w:t>
            </w:r>
            <w:r w:rsidR="00B26DD1">
              <w:t xml:space="preserve"> </w:t>
            </w:r>
            <w:r w:rsidRPr="00C4782F">
              <w:t>than</w:t>
            </w:r>
            <w:r w:rsidR="00B26DD1">
              <w:t xml:space="preserve"> </w:t>
            </w:r>
            <w:r w:rsidRPr="00C4782F">
              <w:t>starved</w:t>
            </w:r>
            <w:r w:rsidR="00B26DD1">
              <w:t xml:space="preserve"> </w:t>
            </w:r>
            <w:r w:rsidRPr="00C4782F">
              <w:t>because</w:t>
            </w:r>
            <w:r w:rsidR="00B26DD1">
              <w:t xml:space="preserve"> </w:t>
            </w:r>
            <w:r w:rsidRPr="00C4782F">
              <w:t>of</w:t>
            </w:r>
            <w:r w:rsidR="00B26DD1">
              <w:t xml:space="preserve"> </w:t>
            </w:r>
            <w:r w:rsidRPr="00C4782F">
              <w:t>the</w:t>
            </w:r>
            <w:r w:rsidR="00B26DD1">
              <w:t xml:space="preserve"> </w:t>
            </w:r>
            <w:r w:rsidRPr="00C4782F">
              <w:t>long-running</w:t>
            </w:r>
            <w:r w:rsidR="00B26DD1">
              <w:t xml:space="preserve"> </w:t>
            </w:r>
            <w:r w:rsidRPr="00C4782F">
              <w:t>task.</w:t>
            </w:r>
            <w:r w:rsidR="00B26DD1">
              <w:t xml:space="preserve"> </w:t>
            </w:r>
            <w:r w:rsidRPr="00C4782F">
              <w:t>This</w:t>
            </w:r>
            <w:r w:rsidR="00B26DD1">
              <w:t xml:space="preserve"> </w:t>
            </w:r>
            <w:r w:rsidRPr="00C4782F">
              <w:t>option</w:t>
            </w:r>
            <w:r w:rsidR="00B26DD1">
              <w:t xml:space="preserve"> </w:t>
            </w:r>
            <w:r w:rsidRPr="00C4782F">
              <w:t>should</w:t>
            </w:r>
            <w:r w:rsidR="00B26DD1">
              <w:t xml:space="preserve"> </w:t>
            </w:r>
            <w:r w:rsidRPr="00C4782F">
              <w:t>be</w:t>
            </w:r>
            <w:r w:rsidR="00B26DD1">
              <w:t xml:space="preserve"> </w:t>
            </w:r>
            <w:r w:rsidRPr="00C4782F">
              <w:t>used</w:t>
            </w:r>
            <w:r w:rsidR="00B26DD1">
              <w:t xml:space="preserve"> </w:t>
            </w:r>
            <w:r w:rsidRPr="00C4782F">
              <w:t>sparingly.</w:t>
            </w:r>
          </w:p>
        </w:tc>
      </w:tr>
      <w:tr w:rsidR="00E73B39" w:rsidRPr="00C4782F" w14:paraId="0282CF6A"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7BEB48DC" w14:textId="77777777" w:rsidR="00E73B39" w:rsidRPr="009C65D4" w:rsidRDefault="00FA3D78" w:rsidP="00C36ABF">
            <w:pPr>
              <w:pStyle w:val="TBL"/>
              <w:rPr>
                <w:rStyle w:val="CITchapbm"/>
              </w:rPr>
            </w:pPr>
            <w:proofErr w:type="spellStart"/>
            <w:r w:rsidRPr="009C65D4">
              <w:rPr>
                <w:rStyle w:val="CITchapbm"/>
              </w:rPr>
              <w:t>AttachedToParent</w:t>
            </w:r>
            <w:proofErr w:type="spellEnd"/>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0C570C62" w14:textId="7C9307E3" w:rsidR="00E73B39" w:rsidRPr="00C4782F" w:rsidRDefault="00FA3D78" w:rsidP="00C36ABF">
            <w:pPr>
              <w:pStyle w:val="TBL"/>
            </w:pPr>
            <w:r w:rsidRPr="00C4782F">
              <w:t>This</w:t>
            </w:r>
            <w:r w:rsidR="00B26DD1">
              <w:t xml:space="preserve"> </w:t>
            </w:r>
            <w:r w:rsidRPr="00C4782F">
              <w:t>specifies</w:t>
            </w:r>
            <w:r w:rsidR="00B26DD1">
              <w:t xml:space="preserve"> </w:t>
            </w:r>
            <w:r w:rsidRPr="00C4782F">
              <w:t>that</w:t>
            </w:r>
            <w:r w:rsidR="00B26DD1">
              <w:t xml:space="preserve"> </w:t>
            </w:r>
            <w:r w:rsidRPr="00C4782F">
              <w:t>a</w:t>
            </w:r>
            <w:r w:rsidR="00B26DD1">
              <w:t xml:space="preserve"> </w:t>
            </w:r>
            <w:r w:rsidRPr="00C4782F">
              <w:t>task</w:t>
            </w:r>
            <w:r w:rsidR="00B26DD1">
              <w:t xml:space="preserve"> </w:t>
            </w:r>
            <w:r w:rsidRPr="00C4782F">
              <w:t>should</w:t>
            </w:r>
            <w:r w:rsidR="00B26DD1">
              <w:t xml:space="preserve"> </w:t>
            </w:r>
            <w:r w:rsidRPr="00C4782F">
              <w:t>attempt</w:t>
            </w:r>
            <w:r w:rsidR="00B26DD1">
              <w:t xml:space="preserve"> </w:t>
            </w:r>
            <w:r w:rsidRPr="00C4782F">
              <w:t>to</w:t>
            </w:r>
            <w:r w:rsidR="00B26DD1">
              <w:t xml:space="preserve"> </w:t>
            </w:r>
            <w:r w:rsidRPr="00C4782F">
              <w:t>attach</w:t>
            </w:r>
            <w:r w:rsidR="00B26DD1">
              <w:t xml:space="preserve"> </w:t>
            </w:r>
            <w:r w:rsidRPr="00C4782F">
              <w:t>to</w:t>
            </w:r>
            <w:r w:rsidR="00B26DD1">
              <w:t xml:space="preserve"> </w:t>
            </w:r>
            <w:r w:rsidRPr="00C4782F">
              <w:t>a</w:t>
            </w:r>
            <w:r w:rsidR="00B26DD1">
              <w:t xml:space="preserve"> </w:t>
            </w:r>
            <w:r w:rsidRPr="00C4782F">
              <w:t>parent</w:t>
            </w:r>
            <w:r w:rsidR="00B26DD1">
              <w:t xml:space="preserve"> </w:t>
            </w:r>
            <w:r w:rsidRPr="00C4782F">
              <w:t>task</w:t>
            </w:r>
            <w:r w:rsidR="00B26DD1">
              <w:t xml:space="preserve"> </w:t>
            </w:r>
            <w:r w:rsidRPr="00C4782F">
              <w:t>within</w:t>
            </w:r>
            <w:r w:rsidR="00B26DD1">
              <w:t xml:space="preserve"> </w:t>
            </w:r>
            <w:r w:rsidRPr="00C4782F">
              <w:t>the</w:t>
            </w:r>
            <w:r w:rsidR="00B26DD1">
              <w:t xml:space="preserve"> </w:t>
            </w:r>
            <w:r w:rsidRPr="00C4782F">
              <w:t>task</w:t>
            </w:r>
            <w:r w:rsidR="00B26DD1">
              <w:t xml:space="preserve"> </w:t>
            </w:r>
            <w:r w:rsidRPr="00C4782F">
              <w:t>hierarchy.</w:t>
            </w:r>
          </w:p>
        </w:tc>
      </w:tr>
      <w:tr w:rsidR="00E73B39" w:rsidRPr="00C4782F" w14:paraId="447AFA32"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6F5BD7BE" w14:textId="055BBDC8" w:rsidR="00E73B39" w:rsidRPr="009C65D4" w:rsidRDefault="00FA3D78" w:rsidP="00C36ABF">
            <w:pPr>
              <w:pStyle w:val="TBL"/>
              <w:rPr>
                <w:rStyle w:val="CITchapbm"/>
              </w:rPr>
            </w:pPr>
            <w:proofErr w:type="spellStart"/>
            <w:r w:rsidRPr="009C65D4">
              <w:rPr>
                <w:rStyle w:val="CITchapbm"/>
              </w:rPr>
              <w:t>DenyChildAttach</w:t>
            </w:r>
            <w:proofErr w:type="spellEnd"/>
            <w:r w:rsidR="00B26DD1" w:rsidRPr="009C65D4">
              <w:rPr>
                <w:rStyle w:val="CITchapbm"/>
              </w:rPr>
              <w:t xml:space="preserve"> </w:t>
            </w:r>
            <w:r w:rsidRPr="009C65D4">
              <w:rPr>
                <w:rStyle w:val="CITchapbm"/>
              </w:rPr>
              <w:t>(.NET</w:t>
            </w:r>
            <w:r w:rsidR="00B26DD1" w:rsidRPr="009C65D4">
              <w:rPr>
                <w:rStyle w:val="CITchapbm"/>
              </w:rPr>
              <w:t xml:space="preserve"> </w:t>
            </w:r>
            <w:r w:rsidRPr="009C65D4">
              <w:rPr>
                <w:rStyle w:val="CITchapbm"/>
              </w:rPr>
              <w:t>4.5)</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317083BF" w14:textId="594DE9EC" w:rsidR="00E73B39" w:rsidRPr="00C4782F" w:rsidRDefault="00FA3D78" w:rsidP="00C36ABF">
            <w:pPr>
              <w:pStyle w:val="TBL"/>
            </w:pPr>
            <w:r w:rsidRPr="00C4782F">
              <w:t>This</w:t>
            </w:r>
            <w:r w:rsidR="00B26DD1">
              <w:t xml:space="preserve"> </w:t>
            </w:r>
            <w:r w:rsidRPr="00C4782F">
              <w:t>throws</w:t>
            </w:r>
            <w:r w:rsidR="00B26DD1">
              <w:t xml:space="preserve"> </w:t>
            </w:r>
            <w:r w:rsidRPr="00C4782F">
              <w:t>an</w:t>
            </w:r>
            <w:r w:rsidR="00B26DD1">
              <w:t xml:space="preserve"> </w:t>
            </w:r>
            <w:r w:rsidRPr="00C4782F">
              <w:t>exception</w:t>
            </w:r>
            <w:r w:rsidR="00B26DD1">
              <w:t xml:space="preserve"> </w:t>
            </w:r>
            <w:r w:rsidRPr="00C4782F">
              <w:t>if</w:t>
            </w:r>
            <w:r w:rsidR="00B26DD1">
              <w:t xml:space="preserve"> </w:t>
            </w:r>
            <w:r w:rsidRPr="00C4782F">
              <w:t>creation</w:t>
            </w:r>
            <w:r w:rsidR="00B26DD1">
              <w:t xml:space="preserve"> </w:t>
            </w:r>
            <w:r w:rsidRPr="00C4782F">
              <w:t>of</w:t>
            </w:r>
            <w:r w:rsidR="00B26DD1">
              <w:t xml:space="preserve"> </w:t>
            </w:r>
            <w:r w:rsidRPr="00C4782F">
              <w:t>a</w:t>
            </w:r>
            <w:r w:rsidR="00B26DD1">
              <w:t xml:space="preserve"> </w:t>
            </w:r>
            <w:r w:rsidRPr="00C4782F">
              <w:t>child</w:t>
            </w:r>
            <w:r w:rsidR="00B26DD1">
              <w:t xml:space="preserve"> </w:t>
            </w:r>
            <w:r w:rsidRPr="00C4782F">
              <w:t>task</w:t>
            </w:r>
            <w:r w:rsidR="00B26DD1">
              <w:t xml:space="preserve"> </w:t>
            </w:r>
            <w:r w:rsidRPr="00C4782F">
              <w:t>is</w:t>
            </w:r>
            <w:r w:rsidR="00B26DD1">
              <w:t xml:space="preserve"> </w:t>
            </w:r>
            <w:r w:rsidRPr="00C4782F">
              <w:t>attempted.</w:t>
            </w:r>
            <w:r w:rsidR="00B26DD1">
              <w:t xml:space="preserve"> </w:t>
            </w:r>
            <w:r w:rsidRPr="00C4782F">
              <w:t>If</w:t>
            </w:r>
            <w:r w:rsidR="00B26DD1">
              <w:t xml:space="preserve"> </w:t>
            </w:r>
            <w:r w:rsidRPr="00C4782F">
              <w:t>code</w:t>
            </w:r>
            <w:r w:rsidR="00B26DD1">
              <w:t xml:space="preserve"> </w:t>
            </w:r>
            <w:r w:rsidRPr="00C4782F">
              <w:t>within</w:t>
            </w:r>
            <w:r w:rsidR="00B26DD1">
              <w:t xml:space="preserve"> </w:t>
            </w:r>
            <w:r w:rsidRPr="00C4782F">
              <w:t>the</w:t>
            </w:r>
            <w:r w:rsidR="00B26DD1">
              <w:t xml:space="preserve"> </w:t>
            </w:r>
            <w:r w:rsidRPr="00C4782F">
              <w:t>continuation</w:t>
            </w:r>
            <w:r w:rsidR="00B26DD1">
              <w:t xml:space="preserve"> </w:t>
            </w:r>
            <w:r w:rsidRPr="00C4782F">
              <w:t>tries</w:t>
            </w:r>
            <w:r w:rsidR="00B26DD1">
              <w:t xml:space="preserve"> </w:t>
            </w:r>
            <w:r w:rsidRPr="00C4782F">
              <w:t>to</w:t>
            </w:r>
            <w:r w:rsidR="00B26DD1">
              <w:t xml:space="preserve"> </w:t>
            </w:r>
            <w:r w:rsidRPr="00C4782F">
              <w:t>use</w:t>
            </w:r>
            <w:r w:rsidR="00B26DD1">
              <w:t xml:space="preserve"> </w:t>
            </w:r>
            <w:proofErr w:type="spellStart"/>
            <w:r w:rsidRPr="009C65D4">
              <w:rPr>
                <w:rStyle w:val="CITchapbm"/>
              </w:rPr>
              <w:t>AttachedToParent</w:t>
            </w:r>
            <w:proofErr w:type="spellEnd"/>
            <w:r w:rsidRPr="00C4782F">
              <w:t>,</w:t>
            </w:r>
            <w:r w:rsidR="00B26DD1">
              <w:t xml:space="preserve"> </w:t>
            </w:r>
            <w:r w:rsidRPr="00C4782F">
              <w:t>it</w:t>
            </w:r>
            <w:r w:rsidR="00B26DD1">
              <w:t xml:space="preserve"> </w:t>
            </w:r>
            <w:r w:rsidR="0016109A">
              <w:t>wi</w:t>
            </w:r>
            <w:r w:rsidRPr="00C4782F">
              <w:t>ll</w:t>
            </w:r>
            <w:r w:rsidR="00B26DD1">
              <w:t xml:space="preserve"> </w:t>
            </w:r>
            <w:r w:rsidRPr="00C4782F">
              <w:t>behave</w:t>
            </w:r>
            <w:r w:rsidR="00B26DD1">
              <w:t xml:space="preserve"> </w:t>
            </w:r>
            <w:r w:rsidRPr="00C4782F">
              <w:t>as</w:t>
            </w:r>
            <w:r w:rsidR="00B26DD1">
              <w:t xml:space="preserve"> </w:t>
            </w:r>
            <w:r w:rsidRPr="00C4782F">
              <w:t>if</w:t>
            </w:r>
            <w:r w:rsidR="00B26DD1">
              <w:t xml:space="preserve"> </w:t>
            </w:r>
            <w:r w:rsidRPr="00C4782F">
              <w:t>there</w:t>
            </w:r>
            <w:r w:rsidR="00B26DD1">
              <w:t xml:space="preserve"> </w:t>
            </w:r>
            <w:r w:rsidRPr="00C4782F">
              <w:t>was</w:t>
            </w:r>
            <w:r w:rsidR="00B26DD1">
              <w:t xml:space="preserve"> </w:t>
            </w:r>
            <w:r w:rsidRPr="00C4782F">
              <w:t>no</w:t>
            </w:r>
            <w:r w:rsidR="00B26DD1">
              <w:t xml:space="preserve"> </w:t>
            </w:r>
            <w:r w:rsidRPr="00C4782F">
              <w:t>parent.</w:t>
            </w:r>
          </w:p>
        </w:tc>
      </w:tr>
      <w:tr w:rsidR="00E73B39" w:rsidRPr="00C4782F" w14:paraId="1F6BC11F"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3CDD38C4" w14:textId="77777777" w:rsidR="00E73B39" w:rsidRPr="005B7EDE" w:rsidRDefault="00FA3D78" w:rsidP="00C36ABF">
            <w:pPr>
              <w:pStyle w:val="TBL"/>
              <w:rPr>
                <w:rStyle w:val="CITchapbm"/>
              </w:rPr>
            </w:pPr>
            <w:proofErr w:type="spellStart"/>
            <w:r w:rsidRPr="005B7EDE">
              <w:rPr>
                <w:rStyle w:val="CITchapbm"/>
              </w:rPr>
              <w:t>NotOnRanToCompletion</w:t>
            </w:r>
            <w:proofErr w:type="spellEnd"/>
            <w:r w:rsidRPr="005B7EDE">
              <w:rPr>
                <w:rStyle w:val="CITchapbm"/>
              </w:rPr>
              <w:t>*</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0DD78090" w14:textId="11B4D857" w:rsidR="00E73B39" w:rsidRPr="00C4782F" w:rsidRDefault="00FA3D78" w:rsidP="00C36ABF">
            <w:pPr>
              <w:pStyle w:val="TBL"/>
            </w:pPr>
            <w:r w:rsidRPr="00C4782F">
              <w:t>This</w:t>
            </w:r>
            <w:r w:rsidR="00B26DD1">
              <w:t xml:space="preserve"> </w:t>
            </w:r>
            <w:r w:rsidRPr="00C4782F">
              <w:t>specifies</w:t>
            </w:r>
            <w:r w:rsidR="00B26DD1">
              <w:t xml:space="preserve"> </w:t>
            </w:r>
            <w:r w:rsidRPr="00C4782F">
              <w:t>that</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should</w:t>
            </w:r>
            <w:r w:rsidR="00B26DD1">
              <w:t xml:space="preserve"> </w:t>
            </w:r>
            <w:r w:rsidRPr="00C4782F">
              <w:t>not</w:t>
            </w:r>
            <w:r w:rsidR="00B26DD1">
              <w:t xml:space="preserve"> </w:t>
            </w:r>
            <w:r w:rsidRPr="00C4782F">
              <w:t>be</w:t>
            </w:r>
            <w:r w:rsidR="00B26DD1">
              <w:t xml:space="preserve"> </w:t>
            </w:r>
            <w:r w:rsidRPr="00C4782F">
              <w:t>scheduled</w:t>
            </w:r>
            <w:r w:rsidR="00B26DD1">
              <w:t xml:space="preserve"> </w:t>
            </w:r>
            <w:r w:rsidRPr="00C4782F">
              <w:t>if</w:t>
            </w:r>
            <w:r w:rsidR="00B26DD1">
              <w:t xml:space="preserve"> </w:t>
            </w:r>
            <w:r w:rsidRPr="00C4782F">
              <w:t>its</w:t>
            </w:r>
            <w:r w:rsidR="00B26DD1">
              <w:t xml:space="preserve"> </w:t>
            </w:r>
            <w:r w:rsidRPr="00C4782F">
              <w:t>antecedent</w:t>
            </w:r>
            <w:r w:rsidR="00B26DD1">
              <w:t xml:space="preserve"> </w:t>
            </w:r>
            <w:r w:rsidRPr="00C4782F">
              <w:t>ran</w:t>
            </w:r>
            <w:r w:rsidR="00B26DD1">
              <w:t xml:space="preserve"> </w:t>
            </w:r>
            <w:r w:rsidRPr="00C4782F">
              <w:t>to</w:t>
            </w:r>
            <w:r w:rsidR="00B26DD1">
              <w:t xml:space="preserve"> </w:t>
            </w:r>
            <w:r w:rsidRPr="00C4782F">
              <w:t>completion.</w:t>
            </w:r>
            <w:r w:rsidR="00B26DD1">
              <w:t xml:space="preserve"> </w:t>
            </w:r>
            <w:r w:rsidRPr="00C4782F">
              <w:t>This</w:t>
            </w:r>
            <w:r w:rsidR="00B26DD1">
              <w:t xml:space="preserve"> </w:t>
            </w:r>
            <w:r w:rsidRPr="00C4782F">
              <w:t>option</w:t>
            </w:r>
            <w:r w:rsidR="00B26DD1">
              <w:t xml:space="preserve"> </w:t>
            </w:r>
            <w:r w:rsidRPr="00C4782F">
              <w:t>is</w:t>
            </w:r>
            <w:r w:rsidR="00B26DD1">
              <w:t xml:space="preserve"> </w:t>
            </w:r>
            <w:r w:rsidRPr="00C4782F">
              <w:t>not</w:t>
            </w:r>
            <w:r w:rsidR="00B26DD1">
              <w:t xml:space="preserve"> </w:t>
            </w:r>
            <w:r w:rsidRPr="00C4782F">
              <w:t>valid</w:t>
            </w:r>
            <w:r w:rsidR="00B26DD1">
              <w:t xml:space="preserve"> </w:t>
            </w:r>
            <w:r w:rsidRPr="00C4782F">
              <w:t>for</w:t>
            </w:r>
            <w:r w:rsidR="00B26DD1">
              <w:t xml:space="preserve"> </w:t>
            </w:r>
            <w:r w:rsidRPr="00C4782F">
              <w:t>multitask</w:t>
            </w:r>
            <w:r w:rsidR="00B26DD1">
              <w:t xml:space="preserve"> </w:t>
            </w:r>
            <w:r w:rsidRPr="00C4782F">
              <w:t>continuations.</w:t>
            </w:r>
          </w:p>
        </w:tc>
      </w:tr>
      <w:tr w:rsidR="00E73B39" w:rsidRPr="00C4782F" w14:paraId="25541080"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03DC8D92" w14:textId="77777777" w:rsidR="00E73B39" w:rsidRPr="009C65D4" w:rsidRDefault="00FA3D78" w:rsidP="00C36ABF">
            <w:pPr>
              <w:pStyle w:val="TBL"/>
              <w:rPr>
                <w:rStyle w:val="CITchapbm"/>
              </w:rPr>
            </w:pPr>
            <w:proofErr w:type="spellStart"/>
            <w:r w:rsidRPr="009C65D4">
              <w:rPr>
                <w:rStyle w:val="CITchapbm"/>
              </w:rPr>
              <w:t>NotOnFaulted</w:t>
            </w:r>
            <w:proofErr w:type="spellEnd"/>
            <w:r w:rsidRPr="009C65D4">
              <w:rPr>
                <w:rStyle w:val="CITchapbm"/>
              </w:rPr>
              <w:t>*</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3F2FBC35" w14:textId="7CC6262D" w:rsidR="00E73B39" w:rsidRPr="00C4782F" w:rsidRDefault="00FA3D78" w:rsidP="00C36ABF">
            <w:pPr>
              <w:pStyle w:val="TBL"/>
            </w:pPr>
            <w:r w:rsidRPr="00C4782F">
              <w:t>This</w:t>
            </w:r>
            <w:r w:rsidR="00B26DD1">
              <w:t xml:space="preserve"> </w:t>
            </w:r>
            <w:r w:rsidRPr="00C4782F">
              <w:t>specifies</w:t>
            </w:r>
            <w:r w:rsidR="00B26DD1">
              <w:t xml:space="preserve"> </w:t>
            </w:r>
            <w:r w:rsidRPr="00C4782F">
              <w:t>that</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should</w:t>
            </w:r>
            <w:r w:rsidR="00B26DD1">
              <w:t xml:space="preserve"> </w:t>
            </w:r>
            <w:r w:rsidRPr="00C4782F">
              <w:t>not</w:t>
            </w:r>
            <w:r w:rsidR="00B26DD1">
              <w:t xml:space="preserve"> </w:t>
            </w:r>
            <w:r w:rsidRPr="00C4782F">
              <w:t>be</w:t>
            </w:r>
            <w:r w:rsidR="00B26DD1">
              <w:t xml:space="preserve"> </w:t>
            </w:r>
            <w:r w:rsidRPr="00C4782F">
              <w:t>scheduled</w:t>
            </w:r>
            <w:r w:rsidR="00B26DD1">
              <w:t xml:space="preserve"> </w:t>
            </w:r>
            <w:r w:rsidRPr="00C4782F">
              <w:t>if</w:t>
            </w:r>
            <w:r w:rsidR="00B26DD1">
              <w:t xml:space="preserve"> </w:t>
            </w:r>
            <w:r w:rsidRPr="00C4782F">
              <w:t>its</w:t>
            </w:r>
            <w:r w:rsidR="00B26DD1">
              <w:t xml:space="preserve"> </w:t>
            </w:r>
            <w:r w:rsidRPr="00C4782F">
              <w:t>antecedent</w:t>
            </w:r>
            <w:r w:rsidR="00B26DD1">
              <w:t xml:space="preserve"> </w:t>
            </w:r>
            <w:r w:rsidRPr="00C4782F">
              <w:t>threw</w:t>
            </w:r>
            <w:r w:rsidR="00B26DD1">
              <w:t xml:space="preserve"> </w:t>
            </w:r>
            <w:r w:rsidRPr="00C4782F">
              <w:t>an</w:t>
            </w:r>
            <w:r w:rsidR="00B26DD1">
              <w:t xml:space="preserve"> </w:t>
            </w:r>
            <w:r w:rsidRPr="00C4782F">
              <w:t>unhandled</w:t>
            </w:r>
            <w:r w:rsidR="00B26DD1">
              <w:t xml:space="preserve"> </w:t>
            </w:r>
            <w:r w:rsidRPr="00C4782F">
              <w:t>exception.</w:t>
            </w:r>
            <w:r w:rsidR="00B26DD1">
              <w:t xml:space="preserve"> </w:t>
            </w:r>
            <w:r w:rsidRPr="00C4782F">
              <w:t>This</w:t>
            </w:r>
            <w:r w:rsidR="00B26DD1">
              <w:t xml:space="preserve"> </w:t>
            </w:r>
            <w:r w:rsidRPr="00C4782F">
              <w:t>option</w:t>
            </w:r>
            <w:r w:rsidR="00B26DD1">
              <w:t xml:space="preserve"> </w:t>
            </w:r>
            <w:r w:rsidRPr="00C4782F">
              <w:t>is</w:t>
            </w:r>
            <w:r w:rsidR="00B26DD1">
              <w:t xml:space="preserve"> </w:t>
            </w:r>
            <w:r w:rsidRPr="00C4782F">
              <w:t>not</w:t>
            </w:r>
            <w:r w:rsidR="00B26DD1">
              <w:t xml:space="preserve"> </w:t>
            </w:r>
            <w:r w:rsidRPr="00C4782F">
              <w:t>valid</w:t>
            </w:r>
            <w:r w:rsidR="00B26DD1">
              <w:t xml:space="preserve"> </w:t>
            </w:r>
            <w:r w:rsidRPr="00C4782F">
              <w:t>for</w:t>
            </w:r>
            <w:r w:rsidR="00B26DD1">
              <w:t xml:space="preserve"> </w:t>
            </w:r>
            <w:r w:rsidRPr="00C4782F">
              <w:t>multitask</w:t>
            </w:r>
            <w:r w:rsidR="00B26DD1">
              <w:t xml:space="preserve"> </w:t>
            </w:r>
            <w:r w:rsidRPr="00C4782F">
              <w:t>continuations.</w:t>
            </w:r>
          </w:p>
        </w:tc>
      </w:tr>
      <w:tr w:rsidR="00E73B39" w:rsidRPr="00C4782F" w14:paraId="4968DD3A"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2509D0C6" w14:textId="77777777" w:rsidR="00E73B39" w:rsidRPr="009C65D4" w:rsidRDefault="00FA3D78" w:rsidP="00C36ABF">
            <w:pPr>
              <w:pStyle w:val="TBL"/>
              <w:rPr>
                <w:rStyle w:val="CITchapbm"/>
              </w:rPr>
            </w:pPr>
            <w:proofErr w:type="spellStart"/>
            <w:r w:rsidRPr="009C65D4">
              <w:rPr>
                <w:rStyle w:val="CITchapbm"/>
              </w:rPr>
              <w:t>OnlyOnCanceled</w:t>
            </w:r>
            <w:proofErr w:type="spellEnd"/>
            <w:r w:rsidRPr="009C65D4">
              <w:rPr>
                <w:rStyle w:val="CITchapbm"/>
              </w:rPr>
              <w:t>*</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049B0058" w14:textId="3B827DFA" w:rsidR="00E73B39" w:rsidRPr="00C4782F" w:rsidRDefault="00FA3D78" w:rsidP="00C36ABF">
            <w:pPr>
              <w:pStyle w:val="TBL"/>
            </w:pPr>
            <w:r w:rsidRPr="00C4782F">
              <w:t>This</w:t>
            </w:r>
            <w:r w:rsidR="00B26DD1">
              <w:t xml:space="preserve"> </w:t>
            </w:r>
            <w:r w:rsidRPr="00C4782F">
              <w:t>specifies</w:t>
            </w:r>
            <w:r w:rsidR="00B26DD1">
              <w:t xml:space="preserve"> </w:t>
            </w:r>
            <w:r w:rsidRPr="00C4782F">
              <w:t>that</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should</w:t>
            </w:r>
            <w:r w:rsidR="00B26DD1">
              <w:t xml:space="preserve"> </w:t>
            </w:r>
            <w:r w:rsidRPr="00C4782F">
              <w:t>be</w:t>
            </w:r>
            <w:r w:rsidR="00B26DD1">
              <w:t xml:space="preserve"> </w:t>
            </w:r>
            <w:r w:rsidRPr="00C4782F">
              <w:t>scheduled</w:t>
            </w:r>
            <w:r w:rsidR="00B26DD1">
              <w:t xml:space="preserve"> </w:t>
            </w:r>
            <w:r w:rsidRPr="00C4782F">
              <w:t>only</w:t>
            </w:r>
            <w:r w:rsidR="00B26DD1">
              <w:t xml:space="preserve"> </w:t>
            </w:r>
            <w:r w:rsidRPr="00C4782F">
              <w:t>if</w:t>
            </w:r>
            <w:r w:rsidR="00B26DD1">
              <w:t xml:space="preserve"> </w:t>
            </w:r>
            <w:r w:rsidRPr="00C4782F">
              <w:t>its</w:t>
            </w:r>
            <w:r w:rsidR="00B26DD1">
              <w:t xml:space="preserve"> </w:t>
            </w:r>
            <w:r w:rsidRPr="00C4782F">
              <w:t>antecedent</w:t>
            </w:r>
            <w:r w:rsidR="00B26DD1">
              <w:t xml:space="preserve"> </w:t>
            </w:r>
            <w:r w:rsidRPr="00C4782F">
              <w:t>was</w:t>
            </w:r>
            <w:r w:rsidR="00B26DD1">
              <w:t xml:space="preserve"> </w:t>
            </w:r>
            <w:r w:rsidRPr="00C4782F">
              <w:t>canceled.</w:t>
            </w:r>
            <w:r w:rsidR="00B26DD1">
              <w:t xml:space="preserve"> </w:t>
            </w:r>
            <w:r w:rsidRPr="00C4782F">
              <w:t>This</w:t>
            </w:r>
            <w:r w:rsidR="00B26DD1">
              <w:t xml:space="preserve"> </w:t>
            </w:r>
            <w:r w:rsidRPr="00C4782F">
              <w:t>option</w:t>
            </w:r>
            <w:r w:rsidR="00B26DD1">
              <w:t xml:space="preserve"> </w:t>
            </w:r>
            <w:r w:rsidRPr="00C4782F">
              <w:t>is</w:t>
            </w:r>
            <w:r w:rsidR="00B26DD1">
              <w:t xml:space="preserve"> </w:t>
            </w:r>
            <w:r w:rsidRPr="00C4782F">
              <w:t>not</w:t>
            </w:r>
            <w:r w:rsidR="00B26DD1">
              <w:t xml:space="preserve"> </w:t>
            </w:r>
            <w:r w:rsidRPr="00C4782F">
              <w:t>valid</w:t>
            </w:r>
            <w:r w:rsidR="00B26DD1">
              <w:t xml:space="preserve"> </w:t>
            </w:r>
            <w:r w:rsidRPr="00C4782F">
              <w:t>for</w:t>
            </w:r>
            <w:r w:rsidR="00B26DD1">
              <w:t xml:space="preserve"> </w:t>
            </w:r>
            <w:r w:rsidRPr="00C4782F">
              <w:t>multitask</w:t>
            </w:r>
            <w:r w:rsidR="00B26DD1">
              <w:t xml:space="preserve"> </w:t>
            </w:r>
            <w:r w:rsidRPr="00C4782F">
              <w:t>continuations.</w:t>
            </w:r>
          </w:p>
        </w:tc>
      </w:tr>
      <w:tr w:rsidR="00E73B39" w:rsidRPr="00C4782F" w14:paraId="7422BBFF"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56FBC8D2" w14:textId="77777777" w:rsidR="00E73B39" w:rsidRPr="009C65D4" w:rsidRDefault="00FA3D78" w:rsidP="00C36ABF">
            <w:pPr>
              <w:pStyle w:val="TBL"/>
              <w:rPr>
                <w:rStyle w:val="CITchapbm"/>
              </w:rPr>
            </w:pPr>
            <w:proofErr w:type="spellStart"/>
            <w:r w:rsidRPr="009C65D4">
              <w:rPr>
                <w:rStyle w:val="CITchapbm"/>
              </w:rPr>
              <w:t>NotOnCanceled</w:t>
            </w:r>
            <w:proofErr w:type="spellEnd"/>
            <w:r w:rsidRPr="009C65D4">
              <w:rPr>
                <w:rStyle w:val="CITchapbm"/>
              </w:rPr>
              <w:t>*</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1453F676" w14:textId="707A8037" w:rsidR="00E73B39" w:rsidRPr="00C4782F" w:rsidRDefault="00FA3D78" w:rsidP="00C36ABF">
            <w:pPr>
              <w:pStyle w:val="TBL"/>
            </w:pPr>
            <w:r w:rsidRPr="00C4782F">
              <w:t>This</w:t>
            </w:r>
            <w:r w:rsidR="00B26DD1">
              <w:t xml:space="preserve"> </w:t>
            </w:r>
            <w:r w:rsidRPr="00C4782F">
              <w:t>specifies</w:t>
            </w:r>
            <w:r w:rsidR="00B26DD1">
              <w:t xml:space="preserve"> </w:t>
            </w:r>
            <w:r w:rsidRPr="00C4782F">
              <w:t>that</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should</w:t>
            </w:r>
            <w:r w:rsidR="00B26DD1">
              <w:t xml:space="preserve"> </w:t>
            </w:r>
            <w:r w:rsidRPr="00C4782F">
              <w:t>not</w:t>
            </w:r>
            <w:r w:rsidR="00B26DD1">
              <w:t xml:space="preserve"> </w:t>
            </w:r>
            <w:r w:rsidRPr="00C4782F">
              <w:t>be</w:t>
            </w:r>
            <w:r w:rsidR="00B26DD1">
              <w:t xml:space="preserve"> </w:t>
            </w:r>
            <w:r w:rsidRPr="00C4782F">
              <w:t>scheduled</w:t>
            </w:r>
            <w:r w:rsidR="00B26DD1">
              <w:t xml:space="preserve"> </w:t>
            </w:r>
            <w:r w:rsidRPr="00C4782F">
              <w:t>if</w:t>
            </w:r>
            <w:r w:rsidR="00B26DD1">
              <w:t xml:space="preserve"> </w:t>
            </w:r>
            <w:r w:rsidRPr="00C4782F">
              <w:t>its</w:t>
            </w:r>
            <w:r w:rsidR="00B26DD1">
              <w:t xml:space="preserve"> </w:t>
            </w:r>
            <w:r w:rsidRPr="00C4782F">
              <w:t>antecedent</w:t>
            </w:r>
            <w:r w:rsidR="00B26DD1">
              <w:t xml:space="preserve"> </w:t>
            </w:r>
            <w:r w:rsidRPr="00C4782F">
              <w:t>was</w:t>
            </w:r>
            <w:r w:rsidR="00B26DD1">
              <w:t xml:space="preserve"> </w:t>
            </w:r>
            <w:r w:rsidRPr="00C4782F">
              <w:t>canceled.</w:t>
            </w:r>
            <w:r w:rsidR="00B26DD1">
              <w:t xml:space="preserve"> </w:t>
            </w:r>
            <w:r w:rsidRPr="00C4782F">
              <w:t>This</w:t>
            </w:r>
            <w:r w:rsidR="00B26DD1">
              <w:t xml:space="preserve"> </w:t>
            </w:r>
            <w:r w:rsidRPr="00C4782F">
              <w:t>option</w:t>
            </w:r>
            <w:r w:rsidR="00B26DD1">
              <w:t xml:space="preserve"> </w:t>
            </w:r>
            <w:r w:rsidRPr="00C4782F">
              <w:t>is</w:t>
            </w:r>
            <w:r w:rsidR="00B26DD1">
              <w:t xml:space="preserve"> </w:t>
            </w:r>
            <w:r w:rsidRPr="00C4782F">
              <w:t>not</w:t>
            </w:r>
            <w:r w:rsidR="00B26DD1">
              <w:t xml:space="preserve"> </w:t>
            </w:r>
            <w:r w:rsidRPr="00C4782F">
              <w:t>valid</w:t>
            </w:r>
            <w:r w:rsidR="00B26DD1">
              <w:t xml:space="preserve"> </w:t>
            </w:r>
            <w:r w:rsidRPr="00C4782F">
              <w:t>for</w:t>
            </w:r>
            <w:r w:rsidR="00B26DD1">
              <w:t xml:space="preserve"> </w:t>
            </w:r>
            <w:r w:rsidRPr="00C4782F">
              <w:t>multitask</w:t>
            </w:r>
            <w:r w:rsidR="00B26DD1">
              <w:t xml:space="preserve"> </w:t>
            </w:r>
            <w:r w:rsidRPr="00C4782F">
              <w:t>continuations.</w:t>
            </w:r>
          </w:p>
        </w:tc>
      </w:tr>
      <w:tr w:rsidR="00E73B39" w:rsidRPr="00C4782F" w14:paraId="2A5D91A3"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73930923" w14:textId="77777777" w:rsidR="00E73B39" w:rsidRPr="005B7EDE" w:rsidRDefault="00FA3D78" w:rsidP="00C36ABF">
            <w:pPr>
              <w:pStyle w:val="TBL"/>
              <w:rPr>
                <w:rStyle w:val="CITchapbm"/>
              </w:rPr>
            </w:pPr>
            <w:proofErr w:type="spellStart"/>
            <w:r w:rsidRPr="005B7EDE">
              <w:rPr>
                <w:rStyle w:val="CITchapbm"/>
              </w:rPr>
              <w:t>OnlyOnFaulted</w:t>
            </w:r>
            <w:proofErr w:type="spellEnd"/>
            <w:r w:rsidRPr="005B7EDE">
              <w:rPr>
                <w:rStyle w:val="CITchapbm"/>
              </w:rPr>
              <w:t>*</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6AD28C4F" w14:textId="755F1F2B" w:rsidR="00E73B39" w:rsidRPr="00C4782F" w:rsidRDefault="00FA3D78" w:rsidP="00C36ABF">
            <w:pPr>
              <w:pStyle w:val="TBL"/>
            </w:pPr>
            <w:r w:rsidRPr="00C4782F">
              <w:t>This</w:t>
            </w:r>
            <w:r w:rsidR="00B26DD1">
              <w:t xml:space="preserve"> </w:t>
            </w:r>
            <w:r w:rsidRPr="00C4782F">
              <w:t>specifies</w:t>
            </w:r>
            <w:r w:rsidR="00B26DD1">
              <w:t xml:space="preserve"> </w:t>
            </w:r>
            <w:r w:rsidRPr="00C4782F">
              <w:t>that</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should</w:t>
            </w:r>
            <w:r w:rsidR="00B26DD1">
              <w:t xml:space="preserve"> </w:t>
            </w:r>
            <w:r w:rsidRPr="00C4782F">
              <w:t>be</w:t>
            </w:r>
            <w:r w:rsidR="00B26DD1">
              <w:t xml:space="preserve"> </w:t>
            </w:r>
            <w:r w:rsidRPr="00C4782F">
              <w:t>scheduled</w:t>
            </w:r>
            <w:r w:rsidR="00B26DD1">
              <w:t xml:space="preserve"> </w:t>
            </w:r>
            <w:r w:rsidRPr="00C4782F">
              <w:t>only</w:t>
            </w:r>
            <w:r w:rsidR="00B26DD1">
              <w:t xml:space="preserve"> </w:t>
            </w:r>
            <w:r w:rsidRPr="00C4782F">
              <w:t>if</w:t>
            </w:r>
            <w:r w:rsidR="00B26DD1">
              <w:t xml:space="preserve"> </w:t>
            </w:r>
            <w:r w:rsidRPr="00C4782F">
              <w:t>its</w:t>
            </w:r>
            <w:r w:rsidR="00B26DD1">
              <w:t xml:space="preserve"> </w:t>
            </w:r>
            <w:r w:rsidRPr="00C4782F">
              <w:t>antecedent</w:t>
            </w:r>
            <w:r w:rsidR="00B26DD1">
              <w:t xml:space="preserve"> </w:t>
            </w:r>
            <w:r w:rsidRPr="00C4782F">
              <w:t>threw</w:t>
            </w:r>
            <w:r w:rsidR="00B26DD1">
              <w:t xml:space="preserve"> </w:t>
            </w:r>
            <w:r w:rsidRPr="00C4782F">
              <w:t>an</w:t>
            </w:r>
            <w:r w:rsidR="00B26DD1">
              <w:t xml:space="preserve"> </w:t>
            </w:r>
            <w:r w:rsidRPr="00C4782F">
              <w:t>unhandled</w:t>
            </w:r>
            <w:r w:rsidR="00B26DD1">
              <w:t xml:space="preserve"> </w:t>
            </w:r>
            <w:r w:rsidRPr="00C4782F">
              <w:t>exception.</w:t>
            </w:r>
            <w:r w:rsidR="00B26DD1">
              <w:t xml:space="preserve"> </w:t>
            </w:r>
            <w:r w:rsidRPr="00C4782F">
              <w:t>This</w:t>
            </w:r>
            <w:r w:rsidR="00B26DD1">
              <w:t xml:space="preserve"> </w:t>
            </w:r>
            <w:r w:rsidRPr="00C4782F">
              <w:t>option</w:t>
            </w:r>
            <w:r w:rsidR="00B26DD1">
              <w:t xml:space="preserve"> </w:t>
            </w:r>
            <w:r w:rsidRPr="00C4782F">
              <w:t>is</w:t>
            </w:r>
            <w:r w:rsidR="00B26DD1">
              <w:t xml:space="preserve"> </w:t>
            </w:r>
            <w:r w:rsidRPr="00C4782F">
              <w:t>not</w:t>
            </w:r>
            <w:r w:rsidR="00B26DD1">
              <w:t xml:space="preserve"> </w:t>
            </w:r>
            <w:r w:rsidRPr="00C4782F">
              <w:t>valid</w:t>
            </w:r>
            <w:r w:rsidR="00B26DD1">
              <w:t xml:space="preserve"> </w:t>
            </w:r>
            <w:r w:rsidRPr="00C4782F">
              <w:t>for</w:t>
            </w:r>
            <w:r w:rsidR="00B26DD1">
              <w:t xml:space="preserve"> </w:t>
            </w:r>
            <w:r w:rsidRPr="00C4782F">
              <w:t>multitask</w:t>
            </w:r>
            <w:r w:rsidR="00B26DD1">
              <w:t xml:space="preserve"> </w:t>
            </w:r>
            <w:r w:rsidRPr="00C4782F">
              <w:t>continuations.</w:t>
            </w:r>
          </w:p>
        </w:tc>
      </w:tr>
      <w:tr w:rsidR="00E73B39" w:rsidRPr="00C4782F" w14:paraId="5C1681F9"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62A8D315" w14:textId="77777777" w:rsidR="00E73B39" w:rsidRPr="003B7D2D" w:rsidRDefault="00FA3D78" w:rsidP="00C36ABF">
            <w:pPr>
              <w:pStyle w:val="TBL"/>
              <w:rPr>
                <w:rStyle w:val="C1"/>
              </w:rPr>
            </w:pPr>
            <w:proofErr w:type="spellStart"/>
            <w:r w:rsidRPr="005B7EDE">
              <w:rPr>
                <w:rStyle w:val="CITchapbm"/>
              </w:rPr>
              <w:t>OnlyOnRanToCo</w:t>
            </w:r>
            <w:r w:rsidRPr="009C65D4">
              <w:rPr>
                <w:rStyle w:val="CITchapbm"/>
              </w:rPr>
              <w:t>mpletion</w:t>
            </w:r>
            <w:proofErr w:type="spellEnd"/>
            <w:r w:rsidRPr="009C65D4">
              <w:rPr>
                <w:rStyle w:val="CITchapbm"/>
              </w:rPr>
              <w:t>*</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01B6C7AA" w14:textId="670D9BC6" w:rsidR="00E73B39" w:rsidRPr="00C4782F" w:rsidRDefault="00FA3D78" w:rsidP="00C36ABF">
            <w:pPr>
              <w:pStyle w:val="TBL"/>
            </w:pPr>
            <w:r w:rsidRPr="00C4782F">
              <w:t>This</w:t>
            </w:r>
            <w:r w:rsidR="00B26DD1">
              <w:t xml:space="preserve"> </w:t>
            </w:r>
            <w:r w:rsidRPr="00C4782F">
              <w:t>specifies</w:t>
            </w:r>
            <w:r w:rsidR="00B26DD1">
              <w:t xml:space="preserve"> </w:t>
            </w:r>
            <w:r w:rsidRPr="00C4782F">
              <w:t>that</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should</w:t>
            </w:r>
            <w:r w:rsidR="00B26DD1">
              <w:t xml:space="preserve"> </w:t>
            </w:r>
            <w:r w:rsidRPr="00C4782F">
              <w:t>be</w:t>
            </w:r>
            <w:r w:rsidR="00B26DD1">
              <w:t xml:space="preserve"> </w:t>
            </w:r>
            <w:r w:rsidRPr="00C4782F">
              <w:t>scheduled</w:t>
            </w:r>
            <w:r w:rsidR="00B26DD1">
              <w:t xml:space="preserve"> </w:t>
            </w:r>
            <w:r w:rsidRPr="00C4782F">
              <w:t>only</w:t>
            </w:r>
            <w:r w:rsidR="00B26DD1">
              <w:t xml:space="preserve"> </w:t>
            </w:r>
            <w:r w:rsidRPr="00C4782F">
              <w:t>if</w:t>
            </w:r>
            <w:r w:rsidR="00B26DD1">
              <w:t xml:space="preserve"> </w:t>
            </w:r>
            <w:r w:rsidRPr="00C4782F">
              <w:t>its</w:t>
            </w:r>
            <w:r w:rsidR="00B26DD1">
              <w:t xml:space="preserve"> </w:t>
            </w:r>
            <w:r w:rsidRPr="00C4782F">
              <w:t>antecedent</w:t>
            </w:r>
            <w:r w:rsidR="00B26DD1">
              <w:t xml:space="preserve"> </w:t>
            </w:r>
            <w:r w:rsidRPr="00C4782F">
              <w:t>ran</w:t>
            </w:r>
            <w:r w:rsidR="00B26DD1">
              <w:t xml:space="preserve"> </w:t>
            </w:r>
            <w:r w:rsidRPr="00C4782F">
              <w:t>to</w:t>
            </w:r>
            <w:r w:rsidR="00B26DD1">
              <w:t xml:space="preserve"> </w:t>
            </w:r>
            <w:r w:rsidRPr="00C4782F">
              <w:t>completion.</w:t>
            </w:r>
            <w:r w:rsidR="00B26DD1">
              <w:t xml:space="preserve"> </w:t>
            </w:r>
            <w:r w:rsidRPr="00C4782F">
              <w:t>This</w:t>
            </w:r>
            <w:r w:rsidR="00B26DD1">
              <w:t xml:space="preserve"> </w:t>
            </w:r>
            <w:r w:rsidRPr="00C4782F">
              <w:t>option</w:t>
            </w:r>
            <w:r w:rsidR="00B26DD1">
              <w:t xml:space="preserve"> </w:t>
            </w:r>
            <w:r w:rsidRPr="00C4782F">
              <w:t>is</w:t>
            </w:r>
            <w:r w:rsidR="00B26DD1">
              <w:t xml:space="preserve"> </w:t>
            </w:r>
            <w:r w:rsidRPr="00C4782F">
              <w:t>not</w:t>
            </w:r>
            <w:r w:rsidR="00B26DD1">
              <w:t xml:space="preserve"> </w:t>
            </w:r>
            <w:r w:rsidRPr="00C4782F">
              <w:t>valid</w:t>
            </w:r>
            <w:r w:rsidR="00B26DD1">
              <w:t xml:space="preserve"> </w:t>
            </w:r>
            <w:r w:rsidRPr="00C4782F">
              <w:t>for</w:t>
            </w:r>
            <w:r w:rsidR="00B26DD1">
              <w:t xml:space="preserve"> </w:t>
            </w:r>
            <w:r w:rsidRPr="00C4782F">
              <w:t>multitask</w:t>
            </w:r>
            <w:r w:rsidR="00B26DD1">
              <w:t xml:space="preserve"> </w:t>
            </w:r>
            <w:r w:rsidRPr="00C4782F">
              <w:t>continuations.</w:t>
            </w:r>
          </w:p>
        </w:tc>
      </w:tr>
      <w:tr w:rsidR="00E73B39" w:rsidRPr="00C4782F" w14:paraId="4A33A76E"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668516A8" w14:textId="77777777" w:rsidR="00E73B39" w:rsidRPr="009C65D4" w:rsidRDefault="00FA3D78" w:rsidP="00C36ABF">
            <w:pPr>
              <w:pStyle w:val="TBL"/>
              <w:rPr>
                <w:rStyle w:val="CITchapbm"/>
              </w:rPr>
            </w:pPr>
            <w:proofErr w:type="spellStart"/>
            <w:r w:rsidRPr="009C65D4">
              <w:rPr>
                <w:rStyle w:val="CITchapbm"/>
              </w:rPr>
              <w:t>ExecuteSynchronously</w:t>
            </w:r>
            <w:proofErr w:type="spellEnd"/>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1AC31CC6" w14:textId="4E1E6B4C" w:rsidR="00E73B39" w:rsidRPr="00C4782F" w:rsidRDefault="00FA3D78" w:rsidP="00C36ABF">
            <w:pPr>
              <w:pStyle w:val="TBL"/>
            </w:pPr>
            <w:r w:rsidRPr="00C4782F">
              <w:t>This</w:t>
            </w:r>
            <w:r w:rsidR="00B26DD1">
              <w:t xml:space="preserve"> </w:t>
            </w:r>
            <w:r w:rsidRPr="00C4782F">
              <w:t>specifies</w:t>
            </w:r>
            <w:r w:rsidR="00B26DD1">
              <w:t xml:space="preserve"> </w:t>
            </w:r>
            <w:r w:rsidRPr="00C4782F">
              <w:t>that</w:t>
            </w:r>
            <w:r w:rsidR="00B26DD1">
              <w:t xml:space="preserve"> </w:t>
            </w:r>
            <w:r w:rsidRPr="00C4782F">
              <w:t>the</w:t>
            </w:r>
            <w:r w:rsidR="00B26DD1">
              <w:t xml:space="preserve"> </w:t>
            </w:r>
            <w:r w:rsidRPr="00C4782F">
              <w:t>continuation</w:t>
            </w:r>
            <w:r w:rsidR="00B26DD1">
              <w:t xml:space="preserve"> </w:t>
            </w:r>
            <w:r w:rsidRPr="00C4782F">
              <w:t>task</w:t>
            </w:r>
            <w:r w:rsidR="00B26DD1">
              <w:t xml:space="preserve"> </w:t>
            </w:r>
            <w:r w:rsidRPr="00C4782F">
              <w:t>should</w:t>
            </w:r>
            <w:r w:rsidR="00B26DD1">
              <w:t xml:space="preserve"> </w:t>
            </w:r>
            <w:r w:rsidRPr="00C4782F">
              <w:t>be</w:t>
            </w:r>
            <w:r w:rsidR="00B26DD1">
              <w:t xml:space="preserve"> </w:t>
            </w:r>
            <w:r w:rsidRPr="00C4782F">
              <w:t>executed</w:t>
            </w:r>
            <w:r w:rsidR="00B26DD1">
              <w:t xml:space="preserve"> </w:t>
            </w:r>
            <w:r w:rsidRPr="00C4782F">
              <w:t>synchronously.</w:t>
            </w:r>
            <w:r w:rsidR="00B26DD1">
              <w:t xml:space="preserve"> </w:t>
            </w:r>
            <w:r w:rsidRPr="00C4782F">
              <w:t>With</w:t>
            </w:r>
            <w:r w:rsidR="00B26DD1">
              <w:t xml:space="preserve"> </w:t>
            </w:r>
            <w:r w:rsidRPr="00C4782F">
              <w:t>this</w:t>
            </w:r>
            <w:r w:rsidR="00B26DD1">
              <w:t xml:space="preserve"> </w:t>
            </w:r>
            <w:r w:rsidRPr="00C4782F">
              <w:t>option</w:t>
            </w:r>
            <w:r w:rsidR="00B26DD1">
              <w:t xml:space="preserve"> </w:t>
            </w:r>
            <w:r w:rsidRPr="00C4782F">
              <w:t>specified,</w:t>
            </w:r>
            <w:r w:rsidR="00B26DD1">
              <w:t xml:space="preserve"> </w:t>
            </w:r>
            <w:r w:rsidRPr="00C4782F">
              <w:t>the</w:t>
            </w:r>
            <w:r w:rsidR="00B26DD1">
              <w:t xml:space="preserve"> </w:t>
            </w:r>
            <w:r w:rsidRPr="00C4782F">
              <w:t>continuation</w:t>
            </w:r>
            <w:r w:rsidR="00B26DD1">
              <w:t xml:space="preserve"> </w:t>
            </w:r>
            <w:r w:rsidRPr="00C4782F">
              <w:t>the</w:t>
            </w:r>
            <w:r w:rsidR="00B26DD1">
              <w:t xml:space="preserve"> </w:t>
            </w:r>
            <w:r w:rsidRPr="00C4782F">
              <w:t>schedule</w:t>
            </w:r>
            <w:r w:rsidR="00B26DD1">
              <w:t xml:space="preserve"> </w:t>
            </w:r>
            <w:r w:rsidRPr="00C4782F">
              <w:t>will</w:t>
            </w:r>
            <w:r w:rsidR="00B26DD1">
              <w:t xml:space="preserve"> </w:t>
            </w:r>
            <w:r w:rsidRPr="00C4782F">
              <w:t>attempt</w:t>
            </w:r>
            <w:r w:rsidR="00B26DD1">
              <w:t xml:space="preserve"> </w:t>
            </w:r>
            <w:r w:rsidRPr="00C4782F">
              <w:t>to</w:t>
            </w:r>
            <w:r w:rsidR="00B26DD1">
              <w:t xml:space="preserve"> </w:t>
            </w:r>
            <w:r w:rsidRPr="00C4782F">
              <w:t>execute</w:t>
            </w:r>
            <w:r w:rsidR="00B26DD1">
              <w:t xml:space="preserve"> </w:t>
            </w:r>
            <w:r w:rsidRPr="00C4782F">
              <w:t>the</w:t>
            </w:r>
            <w:r w:rsidR="00B26DD1">
              <w:t xml:space="preserve"> </w:t>
            </w:r>
            <w:r w:rsidRPr="00C4782F">
              <w:t>work</w:t>
            </w:r>
            <w:r w:rsidR="00B26DD1">
              <w:t xml:space="preserve"> </w:t>
            </w:r>
            <w:r w:rsidRPr="00C4782F">
              <w:t>on</w:t>
            </w:r>
            <w:r w:rsidR="00B26DD1">
              <w:t xml:space="preserve"> </w:t>
            </w:r>
            <w:r w:rsidRPr="00C4782F">
              <w:t>is</w:t>
            </w:r>
            <w:r w:rsidR="00B26DD1">
              <w:t xml:space="preserve"> </w:t>
            </w:r>
            <w:r w:rsidRPr="00C4782F">
              <w:t>the</w:t>
            </w:r>
            <w:r w:rsidR="00B26DD1">
              <w:t xml:space="preserve"> </w:t>
            </w:r>
            <w:r w:rsidRPr="00C4782F">
              <w:t>same</w:t>
            </w:r>
            <w:r w:rsidR="00B26DD1">
              <w:t xml:space="preserve"> </w:t>
            </w:r>
            <w:r w:rsidRPr="00C4782F">
              <w:t>thread</w:t>
            </w:r>
            <w:r w:rsidR="00B26DD1">
              <w:t xml:space="preserve"> </w:t>
            </w:r>
            <w:r w:rsidRPr="00C4782F">
              <w:t>that</w:t>
            </w:r>
            <w:r w:rsidR="00B26DD1">
              <w:t xml:space="preserve"> </w:t>
            </w:r>
            <w:r w:rsidRPr="00C4782F">
              <w:t>causes</w:t>
            </w:r>
            <w:r w:rsidR="00B26DD1">
              <w:t xml:space="preserve"> </w:t>
            </w:r>
            <w:r w:rsidRPr="00C4782F">
              <w:t>the</w:t>
            </w:r>
            <w:r w:rsidR="00B26DD1">
              <w:t xml:space="preserve"> </w:t>
            </w:r>
            <w:r w:rsidRPr="00C4782F">
              <w:t>antecedent</w:t>
            </w:r>
            <w:r w:rsidR="00B26DD1">
              <w:t xml:space="preserve"> </w:t>
            </w:r>
            <w:r w:rsidRPr="00C4782F">
              <w:t>task</w:t>
            </w:r>
            <w:r w:rsidR="00B26DD1">
              <w:t xml:space="preserve"> </w:t>
            </w:r>
            <w:r w:rsidRPr="00C4782F">
              <w:t>to</w:t>
            </w:r>
            <w:r w:rsidR="00B26DD1">
              <w:t xml:space="preserve"> </w:t>
            </w:r>
            <w:r w:rsidRPr="00C4782F">
              <w:t>transition</w:t>
            </w:r>
            <w:r w:rsidR="00B26DD1">
              <w:t xml:space="preserve"> </w:t>
            </w:r>
            <w:r w:rsidRPr="00C4782F">
              <w:t>into</w:t>
            </w:r>
            <w:r w:rsidR="00B26DD1">
              <w:t xml:space="preserve"> </w:t>
            </w:r>
            <w:r w:rsidRPr="00C4782F">
              <w:t>its</w:t>
            </w:r>
            <w:r w:rsidR="00B26DD1">
              <w:t xml:space="preserve"> </w:t>
            </w:r>
            <w:r w:rsidRPr="00C4782F">
              <w:t>final</w:t>
            </w:r>
            <w:r w:rsidR="00B26DD1">
              <w:t xml:space="preserve"> </w:t>
            </w:r>
            <w:r w:rsidRPr="00C4782F">
              <w:t>state.</w:t>
            </w:r>
            <w:r w:rsidR="00B26DD1">
              <w:t xml:space="preserve"> </w:t>
            </w:r>
            <w:r w:rsidRPr="00C4782F">
              <w:t>If</w:t>
            </w:r>
            <w:r w:rsidR="00B26DD1">
              <w:t xml:space="preserve"> </w:t>
            </w:r>
            <w:r w:rsidRPr="00C4782F">
              <w:t>the</w:t>
            </w:r>
            <w:r w:rsidR="00B26DD1">
              <w:t xml:space="preserve"> </w:t>
            </w:r>
            <w:r w:rsidRPr="00C4782F">
              <w:t>antecedent</w:t>
            </w:r>
            <w:r w:rsidR="00B26DD1">
              <w:t xml:space="preserve"> </w:t>
            </w:r>
            <w:r w:rsidRPr="00C4782F">
              <w:t>is</w:t>
            </w:r>
            <w:r w:rsidR="00B26DD1">
              <w:t xml:space="preserve"> </w:t>
            </w:r>
            <w:r w:rsidRPr="00C4782F">
              <w:t>already</w:t>
            </w:r>
            <w:r w:rsidR="00B26DD1">
              <w:t xml:space="preserve"> </w:t>
            </w:r>
            <w:r w:rsidRPr="00C4782F">
              <w:t>complete</w:t>
            </w:r>
            <w:r w:rsidR="00B26DD1">
              <w:t xml:space="preserve"> </w:t>
            </w:r>
            <w:r w:rsidRPr="00C4782F">
              <w:t>when</w:t>
            </w:r>
            <w:r w:rsidR="00B26DD1">
              <w:t xml:space="preserve"> </w:t>
            </w:r>
            <w:r w:rsidRPr="00C4782F">
              <w:t>the</w:t>
            </w:r>
            <w:r w:rsidR="00B26DD1">
              <w:t xml:space="preserve"> </w:t>
            </w:r>
            <w:r w:rsidRPr="00C4782F">
              <w:t>continuation</w:t>
            </w:r>
            <w:r w:rsidR="00B26DD1">
              <w:t xml:space="preserve"> </w:t>
            </w:r>
            <w:r w:rsidRPr="00C4782F">
              <w:t>is</w:t>
            </w:r>
            <w:r w:rsidR="00B26DD1">
              <w:t xml:space="preserve"> </w:t>
            </w:r>
            <w:r w:rsidRPr="00C4782F">
              <w:t>created,</w:t>
            </w:r>
            <w:r w:rsidR="00B26DD1">
              <w:t xml:space="preserve"> </w:t>
            </w:r>
            <w:r w:rsidRPr="00C4782F">
              <w:t>the</w:t>
            </w:r>
            <w:r w:rsidR="00B26DD1">
              <w:t xml:space="preserve"> </w:t>
            </w:r>
            <w:r w:rsidRPr="00C4782F">
              <w:t>continuation</w:t>
            </w:r>
            <w:r w:rsidR="00B26DD1">
              <w:t xml:space="preserve"> </w:t>
            </w:r>
            <w:r w:rsidRPr="00C4782F">
              <w:t>will</w:t>
            </w:r>
            <w:r w:rsidR="00B26DD1">
              <w:t xml:space="preserve"> </w:t>
            </w:r>
            <w:r w:rsidRPr="00C4782F">
              <w:t>run</w:t>
            </w:r>
            <w:r w:rsidR="00B26DD1">
              <w:t xml:space="preserve"> </w:t>
            </w:r>
            <w:r w:rsidRPr="00C4782F">
              <w:t>on</w:t>
            </w:r>
            <w:r w:rsidR="00B26DD1">
              <w:t xml:space="preserve"> </w:t>
            </w:r>
            <w:r w:rsidRPr="00C4782F">
              <w:t>the</w:t>
            </w:r>
            <w:r w:rsidR="00B26DD1">
              <w:t xml:space="preserve"> </w:t>
            </w:r>
            <w:r w:rsidRPr="00C4782F">
              <w:t>thread</w:t>
            </w:r>
            <w:r w:rsidR="00B26DD1">
              <w:t xml:space="preserve"> </w:t>
            </w:r>
            <w:r w:rsidRPr="00C4782F">
              <w:t>creating</w:t>
            </w:r>
            <w:r w:rsidR="00B26DD1">
              <w:t xml:space="preserve"> </w:t>
            </w:r>
            <w:r w:rsidRPr="00C4782F">
              <w:t>the</w:t>
            </w:r>
            <w:r w:rsidR="00B26DD1">
              <w:t xml:space="preserve"> </w:t>
            </w:r>
            <w:r w:rsidRPr="00C4782F">
              <w:t>continuation.</w:t>
            </w:r>
          </w:p>
        </w:tc>
      </w:tr>
      <w:tr w:rsidR="00E73B39" w:rsidRPr="00C4782F" w14:paraId="264D6078"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3AAAF616" w14:textId="45D8D800" w:rsidR="00E73B39" w:rsidRPr="005B7EDE" w:rsidRDefault="00FA3D78" w:rsidP="00C36ABF">
            <w:pPr>
              <w:pStyle w:val="TBL"/>
              <w:rPr>
                <w:rStyle w:val="CITchapbm"/>
              </w:rPr>
            </w:pPr>
            <w:proofErr w:type="spellStart"/>
            <w:r w:rsidRPr="005B7EDE">
              <w:rPr>
                <w:rStyle w:val="CITchapbm"/>
              </w:rPr>
              <w:t>HideScheduler</w:t>
            </w:r>
            <w:proofErr w:type="spellEnd"/>
            <w:r w:rsidR="00B26DD1" w:rsidRPr="005B7EDE">
              <w:rPr>
                <w:rStyle w:val="CITchapbm"/>
              </w:rPr>
              <w:t xml:space="preserve"> </w:t>
            </w:r>
            <w:r w:rsidRPr="005B7EDE">
              <w:rPr>
                <w:rStyle w:val="CITchapbm"/>
              </w:rPr>
              <w:t>(.NET</w:t>
            </w:r>
            <w:r w:rsidR="00B26DD1" w:rsidRPr="005B7EDE">
              <w:rPr>
                <w:rStyle w:val="CITchapbm"/>
              </w:rPr>
              <w:t xml:space="preserve"> </w:t>
            </w:r>
            <w:r w:rsidRPr="005B7EDE">
              <w:rPr>
                <w:rStyle w:val="CITchapbm"/>
              </w:rPr>
              <w:t>4.5)</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4BAF7CA3" w14:textId="56785B1F" w:rsidR="00E73B39" w:rsidRPr="00C4782F" w:rsidRDefault="00FA3D78" w:rsidP="00C36ABF">
            <w:pPr>
              <w:pStyle w:val="TBL"/>
            </w:pPr>
            <w:r w:rsidRPr="00C4782F">
              <w:t>This</w:t>
            </w:r>
            <w:r w:rsidR="00B26DD1">
              <w:t xml:space="preserve"> </w:t>
            </w:r>
            <w:r w:rsidRPr="00C4782F">
              <w:t>prevents</w:t>
            </w:r>
            <w:r w:rsidR="00B26DD1">
              <w:t xml:space="preserve"> </w:t>
            </w:r>
            <w:r w:rsidRPr="00C4782F">
              <w:t>the</w:t>
            </w:r>
            <w:r w:rsidR="00B26DD1">
              <w:t xml:space="preserve"> </w:t>
            </w:r>
            <w:r w:rsidRPr="00C4782F">
              <w:t>ambient</w:t>
            </w:r>
            <w:r w:rsidR="00B26DD1">
              <w:t xml:space="preserve"> </w:t>
            </w:r>
            <w:r w:rsidRPr="00C4782F">
              <w:t>scheduler</w:t>
            </w:r>
            <w:r w:rsidR="00B26DD1">
              <w:t xml:space="preserve"> </w:t>
            </w:r>
            <w:r w:rsidRPr="00C4782F">
              <w:t>from</w:t>
            </w:r>
            <w:r w:rsidR="00B26DD1">
              <w:t xml:space="preserve"> </w:t>
            </w:r>
            <w:proofErr w:type="gramStart"/>
            <w:r w:rsidRPr="00C4782F">
              <w:t>being</w:t>
            </w:r>
            <w:r w:rsidR="00B26DD1">
              <w:t xml:space="preserve"> </w:t>
            </w:r>
            <w:r w:rsidRPr="00C4782F">
              <w:t>seen</w:t>
            </w:r>
            <w:r w:rsidR="00B26DD1">
              <w:t xml:space="preserve"> </w:t>
            </w:r>
            <w:r w:rsidRPr="00C4782F">
              <w:t>as</w:t>
            </w:r>
            <w:proofErr w:type="gramEnd"/>
            <w:r w:rsidR="00B26DD1">
              <w:t xml:space="preserve"> </w:t>
            </w:r>
            <w:r w:rsidRPr="00C4782F">
              <w:t>the</w:t>
            </w:r>
            <w:r w:rsidR="00B26DD1">
              <w:t xml:space="preserve"> </w:t>
            </w:r>
            <w:r w:rsidRPr="00C4782F">
              <w:t>current</w:t>
            </w:r>
            <w:r w:rsidR="00B26DD1">
              <w:t xml:space="preserve"> </w:t>
            </w:r>
            <w:r w:rsidRPr="00C4782F">
              <w:t>scheduler</w:t>
            </w:r>
            <w:r w:rsidR="00B26DD1">
              <w:t xml:space="preserve"> </w:t>
            </w:r>
            <w:r w:rsidRPr="00C4782F">
              <w:t>in</w:t>
            </w:r>
            <w:r w:rsidR="00B26DD1">
              <w:t xml:space="preserve"> </w:t>
            </w:r>
            <w:r w:rsidRPr="00C4782F">
              <w:t>the</w:t>
            </w:r>
            <w:r w:rsidR="00B26DD1">
              <w:t xml:space="preserve"> </w:t>
            </w:r>
            <w:r w:rsidRPr="00C4782F">
              <w:t>created</w:t>
            </w:r>
            <w:r w:rsidR="00B26DD1">
              <w:t xml:space="preserve"> </w:t>
            </w:r>
            <w:r w:rsidRPr="00C4782F">
              <w:t>task.</w:t>
            </w:r>
            <w:r w:rsidR="00B26DD1">
              <w:t xml:space="preserve"> </w:t>
            </w:r>
            <w:r w:rsidRPr="00C4782F">
              <w:t>This</w:t>
            </w:r>
            <w:r w:rsidR="00B26DD1">
              <w:t xml:space="preserve"> </w:t>
            </w:r>
            <w:r w:rsidRPr="00C4782F">
              <w:t>means</w:t>
            </w:r>
            <w:r w:rsidR="00B26DD1">
              <w:t xml:space="preserve"> </w:t>
            </w:r>
            <w:r w:rsidRPr="00C4782F">
              <w:t>that</w:t>
            </w:r>
            <w:r w:rsidR="00B26DD1">
              <w:t xml:space="preserve"> </w:t>
            </w:r>
            <w:r w:rsidRPr="00C4782F">
              <w:t>operations</w:t>
            </w:r>
            <w:r w:rsidR="00B26DD1">
              <w:t xml:space="preserve"> </w:t>
            </w:r>
            <w:r w:rsidRPr="00C4782F">
              <w:t>like</w:t>
            </w:r>
            <w:r w:rsidR="00B26DD1">
              <w:t xml:space="preserve"> </w:t>
            </w:r>
            <w:r w:rsidRPr="005B7EDE">
              <w:rPr>
                <w:rStyle w:val="CITchapbm"/>
              </w:rPr>
              <w:t>Run</w:t>
            </w:r>
            <w:r w:rsidRPr="00C4782F">
              <w:t>/</w:t>
            </w:r>
            <w:proofErr w:type="spellStart"/>
            <w:r w:rsidRPr="005B7EDE">
              <w:rPr>
                <w:rStyle w:val="CITchapbm"/>
              </w:rPr>
              <w:t>StartNew</w:t>
            </w:r>
            <w:proofErr w:type="spellEnd"/>
            <w:r w:rsidR="00B26DD1">
              <w:t xml:space="preserve"> </w:t>
            </w:r>
            <w:r w:rsidRPr="00C4782F">
              <w:t>and</w:t>
            </w:r>
            <w:r w:rsidR="00B26DD1">
              <w:t xml:space="preserve"> </w:t>
            </w:r>
            <w:proofErr w:type="spellStart"/>
            <w:r w:rsidRPr="005B7EDE">
              <w:rPr>
                <w:rStyle w:val="CITchapbm"/>
              </w:rPr>
              <w:t>ContinueW</w:t>
            </w:r>
            <w:r w:rsidRPr="009C65D4">
              <w:rPr>
                <w:rStyle w:val="CITchapbm"/>
              </w:rPr>
              <w:t>ith</w:t>
            </w:r>
            <w:proofErr w:type="spellEnd"/>
            <w:r w:rsidR="00B26DD1">
              <w:t xml:space="preserve"> </w:t>
            </w:r>
            <w:r w:rsidRPr="00C4782F">
              <w:t>that</w:t>
            </w:r>
            <w:r w:rsidR="00B26DD1">
              <w:t xml:space="preserve"> </w:t>
            </w:r>
            <w:r w:rsidRPr="00C4782F">
              <w:t>are</w:t>
            </w:r>
            <w:r w:rsidR="00B26DD1">
              <w:t xml:space="preserve"> </w:t>
            </w:r>
            <w:r w:rsidRPr="00C4782F">
              <w:t>performed</w:t>
            </w:r>
            <w:r w:rsidR="00B26DD1">
              <w:t xml:space="preserve"> </w:t>
            </w:r>
            <w:r w:rsidRPr="00C4782F">
              <w:t>in</w:t>
            </w:r>
            <w:r w:rsidR="00B26DD1">
              <w:t xml:space="preserve"> </w:t>
            </w:r>
            <w:r w:rsidRPr="00C4782F">
              <w:t>the</w:t>
            </w:r>
            <w:r w:rsidR="00B26DD1">
              <w:t xml:space="preserve"> </w:t>
            </w:r>
            <w:r w:rsidRPr="00C4782F">
              <w:t>created</w:t>
            </w:r>
            <w:r w:rsidR="00B26DD1">
              <w:t xml:space="preserve"> </w:t>
            </w:r>
            <w:r w:rsidRPr="00C4782F">
              <w:t>task</w:t>
            </w:r>
            <w:r w:rsidR="00B26DD1">
              <w:t xml:space="preserve"> </w:t>
            </w:r>
            <w:r w:rsidRPr="00C4782F">
              <w:t>will</w:t>
            </w:r>
            <w:r w:rsidR="00B26DD1">
              <w:t xml:space="preserve"> </w:t>
            </w:r>
            <w:r w:rsidRPr="00C4782F">
              <w:t>see</w:t>
            </w:r>
            <w:r w:rsidR="00B26DD1">
              <w:t xml:space="preserve"> </w:t>
            </w:r>
            <w:proofErr w:type="spellStart"/>
            <w:r w:rsidRPr="009C65D4">
              <w:rPr>
                <w:rStyle w:val="CITchapbm"/>
              </w:rPr>
              <w:t>TaskScheduler.Default</w:t>
            </w:r>
            <w:proofErr w:type="spellEnd"/>
            <w:r w:rsidR="00B26DD1">
              <w:t xml:space="preserve"> </w:t>
            </w:r>
            <w:r w:rsidRPr="00C4782F">
              <w:t>(</w:t>
            </w:r>
            <w:r w:rsidRPr="009C65D4">
              <w:rPr>
                <w:rStyle w:val="CITchapbm"/>
              </w:rPr>
              <w:t>null</w:t>
            </w:r>
            <w:r w:rsidRPr="00C4782F">
              <w:t>)</w:t>
            </w:r>
            <w:r w:rsidR="00B26DD1">
              <w:t xml:space="preserve"> </w:t>
            </w:r>
            <w:r w:rsidRPr="00C4782F">
              <w:t>as</w:t>
            </w:r>
            <w:r w:rsidR="00B26DD1">
              <w:t xml:space="preserve"> </w:t>
            </w:r>
            <w:r w:rsidRPr="00C4782F">
              <w:t>the</w:t>
            </w:r>
            <w:r w:rsidR="00B26DD1">
              <w:t xml:space="preserve"> </w:t>
            </w:r>
            <w:r w:rsidRPr="00C4782F">
              <w:t>current</w:t>
            </w:r>
            <w:r w:rsidR="00B26DD1">
              <w:t xml:space="preserve"> </w:t>
            </w:r>
            <w:r w:rsidRPr="00C4782F">
              <w:t>scheduler.</w:t>
            </w:r>
            <w:r w:rsidR="00B26DD1">
              <w:t xml:space="preserve"> </w:t>
            </w:r>
            <w:r w:rsidRPr="00C4782F">
              <w:t>This</w:t>
            </w:r>
            <w:r w:rsidR="00B26DD1">
              <w:t xml:space="preserve"> </w:t>
            </w:r>
            <w:r w:rsidRPr="00C4782F">
              <w:t>is</w:t>
            </w:r>
            <w:r w:rsidR="00B26DD1">
              <w:t xml:space="preserve"> </w:t>
            </w:r>
            <w:r w:rsidRPr="00C4782F">
              <w:t>useful</w:t>
            </w:r>
            <w:r w:rsidR="00B26DD1">
              <w:t xml:space="preserve"> </w:t>
            </w:r>
            <w:r w:rsidRPr="00C4782F">
              <w:t>when</w:t>
            </w:r>
            <w:r w:rsidR="00B26DD1">
              <w:t xml:space="preserve"> </w:t>
            </w:r>
            <w:r w:rsidRPr="00C4782F">
              <w:t>continuation</w:t>
            </w:r>
            <w:r w:rsidR="00B26DD1">
              <w:t xml:space="preserve"> </w:t>
            </w:r>
            <w:r w:rsidRPr="00C4782F">
              <w:t>should</w:t>
            </w:r>
            <w:r w:rsidR="00B26DD1">
              <w:t xml:space="preserve"> </w:t>
            </w:r>
            <w:r w:rsidRPr="00C4782F">
              <w:t>run</w:t>
            </w:r>
            <w:r w:rsidR="00B26DD1">
              <w:t xml:space="preserve"> </w:t>
            </w:r>
            <w:r w:rsidRPr="00C4782F">
              <w:t>on</w:t>
            </w:r>
            <w:r w:rsidR="00B26DD1">
              <w:t xml:space="preserve"> </w:t>
            </w:r>
            <w:r w:rsidRPr="00C4782F">
              <w:t>a</w:t>
            </w:r>
            <w:r w:rsidR="00B26DD1">
              <w:t xml:space="preserve"> </w:t>
            </w:r>
            <w:proofErr w:type="gramStart"/>
            <w:r w:rsidRPr="00C4782F">
              <w:t>particular</w:t>
            </w:r>
            <w:r w:rsidR="00B26DD1">
              <w:t xml:space="preserve"> </w:t>
            </w:r>
            <w:r w:rsidRPr="00C4782F">
              <w:t>scheduler</w:t>
            </w:r>
            <w:proofErr w:type="gramEnd"/>
            <w:r w:rsidRPr="00C4782F">
              <w:t>,</w:t>
            </w:r>
            <w:r w:rsidR="00B26DD1">
              <w:t xml:space="preserve"> </w:t>
            </w:r>
            <w:r w:rsidRPr="00C4782F">
              <w:t>but</w:t>
            </w:r>
            <w:r w:rsidR="00B26DD1">
              <w:t xml:space="preserve"> </w:t>
            </w:r>
            <w:r w:rsidRPr="00C4782F">
              <w:t>the</w:t>
            </w:r>
            <w:r w:rsidR="00B26DD1">
              <w:t xml:space="preserve"> </w:t>
            </w:r>
            <w:r w:rsidRPr="00C4782F">
              <w:t>continuation</w:t>
            </w:r>
            <w:r w:rsidR="00B26DD1">
              <w:t xml:space="preserve"> </w:t>
            </w:r>
            <w:r w:rsidRPr="00C4782F">
              <w:t>is</w:t>
            </w:r>
            <w:r w:rsidR="00B26DD1">
              <w:t xml:space="preserve"> </w:t>
            </w:r>
            <w:r w:rsidRPr="00C4782F">
              <w:t>calling</w:t>
            </w:r>
            <w:r w:rsidR="00B26DD1">
              <w:t xml:space="preserve"> </w:t>
            </w:r>
            <w:r w:rsidRPr="00C4782F">
              <w:t>out</w:t>
            </w:r>
            <w:r w:rsidR="00B26DD1">
              <w:t xml:space="preserve"> </w:t>
            </w:r>
            <w:r w:rsidRPr="00C4782F">
              <w:t>to</w:t>
            </w:r>
            <w:r w:rsidR="00B26DD1">
              <w:t xml:space="preserve"> </w:t>
            </w:r>
            <w:r w:rsidRPr="00C4782F">
              <w:t>additional</w:t>
            </w:r>
            <w:r w:rsidR="00B26DD1">
              <w:t xml:space="preserve"> </w:t>
            </w:r>
            <w:r w:rsidRPr="00C4782F">
              <w:t>code</w:t>
            </w:r>
            <w:r w:rsidR="00B26DD1">
              <w:t xml:space="preserve"> </w:t>
            </w:r>
            <w:r w:rsidRPr="00C4782F">
              <w:t>that</w:t>
            </w:r>
            <w:r w:rsidR="00B26DD1">
              <w:t xml:space="preserve"> </w:t>
            </w:r>
            <w:r w:rsidRPr="00C4782F">
              <w:t>should</w:t>
            </w:r>
            <w:r w:rsidR="00B26DD1">
              <w:t xml:space="preserve"> </w:t>
            </w:r>
            <w:r w:rsidRPr="00C4782F">
              <w:t>not</w:t>
            </w:r>
            <w:r w:rsidR="00B26DD1">
              <w:t xml:space="preserve"> </w:t>
            </w:r>
            <w:r w:rsidRPr="00C4782F">
              <w:t>schedule</w:t>
            </w:r>
            <w:r w:rsidR="00B26DD1">
              <w:t xml:space="preserve"> </w:t>
            </w:r>
            <w:r w:rsidRPr="00C4782F">
              <w:t>work</w:t>
            </w:r>
            <w:r w:rsidR="00B26DD1">
              <w:t xml:space="preserve"> </w:t>
            </w:r>
            <w:r w:rsidRPr="00C4782F">
              <w:t>on</w:t>
            </w:r>
            <w:r w:rsidR="00B26DD1">
              <w:t xml:space="preserve"> </w:t>
            </w:r>
            <w:r w:rsidRPr="00C4782F">
              <w:t>the</w:t>
            </w:r>
            <w:r w:rsidR="00B26DD1">
              <w:t xml:space="preserve"> </w:t>
            </w:r>
            <w:r w:rsidRPr="00C4782F">
              <w:t>same</w:t>
            </w:r>
            <w:r w:rsidR="00B26DD1">
              <w:t xml:space="preserve"> </w:t>
            </w:r>
            <w:r w:rsidRPr="00C4782F">
              <w:t>scheduler.</w:t>
            </w:r>
          </w:p>
        </w:tc>
      </w:tr>
      <w:tr w:rsidR="00E73B39" w:rsidRPr="00C4782F" w14:paraId="6978DF2B"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017A9A9D" w14:textId="598168D1" w:rsidR="00E73B39" w:rsidRPr="009C65D4" w:rsidRDefault="00FA3D78" w:rsidP="00C36ABF">
            <w:pPr>
              <w:pStyle w:val="TBL"/>
              <w:rPr>
                <w:rStyle w:val="CITchapbm"/>
              </w:rPr>
            </w:pPr>
            <w:proofErr w:type="spellStart"/>
            <w:r w:rsidRPr="009C65D4">
              <w:rPr>
                <w:rStyle w:val="CITchapbm"/>
              </w:rPr>
              <w:t>LazyCancellation</w:t>
            </w:r>
            <w:proofErr w:type="spellEnd"/>
            <w:r w:rsidR="00B26DD1" w:rsidRPr="009C65D4">
              <w:rPr>
                <w:rStyle w:val="CITchapbm"/>
              </w:rPr>
              <w:t xml:space="preserve"> </w:t>
            </w:r>
            <w:r w:rsidRPr="009C65D4">
              <w:rPr>
                <w:rStyle w:val="CITchapbm"/>
              </w:rPr>
              <w:t>(.NET</w:t>
            </w:r>
            <w:r w:rsidR="00B26DD1" w:rsidRPr="009C65D4">
              <w:rPr>
                <w:rStyle w:val="CITchapbm"/>
              </w:rPr>
              <w:t xml:space="preserve"> </w:t>
            </w:r>
            <w:r w:rsidRPr="009C65D4">
              <w:rPr>
                <w:rStyle w:val="CITchapbm"/>
              </w:rPr>
              <w:t>4.5)</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578A234B" w14:textId="77762BC6" w:rsidR="00E73B39" w:rsidRPr="00C4782F" w:rsidRDefault="00FA3D78" w:rsidP="00C36ABF">
            <w:pPr>
              <w:pStyle w:val="TBL"/>
            </w:pPr>
            <w:r w:rsidRPr="00C4782F">
              <w:t>This</w:t>
            </w:r>
            <w:r w:rsidR="00B26DD1">
              <w:t xml:space="preserve"> </w:t>
            </w:r>
            <w:r w:rsidRPr="00C4782F">
              <w:t>causes</w:t>
            </w:r>
            <w:r w:rsidR="00B26DD1">
              <w:t xml:space="preserve"> </w:t>
            </w:r>
            <w:r w:rsidRPr="00C4782F">
              <w:t>the</w:t>
            </w:r>
            <w:r w:rsidR="00B26DD1">
              <w:t xml:space="preserve"> </w:t>
            </w:r>
            <w:r w:rsidRPr="00C4782F">
              <w:t>continuation</w:t>
            </w:r>
            <w:r w:rsidR="00B26DD1">
              <w:t xml:space="preserve"> </w:t>
            </w:r>
            <w:r w:rsidRPr="00C4782F">
              <w:t>to</w:t>
            </w:r>
            <w:r w:rsidR="00B26DD1">
              <w:t xml:space="preserve"> </w:t>
            </w:r>
            <w:r w:rsidRPr="00C4782F">
              <w:t>delay</w:t>
            </w:r>
            <w:r w:rsidR="00B26DD1">
              <w:t xml:space="preserve"> </w:t>
            </w:r>
            <w:r w:rsidRPr="00C4782F">
              <w:t>monitoring</w:t>
            </w:r>
            <w:r w:rsidR="00B26DD1">
              <w:t xml:space="preserve"> </w:t>
            </w:r>
            <w:r w:rsidRPr="00C4782F">
              <w:t>the</w:t>
            </w:r>
            <w:r w:rsidR="00B26DD1">
              <w:t xml:space="preserve"> </w:t>
            </w:r>
            <w:r w:rsidRPr="00C4782F">
              <w:t>supplied</w:t>
            </w:r>
            <w:r w:rsidR="00B26DD1">
              <w:t xml:space="preserve"> </w:t>
            </w:r>
            <w:r w:rsidRPr="00C4782F">
              <w:t>cancellation</w:t>
            </w:r>
            <w:r w:rsidR="00B26DD1">
              <w:t xml:space="preserve"> </w:t>
            </w:r>
            <w:r w:rsidRPr="00C4782F">
              <w:t>token</w:t>
            </w:r>
            <w:r w:rsidR="00B26DD1">
              <w:t xml:space="preserve"> </w:t>
            </w:r>
            <w:r w:rsidRPr="00C4782F">
              <w:t>for</w:t>
            </w:r>
            <w:r w:rsidR="00B26DD1">
              <w:t xml:space="preserve"> </w:t>
            </w:r>
            <w:r w:rsidRPr="00C4782F">
              <w:t>a</w:t>
            </w:r>
            <w:r w:rsidR="00B26DD1">
              <w:t xml:space="preserve"> </w:t>
            </w:r>
            <w:r w:rsidRPr="00C4782F">
              <w:t>cancellation</w:t>
            </w:r>
            <w:r w:rsidR="00B26DD1">
              <w:t xml:space="preserve"> </w:t>
            </w:r>
            <w:r w:rsidRPr="00C4782F">
              <w:t>request</w:t>
            </w:r>
            <w:r w:rsidR="00B26DD1">
              <w:t xml:space="preserve"> </w:t>
            </w:r>
            <w:r w:rsidRPr="00C4782F">
              <w:t>until</w:t>
            </w:r>
            <w:r w:rsidR="00B26DD1">
              <w:t xml:space="preserve"> </w:t>
            </w:r>
            <w:r w:rsidRPr="00C4782F">
              <w:t>the</w:t>
            </w:r>
            <w:r w:rsidR="00B26DD1">
              <w:t xml:space="preserve"> </w:t>
            </w:r>
            <w:r w:rsidRPr="00C4782F">
              <w:t>antecedent</w:t>
            </w:r>
            <w:r w:rsidR="00B26DD1">
              <w:t xml:space="preserve"> </w:t>
            </w:r>
            <w:r w:rsidRPr="00C4782F">
              <w:t>has</w:t>
            </w:r>
            <w:r w:rsidR="00B26DD1">
              <w:t xml:space="preserve"> </w:t>
            </w:r>
            <w:r w:rsidRPr="00C4782F">
              <w:t>completed.</w:t>
            </w:r>
            <w:r w:rsidR="00B26DD1">
              <w:t xml:space="preserve"> </w:t>
            </w:r>
            <w:r w:rsidRPr="00C4782F">
              <w:t>Consider</w:t>
            </w:r>
            <w:r w:rsidR="00B26DD1">
              <w:t xml:space="preserve"> </w:t>
            </w:r>
            <w:r w:rsidRPr="00C4782F">
              <w:t>tasks</w:t>
            </w:r>
            <w:r w:rsidR="00B26DD1">
              <w:t xml:space="preserve"> </w:t>
            </w:r>
            <w:r w:rsidRPr="00C4782F">
              <w:t>t1,</w:t>
            </w:r>
            <w:r w:rsidR="00B26DD1">
              <w:t xml:space="preserve"> </w:t>
            </w:r>
            <w:r w:rsidRPr="00C4782F">
              <w:t>t2,</w:t>
            </w:r>
            <w:r w:rsidR="00B26DD1">
              <w:t xml:space="preserve"> </w:t>
            </w:r>
            <w:r w:rsidRPr="00C4782F">
              <w:t>and</w:t>
            </w:r>
            <w:r w:rsidR="00B26DD1">
              <w:t xml:space="preserve"> </w:t>
            </w:r>
            <w:r w:rsidRPr="00C4782F">
              <w:t>t3</w:t>
            </w:r>
            <w:r w:rsidR="0016109A">
              <w:t>,</w:t>
            </w:r>
            <w:r w:rsidR="00B26DD1">
              <w:t xml:space="preserve"> </w:t>
            </w:r>
            <w:r w:rsidRPr="00C4782F">
              <w:t>where</w:t>
            </w:r>
            <w:r w:rsidR="00B26DD1">
              <w:t xml:space="preserve"> </w:t>
            </w:r>
            <w:r w:rsidRPr="00C4782F">
              <w:t>the</w:t>
            </w:r>
            <w:r w:rsidR="00B26DD1">
              <w:t xml:space="preserve"> </w:t>
            </w:r>
            <w:r w:rsidRPr="00C4782F">
              <w:t>latter</w:t>
            </w:r>
            <w:r w:rsidR="00B26DD1">
              <w:t xml:space="preserve"> </w:t>
            </w:r>
            <w:r w:rsidRPr="00C4782F">
              <w:t>is</w:t>
            </w:r>
            <w:r w:rsidR="00B26DD1">
              <w:t xml:space="preserve"> </w:t>
            </w:r>
            <w:r w:rsidRPr="00C4782F">
              <w:t>a</w:t>
            </w:r>
            <w:r w:rsidR="00B26DD1">
              <w:t xml:space="preserve"> </w:t>
            </w:r>
            <w:r w:rsidRPr="00C4782F">
              <w:t>continuation</w:t>
            </w:r>
            <w:r w:rsidR="00B26DD1">
              <w:t xml:space="preserve"> </w:t>
            </w:r>
            <w:r w:rsidRPr="00C4782F">
              <w:t>of</w:t>
            </w:r>
            <w:r w:rsidR="00B26DD1">
              <w:t xml:space="preserve"> </w:t>
            </w:r>
            <w:r w:rsidRPr="00C4782F">
              <w:t>the</w:t>
            </w:r>
            <w:r w:rsidR="00B26DD1">
              <w:t xml:space="preserve"> </w:t>
            </w:r>
            <w:r w:rsidRPr="00C4782F">
              <w:t>former.</w:t>
            </w:r>
            <w:r w:rsidR="00B26DD1">
              <w:t xml:space="preserve"> </w:t>
            </w:r>
            <w:r w:rsidRPr="00C4782F">
              <w:t>If</w:t>
            </w:r>
            <w:r w:rsidR="00B26DD1">
              <w:t xml:space="preserve"> </w:t>
            </w:r>
            <w:r w:rsidRPr="00C4782F">
              <w:t>t2</w:t>
            </w:r>
            <w:r w:rsidR="00B26DD1">
              <w:t xml:space="preserve"> </w:t>
            </w:r>
            <w:r w:rsidRPr="00C4782F">
              <w:t>is</w:t>
            </w:r>
            <w:r w:rsidR="00B26DD1">
              <w:t xml:space="preserve"> </w:t>
            </w:r>
            <w:r w:rsidRPr="00C4782F">
              <w:t>canceled</w:t>
            </w:r>
            <w:r w:rsidR="00B26DD1">
              <w:t xml:space="preserve"> </w:t>
            </w:r>
            <w:r w:rsidRPr="00C4782F">
              <w:t>before</w:t>
            </w:r>
            <w:r w:rsidR="00B26DD1">
              <w:t xml:space="preserve"> </w:t>
            </w:r>
            <w:r w:rsidRPr="00C4782F">
              <w:t>t1</w:t>
            </w:r>
            <w:r w:rsidR="00B26DD1">
              <w:t xml:space="preserve"> </w:t>
            </w:r>
            <w:r w:rsidRPr="00C4782F">
              <w:t>completes,</w:t>
            </w:r>
            <w:r w:rsidR="00B26DD1">
              <w:t xml:space="preserve"> </w:t>
            </w:r>
            <w:r w:rsidRPr="00C4782F">
              <w:t>it</w:t>
            </w:r>
            <w:r w:rsidR="00B26DD1">
              <w:t xml:space="preserve"> </w:t>
            </w:r>
            <w:r w:rsidRPr="00C4782F">
              <w:t>is</w:t>
            </w:r>
            <w:r w:rsidR="00B26DD1">
              <w:t xml:space="preserve"> </w:t>
            </w:r>
            <w:r w:rsidRPr="00C4782F">
              <w:t>possible</w:t>
            </w:r>
            <w:r w:rsidR="00B26DD1">
              <w:t xml:space="preserve"> </w:t>
            </w:r>
            <w:r w:rsidRPr="00C4782F">
              <w:t>that</w:t>
            </w:r>
            <w:r w:rsidR="00B26DD1">
              <w:t xml:space="preserve"> </w:t>
            </w:r>
            <w:r w:rsidRPr="00C4782F">
              <w:t>t3</w:t>
            </w:r>
            <w:r w:rsidR="00B26DD1">
              <w:t xml:space="preserve"> </w:t>
            </w:r>
            <w:r w:rsidRPr="00C4782F">
              <w:t>could</w:t>
            </w:r>
            <w:r w:rsidR="00B26DD1">
              <w:t xml:space="preserve"> </w:t>
            </w:r>
            <w:r w:rsidRPr="00C4782F">
              <w:t>start</w:t>
            </w:r>
            <w:r w:rsidR="00B26DD1">
              <w:t xml:space="preserve"> </w:t>
            </w:r>
            <w:r w:rsidRPr="00C4782F">
              <w:t>before</w:t>
            </w:r>
            <w:r w:rsidR="00B26DD1">
              <w:t xml:space="preserve"> </w:t>
            </w:r>
            <w:r w:rsidRPr="00C4782F">
              <w:t>t1</w:t>
            </w:r>
            <w:r w:rsidR="00B26DD1">
              <w:t xml:space="preserve"> </w:t>
            </w:r>
            <w:r w:rsidRPr="00C4782F">
              <w:t>completes.</w:t>
            </w:r>
            <w:r w:rsidR="00B26DD1">
              <w:t xml:space="preserve"> </w:t>
            </w:r>
            <w:r w:rsidRPr="00C4782F">
              <w:t>Setting</w:t>
            </w:r>
            <w:r w:rsidR="00B26DD1">
              <w:t xml:space="preserve"> </w:t>
            </w:r>
            <w:proofErr w:type="spellStart"/>
            <w:r w:rsidRPr="009C65D4">
              <w:rPr>
                <w:rStyle w:val="CITchapbm"/>
              </w:rPr>
              <w:t>LazyCancellation</w:t>
            </w:r>
            <w:proofErr w:type="spellEnd"/>
            <w:r w:rsidR="00B26DD1">
              <w:t xml:space="preserve"> </w:t>
            </w:r>
            <w:r w:rsidRPr="00C4782F">
              <w:t>avoids</w:t>
            </w:r>
            <w:r w:rsidR="00B26DD1">
              <w:t xml:space="preserve"> </w:t>
            </w:r>
            <w:r w:rsidRPr="00C4782F">
              <w:t>this.</w:t>
            </w:r>
          </w:p>
        </w:tc>
      </w:tr>
      <w:tr w:rsidR="00B139F5" w:rsidRPr="00C4782F" w14:paraId="02B92989" w14:textId="77777777" w:rsidTr="00B4446D">
        <w:tc>
          <w:tcPr>
            <w:tcW w:w="2386" w:type="dxa"/>
            <w:tcBorders>
              <w:top w:val="single" w:sz="4" w:space="0" w:color="000000"/>
              <w:left w:val="single" w:sz="4" w:space="0" w:color="000000"/>
              <w:bottom w:val="single" w:sz="4" w:space="0" w:color="000000"/>
              <w:right w:val="single" w:sz="6" w:space="0" w:color="000000"/>
            </w:tcBorders>
            <w:tcMar>
              <w:top w:w="120" w:type="dxa"/>
              <w:left w:w="120" w:type="dxa"/>
              <w:bottom w:w="180" w:type="dxa"/>
              <w:right w:w="120" w:type="dxa"/>
            </w:tcMar>
          </w:tcPr>
          <w:p w14:paraId="5D1661A4" w14:textId="259C87D0" w:rsidR="00B139F5" w:rsidRPr="009C65D4" w:rsidRDefault="00B139F5" w:rsidP="00C36ABF">
            <w:pPr>
              <w:pStyle w:val="TBL"/>
              <w:rPr>
                <w:rStyle w:val="CITchapbm"/>
              </w:rPr>
            </w:pPr>
            <w:proofErr w:type="spellStart"/>
            <w:r w:rsidRPr="009C65D4">
              <w:rPr>
                <w:rStyle w:val="CITchapbm"/>
              </w:rPr>
              <w:t>RunContinuation</w:t>
            </w:r>
            <w:r w:rsidR="006B0191" w:rsidRPr="009C65D4">
              <w:rPr>
                <w:rStyle w:val="CITchapbm"/>
              </w:rPr>
              <w:t>s</w:t>
            </w:r>
            <w:r w:rsidRPr="009C65D4">
              <w:rPr>
                <w:rStyle w:val="CITchapbm"/>
              </w:rPr>
              <w:t>Asynchronously</w:t>
            </w:r>
            <w:proofErr w:type="spellEnd"/>
            <w:r w:rsidR="00B26DD1" w:rsidRPr="009C65D4">
              <w:rPr>
                <w:rStyle w:val="CITchapbm"/>
              </w:rPr>
              <w:t xml:space="preserve"> </w:t>
            </w:r>
            <w:r w:rsidRPr="009C65D4">
              <w:rPr>
                <w:rStyle w:val="CITchapbm"/>
              </w:rPr>
              <w:t>(.NET</w:t>
            </w:r>
            <w:r w:rsidR="00B26DD1" w:rsidRPr="009C65D4">
              <w:rPr>
                <w:rStyle w:val="CITchapbm"/>
              </w:rPr>
              <w:t xml:space="preserve"> </w:t>
            </w:r>
            <w:r w:rsidRPr="009C65D4">
              <w:rPr>
                <w:rStyle w:val="CITchapbm"/>
              </w:rPr>
              <w:t>4.6)</w:t>
            </w:r>
          </w:p>
        </w:tc>
        <w:tc>
          <w:tcPr>
            <w:tcW w:w="4814" w:type="dxa"/>
            <w:tcBorders>
              <w:top w:val="single" w:sz="4" w:space="0" w:color="000000"/>
              <w:left w:val="single" w:sz="6" w:space="0" w:color="000000"/>
              <w:bottom w:val="single" w:sz="4" w:space="0" w:color="000000"/>
              <w:right w:val="single" w:sz="4" w:space="0" w:color="000000"/>
            </w:tcBorders>
            <w:tcMar>
              <w:top w:w="120" w:type="dxa"/>
              <w:left w:w="120" w:type="dxa"/>
              <w:bottom w:w="180" w:type="dxa"/>
              <w:right w:w="120" w:type="dxa"/>
            </w:tcMar>
          </w:tcPr>
          <w:p w14:paraId="3EACB56F" w14:textId="6FCFA894" w:rsidR="00B139F5" w:rsidRPr="00C4782F" w:rsidRDefault="00DD2245" w:rsidP="00C36ABF">
            <w:pPr>
              <w:pStyle w:val="TBL"/>
            </w:pPr>
            <w:r>
              <w:t>When</w:t>
            </w:r>
            <w:r w:rsidR="00B26DD1">
              <w:t xml:space="preserve"> </w:t>
            </w:r>
            <w:r>
              <w:t>a</w:t>
            </w:r>
            <w:r w:rsidR="00B26DD1">
              <w:t xml:space="preserve"> </w:t>
            </w:r>
            <w:r>
              <w:t>task</w:t>
            </w:r>
            <w:r w:rsidR="00B26DD1">
              <w:t xml:space="preserve"> </w:t>
            </w:r>
            <w:r>
              <w:t>is</w:t>
            </w:r>
            <w:r w:rsidR="00B26DD1">
              <w:t xml:space="preserve"> </w:t>
            </w:r>
            <w:r>
              <w:t>created</w:t>
            </w:r>
            <w:r w:rsidR="00B26DD1">
              <w:t xml:space="preserve"> </w:t>
            </w:r>
            <w:r>
              <w:t>with</w:t>
            </w:r>
            <w:r w:rsidR="00B26DD1">
              <w:t xml:space="preserve"> </w:t>
            </w:r>
            <w:r>
              <w:t>the</w:t>
            </w:r>
            <w:r w:rsidR="00B26DD1">
              <w:t xml:space="preserve"> </w:t>
            </w:r>
            <w:proofErr w:type="spellStart"/>
            <w:r w:rsidRPr="009C65D4">
              <w:rPr>
                <w:rStyle w:val="CITchapbm"/>
              </w:rPr>
              <w:t>RunContinuationsAsynchronously</w:t>
            </w:r>
            <w:proofErr w:type="spellEnd"/>
            <w:r w:rsidR="00B26DD1">
              <w:t xml:space="preserve"> </w:t>
            </w:r>
            <w:r>
              <w:t>option,</w:t>
            </w:r>
            <w:r w:rsidR="00B26DD1">
              <w:t xml:space="preserve"> </w:t>
            </w:r>
            <w:r>
              <w:t>that</w:t>
            </w:r>
            <w:r w:rsidR="00B26DD1">
              <w:t xml:space="preserve"> </w:t>
            </w:r>
            <w:r>
              <w:t>tells</w:t>
            </w:r>
            <w:r w:rsidR="00B26DD1">
              <w:t xml:space="preserve"> </w:t>
            </w:r>
            <w:r>
              <w:t>the</w:t>
            </w:r>
            <w:r w:rsidR="00B26DD1">
              <w:t xml:space="preserve"> </w:t>
            </w:r>
            <w:r>
              <w:t>task</w:t>
            </w:r>
            <w:r w:rsidR="00B26DD1">
              <w:t xml:space="preserve"> </w:t>
            </w:r>
            <w:r>
              <w:t>that</w:t>
            </w:r>
            <w:r w:rsidR="00B26DD1">
              <w:t xml:space="preserve"> </w:t>
            </w:r>
            <w:r>
              <w:t>it</w:t>
            </w:r>
            <w:r w:rsidR="00B26DD1">
              <w:t xml:space="preserve"> </w:t>
            </w:r>
            <w:r>
              <w:t>should</w:t>
            </w:r>
            <w:r w:rsidR="00B26DD1">
              <w:t xml:space="preserve"> </w:t>
            </w:r>
            <w:r>
              <w:t>force</w:t>
            </w:r>
            <w:r w:rsidR="00B26DD1">
              <w:t xml:space="preserve"> </w:t>
            </w:r>
            <w:r>
              <w:t>its</w:t>
            </w:r>
            <w:r w:rsidR="00B26DD1">
              <w:t xml:space="preserve"> </w:t>
            </w:r>
            <w:r>
              <w:t>continuations</w:t>
            </w:r>
            <w:r w:rsidR="00B26DD1">
              <w:t xml:space="preserve"> </w:t>
            </w:r>
            <w:r>
              <w:t>to</w:t>
            </w:r>
            <w:r w:rsidR="00B26DD1">
              <w:t xml:space="preserve"> </w:t>
            </w:r>
            <w:r>
              <w:t>run</w:t>
            </w:r>
            <w:r w:rsidR="00B26DD1">
              <w:t xml:space="preserve"> </w:t>
            </w:r>
            <w:r>
              <w:t>asynchronously.</w:t>
            </w:r>
            <w:r w:rsidR="00B26DD1">
              <w:t xml:space="preserve"> </w:t>
            </w:r>
            <w:r>
              <w:t>Even</w:t>
            </w:r>
            <w:r w:rsidR="00B26DD1">
              <w:t xml:space="preserve"> </w:t>
            </w:r>
            <w:r>
              <w:t>if</w:t>
            </w:r>
            <w:r w:rsidR="00B26DD1">
              <w:t xml:space="preserve"> </w:t>
            </w:r>
            <w:r>
              <w:t>the</w:t>
            </w:r>
            <w:r w:rsidR="00B26DD1">
              <w:t xml:space="preserve"> </w:t>
            </w:r>
            <w:r>
              <w:t>task</w:t>
            </w:r>
            <w:r w:rsidR="00B26DD1">
              <w:t xml:space="preserve"> </w:t>
            </w:r>
            <w:r>
              <w:t>is</w:t>
            </w:r>
            <w:r w:rsidR="00B26DD1">
              <w:t xml:space="preserve"> </w:t>
            </w:r>
            <w:r>
              <w:t>itself</w:t>
            </w:r>
            <w:r w:rsidR="00B26DD1">
              <w:t xml:space="preserve"> </w:t>
            </w:r>
            <w:r>
              <w:t>a</w:t>
            </w:r>
            <w:r w:rsidR="00B26DD1">
              <w:t xml:space="preserve"> </w:t>
            </w:r>
            <w:r>
              <w:t>continuation,</w:t>
            </w:r>
            <w:r w:rsidR="00B26DD1">
              <w:t xml:space="preserve"> </w:t>
            </w:r>
            <w:r>
              <w:t>this</w:t>
            </w:r>
            <w:r w:rsidR="00B26DD1">
              <w:t xml:space="preserve"> </w:t>
            </w:r>
            <w:r>
              <w:t>option</w:t>
            </w:r>
            <w:r w:rsidR="00B26DD1">
              <w:t xml:space="preserve"> </w:t>
            </w:r>
            <w:r>
              <w:t>does</w:t>
            </w:r>
            <w:r w:rsidR="00B26DD1">
              <w:t xml:space="preserve"> </w:t>
            </w:r>
            <w:r>
              <w:t>not</w:t>
            </w:r>
            <w:r w:rsidR="00B26DD1">
              <w:t xml:space="preserve"> </w:t>
            </w:r>
            <w:r>
              <w:t>affect</w:t>
            </w:r>
            <w:r w:rsidR="00B26DD1">
              <w:t xml:space="preserve"> </w:t>
            </w:r>
            <w:r>
              <w:t>how</w:t>
            </w:r>
            <w:r w:rsidR="00B26DD1">
              <w:t xml:space="preserve"> </w:t>
            </w:r>
            <w:r>
              <w:t>that</w:t>
            </w:r>
            <w:r w:rsidR="00B26DD1">
              <w:t xml:space="preserve"> </w:t>
            </w:r>
            <w:r>
              <w:t>task</w:t>
            </w:r>
            <w:r w:rsidR="00B26DD1">
              <w:t xml:space="preserve"> </w:t>
            </w:r>
            <w:r>
              <w:t>is</w:t>
            </w:r>
            <w:r w:rsidR="00B26DD1">
              <w:t xml:space="preserve"> </w:t>
            </w:r>
            <w:r>
              <w:t>run,</w:t>
            </w:r>
            <w:r w:rsidR="00B26DD1">
              <w:t xml:space="preserve"> </w:t>
            </w:r>
            <w:r>
              <w:t>only</w:t>
            </w:r>
            <w:r w:rsidR="00B26DD1">
              <w:t xml:space="preserve"> </w:t>
            </w:r>
            <w:r>
              <w:t>how</w:t>
            </w:r>
            <w:r w:rsidR="00B26DD1">
              <w:t xml:space="preserve"> </w:t>
            </w:r>
            <w:r>
              <w:t>continuations</w:t>
            </w:r>
            <w:r w:rsidR="00B26DD1">
              <w:t xml:space="preserve"> </w:t>
            </w:r>
            <w:r>
              <w:t>from</w:t>
            </w:r>
            <w:r w:rsidR="00B26DD1">
              <w:t xml:space="preserve"> </w:t>
            </w:r>
            <w:r>
              <w:t>it</w:t>
            </w:r>
            <w:r w:rsidR="00B26DD1">
              <w:t xml:space="preserve"> </w:t>
            </w:r>
            <w:r>
              <w:t>are</w:t>
            </w:r>
            <w:r w:rsidR="00B26DD1">
              <w:t xml:space="preserve"> </w:t>
            </w:r>
            <w:r>
              <w:t>run.</w:t>
            </w:r>
            <w:r w:rsidR="00B26DD1">
              <w:t xml:space="preserve"> </w:t>
            </w:r>
            <w:r>
              <w:t>A</w:t>
            </w:r>
            <w:r w:rsidR="00B26DD1">
              <w:t xml:space="preserve"> </w:t>
            </w:r>
            <w:r>
              <w:t>continuation</w:t>
            </w:r>
            <w:r w:rsidR="00B26DD1">
              <w:t xml:space="preserve"> </w:t>
            </w:r>
            <w:r>
              <w:t>task</w:t>
            </w:r>
            <w:r w:rsidR="00B26DD1">
              <w:t xml:space="preserve"> </w:t>
            </w:r>
            <w:r>
              <w:t>can</w:t>
            </w:r>
            <w:r w:rsidR="00B26DD1">
              <w:t xml:space="preserve"> </w:t>
            </w:r>
            <w:r>
              <w:t>be</w:t>
            </w:r>
            <w:r w:rsidR="00B26DD1">
              <w:t xml:space="preserve"> </w:t>
            </w:r>
            <w:r>
              <w:t>created</w:t>
            </w:r>
            <w:r w:rsidR="00B26DD1">
              <w:t xml:space="preserve"> </w:t>
            </w:r>
            <w:r>
              <w:t>with</w:t>
            </w:r>
            <w:r w:rsidR="00B26DD1">
              <w:t xml:space="preserve"> </w:t>
            </w:r>
            <w:r>
              <w:t>both</w:t>
            </w:r>
            <w:r w:rsidR="00B26DD1">
              <w:t xml:space="preserve"> </w:t>
            </w:r>
            <w:proofErr w:type="spellStart"/>
            <w:r w:rsidRPr="009C65D4">
              <w:rPr>
                <w:rStyle w:val="CITchapbm"/>
              </w:rPr>
              <w:t>TaskContinuationOptions.ExecuteSynchronously</w:t>
            </w:r>
            <w:proofErr w:type="spellEnd"/>
            <w:r w:rsidR="00B26DD1">
              <w:t xml:space="preserve"> </w:t>
            </w:r>
            <w:r>
              <w:t>and</w:t>
            </w:r>
            <w:r w:rsidR="00B26DD1">
              <w:t xml:space="preserve"> </w:t>
            </w:r>
            <w:proofErr w:type="spellStart"/>
            <w:r w:rsidRPr="009C65D4">
              <w:rPr>
                <w:rStyle w:val="CITchapbm"/>
              </w:rPr>
              <w:t>TaskContinuationOptions.</w:t>
            </w:r>
            <w:r w:rsidR="000B1275" w:rsidRPr="009C65D4">
              <w:rPr>
                <w:rStyle w:val="CITchapbm"/>
              </w:rPr>
              <w:t>RunContinuationsAsynchronously</w:t>
            </w:r>
            <w:proofErr w:type="spellEnd"/>
            <w:r w:rsidR="000B1275">
              <w:t>.</w:t>
            </w:r>
            <w:r w:rsidR="00B26DD1">
              <w:t xml:space="preserve"> </w:t>
            </w:r>
            <w:r w:rsidR="000B1275">
              <w:t>T</w:t>
            </w:r>
            <w:r>
              <w:t>he</w:t>
            </w:r>
            <w:r w:rsidR="00B26DD1">
              <w:t xml:space="preserve"> </w:t>
            </w:r>
            <w:r>
              <w:t>former</w:t>
            </w:r>
            <w:r w:rsidR="00B26DD1">
              <w:t xml:space="preserve"> </w:t>
            </w:r>
            <w:r w:rsidR="000B1275">
              <w:t>causes</w:t>
            </w:r>
            <w:r w:rsidR="00B26DD1">
              <w:t xml:space="preserve"> </w:t>
            </w:r>
            <w:r>
              <w:t>the</w:t>
            </w:r>
            <w:r w:rsidR="00B26DD1">
              <w:t xml:space="preserve"> </w:t>
            </w:r>
            <w:r>
              <w:t>continuation</w:t>
            </w:r>
            <w:r w:rsidR="00B26DD1">
              <w:t xml:space="preserve"> </w:t>
            </w:r>
            <w:r w:rsidR="000B1275">
              <w:t>to</w:t>
            </w:r>
            <w:r w:rsidR="00B26DD1">
              <w:t xml:space="preserve"> </w:t>
            </w:r>
            <w:r w:rsidR="000B1275">
              <w:t>execute</w:t>
            </w:r>
            <w:r w:rsidR="00B26DD1">
              <w:t xml:space="preserve"> </w:t>
            </w:r>
            <w:r>
              <w:t>synchronously</w:t>
            </w:r>
            <w:r w:rsidR="00B26DD1">
              <w:t xml:space="preserve"> </w:t>
            </w:r>
            <w:r>
              <w:t>when</w:t>
            </w:r>
            <w:r w:rsidR="00B26DD1">
              <w:t xml:space="preserve"> </w:t>
            </w:r>
            <w:r>
              <w:t>its</w:t>
            </w:r>
            <w:r w:rsidR="00B26DD1">
              <w:t xml:space="preserve"> </w:t>
            </w:r>
            <w:r>
              <w:t>antecedent</w:t>
            </w:r>
            <w:r w:rsidR="00B26DD1">
              <w:t xml:space="preserve"> </w:t>
            </w:r>
            <w:proofErr w:type="gramStart"/>
            <w:r>
              <w:t>completes,</w:t>
            </w:r>
            <w:r w:rsidR="00B26DD1">
              <w:t xml:space="preserve"> </w:t>
            </w:r>
            <w:r>
              <w:t>and</w:t>
            </w:r>
            <w:proofErr w:type="gramEnd"/>
            <w:r w:rsidR="00B26DD1">
              <w:t xml:space="preserve"> </w:t>
            </w:r>
            <w:r w:rsidR="000B1275">
              <w:t>causes</w:t>
            </w:r>
            <w:r w:rsidR="00B26DD1">
              <w:t xml:space="preserve"> </w:t>
            </w:r>
            <w:r>
              <w:t>the</w:t>
            </w:r>
            <w:r w:rsidR="00B26DD1">
              <w:t xml:space="preserve"> </w:t>
            </w:r>
            <w:r>
              <w:t>continuation’s</w:t>
            </w:r>
            <w:r w:rsidR="00B26DD1">
              <w:t xml:space="preserve"> </w:t>
            </w:r>
            <w:r>
              <w:t>continuations</w:t>
            </w:r>
            <w:r w:rsidR="00B26DD1">
              <w:t xml:space="preserve"> </w:t>
            </w:r>
            <w:r w:rsidR="000B1275">
              <w:t>to</w:t>
            </w:r>
            <w:r w:rsidR="00B26DD1">
              <w:t xml:space="preserve"> </w:t>
            </w:r>
            <w:r>
              <w:t>run</w:t>
            </w:r>
            <w:r w:rsidR="00B26DD1">
              <w:t xml:space="preserve"> </w:t>
            </w:r>
            <w:r>
              <w:t>asynchronously</w:t>
            </w:r>
            <w:r w:rsidR="00B26DD1">
              <w:t xml:space="preserve"> </w:t>
            </w:r>
            <w:r>
              <w:t>when</w:t>
            </w:r>
            <w:r w:rsidR="00B26DD1">
              <w:t xml:space="preserve"> </w:t>
            </w:r>
            <w:r>
              <w:t>the</w:t>
            </w:r>
            <w:r w:rsidR="00B26DD1">
              <w:t xml:space="preserve"> </w:t>
            </w:r>
            <w:r>
              <w:t>continuation</w:t>
            </w:r>
            <w:r w:rsidR="00B26DD1">
              <w:t xml:space="preserve"> </w:t>
            </w:r>
            <w:r>
              <w:t>completes.</w:t>
            </w:r>
          </w:p>
        </w:tc>
      </w:tr>
    </w:tbl>
    <w:p w14:paraId="23813DFC" w14:textId="77777777" w:rsidR="00FB5476" w:rsidRDefault="00FB5476" w:rsidP="00FB5476">
      <w:pPr>
        <w:pStyle w:val="spacer"/>
      </w:pPr>
    </w:p>
    <w:p w14:paraId="147B27D1" w14:textId="6B547E61" w:rsidR="00E73B39" w:rsidRPr="00C4782F" w:rsidRDefault="008555B1" w:rsidP="005E24E0">
      <w:pPr>
        <w:pStyle w:val="CHAPBM"/>
      </w:pPr>
      <w:r>
        <w:t>In</w:t>
      </w:r>
      <w:r w:rsidR="00B26DD1">
        <w:t xml:space="preserve"> </w:t>
      </w:r>
      <w:r>
        <w:t>Table</w:t>
      </w:r>
      <w:r w:rsidR="00B26DD1">
        <w:t xml:space="preserve"> </w:t>
      </w:r>
      <w:r>
        <w:t>19.1,</w:t>
      </w:r>
      <w:r w:rsidR="00B26DD1">
        <w:t xml:space="preserve"> </w:t>
      </w:r>
      <w:r>
        <w:t>t</w:t>
      </w:r>
      <w:r w:rsidR="00FA3D78" w:rsidRPr="00C4782F">
        <w:t>he</w:t>
      </w:r>
      <w:r w:rsidR="00B26DD1">
        <w:t xml:space="preserve"> </w:t>
      </w:r>
      <w:r w:rsidR="00FA3D78" w:rsidRPr="00C4782F">
        <w:t>items</w:t>
      </w:r>
      <w:r w:rsidR="00B26DD1">
        <w:t xml:space="preserve"> </w:t>
      </w:r>
      <w:r w:rsidR="0016109A">
        <w:t>denoted</w:t>
      </w:r>
      <w:r w:rsidR="00B26DD1">
        <w:t xml:space="preserve"> </w:t>
      </w:r>
      <w:r w:rsidR="00FA3D78" w:rsidRPr="00C4782F">
        <w:t>with</w:t>
      </w:r>
      <w:r w:rsidR="00B26DD1">
        <w:t xml:space="preserve"> </w:t>
      </w:r>
      <w:r w:rsidR="00FA3D78" w:rsidRPr="00C4782F">
        <w:t>a</w:t>
      </w:r>
      <w:r w:rsidR="00B26DD1">
        <w:t xml:space="preserve"> </w:t>
      </w:r>
      <w:r w:rsidR="00FA3D78" w:rsidRPr="00C4782F">
        <w:t>star</w:t>
      </w:r>
      <w:r w:rsidR="00B26DD1">
        <w:t xml:space="preserve"> </w:t>
      </w:r>
      <w:r w:rsidR="00FA3D78" w:rsidRPr="00C4782F">
        <w:t>(*)</w:t>
      </w:r>
      <w:r w:rsidR="00B26DD1">
        <w:t xml:space="preserve"> </w:t>
      </w:r>
      <w:r w:rsidR="00FA3D78" w:rsidRPr="00C4782F">
        <w:t>indicate</w:t>
      </w:r>
      <w:r w:rsidR="00B26DD1">
        <w:t xml:space="preserve"> </w:t>
      </w:r>
      <w:r w:rsidR="00FA3D78" w:rsidRPr="00C4782F">
        <w:t>under</w:t>
      </w:r>
      <w:r w:rsidR="00B26DD1">
        <w:t xml:space="preserve"> </w:t>
      </w:r>
      <w:r w:rsidR="0016109A">
        <w:t>which</w:t>
      </w:r>
      <w:r w:rsidR="00B26DD1">
        <w:t xml:space="preserve"> </w:t>
      </w:r>
      <w:r w:rsidR="00FA3D78" w:rsidRPr="00C4782F">
        <w:t>conditions</w:t>
      </w:r>
      <w:r w:rsidR="00B26DD1">
        <w:t xml:space="preserve"> </w:t>
      </w:r>
      <w:r w:rsidR="00FA3D78" w:rsidRPr="00C4782F">
        <w:t>the</w:t>
      </w:r>
      <w:r w:rsidR="00B26DD1">
        <w:t xml:space="preserve"> </w:t>
      </w:r>
      <w:r w:rsidR="00FA3D78" w:rsidRPr="00C4782F">
        <w:t>continuation</w:t>
      </w:r>
      <w:r w:rsidR="00B26DD1">
        <w:t xml:space="preserve"> </w:t>
      </w:r>
      <w:r w:rsidR="00FA3D78" w:rsidRPr="00C4782F">
        <w:t>task</w:t>
      </w:r>
      <w:r w:rsidR="00B26DD1">
        <w:t xml:space="preserve"> </w:t>
      </w:r>
      <w:r w:rsidR="00FA3D78" w:rsidRPr="00C4782F">
        <w:t>will</w:t>
      </w:r>
      <w:r w:rsidR="00B26DD1">
        <w:t xml:space="preserve"> </w:t>
      </w:r>
      <w:r w:rsidR="00FA3D78" w:rsidRPr="00C4782F">
        <w:t>be</w:t>
      </w:r>
      <w:r w:rsidR="00B26DD1">
        <w:t xml:space="preserve"> </w:t>
      </w:r>
      <w:r w:rsidR="00FA3D78" w:rsidRPr="00C4782F">
        <w:t>executed</w:t>
      </w:r>
      <w:r w:rsidR="0016109A">
        <w:t>;</w:t>
      </w:r>
      <w:r w:rsidR="00B26DD1">
        <w:t xml:space="preserve"> </w:t>
      </w:r>
      <w:proofErr w:type="gramStart"/>
      <w:r w:rsidR="0016109A">
        <w:t>thus</w:t>
      </w:r>
      <w:proofErr w:type="gramEnd"/>
      <w:r w:rsidR="00B26DD1">
        <w:t xml:space="preserve"> </w:t>
      </w:r>
      <w:r w:rsidR="0016109A">
        <w:t>they</w:t>
      </w:r>
      <w:r w:rsidR="00B26DD1">
        <w:t xml:space="preserve"> </w:t>
      </w:r>
      <w:r w:rsidR="00FA3D78" w:rsidRPr="00C4782F">
        <w:t>are</w:t>
      </w:r>
      <w:r w:rsidR="00B26DD1">
        <w:t xml:space="preserve"> </w:t>
      </w:r>
      <w:r w:rsidR="00FA3D78" w:rsidRPr="00C4782F">
        <w:t>particularly</w:t>
      </w:r>
      <w:r w:rsidR="00B26DD1">
        <w:t xml:space="preserve"> </w:t>
      </w:r>
      <w:r w:rsidR="00FA3D78" w:rsidRPr="00C4782F">
        <w:t>useful</w:t>
      </w:r>
      <w:r w:rsidR="00B26DD1">
        <w:t xml:space="preserve"> </w:t>
      </w:r>
      <w:r w:rsidR="00FA3D78" w:rsidRPr="00C4782F">
        <w:t>for</w:t>
      </w:r>
      <w:r w:rsidR="00B26DD1">
        <w:t xml:space="preserve"> </w:t>
      </w:r>
      <w:r w:rsidR="00FA3D78" w:rsidRPr="00C4782F">
        <w:t>creating</w:t>
      </w:r>
      <w:r w:rsidR="00B26DD1">
        <w:t xml:space="preserve"> </w:t>
      </w:r>
      <w:r w:rsidR="00FA3D78" w:rsidRPr="00C4782F">
        <w:t>continuations</w:t>
      </w:r>
      <w:r w:rsidR="00B26DD1">
        <w:t xml:space="preserve"> </w:t>
      </w:r>
      <w:r w:rsidR="00FA3D78" w:rsidRPr="00C4782F">
        <w:t>that</w:t>
      </w:r>
      <w:r w:rsidR="00B26DD1">
        <w:t xml:space="preserve"> </w:t>
      </w:r>
      <w:r w:rsidR="00FA3D78" w:rsidRPr="00C4782F">
        <w:t>act</w:t>
      </w:r>
      <w:r w:rsidR="00B26DD1">
        <w:t xml:space="preserve"> </w:t>
      </w:r>
      <w:r w:rsidR="00FA3D78" w:rsidRPr="00C4782F">
        <w:t>like</w:t>
      </w:r>
      <w:r w:rsidR="00B26DD1">
        <w:t xml:space="preserve"> </w:t>
      </w:r>
      <w:r w:rsidR="00FA3D78" w:rsidRPr="00C4782F">
        <w:t>event</w:t>
      </w:r>
      <w:r w:rsidR="00B26DD1">
        <w:t xml:space="preserve"> </w:t>
      </w:r>
      <w:r w:rsidR="00FA3D78" w:rsidRPr="00C4782F">
        <w:t>handlers</w:t>
      </w:r>
      <w:r w:rsidR="00B26DD1">
        <w:t xml:space="preserve"> </w:t>
      </w:r>
      <w:r w:rsidR="00FA3D78" w:rsidRPr="00C4782F">
        <w:t>for</w:t>
      </w:r>
      <w:r w:rsidR="00B26DD1">
        <w:t xml:space="preserve"> </w:t>
      </w:r>
      <w:r w:rsidR="00FA3D78" w:rsidRPr="00C4782F">
        <w:t>the</w:t>
      </w:r>
      <w:r w:rsidR="00B26DD1">
        <w:t xml:space="preserve"> </w:t>
      </w:r>
      <w:r w:rsidR="00FA3D78" w:rsidRPr="00C4782F">
        <w:t>antecedent</w:t>
      </w:r>
      <w:r w:rsidR="00B26DD1">
        <w:t xml:space="preserve"> </w:t>
      </w:r>
      <w:r w:rsidR="00FA3D78" w:rsidRPr="00C4782F">
        <w:t>task’s</w:t>
      </w:r>
      <w:r w:rsidR="00B26DD1">
        <w:t xml:space="preserve"> </w:t>
      </w:r>
      <w:r w:rsidR="00FA3D78" w:rsidRPr="00C4782F">
        <w:t>behavior.</w:t>
      </w:r>
      <w:r w:rsidR="00B26DD1">
        <w:t xml:space="preserve"> </w:t>
      </w:r>
      <w:r w:rsidR="00A6283F">
        <w:t>Listing</w:t>
      </w:r>
      <w:r w:rsidR="00B26DD1">
        <w:t xml:space="preserve"> </w:t>
      </w:r>
      <w:r w:rsidR="00A6283F">
        <w:t>19.</w:t>
      </w:r>
      <w:r w:rsidR="00C7066B">
        <w:t>6</w:t>
      </w:r>
      <w:r w:rsidR="00B26DD1">
        <w:t xml:space="preserve"> </w:t>
      </w:r>
      <w:r w:rsidR="00FA3D78" w:rsidRPr="00C4782F">
        <w:t>demonstrates</w:t>
      </w:r>
      <w:r w:rsidR="00B26DD1">
        <w:t xml:space="preserve"> </w:t>
      </w:r>
      <w:r w:rsidR="00FA3D78" w:rsidRPr="00C4782F">
        <w:t>how</w:t>
      </w:r>
      <w:r w:rsidR="00B26DD1">
        <w:t xml:space="preserve"> </w:t>
      </w:r>
      <w:r w:rsidR="00FA3D78" w:rsidRPr="00C4782F">
        <w:t>an</w:t>
      </w:r>
      <w:r w:rsidR="00B26DD1">
        <w:t xml:space="preserve"> </w:t>
      </w:r>
      <w:r w:rsidR="00FA3D78" w:rsidRPr="00C4782F">
        <w:t>antecedent</w:t>
      </w:r>
      <w:r w:rsidR="00B26DD1">
        <w:t xml:space="preserve"> </w:t>
      </w:r>
      <w:r w:rsidR="00FA3D78" w:rsidRPr="00C4782F">
        <w:t>task</w:t>
      </w:r>
      <w:r w:rsidR="00B26DD1">
        <w:t xml:space="preserve"> </w:t>
      </w:r>
      <w:r w:rsidR="00FA3D78" w:rsidRPr="00C4782F">
        <w:t>can</w:t>
      </w:r>
      <w:r w:rsidR="00B26DD1">
        <w:t xml:space="preserve"> </w:t>
      </w:r>
      <w:r w:rsidR="00FA3D78" w:rsidRPr="00C4782F">
        <w:t>be</w:t>
      </w:r>
      <w:r w:rsidR="00B26DD1">
        <w:t xml:space="preserve"> </w:t>
      </w:r>
      <w:r w:rsidR="00FA3D78" w:rsidRPr="00C4782F">
        <w:t>given</w:t>
      </w:r>
      <w:r w:rsidR="00B26DD1">
        <w:t xml:space="preserve"> </w:t>
      </w:r>
      <w:r w:rsidR="00FA3D78" w:rsidRPr="00C4782F">
        <w:t>multiple</w:t>
      </w:r>
      <w:r w:rsidR="00B26DD1">
        <w:t xml:space="preserve"> </w:t>
      </w:r>
      <w:r w:rsidR="00FA3D78" w:rsidRPr="00C4782F">
        <w:t>continuations</w:t>
      </w:r>
      <w:r w:rsidR="00B26DD1">
        <w:t xml:space="preserve"> </w:t>
      </w:r>
      <w:r w:rsidR="00FA3D78" w:rsidRPr="00C4782F">
        <w:t>that</w:t>
      </w:r>
      <w:r w:rsidR="00B26DD1">
        <w:t xml:space="preserve"> </w:t>
      </w:r>
      <w:r w:rsidR="00FA3D78" w:rsidRPr="00C4782F">
        <w:t>execute</w:t>
      </w:r>
      <w:r w:rsidR="00B26DD1">
        <w:t xml:space="preserve"> </w:t>
      </w:r>
      <w:r w:rsidR="00FA3D78" w:rsidRPr="00C4782F">
        <w:t>conditionally,</w:t>
      </w:r>
      <w:r w:rsidR="00B26DD1">
        <w:t xml:space="preserve"> </w:t>
      </w:r>
      <w:r w:rsidR="00FA3D78" w:rsidRPr="00C4782F">
        <w:t>depending</w:t>
      </w:r>
      <w:r w:rsidR="00B26DD1">
        <w:t xml:space="preserve"> </w:t>
      </w:r>
      <w:r w:rsidR="00FA3D78" w:rsidRPr="00C4782F">
        <w:t>on</w:t>
      </w:r>
      <w:r w:rsidR="00B26DD1">
        <w:t xml:space="preserve"> </w:t>
      </w:r>
      <w:r w:rsidR="00FA3D78" w:rsidRPr="00C4782F">
        <w:t>how</w:t>
      </w:r>
      <w:r w:rsidR="00B26DD1">
        <w:t xml:space="preserve"> </w:t>
      </w:r>
      <w:r w:rsidR="00FA3D78" w:rsidRPr="00C4782F">
        <w:t>the</w:t>
      </w:r>
      <w:r w:rsidR="00B26DD1">
        <w:t xml:space="preserve"> </w:t>
      </w:r>
      <w:r w:rsidR="00FA3D78" w:rsidRPr="00C4782F">
        <w:t>antecedent</w:t>
      </w:r>
      <w:r w:rsidR="00B26DD1">
        <w:t xml:space="preserve"> </w:t>
      </w:r>
      <w:r w:rsidR="00FA3D78" w:rsidRPr="00C4782F">
        <w:t>task</w:t>
      </w:r>
      <w:r w:rsidR="00B26DD1">
        <w:t xml:space="preserve"> </w:t>
      </w:r>
      <w:r w:rsidR="00FA3D78" w:rsidRPr="00C4782F">
        <w:t>completed.</w:t>
      </w:r>
    </w:p>
    <w:p w14:paraId="53B33580" w14:textId="6DFB4728" w:rsidR="00E73B39" w:rsidRPr="00C4782F" w:rsidRDefault="00A6283F" w:rsidP="00A62980">
      <w:pPr>
        <w:pStyle w:val="CDTTTL"/>
      </w:pPr>
      <w:r w:rsidRPr="00045269">
        <w:rPr>
          <w:rStyle w:val="CDTNUM"/>
        </w:rPr>
        <w:t>Listing</w:t>
      </w:r>
      <w:r w:rsidR="00B26DD1" w:rsidRPr="00045269">
        <w:rPr>
          <w:rStyle w:val="CDTNUM"/>
        </w:rPr>
        <w:t xml:space="preserve"> </w:t>
      </w:r>
      <w:r w:rsidRPr="00045269">
        <w:rPr>
          <w:rStyle w:val="CDTNUM"/>
        </w:rPr>
        <w:t>19.</w:t>
      </w:r>
      <w:r w:rsidR="00C7066B" w:rsidRPr="00045269">
        <w:rPr>
          <w:rStyle w:val="CDTNUM"/>
        </w:rPr>
        <w:t>6</w:t>
      </w:r>
      <w:r w:rsidR="00B26DD1" w:rsidRPr="00045269">
        <w:rPr>
          <w:rStyle w:val="CDTNUM"/>
        </w:rPr>
        <w:t>: </w:t>
      </w:r>
      <w:r w:rsidR="00FA3D78" w:rsidRPr="00C4782F">
        <w:t>Registering</w:t>
      </w:r>
      <w:r w:rsidR="00B26DD1">
        <w:t xml:space="preserve"> </w:t>
      </w:r>
      <w:r w:rsidR="00FA3D78" w:rsidRPr="00C4782F">
        <w:t>for</w:t>
      </w:r>
      <w:r w:rsidR="00B26DD1">
        <w:t xml:space="preserve"> </w:t>
      </w:r>
      <w:r w:rsidR="00FA3D78" w:rsidRPr="00C4782F">
        <w:t>Notifications</w:t>
      </w:r>
      <w:r w:rsidR="00B26DD1">
        <w:t xml:space="preserve"> </w:t>
      </w:r>
      <w:r w:rsidR="00FA3D78" w:rsidRPr="00C4782F">
        <w:t>of</w:t>
      </w:r>
      <w:r w:rsidR="00B26DD1">
        <w:t xml:space="preserve"> </w:t>
      </w:r>
      <w:r w:rsidR="00FA3D78" w:rsidRPr="00C4782F">
        <w:t>Task</w:t>
      </w:r>
      <w:r w:rsidR="00B26DD1">
        <w:t xml:space="preserve"> </w:t>
      </w:r>
      <w:r w:rsidR="00FA3D78" w:rsidRPr="00C4782F">
        <w:t>Behavior</w:t>
      </w:r>
      <w:r w:rsidR="00B26DD1">
        <w:t xml:space="preserve"> </w:t>
      </w:r>
      <w:r w:rsidR="00FA3D78" w:rsidRPr="00C4782F">
        <w:t>with</w:t>
      </w:r>
      <w:r w:rsidR="00B26DD1">
        <w:t xml:space="preserve"> </w:t>
      </w:r>
      <w:proofErr w:type="spellStart"/>
      <w:r w:rsidR="00FA3D78" w:rsidRPr="009C65D4">
        <w:rPr>
          <w:rStyle w:val="CITchapbm"/>
        </w:rPr>
        <w:t>ContinueWith</w:t>
      </w:r>
      <w:proofErr w:type="spellEnd"/>
      <w:r w:rsidR="00FA3D78" w:rsidRPr="009C65D4">
        <w:rPr>
          <w:rStyle w:val="CITchapbm"/>
        </w:rPr>
        <w:t>()</w:t>
      </w:r>
    </w:p>
    <w:p w14:paraId="1D183F4D" w14:textId="6E3D3B2E" w:rsidR="00E73B39" w:rsidRPr="00C4782F" w:rsidRDefault="00FA3D78" w:rsidP="00A62980">
      <w:pPr>
        <w:pStyle w:val="CDTFIRST"/>
      </w:pPr>
      <w:r w:rsidRPr="00C4782F">
        <w:rPr>
          <w:rStyle w:val="CPKeyword"/>
        </w:rPr>
        <w:t>using</w:t>
      </w:r>
      <w:r w:rsidR="00B26DD1">
        <w:t xml:space="preserve"> </w:t>
      </w:r>
      <w:proofErr w:type="gramStart"/>
      <w:r w:rsidRPr="00C4782F">
        <w:t>System;</w:t>
      </w:r>
      <w:proofErr w:type="gramEnd"/>
    </w:p>
    <w:p w14:paraId="4641319B" w14:textId="291E3536" w:rsidR="00E73B39" w:rsidRPr="00C4782F" w:rsidRDefault="00FA3D78" w:rsidP="00FA13E8">
      <w:pPr>
        <w:pStyle w:val="CDTMID"/>
      </w:pPr>
      <w:r w:rsidRPr="00C4782F">
        <w:rPr>
          <w:rStyle w:val="CPKeyword"/>
        </w:rPr>
        <w:t>using</w:t>
      </w:r>
      <w:r w:rsidR="00B26DD1">
        <w:t xml:space="preserve"> </w:t>
      </w:r>
      <w:r w:rsidRPr="00C4782F">
        <w:t>System.Threading.</w:t>
      </w:r>
      <w:proofErr w:type="gramStart"/>
      <w:r w:rsidRPr="00C4782F">
        <w:t>Tasks;</w:t>
      </w:r>
      <w:proofErr w:type="gramEnd"/>
    </w:p>
    <w:p w14:paraId="4E18EFD5" w14:textId="2A1CD4EF" w:rsidR="00A4617E" w:rsidRPr="00C4782F" w:rsidRDefault="00A4617E" w:rsidP="00FA13E8">
      <w:pPr>
        <w:pStyle w:val="CDTMID"/>
      </w:pPr>
      <w:r w:rsidRPr="00C4782F">
        <w:rPr>
          <w:rStyle w:val="CPKeyword"/>
        </w:rPr>
        <w:t>using</w:t>
      </w:r>
      <w:r w:rsidR="00B26DD1">
        <w:t xml:space="preserve"> </w:t>
      </w:r>
      <w:r w:rsidRPr="00C4782F">
        <w:t>System.</w:t>
      </w:r>
      <w:proofErr w:type="gramStart"/>
      <w:r w:rsidRPr="00C4782F">
        <w:t>Diagnostics;</w:t>
      </w:r>
      <w:proofErr w:type="gramEnd"/>
    </w:p>
    <w:p w14:paraId="2DB5A721" w14:textId="37428371" w:rsidR="00E73B39" w:rsidRPr="00C4782F" w:rsidRDefault="00FA3D78" w:rsidP="00FA13E8">
      <w:pPr>
        <w:pStyle w:val="CDTMID"/>
      </w:pPr>
      <w:r w:rsidRPr="00C4782F">
        <w:rPr>
          <w:rStyle w:val="CPKeyword"/>
        </w:rPr>
        <w:t>using</w:t>
      </w:r>
      <w:r w:rsidR="00B26DD1">
        <w:t xml:space="preserve"> </w:t>
      </w:r>
      <w:r w:rsidRPr="00C4782F">
        <w:t>AddisonWesley.Michaelis.EssentialCSharp.</w:t>
      </w:r>
      <w:proofErr w:type="gramStart"/>
      <w:r w:rsidRPr="00C4782F">
        <w:t>Shared;</w:t>
      </w:r>
      <w:proofErr w:type="gramEnd"/>
    </w:p>
    <w:p w14:paraId="2CD97448" w14:textId="77777777" w:rsidR="00E73B39" w:rsidRPr="00C4782F" w:rsidRDefault="00E73B39" w:rsidP="00FA13E8">
      <w:pPr>
        <w:pStyle w:val="CDTMID"/>
      </w:pPr>
    </w:p>
    <w:p w14:paraId="2D4EB916" w14:textId="3C4CC3FE" w:rsidR="00E73B39" w:rsidRPr="00C4782F" w:rsidRDefault="00FA3D78" w:rsidP="00FA13E8">
      <w:pPr>
        <w:pStyle w:val="CDTMID"/>
      </w:pPr>
      <w:r w:rsidRPr="00C4782F">
        <w:rPr>
          <w:rStyle w:val="CPKeyword"/>
        </w:rPr>
        <w:t>public</w:t>
      </w:r>
      <w:r w:rsidR="00B26DD1">
        <w:t xml:space="preserve"> </w:t>
      </w:r>
      <w:r w:rsidRPr="00C4782F">
        <w:rPr>
          <w:rStyle w:val="CPKeyword"/>
        </w:rPr>
        <w:t>class</w:t>
      </w:r>
      <w:r w:rsidR="00B26DD1">
        <w:t xml:space="preserve"> </w:t>
      </w:r>
      <w:r w:rsidRPr="00C4782F">
        <w:t>Program</w:t>
      </w:r>
    </w:p>
    <w:p w14:paraId="401F4D0B" w14:textId="77777777" w:rsidR="00E73B39" w:rsidRPr="00C4782F" w:rsidRDefault="00FA3D78" w:rsidP="00FA13E8">
      <w:pPr>
        <w:pStyle w:val="CDTMID"/>
      </w:pPr>
      <w:r w:rsidRPr="00C4782F">
        <w:t>{</w:t>
      </w:r>
    </w:p>
    <w:p w14:paraId="0BDB86DA" w14:textId="52AC6B82" w:rsidR="00E73B39" w:rsidRPr="00C4782F" w:rsidRDefault="00B26DD1" w:rsidP="00FA13E8">
      <w:pPr>
        <w:pStyle w:val="CDTMID"/>
      </w:pPr>
      <w:r>
        <w:t xml:space="preserve">  </w:t>
      </w:r>
      <w:r w:rsidR="00FA3D78" w:rsidRPr="00C4782F">
        <w:rPr>
          <w:rStyle w:val="CPKeyword"/>
        </w:rPr>
        <w:t>public</w:t>
      </w:r>
      <w:r>
        <w:t xml:space="preserve"> </w:t>
      </w:r>
      <w:r w:rsidR="00FA3D78" w:rsidRPr="00C4782F">
        <w:rPr>
          <w:rStyle w:val="CPKeyword"/>
        </w:rPr>
        <w:t>static</w:t>
      </w:r>
      <w:r>
        <w:t xml:space="preserve"> </w:t>
      </w:r>
      <w:r w:rsidR="00FA3D78" w:rsidRPr="00C4782F">
        <w:rPr>
          <w:rStyle w:val="CPKeyword"/>
        </w:rPr>
        <w:t>void</w:t>
      </w:r>
      <w:r>
        <w:t xml:space="preserve"> </w:t>
      </w:r>
      <w:r w:rsidR="00FA3D78" w:rsidRPr="00C4782F">
        <w:t>Main()</w:t>
      </w:r>
    </w:p>
    <w:p w14:paraId="7FD1033A" w14:textId="6BFF3211" w:rsidR="00E73B39" w:rsidRPr="00C4782F" w:rsidRDefault="00B26DD1" w:rsidP="00FA13E8">
      <w:pPr>
        <w:pStyle w:val="CDTMID"/>
      </w:pPr>
      <w:r>
        <w:t xml:space="preserve">  </w:t>
      </w:r>
      <w:r w:rsidR="00FA3D78" w:rsidRPr="00C4782F">
        <w:t>{</w:t>
      </w:r>
    </w:p>
    <w:p w14:paraId="1075C474" w14:textId="507BA180"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Use</w:t>
      </w:r>
      <w:r>
        <w:rPr>
          <w:rStyle w:val="CPComment"/>
        </w:rPr>
        <w:t xml:space="preserve"> </w:t>
      </w:r>
      <w:r w:rsidR="00FA3D78" w:rsidRPr="00C4782F">
        <w:rPr>
          <w:rStyle w:val="CPComment"/>
        </w:rPr>
        <w:t>Task.Factory.StartNew&lt;string&gt;()</w:t>
      </w:r>
      <w:r>
        <w:rPr>
          <w:rStyle w:val="CPComment"/>
        </w:rPr>
        <w:t xml:space="preserve"> </w:t>
      </w:r>
      <w:r w:rsidR="00FA3D78" w:rsidRPr="00C4782F">
        <w:rPr>
          <w:rStyle w:val="CPComment"/>
        </w:rPr>
        <w:t>for</w:t>
      </w:r>
    </w:p>
    <w:p w14:paraId="10FE5DB3" w14:textId="71427586"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TPL</w:t>
      </w:r>
      <w:r>
        <w:rPr>
          <w:rStyle w:val="CPComment"/>
        </w:rPr>
        <w:t xml:space="preserve"> </w:t>
      </w:r>
      <w:r w:rsidR="00FA3D78" w:rsidRPr="00C4782F">
        <w:rPr>
          <w:rStyle w:val="CPComment"/>
        </w:rPr>
        <w:t>prior</w:t>
      </w:r>
      <w:r>
        <w:rPr>
          <w:rStyle w:val="CPComment"/>
        </w:rPr>
        <w:t xml:space="preserve"> </w:t>
      </w:r>
      <w:r w:rsidR="00FA3D78" w:rsidRPr="00C4782F">
        <w:rPr>
          <w:rStyle w:val="CPComment"/>
        </w:rPr>
        <w:t>to</w:t>
      </w:r>
      <w:r>
        <w:rPr>
          <w:rStyle w:val="CPComment"/>
        </w:rPr>
        <w:t xml:space="preserve"> </w:t>
      </w:r>
      <w:r w:rsidR="00FA3D78" w:rsidRPr="00C4782F">
        <w:rPr>
          <w:rStyle w:val="CPComment"/>
        </w:rPr>
        <w:t>.NET</w:t>
      </w:r>
      <w:r>
        <w:rPr>
          <w:rStyle w:val="CPComment"/>
        </w:rPr>
        <w:t xml:space="preserve"> </w:t>
      </w:r>
      <w:r w:rsidR="00FA3D78" w:rsidRPr="00C4782F">
        <w:rPr>
          <w:rStyle w:val="CPComment"/>
        </w:rPr>
        <w:t>4.5</w:t>
      </w:r>
    </w:p>
    <w:p w14:paraId="095D616A" w14:textId="0C4C637A" w:rsidR="00E73B39" w:rsidRPr="00C4782F" w:rsidRDefault="00B26DD1" w:rsidP="00FA13E8">
      <w:pPr>
        <w:pStyle w:val="CDTMID"/>
      </w:pPr>
      <w:r>
        <w:t xml:space="preserve">      </w:t>
      </w:r>
      <w:r w:rsidR="00FA3D78" w:rsidRPr="00C4782F">
        <w:t>Task&lt;string&gt;</w:t>
      </w:r>
      <w:r>
        <w:t xml:space="preserve"> </w:t>
      </w:r>
      <w:r w:rsidR="00FA3D78" w:rsidRPr="00C4782F">
        <w:t>task</w:t>
      </w:r>
      <w:r>
        <w:t xml:space="preserve"> </w:t>
      </w:r>
      <w:r w:rsidR="00FA3D78" w:rsidRPr="00C4782F">
        <w:t>=</w:t>
      </w:r>
    </w:p>
    <w:p w14:paraId="5E6EDAA0" w14:textId="34BDD939" w:rsidR="00E73B39" w:rsidRPr="00C4782F" w:rsidRDefault="00B26DD1" w:rsidP="00FA13E8">
      <w:pPr>
        <w:pStyle w:val="CDTMID"/>
      </w:pPr>
      <w:r>
        <w:t xml:space="preserve">          </w:t>
      </w:r>
      <w:r w:rsidR="00FA3D78" w:rsidRPr="00C4782F">
        <w:t>Task.Run&lt;string&gt;(</w:t>
      </w:r>
    </w:p>
    <w:p w14:paraId="5DC61207" w14:textId="486A433E" w:rsidR="00E73B39" w:rsidRPr="00C4782F" w:rsidRDefault="00B26DD1" w:rsidP="00FA13E8">
      <w:pPr>
        <w:pStyle w:val="CDTMID"/>
      </w:pPr>
      <w:r>
        <w:t xml:space="preserve">              </w:t>
      </w:r>
      <w:r w:rsidR="00FA3D78" w:rsidRPr="00C4782F">
        <w:t>()</w:t>
      </w:r>
      <w:r>
        <w:t xml:space="preserve"> </w:t>
      </w:r>
      <w:r w:rsidR="00FA3D78" w:rsidRPr="00C4782F">
        <w:t>=&gt;</w:t>
      </w:r>
      <w:r>
        <w:t xml:space="preserve"> </w:t>
      </w:r>
      <w:r w:rsidR="00FA3D78" w:rsidRPr="00C4782F">
        <w:t>PiCalculator.Calculate(10)</w:t>
      </w:r>
      <w:proofErr w:type="gramStart"/>
      <w:r w:rsidR="00FA3D78" w:rsidRPr="00C4782F">
        <w:t>);</w:t>
      </w:r>
      <w:proofErr w:type="gramEnd"/>
    </w:p>
    <w:p w14:paraId="12AE7195" w14:textId="77777777" w:rsidR="00E73B39" w:rsidRPr="00C4782F" w:rsidRDefault="00E73B39" w:rsidP="00FA13E8">
      <w:pPr>
        <w:pStyle w:val="CDTMID"/>
      </w:pPr>
    </w:p>
    <w:p w14:paraId="49482F34" w14:textId="7F54DEC0" w:rsidR="00E73B39" w:rsidRPr="00C4782F" w:rsidRDefault="00B26DD1" w:rsidP="00FA13E8">
      <w:pPr>
        <w:pStyle w:val="CDTMID"/>
      </w:pPr>
      <w:r>
        <w:t xml:space="preserve">      </w:t>
      </w:r>
      <w:r w:rsidR="00FA3D78" w:rsidRPr="00C4782F">
        <w:t>Task</w:t>
      </w:r>
      <w:r>
        <w:t xml:space="preserve"> </w:t>
      </w:r>
      <w:r w:rsidR="00FA3D78" w:rsidRPr="00C4782F">
        <w:t>faultedTask</w:t>
      </w:r>
      <w:r>
        <w:t xml:space="preserve"> </w:t>
      </w:r>
      <w:r w:rsidR="00FA3D78" w:rsidRPr="00C4782F">
        <w:t>=</w:t>
      </w:r>
      <w:r>
        <w:t xml:space="preserve"> </w:t>
      </w:r>
      <w:r w:rsidR="00FA3D78" w:rsidRPr="00C4782F">
        <w:t>task.ContinueWith(</w:t>
      </w:r>
    </w:p>
    <w:p w14:paraId="7147C211" w14:textId="13E66016" w:rsidR="00E73B39" w:rsidRPr="00C4782F" w:rsidRDefault="00B26DD1" w:rsidP="00FA13E8">
      <w:pPr>
        <w:pStyle w:val="CDTMID"/>
      </w:pPr>
      <w:r>
        <w:t xml:space="preserve">          </w:t>
      </w:r>
      <w:r w:rsidR="00FA3D78" w:rsidRPr="00C4782F">
        <w:t>(antecedentTask)</w:t>
      </w:r>
      <w:r>
        <w:t xml:space="preserve"> </w:t>
      </w:r>
      <w:r w:rsidR="00FA3D78" w:rsidRPr="00C4782F">
        <w:t>=&gt;</w:t>
      </w:r>
    </w:p>
    <w:p w14:paraId="68ED00C2" w14:textId="57CDC69C" w:rsidR="00E73B39" w:rsidRPr="00C4782F" w:rsidRDefault="00B26DD1" w:rsidP="00FA13E8">
      <w:pPr>
        <w:pStyle w:val="CDTMID"/>
      </w:pPr>
      <w:r>
        <w:t xml:space="preserve">          </w:t>
      </w:r>
      <w:r w:rsidR="00FA3D78" w:rsidRPr="00C4782F">
        <w:t>{</w:t>
      </w:r>
    </w:p>
    <w:p w14:paraId="6742F29C" w14:textId="0DE83EAF" w:rsidR="00E73B39" w:rsidRPr="00C4782F" w:rsidRDefault="00B26DD1" w:rsidP="00FA13E8">
      <w:pPr>
        <w:pStyle w:val="CDTMID"/>
      </w:pPr>
      <w:r>
        <w:t xml:space="preserve">              </w:t>
      </w:r>
      <w:r w:rsidR="00FA3D78" w:rsidRPr="00C4782F">
        <w:t>Trace.Assert(</w:t>
      </w:r>
      <w:r w:rsidR="00D25D35" w:rsidRPr="00C4782F">
        <w:t>antecedentTask</w:t>
      </w:r>
      <w:r w:rsidR="00FA3D78" w:rsidRPr="00C4782F">
        <w:t>.IsFaulted</w:t>
      </w:r>
      <w:proofErr w:type="gramStart"/>
      <w:r w:rsidR="00FA3D78" w:rsidRPr="00C4782F">
        <w:t>);</w:t>
      </w:r>
      <w:proofErr w:type="gramEnd"/>
    </w:p>
    <w:p w14:paraId="0E62263D" w14:textId="67636DB7" w:rsidR="00E73B39" w:rsidRPr="00C4782F" w:rsidRDefault="00B26DD1" w:rsidP="00FA13E8">
      <w:pPr>
        <w:pStyle w:val="CDTMID"/>
      </w:pPr>
      <w:r>
        <w:t xml:space="preserve">              </w:t>
      </w:r>
      <w:r w:rsidR="00FA3D78" w:rsidRPr="00C4782F">
        <w:t>Console.WriteLine(</w:t>
      </w:r>
    </w:p>
    <w:p w14:paraId="6661A449" w14:textId="2712562D" w:rsidR="00E73B39" w:rsidRPr="00C4782F" w:rsidRDefault="00B26DD1" w:rsidP="00FA13E8">
      <w:pPr>
        <w:pStyle w:val="CDTMID"/>
      </w:pPr>
      <w:r>
        <w:t xml:space="preserve">                  </w:t>
      </w:r>
      <w:r w:rsidR="00FA3D78" w:rsidRPr="00C4782F">
        <w:rPr>
          <w:rStyle w:val="Maroon"/>
        </w:rPr>
        <w:t>"Task</w:t>
      </w:r>
      <w:r>
        <w:rPr>
          <w:rStyle w:val="Maroon"/>
        </w:rPr>
        <w:t xml:space="preserve"> </w:t>
      </w:r>
      <w:r w:rsidR="00FA3D78" w:rsidRPr="00C4782F">
        <w:rPr>
          <w:rStyle w:val="Maroon"/>
        </w:rPr>
        <w:t>State:</w:t>
      </w:r>
      <w:r>
        <w:rPr>
          <w:rStyle w:val="Maroon"/>
        </w:rPr>
        <w:t xml:space="preserve"> </w:t>
      </w:r>
      <w:r w:rsidR="00FA3D78" w:rsidRPr="00C4782F">
        <w:rPr>
          <w:rStyle w:val="Maroon"/>
        </w:rPr>
        <w:t>Faulted"</w:t>
      </w:r>
      <w:proofErr w:type="gramStart"/>
      <w:r w:rsidR="00FA3D78" w:rsidRPr="00C4782F">
        <w:t>);</w:t>
      </w:r>
      <w:proofErr w:type="gramEnd"/>
    </w:p>
    <w:p w14:paraId="4AE87237" w14:textId="21D4A9A4" w:rsidR="0073083B" w:rsidRDefault="00B26DD1" w:rsidP="00FA13E8">
      <w:pPr>
        <w:pStyle w:val="CDTMID"/>
      </w:pPr>
      <w:r>
        <w:t xml:space="preserve">          </w:t>
      </w:r>
      <w:r w:rsidR="00FA3D78" w:rsidRPr="00C4782F">
        <w:t>},</w:t>
      </w:r>
    </w:p>
    <w:p w14:paraId="52727ED2" w14:textId="4FF52495" w:rsidR="00E73B39" w:rsidRPr="00C4782F" w:rsidRDefault="00B26DD1" w:rsidP="00FA13E8">
      <w:pPr>
        <w:pStyle w:val="CDTMID"/>
      </w:pPr>
      <w:r>
        <w:t xml:space="preserve">          </w:t>
      </w:r>
      <w:r w:rsidR="00FA3D78" w:rsidRPr="00C4782F">
        <w:t>TaskContinuationOptions.OnlyOnFaulted</w:t>
      </w:r>
      <w:proofErr w:type="gramStart"/>
      <w:r w:rsidR="00FA3D78" w:rsidRPr="00C4782F">
        <w:t>);</w:t>
      </w:r>
      <w:proofErr w:type="gramEnd"/>
    </w:p>
    <w:p w14:paraId="0D782C23" w14:textId="77777777" w:rsidR="00E73B39" w:rsidRPr="00C4782F" w:rsidRDefault="00E73B39" w:rsidP="00FA13E8">
      <w:pPr>
        <w:pStyle w:val="CDTMID"/>
      </w:pPr>
    </w:p>
    <w:p w14:paraId="5641F921" w14:textId="2D22E547" w:rsidR="00E73B39" w:rsidRPr="00C4782F" w:rsidRDefault="00B26DD1" w:rsidP="00FA13E8">
      <w:pPr>
        <w:pStyle w:val="CDTMID"/>
      </w:pPr>
      <w:r>
        <w:t xml:space="preserve">      </w:t>
      </w:r>
      <w:r w:rsidR="00FA3D78" w:rsidRPr="00C4782F">
        <w:t>Task</w:t>
      </w:r>
      <w:r>
        <w:t xml:space="preserve"> </w:t>
      </w:r>
      <w:r w:rsidR="00FA3D78" w:rsidRPr="00C4782F">
        <w:t>canceledTask</w:t>
      </w:r>
      <w:r>
        <w:t xml:space="preserve"> </w:t>
      </w:r>
      <w:r w:rsidR="00FA3D78" w:rsidRPr="00C4782F">
        <w:t>=</w:t>
      </w:r>
      <w:r>
        <w:t xml:space="preserve"> </w:t>
      </w:r>
      <w:r w:rsidR="00FA3D78" w:rsidRPr="00C4782F">
        <w:t>task.ContinueWith(</w:t>
      </w:r>
    </w:p>
    <w:p w14:paraId="3BFF4C97" w14:textId="11137C4C" w:rsidR="00E73B39" w:rsidRPr="00C4782F" w:rsidRDefault="00B26DD1" w:rsidP="00FA13E8">
      <w:pPr>
        <w:pStyle w:val="CDTMID"/>
      </w:pPr>
      <w:r>
        <w:t xml:space="preserve">          </w:t>
      </w:r>
      <w:r w:rsidR="00FA3D78" w:rsidRPr="00C4782F">
        <w:t>(antecedentTask)</w:t>
      </w:r>
      <w:r>
        <w:t xml:space="preserve"> </w:t>
      </w:r>
      <w:r w:rsidR="00FA3D78" w:rsidRPr="00C4782F">
        <w:t>=&gt;</w:t>
      </w:r>
    </w:p>
    <w:p w14:paraId="4C2A2262" w14:textId="7EEC15EF" w:rsidR="00E73B39" w:rsidRPr="00C4782F" w:rsidRDefault="00B26DD1" w:rsidP="00FA13E8">
      <w:pPr>
        <w:pStyle w:val="CDTMID"/>
      </w:pPr>
      <w:r>
        <w:t xml:space="preserve">          </w:t>
      </w:r>
      <w:r w:rsidR="00FA3D78" w:rsidRPr="00C4782F">
        <w:t>{</w:t>
      </w:r>
    </w:p>
    <w:p w14:paraId="0775E82A" w14:textId="4BCB2819" w:rsidR="00E73B39" w:rsidRPr="00C4782F" w:rsidRDefault="00B26DD1" w:rsidP="00FA13E8">
      <w:pPr>
        <w:pStyle w:val="CDTMID"/>
      </w:pPr>
      <w:r>
        <w:t xml:space="preserve">              </w:t>
      </w:r>
      <w:r w:rsidR="00FA3D78" w:rsidRPr="00C4782F">
        <w:t>Trace.Assert(</w:t>
      </w:r>
      <w:r w:rsidR="00D25D35" w:rsidRPr="00C4782F">
        <w:t>antecedentTask</w:t>
      </w:r>
      <w:r w:rsidR="00FA3D78" w:rsidRPr="00C4782F">
        <w:t>.IsCanceled</w:t>
      </w:r>
      <w:proofErr w:type="gramStart"/>
      <w:r w:rsidR="00FA3D78" w:rsidRPr="00C4782F">
        <w:t>);</w:t>
      </w:r>
      <w:proofErr w:type="gramEnd"/>
    </w:p>
    <w:p w14:paraId="51584F93" w14:textId="395BF563" w:rsidR="00E73B39" w:rsidRPr="00C4782F" w:rsidRDefault="00B26DD1" w:rsidP="00FA13E8">
      <w:pPr>
        <w:pStyle w:val="CDTMID"/>
      </w:pPr>
      <w:r>
        <w:t xml:space="preserve">              </w:t>
      </w:r>
      <w:r w:rsidR="00FA3D78" w:rsidRPr="00C4782F">
        <w:t>Console.WriteLine(</w:t>
      </w:r>
    </w:p>
    <w:p w14:paraId="43F19CB5" w14:textId="2B6DF382" w:rsidR="00E73B39" w:rsidRPr="00C4782F" w:rsidRDefault="00B26DD1" w:rsidP="00FA13E8">
      <w:pPr>
        <w:pStyle w:val="CDTMID"/>
      </w:pPr>
      <w:r>
        <w:t xml:space="preserve">                  </w:t>
      </w:r>
      <w:r w:rsidR="00FA3D78" w:rsidRPr="00C4782F">
        <w:rPr>
          <w:rStyle w:val="Maroon"/>
        </w:rPr>
        <w:t>"Task</w:t>
      </w:r>
      <w:r>
        <w:rPr>
          <w:rStyle w:val="Maroon"/>
        </w:rPr>
        <w:t xml:space="preserve"> </w:t>
      </w:r>
      <w:r w:rsidR="00FA3D78" w:rsidRPr="00C4782F">
        <w:rPr>
          <w:rStyle w:val="Maroon"/>
        </w:rPr>
        <w:t>State:</w:t>
      </w:r>
      <w:r>
        <w:rPr>
          <w:rStyle w:val="Maroon"/>
        </w:rPr>
        <w:t xml:space="preserve"> </w:t>
      </w:r>
      <w:r w:rsidR="00FA3D78" w:rsidRPr="00C4782F">
        <w:rPr>
          <w:rStyle w:val="Maroon"/>
        </w:rPr>
        <w:t>Canceled"</w:t>
      </w:r>
      <w:proofErr w:type="gramStart"/>
      <w:r w:rsidR="00FA3D78" w:rsidRPr="00C4782F">
        <w:t>);</w:t>
      </w:r>
      <w:proofErr w:type="gramEnd"/>
    </w:p>
    <w:p w14:paraId="2715B195" w14:textId="022365A1" w:rsidR="0073083B" w:rsidRDefault="00B26DD1" w:rsidP="00FA13E8">
      <w:pPr>
        <w:pStyle w:val="CDTMID"/>
      </w:pPr>
      <w:r>
        <w:t xml:space="preserve">          </w:t>
      </w:r>
      <w:r w:rsidR="00FA3D78" w:rsidRPr="00C4782F">
        <w:t>},</w:t>
      </w:r>
    </w:p>
    <w:p w14:paraId="064A7534" w14:textId="23263AED" w:rsidR="00E73B39" w:rsidRPr="00C4782F" w:rsidRDefault="00B26DD1" w:rsidP="00FA13E8">
      <w:pPr>
        <w:pStyle w:val="CDTMID"/>
      </w:pPr>
      <w:r>
        <w:t xml:space="preserve">          </w:t>
      </w:r>
      <w:r w:rsidR="00FA3D78" w:rsidRPr="00C4782F">
        <w:t>TaskContinuationOptions.OnlyOnCanceled</w:t>
      </w:r>
      <w:proofErr w:type="gramStart"/>
      <w:r w:rsidR="00FA3D78" w:rsidRPr="00C4782F">
        <w:t>);</w:t>
      </w:r>
      <w:proofErr w:type="gramEnd"/>
    </w:p>
    <w:p w14:paraId="717EF7B9" w14:textId="77777777" w:rsidR="00E73B39" w:rsidRPr="00C4782F" w:rsidRDefault="00E73B39" w:rsidP="00FA13E8">
      <w:pPr>
        <w:pStyle w:val="CDTMID"/>
      </w:pPr>
    </w:p>
    <w:p w14:paraId="2EF25803" w14:textId="5D618670" w:rsidR="00E73B39" w:rsidRPr="00C4782F" w:rsidRDefault="00B26DD1" w:rsidP="00FA13E8">
      <w:pPr>
        <w:pStyle w:val="CDTMID"/>
      </w:pPr>
      <w:r>
        <w:t xml:space="preserve">      </w:t>
      </w:r>
      <w:r w:rsidR="00FA3D78" w:rsidRPr="00C4782F">
        <w:t>Task</w:t>
      </w:r>
      <w:r>
        <w:t xml:space="preserve"> </w:t>
      </w:r>
      <w:r w:rsidR="00FA3D78" w:rsidRPr="00C4782F">
        <w:t>completedTask</w:t>
      </w:r>
      <w:r>
        <w:t xml:space="preserve"> </w:t>
      </w:r>
      <w:r w:rsidR="00FA3D78" w:rsidRPr="00C4782F">
        <w:t>=</w:t>
      </w:r>
      <w:r>
        <w:t xml:space="preserve"> </w:t>
      </w:r>
      <w:r w:rsidR="00FA3D78" w:rsidRPr="00C4782F">
        <w:t>task.ContinueWith(</w:t>
      </w:r>
    </w:p>
    <w:p w14:paraId="222742D5" w14:textId="1945C849" w:rsidR="00E73B39" w:rsidRPr="00C4782F" w:rsidRDefault="00B26DD1" w:rsidP="00FA13E8">
      <w:pPr>
        <w:pStyle w:val="CDTMID"/>
      </w:pPr>
      <w:r>
        <w:t xml:space="preserve">          </w:t>
      </w:r>
      <w:r w:rsidR="00FA3D78" w:rsidRPr="00C4782F">
        <w:t>(antecedentTask)</w:t>
      </w:r>
      <w:r>
        <w:t xml:space="preserve"> </w:t>
      </w:r>
      <w:r w:rsidR="00FA3D78" w:rsidRPr="00C4782F">
        <w:t>=&gt;</w:t>
      </w:r>
    </w:p>
    <w:p w14:paraId="573BB3C1" w14:textId="2BB86F54" w:rsidR="00E73B39" w:rsidRPr="00C4782F" w:rsidRDefault="00B26DD1" w:rsidP="00FA13E8">
      <w:pPr>
        <w:pStyle w:val="CDTMID"/>
      </w:pPr>
      <w:r>
        <w:t xml:space="preserve">          </w:t>
      </w:r>
      <w:r w:rsidR="00FA3D78" w:rsidRPr="00C4782F">
        <w:t>{</w:t>
      </w:r>
    </w:p>
    <w:p w14:paraId="286BCCCE" w14:textId="0832F407" w:rsidR="00E73B39" w:rsidRPr="00C4782F" w:rsidRDefault="00B26DD1" w:rsidP="00FA13E8">
      <w:pPr>
        <w:pStyle w:val="CDTMID"/>
      </w:pPr>
      <w:r>
        <w:t xml:space="preserve">              </w:t>
      </w:r>
      <w:r w:rsidR="00FA3D78" w:rsidRPr="00C4782F">
        <w:t>Trace.Assert(</w:t>
      </w:r>
      <w:r w:rsidR="00D25D35" w:rsidRPr="00C4782F">
        <w:t>antecedentTask</w:t>
      </w:r>
      <w:r w:rsidR="00FA3D78" w:rsidRPr="00C4782F">
        <w:t>.IsCompleted</w:t>
      </w:r>
      <w:proofErr w:type="gramStart"/>
      <w:r w:rsidR="00FA3D78" w:rsidRPr="00C4782F">
        <w:t>);</w:t>
      </w:r>
      <w:proofErr w:type="gramEnd"/>
    </w:p>
    <w:p w14:paraId="4A9CBE92" w14:textId="53A9F7B2" w:rsidR="00E73B39" w:rsidRPr="00C4782F" w:rsidRDefault="00B26DD1" w:rsidP="00FA13E8">
      <w:pPr>
        <w:pStyle w:val="CDTMID"/>
      </w:pPr>
      <w:r>
        <w:t xml:space="preserve">              </w:t>
      </w:r>
      <w:r w:rsidR="00FA3D78" w:rsidRPr="00C4782F">
        <w:t>Console.WriteLine(</w:t>
      </w:r>
    </w:p>
    <w:p w14:paraId="7A47C8AB" w14:textId="4433641D" w:rsidR="00E73B39" w:rsidRPr="00C4782F" w:rsidRDefault="00B26DD1" w:rsidP="00FA13E8">
      <w:pPr>
        <w:pStyle w:val="CDTMID"/>
      </w:pPr>
      <w:r>
        <w:t xml:space="preserve">                  </w:t>
      </w:r>
      <w:r w:rsidR="00FA3D78" w:rsidRPr="00C4782F">
        <w:rPr>
          <w:rStyle w:val="Maroon"/>
        </w:rPr>
        <w:t>"Task</w:t>
      </w:r>
      <w:r>
        <w:rPr>
          <w:rStyle w:val="Maroon"/>
        </w:rPr>
        <w:t xml:space="preserve"> </w:t>
      </w:r>
      <w:r w:rsidR="00FA3D78" w:rsidRPr="00C4782F">
        <w:rPr>
          <w:rStyle w:val="Maroon"/>
        </w:rPr>
        <w:t>State:</w:t>
      </w:r>
      <w:r>
        <w:rPr>
          <w:rStyle w:val="Maroon"/>
        </w:rPr>
        <w:t xml:space="preserve"> </w:t>
      </w:r>
      <w:r w:rsidR="00FA3D78" w:rsidRPr="00C4782F">
        <w:rPr>
          <w:rStyle w:val="Maroon"/>
        </w:rPr>
        <w:t>Completed"</w:t>
      </w:r>
      <w:proofErr w:type="gramStart"/>
      <w:r w:rsidR="00FA3D78" w:rsidRPr="00C4782F">
        <w:t>);</w:t>
      </w:r>
      <w:proofErr w:type="gramEnd"/>
    </w:p>
    <w:p w14:paraId="2EEA3BF6" w14:textId="0082F627" w:rsidR="00E73B39" w:rsidRPr="00C4782F" w:rsidRDefault="00B26DD1" w:rsidP="00FA13E8">
      <w:pPr>
        <w:pStyle w:val="CDTMID"/>
      </w:pPr>
      <w:r>
        <w:t xml:space="preserve">          </w:t>
      </w:r>
      <w:r w:rsidR="00FA3D78" w:rsidRPr="00C4782F">
        <w:t>},</w:t>
      </w:r>
      <w:r>
        <w:t xml:space="preserve">  </w:t>
      </w:r>
      <w:r w:rsidR="00FA3D78" w:rsidRPr="00C4782F">
        <w:t>TaskContinuationOptions.</w:t>
      </w:r>
    </w:p>
    <w:p w14:paraId="6B0B1F4F" w14:textId="6F46D5CC" w:rsidR="00E73B39" w:rsidRPr="00C4782F" w:rsidRDefault="00B26DD1" w:rsidP="00FA13E8">
      <w:pPr>
        <w:pStyle w:val="CDTMID"/>
      </w:pPr>
      <w:r>
        <w:t xml:space="preserve">                  </w:t>
      </w:r>
      <w:r w:rsidR="00FA3D78" w:rsidRPr="00C4782F">
        <w:t>OnlyOnRanToCompletion</w:t>
      </w:r>
      <w:proofErr w:type="gramStart"/>
      <w:r w:rsidR="00FA3D78" w:rsidRPr="00C4782F">
        <w:t>);</w:t>
      </w:r>
      <w:proofErr w:type="gramEnd"/>
    </w:p>
    <w:p w14:paraId="24BD1CD3" w14:textId="77777777" w:rsidR="00E73B39" w:rsidRPr="00C4782F" w:rsidRDefault="00E73B39" w:rsidP="00FA13E8">
      <w:pPr>
        <w:pStyle w:val="CDTMID"/>
      </w:pPr>
    </w:p>
    <w:p w14:paraId="06079FB3" w14:textId="29295CFD" w:rsidR="00E73B39" w:rsidRPr="00C4782F" w:rsidRDefault="00B26DD1" w:rsidP="00FA13E8">
      <w:pPr>
        <w:pStyle w:val="CDTMID"/>
      </w:pPr>
      <w:r>
        <w:t xml:space="preserve">      </w:t>
      </w:r>
      <w:r w:rsidR="00FA3D78" w:rsidRPr="00C4782F">
        <w:t>completedTask.Wait(</w:t>
      </w:r>
      <w:proofErr w:type="gramStart"/>
      <w:r w:rsidR="00FA3D78" w:rsidRPr="00C4782F">
        <w:t>);</w:t>
      </w:r>
      <w:proofErr w:type="gramEnd"/>
    </w:p>
    <w:p w14:paraId="6D864FB8" w14:textId="0AEE2A48" w:rsidR="00E73B39" w:rsidRPr="00C4782F" w:rsidRDefault="00B26DD1" w:rsidP="00FA13E8">
      <w:pPr>
        <w:pStyle w:val="CDTMID"/>
      </w:pPr>
      <w:r>
        <w:t xml:space="preserve">  </w:t>
      </w:r>
      <w:r w:rsidR="00FA3D78" w:rsidRPr="00C4782F">
        <w:t>}</w:t>
      </w:r>
    </w:p>
    <w:p w14:paraId="54AD40CD" w14:textId="77777777" w:rsidR="00E73B39" w:rsidRPr="00C4782F" w:rsidRDefault="00FA3D78" w:rsidP="00FA13E8">
      <w:pPr>
        <w:pStyle w:val="CDTLAST"/>
      </w:pPr>
      <w:r w:rsidRPr="00C4782F">
        <w:t>}</w:t>
      </w:r>
    </w:p>
    <w:p w14:paraId="159BD529" w14:textId="3F60C0FA" w:rsidR="0073083B" w:rsidRDefault="00FA3D78" w:rsidP="005E24E0">
      <w:pPr>
        <w:pStyle w:val="CHAPBM"/>
      </w:pPr>
      <w:r w:rsidRPr="00C4782F">
        <w:t>In</w:t>
      </w:r>
      <w:r w:rsidR="00B26DD1">
        <w:t xml:space="preserve"> </w:t>
      </w:r>
      <w:r w:rsidRPr="00C4782F">
        <w:t>this</w:t>
      </w:r>
      <w:r w:rsidR="00B26DD1">
        <w:t xml:space="preserve"> </w:t>
      </w:r>
      <w:r w:rsidRPr="00C4782F">
        <w:t>listing,</w:t>
      </w:r>
      <w:r w:rsidR="00B26DD1">
        <w:t xml:space="preserve"> </w:t>
      </w:r>
      <w:r w:rsidRPr="00C4782F">
        <w:t>we</w:t>
      </w:r>
      <w:r w:rsidR="00B26DD1">
        <w:t xml:space="preserve"> </w:t>
      </w:r>
      <w:r w:rsidRPr="00C4782F">
        <w:t>effectively</w:t>
      </w:r>
      <w:r w:rsidR="00B26DD1">
        <w:t xml:space="preserve"> </w:t>
      </w:r>
      <w:r w:rsidRPr="00C4782F">
        <w:t>register</w:t>
      </w:r>
      <w:r w:rsidR="00B26DD1">
        <w:t xml:space="preserve"> </w:t>
      </w:r>
      <w:r w:rsidRPr="009F4372">
        <w:rPr>
          <w:rStyle w:val="ITAL"/>
        </w:rPr>
        <w:t>listeners</w:t>
      </w:r>
      <w:r w:rsidR="00B26DD1">
        <w:t xml:space="preserve"> </w:t>
      </w:r>
      <w:r w:rsidRPr="00C4782F">
        <w:t>for</w:t>
      </w:r>
      <w:r w:rsidR="00B26DD1">
        <w:t xml:space="preserve"> </w:t>
      </w:r>
      <w:r w:rsidRPr="009F4372">
        <w:rPr>
          <w:rStyle w:val="ITAL"/>
        </w:rPr>
        <w:t>events</w:t>
      </w:r>
      <w:r w:rsidR="00B26DD1">
        <w:t xml:space="preserve"> </w:t>
      </w:r>
      <w:r w:rsidRPr="00C4782F">
        <w:t>on</w:t>
      </w:r>
      <w:r w:rsidR="00B26DD1">
        <w:t xml:space="preserve"> </w:t>
      </w:r>
      <w:r w:rsidRPr="00C4782F">
        <w:t>the</w:t>
      </w:r>
      <w:r w:rsidR="00B26DD1">
        <w:t xml:space="preserve"> </w:t>
      </w:r>
      <w:r w:rsidRPr="00C4782F">
        <w:t>antecedent’s</w:t>
      </w:r>
      <w:r w:rsidR="00B26DD1">
        <w:t xml:space="preserve"> </w:t>
      </w:r>
      <w:r w:rsidRPr="00C4782F">
        <w:t>task</w:t>
      </w:r>
      <w:r w:rsidR="00B26DD1">
        <w:t xml:space="preserve"> </w:t>
      </w:r>
      <w:r w:rsidRPr="00C4782F">
        <w:t>so</w:t>
      </w:r>
      <w:r w:rsidR="00B26DD1">
        <w:t xml:space="preserve"> </w:t>
      </w:r>
      <w:r w:rsidRPr="00C4782F">
        <w:t>that</w:t>
      </w:r>
      <w:r w:rsidR="00B26DD1">
        <w:t xml:space="preserve"> </w:t>
      </w:r>
      <w:r w:rsidRPr="00C4782F">
        <w:t>when</w:t>
      </w:r>
      <w:r w:rsidR="00B26DD1">
        <w:t xml:space="preserve"> </w:t>
      </w:r>
      <w:r w:rsidRPr="00C4782F">
        <w:t>the</w:t>
      </w:r>
      <w:r w:rsidR="00B26DD1">
        <w:t xml:space="preserve"> </w:t>
      </w:r>
      <w:r w:rsidRPr="00C4782F">
        <w:t>task</w:t>
      </w:r>
      <w:r w:rsidR="00B26DD1">
        <w:t xml:space="preserve"> </w:t>
      </w:r>
      <w:r w:rsidRPr="00C4782F">
        <w:t>completes</w:t>
      </w:r>
      <w:r w:rsidR="00B26DD1">
        <w:t xml:space="preserve"> </w:t>
      </w:r>
      <w:r w:rsidRPr="00C4782F">
        <w:t>normally</w:t>
      </w:r>
      <w:r w:rsidR="00B26DD1">
        <w:t xml:space="preserve"> </w:t>
      </w:r>
      <w:r w:rsidRPr="00C4782F">
        <w:t>or</w:t>
      </w:r>
      <w:r w:rsidR="00B26DD1">
        <w:t xml:space="preserve"> </w:t>
      </w:r>
      <w:r w:rsidRPr="00C4782F">
        <w:t>abnormally,</w:t>
      </w:r>
      <w:r w:rsidR="00B26DD1">
        <w:t xml:space="preserve"> </w:t>
      </w:r>
      <w:r w:rsidRPr="00C4782F">
        <w:t>the</w:t>
      </w:r>
      <w:r w:rsidR="00B26DD1">
        <w:t xml:space="preserve"> </w:t>
      </w:r>
      <w:r w:rsidRPr="00C4782F">
        <w:t>particular</w:t>
      </w:r>
      <w:r w:rsidR="00B26DD1">
        <w:t xml:space="preserve"> </w:t>
      </w:r>
      <w:r w:rsidRPr="00C4782F">
        <w:t>“listening”</w:t>
      </w:r>
      <w:r w:rsidR="00B26DD1">
        <w:t xml:space="preserve"> </w:t>
      </w:r>
      <w:r w:rsidRPr="00C4782F">
        <w:t>task</w:t>
      </w:r>
      <w:r w:rsidR="00B26DD1">
        <w:t xml:space="preserve"> </w:t>
      </w:r>
      <w:r w:rsidRPr="00C4782F">
        <w:t>will</w:t>
      </w:r>
      <w:r w:rsidR="00B26DD1">
        <w:t xml:space="preserve"> </w:t>
      </w:r>
      <w:r w:rsidRPr="00C4782F">
        <w:t>begin</w:t>
      </w:r>
      <w:r w:rsidR="00B26DD1">
        <w:t xml:space="preserve"> </w:t>
      </w:r>
      <w:r w:rsidRPr="00C4782F">
        <w:t>executing.</w:t>
      </w:r>
      <w:r w:rsidR="00B26DD1">
        <w:t xml:space="preserve"> </w:t>
      </w:r>
      <w:r w:rsidRPr="00C4782F">
        <w:t>This</w:t>
      </w:r>
      <w:r w:rsidR="00B26DD1">
        <w:t xml:space="preserve"> </w:t>
      </w:r>
      <w:r w:rsidRPr="00C4782F">
        <w:t>is</w:t>
      </w:r>
      <w:r w:rsidR="00B26DD1">
        <w:t xml:space="preserve"> </w:t>
      </w:r>
      <w:r w:rsidRPr="00C4782F">
        <w:t>a</w:t>
      </w:r>
      <w:r w:rsidR="00B26DD1">
        <w:t xml:space="preserve"> </w:t>
      </w:r>
      <w:r w:rsidRPr="00C4782F">
        <w:t>powerful</w:t>
      </w:r>
      <w:r w:rsidR="00B26DD1">
        <w:t xml:space="preserve"> </w:t>
      </w:r>
      <w:r w:rsidRPr="00C4782F">
        <w:t>capability,</w:t>
      </w:r>
      <w:r w:rsidR="00B26DD1">
        <w:t xml:space="preserve"> </w:t>
      </w:r>
      <w:r w:rsidRPr="00C4782F">
        <w:t>particularly</w:t>
      </w:r>
      <w:r w:rsidR="00B26DD1">
        <w:t xml:space="preserve"> </w:t>
      </w:r>
      <w:r w:rsidRPr="00C4782F">
        <w:t>if</w:t>
      </w:r>
      <w:r w:rsidR="00B26DD1">
        <w:t xml:space="preserve"> </w:t>
      </w:r>
      <w:r w:rsidRPr="00C4782F">
        <w:t>the</w:t>
      </w:r>
      <w:r w:rsidR="00B26DD1">
        <w:t xml:space="preserve"> </w:t>
      </w:r>
      <w:r w:rsidRPr="00C4782F">
        <w:t>original</w:t>
      </w:r>
      <w:r w:rsidR="00B26DD1">
        <w:t xml:space="preserve"> </w:t>
      </w:r>
      <w:r w:rsidRPr="00C4782F">
        <w:t>task</w:t>
      </w:r>
      <w:r w:rsidR="00B26DD1">
        <w:t xml:space="preserve"> </w:t>
      </w:r>
      <w:r w:rsidRPr="00C4782F">
        <w:t>is</w:t>
      </w:r>
      <w:r w:rsidR="00B26DD1">
        <w:t xml:space="preserve"> </w:t>
      </w:r>
      <w:r w:rsidRPr="00C4782F">
        <w:t>a</w:t>
      </w:r>
      <w:r w:rsidR="00B26DD1">
        <w:t xml:space="preserve"> </w:t>
      </w:r>
      <w:r w:rsidRPr="00C4782F">
        <w:t>fire</w:t>
      </w:r>
      <w:r w:rsidR="00D011DD">
        <w:t>-</w:t>
      </w:r>
      <w:r w:rsidRPr="00C4782F">
        <w:t>and</w:t>
      </w:r>
      <w:r w:rsidR="00D011DD">
        <w:t>-</w:t>
      </w:r>
      <w:r w:rsidRPr="00C4782F">
        <w:t>forget</w:t>
      </w:r>
      <w:r w:rsidR="00B26DD1">
        <w:t xml:space="preserve"> </w:t>
      </w:r>
      <w:r w:rsidRPr="00C4782F">
        <w:t>task</w:t>
      </w:r>
      <w:r w:rsidR="002F6C3A">
        <w:t>—</w:t>
      </w:r>
      <w:r w:rsidRPr="00C4782F">
        <w:t>that</w:t>
      </w:r>
      <w:r w:rsidR="00B26DD1">
        <w:t xml:space="preserve"> </w:t>
      </w:r>
      <w:r w:rsidRPr="00C4782F">
        <w:t>is,</w:t>
      </w:r>
      <w:r w:rsidR="00B26DD1">
        <w:t xml:space="preserve"> </w:t>
      </w:r>
      <w:r w:rsidRPr="00C4782F">
        <w:t>a</w:t>
      </w:r>
      <w:r w:rsidR="00B26DD1">
        <w:t xml:space="preserve"> </w:t>
      </w:r>
      <w:r w:rsidRPr="00C4782F">
        <w:t>task</w:t>
      </w:r>
      <w:r w:rsidR="00B26DD1">
        <w:t xml:space="preserve"> </w:t>
      </w:r>
      <w:r w:rsidRPr="00C4782F">
        <w:t>that</w:t>
      </w:r>
      <w:r w:rsidR="00B26DD1">
        <w:t xml:space="preserve"> </w:t>
      </w:r>
      <w:r w:rsidRPr="00C4782F">
        <w:t>we</w:t>
      </w:r>
      <w:r w:rsidR="00B26DD1">
        <w:t xml:space="preserve"> </w:t>
      </w:r>
      <w:r w:rsidRPr="00C4782F">
        <w:t>start,</w:t>
      </w:r>
      <w:r w:rsidR="00B26DD1">
        <w:t xml:space="preserve"> </w:t>
      </w:r>
      <w:r w:rsidRPr="00C4782F">
        <w:t>hook</w:t>
      </w:r>
      <w:r w:rsidR="00B26DD1">
        <w:t xml:space="preserve"> </w:t>
      </w:r>
      <w:r w:rsidRPr="00C4782F">
        <w:t>up</w:t>
      </w:r>
      <w:r w:rsidR="00B26DD1">
        <w:t xml:space="preserve"> </w:t>
      </w:r>
      <w:r w:rsidRPr="00C4782F">
        <w:t>to</w:t>
      </w:r>
      <w:r w:rsidR="00B26DD1">
        <w:t xml:space="preserve"> </w:t>
      </w:r>
      <w:r w:rsidRPr="00C4782F">
        <w:t>continuation</w:t>
      </w:r>
      <w:r w:rsidR="00B26DD1">
        <w:t xml:space="preserve"> </w:t>
      </w:r>
      <w:r w:rsidRPr="00C4782F">
        <w:t>tasks,</w:t>
      </w:r>
      <w:r w:rsidR="00B26DD1">
        <w:t xml:space="preserve"> </w:t>
      </w:r>
      <w:r w:rsidRPr="00C4782F">
        <w:t>and</w:t>
      </w:r>
      <w:r w:rsidR="00B26DD1">
        <w:t xml:space="preserve"> </w:t>
      </w:r>
      <w:r w:rsidRPr="00C4782F">
        <w:t>then</w:t>
      </w:r>
      <w:r w:rsidR="00B26DD1">
        <w:t xml:space="preserve"> </w:t>
      </w:r>
      <w:r w:rsidRPr="00C4782F">
        <w:t>never</w:t>
      </w:r>
      <w:r w:rsidR="00B26DD1">
        <w:t xml:space="preserve"> </w:t>
      </w:r>
      <w:r w:rsidRPr="00C4782F">
        <w:t>refer</w:t>
      </w:r>
      <w:r w:rsidR="00B26DD1">
        <w:t xml:space="preserve"> </w:t>
      </w:r>
      <w:r w:rsidRPr="00C4782F">
        <w:t>to</w:t>
      </w:r>
      <w:r w:rsidR="00B26DD1">
        <w:t xml:space="preserve"> </w:t>
      </w:r>
      <w:r w:rsidRPr="00C4782F">
        <w:t>again.</w:t>
      </w:r>
    </w:p>
    <w:p w14:paraId="164D53D3" w14:textId="120B271B" w:rsidR="0073083B" w:rsidRDefault="002F6C3A" w:rsidP="005E24E0">
      <w:pPr>
        <w:pStyle w:val="CHAPBM"/>
      </w:pPr>
      <w:r>
        <w:t>I</w:t>
      </w:r>
      <w:r w:rsidR="00FA3D78" w:rsidRPr="00C4782F">
        <w:t>n</w:t>
      </w:r>
      <w:r w:rsidR="00B26DD1">
        <w:t xml:space="preserve"> </w:t>
      </w:r>
      <w:r w:rsidR="00A6283F">
        <w:t>Listing</w:t>
      </w:r>
      <w:r w:rsidR="00B26DD1">
        <w:t xml:space="preserve"> </w:t>
      </w:r>
      <w:r w:rsidR="00A6283F">
        <w:t>19.</w:t>
      </w:r>
      <w:r w:rsidR="00C7066B">
        <w:t>6</w:t>
      </w:r>
      <w:r>
        <w:t>,</w:t>
      </w:r>
      <w:r w:rsidR="00B26DD1">
        <w:t xml:space="preserve"> </w:t>
      </w:r>
      <w:r>
        <w:t>notice</w:t>
      </w:r>
      <w:r w:rsidR="00B26DD1">
        <w:t xml:space="preserve"> </w:t>
      </w:r>
      <w:r>
        <w:t>that</w:t>
      </w:r>
      <w:r w:rsidR="00B26DD1">
        <w:t xml:space="preserve"> </w:t>
      </w:r>
      <w:r w:rsidR="00EC36F6" w:rsidRPr="00C4782F">
        <w:t>the</w:t>
      </w:r>
      <w:r w:rsidR="00B26DD1">
        <w:t xml:space="preserve"> </w:t>
      </w:r>
      <w:r w:rsidR="00EC36F6" w:rsidRPr="00C4782F">
        <w:t>final</w:t>
      </w:r>
      <w:r w:rsidR="00B26DD1">
        <w:t xml:space="preserve"> </w:t>
      </w:r>
      <w:r w:rsidR="00EC36F6" w:rsidRPr="009C65D4">
        <w:rPr>
          <w:rStyle w:val="CITchapbm"/>
        </w:rPr>
        <w:t>Wait()</w:t>
      </w:r>
      <w:r w:rsidR="00B26DD1">
        <w:t xml:space="preserve"> </w:t>
      </w:r>
      <w:r w:rsidR="00EC36F6" w:rsidRPr="00C4782F">
        <w:t>call</w:t>
      </w:r>
      <w:r w:rsidR="00B26DD1">
        <w:t xml:space="preserve"> </w:t>
      </w:r>
      <w:r w:rsidR="00EC36F6" w:rsidRPr="00C4782F">
        <w:t>is</w:t>
      </w:r>
      <w:r w:rsidR="00B26DD1">
        <w:t xml:space="preserve"> </w:t>
      </w:r>
      <w:r w:rsidR="00EC36F6" w:rsidRPr="00C4782F">
        <w:t>on</w:t>
      </w:r>
      <w:r w:rsidR="00B26DD1">
        <w:t xml:space="preserve"> </w:t>
      </w:r>
      <w:proofErr w:type="spellStart"/>
      <w:r w:rsidR="00EC36F6" w:rsidRPr="009C65D4">
        <w:rPr>
          <w:rStyle w:val="CITchapbm"/>
        </w:rPr>
        <w:t>completedTask</w:t>
      </w:r>
      <w:proofErr w:type="spellEnd"/>
      <w:r w:rsidR="00EC36F6" w:rsidRPr="00C4782F">
        <w:t>,</w:t>
      </w:r>
      <w:r w:rsidR="00B26DD1">
        <w:t xml:space="preserve"> </w:t>
      </w:r>
      <w:r w:rsidR="00EC36F6" w:rsidRPr="00C4782F">
        <w:t>not</w:t>
      </w:r>
      <w:r w:rsidR="00B26DD1">
        <w:t xml:space="preserve"> </w:t>
      </w:r>
      <w:r w:rsidR="00EC36F6" w:rsidRPr="00C4782F">
        <w:t>on</w:t>
      </w:r>
      <w:r w:rsidR="00B26DD1">
        <w:t xml:space="preserve"> </w:t>
      </w:r>
      <w:r w:rsidR="00EC36F6" w:rsidRPr="009C65D4">
        <w:rPr>
          <w:rStyle w:val="CITchapbm"/>
        </w:rPr>
        <w:t>task</w:t>
      </w:r>
      <w:r>
        <w:t>—</w:t>
      </w:r>
      <w:r w:rsidR="00EC36F6" w:rsidRPr="00C4782F">
        <w:t>the</w:t>
      </w:r>
      <w:r w:rsidR="00B26DD1">
        <w:t xml:space="preserve"> </w:t>
      </w:r>
      <w:r w:rsidR="00FA3D78" w:rsidRPr="00C4782F">
        <w:t>original</w:t>
      </w:r>
      <w:r w:rsidR="00B26DD1">
        <w:t xml:space="preserve"> </w:t>
      </w:r>
      <w:r w:rsidR="00FA3D78" w:rsidRPr="00C4782F">
        <w:t>antecedent</w:t>
      </w:r>
      <w:r w:rsidR="00B26DD1">
        <w:t xml:space="preserve"> </w:t>
      </w:r>
      <w:r w:rsidR="00FA3D78" w:rsidRPr="00C4782F">
        <w:t>task</w:t>
      </w:r>
      <w:r w:rsidR="00B26DD1">
        <w:t xml:space="preserve"> </w:t>
      </w:r>
      <w:r w:rsidR="00D25D35" w:rsidRPr="00C4782F">
        <w:t>created</w:t>
      </w:r>
      <w:r w:rsidR="00B26DD1">
        <w:t xml:space="preserve"> </w:t>
      </w:r>
      <w:r w:rsidR="00D25D35" w:rsidRPr="00C4782F">
        <w:t>with</w:t>
      </w:r>
      <w:r w:rsidR="00B26DD1">
        <w:t xml:space="preserve"> </w:t>
      </w:r>
      <w:proofErr w:type="spellStart"/>
      <w:r w:rsidR="00D25D35" w:rsidRPr="009C65D4">
        <w:rPr>
          <w:rStyle w:val="CITchapbm"/>
        </w:rPr>
        <w:t>Task.Run</w:t>
      </w:r>
      <w:proofErr w:type="spellEnd"/>
      <w:r w:rsidR="00D25D35" w:rsidRPr="009C65D4">
        <w:rPr>
          <w:rStyle w:val="CITchapbm"/>
        </w:rPr>
        <w:t>()</w:t>
      </w:r>
      <w:r w:rsidR="00C4782F">
        <w:t>.</w:t>
      </w:r>
      <w:r w:rsidR="00B26DD1">
        <w:t xml:space="preserve"> </w:t>
      </w:r>
      <w:r w:rsidR="009C3354" w:rsidRPr="00C4782F">
        <w:t>Although</w:t>
      </w:r>
      <w:r w:rsidR="00B26DD1">
        <w:t xml:space="preserve"> </w:t>
      </w:r>
      <w:r w:rsidR="009C3354" w:rsidRPr="00C4782F">
        <w:t>each</w:t>
      </w:r>
      <w:r w:rsidR="00B26DD1">
        <w:t xml:space="preserve"> </w:t>
      </w:r>
      <w:r w:rsidR="009C3354" w:rsidRPr="00C4782F">
        <w:t>delegate</w:t>
      </w:r>
      <w:r w:rsidR="00D011DD" w:rsidRPr="00D011DD">
        <w:t>’</w:t>
      </w:r>
      <w:r w:rsidR="009C3354" w:rsidRPr="00C4782F">
        <w:t>s</w:t>
      </w:r>
      <w:r w:rsidR="00B26DD1">
        <w:t xml:space="preserve"> </w:t>
      </w:r>
      <w:proofErr w:type="spellStart"/>
      <w:r w:rsidR="009C3354" w:rsidRPr="009C65D4">
        <w:rPr>
          <w:rStyle w:val="CITchapbm"/>
        </w:rPr>
        <w:t>antecedentTask</w:t>
      </w:r>
      <w:proofErr w:type="spellEnd"/>
      <w:r w:rsidR="00B26DD1">
        <w:t xml:space="preserve"> </w:t>
      </w:r>
      <w:r w:rsidR="009C3354" w:rsidRPr="00C4782F">
        <w:t>is</w:t>
      </w:r>
      <w:r w:rsidR="00B26DD1">
        <w:t xml:space="preserve"> </w:t>
      </w:r>
      <w:r w:rsidR="009C3354" w:rsidRPr="00C4782F">
        <w:t>a</w:t>
      </w:r>
      <w:r w:rsidR="00B26DD1">
        <w:t xml:space="preserve"> </w:t>
      </w:r>
      <w:r w:rsidR="009C3354" w:rsidRPr="00C4782F">
        <w:t>reference</w:t>
      </w:r>
      <w:r w:rsidR="00B26DD1">
        <w:t xml:space="preserve"> </w:t>
      </w:r>
      <w:r w:rsidR="009C3354" w:rsidRPr="00C4782F">
        <w:t>to</w:t>
      </w:r>
      <w:r w:rsidR="00B26DD1">
        <w:t xml:space="preserve"> </w:t>
      </w:r>
      <w:r w:rsidR="009C3354" w:rsidRPr="00C4782F">
        <w:t>the</w:t>
      </w:r>
      <w:r w:rsidR="00B26DD1">
        <w:t xml:space="preserve"> </w:t>
      </w:r>
      <w:r w:rsidR="00B139F5" w:rsidRPr="00C4782F">
        <w:t>antecedent</w:t>
      </w:r>
      <w:r w:rsidR="00B26DD1">
        <w:t xml:space="preserve"> </w:t>
      </w:r>
      <w:r w:rsidR="00B139F5" w:rsidRPr="00C4782F">
        <w:t>task</w:t>
      </w:r>
      <w:r w:rsidR="00B26DD1">
        <w:t xml:space="preserve"> </w:t>
      </w:r>
      <w:r w:rsidR="009C3354" w:rsidRPr="00C4782F">
        <w:t>(</w:t>
      </w:r>
      <w:r w:rsidR="009C3354" w:rsidRPr="009C65D4">
        <w:rPr>
          <w:rStyle w:val="CITchapbm"/>
        </w:rPr>
        <w:t>task</w:t>
      </w:r>
      <w:r w:rsidR="009C3354" w:rsidRPr="00C4782F">
        <w:t>),</w:t>
      </w:r>
      <w:r w:rsidR="00B26DD1">
        <w:t xml:space="preserve"> </w:t>
      </w:r>
      <w:r w:rsidR="009C3354" w:rsidRPr="00C4782F">
        <w:t>from</w:t>
      </w:r>
      <w:r w:rsidR="00B26DD1">
        <w:t xml:space="preserve"> </w:t>
      </w:r>
      <w:r w:rsidR="009C3354" w:rsidRPr="00C4782F">
        <w:t>outside</w:t>
      </w:r>
      <w:r w:rsidR="00B26DD1">
        <w:t xml:space="preserve"> </w:t>
      </w:r>
      <w:r w:rsidR="009C3354" w:rsidRPr="00C4782F">
        <w:t>the</w:t>
      </w:r>
      <w:r w:rsidR="00B26DD1">
        <w:t xml:space="preserve"> </w:t>
      </w:r>
      <w:r w:rsidR="009C3354" w:rsidRPr="00C4782F">
        <w:t>delegate</w:t>
      </w:r>
      <w:r w:rsidR="00B26DD1">
        <w:t xml:space="preserve"> </w:t>
      </w:r>
      <w:r w:rsidR="009C3354" w:rsidRPr="00C4782F">
        <w:t>listeners</w:t>
      </w:r>
      <w:r w:rsidR="00B26DD1">
        <w:t xml:space="preserve"> </w:t>
      </w:r>
      <w:r w:rsidR="009C3354" w:rsidRPr="00C4782F">
        <w:t>we</w:t>
      </w:r>
      <w:r w:rsidR="00B26DD1">
        <w:t xml:space="preserve"> </w:t>
      </w:r>
      <w:r w:rsidR="009C3354" w:rsidRPr="00C4782F">
        <w:t>can</w:t>
      </w:r>
      <w:r w:rsidR="00B26DD1">
        <w:t xml:space="preserve"> </w:t>
      </w:r>
      <w:r w:rsidR="009C3354" w:rsidRPr="00C4782F">
        <w:t>effectively</w:t>
      </w:r>
      <w:r w:rsidR="00B26DD1">
        <w:t xml:space="preserve"> </w:t>
      </w:r>
      <w:r w:rsidR="00FA3D78" w:rsidRPr="00C4782F">
        <w:t>discard</w:t>
      </w:r>
      <w:r w:rsidR="00B26DD1">
        <w:t xml:space="preserve"> </w:t>
      </w:r>
      <w:r w:rsidR="00FA3D78" w:rsidRPr="00C4782F">
        <w:t>the</w:t>
      </w:r>
      <w:r w:rsidR="00B26DD1">
        <w:t xml:space="preserve"> </w:t>
      </w:r>
      <w:r w:rsidR="00FA3D78" w:rsidRPr="00C4782F">
        <w:t>reference</w:t>
      </w:r>
      <w:r w:rsidR="00B26DD1">
        <w:t xml:space="preserve"> </w:t>
      </w:r>
      <w:r w:rsidR="00FA3D78" w:rsidRPr="00C4782F">
        <w:t>to</w:t>
      </w:r>
      <w:r w:rsidR="00B26DD1">
        <w:t xml:space="preserve"> </w:t>
      </w:r>
      <w:r w:rsidR="00FA3D78" w:rsidRPr="00C4782F">
        <w:t>the</w:t>
      </w:r>
      <w:r w:rsidR="00B26DD1">
        <w:t xml:space="preserve"> </w:t>
      </w:r>
      <w:r w:rsidR="00FA3D78" w:rsidRPr="00C4782F">
        <w:t>original</w:t>
      </w:r>
      <w:r w:rsidR="00B26DD1">
        <w:t xml:space="preserve"> </w:t>
      </w:r>
      <w:r w:rsidR="00FA3D78" w:rsidRPr="009C65D4">
        <w:rPr>
          <w:rStyle w:val="CITchapbm"/>
        </w:rPr>
        <w:t>task</w:t>
      </w:r>
      <w:r w:rsidR="00C4782F">
        <w:t>.</w:t>
      </w:r>
      <w:r w:rsidR="00B26DD1">
        <w:t xml:space="preserve"> </w:t>
      </w:r>
      <w:r>
        <w:t>We</w:t>
      </w:r>
      <w:r w:rsidR="00B26DD1">
        <w:t xml:space="preserve"> </w:t>
      </w:r>
      <w:r w:rsidR="009C3354" w:rsidRPr="00C4782F">
        <w:t>can</w:t>
      </w:r>
      <w:r w:rsidR="00B26DD1">
        <w:t xml:space="preserve"> </w:t>
      </w:r>
      <w:r>
        <w:t>then</w:t>
      </w:r>
      <w:r w:rsidR="00B26DD1">
        <w:t xml:space="preserve"> </w:t>
      </w:r>
      <w:r w:rsidR="009C3354" w:rsidRPr="00C4782F">
        <w:t>rely</w:t>
      </w:r>
      <w:r w:rsidR="00B26DD1">
        <w:t xml:space="preserve"> </w:t>
      </w:r>
      <w:r w:rsidR="009C3354" w:rsidRPr="00C4782F">
        <w:t>solely</w:t>
      </w:r>
      <w:r w:rsidR="00B26DD1">
        <w:t xml:space="preserve"> </w:t>
      </w:r>
      <w:r w:rsidR="009C3354" w:rsidRPr="00C4782F">
        <w:t>on</w:t>
      </w:r>
      <w:r w:rsidR="00B26DD1">
        <w:t xml:space="preserve"> </w:t>
      </w:r>
      <w:r w:rsidR="009C3354" w:rsidRPr="00C4782F">
        <w:t>the</w:t>
      </w:r>
      <w:r w:rsidR="00B26DD1">
        <w:t xml:space="preserve"> </w:t>
      </w:r>
      <w:r w:rsidR="009C3354" w:rsidRPr="00C4782F">
        <w:t>continuation</w:t>
      </w:r>
      <w:r w:rsidR="00B26DD1">
        <w:t xml:space="preserve"> </w:t>
      </w:r>
      <w:r w:rsidR="009C3354" w:rsidRPr="00C4782F">
        <w:t>tasks</w:t>
      </w:r>
      <w:r w:rsidR="00B26DD1">
        <w:t xml:space="preserve"> </w:t>
      </w:r>
      <w:r w:rsidR="009C3354" w:rsidRPr="00C4782F">
        <w:t>that</w:t>
      </w:r>
      <w:r w:rsidR="00B26DD1">
        <w:t xml:space="preserve"> </w:t>
      </w:r>
      <w:r w:rsidR="00FA3D78" w:rsidRPr="00C4782F">
        <w:t>begin</w:t>
      </w:r>
      <w:r w:rsidR="00B26DD1">
        <w:t xml:space="preserve"> </w:t>
      </w:r>
      <w:r w:rsidR="00FA3D78" w:rsidRPr="00C4782F">
        <w:t>executing</w:t>
      </w:r>
      <w:r w:rsidR="00B26DD1">
        <w:t xml:space="preserve"> </w:t>
      </w:r>
      <w:r w:rsidR="00FA3D78" w:rsidRPr="00C4782F">
        <w:t>asynchronously</w:t>
      </w:r>
      <w:r w:rsidR="00B26DD1">
        <w:t xml:space="preserve"> </w:t>
      </w:r>
      <w:r w:rsidR="00FA3D78" w:rsidRPr="00C4782F">
        <w:t>without</w:t>
      </w:r>
      <w:r w:rsidR="00B26DD1">
        <w:t xml:space="preserve"> </w:t>
      </w:r>
      <w:r w:rsidR="00FA3D78" w:rsidRPr="00C4782F">
        <w:t>any</w:t>
      </w:r>
      <w:r w:rsidR="00B26DD1">
        <w:t xml:space="preserve"> </w:t>
      </w:r>
      <w:r w:rsidR="00FA3D78" w:rsidRPr="00C4782F">
        <w:t>need</w:t>
      </w:r>
      <w:r w:rsidR="00B26DD1">
        <w:t xml:space="preserve"> </w:t>
      </w:r>
      <w:r w:rsidR="00FA3D78" w:rsidRPr="00C4782F">
        <w:t>for</w:t>
      </w:r>
      <w:r w:rsidR="00B26DD1">
        <w:t xml:space="preserve"> </w:t>
      </w:r>
      <w:r w:rsidR="00FA3D78" w:rsidRPr="00C4782F">
        <w:t>follow-up</w:t>
      </w:r>
      <w:r w:rsidR="00B26DD1">
        <w:t xml:space="preserve"> </w:t>
      </w:r>
      <w:r w:rsidR="00FA3D78" w:rsidRPr="00C4782F">
        <w:t>code</w:t>
      </w:r>
      <w:r w:rsidR="00B26DD1">
        <w:t xml:space="preserve"> </w:t>
      </w:r>
      <w:r w:rsidR="00FA3D78" w:rsidRPr="00C4782F">
        <w:t>that</w:t>
      </w:r>
      <w:r w:rsidR="00B26DD1">
        <w:t xml:space="preserve"> </w:t>
      </w:r>
      <w:r w:rsidR="00FA3D78" w:rsidRPr="00C4782F">
        <w:t>checks</w:t>
      </w:r>
      <w:r w:rsidR="00B26DD1">
        <w:t xml:space="preserve"> </w:t>
      </w:r>
      <w:r w:rsidR="00FA3D78" w:rsidRPr="00C4782F">
        <w:t>the</w:t>
      </w:r>
      <w:r w:rsidR="00B26DD1">
        <w:t xml:space="preserve"> </w:t>
      </w:r>
      <w:r w:rsidR="00FA3D78" w:rsidRPr="00C4782F">
        <w:t>status</w:t>
      </w:r>
      <w:r w:rsidR="00B26DD1">
        <w:t xml:space="preserve"> </w:t>
      </w:r>
      <w:r w:rsidR="009C3354" w:rsidRPr="00C4782F">
        <w:t>of</w:t>
      </w:r>
      <w:r w:rsidR="00B26DD1">
        <w:t xml:space="preserve"> </w:t>
      </w:r>
      <w:r w:rsidR="009C3354" w:rsidRPr="00C4782F">
        <w:t>the</w:t>
      </w:r>
      <w:r w:rsidR="00B26DD1">
        <w:t xml:space="preserve"> </w:t>
      </w:r>
      <w:r w:rsidR="009C3354" w:rsidRPr="00C4782F">
        <w:t>original</w:t>
      </w:r>
      <w:r w:rsidR="00B26DD1">
        <w:t xml:space="preserve"> </w:t>
      </w:r>
      <w:r w:rsidR="009C3354" w:rsidRPr="009C65D4">
        <w:rPr>
          <w:rStyle w:val="CITchapbm"/>
        </w:rPr>
        <w:t>task</w:t>
      </w:r>
      <w:r w:rsidR="00FA3D78" w:rsidRPr="00C4782F">
        <w:t>.</w:t>
      </w:r>
    </w:p>
    <w:p w14:paraId="2F957588" w14:textId="77C85E02" w:rsidR="00E73B39" w:rsidRPr="00C4782F" w:rsidRDefault="00FA3D78" w:rsidP="005E24E0">
      <w:pPr>
        <w:pStyle w:val="CHAPBM"/>
      </w:pPr>
      <w:r w:rsidRPr="00C4782F">
        <w:t>In</w:t>
      </w:r>
      <w:r w:rsidR="00B26DD1">
        <w:t xml:space="preserve"> </w:t>
      </w:r>
      <w:r w:rsidRPr="00C4782F">
        <w:t>this</w:t>
      </w:r>
      <w:r w:rsidR="00B26DD1">
        <w:t xml:space="preserve"> </w:t>
      </w:r>
      <w:r w:rsidRPr="00C4782F">
        <w:t>case,</w:t>
      </w:r>
      <w:r w:rsidR="00B26DD1">
        <w:t xml:space="preserve"> </w:t>
      </w:r>
      <w:r w:rsidRPr="00C4782F">
        <w:t>we</w:t>
      </w:r>
      <w:r w:rsidR="00B26DD1">
        <w:t xml:space="preserve"> </w:t>
      </w:r>
      <w:r w:rsidRPr="00C4782F">
        <w:t>call</w:t>
      </w:r>
      <w:r w:rsidR="00B26DD1">
        <w:t xml:space="preserve"> </w:t>
      </w:r>
      <w:proofErr w:type="spellStart"/>
      <w:r w:rsidRPr="009C65D4">
        <w:rPr>
          <w:rStyle w:val="CITchapbm"/>
        </w:rPr>
        <w:t>completedTask.Wait</w:t>
      </w:r>
      <w:proofErr w:type="spellEnd"/>
      <w:r w:rsidRPr="009C65D4">
        <w:rPr>
          <w:rStyle w:val="CITchapbm"/>
        </w:rPr>
        <w:t>()</w:t>
      </w:r>
      <w:r w:rsidR="00B26DD1">
        <w:t xml:space="preserve"> </w:t>
      </w:r>
      <w:r w:rsidRPr="00C4782F">
        <w:t>so</w:t>
      </w:r>
      <w:r w:rsidR="00B26DD1">
        <w:t xml:space="preserve"> </w:t>
      </w:r>
      <w:r w:rsidRPr="00C4782F">
        <w:t>that</w:t>
      </w:r>
      <w:r w:rsidR="00B26DD1">
        <w:t xml:space="preserve"> </w:t>
      </w:r>
      <w:r w:rsidRPr="00C4782F">
        <w:t>the</w:t>
      </w:r>
      <w:r w:rsidR="00B26DD1">
        <w:t xml:space="preserve"> </w:t>
      </w:r>
      <w:r w:rsidRPr="00C4782F">
        <w:t>main</w:t>
      </w:r>
      <w:r w:rsidR="00B26DD1">
        <w:t xml:space="preserve"> </w:t>
      </w:r>
      <w:r w:rsidRPr="00C4782F">
        <w:t>thread</w:t>
      </w:r>
      <w:r w:rsidR="00B26DD1">
        <w:t xml:space="preserve"> </w:t>
      </w:r>
      <w:r w:rsidRPr="00C4782F">
        <w:t>does</w:t>
      </w:r>
      <w:r w:rsidR="00B26DD1">
        <w:t xml:space="preserve"> </w:t>
      </w:r>
      <w:r w:rsidRPr="00C4782F">
        <w:t>not</w:t>
      </w:r>
      <w:r w:rsidR="00B26DD1">
        <w:t xml:space="preserve"> </w:t>
      </w:r>
      <w:r w:rsidRPr="00C4782F">
        <w:t>exit</w:t>
      </w:r>
      <w:r w:rsidR="00B26DD1">
        <w:t xml:space="preserve"> </w:t>
      </w:r>
      <w:r w:rsidRPr="00C4782F">
        <w:t>the</w:t>
      </w:r>
      <w:r w:rsidR="00B26DD1">
        <w:t xml:space="preserve"> </w:t>
      </w:r>
      <w:r w:rsidRPr="00C4782F">
        <w:t>program</w:t>
      </w:r>
      <w:r w:rsidR="00B26DD1">
        <w:t xml:space="preserve"> </w:t>
      </w:r>
      <w:r w:rsidRPr="00C4782F">
        <w:t>before</w:t>
      </w:r>
      <w:r w:rsidR="00B26DD1">
        <w:t xml:space="preserve"> </w:t>
      </w:r>
      <w:r w:rsidRPr="00C4782F">
        <w:t>the</w:t>
      </w:r>
      <w:r w:rsidR="00B26DD1">
        <w:t xml:space="preserve"> </w:t>
      </w:r>
      <w:r w:rsidRPr="00C4782F">
        <w:t>completed</w:t>
      </w:r>
      <w:r w:rsidR="00B26DD1">
        <w:t xml:space="preserve"> </w:t>
      </w:r>
      <w:r w:rsidRPr="00C4782F">
        <w:t>output</w:t>
      </w:r>
      <w:r w:rsidR="00B26DD1">
        <w:t xml:space="preserve"> </w:t>
      </w:r>
      <w:r w:rsidRPr="00C4782F">
        <w:t>appears</w:t>
      </w:r>
      <w:r w:rsidR="00B26DD1">
        <w:t xml:space="preserve"> </w:t>
      </w:r>
      <w:r w:rsidRPr="00C4782F">
        <w:t>(see</w:t>
      </w:r>
      <w:r w:rsidR="00B26DD1">
        <w:t xml:space="preserve"> </w:t>
      </w:r>
      <w:r w:rsidR="00956515">
        <w:t>Output</w:t>
      </w:r>
      <w:r w:rsidR="00B26DD1">
        <w:t xml:space="preserve"> </w:t>
      </w:r>
      <w:r w:rsidR="00956515">
        <w:t>19.</w:t>
      </w:r>
      <w:r w:rsidR="00A35F04">
        <w:t>3</w:t>
      </w:r>
      <w:r w:rsidRPr="00C478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F05A52" w14:paraId="48C694CB" w14:textId="77777777" w:rsidTr="00B4446D">
        <w:tc>
          <w:tcPr>
            <w:tcW w:w="7010" w:type="dxa"/>
            <w:shd w:val="clear" w:color="auto" w:fill="auto"/>
          </w:tcPr>
          <w:p w14:paraId="0C5F8D90" w14:textId="0A1E05FB" w:rsidR="00F05A52" w:rsidRPr="00336E94" w:rsidRDefault="00F05A52" w:rsidP="00B4446D">
            <w:pPr>
              <w:pStyle w:val="OUTPUTTTLNUM"/>
              <w:rPr>
                <w:rFonts w:hint="eastAsia"/>
              </w:rPr>
            </w:pPr>
            <w:r>
              <w:t>Output 19.3</w:t>
            </w:r>
          </w:p>
        </w:tc>
      </w:tr>
      <w:tr w:rsidR="00F05A52" w14:paraId="40355922" w14:textId="77777777" w:rsidTr="00B4446D">
        <w:tc>
          <w:tcPr>
            <w:tcW w:w="7010" w:type="dxa"/>
            <w:shd w:val="clear" w:color="auto" w:fill="E6E6E6"/>
            <w:tcMar>
              <w:left w:w="115" w:type="dxa"/>
            </w:tcMar>
          </w:tcPr>
          <w:p w14:paraId="65C135AF" w14:textId="16AB763E" w:rsidR="00F05A52" w:rsidRDefault="00F05A52" w:rsidP="00B4446D">
            <w:pPr>
              <w:pStyle w:val="OUTPUTLAST"/>
              <w:rPr>
                <w:rStyle w:val="E1"/>
              </w:rPr>
            </w:pPr>
            <w:r w:rsidRPr="00A8176A">
              <w:t>Task</w:t>
            </w:r>
            <w:r>
              <w:t xml:space="preserve"> </w:t>
            </w:r>
            <w:r w:rsidRPr="00A8176A">
              <w:t>State:</w:t>
            </w:r>
            <w:r>
              <w:t xml:space="preserve"> </w:t>
            </w:r>
            <w:r w:rsidRPr="00A8176A">
              <w:t>Completed.</w:t>
            </w:r>
          </w:p>
        </w:tc>
      </w:tr>
    </w:tbl>
    <w:p w14:paraId="1B9DB619" w14:textId="77777777" w:rsidR="00F05A52" w:rsidRPr="00C4782F" w:rsidRDefault="00F05A52" w:rsidP="00F05A52">
      <w:pPr>
        <w:pStyle w:val="spacer"/>
      </w:pPr>
    </w:p>
    <w:p w14:paraId="4E9E5783" w14:textId="3B35D79F" w:rsidR="00E73B39" w:rsidRPr="00C4782F" w:rsidRDefault="009C3354" w:rsidP="005E24E0">
      <w:pPr>
        <w:pStyle w:val="CHAPBM"/>
      </w:pPr>
      <w:r w:rsidRPr="00C4782F">
        <w:t>In</w:t>
      </w:r>
      <w:r w:rsidR="00B26DD1">
        <w:t xml:space="preserve"> </w:t>
      </w:r>
      <w:r w:rsidRPr="00C4782F">
        <w:t>this</w:t>
      </w:r>
      <w:r w:rsidR="00B26DD1">
        <w:t xml:space="preserve"> </w:t>
      </w:r>
      <w:r w:rsidRPr="00C4782F">
        <w:t>case</w:t>
      </w:r>
      <w:r w:rsidR="002F6C3A">
        <w:t>,</w:t>
      </w:r>
      <w:r w:rsidR="00B26DD1">
        <w:t xml:space="preserve"> </w:t>
      </w:r>
      <w:r w:rsidRPr="00C4782F">
        <w:t>invoking</w:t>
      </w:r>
      <w:r w:rsidR="00B26DD1">
        <w:t xml:space="preserve"> </w:t>
      </w:r>
      <w:proofErr w:type="spellStart"/>
      <w:r w:rsidRPr="009C65D4">
        <w:rPr>
          <w:rStyle w:val="CITchapbm"/>
        </w:rPr>
        <w:t>completedTask.Wait</w:t>
      </w:r>
      <w:proofErr w:type="spellEnd"/>
      <w:r w:rsidRPr="009C65D4">
        <w:rPr>
          <w:rStyle w:val="CITchapbm"/>
        </w:rPr>
        <w:t>()</w:t>
      </w:r>
      <w:r w:rsidR="00B26DD1">
        <w:t xml:space="preserve"> </w:t>
      </w:r>
      <w:r w:rsidRPr="00C4782F">
        <w:t>is</w:t>
      </w:r>
      <w:r w:rsidR="00B26DD1">
        <w:t xml:space="preserve"> </w:t>
      </w:r>
      <w:r w:rsidRPr="00C4782F">
        <w:t>somewhat</w:t>
      </w:r>
      <w:r w:rsidR="00B26DD1">
        <w:t xml:space="preserve"> </w:t>
      </w:r>
      <w:r w:rsidRPr="00C4782F">
        <w:t>contrived</w:t>
      </w:r>
      <w:r w:rsidR="00B26DD1">
        <w:t xml:space="preserve"> </w:t>
      </w:r>
      <w:r w:rsidRPr="00C4782F">
        <w:t>because</w:t>
      </w:r>
      <w:r w:rsidR="00B26DD1">
        <w:t xml:space="preserve"> </w:t>
      </w:r>
      <w:r w:rsidRPr="00C4782F">
        <w:t>we</w:t>
      </w:r>
      <w:r w:rsidR="00B26DD1">
        <w:t xml:space="preserve"> </w:t>
      </w:r>
      <w:r w:rsidRPr="00C4782F">
        <w:t>know</w:t>
      </w:r>
      <w:r w:rsidR="00B26DD1">
        <w:t xml:space="preserve"> </w:t>
      </w:r>
      <w:r w:rsidRPr="00C4782F">
        <w:t>that</w:t>
      </w:r>
      <w:r w:rsidR="00B26DD1">
        <w:t xml:space="preserve"> </w:t>
      </w:r>
      <w:r w:rsidRPr="00C4782F">
        <w:t>the</w:t>
      </w:r>
      <w:r w:rsidR="00B26DD1">
        <w:t xml:space="preserve"> </w:t>
      </w:r>
      <w:r w:rsidR="00A138F5" w:rsidRPr="00C4782F">
        <w:t>original</w:t>
      </w:r>
      <w:r w:rsidR="00B26DD1">
        <w:t xml:space="preserve"> </w:t>
      </w:r>
      <w:r w:rsidRPr="00C4782F">
        <w:t>task</w:t>
      </w:r>
      <w:r w:rsidR="00B26DD1">
        <w:t xml:space="preserve"> </w:t>
      </w:r>
      <w:r w:rsidRPr="00C4782F">
        <w:t>will</w:t>
      </w:r>
      <w:r w:rsidR="00B26DD1">
        <w:t xml:space="preserve"> </w:t>
      </w:r>
      <w:r w:rsidRPr="00C4782F">
        <w:t>complete</w:t>
      </w:r>
      <w:r w:rsidR="00B26DD1">
        <w:t xml:space="preserve"> </w:t>
      </w:r>
      <w:r w:rsidRPr="00C4782F">
        <w:t>successfully</w:t>
      </w:r>
      <w:r w:rsidR="00C4782F">
        <w:t>.</w:t>
      </w:r>
      <w:r w:rsidR="00B26DD1">
        <w:t xml:space="preserve"> </w:t>
      </w:r>
      <w:r w:rsidR="00A138F5" w:rsidRPr="00C4782F">
        <w:t>However,</w:t>
      </w:r>
      <w:r w:rsidR="00B26DD1">
        <w:t xml:space="preserve"> </w:t>
      </w:r>
      <w:r w:rsidR="00A138F5" w:rsidRPr="00C4782F">
        <w:t>invoking</w:t>
      </w:r>
      <w:r w:rsidR="00B26DD1">
        <w:t xml:space="preserve"> </w:t>
      </w:r>
      <w:r w:rsidR="00FA3D78" w:rsidRPr="009C65D4">
        <w:rPr>
          <w:rStyle w:val="CITchapbm"/>
        </w:rPr>
        <w:t>Wait()</w:t>
      </w:r>
      <w:r w:rsidR="00B26DD1">
        <w:t xml:space="preserve"> </w:t>
      </w:r>
      <w:r w:rsidR="00FA3D78" w:rsidRPr="00C4782F">
        <w:t>on</w:t>
      </w:r>
      <w:r w:rsidR="00B26DD1">
        <w:t xml:space="preserve"> </w:t>
      </w:r>
      <w:proofErr w:type="spellStart"/>
      <w:r w:rsidR="00FA3D78" w:rsidRPr="009C65D4">
        <w:rPr>
          <w:rStyle w:val="CITchapbm"/>
        </w:rPr>
        <w:t>canceledTask</w:t>
      </w:r>
      <w:proofErr w:type="spellEnd"/>
      <w:r w:rsidR="00B26DD1">
        <w:t xml:space="preserve"> </w:t>
      </w:r>
      <w:r w:rsidR="00FA3D78" w:rsidRPr="00C4782F">
        <w:t>or</w:t>
      </w:r>
      <w:r w:rsidR="00B26DD1">
        <w:t xml:space="preserve"> </w:t>
      </w:r>
      <w:proofErr w:type="spellStart"/>
      <w:r w:rsidR="00FA3D78" w:rsidRPr="009C65D4">
        <w:rPr>
          <w:rStyle w:val="CITchapbm"/>
        </w:rPr>
        <w:t>faultedTask</w:t>
      </w:r>
      <w:proofErr w:type="spellEnd"/>
      <w:r w:rsidR="00B26DD1">
        <w:t xml:space="preserve"> </w:t>
      </w:r>
      <w:r w:rsidR="00A138F5" w:rsidRPr="00C4782F">
        <w:t>will</w:t>
      </w:r>
      <w:r w:rsidR="00B26DD1">
        <w:t xml:space="preserve"> </w:t>
      </w:r>
      <w:r w:rsidR="00A138F5" w:rsidRPr="00C4782F">
        <w:t>result</w:t>
      </w:r>
      <w:r w:rsidR="00B26DD1">
        <w:t xml:space="preserve"> </w:t>
      </w:r>
      <w:r w:rsidR="00A138F5" w:rsidRPr="00C4782F">
        <w:t>in</w:t>
      </w:r>
      <w:r w:rsidR="00B26DD1">
        <w:t xml:space="preserve"> </w:t>
      </w:r>
      <w:r w:rsidR="00A138F5" w:rsidRPr="00C4782F">
        <w:t>an</w:t>
      </w:r>
      <w:r w:rsidR="00B26DD1">
        <w:t xml:space="preserve"> </w:t>
      </w:r>
      <w:r w:rsidR="00A138F5" w:rsidRPr="00C4782F">
        <w:t>exception</w:t>
      </w:r>
      <w:r w:rsidR="00FA3D78" w:rsidRPr="00C4782F">
        <w:t>.</w:t>
      </w:r>
      <w:r w:rsidR="00B26DD1">
        <w:t xml:space="preserve"> </w:t>
      </w:r>
      <w:r w:rsidR="00FA3D78" w:rsidRPr="00C4782F">
        <w:t>Those</w:t>
      </w:r>
      <w:r w:rsidR="00B26DD1">
        <w:t xml:space="preserve"> </w:t>
      </w:r>
      <w:r w:rsidR="00FA3D78" w:rsidRPr="00C4782F">
        <w:t>continuation</w:t>
      </w:r>
      <w:r w:rsidR="00B26DD1">
        <w:t xml:space="preserve"> </w:t>
      </w:r>
      <w:r w:rsidR="00FA3D78" w:rsidRPr="00C4782F">
        <w:t>tasks</w:t>
      </w:r>
      <w:r w:rsidR="00B26DD1">
        <w:t xml:space="preserve"> </w:t>
      </w:r>
      <w:r w:rsidR="00FA3D78" w:rsidRPr="00C4782F">
        <w:t>run</w:t>
      </w:r>
      <w:r w:rsidR="00B26DD1">
        <w:t xml:space="preserve"> </w:t>
      </w:r>
      <w:r w:rsidR="002F6C3A">
        <w:t>only</w:t>
      </w:r>
      <w:r w:rsidR="00B26DD1">
        <w:t xml:space="preserve"> </w:t>
      </w:r>
      <w:r w:rsidR="00FA3D78" w:rsidRPr="00C4782F">
        <w:t>if</w:t>
      </w:r>
      <w:r w:rsidR="00B26DD1">
        <w:t xml:space="preserve"> </w:t>
      </w:r>
      <w:r w:rsidR="00FA3D78" w:rsidRPr="00C4782F">
        <w:t>the</w:t>
      </w:r>
      <w:r w:rsidR="00B26DD1">
        <w:t xml:space="preserve"> </w:t>
      </w:r>
      <w:r w:rsidR="00FA3D78" w:rsidRPr="00C4782F">
        <w:t>antecedent</w:t>
      </w:r>
      <w:r w:rsidR="00B26DD1">
        <w:t xml:space="preserve"> </w:t>
      </w:r>
      <w:r w:rsidR="00FA3D78" w:rsidRPr="00C4782F">
        <w:t>task</w:t>
      </w:r>
      <w:r w:rsidR="00B26DD1">
        <w:t xml:space="preserve"> </w:t>
      </w:r>
      <w:r w:rsidR="00FA3D78" w:rsidRPr="00C4782F">
        <w:t>is</w:t>
      </w:r>
      <w:r w:rsidR="00B26DD1">
        <w:t xml:space="preserve"> </w:t>
      </w:r>
      <w:r w:rsidR="00FA3D78" w:rsidRPr="00C4782F">
        <w:t>canceled</w:t>
      </w:r>
      <w:r w:rsidR="00B26DD1">
        <w:t xml:space="preserve"> </w:t>
      </w:r>
      <w:r w:rsidR="00FA3D78" w:rsidRPr="00C4782F">
        <w:t>or</w:t>
      </w:r>
      <w:r w:rsidR="00B26DD1">
        <w:t xml:space="preserve"> </w:t>
      </w:r>
      <w:r w:rsidR="00FA3D78" w:rsidRPr="00C4782F">
        <w:t>throws</w:t>
      </w:r>
      <w:r w:rsidR="00B26DD1">
        <w:t xml:space="preserve"> </w:t>
      </w:r>
      <w:r w:rsidR="00FA3D78" w:rsidRPr="00C4782F">
        <w:t>an</w:t>
      </w:r>
      <w:r w:rsidR="00B26DD1">
        <w:t xml:space="preserve"> </w:t>
      </w:r>
      <w:r w:rsidR="00FA3D78" w:rsidRPr="00C4782F">
        <w:t>exception</w:t>
      </w:r>
      <w:r w:rsidR="002F6C3A">
        <w:t>;</w:t>
      </w:r>
      <w:r w:rsidR="00B26DD1">
        <w:t xml:space="preserve"> </w:t>
      </w:r>
      <w:r w:rsidR="002F6C3A">
        <w:t>given</w:t>
      </w:r>
      <w:r w:rsidR="00B26DD1">
        <w:t xml:space="preserve"> </w:t>
      </w:r>
      <w:r w:rsidR="002F6C3A">
        <w:t>that</w:t>
      </w:r>
      <w:r w:rsidR="00B26DD1">
        <w:t xml:space="preserve"> </w:t>
      </w:r>
      <w:r w:rsidR="002F6C3A">
        <w:t>will</w:t>
      </w:r>
      <w:r w:rsidR="00B26DD1">
        <w:t xml:space="preserve"> </w:t>
      </w:r>
      <w:r w:rsidR="002F6C3A">
        <w:t>not</w:t>
      </w:r>
      <w:r w:rsidR="00B26DD1">
        <w:t xml:space="preserve"> </w:t>
      </w:r>
      <w:r w:rsidR="00FA3D78" w:rsidRPr="00C4782F">
        <w:t>happen</w:t>
      </w:r>
      <w:r w:rsidR="00B26DD1">
        <w:t xml:space="preserve"> </w:t>
      </w:r>
      <w:r w:rsidR="00FA3D78" w:rsidRPr="00C4782F">
        <w:t>in</w:t>
      </w:r>
      <w:r w:rsidR="00B26DD1">
        <w:t xml:space="preserve"> </w:t>
      </w:r>
      <w:r w:rsidR="00FA3D78" w:rsidRPr="00C4782F">
        <w:t>this</w:t>
      </w:r>
      <w:r w:rsidR="00B26DD1">
        <w:t xml:space="preserve"> </w:t>
      </w:r>
      <w:r w:rsidR="00FA3D78" w:rsidRPr="00C4782F">
        <w:t>program,</w:t>
      </w:r>
      <w:r w:rsidR="00B26DD1">
        <w:t xml:space="preserve"> </w:t>
      </w:r>
      <w:r w:rsidR="00FA3D78" w:rsidRPr="00C4782F">
        <w:t>those</w:t>
      </w:r>
      <w:r w:rsidR="00B26DD1">
        <w:t xml:space="preserve"> </w:t>
      </w:r>
      <w:r w:rsidR="00FA3D78" w:rsidRPr="00C4782F">
        <w:t>tasks</w:t>
      </w:r>
      <w:r w:rsidR="00B26DD1">
        <w:t xml:space="preserve"> </w:t>
      </w:r>
      <w:r w:rsidR="00FA3D78" w:rsidRPr="00C4782F">
        <w:t>will</w:t>
      </w:r>
      <w:r w:rsidR="00B26DD1">
        <w:t xml:space="preserve"> </w:t>
      </w:r>
      <w:r w:rsidR="00FA3D78" w:rsidRPr="00C4782F">
        <w:t>never</w:t>
      </w:r>
      <w:r w:rsidR="00B26DD1">
        <w:t xml:space="preserve"> </w:t>
      </w:r>
      <w:r w:rsidR="00FA3D78" w:rsidRPr="00C4782F">
        <w:t>be</w:t>
      </w:r>
      <w:r w:rsidR="00B26DD1">
        <w:t xml:space="preserve"> </w:t>
      </w:r>
      <w:r w:rsidR="00FA3D78" w:rsidRPr="00C4782F">
        <w:t>scheduled</w:t>
      </w:r>
      <w:r w:rsidR="00B26DD1">
        <w:t xml:space="preserve"> </w:t>
      </w:r>
      <w:r w:rsidR="00FA3D78" w:rsidRPr="00C4782F">
        <w:t>to</w:t>
      </w:r>
      <w:r w:rsidR="00B26DD1">
        <w:t xml:space="preserve"> </w:t>
      </w:r>
      <w:r w:rsidR="00FA3D78" w:rsidRPr="00C4782F">
        <w:t>run,</w:t>
      </w:r>
      <w:r w:rsidR="00B26DD1">
        <w:t xml:space="preserve"> </w:t>
      </w:r>
      <w:r w:rsidR="00FA3D78" w:rsidRPr="00C4782F">
        <w:t>and</w:t>
      </w:r>
      <w:r w:rsidR="00B26DD1">
        <w:t xml:space="preserve"> </w:t>
      </w:r>
      <w:r w:rsidR="00FA3D78" w:rsidRPr="00C4782F">
        <w:t>waiting</w:t>
      </w:r>
      <w:r w:rsidR="00B26DD1">
        <w:t xml:space="preserve"> </w:t>
      </w:r>
      <w:r w:rsidR="00FA3D78" w:rsidRPr="00C4782F">
        <w:t>for</w:t>
      </w:r>
      <w:r w:rsidR="00B26DD1">
        <w:t xml:space="preserve"> </w:t>
      </w:r>
      <w:r w:rsidR="00FA3D78" w:rsidRPr="00C4782F">
        <w:t>them</w:t>
      </w:r>
      <w:r w:rsidR="00B26DD1">
        <w:t xml:space="preserve"> </w:t>
      </w:r>
      <w:r w:rsidR="00FA3D78" w:rsidRPr="00C4782F">
        <w:t>to</w:t>
      </w:r>
      <w:r w:rsidR="00B26DD1">
        <w:t xml:space="preserve"> </w:t>
      </w:r>
      <w:r w:rsidR="00FA3D78" w:rsidRPr="00C4782F">
        <w:t>complete</w:t>
      </w:r>
      <w:r w:rsidR="00B26DD1">
        <w:t xml:space="preserve"> </w:t>
      </w:r>
      <w:r w:rsidR="00FA3D78" w:rsidRPr="00C4782F">
        <w:t>would</w:t>
      </w:r>
      <w:r w:rsidR="00B26DD1">
        <w:t xml:space="preserve"> </w:t>
      </w:r>
      <w:r w:rsidR="00FA3D78" w:rsidRPr="00C4782F">
        <w:t>throw</w:t>
      </w:r>
      <w:r w:rsidR="00B26DD1">
        <w:t xml:space="preserve"> </w:t>
      </w:r>
      <w:r w:rsidR="00FA3D78" w:rsidRPr="00C4782F">
        <w:t>an</w:t>
      </w:r>
      <w:r w:rsidR="00B26DD1">
        <w:t xml:space="preserve"> </w:t>
      </w:r>
      <w:r w:rsidR="00FA3D78" w:rsidRPr="00C4782F">
        <w:t>exception.</w:t>
      </w:r>
      <w:r w:rsidR="00B26DD1">
        <w:t xml:space="preserve"> </w:t>
      </w:r>
      <w:r w:rsidR="00FA3D78" w:rsidRPr="00C4782F">
        <w:t>The</w:t>
      </w:r>
      <w:r w:rsidR="00B26DD1">
        <w:t xml:space="preserve"> </w:t>
      </w:r>
      <w:r w:rsidR="00FA3D78" w:rsidRPr="00C4782F">
        <w:t>continuation</w:t>
      </w:r>
      <w:r w:rsidR="00B26DD1">
        <w:t xml:space="preserve"> </w:t>
      </w:r>
      <w:r w:rsidR="00FA3D78" w:rsidRPr="00C4782F">
        <w:t>options</w:t>
      </w:r>
      <w:r w:rsidR="00B26DD1">
        <w:t xml:space="preserve"> </w:t>
      </w:r>
      <w:r w:rsidR="00FA3D78" w:rsidRPr="00C4782F">
        <w:t>in</w:t>
      </w:r>
      <w:r w:rsidR="00B26DD1">
        <w:t xml:space="preserve"> </w:t>
      </w:r>
      <w:r w:rsidR="00A6283F">
        <w:t>Listing</w:t>
      </w:r>
      <w:r w:rsidR="00B26DD1">
        <w:t xml:space="preserve"> </w:t>
      </w:r>
      <w:r w:rsidR="00A6283F">
        <w:t>19.</w:t>
      </w:r>
      <w:r w:rsidR="00C7066B">
        <w:t>3</w:t>
      </w:r>
      <w:r w:rsidR="00B26DD1">
        <w:t xml:space="preserve"> </w:t>
      </w:r>
      <w:r w:rsidR="00FA3D78" w:rsidRPr="00C4782F">
        <w:t>happen</w:t>
      </w:r>
      <w:r w:rsidR="00B26DD1">
        <w:t xml:space="preserve"> </w:t>
      </w:r>
      <w:r w:rsidR="00FA3D78" w:rsidRPr="00C4782F">
        <w:t>to</w:t>
      </w:r>
      <w:r w:rsidR="00B26DD1">
        <w:t xml:space="preserve"> </w:t>
      </w:r>
      <w:r w:rsidR="00FA3D78" w:rsidRPr="00C4782F">
        <w:t>be</w:t>
      </w:r>
      <w:r w:rsidR="00B26DD1">
        <w:t xml:space="preserve"> </w:t>
      </w:r>
      <w:r w:rsidR="00FA3D78" w:rsidRPr="00C4782F">
        <w:t>mutually</w:t>
      </w:r>
      <w:r w:rsidR="00B26DD1">
        <w:t xml:space="preserve"> </w:t>
      </w:r>
      <w:r w:rsidR="00FA3D78" w:rsidRPr="00C4782F">
        <w:t>exclusive,</w:t>
      </w:r>
      <w:r w:rsidR="00B26DD1">
        <w:t xml:space="preserve"> </w:t>
      </w:r>
      <w:r w:rsidR="00FA3D78" w:rsidRPr="00C4782F">
        <w:t>so</w:t>
      </w:r>
      <w:r w:rsidR="00B26DD1">
        <w:t xml:space="preserve"> </w:t>
      </w:r>
      <w:r w:rsidR="00FA3D78" w:rsidRPr="00C4782F">
        <w:t>when</w:t>
      </w:r>
      <w:r w:rsidR="00B26DD1">
        <w:t xml:space="preserve"> </w:t>
      </w:r>
      <w:r w:rsidR="00FA3D78" w:rsidRPr="00C4782F">
        <w:t>the</w:t>
      </w:r>
      <w:r w:rsidR="00B26DD1">
        <w:t xml:space="preserve"> </w:t>
      </w:r>
      <w:r w:rsidR="00FA3D78" w:rsidRPr="00C4782F">
        <w:t>antecedent</w:t>
      </w:r>
      <w:r w:rsidR="00B26DD1">
        <w:t xml:space="preserve"> </w:t>
      </w:r>
      <w:r w:rsidR="00FA3D78" w:rsidRPr="00C4782F">
        <w:t>task</w:t>
      </w:r>
      <w:r w:rsidR="00B26DD1">
        <w:t xml:space="preserve"> </w:t>
      </w:r>
      <w:r w:rsidR="00FA3D78" w:rsidRPr="00C4782F">
        <w:t>runs</w:t>
      </w:r>
      <w:r w:rsidR="00B26DD1">
        <w:t xml:space="preserve"> </w:t>
      </w:r>
      <w:r w:rsidR="00FA3D78" w:rsidRPr="00C4782F">
        <w:t>to</w:t>
      </w:r>
      <w:r w:rsidR="00B26DD1">
        <w:t xml:space="preserve"> </w:t>
      </w:r>
      <w:r w:rsidR="00FA3D78" w:rsidRPr="00C4782F">
        <w:t>completion</w:t>
      </w:r>
      <w:r w:rsidR="00B26DD1">
        <w:t xml:space="preserve"> </w:t>
      </w:r>
      <w:r w:rsidR="00FA3D78" w:rsidRPr="00C4782F">
        <w:t>and</w:t>
      </w:r>
      <w:r w:rsidR="00B26DD1">
        <w:t xml:space="preserve"> </w:t>
      </w:r>
      <w:r w:rsidR="00FA3D78" w:rsidRPr="00C4782F">
        <w:t>the</w:t>
      </w:r>
      <w:r w:rsidR="00B26DD1">
        <w:t xml:space="preserve"> </w:t>
      </w:r>
      <w:r w:rsidR="00FA3D78" w:rsidRPr="00C4782F">
        <w:t>task</w:t>
      </w:r>
      <w:r w:rsidR="00B26DD1">
        <w:t xml:space="preserve"> </w:t>
      </w:r>
      <w:r w:rsidR="00FA3D78" w:rsidRPr="00C4782F">
        <w:t>associated</w:t>
      </w:r>
      <w:r w:rsidR="00B26DD1">
        <w:t xml:space="preserve"> </w:t>
      </w:r>
      <w:r w:rsidR="00FA3D78" w:rsidRPr="00C4782F">
        <w:t>with</w:t>
      </w:r>
      <w:r w:rsidR="00B26DD1">
        <w:t xml:space="preserve"> </w:t>
      </w:r>
      <w:proofErr w:type="spellStart"/>
      <w:r w:rsidR="00FA3D78" w:rsidRPr="009C65D4">
        <w:rPr>
          <w:rStyle w:val="CITchapbm"/>
        </w:rPr>
        <w:t>completedTask</w:t>
      </w:r>
      <w:proofErr w:type="spellEnd"/>
      <w:r w:rsidR="00B26DD1">
        <w:t xml:space="preserve"> </w:t>
      </w:r>
      <w:r w:rsidR="00FA3D78" w:rsidRPr="00C4782F">
        <w:t>executes,</w:t>
      </w:r>
      <w:r w:rsidR="00B26DD1">
        <w:t xml:space="preserve"> </w:t>
      </w:r>
      <w:r w:rsidR="00FA3D78" w:rsidRPr="00C4782F">
        <w:t>the</w:t>
      </w:r>
      <w:r w:rsidR="00B26DD1">
        <w:t xml:space="preserve"> </w:t>
      </w:r>
      <w:r w:rsidR="00FA3D78" w:rsidRPr="00C4782F">
        <w:t>task</w:t>
      </w:r>
      <w:r w:rsidR="00B26DD1">
        <w:t xml:space="preserve"> </w:t>
      </w:r>
      <w:r w:rsidR="00FA3D78" w:rsidRPr="00C4782F">
        <w:t>scheduler</w:t>
      </w:r>
      <w:r w:rsidR="00B26DD1">
        <w:t xml:space="preserve"> </w:t>
      </w:r>
      <w:r w:rsidR="00FA3D78" w:rsidRPr="00C4782F">
        <w:t>automatically</w:t>
      </w:r>
      <w:r w:rsidR="00B26DD1">
        <w:t xml:space="preserve"> </w:t>
      </w:r>
      <w:r w:rsidR="00FA3D78" w:rsidRPr="00C4782F">
        <w:t>cancels</w:t>
      </w:r>
      <w:r w:rsidR="00B26DD1">
        <w:t xml:space="preserve"> </w:t>
      </w:r>
      <w:r w:rsidR="00FA3D78" w:rsidRPr="00C4782F">
        <w:t>the</w:t>
      </w:r>
      <w:r w:rsidR="00B26DD1">
        <w:t xml:space="preserve"> </w:t>
      </w:r>
      <w:r w:rsidR="00FA3D78" w:rsidRPr="00C4782F">
        <w:t>tasks</w:t>
      </w:r>
      <w:r w:rsidR="00B26DD1">
        <w:t xml:space="preserve"> </w:t>
      </w:r>
      <w:r w:rsidR="00FA3D78" w:rsidRPr="00C4782F">
        <w:t>associated</w:t>
      </w:r>
      <w:r w:rsidR="00B26DD1">
        <w:t xml:space="preserve"> </w:t>
      </w:r>
      <w:r w:rsidR="00FA3D78" w:rsidRPr="00C4782F">
        <w:t>with</w:t>
      </w:r>
      <w:r w:rsidR="00B26DD1">
        <w:t xml:space="preserve"> </w:t>
      </w:r>
      <w:proofErr w:type="spellStart"/>
      <w:r w:rsidR="00FA3D78" w:rsidRPr="009C65D4">
        <w:rPr>
          <w:rStyle w:val="CITchapbm"/>
        </w:rPr>
        <w:t>canceledTask</w:t>
      </w:r>
      <w:proofErr w:type="spellEnd"/>
      <w:r w:rsidR="00B26DD1">
        <w:t xml:space="preserve"> </w:t>
      </w:r>
      <w:r w:rsidR="00FA3D78" w:rsidRPr="00C4782F">
        <w:t>and</w:t>
      </w:r>
      <w:r w:rsidR="00B26DD1">
        <w:t xml:space="preserve"> </w:t>
      </w:r>
      <w:proofErr w:type="spellStart"/>
      <w:r w:rsidR="00FA3D78" w:rsidRPr="009C65D4">
        <w:rPr>
          <w:rStyle w:val="CITchapbm"/>
        </w:rPr>
        <w:t>faultedTask</w:t>
      </w:r>
      <w:proofErr w:type="spellEnd"/>
      <w:r w:rsidR="00FA3D78" w:rsidRPr="00C4782F">
        <w:t>.</w:t>
      </w:r>
      <w:r w:rsidR="00B26DD1">
        <w:t xml:space="preserve"> </w:t>
      </w:r>
      <w:r w:rsidR="00FA3D78" w:rsidRPr="00C4782F">
        <w:t>The</w:t>
      </w:r>
      <w:r w:rsidR="00B26DD1">
        <w:t xml:space="preserve"> </w:t>
      </w:r>
      <w:r w:rsidR="00FA3D78" w:rsidRPr="00C4782F">
        <w:t>canceled</w:t>
      </w:r>
      <w:r w:rsidR="00B26DD1">
        <w:t xml:space="preserve"> </w:t>
      </w:r>
      <w:r w:rsidR="00FA3D78" w:rsidRPr="00C4782F">
        <w:t>tasks</w:t>
      </w:r>
      <w:r w:rsidR="00B26DD1">
        <w:t xml:space="preserve"> </w:t>
      </w:r>
      <w:r w:rsidR="00FA3D78" w:rsidRPr="00C4782F">
        <w:t>end</w:t>
      </w:r>
      <w:r w:rsidR="00B26DD1">
        <w:t xml:space="preserve"> </w:t>
      </w:r>
      <w:r w:rsidR="00FA3D78" w:rsidRPr="00C4782F">
        <w:t>with</w:t>
      </w:r>
      <w:r w:rsidR="00B26DD1">
        <w:t xml:space="preserve"> </w:t>
      </w:r>
      <w:r w:rsidR="00FA3D78" w:rsidRPr="00C4782F">
        <w:t>their</w:t>
      </w:r>
      <w:r w:rsidR="00B26DD1">
        <w:t xml:space="preserve"> </w:t>
      </w:r>
      <w:r w:rsidR="00FA3D78" w:rsidRPr="00C4782F">
        <w:t>state</w:t>
      </w:r>
      <w:r w:rsidR="00B26DD1">
        <w:t xml:space="preserve"> </w:t>
      </w:r>
      <w:r w:rsidR="00FA3D78" w:rsidRPr="00C4782F">
        <w:t>set</w:t>
      </w:r>
      <w:r w:rsidR="00B26DD1">
        <w:t xml:space="preserve"> </w:t>
      </w:r>
      <w:r w:rsidR="00FA3D78" w:rsidRPr="00C4782F">
        <w:t>to</w:t>
      </w:r>
      <w:r w:rsidR="00B26DD1">
        <w:t xml:space="preserve"> </w:t>
      </w:r>
      <w:r w:rsidR="00FA3D78" w:rsidRPr="009C65D4">
        <w:rPr>
          <w:rStyle w:val="CITchapbm"/>
        </w:rPr>
        <w:t>Canceled</w:t>
      </w:r>
      <w:r w:rsidR="00FA3D78" w:rsidRPr="00C4782F">
        <w:t>.</w:t>
      </w:r>
      <w:r w:rsidR="00B26DD1">
        <w:t xml:space="preserve"> </w:t>
      </w:r>
      <w:r w:rsidR="00FA3D78" w:rsidRPr="00C4782F">
        <w:t>Therefore,</w:t>
      </w:r>
      <w:r w:rsidR="00B26DD1">
        <w:t xml:space="preserve"> </w:t>
      </w:r>
      <w:r w:rsidR="00FA3D78" w:rsidRPr="00C4782F">
        <w:t>calling</w:t>
      </w:r>
      <w:r w:rsidR="00B26DD1">
        <w:t xml:space="preserve"> </w:t>
      </w:r>
      <w:r w:rsidR="00FA3D78" w:rsidRPr="009C65D4">
        <w:rPr>
          <w:rStyle w:val="CITchapbm"/>
        </w:rPr>
        <w:t>Wait()</w:t>
      </w:r>
      <w:r w:rsidR="00B26DD1">
        <w:t xml:space="preserve"> </w:t>
      </w:r>
      <w:r w:rsidR="00FA3D78" w:rsidRPr="00C4782F">
        <w:t>(or</w:t>
      </w:r>
      <w:r w:rsidR="00B26DD1">
        <w:t xml:space="preserve"> </w:t>
      </w:r>
      <w:r w:rsidR="00FA3D78" w:rsidRPr="00C4782F">
        <w:t>any</w:t>
      </w:r>
      <w:r w:rsidR="00B26DD1">
        <w:t xml:space="preserve"> </w:t>
      </w:r>
      <w:r w:rsidR="00FA3D78" w:rsidRPr="00C4782F">
        <w:t>other</w:t>
      </w:r>
      <w:r w:rsidR="00B26DD1">
        <w:t xml:space="preserve"> </w:t>
      </w:r>
      <w:r w:rsidR="00FA3D78" w:rsidRPr="00C4782F">
        <w:t>invocation</w:t>
      </w:r>
      <w:r w:rsidR="00B26DD1">
        <w:t xml:space="preserve"> </w:t>
      </w:r>
      <w:r w:rsidR="00FA3D78" w:rsidRPr="00C4782F">
        <w:t>that</w:t>
      </w:r>
      <w:r w:rsidR="00B26DD1">
        <w:t xml:space="preserve"> </w:t>
      </w:r>
      <w:r w:rsidR="00FA3D78" w:rsidRPr="00C4782F">
        <w:t>would</w:t>
      </w:r>
      <w:r w:rsidR="00B26DD1">
        <w:t xml:space="preserve"> </w:t>
      </w:r>
      <w:r w:rsidR="00FA3D78" w:rsidRPr="00C4782F">
        <w:t>cause</w:t>
      </w:r>
      <w:r w:rsidR="00B26DD1">
        <w:t xml:space="preserve"> </w:t>
      </w:r>
      <w:r w:rsidR="00FA3D78" w:rsidRPr="00C4782F">
        <w:t>the</w:t>
      </w:r>
      <w:r w:rsidR="00B26DD1">
        <w:t xml:space="preserve"> </w:t>
      </w:r>
      <w:r w:rsidR="00FA3D78" w:rsidRPr="00C4782F">
        <w:t>current</w:t>
      </w:r>
      <w:r w:rsidR="00B26DD1">
        <w:t xml:space="preserve"> </w:t>
      </w:r>
      <w:r w:rsidR="00FA3D78" w:rsidRPr="00C4782F">
        <w:t>thread</w:t>
      </w:r>
      <w:r w:rsidR="00B26DD1">
        <w:t xml:space="preserve"> </w:t>
      </w:r>
      <w:r w:rsidR="00FA3D78" w:rsidRPr="00C4782F">
        <w:t>to</w:t>
      </w:r>
      <w:r w:rsidR="00B26DD1">
        <w:t xml:space="preserve"> </w:t>
      </w:r>
      <w:r w:rsidR="00FA3D78" w:rsidRPr="00C4782F">
        <w:t>wait</w:t>
      </w:r>
      <w:r w:rsidR="00B26DD1">
        <w:t xml:space="preserve"> </w:t>
      </w:r>
      <w:r w:rsidR="00FA3D78" w:rsidRPr="00C4782F">
        <w:t>for</w:t>
      </w:r>
      <w:r w:rsidR="00B26DD1">
        <w:t xml:space="preserve"> </w:t>
      </w:r>
      <w:r w:rsidR="00FA3D78" w:rsidRPr="00C4782F">
        <w:t>a</w:t>
      </w:r>
      <w:r w:rsidR="00B26DD1">
        <w:t xml:space="preserve"> </w:t>
      </w:r>
      <w:r w:rsidR="00FA3D78" w:rsidRPr="00C4782F">
        <w:t>task</w:t>
      </w:r>
      <w:r w:rsidR="00B26DD1">
        <w:t xml:space="preserve"> </w:t>
      </w:r>
      <w:r w:rsidR="00FA3D78" w:rsidRPr="00C4782F">
        <w:t>completion)</w:t>
      </w:r>
      <w:r w:rsidR="00B26DD1">
        <w:t xml:space="preserve"> </w:t>
      </w:r>
      <w:r w:rsidR="00FA3D78" w:rsidRPr="00C4782F">
        <w:t>on</w:t>
      </w:r>
      <w:r w:rsidR="00B26DD1">
        <w:t xml:space="preserve"> </w:t>
      </w:r>
      <w:r w:rsidR="00FA3D78" w:rsidRPr="00C4782F">
        <w:t>either</w:t>
      </w:r>
      <w:r w:rsidR="00B26DD1">
        <w:t xml:space="preserve"> </w:t>
      </w:r>
      <w:r w:rsidR="00FA3D78" w:rsidRPr="00C4782F">
        <w:t>of</w:t>
      </w:r>
      <w:r w:rsidR="00B26DD1">
        <w:t xml:space="preserve"> </w:t>
      </w:r>
      <w:r w:rsidR="00FA3D78" w:rsidRPr="00C4782F">
        <w:t>these</w:t>
      </w:r>
      <w:r w:rsidR="00B26DD1">
        <w:t xml:space="preserve"> </w:t>
      </w:r>
      <w:r w:rsidR="00FA3D78" w:rsidRPr="00C4782F">
        <w:t>tasks</w:t>
      </w:r>
      <w:r w:rsidR="00B26DD1">
        <w:t xml:space="preserve"> </w:t>
      </w:r>
      <w:r w:rsidR="00FA3D78" w:rsidRPr="00C4782F">
        <w:t>will</w:t>
      </w:r>
      <w:r w:rsidR="00B26DD1">
        <w:t xml:space="preserve"> </w:t>
      </w:r>
      <w:r w:rsidR="00FA3D78" w:rsidRPr="00C4782F">
        <w:t>throw</w:t>
      </w:r>
      <w:r w:rsidR="00B26DD1">
        <w:t xml:space="preserve"> </w:t>
      </w:r>
      <w:r w:rsidR="00FA3D78" w:rsidRPr="00C4782F">
        <w:t>an</w:t>
      </w:r>
      <w:r w:rsidR="00B26DD1">
        <w:t xml:space="preserve"> </w:t>
      </w:r>
      <w:r w:rsidR="00FA3D78" w:rsidRPr="00C4782F">
        <w:t>exception</w:t>
      </w:r>
      <w:r w:rsidR="00B26DD1">
        <w:t xml:space="preserve"> </w:t>
      </w:r>
      <w:r w:rsidR="00FA3D78" w:rsidRPr="00C4782F">
        <w:t>indicating</w:t>
      </w:r>
      <w:r w:rsidR="00B26DD1">
        <w:t xml:space="preserve"> </w:t>
      </w:r>
      <w:r w:rsidR="00FA3D78" w:rsidRPr="00C4782F">
        <w:t>that</w:t>
      </w:r>
      <w:r w:rsidR="00B26DD1">
        <w:t xml:space="preserve"> </w:t>
      </w:r>
      <w:r w:rsidR="00FA3D78" w:rsidRPr="00C4782F">
        <w:t>they</w:t>
      </w:r>
      <w:r w:rsidR="00B26DD1">
        <w:t xml:space="preserve"> </w:t>
      </w:r>
      <w:r w:rsidR="00FA3D78" w:rsidRPr="00C4782F">
        <w:t>are</w:t>
      </w:r>
      <w:r w:rsidR="00B26DD1">
        <w:t xml:space="preserve"> </w:t>
      </w:r>
      <w:r w:rsidR="00FA3D78" w:rsidRPr="00C4782F">
        <w:t>canceled.</w:t>
      </w:r>
    </w:p>
    <w:p w14:paraId="2B9017EE" w14:textId="11CC6FFA" w:rsidR="00A138F5" w:rsidRPr="00C4782F" w:rsidRDefault="00A138F5" w:rsidP="005E24E0">
      <w:pPr>
        <w:pStyle w:val="CHAPBM"/>
      </w:pPr>
      <w:r w:rsidRPr="00C4782F">
        <w:t>A</w:t>
      </w:r>
      <w:r w:rsidR="00B26DD1">
        <w:t xml:space="preserve"> </w:t>
      </w:r>
      <w:r w:rsidRPr="00C4782F">
        <w:t>less</w:t>
      </w:r>
      <w:r w:rsidR="00B26DD1">
        <w:t xml:space="preserve"> </w:t>
      </w:r>
      <w:r w:rsidRPr="00C4782F">
        <w:t>contrived</w:t>
      </w:r>
      <w:r w:rsidR="00B26DD1">
        <w:t xml:space="preserve"> </w:t>
      </w:r>
      <w:r w:rsidRPr="00C4782F">
        <w:t>approach</w:t>
      </w:r>
      <w:r w:rsidR="00B26DD1">
        <w:t xml:space="preserve"> </w:t>
      </w:r>
      <w:r w:rsidRPr="00C4782F">
        <w:t>might</w:t>
      </w:r>
      <w:r w:rsidR="00B26DD1">
        <w:t xml:space="preserve"> </w:t>
      </w:r>
      <w:r w:rsidRPr="00C4782F">
        <w:t>be</w:t>
      </w:r>
      <w:r w:rsidR="00B26DD1">
        <w:t xml:space="preserve"> </w:t>
      </w:r>
      <w:r w:rsidRPr="00C4782F">
        <w:t>to</w:t>
      </w:r>
      <w:r w:rsidR="00B26DD1">
        <w:t xml:space="preserve"> </w:t>
      </w:r>
      <w:r w:rsidRPr="00C4782F">
        <w:t>call</w:t>
      </w:r>
      <w:r w:rsidR="00B26DD1">
        <w:t xml:space="preserve"> </w:t>
      </w:r>
      <w:proofErr w:type="spellStart"/>
      <w:r w:rsidRPr="009C65D4">
        <w:rPr>
          <w:rStyle w:val="CITchapbm"/>
        </w:rPr>
        <w:t>Task.WaitAny</w:t>
      </w:r>
      <w:proofErr w:type="spellEnd"/>
      <w:r w:rsidRPr="009C65D4">
        <w:rPr>
          <w:rStyle w:val="CITchapbm"/>
        </w:rPr>
        <w:t>(</w:t>
      </w:r>
      <w:proofErr w:type="spellStart"/>
      <w:r w:rsidRPr="009C65D4">
        <w:rPr>
          <w:rStyle w:val="CITchapbm"/>
        </w:rPr>
        <w:t>completedTask</w:t>
      </w:r>
      <w:proofErr w:type="spellEnd"/>
      <w:r w:rsidRPr="009C65D4">
        <w:rPr>
          <w:rStyle w:val="CITchapbm"/>
        </w:rPr>
        <w:t>,</w:t>
      </w:r>
      <w:r w:rsidR="00B26DD1" w:rsidRPr="009C65D4">
        <w:rPr>
          <w:rStyle w:val="CITchapbm"/>
        </w:rPr>
        <w:t xml:space="preserve"> </w:t>
      </w:r>
      <w:proofErr w:type="spellStart"/>
      <w:r w:rsidRPr="009C65D4">
        <w:rPr>
          <w:rStyle w:val="CITchapbm"/>
        </w:rPr>
        <w:t>canceledTask</w:t>
      </w:r>
      <w:proofErr w:type="spellEnd"/>
      <w:r w:rsidRPr="009C65D4">
        <w:rPr>
          <w:rStyle w:val="CITchapbm"/>
        </w:rPr>
        <w:t>,</w:t>
      </w:r>
      <w:r w:rsidR="00B26DD1" w:rsidRPr="009C65D4">
        <w:rPr>
          <w:rStyle w:val="CITchapbm"/>
        </w:rPr>
        <w:t xml:space="preserve"> </w:t>
      </w:r>
      <w:proofErr w:type="spellStart"/>
      <w:r w:rsidRPr="009C65D4">
        <w:rPr>
          <w:rStyle w:val="CITchapbm"/>
        </w:rPr>
        <w:t>faultedTask</w:t>
      </w:r>
      <w:proofErr w:type="spellEnd"/>
      <w:r w:rsidRPr="009C65D4">
        <w:rPr>
          <w:rStyle w:val="CITchapbm"/>
        </w:rPr>
        <w:t>)</w:t>
      </w:r>
      <w:r w:rsidR="002F6C3A">
        <w:t>,</w:t>
      </w:r>
      <w:r w:rsidR="00B26DD1">
        <w:t xml:space="preserve"> </w:t>
      </w:r>
      <w:r w:rsidRPr="00C4782F">
        <w:t>which</w:t>
      </w:r>
      <w:r w:rsidR="00B26DD1">
        <w:t xml:space="preserve"> </w:t>
      </w:r>
      <w:r w:rsidRPr="00C4782F">
        <w:t>will</w:t>
      </w:r>
      <w:r w:rsidR="00B26DD1">
        <w:t xml:space="preserve"> </w:t>
      </w:r>
      <w:r w:rsidRPr="00C4782F">
        <w:t>throw</w:t>
      </w:r>
      <w:r w:rsidR="00B26DD1">
        <w:t xml:space="preserve"> </w:t>
      </w:r>
      <w:r w:rsidRPr="00C4782F">
        <w:t>an</w:t>
      </w:r>
      <w:r w:rsidR="00B26DD1">
        <w:t xml:space="preserve"> </w:t>
      </w:r>
      <w:proofErr w:type="spellStart"/>
      <w:r w:rsidRPr="009C65D4">
        <w:rPr>
          <w:rStyle w:val="CITchapbm"/>
        </w:rPr>
        <w:t>AggregateException</w:t>
      </w:r>
      <w:proofErr w:type="spellEnd"/>
      <w:r w:rsidR="00B26DD1">
        <w:t xml:space="preserve"> </w:t>
      </w:r>
      <w:r w:rsidR="002F6C3A">
        <w:t>that</w:t>
      </w:r>
      <w:r w:rsidR="00B26DD1">
        <w:t xml:space="preserve"> </w:t>
      </w:r>
      <w:r w:rsidRPr="00C4782F">
        <w:t>then</w:t>
      </w:r>
      <w:r w:rsidR="00B26DD1">
        <w:t xml:space="preserve"> </w:t>
      </w:r>
      <w:r w:rsidRPr="00C4782F">
        <w:t>needs</w:t>
      </w:r>
      <w:r w:rsidR="00B26DD1">
        <w:t xml:space="preserve"> </w:t>
      </w:r>
      <w:r w:rsidRPr="00C4782F">
        <w:t>to</w:t>
      </w:r>
      <w:r w:rsidR="00B26DD1">
        <w:t xml:space="preserve"> </w:t>
      </w:r>
      <w:r w:rsidRPr="00C4782F">
        <w:t>be</w:t>
      </w:r>
      <w:r w:rsidR="00B26DD1">
        <w:t xml:space="preserve"> </w:t>
      </w:r>
      <w:r w:rsidRPr="00C4782F">
        <w:t>handled.</w:t>
      </w:r>
    </w:p>
    <w:p w14:paraId="51F2C90C" w14:textId="4063362D" w:rsidR="00E73B39" w:rsidRPr="00C57761" w:rsidRDefault="00FA3D78" w:rsidP="00DF4A1F">
      <w:pPr>
        <w:pStyle w:val="H2"/>
      </w:pPr>
      <w:bookmarkStart w:id="599" w:name="_Toc38470395"/>
      <w:r w:rsidRPr="00C57761">
        <w:t>Unhandled</w:t>
      </w:r>
      <w:r w:rsidR="00B26DD1">
        <w:t xml:space="preserve"> </w:t>
      </w:r>
      <w:r w:rsidRPr="00C57761">
        <w:t>Exception</w:t>
      </w:r>
      <w:r w:rsidR="00B26DD1">
        <w:t xml:space="preserve"> </w:t>
      </w:r>
      <w:r w:rsidRPr="00C57761">
        <w:t>Handling</w:t>
      </w:r>
      <w:r w:rsidR="00B26DD1">
        <w:t xml:space="preserve"> </w:t>
      </w:r>
      <w:r w:rsidRPr="00C57761">
        <w:t>on</w:t>
      </w:r>
      <w:r w:rsidR="00B26DD1">
        <w:t xml:space="preserve"> </w:t>
      </w:r>
      <w:r w:rsidRPr="00C57761">
        <w:t>Task</w:t>
      </w:r>
      <w:r w:rsidR="00B26DD1">
        <w:t xml:space="preserve"> </w:t>
      </w:r>
      <w:r w:rsidRPr="00C57761">
        <w:t>with</w:t>
      </w:r>
      <w:r w:rsidR="00B26DD1">
        <w:t xml:space="preserve"> </w:t>
      </w:r>
      <w:proofErr w:type="spellStart"/>
      <w:r w:rsidRPr="0011545B">
        <w:rPr>
          <w:rStyle w:val="CITchapbm"/>
          <w:rPrChange w:id="600" w:author="Kevin" w:date="2020-04-07T20:10:00Z">
            <w:rPr>
              <w:rStyle w:val="C1"/>
            </w:rPr>
          </w:rPrChange>
        </w:rPr>
        <w:t>AggregateException</w:t>
      </w:r>
      <w:bookmarkEnd w:id="599"/>
      <w:proofErr w:type="spellEnd"/>
    </w:p>
    <w:p w14:paraId="6A17A50D" w14:textId="58CF8912" w:rsidR="00E73B39" w:rsidRPr="00C4782F" w:rsidRDefault="00FA3D78" w:rsidP="00DF4A1F">
      <w:pPr>
        <w:pStyle w:val="HEADFIRST"/>
      </w:pPr>
      <w:r w:rsidRPr="00C4782F">
        <w:t>When</w:t>
      </w:r>
      <w:r w:rsidR="00B26DD1">
        <w:t xml:space="preserve"> </w:t>
      </w:r>
      <w:r w:rsidRPr="00C4782F">
        <w:t>calling</w:t>
      </w:r>
      <w:r w:rsidR="00B26DD1">
        <w:t xml:space="preserve"> </w:t>
      </w:r>
      <w:r w:rsidRPr="00C4782F">
        <w:t>a</w:t>
      </w:r>
      <w:r w:rsidR="00B26DD1">
        <w:t xml:space="preserve"> </w:t>
      </w:r>
      <w:r w:rsidRPr="00C4782F">
        <w:t>method</w:t>
      </w:r>
      <w:r w:rsidR="00B26DD1">
        <w:t xml:space="preserve"> </w:t>
      </w:r>
      <w:r w:rsidRPr="00C4782F">
        <w:t>synchronously</w:t>
      </w:r>
      <w:r w:rsidR="00575934">
        <w:t>,</w:t>
      </w:r>
      <w:r w:rsidR="00B26DD1">
        <w:t xml:space="preserve"> </w:t>
      </w:r>
      <w:r w:rsidRPr="00C4782F">
        <w:t>we</w:t>
      </w:r>
      <w:r w:rsidR="00B26DD1">
        <w:t xml:space="preserve"> </w:t>
      </w:r>
      <w:r w:rsidRPr="00C4782F">
        <w:t>can</w:t>
      </w:r>
      <w:r w:rsidR="00B26DD1">
        <w:t xml:space="preserve"> </w:t>
      </w:r>
      <w:r w:rsidRPr="00C4782F">
        <w:t>wrap</w:t>
      </w:r>
      <w:r w:rsidR="00B26DD1">
        <w:t xml:space="preserve"> </w:t>
      </w:r>
      <w:r w:rsidRPr="00C4782F">
        <w:t>it</w:t>
      </w:r>
      <w:r w:rsidR="00B26DD1">
        <w:t xml:space="preserve"> </w:t>
      </w:r>
      <w:r w:rsidRPr="00C4782F">
        <w:t>in</w:t>
      </w:r>
      <w:r w:rsidR="00B26DD1">
        <w:t xml:space="preserve"> </w:t>
      </w:r>
      <w:r w:rsidRPr="00C4782F">
        <w:t>a</w:t>
      </w:r>
      <w:r w:rsidR="00B26DD1">
        <w:t xml:space="preserve"> </w:t>
      </w:r>
      <w:r w:rsidRPr="00B25458">
        <w:t>try</w:t>
      </w:r>
      <w:r w:rsidR="00B26DD1">
        <w:t xml:space="preserve"> </w:t>
      </w:r>
      <w:r w:rsidRPr="00C4782F">
        <w:t>block</w:t>
      </w:r>
      <w:r w:rsidR="00B26DD1">
        <w:t xml:space="preserve"> </w:t>
      </w:r>
      <w:r w:rsidRPr="00C4782F">
        <w:t>with</w:t>
      </w:r>
      <w:r w:rsidR="00B26DD1">
        <w:t xml:space="preserve"> </w:t>
      </w:r>
      <w:r w:rsidRPr="00C4782F">
        <w:t>a</w:t>
      </w:r>
      <w:r w:rsidR="00B26DD1">
        <w:t xml:space="preserve"> </w:t>
      </w:r>
      <w:r w:rsidRPr="00B25458">
        <w:t>catch</w:t>
      </w:r>
      <w:r w:rsidR="00B26DD1">
        <w:t xml:space="preserve"> </w:t>
      </w:r>
      <w:r w:rsidRPr="00C4782F">
        <w:t>clause</w:t>
      </w:r>
      <w:r w:rsidR="00B26DD1">
        <w:t xml:space="preserve"> </w:t>
      </w:r>
      <w:r w:rsidRPr="00C4782F">
        <w:t>to</w:t>
      </w:r>
      <w:r w:rsidR="00B26DD1">
        <w:t xml:space="preserve"> </w:t>
      </w:r>
      <w:r w:rsidRPr="00C4782F">
        <w:t>identify</w:t>
      </w:r>
      <w:r w:rsidR="00B26DD1">
        <w:t xml:space="preserve"> </w:t>
      </w:r>
      <w:r w:rsidRPr="00C4782F">
        <w:t>to</w:t>
      </w:r>
      <w:r w:rsidR="00B26DD1">
        <w:t xml:space="preserve"> </w:t>
      </w:r>
      <w:r w:rsidRPr="00C4782F">
        <w:t>the</w:t>
      </w:r>
      <w:r w:rsidR="00B26DD1">
        <w:t xml:space="preserve"> </w:t>
      </w:r>
      <w:r w:rsidRPr="00C4782F">
        <w:t>compiler</w:t>
      </w:r>
      <w:r w:rsidR="00B26DD1">
        <w:t xml:space="preserve"> </w:t>
      </w:r>
      <w:r w:rsidR="00575934">
        <w:t>which</w:t>
      </w:r>
      <w:r w:rsidR="00B26DD1">
        <w:t xml:space="preserve"> </w:t>
      </w:r>
      <w:r w:rsidRPr="00C4782F">
        <w:t>code</w:t>
      </w:r>
      <w:r w:rsidR="00B26DD1">
        <w:t xml:space="preserve"> </w:t>
      </w:r>
      <w:r w:rsidRPr="00C4782F">
        <w:t>we</w:t>
      </w:r>
      <w:r w:rsidR="00B26DD1">
        <w:t xml:space="preserve"> </w:t>
      </w:r>
      <w:r w:rsidRPr="00C4782F">
        <w:t>want</w:t>
      </w:r>
      <w:r w:rsidR="00B26DD1">
        <w:t xml:space="preserve"> </w:t>
      </w:r>
      <w:r w:rsidRPr="00C4782F">
        <w:t>to</w:t>
      </w:r>
      <w:r w:rsidR="00B26DD1">
        <w:t xml:space="preserve"> </w:t>
      </w:r>
      <w:r w:rsidRPr="00C4782F">
        <w:t>execute</w:t>
      </w:r>
      <w:r w:rsidR="00B26DD1">
        <w:t xml:space="preserve"> </w:t>
      </w:r>
      <w:r w:rsidRPr="00C4782F">
        <w:t>when</w:t>
      </w:r>
      <w:r w:rsidR="00B26DD1">
        <w:t xml:space="preserve"> </w:t>
      </w:r>
      <w:r w:rsidRPr="00C4782F">
        <w:t>an</w:t>
      </w:r>
      <w:r w:rsidR="00B26DD1">
        <w:t xml:space="preserve"> </w:t>
      </w:r>
      <w:r w:rsidRPr="00C4782F">
        <w:t>exception</w:t>
      </w:r>
      <w:r w:rsidR="00B26DD1">
        <w:t xml:space="preserve"> </w:t>
      </w:r>
      <w:r w:rsidRPr="00C4782F">
        <w:t>occurs.</w:t>
      </w:r>
      <w:r w:rsidR="00B26DD1">
        <w:t xml:space="preserve"> </w:t>
      </w:r>
      <w:r w:rsidRPr="00C4782F">
        <w:t>This</w:t>
      </w:r>
      <w:r w:rsidR="00B26DD1">
        <w:t xml:space="preserve"> </w:t>
      </w:r>
      <w:r w:rsidRPr="00C4782F">
        <w:t>does</w:t>
      </w:r>
      <w:r w:rsidR="00B26DD1">
        <w:t xml:space="preserve"> </w:t>
      </w:r>
      <w:r w:rsidRPr="00C4782F">
        <w:t>not</w:t>
      </w:r>
      <w:r w:rsidR="00B26DD1">
        <w:t xml:space="preserve"> </w:t>
      </w:r>
      <w:r w:rsidRPr="00C4782F">
        <w:t>work</w:t>
      </w:r>
      <w:r w:rsidR="00B26DD1">
        <w:t xml:space="preserve"> </w:t>
      </w:r>
      <w:r w:rsidRPr="00C4782F">
        <w:t>with</w:t>
      </w:r>
      <w:r w:rsidR="00B26DD1">
        <w:t xml:space="preserve"> </w:t>
      </w:r>
      <w:r w:rsidRPr="00C4782F">
        <w:t>an</w:t>
      </w:r>
      <w:r w:rsidR="00B26DD1">
        <w:t xml:space="preserve"> </w:t>
      </w:r>
      <w:r w:rsidRPr="00C4782F">
        <w:t>asynchronous</w:t>
      </w:r>
      <w:r w:rsidR="00B26DD1">
        <w:t xml:space="preserve"> </w:t>
      </w:r>
      <w:r w:rsidRPr="00C4782F">
        <w:t>call,</w:t>
      </w:r>
      <w:r w:rsidR="00B26DD1">
        <w:t xml:space="preserve"> </w:t>
      </w:r>
      <w:r w:rsidRPr="00C4782F">
        <w:t>however.</w:t>
      </w:r>
      <w:r w:rsidR="00B26DD1">
        <w:t xml:space="preserve"> </w:t>
      </w:r>
      <w:r w:rsidRPr="00C4782F">
        <w:t>We</w:t>
      </w:r>
      <w:r w:rsidR="00B26DD1">
        <w:t xml:space="preserve"> </w:t>
      </w:r>
      <w:r w:rsidRPr="00C4782F">
        <w:t>cannot</w:t>
      </w:r>
      <w:r w:rsidR="00B26DD1">
        <w:t xml:space="preserve"> </w:t>
      </w:r>
      <w:r w:rsidRPr="00C4782F">
        <w:t>simply</w:t>
      </w:r>
      <w:r w:rsidR="00B26DD1">
        <w:t xml:space="preserve"> </w:t>
      </w:r>
      <w:r w:rsidRPr="00C4782F">
        <w:t>wrap</w:t>
      </w:r>
      <w:r w:rsidR="00B26DD1">
        <w:t xml:space="preserve"> </w:t>
      </w:r>
      <w:r w:rsidRPr="00C4782F">
        <w:t>a</w:t>
      </w:r>
      <w:r w:rsidR="00B26DD1">
        <w:t xml:space="preserve"> </w:t>
      </w:r>
      <w:r w:rsidRPr="00B25458">
        <w:t>try</w:t>
      </w:r>
      <w:r w:rsidR="00B26DD1">
        <w:t xml:space="preserve"> </w:t>
      </w:r>
      <w:r w:rsidR="00575934">
        <w:t>block</w:t>
      </w:r>
      <w:r w:rsidR="00B26DD1">
        <w:t xml:space="preserve"> </w:t>
      </w:r>
      <w:r w:rsidRPr="00C4782F">
        <w:t>around</w:t>
      </w:r>
      <w:r w:rsidR="00B26DD1">
        <w:t xml:space="preserve"> </w:t>
      </w:r>
      <w:r w:rsidRPr="00C4782F">
        <w:t>a</w:t>
      </w:r>
      <w:r w:rsidR="00B26DD1">
        <w:t xml:space="preserve"> </w:t>
      </w:r>
      <w:r w:rsidRPr="00C4782F">
        <w:t>call</w:t>
      </w:r>
      <w:r w:rsidR="00B26DD1">
        <w:t xml:space="preserve"> </w:t>
      </w:r>
      <w:r w:rsidRPr="00C4782F">
        <w:t>to</w:t>
      </w:r>
      <w:r w:rsidR="00B26DD1">
        <w:t xml:space="preserve"> </w:t>
      </w:r>
      <w:r w:rsidRPr="009C65D4">
        <w:rPr>
          <w:rStyle w:val="CITchapbm"/>
        </w:rPr>
        <w:t>Start()</w:t>
      </w:r>
      <w:r w:rsidR="00B26DD1">
        <w:t xml:space="preserve"> </w:t>
      </w:r>
      <w:r w:rsidRPr="00C4782F">
        <w:t>to</w:t>
      </w:r>
      <w:r w:rsidR="00B26DD1">
        <w:t xml:space="preserve"> </w:t>
      </w:r>
      <w:r w:rsidRPr="00C4782F">
        <w:t>catch</w:t>
      </w:r>
      <w:r w:rsidR="00B26DD1">
        <w:t xml:space="preserve"> </w:t>
      </w:r>
      <w:r w:rsidRPr="00C4782F">
        <w:t>an</w:t>
      </w:r>
      <w:r w:rsidR="00B26DD1">
        <w:t xml:space="preserve"> </w:t>
      </w:r>
      <w:r w:rsidRPr="00C4782F">
        <w:t>exception</w:t>
      </w:r>
      <w:r w:rsidR="00575934">
        <w:t>,</w:t>
      </w:r>
      <w:r w:rsidR="00B26DD1">
        <w:t xml:space="preserve"> </w:t>
      </w:r>
      <w:r w:rsidRPr="00C4782F">
        <w:t>because</w:t>
      </w:r>
      <w:r w:rsidR="00B26DD1">
        <w:t xml:space="preserve"> </w:t>
      </w:r>
      <w:r w:rsidRPr="00C4782F">
        <w:t>control</w:t>
      </w:r>
      <w:r w:rsidR="00B26DD1">
        <w:t xml:space="preserve"> </w:t>
      </w:r>
      <w:r w:rsidRPr="00C4782F">
        <w:t>immediately</w:t>
      </w:r>
      <w:r w:rsidR="00B26DD1">
        <w:t xml:space="preserve"> </w:t>
      </w:r>
      <w:r w:rsidRPr="00C4782F">
        <w:t>returns</w:t>
      </w:r>
      <w:r w:rsidR="00B26DD1">
        <w:t xml:space="preserve"> </w:t>
      </w:r>
      <w:r w:rsidRPr="00C4782F">
        <w:t>from</w:t>
      </w:r>
      <w:r w:rsidR="00B26DD1">
        <w:t xml:space="preserve"> </w:t>
      </w:r>
      <w:r w:rsidRPr="00C4782F">
        <w:t>the</w:t>
      </w:r>
      <w:r w:rsidR="00B26DD1">
        <w:t xml:space="preserve"> </w:t>
      </w:r>
      <w:r w:rsidRPr="00C4782F">
        <w:t>call,</w:t>
      </w:r>
      <w:r w:rsidR="00B26DD1">
        <w:t xml:space="preserve"> </w:t>
      </w:r>
      <w:r w:rsidRPr="00C4782F">
        <w:t>and</w:t>
      </w:r>
      <w:r w:rsidR="00B26DD1">
        <w:t xml:space="preserve"> </w:t>
      </w:r>
      <w:r w:rsidRPr="00C4782F">
        <w:t>control</w:t>
      </w:r>
      <w:r w:rsidR="00B26DD1">
        <w:t xml:space="preserve"> </w:t>
      </w:r>
      <w:r w:rsidRPr="00C4782F">
        <w:t>will</w:t>
      </w:r>
      <w:r w:rsidR="00B26DD1">
        <w:t xml:space="preserve"> </w:t>
      </w:r>
      <w:r w:rsidRPr="00C4782F">
        <w:t>then</w:t>
      </w:r>
      <w:r w:rsidR="00B26DD1">
        <w:t xml:space="preserve"> </w:t>
      </w:r>
      <w:r w:rsidRPr="00C4782F">
        <w:t>leave</w:t>
      </w:r>
      <w:r w:rsidR="00B26DD1">
        <w:t xml:space="preserve"> </w:t>
      </w:r>
      <w:r w:rsidRPr="00C4782F">
        <w:t>the</w:t>
      </w:r>
      <w:r w:rsidR="00B26DD1">
        <w:t xml:space="preserve"> </w:t>
      </w:r>
      <w:r w:rsidRPr="00B25458">
        <w:t>try</w:t>
      </w:r>
      <w:r w:rsidR="00B26DD1">
        <w:t xml:space="preserve"> </w:t>
      </w:r>
      <w:r w:rsidRPr="00C4782F">
        <w:t>block,</w:t>
      </w:r>
      <w:r w:rsidR="00B26DD1">
        <w:t xml:space="preserve"> </w:t>
      </w:r>
      <w:r w:rsidRPr="00C4782F">
        <w:t>possibly</w:t>
      </w:r>
      <w:r w:rsidR="00B26DD1">
        <w:t xml:space="preserve"> </w:t>
      </w:r>
      <w:r w:rsidRPr="00C4782F">
        <w:t>long</w:t>
      </w:r>
      <w:r w:rsidR="00B26DD1">
        <w:t xml:space="preserve"> </w:t>
      </w:r>
      <w:r w:rsidRPr="00C4782F">
        <w:t>before</w:t>
      </w:r>
      <w:r w:rsidR="00B26DD1">
        <w:t xml:space="preserve"> </w:t>
      </w:r>
      <w:r w:rsidRPr="00C4782F">
        <w:t>the</w:t>
      </w:r>
      <w:r w:rsidR="00B26DD1">
        <w:t xml:space="preserve"> </w:t>
      </w:r>
      <w:r w:rsidRPr="00C4782F">
        <w:t>exception</w:t>
      </w:r>
      <w:r w:rsidR="00B26DD1">
        <w:t xml:space="preserve"> </w:t>
      </w:r>
      <w:r w:rsidRPr="00C4782F">
        <w:t>occurs</w:t>
      </w:r>
      <w:r w:rsidR="00B26DD1">
        <w:t xml:space="preserve"> </w:t>
      </w:r>
      <w:r w:rsidRPr="00C4782F">
        <w:t>on</w:t>
      </w:r>
      <w:r w:rsidR="00B26DD1">
        <w:t xml:space="preserve"> </w:t>
      </w:r>
      <w:r w:rsidRPr="00C4782F">
        <w:t>the</w:t>
      </w:r>
      <w:r w:rsidR="00B26DD1">
        <w:t xml:space="preserve"> </w:t>
      </w:r>
      <w:r w:rsidRPr="00C4782F">
        <w:t>worker</w:t>
      </w:r>
      <w:r w:rsidR="00B26DD1">
        <w:t xml:space="preserve"> </w:t>
      </w:r>
      <w:r w:rsidRPr="00C4782F">
        <w:t>thread.</w:t>
      </w:r>
      <w:r w:rsidR="00B26DD1">
        <w:t xml:space="preserve"> </w:t>
      </w:r>
      <w:r w:rsidRPr="00C4782F">
        <w:t>One</w:t>
      </w:r>
      <w:r w:rsidR="00B26DD1">
        <w:t xml:space="preserve"> </w:t>
      </w:r>
      <w:r w:rsidRPr="00C4782F">
        <w:t>solution</w:t>
      </w:r>
      <w:r w:rsidR="00B26DD1">
        <w:t xml:space="preserve"> </w:t>
      </w:r>
      <w:r w:rsidRPr="00C4782F">
        <w:t>is</w:t>
      </w:r>
      <w:r w:rsidR="00B26DD1">
        <w:t xml:space="preserve"> </w:t>
      </w:r>
      <w:r w:rsidRPr="00C4782F">
        <w:t>to</w:t>
      </w:r>
      <w:r w:rsidR="00B26DD1">
        <w:t xml:space="preserve"> </w:t>
      </w:r>
      <w:r w:rsidRPr="00C4782F">
        <w:t>wrap</w:t>
      </w:r>
      <w:r w:rsidR="00B26DD1">
        <w:t xml:space="preserve"> </w:t>
      </w:r>
      <w:r w:rsidRPr="00C4782F">
        <w:t>the</w:t>
      </w:r>
      <w:r w:rsidR="00B26DD1">
        <w:t xml:space="preserve"> </w:t>
      </w:r>
      <w:r w:rsidRPr="00C4782F">
        <w:t>body</w:t>
      </w:r>
      <w:r w:rsidR="00B26DD1">
        <w:t xml:space="preserve"> </w:t>
      </w:r>
      <w:r w:rsidRPr="00C4782F">
        <w:t>of</w:t>
      </w:r>
      <w:r w:rsidR="00B26DD1">
        <w:t xml:space="preserve"> </w:t>
      </w:r>
      <w:r w:rsidRPr="00C4782F">
        <w:t>the</w:t>
      </w:r>
      <w:r w:rsidR="00B26DD1">
        <w:t xml:space="preserve"> </w:t>
      </w:r>
      <w:r w:rsidRPr="00C4782F">
        <w:t>task</w:t>
      </w:r>
      <w:r w:rsidR="00B26DD1">
        <w:t xml:space="preserve"> </w:t>
      </w:r>
      <w:r w:rsidRPr="00C4782F">
        <w:t>delegate</w:t>
      </w:r>
      <w:r w:rsidR="00B26DD1">
        <w:t xml:space="preserve"> </w:t>
      </w:r>
      <w:r w:rsidRPr="00C4782F">
        <w:t>with</w:t>
      </w:r>
      <w:r w:rsidR="00B26DD1">
        <w:t xml:space="preserve"> </w:t>
      </w:r>
      <w:r w:rsidRPr="00C4782F">
        <w:t>a</w:t>
      </w:r>
      <w:r w:rsidR="00B26DD1">
        <w:t xml:space="preserve"> </w:t>
      </w:r>
      <w:r w:rsidRPr="00C4782F">
        <w:t>try/catch</w:t>
      </w:r>
      <w:r w:rsidR="00B26DD1">
        <w:t xml:space="preserve"> </w:t>
      </w:r>
      <w:r w:rsidRPr="00C4782F">
        <w:t>block.</w:t>
      </w:r>
      <w:r w:rsidR="00B26DD1">
        <w:t xml:space="preserve"> </w:t>
      </w:r>
      <w:r w:rsidRPr="00C4782F">
        <w:t>Exceptions</w:t>
      </w:r>
      <w:r w:rsidR="00B26DD1">
        <w:t xml:space="preserve"> </w:t>
      </w:r>
      <w:r w:rsidRPr="00C4782F">
        <w:t>thrown</w:t>
      </w:r>
      <w:r w:rsidR="00B26DD1">
        <w:t xml:space="preserve"> </w:t>
      </w:r>
      <w:r w:rsidRPr="00C4782F">
        <w:t>on</w:t>
      </w:r>
      <w:r w:rsidR="00B26DD1">
        <w:t xml:space="preserve"> </w:t>
      </w:r>
      <w:r w:rsidRPr="00C4782F">
        <w:t>and</w:t>
      </w:r>
      <w:r w:rsidR="00B26DD1">
        <w:t xml:space="preserve"> </w:t>
      </w:r>
      <w:r w:rsidRPr="00C4782F">
        <w:t>subsequently</w:t>
      </w:r>
      <w:r w:rsidR="00B26DD1">
        <w:t xml:space="preserve"> </w:t>
      </w:r>
      <w:r w:rsidRPr="00C4782F">
        <w:t>caught</w:t>
      </w:r>
      <w:r w:rsidR="00B26DD1">
        <w:t xml:space="preserve"> </w:t>
      </w:r>
      <w:r w:rsidRPr="00C4782F">
        <w:t>by</w:t>
      </w:r>
      <w:r w:rsidR="00B26DD1">
        <w:t xml:space="preserve"> </w:t>
      </w:r>
      <w:r w:rsidRPr="00C4782F">
        <w:t>the</w:t>
      </w:r>
      <w:r w:rsidR="00B26DD1">
        <w:t xml:space="preserve"> </w:t>
      </w:r>
      <w:r w:rsidRPr="00C4782F">
        <w:t>worker</w:t>
      </w:r>
      <w:r w:rsidR="00B26DD1">
        <w:t xml:space="preserve"> </w:t>
      </w:r>
      <w:r w:rsidRPr="00C4782F">
        <w:t>thread</w:t>
      </w:r>
      <w:r w:rsidR="00B26DD1">
        <w:t xml:space="preserve"> </w:t>
      </w:r>
      <w:r w:rsidRPr="00C4782F">
        <w:t>will</w:t>
      </w:r>
      <w:r w:rsidR="00B26DD1">
        <w:t xml:space="preserve"> </w:t>
      </w:r>
      <w:r w:rsidRPr="00C4782F">
        <w:t>consequently</w:t>
      </w:r>
      <w:r w:rsidR="00B26DD1">
        <w:t xml:space="preserve"> </w:t>
      </w:r>
      <w:r w:rsidRPr="00C4782F">
        <w:t>not</w:t>
      </w:r>
      <w:r w:rsidR="00B26DD1">
        <w:t xml:space="preserve"> </w:t>
      </w:r>
      <w:r w:rsidRPr="00C4782F">
        <w:t>present</w:t>
      </w:r>
      <w:r w:rsidR="00B26DD1">
        <w:t xml:space="preserve"> </w:t>
      </w:r>
      <w:r w:rsidRPr="00C4782F">
        <w:t>problems</w:t>
      </w:r>
      <w:r w:rsidR="00575934">
        <w:t>,</w:t>
      </w:r>
      <w:r w:rsidR="00B26DD1">
        <w:t xml:space="preserve"> </w:t>
      </w:r>
      <w:r w:rsidRPr="00C4782F">
        <w:t>as</w:t>
      </w:r>
      <w:r w:rsidR="00B26DD1">
        <w:t xml:space="preserve"> </w:t>
      </w:r>
      <w:r w:rsidRPr="00C4782F">
        <w:t>a</w:t>
      </w:r>
      <w:r w:rsidR="00B26DD1">
        <w:t xml:space="preserve"> </w:t>
      </w:r>
      <w:r w:rsidRPr="00C4782F">
        <w:t>try</w:t>
      </w:r>
      <w:r w:rsidR="00B26DD1">
        <w:t xml:space="preserve"> </w:t>
      </w:r>
      <w:r w:rsidRPr="00C4782F">
        <w:t>block</w:t>
      </w:r>
      <w:r w:rsidR="00B26DD1">
        <w:t xml:space="preserve"> </w:t>
      </w:r>
      <w:r w:rsidRPr="00C4782F">
        <w:t>will</w:t>
      </w:r>
      <w:r w:rsidR="00B26DD1">
        <w:t xml:space="preserve"> </w:t>
      </w:r>
      <w:r w:rsidRPr="00C4782F">
        <w:t>work</w:t>
      </w:r>
      <w:r w:rsidR="00B26DD1">
        <w:t xml:space="preserve"> </w:t>
      </w:r>
      <w:r w:rsidRPr="00C4782F">
        <w:t>normally</w:t>
      </w:r>
      <w:r w:rsidR="00B26DD1">
        <w:t xml:space="preserve"> </w:t>
      </w:r>
      <w:r w:rsidRPr="00C4782F">
        <w:t>on</w:t>
      </w:r>
      <w:r w:rsidR="00B26DD1">
        <w:t xml:space="preserve"> </w:t>
      </w:r>
      <w:r w:rsidRPr="00C4782F">
        <w:t>the</w:t>
      </w:r>
      <w:r w:rsidR="00B26DD1">
        <w:t xml:space="preserve"> </w:t>
      </w:r>
      <w:r w:rsidRPr="00C4782F">
        <w:t>worker</w:t>
      </w:r>
      <w:r w:rsidR="00B26DD1">
        <w:t xml:space="preserve"> </w:t>
      </w:r>
      <w:r w:rsidRPr="00C4782F">
        <w:t>thread.</w:t>
      </w:r>
      <w:r w:rsidR="00B26DD1">
        <w:t xml:space="preserve"> </w:t>
      </w:r>
      <w:r w:rsidRPr="00C4782F">
        <w:t>This</w:t>
      </w:r>
      <w:r w:rsidR="00B26DD1">
        <w:t xml:space="preserve"> </w:t>
      </w:r>
      <w:r w:rsidRPr="00C4782F">
        <w:t>is</w:t>
      </w:r>
      <w:r w:rsidR="00B26DD1">
        <w:t xml:space="preserve"> </w:t>
      </w:r>
      <w:r w:rsidRPr="00C4782F">
        <w:t>not</w:t>
      </w:r>
      <w:r w:rsidR="00B26DD1">
        <w:t xml:space="preserve"> </w:t>
      </w:r>
      <w:r w:rsidRPr="00C4782F">
        <w:t>the</w:t>
      </w:r>
      <w:r w:rsidR="00B26DD1">
        <w:t xml:space="preserve"> </w:t>
      </w:r>
      <w:r w:rsidRPr="00C4782F">
        <w:t>case,</w:t>
      </w:r>
      <w:r w:rsidR="00B26DD1">
        <w:t xml:space="preserve"> </w:t>
      </w:r>
      <w:r w:rsidRPr="00C4782F">
        <w:t>however,</w:t>
      </w:r>
      <w:r w:rsidR="00B26DD1">
        <w:t xml:space="preserve"> </w:t>
      </w:r>
      <w:r w:rsidRPr="00C4782F">
        <w:t>for</w:t>
      </w:r>
      <w:r w:rsidR="00B26DD1">
        <w:t xml:space="preserve"> </w:t>
      </w:r>
      <w:r w:rsidRPr="00C4782F">
        <w:t>unhandled</w:t>
      </w:r>
      <w:r w:rsidR="00B26DD1">
        <w:t xml:space="preserve"> </w:t>
      </w:r>
      <w:r w:rsidRPr="00C4782F">
        <w:t>exceptions—those</w:t>
      </w:r>
      <w:r w:rsidR="00B26DD1">
        <w:t xml:space="preserve"> </w:t>
      </w:r>
      <w:r w:rsidRPr="00C4782F">
        <w:t>that</w:t>
      </w:r>
      <w:r w:rsidR="00B26DD1">
        <w:t xml:space="preserve"> </w:t>
      </w:r>
      <w:r w:rsidRPr="00C4782F">
        <w:t>the</w:t>
      </w:r>
      <w:r w:rsidR="00B26DD1">
        <w:t xml:space="preserve"> </w:t>
      </w:r>
      <w:r w:rsidRPr="00C4782F">
        <w:t>worker</w:t>
      </w:r>
      <w:r w:rsidR="00B26DD1">
        <w:t xml:space="preserve"> </w:t>
      </w:r>
      <w:r w:rsidRPr="00C4782F">
        <w:t>thread</w:t>
      </w:r>
      <w:r w:rsidR="00B26DD1">
        <w:t xml:space="preserve"> </w:t>
      </w:r>
      <w:r w:rsidRPr="00C4782F">
        <w:t>does</w:t>
      </w:r>
      <w:r w:rsidR="00B26DD1">
        <w:t xml:space="preserve"> </w:t>
      </w:r>
      <w:r w:rsidRPr="00C4782F">
        <w:t>not</w:t>
      </w:r>
      <w:r w:rsidR="00B26DD1">
        <w:t xml:space="preserve"> </w:t>
      </w:r>
      <w:r w:rsidRPr="00C4782F">
        <w:t>catch.</w:t>
      </w:r>
    </w:p>
    <w:p w14:paraId="2823DFCE" w14:textId="626A1B2F" w:rsidR="00E73B39" w:rsidRPr="00C4782F" w:rsidRDefault="00FA3D78" w:rsidP="005E24E0">
      <w:pPr>
        <w:pStyle w:val="CHAPBM"/>
      </w:pPr>
      <w:r w:rsidRPr="00C4782F">
        <w:t>Generally</w:t>
      </w:r>
      <w:r w:rsidR="00B26DD1">
        <w:t xml:space="preserve"> </w:t>
      </w:r>
      <w:r w:rsidRPr="00C4782F">
        <w:t>(starting</w:t>
      </w:r>
      <w:r w:rsidR="00B26DD1">
        <w:t xml:space="preserve"> </w:t>
      </w:r>
      <w:r w:rsidRPr="00C4782F">
        <w:t>with</w:t>
      </w:r>
      <w:r w:rsidR="00B26DD1">
        <w:t xml:space="preserve"> </w:t>
      </w:r>
      <w:r w:rsidRPr="00C4782F">
        <w:t>version</w:t>
      </w:r>
      <w:r w:rsidR="00B26DD1">
        <w:t xml:space="preserve"> </w:t>
      </w:r>
      <w:r w:rsidRPr="00C4782F">
        <w:t>2.0</w:t>
      </w:r>
      <w:r w:rsidRPr="00A70784">
        <w:rPr>
          <w:rStyle w:val="SUP"/>
        </w:rPr>
        <w:footnoteReference w:id="10"/>
      </w:r>
      <w:r w:rsidR="00B26DD1">
        <w:t xml:space="preserve"> </w:t>
      </w:r>
      <w:r w:rsidRPr="00C4782F">
        <w:t>of</w:t>
      </w:r>
      <w:r w:rsidR="00B26DD1">
        <w:t xml:space="preserve"> </w:t>
      </w:r>
      <w:r w:rsidRPr="00C4782F">
        <w:t>the</w:t>
      </w:r>
      <w:r w:rsidR="00B26DD1">
        <w:t xml:space="preserve"> </w:t>
      </w:r>
      <w:r w:rsidRPr="00C4782F">
        <w:t>CLR),</w:t>
      </w:r>
      <w:r w:rsidR="00B26DD1">
        <w:t xml:space="preserve"> </w:t>
      </w:r>
      <w:r w:rsidRPr="00C4782F">
        <w:t>unhandled</w:t>
      </w:r>
      <w:r w:rsidR="00B26DD1">
        <w:t xml:space="preserve"> </w:t>
      </w:r>
      <w:r w:rsidRPr="00C4782F">
        <w:t>exceptions</w:t>
      </w:r>
      <w:r w:rsidR="00B26DD1">
        <w:t xml:space="preserve"> </w:t>
      </w:r>
      <w:r w:rsidRPr="00C4782F">
        <w:t>on</w:t>
      </w:r>
      <w:r w:rsidR="00B26DD1">
        <w:t xml:space="preserve"> </w:t>
      </w:r>
      <w:r w:rsidRPr="00C4782F">
        <w:t>any</w:t>
      </w:r>
      <w:r w:rsidR="00B26DD1">
        <w:t xml:space="preserve"> </w:t>
      </w:r>
      <w:r w:rsidRPr="00C4782F">
        <w:t>thread</w:t>
      </w:r>
      <w:r w:rsidR="00B26DD1">
        <w:t xml:space="preserve"> </w:t>
      </w:r>
      <w:r w:rsidRPr="00C4782F">
        <w:t>are</w:t>
      </w:r>
      <w:r w:rsidR="00B26DD1">
        <w:t xml:space="preserve"> </w:t>
      </w:r>
      <w:r w:rsidRPr="00C4782F">
        <w:t>treated</w:t>
      </w:r>
      <w:r w:rsidR="00B26DD1">
        <w:t xml:space="preserve"> </w:t>
      </w:r>
      <w:r w:rsidRPr="00C4782F">
        <w:t>as</w:t>
      </w:r>
      <w:r w:rsidR="00B26DD1">
        <w:t xml:space="preserve"> </w:t>
      </w:r>
      <w:r w:rsidRPr="00C4782F">
        <w:t>fatal,</w:t>
      </w:r>
      <w:r w:rsidR="00B26DD1">
        <w:t xml:space="preserve"> </w:t>
      </w:r>
      <w:r w:rsidRPr="00C4782F">
        <w:t>trigger</w:t>
      </w:r>
      <w:r w:rsidR="00B26DD1">
        <w:t xml:space="preserve"> </w:t>
      </w:r>
      <w:r w:rsidRPr="00C4782F">
        <w:t>the</w:t>
      </w:r>
      <w:r w:rsidR="00B26DD1">
        <w:t xml:space="preserve"> </w:t>
      </w:r>
      <w:r w:rsidR="0015344A">
        <w:t>operating</w:t>
      </w:r>
      <w:r w:rsidR="00B26DD1">
        <w:t xml:space="preserve"> </w:t>
      </w:r>
      <w:r w:rsidR="0015344A">
        <w:t>system</w:t>
      </w:r>
      <w:r w:rsidR="00B26DD1">
        <w:t xml:space="preserve"> </w:t>
      </w:r>
      <w:r w:rsidR="0015344A">
        <w:t>e</w:t>
      </w:r>
      <w:r w:rsidRPr="00C4782F">
        <w:t>rror</w:t>
      </w:r>
      <w:r w:rsidR="00B26DD1">
        <w:t xml:space="preserve"> </w:t>
      </w:r>
      <w:r w:rsidR="0015344A">
        <w:t>r</w:t>
      </w:r>
      <w:r w:rsidRPr="00C4782F">
        <w:t>eporting</w:t>
      </w:r>
      <w:r w:rsidR="00B26DD1">
        <w:t xml:space="preserve"> </w:t>
      </w:r>
      <w:r w:rsidRPr="00C4782F">
        <w:t>dialog,</w:t>
      </w:r>
      <w:r w:rsidR="00B26DD1">
        <w:t xml:space="preserve"> </w:t>
      </w:r>
      <w:r w:rsidRPr="00C4782F">
        <w:t>and</w:t>
      </w:r>
      <w:r w:rsidR="00B26DD1">
        <w:t xml:space="preserve"> </w:t>
      </w:r>
      <w:r w:rsidRPr="00C4782F">
        <w:t>cause</w:t>
      </w:r>
      <w:r w:rsidR="00B26DD1">
        <w:t xml:space="preserve"> </w:t>
      </w:r>
      <w:r w:rsidRPr="00C4782F">
        <w:t>the</w:t>
      </w:r>
      <w:r w:rsidR="00B26DD1">
        <w:t xml:space="preserve"> </w:t>
      </w:r>
      <w:r w:rsidRPr="00C4782F">
        <w:t>application</w:t>
      </w:r>
      <w:r w:rsidR="00B26DD1">
        <w:t xml:space="preserve"> </w:t>
      </w:r>
      <w:r w:rsidRPr="00C4782F">
        <w:t>to</w:t>
      </w:r>
      <w:r w:rsidR="00B26DD1">
        <w:t xml:space="preserve"> </w:t>
      </w:r>
      <w:r w:rsidRPr="00C4782F">
        <w:t>terminate</w:t>
      </w:r>
      <w:r w:rsidR="00B26DD1">
        <w:t xml:space="preserve"> </w:t>
      </w:r>
      <w:r w:rsidRPr="00C4782F">
        <w:t>abnormally.</w:t>
      </w:r>
      <w:r w:rsidR="00B26DD1">
        <w:t xml:space="preserve"> </w:t>
      </w:r>
      <w:r w:rsidRPr="00C4782F">
        <w:t>All</w:t>
      </w:r>
      <w:r w:rsidR="00B26DD1">
        <w:t xml:space="preserve"> </w:t>
      </w:r>
      <w:r w:rsidRPr="00C4782F">
        <w:t>exceptions</w:t>
      </w:r>
      <w:r w:rsidR="00B26DD1">
        <w:t xml:space="preserve"> </w:t>
      </w:r>
      <w:r w:rsidRPr="00C4782F">
        <w:t>on</w:t>
      </w:r>
      <w:r w:rsidR="00B26DD1">
        <w:t xml:space="preserve"> </w:t>
      </w:r>
      <w:r w:rsidRPr="00C4782F">
        <w:t>all</w:t>
      </w:r>
      <w:r w:rsidR="00B26DD1">
        <w:t xml:space="preserve"> </w:t>
      </w:r>
      <w:r w:rsidRPr="00C4782F">
        <w:t>threads</w:t>
      </w:r>
      <w:r w:rsidR="00B26DD1">
        <w:t xml:space="preserve"> </w:t>
      </w:r>
      <w:r w:rsidRPr="00C4782F">
        <w:t>must</w:t>
      </w:r>
      <w:r w:rsidR="00B26DD1">
        <w:t xml:space="preserve"> </w:t>
      </w:r>
      <w:r w:rsidRPr="00C4782F">
        <w:t>be</w:t>
      </w:r>
      <w:r w:rsidR="00B26DD1">
        <w:t xml:space="preserve"> </w:t>
      </w:r>
      <w:r w:rsidRPr="00C4782F">
        <w:t>caught,</w:t>
      </w:r>
      <w:r w:rsidR="00B26DD1">
        <w:t xml:space="preserve"> </w:t>
      </w:r>
      <w:r w:rsidRPr="00C4782F">
        <w:t>and</w:t>
      </w:r>
      <w:r w:rsidR="00B26DD1">
        <w:t xml:space="preserve"> </w:t>
      </w:r>
      <w:r w:rsidRPr="00C4782F">
        <w:t>if</w:t>
      </w:r>
      <w:r w:rsidR="00B26DD1">
        <w:t xml:space="preserve"> </w:t>
      </w:r>
      <w:r w:rsidRPr="00C4782F">
        <w:t>they</w:t>
      </w:r>
      <w:r w:rsidR="00B26DD1">
        <w:t xml:space="preserve"> </w:t>
      </w:r>
      <w:r w:rsidRPr="00C4782F">
        <w:t>are</w:t>
      </w:r>
      <w:r w:rsidR="00B26DD1">
        <w:t xml:space="preserve"> </w:t>
      </w:r>
      <w:r w:rsidRPr="00C4782F">
        <w:t>not,</w:t>
      </w:r>
      <w:r w:rsidR="00B26DD1">
        <w:t xml:space="preserve"> </w:t>
      </w:r>
      <w:r w:rsidRPr="00C4782F">
        <w:t>the</w:t>
      </w:r>
      <w:r w:rsidR="00B26DD1">
        <w:t xml:space="preserve"> </w:t>
      </w:r>
      <w:r w:rsidRPr="00C4782F">
        <w:t>application</w:t>
      </w:r>
      <w:r w:rsidR="00B26DD1">
        <w:t xml:space="preserve"> </w:t>
      </w:r>
      <w:r w:rsidRPr="00C4782F">
        <w:t>is</w:t>
      </w:r>
      <w:r w:rsidR="00B26DD1">
        <w:t xml:space="preserve"> </w:t>
      </w:r>
      <w:r w:rsidRPr="00C4782F">
        <w:t>not</w:t>
      </w:r>
      <w:r w:rsidR="00B26DD1">
        <w:t xml:space="preserve"> </w:t>
      </w:r>
      <w:r w:rsidRPr="00C4782F">
        <w:t>allowed</w:t>
      </w:r>
      <w:r w:rsidR="00B26DD1">
        <w:t xml:space="preserve"> </w:t>
      </w:r>
      <w:r w:rsidRPr="00C4782F">
        <w:t>to</w:t>
      </w:r>
      <w:r w:rsidR="00B26DD1">
        <w:t xml:space="preserve"> </w:t>
      </w:r>
      <w:r w:rsidRPr="00C4782F">
        <w:t>continue</w:t>
      </w:r>
      <w:r w:rsidR="00B26DD1">
        <w:t xml:space="preserve"> </w:t>
      </w:r>
      <w:r w:rsidRPr="00C4782F">
        <w:t>to</w:t>
      </w:r>
      <w:r w:rsidR="00B26DD1">
        <w:t xml:space="preserve"> </w:t>
      </w:r>
      <w:r w:rsidRPr="00C4782F">
        <w:t>run.</w:t>
      </w:r>
      <w:r w:rsidR="00B26DD1">
        <w:t xml:space="preserve"> </w:t>
      </w:r>
      <w:r w:rsidRPr="00C4782F">
        <w:t>(For</w:t>
      </w:r>
      <w:r w:rsidR="00B26DD1">
        <w:t xml:space="preserve"> </w:t>
      </w:r>
      <w:r w:rsidRPr="00C4782F">
        <w:t>some</w:t>
      </w:r>
      <w:r w:rsidR="00B26DD1">
        <w:t xml:space="preserve"> </w:t>
      </w:r>
      <w:r w:rsidRPr="00C4782F">
        <w:t>advanced</w:t>
      </w:r>
      <w:r w:rsidR="00B26DD1">
        <w:t xml:space="preserve"> </w:t>
      </w:r>
      <w:r w:rsidRPr="00C4782F">
        <w:t>techniques</w:t>
      </w:r>
      <w:r w:rsidR="00B26DD1">
        <w:t xml:space="preserve"> </w:t>
      </w:r>
      <w:r w:rsidRPr="00C4782F">
        <w:t>for</w:t>
      </w:r>
      <w:r w:rsidR="00B26DD1">
        <w:t xml:space="preserve"> </w:t>
      </w:r>
      <w:r w:rsidRPr="00C4782F">
        <w:t>dealing</w:t>
      </w:r>
      <w:r w:rsidR="00B26DD1">
        <w:t xml:space="preserve"> </w:t>
      </w:r>
      <w:r w:rsidRPr="00C4782F">
        <w:t>with</w:t>
      </w:r>
      <w:r w:rsidR="00B26DD1">
        <w:t xml:space="preserve"> </w:t>
      </w:r>
      <w:r w:rsidRPr="00C4782F">
        <w:t>unhandled</w:t>
      </w:r>
      <w:r w:rsidR="00B26DD1">
        <w:t xml:space="preserve"> </w:t>
      </w:r>
      <w:r w:rsidRPr="00C4782F">
        <w:t>exceptions,</w:t>
      </w:r>
      <w:r w:rsidR="00B26DD1">
        <w:t xml:space="preserve"> </w:t>
      </w:r>
      <w:r w:rsidRPr="00C4782F">
        <w:t>see</w:t>
      </w:r>
      <w:r w:rsidR="00B26DD1">
        <w:t xml:space="preserve"> </w:t>
      </w:r>
      <w:r w:rsidRPr="00C4782F">
        <w:t>the</w:t>
      </w:r>
      <w:r w:rsidR="00B26DD1">
        <w:t xml:space="preserve"> </w:t>
      </w:r>
      <w:r w:rsidRPr="00C4782F">
        <w:t>upcoming</w:t>
      </w:r>
      <w:r w:rsidR="00B26DD1">
        <w:t xml:space="preserve"> </w:t>
      </w:r>
      <w:r w:rsidRPr="00C4782F">
        <w:t>Advanced</w:t>
      </w:r>
      <w:r w:rsidR="00B26DD1">
        <w:t xml:space="preserve"> </w:t>
      </w:r>
      <w:r w:rsidRPr="00C4782F">
        <w:t>Topic</w:t>
      </w:r>
      <w:r w:rsidR="006729D8">
        <w:t xml:space="preserve"> titled </w:t>
      </w:r>
      <w:r w:rsidR="00575934" w:rsidRPr="00C4782F">
        <w:t>“</w:t>
      </w:r>
      <w:r w:rsidRPr="00C4782F">
        <w:t>Dealing</w:t>
      </w:r>
      <w:r w:rsidR="00B26DD1">
        <w:t xml:space="preserve"> </w:t>
      </w:r>
      <w:r w:rsidRPr="00C4782F">
        <w:t>with</w:t>
      </w:r>
      <w:r w:rsidR="00B26DD1">
        <w:t xml:space="preserve"> </w:t>
      </w:r>
      <w:r w:rsidRPr="00C4782F">
        <w:t>Unhandled</w:t>
      </w:r>
      <w:r w:rsidR="00B26DD1">
        <w:t xml:space="preserve"> </w:t>
      </w:r>
      <w:r w:rsidRPr="00C4782F">
        <w:t>Exceptions</w:t>
      </w:r>
      <w:r w:rsidR="00B26DD1">
        <w:t xml:space="preserve"> </w:t>
      </w:r>
      <w:r w:rsidR="00575934">
        <w:t>on</w:t>
      </w:r>
      <w:r w:rsidR="00B26DD1">
        <w:t xml:space="preserve"> </w:t>
      </w:r>
      <w:r w:rsidR="00575934">
        <w:t>a</w:t>
      </w:r>
      <w:r w:rsidR="00B26DD1">
        <w:t xml:space="preserve"> </w:t>
      </w:r>
      <w:r w:rsidR="00575934" w:rsidRPr="009C65D4">
        <w:rPr>
          <w:rStyle w:val="CITchapbm"/>
        </w:rPr>
        <w:t>Thread</w:t>
      </w:r>
      <w:r w:rsidRPr="00C4782F">
        <w:t>.</w:t>
      </w:r>
      <w:r w:rsidR="00575934" w:rsidRPr="00C4782F">
        <w:t>”</w:t>
      </w:r>
      <w:r w:rsidRPr="00C4782F">
        <w:t>)</w:t>
      </w:r>
      <w:r w:rsidR="00B26DD1">
        <w:t xml:space="preserve"> </w:t>
      </w:r>
      <w:r w:rsidRPr="00C4782F">
        <w:t>Fortunately,</w:t>
      </w:r>
      <w:r w:rsidR="00B26DD1">
        <w:t xml:space="preserve"> </w:t>
      </w:r>
      <w:r w:rsidRPr="00C4782F">
        <w:t>this</w:t>
      </w:r>
      <w:r w:rsidR="00B26DD1">
        <w:t xml:space="preserve"> </w:t>
      </w:r>
      <w:r w:rsidRPr="00C4782F">
        <w:t>is</w:t>
      </w:r>
      <w:r w:rsidR="00B26DD1">
        <w:t xml:space="preserve"> </w:t>
      </w:r>
      <w:r w:rsidRPr="00C4782F">
        <w:t>not</w:t>
      </w:r>
      <w:r w:rsidR="00B26DD1">
        <w:t xml:space="preserve"> </w:t>
      </w:r>
      <w:r w:rsidRPr="00C4782F">
        <w:t>the</w:t>
      </w:r>
      <w:r w:rsidR="00B26DD1">
        <w:t xml:space="preserve"> </w:t>
      </w:r>
      <w:r w:rsidRPr="00C4782F">
        <w:t>case,</w:t>
      </w:r>
      <w:r w:rsidR="00B26DD1">
        <w:t xml:space="preserve"> </w:t>
      </w:r>
      <w:r w:rsidRPr="00C4782F">
        <w:t>however,</w:t>
      </w:r>
      <w:r w:rsidR="00B26DD1">
        <w:t xml:space="preserve"> </w:t>
      </w:r>
      <w:r w:rsidRPr="00C4782F">
        <w:t>for</w:t>
      </w:r>
      <w:r w:rsidR="00B26DD1">
        <w:t xml:space="preserve"> </w:t>
      </w:r>
      <w:r w:rsidRPr="00C4782F">
        <w:t>unhandled</w:t>
      </w:r>
      <w:r w:rsidR="00B26DD1">
        <w:t xml:space="preserve"> </w:t>
      </w:r>
      <w:r w:rsidRPr="00C4782F">
        <w:t>exceptions</w:t>
      </w:r>
      <w:r w:rsidR="00B26DD1">
        <w:t xml:space="preserve"> </w:t>
      </w:r>
      <w:r w:rsidRPr="00C4782F">
        <w:t>in</w:t>
      </w:r>
      <w:r w:rsidR="00B26DD1">
        <w:t xml:space="preserve"> </w:t>
      </w:r>
      <w:r w:rsidRPr="00C4782F">
        <w:t>an</w:t>
      </w:r>
      <w:r w:rsidR="00B26DD1">
        <w:t xml:space="preserve"> </w:t>
      </w:r>
      <w:r w:rsidRPr="00C4782F">
        <w:t>asynchronously</w:t>
      </w:r>
      <w:r w:rsidR="00B26DD1">
        <w:t xml:space="preserve"> </w:t>
      </w:r>
      <w:r w:rsidRPr="00C4782F">
        <w:t>running</w:t>
      </w:r>
      <w:r w:rsidR="00B26DD1">
        <w:t xml:space="preserve"> </w:t>
      </w:r>
      <w:r w:rsidRPr="00C4782F">
        <w:t>task.</w:t>
      </w:r>
      <w:r w:rsidR="00B26DD1">
        <w:t xml:space="preserve"> </w:t>
      </w:r>
      <w:r w:rsidRPr="00C4782F">
        <w:t>Rather,</w:t>
      </w:r>
      <w:r w:rsidR="00B26DD1">
        <w:t xml:space="preserve"> </w:t>
      </w:r>
      <w:r w:rsidRPr="00C4782F">
        <w:t>the</w:t>
      </w:r>
      <w:r w:rsidR="00B26DD1">
        <w:t xml:space="preserve"> </w:t>
      </w:r>
      <w:r w:rsidRPr="00C4782F">
        <w:t>task</w:t>
      </w:r>
      <w:r w:rsidR="00B26DD1">
        <w:t xml:space="preserve"> </w:t>
      </w:r>
      <w:r w:rsidRPr="00C4782F">
        <w:t>scheduler</w:t>
      </w:r>
      <w:r w:rsidR="00B26DD1">
        <w:t xml:space="preserve"> </w:t>
      </w:r>
      <w:r w:rsidRPr="00C4782F">
        <w:t>inserts</w:t>
      </w:r>
      <w:r w:rsidR="00B26DD1">
        <w:t xml:space="preserve"> </w:t>
      </w:r>
      <w:r w:rsidRPr="00C4782F">
        <w:t>a</w:t>
      </w:r>
      <w:r w:rsidR="00B26DD1">
        <w:t xml:space="preserve"> </w:t>
      </w:r>
      <w:r w:rsidRPr="00C4782F">
        <w:t>catchall</w:t>
      </w:r>
      <w:r w:rsidR="00B26DD1">
        <w:t xml:space="preserve"> </w:t>
      </w:r>
      <w:r w:rsidRPr="00C4782F">
        <w:t>exception</w:t>
      </w:r>
      <w:r w:rsidR="00B26DD1">
        <w:t xml:space="preserve"> </w:t>
      </w:r>
      <w:r w:rsidRPr="00C4782F">
        <w:t>handler</w:t>
      </w:r>
      <w:r w:rsidR="00B26DD1">
        <w:t xml:space="preserve"> </w:t>
      </w:r>
      <w:r w:rsidRPr="00C4782F">
        <w:t>around</w:t>
      </w:r>
      <w:r w:rsidR="00B26DD1">
        <w:t xml:space="preserve"> </w:t>
      </w:r>
      <w:r w:rsidRPr="00C4782F">
        <w:t>the</w:t>
      </w:r>
      <w:r w:rsidR="00B26DD1">
        <w:t xml:space="preserve"> </w:t>
      </w:r>
      <w:r w:rsidRPr="00C4782F">
        <w:t>delegate</w:t>
      </w:r>
      <w:r w:rsidR="00B26DD1">
        <w:t xml:space="preserve"> </w:t>
      </w:r>
      <w:r w:rsidRPr="00C4782F">
        <w:t>so</w:t>
      </w:r>
      <w:r w:rsidR="00B26DD1">
        <w:t xml:space="preserve"> </w:t>
      </w:r>
      <w:r w:rsidRPr="00C4782F">
        <w:t>that</w:t>
      </w:r>
      <w:r w:rsidR="00B26DD1">
        <w:t xml:space="preserve"> </w:t>
      </w:r>
      <w:r w:rsidRPr="00C4782F">
        <w:t>if</w:t>
      </w:r>
      <w:r w:rsidR="00B26DD1">
        <w:t xml:space="preserve"> </w:t>
      </w:r>
      <w:r w:rsidRPr="00C4782F">
        <w:t>the</w:t>
      </w:r>
      <w:r w:rsidR="00B26DD1">
        <w:t xml:space="preserve"> </w:t>
      </w:r>
      <w:r w:rsidRPr="00C4782F">
        <w:t>task</w:t>
      </w:r>
      <w:r w:rsidR="00B26DD1">
        <w:t xml:space="preserve"> </w:t>
      </w:r>
      <w:r w:rsidRPr="00C4782F">
        <w:t>throws</w:t>
      </w:r>
      <w:r w:rsidR="00B26DD1">
        <w:t xml:space="preserve"> </w:t>
      </w:r>
      <w:r w:rsidRPr="00C4782F">
        <w:t>an</w:t>
      </w:r>
      <w:r w:rsidR="00B26DD1">
        <w:t xml:space="preserve"> </w:t>
      </w:r>
      <w:r w:rsidRPr="00C4782F">
        <w:t>otherwise</w:t>
      </w:r>
      <w:r w:rsidR="00B26DD1">
        <w:t xml:space="preserve"> </w:t>
      </w:r>
      <w:r w:rsidRPr="00C4782F">
        <w:t>unhandled</w:t>
      </w:r>
      <w:r w:rsidR="00B26DD1">
        <w:t xml:space="preserve"> </w:t>
      </w:r>
      <w:r w:rsidRPr="00C4782F">
        <w:t>exception,</w:t>
      </w:r>
      <w:r w:rsidR="00B26DD1">
        <w:t xml:space="preserve"> </w:t>
      </w:r>
      <w:r w:rsidRPr="00C4782F">
        <w:t>the</w:t>
      </w:r>
      <w:r w:rsidR="00B26DD1">
        <w:t xml:space="preserve"> </w:t>
      </w:r>
      <w:r w:rsidRPr="00C4782F">
        <w:t>catchall</w:t>
      </w:r>
      <w:r w:rsidR="00B26DD1">
        <w:t xml:space="preserve"> </w:t>
      </w:r>
      <w:r w:rsidRPr="00C4782F">
        <w:t>handler</w:t>
      </w:r>
      <w:r w:rsidR="00B26DD1">
        <w:t xml:space="preserve"> </w:t>
      </w:r>
      <w:r w:rsidRPr="00C4782F">
        <w:t>will</w:t>
      </w:r>
      <w:r w:rsidR="00B26DD1">
        <w:t xml:space="preserve"> </w:t>
      </w:r>
      <w:r w:rsidRPr="00C4782F">
        <w:t>catch</w:t>
      </w:r>
      <w:r w:rsidR="00B26DD1">
        <w:t xml:space="preserve"> </w:t>
      </w:r>
      <w:r w:rsidRPr="00C4782F">
        <w:t>it</w:t>
      </w:r>
      <w:r w:rsidR="00B26DD1">
        <w:t xml:space="preserve"> </w:t>
      </w:r>
      <w:r w:rsidRPr="00C4782F">
        <w:t>and</w:t>
      </w:r>
      <w:r w:rsidR="00B26DD1">
        <w:t xml:space="preserve"> </w:t>
      </w:r>
      <w:r w:rsidRPr="00C4782F">
        <w:t>record</w:t>
      </w:r>
      <w:r w:rsidR="00B26DD1">
        <w:t xml:space="preserve"> </w:t>
      </w:r>
      <w:r w:rsidRPr="00C4782F">
        <w:t>the</w:t>
      </w:r>
      <w:r w:rsidR="00B26DD1">
        <w:t xml:space="preserve"> </w:t>
      </w:r>
      <w:r w:rsidRPr="00C4782F">
        <w:t>details</w:t>
      </w:r>
      <w:r w:rsidR="00B26DD1">
        <w:t xml:space="preserve"> </w:t>
      </w:r>
      <w:r w:rsidRPr="00C4782F">
        <w:t>of</w:t>
      </w:r>
      <w:r w:rsidR="00B26DD1">
        <w:t xml:space="preserve"> </w:t>
      </w:r>
      <w:r w:rsidRPr="00C4782F">
        <w:t>the</w:t>
      </w:r>
      <w:r w:rsidR="00B26DD1">
        <w:t xml:space="preserve"> </w:t>
      </w:r>
      <w:r w:rsidRPr="00C4782F">
        <w:t>exception</w:t>
      </w:r>
      <w:r w:rsidR="00B26DD1">
        <w:t xml:space="preserve"> </w:t>
      </w:r>
      <w:r w:rsidRPr="00C4782F">
        <w:t>in</w:t>
      </w:r>
      <w:r w:rsidR="00B26DD1">
        <w:t xml:space="preserve"> </w:t>
      </w:r>
      <w:r w:rsidRPr="00C4782F">
        <w:t>the</w:t>
      </w:r>
      <w:r w:rsidR="00B26DD1">
        <w:t xml:space="preserve"> </w:t>
      </w:r>
      <w:r w:rsidRPr="00C4782F">
        <w:t>task,</w:t>
      </w:r>
      <w:r w:rsidR="00B26DD1">
        <w:t xml:space="preserve"> </w:t>
      </w:r>
      <w:r w:rsidRPr="00C4782F">
        <w:t>avoiding</w:t>
      </w:r>
      <w:r w:rsidR="00B26DD1">
        <w:t xml:space="preserve"> </w:t>
      </w:r>
      <w:r w:rsidRPr="00C4782F">
        <w:t>any</w:t>
      </w:r>
      <w:r w:rsidR="00B26DD1">
        <w:t xml:space="preserve"> </w:t>
      </w:r>
      <w:r w:rsidRPr="00C4782F">
        <w:t>trigger</w:t>
      </w:r>
      <w:r w:rsidR="00B26DD1">
        <w:t xml:space="preserve"> </w:t>
      </w:r>
      <w:r w:rsidRPr="00C4782F">
        <w:t>of</w:t>
      </w:r>
      <w:r w:rsidR="00B26DD1">
        <w:t xml:space="preserve"> </w:t>
      </w:r>
      <w:r w:rsidRPr="00C4782F">
        <w:t>the</w:t>
      </w:r>
      <w:r w:rsidR="00B26DD1">
        <w:t xml:space="preserve"> </w:t>
      </w:r>
      <w:r w:rsidRPr="00C4782F">
        <w:t>CLR</w:t>
      </w:r>
      <w:r w:rsidR="00B26DD1">
        <w:t xml:space="preserve"> </w:t>
      </w:r>
      <w:r w:rsidRPr="00C4782F">
        <w:t>automatically</w:t>
      </w:r>
      <w:r w:rsidR="00B26DD1">
        <w:t xml:space="preserve"> </w:t>
      </w:r>
      <w:r w:rsidRPr="00C4782F">
        <w:t>terminating</w:t>
      </w:r>
      <w:r w:rsidR="00B26DD1">
        <w:t xml:space="preserve"> </w:t>
      </w:r>
      <w:r w:rsidRPr="00C4782F">
        <w:t>the</w:t>
      </w:r>
      <w:r w:rsidR="00B26DD1">
        <w:t xml:space="preserve"> </w:t>
      </w:r>
      <w:r w:rsidRPr="00C4782F">
        <w:t>process.</w:t>
      </w:r>
    </w:p>
    <w:p w14:paraId="034DB3E3" w14:textId="35B689E2" w:rsidR="00E73B39" w:rsidRPr="00C4782F" w:rsidRDefault="00FA3D78" w:rsidP="005E24E0">
      <w:pPr>
        <w:pStyle w:val="CHAPBM"/>
      </w:pPr>
      <w:r w:rsidRPr="00C4782F">
        <w:t>As</w:t>
      </w:r>
      <w:r w:rsidR="00B26DD1">
        <w:t xml:space="preserve"> </w:t>
      </w:r>
      <w:r w:rsidRPr="00C4782F">
        <w:t>we</w:t>
      </w:r>
      <w:r w:rsidR="00B26DD1">
        <w:t xml:space="preserve"> </w:t>
      </w:r>
      <w:r w:rsidRPr="00C4782F">
        <w:t>saw</w:t>
      </w:r>
      <w:r w:rsidR="00B26DD1">
        <w:t xml:space="preserve"> </w:t>
      </w:r>
      <w:r w:rsidRPr="00C4782F">
        <w:t>in</w:t>
      </w:r>
      <w:r w:rsidR="00B26DD1">
        <w:t xml:space="preserve"> </w:t>
      </w:r>
      <w:r w:rsidR="00A6283F">
        <w:t>Listing</w:t>
      </w:r>
      <w:r w:rsidR="00B26DD1">
        <w:t xml:space="preserve"> </w:t>
      </w:r>
      <w:r w:rsidR="00A6283F">
        <w:t>19.</w:t>
      </w:r>
      <w:r w:rsidR="00C7066B">
        <w:t>6</w:t>
      </w:r>
      <w:r w:rsidRPr="00C4782F">
        <w:t>,</w:t>
      </w:r>
      <w:r w:rsidR="00B26DD1">
        <w:t xml:space="preserve"> </w:t>
      </w:r>
      <w:r w:rsidRPr="00C4782F">
        <w:t>one</w:t>
      </w:r>
      <w:r w:rsidR="00B26DD1">
        <w:t xml:space="preserve"> </w:t>
      </w:r>
      <w:r w:rsidRPr="00C4782F">
        <w:t>technique</w:t>
      </w:r>
      <w:r w:rsidR="00B26DD1">
        <w:t xml:space="preserve"> </w:t>
      </w:r>
      <w:r w:rsidRPr="00C4782F">
        <w:t>for</w:t>
      </w:r>
      <w:r w:rsidR="00B26DD1">
        <w:t xml:space="preserve"> </w:t>
      </w:r>
      <w:r w:rsidRPr="00C4782F">
        <w:t>dealing</w:t>
      </w:r>
      <w:r w:rsidR="00B26DD1">
        <w:t xml:space="preserve"> </w:t>
      </w:r>
      <w:r w:rsidRPr="00C4782F">
        <w:t>with</w:t>
      </w:r>
      <w:r w:rsidR="00B26DD1">
        <w:t xml:space="preserve"> </w:t>
      </w:r>
      <w:r w:rsidRPr="00C4782F">
        <w:t>a</w:t>
      </w:r>
      <w:r w:rsidR="00B26DD1">
        <w:t xml:space="preserve"> </w:t>
      </w:r>
      <w:r w:rsidRPr="00C4782F">
        <w:t>faulted</w:t>
      </w:r>
      <w:r w:rsidR="00B26DD1">
        <w:t xml:space="preserve"> </w:t>
      </w:r>
      <w:r w:rsidRPr="00C4782F">
        <w:t>task</w:t>
      </w:r>
      <w:r w:rsidR="00B26DD1">
        <w:t xml:space="preserve"> </w:t>
      </w:r>
      <w:r w:rsidRPr="00C4782F">
        <w:t>is</w:t>
      </w:r>
      <w:r w:rsidR="00B26DD1">
        <w:t xml:space="preserve"> </w:t>
      </w:r>
      <w:r w:rsidRPr="00C4782F">
        <w:t>to</w:t>
      </w:r>
      <w:r w:rsidR="00B26DD1">
        <w:t xml:space="preserve"> </w:t>
      </w:r>
      <w:r w:rsidRPr="00C4782F">
        <w:t>explicitly</w:t>
      </w:r>
      <w:r w:rsidR="00B26DD1">
        <w:t xml:space="preserve"> </w:t>
      </w:r>
      <w:r w:rsidRPr="00C4782F">
        <w:t>create</w:t>
      </w:r>
      <w:r w:rsidR="00B26DD1">
        <w:t xml:space="preserve"> </w:t>
      </w:r>
      <w:r w:rsidRPr="00C4782F">
        <w:t>a</w:t>
      </w:r>
      <w:r w:rsidR="00B26DD1">
        <w:t xml:space="preserve"> </w:t>
      </w:r>
      <w:r w:rsidRPr="00C4782F">
        <w:t>continuation</w:t>
      </w:r>
      <w:r w:rsidR="00B26DD1">
        <w:t xml:space="preserve"> </w:t>
      </w:r>
      <w:r w:rsidRPr="00C4782F">
        <w:t>task</w:t>
      </w:r>
      <w:r w:rsidR="00B26DD1">
        <w:t xml:space="preserve"> </w:t>
      </w:r>
      <w:r w:rsidRPr="00C4782F">
        <w:t>that</w:t>
      </w:r>
      <w:r w:rsidR="00B26DD1">
        <w:t xml:space="preserve"> </w:t>
      </w:r>
      <w:r w:rsidRPr="00C4782F">
        <w:t>is</w:t>
      </w:r>
      <w:r w:rsidR="00B26DD1">
        <w:t xml:space="preserve"> </w:t>
      </w:r>
      <w:r w:rsidRPr="00C4782F">
        <w:t>the</w:t>
      </w:r>
      <w:r w:rsidR="00B26DD1">
        <w:t xml:space="preserve"> </w:t>
      </w:r>
      <w:r w:rsidRPr="00C4782F">
        <w:t>fault</w:t>
      </w:r>
      <w:r w:rsidR="00B26DD1">
        <w:t xml:space="preserve"> </w:t>
      </w:r>
      <w:r w:rsidRPr="00C4782F">
        <w:t>handler</w:t>
      </w:r>
      <w:r w:rsidR="00B26DD1">
        <w:t xml:space="preserve"> </w:t>
      </w:r>
      <w:r w:rsidRPr="00C4782F">
        <w:t>for</w:t>
      </w:r>
      <w:r w:rsidR="00B26DD1">
        <w:t xml:space="preserve"> </w:t>
      </w:r>
      <w:r w:rsidRPr="00C4782F">
        <w:t>that</w:t>
      </w:r>
      <w:r w:rsidR="00B26DD1">
        <w:t xml:space="preserve"> </w:t>
      </w:r>
      <w:r w:rsidRPr="00C4782F">
        <w:t>task;</w:t>
      </w:r>
      <w:r w:rsidR="00B26DD1">
        <w:t xml:space="preserve"> </w:t>
      </w:r>
      <w:r w:rsidRPr="00C4782F">
        <w:t>the</w:t>
      </w:r>
      <w:r w:rsidR="00B26DD1">
        <w:t xml:space="preserve"> </w:t>
      </w:r>
      <w:r w:rsidRPr="00C4782F">
        <w:t>task</w:t>
      </w:r>
      <w:r w:rsidR="00B26DD1">
        <w:t xml:space="preserve"> </w:t>
      </w:r>
      <w:r w:rsidRPr="00C4782F">
        <w:t>scheduler</w:t>
      </w:r>
      <w:r w:rsidR="00B26DD1">
        <w:t xml:space="preserve"> </w:t>
      </w:r>
      <w:r w:rsidRPr="00C4782F">
        <w:t>will</w:t>
      </w:r>
      <w:r w:rsidR="00B26DD1">
        <w:t xml:space="preserve"> </w:t>
      </w:r>
      <w:r w:rsidRPr="00C4782F">
        <w:t>automatically</w:t>
      </w:r>
      <w:r w:rsidR="00B26DD1">
        <w:t xml:space="preserve"> </w:t>
      </w:r>
      <w:r w:rsidRPr="00C4782F">
        <w:t>schedule</w:t>
      </w:r>
      <w:r w:rsidR="00B26DD1">
        <w:t xml:space="preserve"> </w:t>
      </w:r>
      <w:r w:rsidRPr="00C4782F">
        <w:t>the</w:t>
      </w:r>
      <w:r w:rsidR="00B26DD1">
        <w:t xml:space="preserve"> </w:t>
      </w:r>
      <w:r w:rsidRPr="00C4782F">
        <w:t>continuation</w:t>
      </w:r>
      <w:r w:rsidR="00B26DD1">
        <w:t xml:space="preserve"> </w:t>
      </w:r>
      <w:r w:rsidRPr="00C4782F">
        <w:t>when</w:t>
      </w:r>
      <w:r w:rsidR="00B26DD1">
        <w:t xml:space="preserve"> </w:t>
      </w:r>
      <w:r w:rsidRPr="00C4782F">
        <w:t>it</w:t>
      </w:r>
      <w:r w:rsidR="00B26DD1">
        <w:t xml:space="preserve"> </w:t>
      </w:r>
      <w:r w:rsidRPr="00C4782F">
        <w:t>detects</w:t>
      </w:r>
      <w:r w:rsidR="00B26DD1">
        <w:t xml:space="preserve"> </w:t>
      </w:r>
      <w:r w:rsidRPr="00C4782F">
        <w:t>that</w:t>
      </w:r>
      <w:r w:rsidR="00B26DD1">
        <w:t xml:space="preserve"> </w:t>
      </w:r>
      <w:r w:rsidRPr="00C4782F">
        <w:t>the</w:t>
      </w:r>
      <w:r w:rsidR="00B26DD1">
        <w:t xml:space="preserve"> </w:t>
      </w:r>
      <w:r w:rsidRPr="00C4782F">
        <w:t>antecedent</w:t>
      </w:r>
      <w:r w:rsidR="00B26DD1">
        <w:t xml:space="preserve"> </w:t>
      </w:r>
      <w:r w:rsidRPr="00C4782F">
        <w:t>task</w:t>
      </w:r>
      <w:r w:rsidR="00B26DD1">
        <w:t xml:space="preserve"> </w:t>
      </w:r>
      <w:r w:rsidRPr="00C4782F">
        <w:t>threw</w:t>
      </w:r>
      <w:r w:rsidR="00B26DD1">
        <w:t xml:space="preserve"> </w:t>
      </w:r>
      <w:r w:rsidRPr="00C4782F">
        <w:t>an</w:t>
      </w:r>
      <w:r w:rsidR="00B26DD1">
        <w:t xml:space="preserve"> </w:t>
      </w:r>
      <w:r w:rsidRPr="00C4782F">
        <w:t>unhandled</w:t>
      </w:r>
      <w:r w:rsidR="00B26DD1">
        <w:t xml:space="preserve"> </w:t>
      </w:r>
      <w:r w:rsidRPr="00C4782F">
        <w:t>exception.</w:t>
      </w:r>
      <w:r w:rsidR="00B26DD1">
        <w:t xml:space="preserve"> </w:t>
      </w:r>
      <w:r w:rsidRPr="00C4782F">
        <w:t>If</w:t>
      </w:r>
      <w:r w:rsidR="00B26DD1">
        <w:t xml:space="preserve"> </w:t>
      </w:r>
      <w:r w:rsidRPr="00C4782F">
        <w:t>no</w:t>
      </w:r>
      <w:r w:rsidR="00B26DD1">
        <w:t xml:space="preserve"> </w:t>
      </w:r>
      <w:r w:rsidRPr="00C4782F">
        <w:t>such</w:t>
      </w:r>
      <w:r w:rsidR="00B26DD1">
        <w:t xml:space="preserve"> </w:t>
      </w:r>
      <w:r w:rsidRPr="00C4782F">
        <w:t>handler</w:t>
      </w:r>
      <w:r w:rsidR="00B26DD1">
        <w:t xml:space="preserve"> </w:t>
      </w:r>
      <w:r w:rsidRPr="00C4782F">
        <w:t>is</w:t>
      </w:r>
      <w:r w:rsidR="00B26DD1">
        <w:t xml:space="preserve"> </w:t>
      </w:r>
      <w:r w:rsidRPr="00C4782F">
        <w:t>present,</w:t>
      </w:r>
      <w:r w:rsidR="00B26DD1">
        <w:t xml:space="preserve"> </w:t>
      </w:r>
      <w:r w:rsidRPr="00C4782F">
        <w:t>however,</w:t>
      </w:r>
      <w:r w:rsidR="00B26DD1">
        <w:t xml:space="preserve"> </w:t>
      </w:r>
      <w:r w:rsidRPr="00C4782F">
        <w:t>and</w:t>
      </w:r>
      <w:r w:rsidR="00B26DD1">
        <w:t xml:space="preserve"> </w:t>
      </w:r>
      <w:r w:rsidRPr="009C65D4">
        <w:rPr>
          <w:rStyle w:val="CITchapbm"/>
        </w:rPr>
        <w:t>Wait()</w:t>
      </w:r>
      <w:r w:rsidR="00B26DD1">
        <w:t xml:space="preserve"> </w:t>
      </w:r>
      <w:r w:rsidRPr="00C4782F">
        <w:t>(or</w:t>
      </w:r>
      <w:r w:rsidR="00B26DD1">
        <w:t xml:space="preserve"> </w:t>
      </w:r>
      <w:r w:rsidRPr="00C4782F">
        <w:t>an</w:t>
      </w:r>
      <w:r w:rsidR="00B26DD1">
        <w:t xml:space="preserve"> </w:t>
      </w:r>
      <w:r w:rsidRPr="00C4782F">
        <w:t>attempt</w:t>
      </w:r>
      <w:r w:rsidR="00B26DD1">
        <w:t xml:space="preserve"> </w:t>
      </w:r>
      <w:r w:rsidRPr="00C4782F">
        <w:t>to</w:t>
      </w:r>
      <w:r w:rsidR="00B26DD1">
        <w:t xml:space="preserve"> </w:t>
      </w:r>
      <w:r w:rsidRPr="00C4782F">
        <w:t>get</w:t>
      </w:r>
      <w:r w:rsidR="00B26DD1">
        <w:t xml:space="preserve"> </w:t>
      </w:r>
      <w:r w:rsidRPr="00C4782F">
        <w:t>the</w:t>
      </w:r>
      <w:r w:rsidR="00B26DD1">
        <w:t xml:space="preserve"> </w:t>
      </w:r>
      <w:r w:rsidRPr="009C65D4">
        <w:rPr>
          <w:rStyle w:val="CITchapbm"/>
        </w:rPr>
        <w:t>Result</w:t>
      </w:r>
      <w:r w:rsidRPr="00C4782F">
        <w:t>)</w:t>
      </w:r>
      <w:r w:rsidR="00B26DD1">
        <w:t xml:space="preserve"> </w:t>
      </w:r>
      <w:r w:rsidRPr="00C4782F">
        <w:t>executes</w:t>
      </w:r>
      <w:r w:rsidR="00B26DD1">
        <w:t xml:space="preserve"> </w:t>
      </w:r>
      <w:r w:rsidRPr="00C4782F">
        <w:t>on</w:t>
      </w:r>
      <w:r w:rsidR="00B26DD1">
        <w:t xml:space="preserve"> </w:t>
      </w:r>
      <w:r w:rsidRPr="00C4782F">
        <w:t>a</w:t>
      </w:r>
      <w:r w:rsidR="00B26DD1">
        <w:t xml:space="preserve"> </w:t>
      </w:r>
      <w:r w:rsidRPr="00C4782F">
        <w:t>faulted</w:t>
      </w:r>
      <w:r w:rsidR="00B26DD1">
        <w:t xml:space="preserve"> </w:t>
      </w:r>
      <w:r w:rsidRPr="00C4782F">
        <w:t>task,</w:t>
      </w:r>
      <w:r w:rsidR="00B26DD1">
        <w:t xml:space="preserve"> </w:t>
      </w:r>
      <w:r w:rsidRPr="00C4782F">
        <w:t>an</w:t>
      </w:r>
      <w:r w:rsidR="00B26DD1">
        <w:t xml:space="preserve"> </w:t>
      </w:r>
      <w:proofErr w:type="spellStart"/>
      <w:r w:rsidRPr="009C65D4">
        <w:rPr>
          <w:rStyle w:val="CITchapbm"/>
        </w:rPr>
        <w:t>AggregateException</w:t>
      </w:r>
      <w:proofErr w:type="spellEnd"/>
      <w:r w:rsidR="00B26DD1">
        <w:t xml:space="preserve"> </w:t>
      </w:r>
      <w:r w:rsidRPr="00C4782F">
        <w:t>will</w:t>
      </w:r>
      <w:r w:rsidR="00B26DD1">
        <w:t xml:space="preserve"> </w:t>
      </w:r>
      <w:r w:rsidRPr="00C4782F">
        <w:t>be</w:t>
      </w:r>
      <w:r w:rsidR="00B26DD1">
        <w:t xml:space="preserve"> </w:t>
      </w:r>
      <w:r w:rsidRPr="00C4782F">
        <w:t>thrown</w:t>
      </w:r>
      <w:r w:rsidR="00B26DD1">
        <w:t xml:space="preserve"> </w:t>
      </w:r>
      <w:r w:rsidRPr="00C4782F">
        <w:t>(see</w:t>
      </w:r>
      <w:r w:rsidR="00B26DD1">
        <w:t xml:space="preserve"> </w:t>
      </w:r>
      <w:r w:rsidR="00A6283F">
        <w:t>Listing</w:t>
      </w:r>
      <w:r w:rsidR="00B26DD1">
        <w:t xml:space="preserve"> </w:t>
      </w:r>
      <w:r w:rsidR="00A6283F">
        <w:t>19.</w:t>
      </w:r>
      <w:r w:rsidR="00C7066B">
        <w:t>7</w:t>
      </w:r>
      <w:r w:rsidR="00B26DD1">
        <w:t xml:space="preserve"> </w:t>
      </w:r>
      <w:r w:rsidRPr="00C4782F">
        <w:t>and</w:t>
      </w:r>
      <w:r w:rsidR="00B26DD1">
        <w:t xml:space="preserve"> </w:t>
      </w:r>
      <w:r w:rsidR="00956515">
        <w:t>Output</w:t>
      </w:r>
      <w:r w:rsidR="00B26DD1">
        <w:t xml:space="preserve"> </w:t>
      </w:r>
      <w:r w:rsidR="00956515">
        <w:t>19.</w:t>
      </w:r>
      <w:r w:rsidR="00A35F04">
        <w:t>4</w:t>
      </w:r>
      <w:r w:rsidRPr="00C4782F">
        <w:t>).</w:t>
      </w:r>
    </w:p>
    <w:p w14:paraId="56FABAF8" w14:textId="5EE94686" w:rsidR="00E73B39" w:rsidRPr="00C4782F" w:rsidRDefault="00A6283F" w:rsidP="00A62980">
      <w:pPr>
        <w:pStyle w:val="CDTTTL"/>
      </w:pPr>
      <w:r w:rsidRPr="00D60C8C">
        <w:rPr>
          <w:rStyle w:val="CDTNUM"/>
        </w:rPr>
        <w:t>Listing</w:t>
      </w:r>
      <w:r w:rsidR="00B26DD1" w:rsidRPr="00D60C8C">
        <w:rPr>
          <w:rStyle w:val="CDTNUM"/>
        </w:rPr>
        <w:t xml:space="preserve"> </w:t>
      </w:r>
      <w:r w:rsidRPr="00D60C8C">
        <w:rPr>
          <w:rStyle w:val="CDTNUM"/>
        </w:rPr>
        <w:t>19.</w:t>
      </w:r>
      <w:ins w:id="601" w:author="Kevin" w:date="2020-04-03T21:57:00Z">
        <w:r w:rsidR="006760A8" w:rsidRPr="00D60C8C">
          <w:rPr>
            <w:rStyle w:val="CDTNUM"/>
          </w:rPr>
          <w:t>5</w:t>
        </w:r>
      </w:ins>
      <w:del w:id="602" w:author="Kevin" w:date="2020-04-03T21:57:00Z">
        <w:r w:rsidR="00C7066B" w:rsidRPr="00D60C8C">
          <w:rPr>
            <w:rStyle w:val="CDTNUM"/>
          </w:rPr>
          <w:delText>7</w:delText>
        </w:r>
      </w:del>
      <w:r w:rsidR="00B26DD1" w:rsidRPr="00D60C8C">
        <w:rPr>
          <w:rStyle w:val="CDTNUM"/>
        </w:rPr>
        <w:t>: </w:t>
      </w:r>
      <w:r w:rsidR="00FA3D78" w:rsidRPr="00C4782F">
        <w:t>Handling</w:t>
      </w:r>
      <w:r w:rsidR="00B26DD1">
        <w:t xml:space="preserve"> </w:t>
      </w:r>
      <w:r w:rsidR="00FA3D78" w:rsidRPr="00C4782F">
        <w:t>a</w:t>
      </w:r>
      <w:r w:rsidR="00B26DD1">
        <w:t xml:space="preserve"> </w:t>
      </w:r>
      <w:r w:rsidR="00FA3D78" w:rsidRPr="00C4782F">
        <w:t>Task’s</w:t>
      </w:r>
      <w:r w:rsidR="00B26DD1">
        <w:t xml:space="preserve"> </w:t>
      </w:r>
      <w:r w:rsidR="00FA3D78" w:rsidRPr="00C4782F">
        <w:t>Unhandled</w:t>
      </w:r>
      <w:r w:rsidR="00B26DD1">
        <w:t xml:space="preserve"> </w:t>
      </w:r>
      <w:r w:rsidR="00FA3D78" w:rsidRPr="00C4782F">
        <w:t>Exception</w:t>
      </w:r>
    </w:p>
    <w:p w14:paraId="6BE39C14" w14:textId="475EB3B0" w:rsidR="00E73B39" w:rsidRPr="00C4782F" w:rsidRDefault="00FA3D78" w:rsidP="00A62980">
      <w:pPr>
        <w:pStyle w:val="CDTFIRST"/>
      </w:pPr>
      <w:r w:rsidRPr="00C4782F">
        <w:rPr>
          <w:rStyle w:val="CPKeyword"/>
        </w:rPr>
        <w:t>using</w:t>
      </w:r>
      <w:r w:rsidR="00B26DD1">
        <w:t xml:space="preserve"> </w:t>
      </w:r>
      <w:proofErr w:type="gramStart"/>
      <w:r w:rsidRPr="00C4782F">
        <w:t>System;</w:t>
      </w:r>
      <w:proofErr w:type="gramEnd"/>
    </w:p>
    <w:p w14:paraId="15E78FE6" w14:textId="4C7B974A" w:rsidR="00E73B39" w:rsidRPr="00C4782F" w:rsidRDefault="00FA3D78" w:rsidP="00FA13E8">
      <w:pPr>
        <w:pStyle w:val="CDTMID"/>
      </w:pPr>
      <w:r w:rsidRPr="00C4782F">
        <w:rPr>
          <w:rStyle w:val="CPKeyword"/>
        </w:rPr>
        <w:t>using</w:t>
      </w:r>
      <w:r w:rsidR="00B26DD1">
        <w:t xml:space="preserve"> </w:t>
      </w:r>
      <w:r w:rsidRPr="00C4782F">
        <w:t>System.Threading.</w:t>
      </w:r>
      <w:proofErr w:type="gramStart"/>
      <w:r w:rsidRPr="00C4782F">
        <w:t>Tasks;</w:t>
      </w:r>
      <w:proofErr w:type="gramEnd"/>
    </w:p>
    <w:p w14:paraId="6F881BEE" w14:textId="77777777" w:rsidR="00E73B39" w:rsidRPr="00C4782F" w:rsidRDefault="00E73B39" w:rsidP="00FA13E8">
      <w:pPr>
        <w:pStyle w:val="CDTMID"/>
      </w:pPr>
    </w:p>
    <w:p w14:paraId="53A46E33" w14:textId="3B31AE24" w:rsidR="00E73B39" w:rsidRPr="00C4782F" w:rsidRDefault="00FA3D78" w:rsidP="00FA13E8">
      <w:pPr>
        <w:pStyle w:val="CDTMID"/>
      </w:pPr>
      <w:r w:rsidRPr="00C4782F">
        <w:rPr>
          <w:rStyle w:val="CPKeyword"/>
        </w:rPr>
        <w:t>public</w:t>
      </w:r>
      <w:r w:rsidR="00B26DD1">
        <w:t xml:space="preserve"> </w:t>
      </w:r>
      <w:r w:rsidRPr="00C4782F">
        <w:rPr>
          <w:rStyle w:val="CPKeyword"/>
        </w:rPr>
        <w:t>class</w:t>
      </w:r>
      <w:r w:rsidR="00B26DD1">
        <w:t xml:space="preserve"> </w:t>
      </w:r>
      <w:r w:rsidRPr="00C4782F">
        <w:t>Program</w:t>
      </w:r>
    </w:p>
    <w:p w14:paraId="6624745D" w14:textId="77777777" w:rsidR="00E73B39" w:rsidRPr="00C4782F" w:rsidRDefault="00FA3D78" w:rsidP="00FA13E8">
      <w:pPr>
        <w:pStyle w:val="CDTMID"/>
      </w:pPr>
      <w:r w:rsidRPr="00C4782F">
        <w:t>{</w:t>
      </w:r>
    </w:p>
    <w:p w14:paraId="1F910BD3" w14:textId="467220F4" w:rsidR="00E73B39" w:rsidRPr="00C4782F" w:rsidRDefault="00B26DD1" w:rsidP="00FA13E8">
      <w:pPr>
        <w:pStyle w:val="CDTMID"/>
      </w:pPr>
      <w:r>
        <w:t xml:space="preserve">  </w:t>
      </w:r>
      <w:r w:rsidR="00FA3D78" w:rsidRPr="00C4782F">
        <w:rPr>
          <w:rStyle w:val="CPKeyword"/>
        </w:rPr>
        <w:t>public</w:t>
      </w:r>
      <w:r>
        <w:t xml:space="preserve"> </w:t>
      </w:r>
      <w:r w:rsidR="00FA3D78" w:rsidRPr="00C4782F">
        <w:rPr>
          <w:rStyle w:val="CPKeyword"/>
        </w:rPr>
        <w:t>static</w:t>
      </w:r>
      <w:r>
        <w:t xml:space="preserve"> </w:t>
      </w:r>
      <w:r w:rsidR="00FA3D78" w:rsidRPr="00C4782F">
        <w:rPr>
          <w:rStyle w:val="CPKeyword"/>
        </w:rPr>
        <w:t>void</w:t>
      </w:r>
      <w:r>
        <w:t xml:space="preserve"> </w:t>
      </w:r>
      <w:r w:rsidR="00FA3D78" w:rsidRPr="00C4782F">
        <w:t>Main()</w:t>
      </w:r>
    </w:p>
    <w:p w14:paraId="1A7F50AE" w14:textId="5B22DF73" w:rsidR="00E73B39" w:rsidRPr="00C4782F" w:rsidRDefault="00B26DD1" w:rsidP="00FA13E8">
      <w:pPr>
        <w:pStyle w:val="CDTMID"/>
      </w:pPr>
      <w:r>
        <w:t xml:space="preserve">  </w:t>
      </w:r>
      <w:r w:rsidR="00FA3D78" w:rsidRPr="00C4782F">
        <w:t>{</w:t>
      </w:r>
    </w:p>
    <w:p w14:paraId="2146F170" w14:textId="177DAF65"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Use</w:t>
      </w:r>
      <w:r>
        <w:rPr>
          <w:rStyle w:val="CPComment"/>
        </w:rPr>
        <w:t xml:space="preserve"> </w:t>
      </w:r>
      <w:r w:rsidR="00FA3D78" w:rsidRPr="00C4782F">
        <w:rPr>
          <w:rStyle w:val="CPComment"/>
        </w:rPr>
        <w:t>Task.Factory.StartNew&lt;string&gt;()</w:t>
      </w:r>
      <w:r>
        <w:rPr>
          <w:rStyle w:val="CPComment"/>
        </w:rPr>
        <w:t xml:space="preserve"> </w:t>
      </w:r>
      <w:r w:rsidR="00FA3D78" w:rsidRPr="00C4782F">
        <w:rPr>
          <w:rStyle w:val="CPComment"/>
        </w:rPr>
        <w:t>for</w:t>
      </w:r>
    </w:p>
    <w:p w14:paraId="39A92171" w14:textId="20E9792B" w:rsidR="00E73B39" w:rsidRPr="00C4782F" w:rsidRDefault="00B26DD1" w:rsidP="00FA13E8">
      <w:pPr>
        <w:pStyle w:val="CDTMID"/>
        <w:rPr>
          <w:rStyle w:val="CPComment"/>
        </w:rPr>
      </w:pPr>
      <w:r>
        <w:rPr>
          <w:rStyle w:val="CPComment"/>
        </w:rPr>
        <w:t xml:space="preserve">      </w:t>
      </w:r>
      <w:r w:rsidR="00FA3D78" w:rsidRPr="00C4782F">
        <w:rPr>
          <w:rStyle w:val="CPComment"/>
        </w:rPr>
        <w:t>//</w:t>
      </w:r>
      <w:r>
        <w:rPr>
          <w:rStyle w:val="CPComment"/>
        </w:rPr>
        <w:t xml:space="preserve"> </w:t>
      </w:r>
      <w:r w:rsidR="00FA3D78" w:rsidRPr="00C4782F">
        <w:rPr>
          <w:rStyle w:val="CPComment"/>
        </w:rPr>
        <w:t>TPL</w:t>
      </w:r>
      <w:r>
        <w:rPr>
          <w:rStyle w:val="CPComment"/>
        </w:rPr>
        <w:t xml:space="preserve"> </w:t>
      </w:r>
      <w:r w:rsidR="00FA3D78" w:rsidRPr="00C4782F">
        <w:rPr>
          <w:rStyle w:val="CPComment"/>
        </w:rPr>
        <w:t>prior</w:t>
      </w:r>
      <w:r>
        <w:rPr>
          <w:rStyle w:val="CPComment"/>
        </w:rPr>
        <w:t xml:space="preserve"> </w:t>
      </w:r>
      <w:r w:rsidR="00FA3D78" w:rsidRPr="00C4782F">
        <w:rPr>
          <w:rStyle w:val="CPComment"/>
        </w:rPr>
        <w:t>to</w:t>
      </w:r>
      <w:r>
        <w:rPr>
          <w:rStyle w:val="CPComment"/>
        </w:rPr>
        <w:t xml:space="preserve"> </w:t>
      </w:r>
      <w:r w:rsidR="00FA3D78" w:rsidRPr="00C4782F">
        <w:rPr>
          <w:rStyle w:val="CPComment"/>
        </w:rPr>
        <w:t>.NET</w:t>
      </w:r>
      <w:r>
        <w:rPr>
          <w:rStyle w:val="CPComment"/>
        </w:rPr>
        <w:t xml:space="preserve"> </w:t>
      </w:r>
      <w:r w:rsidR="00FA3D78" w:rsidRPr="00C4782F">
        <w:rPr>
          <w:rStyle w:val="CPComment"/>
        </w:rPr>
        <w:t>4.5</w:t>
      </w:r>
    </w:p>
    <w:p w14:paraId="2874B808" w14:textId="4C30C9CF" w:rsidR="00E73B39" w:rsidRPr="00C4782F" w:rsidRDefault="00B26DD1" w:rsidP="00FA13E8">
      <w:pPr>
        <w:pStyle w:val="CDTMID"/>
      </w:pPr>
      <w:r>
        <w:t xml:space="preserve">      </w:t>
      </w:r>
      <w:r w:rsidR="00FA3D78" w:rsidRPr="00C4782F">
        <w:t>Task</w:t>
      </w:r>
      <w:r>
        <w:t xml:space="preserve"> </w:t>
      </w:r>
      <w:r w:rsidR="00FA3D78" w:rsidRPr="00C4782F">
        <w:t>task</w:t>
      </w:r>
      <w:r>
        <w:t xml:space="preserve"> </w:t>
      </w:r>
      <w:r w:rsidR="00FA3D78" w:rsidRPr="00C4782F">
        <w:t>=</w:t>
      </w:r>
      <w:r>
        <w:t xml:space="preserve"> </w:t>
      </w:r>
      <w:r w:rsidR="00FA3D78" w:rsidRPr="00C4782F">
        <w:t>Task.Run(()</w:t>
      </w:r>
      <w:r>
        <w:t xml:space="preserve"> </w:t>
      </w:r>
      <w:r w:rsidR="00FA3D78" w:rsidRPr="00C4782F">
        <w:t>=&gt;</w:t>
      </w:r>
    </w:p>
    <w:p w14:paraId="20C4C56D" w14:textId="5621C3FF" w:rsidR="00E73B39" w:rsidRPr="00C4782F" w:rsidRDefault="00B26DD1" w:rsidP="00FA13E8">
      <w:pPr>
        <w:pStyle w:val="CDTMID"/>
      </w:pPr>
      <w:r>
        <w:t xml:space="preserve">      </w:t>
      </w:r>
      <w:r w:rsidR="00FA3D78" w:rsidRPr="00C4782F">
        <w:t>{</w:t>
      </w:r>
    </w:p>
    <w:p w14:paraId="37D6BB1E" w14:textId="2DBC13AC" w:rsidR="00E73B39" w:rsidRPr="00C4782F" w:rsidRDefault="00B26DD1" w:rsidP="00FA13E8">
      <w:pPr>
        <w:pStyle w:val="CDTMID"/>
      </w:pPr>
      <w:r>
        <w:t xml:space="preserve">          </w:t>
      </w:r>
      <w:r w:rsidR="00FA3D78" w:rsidRPr="00C4782F">
        <w:rPr>
          <w:rStyle w:val="CPKeyword"/>
        </w:rPr>
        <w:t>throw</w:t>
      </w:r>
      <w:r>
        <w:t xml:space="preserve"> </w:t>
      </w:r>
      <w:r w:rsidR="00FA3D78" w:rsidRPr="00C4782F">
        <w:rPr>
          <w:rStyle w:val="CPKeyword"/>
        </w:rPr>
        <w:t>new</w:t>
      </w:r>
      <w:r>
        <w:t xml:space="preserve"> </w:t>
      </w:r>
      <w:r w:rsidR="00FA3D78" w:rsidRPr="00C4782F">
        <w:t>InvalidOperationException(</w:t>
      </w:r>
      <w:proofErr w:type="gramStart"/>
      <w:r w:rsidR="00FA3D78" w:rsidRPr="00C4782F">
        <w:t>);</w:t>
      </w:r>
      <w:proofErr w:type="gramEnd"/>
    </w:p>
    <w:p w14:paraId="43D5438B" w14:textId="7E01315D" w:rsidR="00E73B39" w:rsidRPr="00C4782F" w:rsidRDefault="00B26DD1" w:rsidP="00FA13E8">
      <w:pPr>
        <w:pStyle w:val="CDTMID"/>
      </w:pPr>
      <w:r>
        <w:t xml:space="preserve">      </w:t>
      </w:r>
      <w:r w:rsidR="00FA3D78" w:rsidRPr="00C4782F">
        <w:t>});</w:t>
      </w:r>
    </w:p>
    <w:p w14:paraId="678CF692" w14:textId="77777777" w:rsidR="00E73B39" w:rsidRPr="00C4782F" w:rsidRDefault="00E73B39" w:rsidP="00FA13E8">
      <w:pPr>
        <w:pStyle w:val="CDTMID"/>
      </w:pPr>
    </w:p>
    <w:p w14:paraId="25DC3F65" w14:textId="0F50A231" w:rsidR="00E73B39" w:rsidRPr="00C4782F" w:rsidRDefault="00B26DD1" w:rsidP="00FA13E8">
      <w:pPr>
        <w:pStyle w:val="CDTMID"/>
      </w:pPr>
      <w:r>
        <w:t xml:space="preserve">      </w:t>
      </w:r>
      <w:r w:rsidR="00FA3D78" w:rsidRPr="00C4782F">
        <w:rPr>
          <w:rStyle w:val="CPKeyword"/>
        </w:rPr>
        <w:t>try</w:t>
      </w:r>
    </w:p>
    <w:p w14:paraId="0D78BEF1" w14:textId="5F5A1F2D" w:rsidR="00E73B39" w:rsidRPr="00C4782F" w:rsidRDefault="00B26DD1" w:rsidP="00FA13E8">
      <w:pPr>
        <w:pStyle w:val="CDTMID"/>
      </w:pPr>
      <w:r>
        <w:t xml:space="preserve">      </w:t>
      </w:r>
      <w:r w:rsidR="00FA3D78" w:rsidRPr="00C4782F">
        <w:t>{</w:t>
      </w:r>
    </w:p>
    <w:p w14:paraId="6C41CE55" w14:textId="3291DCAF" w:rsidR="00E73B39" w:rsidRPr="00C4782F" w:rsidRDefault="00B26DD1" w:rsidP="00FA13E8">
      <w:pPr>
        <w:pStyle w:val="CDTMID"/>
      </w:pPr>
      <w:r>
        <w:t xml:space="preserve">          </w:t>
      </w:r>
      <w:r w:rsidR="00FA3D78" w:rsidRPr="00C4782F">
        <w:t>task.Wait(</w:t>
      </w:r>
      <w:proofErr w:type="gramStart"/>
      <w:r w:rsidR="00FA3D78" w:rsidRPr="00C4782F">
        <w:t>);</w:t>
      </w:r>
      <w:proofErr w:type="gramEnd"/>
    </w:p>
    <w:p w14:paraId="33958838" w14:textId="778029E3" w:rsidR="00E73B39" w:rsidRPr="00C4782F" w:rsidRDefault="00B26DD1" w:rsidP="00FA13E8">
      <w:pPr>
        <w:pStyle w:val="CDTMID"/>
      </w:pPr>
      <w:r>
        <w:t xml:space="preserve">      </w:t>
      </w:r>
      <w:r w:rsidR="00FA3D78" w:rsidRPr="00C4782F">
        <w:t>}</w:t>
      </w:r>
    </w:p>
    <w:p w14:paraId="0A979135" w14:textId="3216E0DC" w:rsidR="00E73B39" w:rsidRPr="00C4782F" w:rsidRDefault="00B26DD1" w:rsidP="00FA13E8">
      <w:pPr>
        <w:pStyle w:val="CDTMID"/>
      </w:pPr>
      <w:r>
        <w:t xml:space="preserve">      </w:t>
      </w:r>
      <w:r w:rsidR="00FA3D78" w:rsidRPr="00C4782F">
        <w:rPr>
          <w:rStyle w:val="CPKeyword"/>
        </w:rPr>
        <w:t>catch</w:t>
      </w:r>
      <w:r w:rsidR="00FA3D78" w:rsidRPr="00C4782F">
        <w:t>(AggregateException</w:t>
      </w:r>
      <w:r>
        <w:t xml:space="preserve"> </w:t>
      </w:r>
      <w:r w:rsidR="00FA3D78" w:rsidRPr="00C4782F">
        <w:t>exception)</w:t>
      </w:r>
    </w:p>
    <w:p w14:paraId="73AA4EF4" w14:textId="3BB59661" w:rsidR="00E73B39" w:rsidRPr="00C4782F" w:rsidRDefault="00B26DD1" w:rsidP="00FA13E8">
      <w:pPr>
        <w:pStyle w:val="CDTMID"/>
      </w:pPr>
      <w:r>
        <w:t xml:space="preserve">      </w:t>
      </w:r>
      <w:r w:rsidR="00FA3D78" w:rsidRPr="00C4782F">
        <w:t>{</w:t>
      </w:r>
    </w:p>
    <w:p w14:paraId="67A3E963" w14:textId="08189B63" w:rsidR="00E73B39" w:rsidRPr="00C4782F" w:rsidRDefault="00B26DD1" w:rsidP="00FA13E8">
      <w:pPr>
        <w:pStyle w:val="CDTMID"/>
      </w:pPr>
      <w:r>
        <w:t xml:space="preserve">          </w:t>
      </w:r>
      <w:r w:rsidR="00FA3D78" w:rsidRPr="00C4782F">
        <w:t>exception.Handle(eachException</w:t>
      </w:r>
      <w:r>
        <w:t xml:space="preserve"> </w:t>
      </w:r>
      <w:r w:rsidR="00FA3D78" w:rsidRPr="00C4782F">
        <w:t>=&gt;</w:t>
      </w:r>
    </w:p>
    <w:p w14:paraId="163D79D2" w14:textId="78ABB586" w:rsidR="00E73B39" w:rsidRPr="00C4782F" w:rsidRDefault="00B26DD1" w:rsidP="00FA13E8">
      <w:pPr>
        <w:pStyle w:val="CDTMID"/>
      </w:pPr>
      <w:r>
        <w:t xml:space="preserve">            </w:t>
      </w:r>
      <w:r w:rsidR="00FA3D78" w:rsidRPr="00C4782F">
        <w:t>{</w:t>
      </w:r>
    </w:p>
    <w:p w14:paraId="4F77349F" w14:textId="4CAE116D" w:rsidR="00E73B39" w:rsidRPr="00C4782F" w:rsidRDefault="00B26DD1" w:rsidP="00FA13E8">
      <w:pPr>
        <w:pStyle w:val="CDTMID"/>
      </w:pPr>
      <w:r>
        <w:t xml:space="preserve">                </w:t>
      </w:r>
      <w:r w:rsidR="00FA3D78" w:rsidRPr="00C4782F">
        <w:t>Console.WriteLine(</w:t>
      </w:r>
    </w:p>
    <w:p w14:paraId="2B2A8E9B" w14:textId="1A107DFA" w:rsidR="00E73B39" w:rsidRPr="00C4782F" w:rsidRDefault="00B26DD1" w:rsidP="00FA13E8">
      <w:pPr>
        <w:pStyle w:val="CDTMID"/>
      </w:pPr>
      <w:r>
        <w:t xml:space="preserve">                    </w:t>
      </w:r>
      <w:r w:rsidR="00173F4A" w:rsidRPr="00C4782F">
        <w:rPr>
          <w:rStyle w:val="Maroon"/>
        </w:rPr>
        <w:t>$</w:t>
      </w:r>
      <w:r w:rsidR="00FA3D78" w:rsidRPr="00C4782F">
        <w:rPr>
          <w:rStyle w:val="Maroon"/>
        </w:rPr>
        <w:t>"ERROR:</w:t>
      </w:r>
      <w:r>
        <w:rPr>
          <w:rStyle w:val="Maroon"/>
        </w:rPr>
        <w:t xml:space="preserve"> </w:t>
      </w:r>
      <w:r w:rsidR="00FA3D78" w:rsidRPr="00C4782F">
        <w:rPr>
          <w:rStyle w:val="Maroon"/>
        </w:rPr>
        <w:t>{</w:t>
      </w:r>
      <w:r>
        <w:t xml:space="preserve"> </w:t>
      </w:r>
      <w:r w:rsidR="00173F4A" w:rsidRPr="00C4782F">
        <w:t>eachException.Message</w:t>
      </w:r>
      <w:r>
        <w:rPr>
          <w:rStyle w:val="Maroon"/>
        </w:rPr>
        <w:t xml:space="preserve"> </w:t>
      </w:r>
      <w:r w:rsidR="00FA3D78" w:rsidRPr="00C4782F">
        <w:rPr>
          <w:rStyle w:val="Maroon"/>
        </w:rPr>
        <w:t>}"</w:t>
      </w:r>
      <w:proofErr w:type="gramStart"/>
      <w:r w:rsidR="00FA3D78" w:rsidRPr="00C4782F">
        <w:t>);</w:t>
      </w:r>
      <w:proofErr w:type="gramEnd"/>
    </w:p>
    <w:p w14:paraId="1AAD97CB" w14:textId="106ADB6D" w:rsidR="00E73B39" w:rsidRPr="00C4782F" w:rsidRDefault="00B26DD1" w:rsidP="00FA13E8">
      <w:pPr>
        <w:pStyle w:val="CDTMID"/>
      </w:pPr>
      <w:r>
        <w:t xml:space="preserve">                </w:t>
      </w:r>
      <w:r w:rsidR="00FA3D78" w:rsidRPr="00C4782F">
        <w:rPr>
          <w:rStyle w:val="CPKeyword"/>
        </w:rPr>
        <w:t>return</w:t>
      </w:r>
      <w:r>
        <w:t xml:space="preserve"> </w:t>
      </w:r>
      <w:proofErr w:type="gramStart"/>
      <w:r w:rsidR="00FA3D78" w:rsidRPr="00C4782F">
        <w:rPr>
          <w:rStyle w:val="CPKeyword"/>
        </w:rPr>
        <w:t>true</w:t>
      </w:r>
      <w:r w:rsidR="00FA3D78" w:rsidRPr="00C4782F">
        <w:t>;</w:t>
      </w:r>
      <w:proofErr w:type="gramEnd"/>
    </w:p>
    <w:p w14:paraId="10A5052A" w14:textId="5BC2EC5A" w:rsidR="00E73B39" w:rsidRPr="00C4782F" w:rsidRDefault="00B26DD1" w:rsidP="00FA13E8">
      <w:pPr>
        <w:pStyle w:val="CDTMID"/>
      </w:pPr>
      <w:r>
        <w:t xml:space="preserve">            </w:t>
      </w:r>
      <w:r w:rsidR="00FA3D78" w:rsidRPr="00C4782F">
        <w:t>});</w:t>
      </w:r>
    </w:p>
    <w:p w14:paraId="25C3DB80" w14:textId="77FF152C" w:rsidR="00E73B39" w:rsidRPr="00C4782F" w:rsidRDefault="00B26DD1" w:rsidP="00FA13E8">
      <w:pPr>
        <w:pStyle w:val="CDTMID"/>
      </w:pPr>
      <w:r>
        <w:t xml:space="preserve">      </w:t>
      </w:r>
      <w:r w:rsidR="00FA3D78" w:rsidRPr="00C4782F">
        <w:t>}</w:t>
      </w:r>
    </w:p>
    <w:p w14:paraId="65C87CAA" w14:textId="6CB14D38" w:rsidR="00E73B39" w:rsidRPr="00C4782F" w:rsidRDefault="00B26DD1" w:rsidP="00FA13E8">
      <w:pPr>
        <w:pStyle w:val="CDTMID"/>
      </w:pPr>
      <w:r>
        <w:t xml:space="preserve">  </w:t>
      </w:r>
      <w:r w:rsidR="00FA3D78" w:rsidRPr="00C4782F">
        <w:t>}</w:t>
      </w:r>
    </w:p>
    <w:p w14:paraId="57636451" w14:textId="77777777" w:rsidR="00E73B39" w:rsidRPr="00C4782F" w:rsidRDefault="00FA3D78" w:rsidP="00FA13E8">
      <w:pPr>
        <w:pStyle w:val="CDTLAST"/>
      </w:pPr>
      <w:r w:rsidRPr="00C478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9F6CB8" w14:paraId="5D46B0CD" w14:textId="77777777" w:rsidTr="00B4446D">
        <w:tc>
          <w:tcPr>
            <w:tcW w:w="7010" w:type="dxa"/>
            <w:shd w:val="clear" w:color="auto" w:fill="auto"/>
          </w:tcPr>
          <w:p w14:paraId="7A139BA3" w14:textId="08E7CA9B" w:rsidR="009F6CB8" w:rsidRPr="00336E94" w:rsidRDefault="009F6CB8" w:rsidP="00B4446D">
            <w:pPr>
              <w:pStyle w:val="OUTPUTTTLNUM"/>
              <w:rPr>
                <w:rFonts w:hint="eastAsia"/>
              </w:rPr>
            </w:pPr>
            <w:r>
              <w:t>Output 19.</w:t>
            </w:r>
            <w:ins w:id="603" w:author="Kevin" w:date="2020-04-03T21:57:00Z">
              <w:r>
                <w:t>3</w:t>
              </w:r>
            </w:ins>
            <w:del w:id="604" w:author="Kevin" w:date="2020-04-03T21:57:00Z">
              <w:r>
                <w:delText>4</w:delText>
              </w:r>
            </w:del>
          </w:p>
        </w:tc>
      </w:tr>
      <w:tr w:rsidR="009F6CB8" w14:paraId="0466889B" w14:textId="77777777" w:rsidTr="00B4446D">
        <w:tc>
          <w:tcPr>
            <w:tcW w:w="7010" w:type="dxa"/>
            <w:shd w:val="clear" w:color="auto" w:fill="E6E6E6"/>
            <w:tcMar>
              <w:left w:w="115" w:type="dxa"/>
            </w:tcMar>
          </w:tcPr>
          <w:p w14:paraId="3CBEF269" w14:textId="770E5DED" w:rsidR="009F6CB8" w:rsidRPr="009F6CB8" w:rsidRDefault="009F6CB8" w:rsidP="00B4446D">
            <w:pPr>
              <w:pStyle w:val="OUTPUTLAST"/>
              <w:rPr>
                <w:rStyle w:val="E1"/>
                <w:shd w:val="clear" w:color="auto" w:fill="auto"/>
              </w:rPr>
            </w:pPr>
            <w:r w:rsidRPr="00C4782F">
              <w:t>ERROR:</w:t>
            </w:r>
            <w:r>
              <w:t xml:space="preserve"> </w:t>
            </w:r>
            <w:r w:rsidRPr="00C4782F">
              <w:t>Operation</w:t>
            </w:r>
            <w:r>
              <w:t xml:space="preserve"> </w:t>
            </w:r>
            <w:r w:rsidRPr="00C4782F">
              <w:t>is</w:t>
            </w:r>
            <w:r>
              <w:t xml:space="preserve"> </w:t>
            </w:r>
            <w:r w:rsidRPr="00C4782F">
              <w:t>not</w:t>
            </w:r>
            <w:r>
              <w:t xml:space="preserve"> </w:t>
            </w:r>
            <w:r w:rsidRPr="00C4782F">
              <w:t>valid</w:t>
            </w:r>
            <w:r>
              <w:t xml:space="preserve"> </w:t>
            </w:r>
            <w:r w:rsidRPr="00C4782F">
              <w:t>due</w:t>
            </w:r>
            <w:r>
              <w:t xml:space="preserve"> </w:t>
            </w:r>
            <w:r w:rsidRPr="00C4782F">
              <w:t>to</w:t>
            </w:r>
            <w:r>
              <w:t xml:space="preserve"> </w:t>
            </w:r>
            <w:r w:rsidRPr="00C4782F">
              <w:t>the</w:t>
            </w:r>
            <w:r>
              <w:t xml:space="preserve"> </w:t>
            </w:r>
            <w:r w:rsidRPr="00C4782F">
              <w:t>current</w:t>
            </w:r>
            <w:r>
              <w:t xml:space="preserve"> </w:t>
            </w:r>
            <w:r w:rsidRPr="00C4782F">
              <w:t>state</w:t>
            </w:r>
            <w:r>
              <w:t xml:space="preserve"> </w:t>
            </w:r>
            <w:r w:rsidRPr="00C4782F">
              <w:t>of</w:t>
            </w:r>
            <w:r>
              <w:t xml:space="preserve"> </w:t>
            </w:r>
            <w:r w:rsidRPr="00C4782F">
              <w:t>the</w:t>
            </w:r>
            <w:r>
              <w:t xml:space="preserve"> </w:t>
            </w:r>
            <w:r w:rsidRPr="00C4782F">
              <w:t>object.</w:t>
            </w:r>
          </w:p>
        </w:tc>
      </w:tr>
    </w:tbl>
    <w:p w14:paraId="41692740" w14:textId="77777777" w:rsidR="009F6CB8" w:rsidRPr="00C4782F" w:rsidRDefault="009F6CB8" w:rsidP="00B4446D">
      <w:pPr>
        <w:pStyle w:val="spacer"/>
      </w:pPr>
    </w:p>
    <w:p w14:paraId="74B05E5C" w14:textId="1F52AAA4" w:rsidR="00E73B39" w:rsidRPr="00C4782F" w:rsidRDefault="00FA3D78" w:rsidP="005E24E0">
      <w:pPr>
        <w:pStyle w:val="CHAPBM"/>
      </w:pPr>
      <w:r w:rsidRPr="00C4782F">
        <w:t>The</w:t>
      </w:r>
      <w:r w:rsidR="00B26DD1">
        <w:t xml:space="preserve"> </w:t>
      </w:r>
      <w:r w:rsidRPr="00C4782F">
        <w:t>aggregate</w:t>
      </w:r>
      <w:r w:rsidR="00B26DD1">
        <w:t xml:space="preserve"> </w:t>
      </w:r>
      <w:r w:rsidRPr="00C4782F">
        <w:t>exception</w:t>
      </w:r>
      <w:r w:rsidR="00B26DD1">
        <w:t xml:space="preserve"> </w:t>
      </w:r>
      <w:r w:rsidRPr="00C4782F">
        <w:t>is</w:t>
      </w:r>
      <w:r w:rsidR="00B26DD1">
        <w:t xml:space="preserve"> </w:t>
      </w:r>
      <w:r w:rsidRPr="00C4782F">
        <w:t>so</w:t>
      </w:r>
      <w:r w:rsidR="00B26DD1">
        <w:t xml:space="preserve"> </w:t>
      </w:r>
      <w:r w:rsidRPr="00C4782F">
        <w:t>called</w:t>
      </w:r>
      <w:r w:rsidR="00B26DD1">
        <w:t xml:space="preserve"> </w:t>
      </w:r>
      <w:r w:rsidRPr="00C4782F">
        <w:t>because</w:t>
      </w:r>
      <w:r w:rsidR="00B26DD1">
        <w:t xml:space="preserve"> </w:t>
      </w:r>
      <w:r w:rsidRPr="00C4782F">
        <w:t>it</w:t>
      </w:r>
      <w:r w:rsidR="00B26DD1">
        <w:t xml:space="preserve"> </w:t>
      </w:r>
      <w:r w:rsidRPr="00C4782F">
        <w:t>may</w:t>
      </w:r>
      <w:r w:rsidR="00B26DD1">
        <w:t xml:space="preserve"> </w:t>
      </w:r>
      <w:r w:rsidRPr="00C4782F">
        <w:t>contain</w:t>
      </w:r>
      <w:r w:rsidR="00B26DD1">
        <w:t xml:space="preserve"> </w:t>
      </w:r>
      <w:r w:rsidRPr="00C4782F">
        <w:t>many</w:t>
      </w:r>
      <w:r w:rsidR="00B26DD1">
        <w:t xml:space="preserve"> </w:t>
      </w:r>
      <w:r w:rsidRPr="00C4782F">
        <w:t>exceptions</w:t>
      </w:r>
      <w:r w:rsidR="00B26DD1">
        <w:t xml:space="preserve"> </w:t>
      </w:r>
      <w:r w:rsidRPr="00C4782F">
        <w:t>collected</w:t>
      </w:r>
      <w:r w:rsidR="00B26DD1">
        <w:t xml:space="preserve"> </w:t>
      </w:r>
      <w:r w:rsidRPr="00C4782F">
        <w:t>from</w:t>
      </w:r>
      <w:r w:rsidR="00B26DD1">
        <w:t xml:space="preserve"> </w:t>
      </w:r>
      <w:r w:rsidRPr="00C4782F">
        <w:t>one</w:t>
      </w:r>
      <w:r w:rsidR="00B26DD1">
        <w:t xml:space="preserve"> </w:t>
      </w:r>
      <w:r w:rsidRPr="00C4782F">
        <w:t>or</w:t>
      </w:r>
      <w:r w:rsidR="00B26DD1">
        <w:t xml:space="preserve"> </w:t>
      </w:r>
      <w:r w:rsidRPr="00C4782F">
        <w:t>more</w:t>
      </w:r>
      <w:r w:rsidR="00B26DD1">
        <w:t xml:space="preserve"> </w:t>
      </w:r>
      <w:r w:rsidRPr="00C4782F">
        <w:t>faulted</w:t>
      </w:r>
      <w:r w:rsidR="00B26DD1">
        <w:t xml:space="preserve"> </w:t>
      </w:r>
      <w:r w:rsidRPr="00C4782F">
        <w:t>tasks.</w:t>
      </w:r>
      <w:r w:rsidR="00B26DD1">
        <w:t xml:space="preserve"> </w:t>
      </w:r>
      <w:r w:rsidRPr="00C4782F">
        <w:t>Imagine,</w:t>
      </w:r>
      <w:r w:rsidR="00B26DD1">
        <w:t xml:space="preserve"> </w:t>
      </w:r>
      <w:r w:rsidRPr="00C4782F">
        <w:t>for</w:t>
      </w:r>
      <w:r w:rsidR="00B26DD1">
        <w:t xml:space="preserve"> </w:t>
      </w:r>
      <w:r w:rsidRPr="00C4782F">
        <w:t>example,</w:t>
      </w:r>
      <w:r w:rsidR="00B26DD1">
        <w:t xml:space="preserve"> </w:t>
      </w:r>
      <w:r w:rsidRPr="00C4782F">
        <w:t>asynchronously</w:t>
      </w:r>
      <w:r w:rsidR="00B26DD1">
        <w:t xml:space="preserve"> </w:t>
      </w:r>
      <w:r w:rsidRPr="00C4782F">
        <w:t>executing</w:t>
      </w:r>
      <w:r w:rsidR="00B26DD1">
        <w:t xml:space="preserve"> </w:t>
      </w:r>
      <w:r w:rsidRPr="00C4782F">
        <w:t>ten</w:t>
      </w:r>
      <w:r w:rsidR="00B26DD1">
        <w:t xml:space="preserve"> </w:t>
      </w:r>
      <w:r w:rsidRPr="00C4782F">
        <w:t>tasks</w:t>
      </w:r>
      <w:r w:rsidR="00B26DD1">
        <w:t xml:space="preserve"> </w:t>
      </w:r>
      <w:r w:rsidRPr="00C4782F">
        <w:t>in</w:t>
      </w:r>
      <w:r w:rsidR="00B26DD1">
        <w:t xml:space="preserve"> </w:t>
      </w:r>
      <w:r w:rsidRPr="00C4782F">
        <w:t>parallel</w:t>
      </w:r>
      <w:r w:rsidR="00B26DD1">
        <w:t xml:space="preserve"> </w:t>
      </w:r>
      <w:r w:rsidRPr="00C4782F">
        <w:t>and</w:t>
      </w:r>
      <w:r w:rsidR="00B26DD1">
        <w:t xml:space="preserve"> </w:t>
      </w:r>
      <w:r w:rsidRPr="00C4782F">
        <w:t>five</w:t>
      </w:r>
      <w:r w:rsidR="00B26DD1">
        <w:t xml:space="preserve"> </w:t>
      </w:r>
      <w:r w:rsidRPr="00C4782F">
        <w:t>of</w:t>
      </w:r>
      <w:r w:rsidR="00B26DD1">
        <w:t xml:space="preserve"> </w:t>
      </w:r>
      <w:r w:rsidRPr="00C4782F">
        <w:t>them</w:t>
      </w:r>
      <w:r w:rsidR="00B26DD1">
        <w:t xml:space="preserve"> </w:t>
      </w:r>
      <w:r w:rsidRPr="00C4782F">
        <w:t>throwing</w:t>
      </w:r>
      <w:r w:rsidR="00B26DD1">
        <w:t xml:space="preserve"> </w:t>
      </w:r>
      <w:r w:rsidRPr="00C4782F">
        <w:t>exceptions.</w:t>
      </w:r>
      <w:r w:rsidR="00B26DD1">
        <w:t xml:space="preserve"> </w:t>
      </w:r>
      <w:r w:rsidR="00575934">
        <w:t>To</w:t>
      </w:r>
      <w:r w:rsidR="00B26DD1">
        <w:t xml:space="preserve"> </w:t>
      </w:r>
      <w:r w:rsidRPr="00C4782F">
        <w:t>report</w:t>
      </w:r>
      <w:r w:rsidR="00B26DD1">
        <w:t xml:space="preserve"> </w:t>
      </w:r>
      <w:r w:rsidRPr="00C4782F">
        <w:t>all</w:t>
      </w:r>
      <w:r w:rsidR="00B26DD1">
        <w:t xml:space="preserve"> </w:t>
      </w:r>
      <w:r w:rsidRPr="00C4782F">
        <w:t>five</w:t>
      </w:r>
      <w:r w:rsidR="00B26DD1">
        <w:t xml:space="preserve"> </w:t>
      </w:r>
      <w:r w:rsidRPr="00C4782F">
        <w:t>exceptions</w:t>
      </w:r>
      <w:r w:rsidR="00B26DD1">
        <w:t xml:space="preserve"> </w:t>
      </w:r>
      <w:r w:rsidRPr="00C4782F">
        <w:t>and</w:t>
      </w:r>
      <w:r w:rsidR="00B26DD1">
        <w:t xml:space="preserve"> </w:t>
      </w:r>
      <w:r w:rsidRPr="00C4782F">
        <w:t>have</w:t>
      </w:r>
      <w:r w:rsidR="00B26DD1">
        <w:t xml:space="preserve"> </w:t>
      </w:r>
      <w:r w:rsidRPr="00C4782F">
        <w:t>them</w:t>
      </w:r>
      <w:r w:rsidR="00B26DD1">
        <w:t xml:space="preserve"> </w:t>
      </w:r>
      <w:r w:rsidRPr="00C4782F">
        <w:t>handled</w:t>
      </w:r>
      <w:r w:rsidR="00B26DD1">
        <w:t xml:space="preserve"> </w:t>
      </w:r>
      <w:r w:rsidRPr="00C4782F">
        <w:t>in</w:t>
      </w:r>
      <w:r w:rsidR="00B26DD1">
        <w:t xml:space="preserve"> </w:t>
      </w:r>
      <w:r w:rsidRPr="00C4782F">
        <w:t>a</w:t>
      </w:r>
      <w:r w:rsidR="00B26DD1">
        <w:t xml:space="preserve"> </w:t>
      </w:r>
      <w:r w:rsidRPr="00C4782F">
        <w:t>single</w:t>
      </w:r>
      <w:r w:rsidR="00B26DD1">
        <w:t xml:space="preserve"> </w:t>
      </w:r>
      <w:r w:rsidRPr="00C4782F">
        <w:t>catch</w:t>
      </w:r>
      <w:r w:rsidR="00B26DD1">
        <w:t xml:space="preserve"> </w:t>
      </w:r>
      <w:r w:rsidRPr="00C4782F">
        <w:t>block,</w:t>
      </w:r>
      <w:r w:rsidR="00B26DD1">
        <w:t xml:space="preserve"> </w:t>
      </w:r>
      <w:r w:rsidRPr="00C4782F">
        <w:t>the</w:t>
      </w:r>
      <w:r w:rsidR="00B26DD1">
        <w:t xml:space="preserve"> </w:t>
      </w:r>
      <w:r w:rsidRPr="00C4782F">
        <w:t>framework</w:t>
      </w:r>
      <w:r w:rsidR="00B26DD1">
        <w:t xml:space="preserve"> </w:t>
      </w:r>
      <w:r w:rsidRPr="00C4782F">
        <w:t>uses</w:t>
      </w:r>
      <w:r w:rsidR="00B26DD1">
        <w:t xml:space="preserve"> </w:t>
      </w:r>
      <w:r w:rsidRPr="00C4782F">
        <w:t>the</w:t>
      </w:r>
      <w:r w:rsidR="00B26DD1">
        <w:t xml:space="preserve"> </w:t>
      </w:r>
      <w:proofErr w:type="spellStart"/>
      <w:r w:rsidRPr="009C65D4">
        <w:rPr>
          <w:rStyle w:val="CITchapbm"/>
        </w:rPr>
        <w:t>AggregateException</w:t>
      </w:r>
      <w:proofErr w:type="spellEnd"/>
      <w:r w:rsidR="00B26DD1">
        <w:t xml:space="preserve"> </w:t>
      </w:r>
      <w:r w:rsidRPr="00C4782F">
        <w:t>as</w:t>
      </w:r>
      <w:r w:rsidR="00B26DD1">
        <w:t xml:space="preserve"> </w:t>
      </w:r>
      <w:r w:rsidRPr="00C4782F">
        <w:t>a</w:t>
      </w:r>
      <w:r w:rsidR="00B26DD1">
        <w:t xml:space="preserve"> </w:t>
      </w:r>
      <w:r w:rsidRPr="00C4782F">
        <w:t>means</w:t>
      </w:r>
      <w:r w:rsidR="00B26DD1">
        <w:t xml:space="preserve"> </w:t>
      </w:r>
      <w:r w:rsidRPr="00C4782F">
        <w:t>of</w:t>
      </w:r>
      <w:r w:rsidR="00B26DD1">
        <w:t xml:space="preserve"> </w:t>
      </w:r>
      <w:r w:rsidRPr="00C4782F">
        <w:t>collecting</w:t>
      </w:r>
      <w:r w:rsidR="00B26DD1">
        <w:t xml:space="preserve"> </w:t>
      </w:r>
      <w:r w:rsidRPr="00C4782F">
        <w:t>the</w:t>
      </w:r>
      <w:r w:rsidR="00B26DD1">
        <w:t xml:space="preserve"> </w:t>
      </w:r>
      <w:r w:rsidRPr="00C4782F">
        <w:t>exceptions</w:t>
      </w:r>
      <w:r w:rsidR="00B26DD1">
        <w:t xml:space="preserve"> </w:t>
      </w:r>
      <w:r w:rsidRPr="00C4782F">
        <w:t>and</w:t>
      </w:r>
      <w:r w:rsidR="00B26DD1">
        <w:t xml:space="preserve"> </w:t>
      </w:r>
      <w:r w:rsidRPr="00C4782F">
        <w:t>reporting</w:t>
      </w:r>
      <w:r w:rsidR="00B26DD1">
        <w:t xml:space="preserve"> </w:t>
      </w:r>
      <w:r w:rsidRPr="00C4782F">
        <w:t>them</w:t>
      </w:r>
      <w:r w:rsidR="00B26DD1">
        <w:t xml:space="preserve"> </w:t>
      </w:r>
      <w:r w:rsidRPr="00C4782F">
        <w:t>as</w:t>
      </w:r>
      <w:r w:rsidR="00B26DD1">
        <w:t xml:space="preserve"> </w:t>
      </w:r>
      <w:r w:rsidRPr="00C4782F">
        <w:t>a</w:t>
      </w:r>
      <w:r w:rsidR="00B26DD1">
        <w:t xml:space="preserve"> </w:t>
      </w:r>
      <w:r w:rsidRPr="00C4782F">
        <w:t>single</w:t>
      </w:r>
      <w:r w:rsidR="00B26DD1">
        <w:t xml:space="preserve"> </w:t>
      </w:r>
      <w:r w:rsidRPr="00C4782F">
        <w:t>exception.</w:t>
      </w:r>
      <w:r w:rsidR="00B26DD1">
        <w:t xml:space="preserve"> </w:t>
      </w:r>
      <w:r w:rsidRPr="00C4782F">
        <w:t>Furthermore,</w:t>
      </w:r>
      <w:r w:rsidR="00B26DD1">
        <w:t xml:space="preserve"> </w:t>
      </w:r>
      <w:r w:rsidRPr="00C4782F">
        <w:t>since</w:t>
      </w:r>
      <w:r w:rsidR="00B26DD1">
        <w:t xml:space="preserve"> </w:t>
      </w:r>
      <w:r w:rsidRPr="00C4782F">
        <w:t>it</w:t>
      </w:r>
      <w:r w:rsidR="00B26DD1">
        <w:t xml:space="preserve"> </w:t>
      </w:r>
      <w:r w:rsidRPr="00C4782F">
        <w:t>is</w:t>
      </w:r>
      <w:r w:rsidR="00B26DD1">
        <w:t xml:space="preserve"> </w:t>
      </w:r>
      <w:r w:rsidRPr="00C4782F">
        <w:t>unknown</w:t>
      </w:r>
      <w:r w:rsidR="00B26DD1">
        <w:t xml:space="preserve"> </w:t>
      </w:r>
      <w:r w:rsidRPr="00C4782F">
        <w:t>at</w:t>
      </w:r>
      <w:r w:rsidR="00B26DD1">
        <w:t xml:space="preserve"> </w:t>
      </w:r>
      <w:r w:rsidRPr="00C4782F">
        <w:t>compile</w:t>
      </w:r>
      <w:r w:rsidR="00B26DD1">
        <w:t xml:space="preserve"> </w:t>
      </w:r>
      <w:r w:rsidRPr="00C4782F">
        <w:t>time</w:t>
      </w:r>
      <w:r w:rsidR="00B26DD1">
        <w:t xml:space="preserve"> </w:t>
      </w:r>
      <w:r w:rsidRPr="00C4782F">
        <w:t>whether</w:t>
      </w:r>
      <w:r w:rsidR="00B26DD1">
        <w:t xml:space="preserve"> </w:t>
      </w:r>
      <w:r w:rsidRPr="00C4782F">
        <w:t>a</w:t>
      </w:r>
      <w:r w:rsidR="00B26DD1">
        <w:t xml:space="preserve"> </w:t>
      </w:r>
      <w:r w:rsidRPr="00C4782F">
        <w:t>worker</w:t>
      </w:r>
      <w:r w:rsidR="00B26DD1">
        <w:t xml:space="preserve"> </w:t>
      </w:r>
      <w:r w:rsidRPr="00C4782F">
        <w:t>task</w:t>
      </w:r>
      <w:r w:rsidR="00B26DD1">
        <w:t xml:space="preserve"> </w:t>
      </w:r>
      <w:r w:rsidRPr="00C4782F">
        <w:t>will</w:t>
      </w:r>
      <w:r w:rsidR="00B26DD1">
        <w:t xml:space="preserve"> </w:t>
      </w:r>
      <w:r w:rsidRPr="00C4782F">
        <w:t>throw</w:t>
      </w:r>
      <w:r w:rsidR="00B26DD1">
        <w:t xml:space="preserve"> </w:t>
      </w:r>
      <w:r w:rsidRPr="00C4782F">
        <w:t>one</w:t>
      </w:r>
      <w:r w:rsidR="00B26DD1">
        <w:t xml:space="preserve"> </w:t>
      </w:r>
      <w:r w:rsidRPr="00C4782F">
        <w:t>or</w:t>
      </w:r>
      <w:r w:rsidR="00B26DD1">
        <w:t xml:space="preserve"> </w:t>
      </w:r>
      <w:r w:rsidRPr="00C4782F">
        <w:t>more</w:t>
      </w:r>
      <w:r w:rsidR="00B26DD1">
        <w:t xml:space="preserve"> </w:t>
      </w:r>
      <w:r w:rsidRPr="00C4782F">
        <w:t>exceptions,</w:t>
      </w:r>
      <w:r w:rsidR="00B26DD1">
        <w:t xml:space="preserve"> </w:t>
      </w:r>
      <w:r w:rsidRPr="00C4782F">
        <w:t>an</w:t>
      </w:r>
      <w:r w:rsidR="00B26DD1">
        <w:t xml:space="preserve"> </w:t>
      </w:r>
      <w:r w:rsidRPr="00C4782F">
        <w:t>unhandled</w:t>
      </w:r>
      <w:r w:rsidR="00B26DD1">
        <w:t xml:space="preserve"> </w:t>
      </w:r>
      <w:r w:rsidRPr="00C4782F">
        <w:t>faulted</w:t>
      </w:r>
      <w:r w:rsidR="00B26DD1">
        <w:t xml:space="preserve"> </w:t>
      </w:r>
      <w:r w:rsidRPr="00C4782F">
        <w:t>task</w:t>
      </w:r>
      <w:r w:rsidR="00B26DD1">
        <w:t xml:space="preserve"> </w:t>
      </w:r>
      <w:r w:rsidRPr="00C4782F">
        <w:t>will</w:t>
      </w:r>
      <w:r w:rsidR="00B26DD1">
        <w:t xml:space="preserve"> </w:t>
      </w:r>
      <w:r w:rsidRPr="00C4782F">
        <w:t>always</w:t>
      </w:r>
      <w:r w:rsidR="00B26DD1">
        <w:t xml:space="preserve"> </w:t>
      </w:r>
      <w:r w:rsidRPr="00C4782F">
        <w:t>throw</w:t>
      </w:r>
      <w:r w:rsidR="00B26DD1">
        <w:t xml:space="preserve"> </w:t>
      </w:r>
      <w:r w:rsidRPr="00C4782F">
        <w:t>an</w:t>
      </w:r>
      <w:r w:rsidR="00B26DD1">
        <w:t xml:space="preserve"> </w:t>
      </w:r>
      <w:proofErr w:type="spellStart"/>
      <w:r w:rsidRPr="009C65D4">
        <w:rPr>
          <w:rStyle w:val="CITchapbm"/>
        </w:rPr>
        <w:t>AggregateException</w:t>
      </w:r>
      <w:proofErr w:type="spellEnd"/>
      <w:r w:rsidRPr="00C4782F">
        <w:t>.</w:t>
      </w:r>
      <w:r w:rsidR="00B26DD1">
        <w:t xml:space="preserve"> </w:t>
      </w:r>
      <w:r w:rsidR="00A6283F">
        <w:t>Listing</w:t>
      </w:r>
      <w:r w:rsidR="00B26DD1">
        <w:t xml:space="preserve"> </w:t>
      </w:r>
      <w:r w:rsidR="00A6283F">
        <w:t>19.</w:t>
      </w:r>
      <w:ins w:id="605" w:author="Kevin" w:date="2020-04-03T21:57:00Z">
        <w:r w:rsidR="006760A8">
          <w:t>5</w:t>
        </w:r>
      </w:ins>
      <w:del w:id="606" w:author="Kevin" w:date="2020-04-03T21:57:00Z">
        <w:r w:rsidR="00C7066B">
          <w:delText>7</w:delText>
        </w:r>
      </w:del>
      <w:r w:rsidR="00B26DD1">
        <w:t xml:space="preserve"> </w:t>
      </w:r>
      <w:r w:rsidRPr="00C4782F">
        <w:t>and</w:t>
      </w:r>
      <w:r w:rsidR="00B26DD1">
        <w:t xml:space="preserve"> </w:t>
      </w:r>
      <w:r w:rsidR="00956515">
        <w:t>Output</w:t>
      </w:r>
      <w:r w:rsidR="00B26DD1">
        <w:t xml:space="preserve"> </w:t>
      </w:r>
      <w:r w:rsidR="00956515">
        <w:t>19.</w:t>
      </w:r>
      <w:ins w:id="607" w:author="Kevin" w:date="2020-04-03T21:57:00Z">
        <w:r w:rsidR="006760A8">
          <w:t>3</w:t>
        </w:r>
      </w:ins>
      <w:del w:id="608" w:author="Kevin" w:date="2020-04-03T21:57:00Z">
        <w:r w:rsidR="00A35F04">
          <w:delText>4</w:delText>
        </w:r>
      </w:del>
      <w:r w:rsidR="00B26DD1">
        <w:t xml:space="preserve"> </w:t>
      </w:r>
      <w:r w:rsidRPr="00C4782F">
        <w:t>demonstrate</w:t>
      </w:r>
      <w:r w:rsidR="00B26DD1">
        <w:t xml:space="preserve"> </w:t>
      </w:r>
      <w:r w:rsidRPr="00C4782F">
        <w:t>this</w:t>
      </w:r>
      <w:r w:rsidR="00B26DD1">
        <w:t xml:space="preserve"> </w:t>
      </w:r>
      <w:r w:rsidR="00575934">
        <w:t>behavior</w:t>
      </w:r>
      <w:r w:rsidRPr="00C4782F">
        <w:t>.</w:t>
      </w:r>
      <w:r w:rsidR="00B26DD1">
        <w:t xml:space="preserve"> </w:t>
      </w:r>
      <w:r w:rsidRPr="00C4782F">
        <w:t>Even</w:t>
      </w:r>
      <w:r w:rsidR="00B26DD1">
        <w:t xml:space="preserve"> </w:t>
      </w:r>
      <w:r w:rsidRPr="00C4782F">
        <w:t>though</w:t>
      </w:r>
      <w:r w:rsidR="00B26DD1">
        <w:t xml:space="preserve"> </w:t>
      </w:r>
      <w:r w:rsidRPr="00C4782F">
        <w:t>the</w:t>
      </w:r>
      <w:r w:rsidR="00B26DD1">
        <w:t xml:space="preserve"> </w:t>
      </w:r>
      <w:r w:rsidRPr="00C4782F">
        <w:t>unhandled</w:t>
      </w:r>
      <w:r w:rsidR="00B26DD1">
        <w:t xml:space="preserve"> </w:t>
      </w:r>
      <w:r w:rsidRPr="00C4782F">
        <w:t>exception</w:t>
      </w:r>
      <w:r w:rsidR="00B26DD1">
        <w:t xml:space="preserve"> </w:t>
      </w:r>
      <w:r w:rsidRPr="00C4782F">
        <w:t>thrown</w:t>
      </w:r>
      <w:r w:rsidR="00B26DD1">
        <w:t xml:space="preserve"> </w:t>
      </w:r>
      <w:r w:rsidRPr="00C4782F">
        <w:t>on</w:t>
      </w:r>
      <w:r w:rsidR="00B26DD1">
        <w:t xml:space="preserve"> </w:t>
      </w:r>
      <w:r w:rsidRPr="00C4782F">
        <w:t>the</w:t>
      </w:r>
      <w:r w:rsidR="00B26DD1">
        <w:t xml:space="preserve"> </w:t>
      </w:r>
      <w:r w:rsidRPr="00C4782F">
        <w:t>worker</w:t>
      </w:r>
      <w:r w:rsidR="00B26DD1">
        <w:t xml:space="preserve"> </w:t>
      </w:r>
      <w:r w:rsidRPr="00C4782F">
        <w:t>thread</w:t>
      </w:r>
      <w:r w:rsidR="00B26DD1">
        <w:t xml:space="preserve"> </w:t>
      </w:r>
      <w:r w:rsidRPr="00C4782F">
        <w:t>was</w:t>
      </w:r>
      <w:r w:rsidR="00B26DD1">
        <w:t xml:space="preserve"> </w:t>
      </w:r>
      <w:r w:rsidRPr="00C4782F">
        <w:t>of</w:t>
      </w:r>
      <w:r w:rsidR="00B26DD1">
        <w:t xml:space="preserve"> </w:t>
      </w:r>
      <w:r w:rsidRPr="00C4782F">
        <w:t>type</w:t>
      </w:r>
      <w:r w:rsidR="00B26DD1">
        <w:t xml:space="preserve"> </w:t>
      </w:r>
      <w:proofErr w:type="spellStart"/>
      <w:r w:rsidRPr="009C65D4">
        <w:rPr>
          <w:rStyle w:val="CITchapbm"/>
        </w:rPr>
        <w:t>InvalidOperationException</w:t>
      </w:r>
      <w:proofErr w:type="spellEnd"/>
      <w:r w:rsidRPr="00C4782F">
        <w:t>,</w:t>
      </w:r>
      <w:r w:rsidR="00B26DD1">
        <w:t xml:space="preserve"> </w:t>
      </w:r>
      <w:r w:rsidRPr="00C4782F">
        <w:t>the</w:t>
      </w:r>
      <w:r w:rsidR="00B26DD1">
        <w:t xml:space="preserve"> </w:t>
      </w:r>
      <w:r w:rsidRPr="00C4782F">
        <w:t>type</w:t>
      </w:r>
      <w:r w:rsidR="00B26DD1">
        <w:t xml:space="preserve"> </w:t>
      </w:r>
      <w:r w:rsidRPr="00C4782F">
        <w:t>of</w:t>
      </w:r>
      <w:r w:rsidR="00B26DD1">
        <w:t xml:space="preserve"> </w:t>
      </w:r>
      <w:r w:rsidRPr="00C4782F">
        <w:t>the</w:t>
      </w:r>
      <w:r w:rsidR="00B26DD1">
        <w:t xml:space="preserve"> </w:t>
      </w:r>
      <w:r w:rsidRPr="00C4782F">
        <w:t>exception</w:t>
      </w:r>
      <w:r w:rsidR="00B26DD1">
        <w:t xml:space="preserve"> </w:t>
      </w:r>
      <w:r w:rsidRPr="00C4782F">
        <w:t>caught</w:t>
      </w:r>
      <w:r w:rsidR="00B26DD1">
        <w:t xml:space="preserve"> </w:t>
      </w:r>
      <w:r w:rsidRPr="00C4782F">
        <w:t>on</w:t>
      </w:r>
      <w:r w:rsidR="00B26DD1">
        <w:t xml:space="preserve"> </w:t>
      </w:r>
      <w:r w:rsidRPr="00C4782F">
        <w:t>the</w:t>
      </w:r>
      <w:r w:rsidR="00B26DD1">
        <w:t xml:space="preserve"> </w:t>
      </w:r>
      <w:r w:rsidRPr="00C4782F">
        <w:t>main</w:t>
      </w:r>
      <w:r w:rsidR="00B26DD1">
        <w:t xml:space="preserve"> </w:t>
      </w:r>
      <w:r w:rsidRPr="00C4782F">
        <w:t>thread</w:t>
      </w:r>
      <w:r w:rsidR="00B26DD1">
        <w:t xml:space="preserve"> </w:t>
      </w:r>
      <w:r w:rsidRPr="00C4782F">
        <w:t>is</w:t>
      </w:r>
      <w:r w:rsidR="00B26DD1">
        <w:t xml:space="preserve"> </w:t>
      </w:r>
      <w:r w:rsidRPr="00C4782F">
        <w:t>still</w:t>
      </w:r>
      <w:r w:rsidR="00B26DD1">
        <w:t xml:space="preserve"> </w:t>
      </w:r>
      <w:r w:rsidRPr="00C4782F">
        <w:t>an</w:t>
      </w:r>
      <w:r w:rsidR="00B26DD1">
        <w:t xml:space="preserve"> </w:t>
      </w:r>
      <w:proofErr w:type="spellStart"/>
      <w:r w:rsidRPr="009C65D4">
        <w:rPr>
          <w:rStyle w:val="CITchapbm"/>
        </w:rPr>
        <w:t>AggregateException</w:t>
      </w:r>
      <w:proofErr w:type="spellEnd"/>
      <w:r w:rsidRPr="00C4782F">
        <w:t>.</w:t>
      </w:r>
      <w:r w:rsidR="00B26DD1">
        <w:t xml:space="preserve"> </w:t>
      </w:r>
      <w:r w:rsidR="00575934">
        <w:t>Also</w:t>
      </w:r>
      <w:r w:rsidRPr="00C4782F">
        <w:t>,</w:t>
      </w:r>
      <w:r w:rsidR="00B26DD1">
        <w:t xml:space="preserve"> </w:t>
      </w:r>
      <w:r w:rsidRPr="00C4782F">
        <w:t>as</w:t>
      </w:r>
      <w:r w:rsidR="00B26DD1">
        <w:t xml:space="preserve"> </w:t>
      </w:r>
      <w:r w:rsidRPr="00C4782F">
        <w:t>expected,</w:t>
      </w:r>
      <w:r w:rsidR="00B26DD1">
        <w:t xml:space="preserve"> </w:t>
      </w:r>
      <w:r w:rsidRPr="00C4782F">
        <w:t>to</w:t>
      </w:r>
      <w:r w:rsidR="00B26DD1">
        <w:t xml:space="preserve"> </w:t>
      </w:r>
      <w:r w:rsidRPr="00C4782F">
        <w:t>catch</w:t>
      </w:r>
      <w:r w:rsidR="00B26DD1">
        <w:t xml:space="preserve"> </w:t>
      </w:r>
      <w:r w:rsidRPr="00C4782F">
        <w:t>the</w:t>
      </w:r>
      <w:r w:rsidR="00B26DD1">
        <w:t xml:space="preserve"> </w:t>
      </w:r>
      <w:r w:rsidRPr="00C4782F">
        <w:t>exception</w:t>
      </w:r>
      <w:r w:rsidR="00B26DD1">
        <w:t xml:space="preserve"> </w:t>
      </w:r>
      <w:r w:rsidRPr="00C4782F">
        <w:t>requires</w:t>
      </w:r>
      <w:r w:rsidR="00B26DD1">
        <w:t xml:space="preserve"> </w:t>
      </w:r>
      <w:r w:rsidRPr="00C4782F">
        <w:t>an</w:t>
      </w:r>
      <w:r w:rsidR="00B26DD1">
        <w:t xml:space="preserve"> </w:t>
      </w:r>
      <w:proofErr w:type="spellStart"/>
      <w:r w:rsidRPr="009C65D4">
        <w:rPr>
          <w:rStyle w:val="CITchapbm"/>
        </w:rPr>
        <w:t>AggregateException</w:t>
      </w:r>
      <w:proofErr w:type="spellEnd"/>
      <w:r w:rsidR="00B26DD1">
        <w:t xml:space="preserve"> </w:t>
      </w:r>
      <w:r w:rsidRPr="00C4782F">
        <w:t>catch</w:t>
      </w:r>
      <w:r w:rsidR="00B26DD1">
        <w:t xml:space="preserve"> </w:t>
      </w:r>
      <w:r w:rsidRPr="00C4782F">
        <w:t>block.</w:t>
      </w:r>
    </w:p>
    <w:p w14:paraId="2D20E9DB" w14:textId="11AB6A2A" w:rsidR="00E73B39" w:rsidRPr="00C4782F" w:rsidRDefault="00FA3D78" w:rsidP="005E24E0">
      <w:pPr>
        <w:pStyle w:val="CHAPBM"/>
      </w:pPr>
      <w:r w:rsidRPr="00C4782F">
        <w:t>A</w:t>
      </w:r>
      <w:r w:rsidR="00B26DD1">
        <w:t xml:space="preserve"> </w:t>
      </w:r>
      <w:r w:rsidRPr="00C4782F">
        <w:t>list</w:t>
      </w:r>
      <w:r w:rsidR="00B26DD1">
        <w:t xml:space="preserve"> </w:t>
      </w:r>
      <w:r w:rsidRPr="00C4782F">
        <w:t>of</w:t>
      </w:r>
      <w:r w:rsidR="00B26DD1">
        <w:t xml:space="preserve"> </w:t>
      </w:r>
      <w:r w:rsidRPr="00C4782F">
        <w:t>the</w:t>
      </w:r>
      <w:r w:rsidR="00B26DD1">
        <w:t xml:space="preserve"> </w:t>
      </w:r>
      <w:r w:rsidRPr="00C4782F">
        <w:t>exceptions</w:t>
      </w:r>
      <w:r w:rsidR="00B26DD1">
        <w:t xml:space="preserve"> </w:t>
      </w:r>
      <w:r w:rsidRPr="00C4782F">
        <w:t>contained</w:t>
      </w:r>
      <w:r w:rsidR="00B26DD1">
        <w:t xml:space="preserve"> </w:t>
      </w:r>
      <w:r w:rsidRPr="00C4782F">
        <w:t>within</w:t>
      </w:r>
      <w:r w:rsidR="00B26DD1">
        <w:t xml:space="preserve"> </w:t>
      </w:r>
      <w:r w:rsidRPr="00C4782F">
        <w:t>an</w:t>
      </w:r>
      <w:r w:rsidR="00B26DD1">
        <w:t xml:space="preserve"> </w:t>
      </w:r>
      <w:proofErr w:type="spellStart"/>
      <w:r w:rsidRPr="009C65D4">
        <w:rPr>
          <w:rStyle w:val="CITchapbm"/>
        </w:rPr>
        <w:t>AggregateException</w:t>
      </w:r>
      <w:proofErr w:type="spellEnd"/>
      <w:r w:rsidR="00B26DD1">
        <w:t xml:space="preserve"> </w:t>
      </w:r>
      <w:r w:rsidRPr="00C4782F">
        <w:t>is</w:t>
      </w:r>
      <w:r w:rsidR="00B26DD1">
        <w:t xml:space="preserve"> </w:t>
      </w:r>
      <w:r w:rsidRPr="00C4782F">
        <w:t>available</w:t>
      </w:r>
      <w:r w:rsidR="00B26DD1">
        <w:t xml:space="preserve"> </w:t>
      </w:r>
      <w:r w:rsidRPr="00C4782F">
        <w:t>from</w:t>
      </w:r>
      <w:r w:rsidR="00B26DD1">
        <w:t xml:space="preserve"> </w:t>
      </w:r>
      <w:r w:rsidRPr="00C4782F">
        <w:t>the</w:t>
      </w:r>
      <w:r w:rsidR="00B26DD1">
        <w:t xml:space="preserve"> </w:t>
      </w:r>
      <w:proofErr w:type="spellStart"/>
      <w:r w:rsidRPr="009C65D4">
        <w:rPr>
          <w:rStyle w:val="CITchapbm"/>
        </w:rPr>
        <w:t>InnerExceptions</w:t>
      </w:r>
      <w:proofErr w:type="spellEnd"/>
      <w:r w:rsidR="00B26DD1">
        <w:t xml:space="preserve"> </w:t>
      </w:r>
      <w:r w:rsidRPr="00C4782F">
        <w:t>property.</w:t>
      </w:r>
      <w:r w:rsidR="00B26DD1">
        <w:t xml:space="preserve"> </w:t>
      </w:r>
      <w:r w:rsidRPr="00C4782F">
        <w:t>As</w:t>
      </w:r>
      <w:r w:rsidR="00B26DD1">
        <w:t xml:space="preserve"> </w:t>
      </w:r>
      <w:r w:rsidRPr="00C4782F">
        <w:t>a</w:t>
      </w:r>
      <w:r w:rsidR="00B26DD1">
        <w:t xml:space="preserve"> </w:t>
      </w:r>
      <w:r w:rsidRPr="00C4782F">
        <w:t>result,</w:t>
      </w:r>
      <w:r w:rsidR="00B26DD1">
        <w:t xml:space="preserve"> </w:t>
      </w:r>
      <w:r w:rsidRPr="00C4782F">
        <w:t>you</w:t>
      </w:r>
      <w:r w:rsidR="00B26DD1">
        <w:t xml:space="preserve"> </w:t>
      </w:r>
      <w:r w:rsidRPr="00C4782F">
        <w:t>can</w:t>
      </w:r>
      <w:r w:rsidR="00B26DD1">
        <w:t xml:space="preserve"> </w:t>
      </w:r>
      <w:r w:rsidRPr="00C4782F">
        <w:t>iterate</w:t>
      </w:r>
      <w:r w:rsidR="00B26DD1">
        <w:t xml:space="preserve"> </w:t>
      </w:r>
      <w:r w:rsidRPr="00C4782F">
        <w:t>over</w:t>
      </w:r>
      <w:r w:rsidR="00B26DD1">
        <w:t xml:space="preserve"> </w:t>
      </w:r>
      <w:r w:rsidRPr="00C4782F">
        <w:t>this</w:t>
      </w:r>
      <w:r w:rsidR="00B26DD1">
        <w:t xml:space="preserve"> </w:t>
      </w:r>
      <w:r w:rsidRPr="00C4782F">
        <w:t>property</w:t>
      </w:r>
      <w:r w:rsidR="00B26DD1">
        <w:t xml:space="preserve"> </w:t>
      </w:r>
      <w:r w:rsidRPr="00C4782F">
        <w:t>to</w:t>
      </w:r>
      <w:r w:rsidR="00B26DD1">
        <w:t xml:space="preserve"> </w:t>
      </w:r>
      <w:r w:rsidRPr="00C4782F">
        <w:t>examine</w:t>
      </w:r>
      <w:r w:rsidR="00B26DD1">
        <w:t xml:space="preserve"> </w:t>
      </w:r>
      <w:r w:rsidRPr="00C4782F">
        <w:t>each</w:t>
      </w:r>
      <w:r w:rsidR="00B26DD1">
        <w:t xml:space="preserve"> </w:t>
      </w:r>
      <w:r w:rsidRPr="00C4782F">
        <w:t>exception</w:t>
      </w:r>
      <w:r w:rsidR="00B26DD1">
        <w:t xml:space="preserve"> </w:t>
      </w:r>
      <w:r w:rsidRPr="00C4782F">
        <w:t>and</w:t>
      </w:r>
      <w:r w:rsidR="00B26DD1">
        <w:t xml:space="preserve"> </w:t>
      </w:r>
      <w:r w:rsidRPr="00C4782F">
        <w:t>determine</w:t>
      </w:r>
      <w:r w:rsidR="00B26DD1">
        <w:t xml:space="preserve"> </w:t>
      </w:r>
      <w:r w:rsidRPr="00C4782F">
        <w:t>the</w:t>
      </w:r>
      <w:r w:rsidR="00B26DD1">
        <w:t xml:space="preserve"> </w:t>
      </w:r>
      <w:r w:rsidRPr="00C4782F">
        <w:t>appropriate</w:t>
      </w:r>
      <w:r w:rsidR="00B26DD1">
        <w:t xml:space="preserve"> </w:t>
      </w:r>
      <w:r w:rsidRPr="00C4782F">
        <w:t>course</w:t>
      </w:r>
      <w:r w:rsidR="00B26DD1">
        <w:t xml:space="preserve"> </w:t>
      </w:r>
      <w:r w:rsidRPr="00C4782F">
        <w:t>of</w:t>
      </w:r>
      <w:r w:rsidR="00B26DD1">
        <w:t xml:space="preserve"> </w:t>
      </w:r>
      <w:r w:rsidRPr="00C4782F">
        <w:t>action.</w:t>
      </w:r>
      <w:r w:rsidR="00B26DD1">
        <w:t xml:space="preserve"> </w:t>
      </w:r>
      <w:r w:rsidRPr="00C4782F">
        <w:t>Alternatively,</w:t>
      </w:r>
      <w:r w:rsidR="00B26DD1">
        <w:t xml:space="preserve"> </w:t>
      </w:r>
      <w:r w:rsidRPr="00C4782F">
        <w:t>and</w:t>
      </w:r>
      <w:r w:rsidR="00B26DD1">
        <w:t xml:space="preserve"> </w:t>
      </w:r>
      <w:r w:rsidR="00575934">
        <w:t>as</w:t>
      </w:r>
      <w:r w:rsidR="00B26DD1">
        <w:t xml:space="preserve"> </w:t>
      </w:r>
      <w:r w:rsidRPr="00C4782F">
        <w:t>shown</w:t>
      </w:r>
      <w:r w:rsidR="00B26DD1">
        <w:t xml:space="preserve"> </w:t>
      </w:r>
      <w:r w:rsidRPr="00C4782F">
        <w:t>in</w:t>
      </w:r>
      <w:r w:rsidR="00B26DD1">
        <w:t xml:space="preserve"> </w:t>
      </w:r>
      <w:r w:rsidR="00A6283F">
        <w:t>Listing</w:t>
      </w:r>
      <w:r w:rsidR="00B26DD1">
        <w:t xml:space="preserve"> </w:t>
      </w:r>
      <w:r w:rsidR="00A6283F">
        <w:t>19.</w:t>
      </w:r>
      <w:ins w:id="609" w:author="Kevin" w:date="2020-04-03T21:57:00Z">
        <w:r w:rsidR="006760A8">
          <w:t>5</w:t>
        </w:r>
      </w:ins>
      <w:del w:id="610" w:author="Kevin" w:date="2020-04-03T21:57:00Z">
        <w:r w:rsidR="00C7066B">
          <w:delText>7</w:delText>
        </w:r>
      </w:del>
      <w:r w:rsidRPr="00C4782F">
        <w:t>,</w:t>
      </w:r>
      <w:r w:rsidR="00B26DD1">
        <w:t xml:space="preserve"> </w:t>
      </w:r>
      <w:r w:rsidRPr="00C4782F">
        <w:t>you</w:t>
      </w:r>
      <w:r w:rsidR="00B26DD1">
        <w:t xml:space="preserve"> </w:t>
      </w:r>
      <w:r w:rsidRPr="00C4782F">
        <w:t>can</w:t>
      </w:r>
      <w:r w:rsidR="00B26DD1">
        <w:t xml:space="preserve"> </w:t>
      </w:r>
      <w:r w:rsidRPr="00C4782F">
        <w:t>use</w:t>
      </w:r>
      <w:r w:rsidR="00B26DD1">
        <w:t xml:space="preserve"> </w:t>
      </w:r>
      <w:r w:rsidRPr="00C4782F">
        <w:t>the</w:t>
      </w:r>
      <w:r w:rsidR="00B26DD1">
        <w:t xml:space="preserve"> </w:t>
      </w:r>
      <w:proofErr w:type="spellStart"/>
      <w:r w:rsidRPr="009C65D4">
        <w:rPr>
          <w:rStyle w:val="CITchapbm"/>
        </w:rPr>
        <w:t>AggregateException.Handle</w:t>
      </w:r>
      <w:proofErr w:type="spellEnd"/>
      <w:r w:rsidRPr="009C65D4">
        <w:rPr>
          <w:rStyle w:val="CITchapbm"/>
        </w:rPr>
        <w:t>()</w:t>
      </w:r>
      <w:r w:rsidR="00B26DD1">
        <w:t xml:space="preserve"> </w:t>
      </w:r>
      <w:r w:rsidRPr="00C4782F">
        <w:t>method,</w:t>
      </w:r>
      <w:r w:rsidR="00B26DD1">
        <w:t xml:space="preserve"> </w:t>
      </w:r>
      <w:r w:rsidRPr="00C4782F">
        <w:t>specifying</w:t>
      </w:r>
      <w:r w:rsidR="00B26DD1">
        <w:t xml:space="preserve"> </w:t>
      </w:r>
      <w:r w:rsidRPr="00C4782F">
        <w:t>an</w:t>
      </w:r>
      <w:r w:rsidR="00B26DD1">
        <w:t xml:space="preserve"> </w:t>
      </w:r>
      <w:r w:rsidRPr="00C4782F">
        <w:t>expression</w:t>
      </w:r>
      <w:r w:rsidR="00B26DD1">
        <w:t xml:space="preserve"> </w:t>
      </w:r>
      <w:r w:rsidRPr="00C4782F">
        <w:t>to</w:t>
      </w:r>
      <w:r w:rsidR="00B26DD1">
        <w:t xml:space="preserve"> </w:t>
      </w:r>
      <w:r w:rsidRPr="00C4782F">
        <w:t>execute</w:t>
      </w:r>
      <w:r w:rsidR="00B26DD1">
        <w:t xml:space="preserve"> </w:t>
      </w:r>
      <w:r w:rsidRPr="00C4782F">
        <w:t>against</w:t>
      </w:r>
      <w:r w:rsidR="00B26DD1">
        <w:t xml:space="preserve"> </w:t>
      </w:r>
      <w:r w:rsidRPr="00C4782F">
        <w:t>each</w:t>
      </w:r>
      <w:r w:rsidR="00B26DD1">
        <w:t xml:space="preserve"> </w:t>
      </w:r>
      <w:r w:rsidRPr="00C4782F">
        <w:t>individual</w:t>
      </w:r>
      <w:r w:rsidR="00B26DD1">
        <w:t xml:space="preserve"> </w:t>
      </w:r>
      <w:r w:rsidRPr="00C4782F">
        <w:t>exception</w:t>
      </w:r>
      <w:r w:rsidR="00B26DD1">
        <w:t xml:space="preserve"> </w:t>
      </w:r>
      <w:r w:rsidRPr="00C4782F">
        <w:t>contained</w:t>
      </w:r>
      <w:r w:rsidR="00B26DD1">
        <w:t xml:space="preserve"> </w:t>
      </w:r>
      <w:r w:rsidRPr="00C4782F">
        <w:t>within</w:t>
      </w:r>
      <w:r w:rsidR="00B26DD1">
        <w:t xml:space="preserve"> </w:t>
      </w:r>
      <w:r w:rsidRPr="00C4782F">
        <w:t>the</w:t>
      </w:r>
      <w:r w:rsidR="00B26DD1">
        <w:t xml:space="preserve"> </w:t>
      </w:r>
      <w:proofErr w:type="spellStart"/>
      <w:r w:rsidRPr="009C65D4">
        <w:rPr>
          <w:rStyle w:val="CITchapbm"/>
        </w:rPr>
        <w:t>AggregateException</w:t>
      </w:r>
      <w:proofErr w:type="spellEnd"/>
      <w:r w:rsidRPr="00C4782F">
        <w:t>.</w:t>
      </w:r>
      <w:r w:rsidR="00B26DD1">
        <w:t xml:space="preserve"> </w:t>
      </w:r>
      <w:r w:rsidRPr="00C4782F">
        <w:t>One</w:t>
      </w:r>
      <w:r w:rsidR="00B26DD1">
        <w:t xml:space="preserve"> </w:t>
      </w:r>
      <w:r w:rsidRPr="00C4782F">
        <w:t>important</w:t>
      </w:r>
      <w:r w:rsidR="00B26DD1">
        <w:t xml:space="preserve"> </w:t>
      </w:r>
      <w:r w:rsidRPr="00C4782F">
        <w:t>characteristic</w:t>
      </w:r>
      <w:r w:rsidR="00B26DD1">
        <w:t xml:space="preserve"> </w:t>
      </w:r>
      <w:r w:rsidRPr="00C4782F">
        <w:t>of</w:t>
      </w:r>
      <w:r w:rsidR="00B26DD1">
        <w:t xml:space="preserve"> </w:t>
      </w:r>
      <w:r w:rsidRPr="00C4782F">
        <w:t>the</w:t>
      </w:r>
      <w:r w:rsidR="00B26DD1">
        <w:t xml:space="preserve"> </w:t>
      </w:r>
      <w:r w:rsidRPr="009C65D4">
        <w:rPr>
          <w:rStyle w:val="CITchapbm"/>
        </w:rPr>
        <w:t>Handle()</w:t>
      </w:r>
      <w:r w:rsidR="00B26DD1">
        <w:t xml:space="preserve"> </w:t>
      </w:r>
      <w:r w:rsidRPr="00C4782F">
        <w:t>method</w:t>
      </w:r>
      <w:r w:rsidR="00B26DD1">
        <w:t xml:space="preserve"> </w:t>
      </w:r>
      <w:r w:rsidRPr="00C4782F">
        <w:t>to</w:t>
      </w:r>
      <w:r w:rsidR="00B26DD1">
        <w:t xml:space="preserve"> </w:t>
      </w:r>
      <w:r w:rsidRPr="00C4782F">
        <w:t>consider,</w:t>
      </w:r>
      <w:r w:rsidR="00B26DD1">
        <w:t xml:space="preserve"> </w:t>
      </w:r>
      <w:r w:rsidRPr="00C4782F">
        <w:t>however,</w:t>
      </w:r>
      <w:r w:rsidR="00B26DD1">
        <w:t xml:space="preserve"> </w:t>
      </w:r>
      <w:r w:rsidRPr="00C4782F">
        <w:t>is</w:t>
      </w:r>
      <w:r w:rsidR="00B26DD1">
        <w:t xml:space="preserve"> </w:t>
      </w:r>
      <w:r w:rsidRPr="00C4782F">
        <w:t>that</w:t>
      </w:r>
      <w:r w:rsidR="00B26DD1">
        <w:t xml:space="preserve"> </w:t>
      </w:r>
      <w:r w:rsidRPr="00C4782F">
        <w:t>it</w:t>
      </w:r>
      <w:r w:rsidR="00B26DD1">
        <w:t xml:space="preserve"> </w:t>
      </w:r>
      <w:r w:rsidRPr="00C4782F">
        <w:t>is</w:t>
      </w:r>
      <w:r w:rsidR="00B26DD1">
        <w:t xml:space="preserve"> </w:t>
      </w:r>
      <w:r w:rsidRPr="00C4782F">
        <w:t>a</w:t>
      </w:r>
      <w:r w:rsidR="00B26DD1">
        <w:t xml:space="preserve"> </w:t>
      </w:r>
      <w:r w:rsidRPr="00C4782F">
        <w:t>predicate.</w:t>
      </w:r>
      <w:r w:rsidR="00B26DD1">
        <w:t xml:space="preserve"> </w:t>
      </w:r>
      <w:r w:rsidRPr="00C4782F">
        <w:t>As</w:t>
      </w:r>
      <w:r w:rsidR="00B26DD1">
        <w:t xml:space="preserve"> </w:t>
      </w:r>
      <w:r w:rsidRPr="00C4782F">
        <w:t>such,</w:t>
      </w:r>
      <w:r w:rsidR="00B26DD1">
        <w:t xml:space="preserve"> </w:t>
      </w:r>
      <w:r w:rsidRPr="00C4782F">
        <w:t>the</w:t>
      </w:r>
      <w:r w:rsidR="00B26DD1">
        <w:t xml:space="preserve"> </w:t>
      </w:r>
      <w:r w:rsidRPr="00C4782F">
        <w:t>predicate</w:t>
      </w:r>
      <w:r w:rsidR="00B26DD1">
        <w:t xml:space="preserve"> </w:t>
      </w:r>
      <w:r w:rsidRPr="00C4782F">
        <w:t>should</w:t>
      </w:r>
      <w:r w:rsidR="00B26DD1">
        <w:t xml:space="preserve"> </w:t>
      </w:r>
      <w:r w:rsidRPr="00C4782F">
        <w:t>return</w:t>
      </w:r>
      <w:r w:rsidR="00B26DD1">
        <w:t xml:space="preserve"> </w:t>
      </w:r>
      <w:r w:rsidRPr="009C65D4">
        <w:rPr>
          <w:rStyle w:val="CITchapbm"/>
        </w:rPr>
        <w:t>true</w:t>
      </w:r>
      <w:r w:rsidR="00B26DD1">
        <w:t xml:space="preserve"> </w:t>
      </w:r>
      <w:r w:rsidRPr="00C4782F">
        <w:t>for</w:t>
      </w:r>
      <w:r w:rsidR="00B26DD1">
        <w:t xml:space="preserve"> </w:t>
      </w:r>
      <w:r w:rsidRPr="00C4782F">
        <w:t>any</w:t>
      </w:r>
      <w:r w:rsidR="00B26DD1">
        <w:t xml:space="preserve"> </w:t>
      </w:r>
      <w:r w:rsidRPr="00C4782F">
        <w:t>exceptions</w:t>
      </w:r>
      <w:r w:rsidR="00B26DD1">
        <w:t xml:space="preserve"> </w:t>
      </w:r>
      <w:r w:rsidRPr="00C4782F">
        <w:t>that</w:t>
      </w:r>
      <w:r w:rsidR="00B26DD1">
        <w:t xml:space="preserve"> </w:t>
      </w:r>
      <w:r w:rsidRPr="00C4782F">
        <w:t>the</w:t>
      </w:r>
      <w:r w:rsidR="00B26DD1">
        <w:t xml:space="preserve"> </w:t>
      </w:r>
      <w:r w:rsidRPr="009C65D4">
        <w:rPr>
          <w:rStyle w:val="CITchapbm"/>
        </w:rPr>
        <w:t>Handle()</w:t>
      </w:r>
      <w:r w:rsidR="00B26DD1">
        <w:t xml:space="preserve"> </w:t>
      </w:r>
      <w:r w:rsidRPr="00C4782F">
        <w:t>delegate</w:t>
      </w:r>
      <w:r w:rsidR="00B26DD1">
        <w:t xml:space="preserve"> </w:t>
      </w:r>
      <w:r w:rsidRPr="00C4782F">
        <w:t>successfully</w:t>
      </w:r>
      <w:r w:rsidR="00B26DD1">
        <w:t xml:space="preserve"> </w:t>
      </w:r>
      <w:r w:rsidRPr="00C4782F">
        <w:t>addresses.</w:t>
      </w:r>
      <w:r w:rsidR="00B26DD1">
        <w:t xml:space="preserve"> </w:t>
      </w:r>
      <w:r w:rsidRPr="00C4782F">
        <w:t>If</w:t>
      </w:r>
      <w:r w:rsidR="00B26DD1">
        <w:t xml:space="preserve"> </w:t>
      </w:r>
      <w:r w:rsidRPr="00C4782F">
        <w:t>any</w:t>
      </w:r>
      <w:r w:rsidR="00B26DD1">
        <w:t xml:space="preserve"> </w:t>
      </w:r>
      <w:r w:rsidRPr="00C4782F">
        <w:t>exception</w:t>
      </w:r>
      <w:r w:rsidR="00B26DD1">
        <w:t xml:space="preserve"> </w:t>
      </w:r>
      <w:r w:rsidRPr="00C4782F">
        <w:t>handling</w:t>
      </w:r>
      <w:r w:rsidR="00B26DD1">
        <w:t xml:space="preserve"> </w:t>
      </w:r>
      <w:r w:rsidRPr="00C4782F">
        <w:t>invocation</w:t>
      </w:r>
      <w:r w:rsidR="00B26DD1">
        <w:t xml:space="preserve"> </w:t>
      </w:r>
      <w:r w:rsidRPr="00C4782F">
        <w:t>returns</w:t>
      </w:r>
      <w:r w:rsidR="00B26DD1">
        <w:t xml:space="preserve"> </w:t>
      </w:r>
      <w:r w:rsidRPr="009C65D4">
        <w:rPr>
          <w:rStyle w:val="CITchapbm"/>
        </w:rPr>
        <w:t>false</w:t>
      </w:r>
      <w:r w:rsidR="00B26DD1">
        <w:t xml:space="preserve"> </w:t>
      </w:r>
      <w:r w:rsidRPr="00C4782F">
        <w:t>for</w:t>
      </w:r>
      <w:r w:rsidR="00B26DD1">
        <w:t xml:space="preserve"> </w:t>
      </w:r>
      <w:r w:rsidRPr="00C4782F">
        <w:t>an</w:t>
      </w:r>
      <w:r w:rsidR="00B26DD1">
        <w:t xml:space="preserve"> </w:t>
      </w:r>
      <w:r w:rsidRPr="00C4782F">
        <w:t>exception,</w:t>
      </w:r>
      <w:r w:rsidR="00B26DD1">
        <w:t xml:space="preserve"> </w:t>
      </w:r>
      <w:r w:rsidRPr="00C4782F">
        <w:t>the</w:t>
      </w:r>
      <w:r w:rsidR="00B26DD1">
        <w:t xml:space="preserve"> </w:t>
      </w:r>
      <w:r w:rsidRPr="009C65D4">
        <w:rPr>
          <w:rStyle w:val="CITchapbm"/>
        </w:rPr>
        <w:t>Handle()</w:t>
      </w:r>
      <w:r w:rsidR="00B26DD1">
        <w:t xml:space="preserve"> </w:t>
      </w:r>
      <w:r w:rsidRPr="00C4782F">
        <w:t>method</w:t>
      </w:r>
      <w:r w:rsidR="00B26DD1">
        <w:t xml:space="preserve"> </w:t>
      </w:r>
      <w:r w:rsidRPr="00C4782F">
        <w:t>will</w:t>
      </w:r>
      <w:r w:rsidR="00B26DD1">
        <w:t xml:space="preserve"> </w:t>
      </w:r>
      <w:r w:rsidRPr="00C4782F">
        <w:t>throw</w:t>
      </w:r>
      <w:r w:rsidR="00B26DD1">
        <w:t xml:space="preserve"> </w:t>
      </w:r>
      <w:r w:rsidRPr="00C4782F">
        <w:t>a</w:t>
      </w:r>
      <w:r w:rsidR="00B26DD1">
        <w:t xml:space="preserve"> </w:t>
      </w:r>
      <w:r w:rsidRPr="00C4782F">
        <w:t>new</w:t>
      </w:r>
      <w:r w:rsidR="00B26DD1">
        <w:t xml:space="preserve"> </w:t>
      </w:r>
      <w:proofErr w:type="spellStart"/>
      <w:r w:rsidRPr="009C65D4">
        <w:rPr>
          <w:rStyle w:val="CITchapbm"/>
        </w:rPr>
        <w:t>AggregateException</w:t>
      </w:r>
      <w:proofErr w:type="spellEnd"/>
      <w:r w:rsidR="00B26DD1">
        <w:t xml:space="preserve"> </w:t>
      </w:r>
      <w:r w:rsidRPr="00C4782F">
        <w:t>that</w:t>
      </w:r>
      <w:r w:rsidR="00B26DD1">
        <w:t xml:space="preserve"> </w:t>
      </w:r>
      <w:r w:rsidRPr="00C4782F">
        <w:t>contains</w:t>
      </w:r>
      <w:r w:rsidR="00B26DD1">
        <w:t xml:space="preserve"> </w:t>
      </w:r>
      <w:r w:rsidRPr="00C4782F">
        <w:t>the</w:t>
      </w:r>
      <w:r w:rsidR="00B26DD1">
        <w:t xml:space="preserve"> </w:t>
      </w:r>
      <w:r w:rsidRPr="00C4782F">
        <w:t>composite</w:t>
      </w:r>
      <w:r w:rsidR="00B26DD1">
        <w:t xml:space="preserve"> </w:t>
      </w:r>
      <w:r w:rsidRPr="00C4782F">
        <w:t>list</w:t>
      </w:r>
      <w:r w:rsidR="00B26DD1">
        <w:t xml:space="preserve"> </w:t>
      </w:r>
      <w:r w:rsidRPr="00C4782F">
        <w:t>of</w:t>
      </w:r>
      <w:r w:rsidR="00B26DD1">
        <w:t xml:space="preserve"> </w:t>
      </w:r>
      <w:r w:rsidRPr="00C4782F">
        <w:t>such</w:t>
      </w:r>
      <w:r w:rsidR="00B26DD1">
        <w:t xml:space="preserve"> </w:t>
      </w:r>
      <w:r w:rsidRPr="00C4782F">
        <w:t>corresponding</w:t>
      </w:r>
      <w:r w:rsidR="00B26DD1">
        <w:t xml:space="preserve"> </w:t>
      </w:r>
      <w:r w:rsidRPr="00C4782F">
        <w:t>exceptions.</w:t>
      </w:r>
    </w:p>
    <w:p w14:paraId="62B848E7" w14:textId="7BF1E992" w:rsidR="0073083B" w:rsidRDefault="00FA3D78" w:rsidP="005E24E0">
      <w:pPr>
        <w:pStyle w:val="CHAPBM"/>
      </w:pPr>
      <w:r w:rsidRPr="00B25458">
        <w:t>You</w:t>
      </w:r>
      <w:r w:rsidR="00B26DD1">
        <w:t xml:space="preserve"> </w:t>
      </w:r>
      <w:r w:rsidRPr="00B25458">
        <w:t>can</w:t>
      </w:r>
      <w:r w:rsidR="00B26DD1">
        <w:t xml:space="preserve"> </w:t>
      </w:r>
      <w:r w:rsidRPr="00B25458">
        <w:t>also</w:t>
      </w:r>
      <w:r w:rsidR="00B26DD1">
        <w:t xml:space="preserve"> </w:t>
      </w:r>
      <w:r w:rsidRPr="00B25458">
        <w:t>observe</w:t>
      </w:r>
      <w:r w:rsidR="00B26DD1">
        <w:t xml:space="preserve"> </w:t>
      </w:r>
      <w:r w:rsidRPr="00B25458">
        <w:t>the</w:t>
      </w:r>
      <w:r w:rsidR="00B26DD1">
        <w:t xml:space="preserve"> </w:t>
      </w:r>
      <w:r w:rsidRPr="00B25458">
        <w:t>state</w:t>
      </w:r>
      <w:r w:rsidR="00B26DD1">
        <w:t xml:space="preserve"> </w:t>
      </w:r>
      <w:r w:rsidRPr="00B25458">
        <w:t>of</w:t>
      </w:r>
      <w:r w:rsidR="00B26DD1">
        <w:t xml:space="preserve"> </w:t>
      </w:r>
      <w:r w:rsidRPr="00B25458">
        <w:t>a</w:t>
      </w:r>
      <w:r w:rsidR="00B26DD1">
        <w:t xml:space="preserve"> </w:t>
      </w:r>
      <w:r w:rsidRPr="00B25458">
        <w:t>faulted</w:t>
      </w:r>
      <w:r w:rsidR="00B26DD1">
        <w:t xml:space="preserve"> </w:t>
      </w:r>
      <w:r w:rsidRPr="00B25458">
        <w:t>task</w:t>
      </w:r>
      <w:r w:rsidR="00B26DD1">
        <w:t xml:space="preserve"> </w:t>
      </w:r>
      <w:r w:rsidRPr="00B25458">
        <w:t>without</w:t>
      </w:r>
      <w:r w:rsidR="00B26DD1">
        <w:t xml:space="preserve"> </w:t>
      </w:r>
      <w:r w:rsidRPr="00B25458">
        <w:t>causing</w:t>
      </w:r>
      <w:r w:rsidR="00B26DD1">
        <w:t xml:space="preserve"> </w:t>
      </w:r>
      <w:r w:rsidRPr="00B25458">
        <w:t>the</w:t>
      </w:r>
      <w:r w:rsidR="00B26DD1">
        <w:t xml:space="preserve"> </w:t>
      </w:r>
      <w:r w:rsidRPr="00B25458">
        <w:t>exception</w:t>
      </w:r>
      <w:r w:rsidR="00B26DD1">
        <w:t xml:space="preserve"> </w:t>
      </w:r>
      <w:r w:rsidRPr="00B25458">
        <w:t>to</w:t>
      </w:r>
      <w:r w:rsidR="00B26DD1">
        <w:t xml:space="preserve"> </w:t>
      </w:r>
      <w:r w:rsidRPr="00B25458">
        <w:t>be</w:t>
      </w:r>
      <w:r w:rsidR="00B26DD1">
        <w:t xml:space="preserve"> </w:t>
      </w:r>
      <w:r w:rsidRPr="00B25458">
        <w:t>rethrown</w:t>
      </w:r>
      <w:r w:rsidR="00B26DD1">
        <w:t xml:space="preserve"> </w:t>
      </w:r>
      <w:r w:rsidRPr="00B25458">
        <w:t>on</w:t>
      </w:r>
      <w:r w:rsidR="00B26DD1">
        <w:t xml:space="preserve"> </w:t>
      </w:r>
      <w:r w:rsidRPr="00B25458">
        <w:t>the</w:t>
      </w:r>
      <w:r w:rsidR="00B26DD1">
        <w:t xml:space="preserve"> </w:t>
      </w:r>
      <w:r w:rsidRPr="00B25458">
        <w:t>current</w:t>
      </w:r>
      <w:r w:rsidR="00B26DD1">
        <w:t xml:space="preserve"> </w:t>
      </w:r>
      <w:r w:rsidRPr="00B25458">
        <w:t>thread</w:t>
      </w:r>
      <w:r w:rsidR="00B26DD1">
        <w:t xml:space="preserve"> </w:t>
      </w:r>
      <w:r w:rsidRPr="00B25458">
        <w:t>by</w:t>
      </w:r>
      <w:r w:rsidR="00B26DD1">
        <w:t xml:space="preserve"> </w:t>
      </w:r>
      <w:r w:rsidRPr="00B25458">
        <w:t>simply</w:t>
      </w:r>
      <w:r w:rsidR="00B26DD1">
        <w:t xml:space="preserve"> </w:t>
      </w:r>
      <w:r w:rsidRPr="00B25458">
        <w:t>looking</w:t>
      </w:r>
      <w:r w:rsidR="00B26DD1">
        <w:t xml:space="preserve"> </w:t>
      </w:r>
      <w:r w:rsidRPr="00B25458">
        <w:t>at</w:t>
      </w:r>
      <w:r w:rsidR="00B26DD1">
        <w:t xml:space="preserve"> </w:t>
      </w:r>
      <w:r w:rsidRPr="00B25458">
        <w:t>the</w:t>
      </w:r>
      <w:r w:rsidR="00B26DD1">
        <w:t xml:space="preserve"> </w:t>
      </w:r>
      <w:r w:rsidRPr="005B7EDE">
        <w:rPr>
          <w:rStyle w:val="CITchapbm"/>
        </w:rPr>
        <w:t>Exception</w:t>
      </w:r>
      <w:r w:rsidR="00B26DD1">
        <w:t xml:space="preserve"> </w:t>
      </w:r>
      <w:r w:rsidRPr="00B25458">
        <w:t>property</w:t>
      </w:r>
      <w:r w:rsidR="00B26DD1">
        <w:t xml:space="preserve"> </w:t>
      </w:r>
      <w:r w:rsidRPr="00B25458">
        <w:t>of</w:t>
      </w:r>
      <w:r w:rsidR="00B26DD1">
        <w:t xml:space="preserve"> </w:t>
      </w:r>
      <w:r w:rsidRPr="00B25458">
        <w:t>the</w:t>
      </w:r>
      <w:r w:rsidR="00B26DD1">
        <w:t xml:space="preserve"> </w:t>
      </w:r>
      <w:r w:rsidRPr="00B25458">
        <w:t>task.</w:t>
      </w:r>
      <w:r w:rsidR="00B26DD1">
        <w:t xml:space="preserve"> </w:t>
      </w:r>
      <w:r w:rsidR="00A6283F">
        <w:t>Listing</w:t>
      </w:r>
      <w:r w:rsidR="00B26DD1">
        <w:t xml:space="preserve"> </w:t>
      </w:r>
      <w:r w:rsidR="00A6283F">
        <w:t>19.</w:t>
      </w:r>
      <w:r w:rsidR="00C7066B">
        <w:t>8</w:t>
      </w:r>
      <w:r w:rsidR="00B26DD1">
        <w:t xml:space="preserve"> </w:t>
      </w:r>
      <w:r w:rsidRPr="00B25458">
        <w:t>demonstrates</w:t>
      </w:r>
      <w:r w:rsidR="00B26DD1">
        <w:t xml:space="preserve"> </w:t>
      </w:r>
      <w:r w:rsidRPr="00B25458">
        <w:t>this</w:t>
      </w:r>
      <w:r w:rsidR="00B26DD1">
        <w:t xml:space="preserve"> </w:t>
      </w:r>
      <w:r w:rsidR="00575934">
        <w:t>approach</w:t>
      </w:r>
      <w:r w:rsidR="00B26DD1">
        <w:t xml:space="preserve"> </w:t>
      </w:r>
      <w:r w:rsidRPr="00B25458">
        <w:t>by</w:t>
      </w:r>
      <w:r w:rsidR="00B26DD1">
        <w:t xml:space="preserve"> </w:t>
      </w:r>
      <w:r w:rsidRPr="00B25458">
        <w:t>waiting</w:t>
      </w:r>
      <w:r w:rsidR="00B26DD1">
        <w:t xml:space="preserve"> </w:t>
      </w:r>
      <w:r w:rsidRPr="00B25458">
        <w:t>for</w:t>
      </w:r>
      <w:r w:rsidR="00B26DD1">
        <w:t xml:space="preserve"> </w:t>
      </w:r>
      <w:r w:rsidRPr="00B25458">
        <w:t>the</w:t>
      </w:r>
      <w:r w:rsidR="00B26DD1">
        <w:t xml:space="preserve"> </w:t>
      </w:r>
      <w:r w:rsidRPr="00B25458">
        <w:t>completion</w:t>
      </w:r>
      <w:r w:rsidR="00B26DD1">
        <w:t xml:space="preserve"> </w:t>
      </w:r>
      <w:r w:rsidRPr="00B25458">
        <w:t>of</w:t>
      </w:r>
      <w:r w:rsidR="00B26DD1">
        <w:t xml:space="preserve"> </w:t>
      </w:r>
      <w:r w:rsidRPr="00B25458">
        <w:t>a</w:t>
      </w:r>
      <w:r w:rsidR="00B26DD1">
        <w:t xml:space="preserve"> </w:t>
      </w:r>
      <w:r w:rsidRPr="00B25458">
        <w:t>fault</w:t>
      </w:r>
      <w:r w:rsidR="00B26DD1">
        <w:t xml:space="preserve"> </w:t>
      </w:r>
      <w:r w:rsidRPr="00B25458">
        <w:t>continuation</w:t>
      </w:r>
      <w:r w:rsidR="00B26DD1">
        <w:t xml:space="preserve"> </w:t>
      </w:r>
      <w:r w:rsidRPr="00B25458">
        <w:t>of</w:t>
      </w:r>
      <w:r w:rsidR="00B26DD1">
        <w:t xml:space="preserve"> </w:t>
      </w:r>
      <w:r w:rsidRPr="00B25458">
        <w:t>a</w:t>
      </w:r>
      <w:r w:rsidR="00B26DD1">
        <w:t xml:space="preserve"> </w:t>
      </w:r>
      <w:r w:rsidRPr="00B25458">
        <w:t>task</w:t>
      </w:r>
      <w:r w:rsidRPr="00A70784">
        <w:rPr>
          <w:rStyle w:val="SUP"/>
        </w:rPr>
        <w:footnoteReference w:id="11"/>
      </w:r>
      <w:r w:rsidR="00B26DD1">
        <w:t xml:space="preserve"> </w:t>
      </w:r>
      <w:r w:rsidRPr="00B25458">
        <w:t>that</w:t>
      </w:r>
      <w:r w:rsidR="00B26DD1">
        <w:t xml:space="preserve"> </w:t>
      </w:r>
      <w:r w:rsidRPr="00B25458">
        <w:t>we</w:t>
      </w:r>
      <w:r w:rsidR="00B26DD1">
        <w:t xml:space="preserve"> </w:t>
      </w:r>
      <w:r w:rsidRPr="00B25458">
        <w:t>know</w:t>
      </w:r>
      <w:r w:rsidR="00B26DD1">
        <w:t xml:space="preserve"> </w:t>
      </w:r>
      <w:r w:rsidRPr="00B25458">
        <w:t>will</w:t>
      </w:r>
      <w:r w:rsidR="00B26DD1">
        <w:t xml:space="preserve"> </w:t>
      </w:r>
      <w:r w:rsidRPr="00B25458">
        <w:t>throw</w:t>
      </w:r>
      <w:r w:rsidR="00B26DD1">
        <w:t xml:space="preserve"> </w:t>
      </w:r>
      <w:r w:rsidRPr="00B25458">
        <w:t>an</w:t>
      </w:r>
      <w:r w:rsidR="00B26DD1">
        <w:t xml:space="preserve"> </w:t>
      </w:r>
      <w:r w:rsidRPr="00B25458">
        <w:t>exception.</w:t>
      </w:r>
    </w:p>
    <w:p w14:paraId="52D1B7A9" w14:textId="2AABE1F7" w:rsidR="00E73B39" w:rsidRPr="00C4782F" w:rsidRDefault="00A6283F" w:rsidP="00A62980">
      <w:pPr>
        <w:pStyle w:val="CDTTTL"/>
      </w:pPr>
      <w:r w:rsidRPr="00D60C8C">
        <w:rPr>
          <w:rStyle w:val="CDTNUM"/>
        </w:rPr>
        <w:t>Listing</w:t>
      </w:r>
      <w:r w:rsidR="00B26DD1" w:rsidRPr="00D60C8C">
        <w:rPr>
          <w:rStyle w:val="CDTNUM"/>
        </w:rPr>
        <w:t xml:space="preserve"> </w:t>
      </w:r>
      <w:r w:rsidRPr="00D60C8C">
        <w:rPr>
          <w:rStyle w:val="CDTNUM"/>
        </w:rPr>
        <w:t>19.</w:t>
      </w:r>
      <w:ins w:id="611" w:author="Kevin" w:date="2020-04-03T21:58:00Z">
        <w:r w:rsidR="008E1A1B" w:rsidRPr="00D60C8C">
          <w:rPr>
            <w:rStyle w:val="CDTNUM"/>
          </w:rPr>
          <w:t>6</w:t>
        </w:r>
      </w:ins>
      <w:del w:id="612" w:author="Kevin" w:date="2020-04-03T21:58:00Z">
        <w:r w:rsidR="00C7066B" w:rsidRPr="00D60C8C">
          <w:rPr>
            <w:rStyle w:val="CDTNUM"/>
          </w:rPr>
          <w:delText>8</w:delText>
        </w:r>
      </w:del>
      <w:r w:rsidR="00B26DD1" w:rsidRPr="00D60C8C">
        <w:rPr>
          <w:rStyle w:val="CDTNUM"/>
        </w:rPr>
        <w:t>: </w:t>
      </w:r>
      <w:r w:rsidR="00FA3D78" w:rsidRPr="00C4782F">
        <w:t>Observing</w:t>
      </w:r>
      <w:r w:rsidR="00B26DD1">
        <w:t xml:space="preserve"> </w:t>
      </w:r>
      <w:r w:rsidR="00FA3D78" w:rsidRPr="00C4782F">
        <w:t>Unhandled</w:t>
      </w:r>
      <w:r w:rsidR="00B26DD1">
        <w:t xml:space="preserve"> </w:t>
      </w:r>
      <w:r w:rsidR="00FA3D78" w:rsidRPr="00C4782F">
        <w:t>Exceptions</w:t>
      </w:r>
      <w:r w:rsidR="00B26DD1">
        <w:t xml:space="preserve"> </w:t>
      </w:r>
      <w:r w:rsidR="00FA3D78" w:rsidRPr="00C4782F">
        <w:t>on</w:t>
      </w:r>
      <w:r w:rsidR="00B26DD1">
        <w:t xml:space="preserve"> </w:t>
      </w:r>
      <w:r w:rsidR="00FA3D78" w:rsidRPr="00C4782F">
        <w:t>a</w:t>
      </w:r>
      <w:r w:rsidR="00B26DD1">
        <w:t xml:space="preserve"> </w:t>
      </w:r>
      <w:r w:rsidR="00FA3D78" w:rsidRPr="00C4782F">
        <w:t>Task</w:t>
      </w:r>
      <w:r w:rsidR="00B26DD1">
        <w:t xml:space="preserve"> </w:t>
      </w:r>
      <w:r w:rsidR="00FA3D78" w:rsidRPr="00C4782F">
        <w:t>Using</w:t>
      </w:r>
      <w:r w:rsidR="00B26DD1">
        <w:t xml:space="preserve"> </w:t>
      </w:r>
      <w:proofErr w:type="spellStart"/>
      <w:r w:rsidR="00FA3D78" w:rsidRPr="009C65D4">
        <w:rPr>
          <w:rStyle w:val="CITchapbm"/>
        </w:rPr>
        <w:t>ContinueWith</w:t>
      </w:r>
      <w:proofErr w:type="spellEnd"/>
      <w:r w:rsidR="00FA3D78" w:rsidRPr="009C65D4">
        <w:rPr>
          <w:rStyle w:val="CITchapbm"/>
        </w:rPr>
        <w:t>()</w:t>
      </w:r>
    </w:p>
    <w:p w14:paraId="527F9DE5" w14:textId="534A22E6" w:rsidR="00E73B39" w:rsidRPr="00C4782F" w:rsidRDefault="00FA3D78" w:rsidP="00A62980">
      <w:pPr>
        <w:pStyle w:val="CDTFIRST"/>
      </w:pPr>
      <w:r w:rsidRPr="00C4782F">
        <w:rPr>
          <w:rStyle w:val="CPKeyword"/>
        </w:rPr>
        <w:t>using</w:t>
      </w:r>
      <w:r w:rsidR="00B26DD1">
        <w:t xml:space="preserve"> </w:t>
      </w:r>
      <w:proofErr w:type="gramStart"/>
      <w:r w:rsidRPr="00C4782F">
        <w:t>System;</w:t>
      </w:r>
      <w:proofErr w:type="gramEnd"/>
    </w:p>
    <w:p w14:paraId="04D92952" w14:textId="7FE8F020" w:rsidR="00E73B39" w:rsidRPr="00C4782F" w:rsidRDefault="00FA3D78" w:rsidP="00FA13E8">
      <w:pPr>
        <w:pStyle w:val="CDTMID"/>
      </w:pPr>
      <w:r w:rsidRPr="00C4782F">
        <w:rPr>
          <w:rStyle w:val="CPKeyword"/>
        </w:rPr>
        <w:t>using</w:t>
      </w:r>
      <w:r w:rsidR="00B26DD1">
        <w:t xml:space="preserve"> </w:t>
      </w:r>
      <w:r w:rsidRPr="00C4782F">
        <w:t>System.</w:t>
      </w:r>
      <w:proofErr w:type="gramStart"/>
      <w:r w:rsidRPr="00C4782F">
        <w:t>Diagnostics;</w:t>
      </w:r>
      <w:proofErr w:type="gramEnd"/>
    </w:p>
    <w:p w14:paraId="1A12DB13" w14:textId="0D9751CC" w:rsidR="00E73B39" w:rsidRPr="00C4782F" w:rsidRDefault="00FA3D78" w:rsidP="00FA13E8">
      <w:pPr>
        <w:pStyle w:val="CDTMID"/>
      </w:pPr>
      <w:r w:rsidRPr="00C4782F">
        <w:rPr>
          <w:rStyle w:val="CPKeyword"/>
        </w:rPr>
        <w:t>using</w:t>
      </w:r>
      <w:r w:rsidR="00B26DD1">
        <w:t xml:space="preserve"> </w:t>
      </w:r>
      <w:r w:rsidRPr="00C4782F">
        <w:t>System.Threading.</w:t>
      </w:r>
      <w:proofErr w:type="gramStart"/>
      <w:r w:rsidRPr="00C4782F">
        <w:t>Tasks;</w:t>
      </w:r>
      <w:proofErr w:type="gramEnd"/>
    </w:p>
    <w:p w14:paraId="606B28CA" w14:textId="77777777" w:rsidR="00E73B39" w:rsidRPr="00C4782F" w:rsidRDefault="00E73B39" w:rsidP="00FA13E8">
      <w:pPr>
        <w:pStyle w:val="CDTMID"/>
      </w:pPr>
    </w:p>
    <w:p w14:paraId="0A08B2C4" w14:textId="308904F9" w:rsidR="00E73B39" w:rsidRPr="00C4782F" w:rsidRDefault="00FA3D78" w:rsidP="00FA13E8">
      <w:pPr>
        <w:pStyle w:val="CDTMID"/>
      </w:pPr>
      <w:r w:rsidRPr="00C4782F">
        <w:rPr>
          <w:rStyle w:val="CPKeyword"/>
        </w:rPr>
        <w:t>public</w:t>
      </w:r>
      <w:r w:rsidR="00B26DD1">
        <w:t xml:space="preserve"> </w:t>
      </w:r>
      <w:r w:rsidRPr="00C4782F">
        <w:rPr>
          <w:rStyle w:val="CPKeyword"/>
        </w:rPr>
        <w:t>class</w:t>
      </w:r>
      <w:r w:rsidR="00B26DD1">
        <w:t xml:space="preserve"> </w:t>
      </w:r>
      <w:r w:rsidRPr="00C4782F">
        <w:t>Program</w:t>
      </w:r>
    </w:p>
    <w:p w14:paraId="0ABEB377" w14:textId="77777777" w:rsidR="00E73B39" w:rsidRPr="00C4782F" w:rsidRDefault="00FA3D78" w:rsidP="00FA13E8">
      <w:pPr>
        <w:pStyle w:val="CDTMID"/>
      </w:pPr>
      <w:r w:rsidRPr="00C4782F">
        <w:t>{</w:t>
      </w:r>
    </w:p>
    <w:p w14:paraId="50F7A0CA" w14:textId="72737E79" w:rsidR="00E73B39" w:rsidRPr="00C4782F" w:rsidRDefault="00B26DD1" w:rsidP="00FA13E8">
      <w:pPr>
        <w:pStyle w:val="CDTMID"/>
      </w:pPr>
      <w:r>
        <w:t xml:space="preserve">  </w:t>
      </w:r>
      <w:r w:rsidR="00FA3D78" w:rsidRPr="00C4782F">
        <w:rPr>
          <w:rStyle w:val="CPKeyword"/>
        </w:rPr>
        <w:t>public</w:t>
      </w:r>
      <w:r>
        <w:t xml:space="preserve"> </w:t>
      </w:r>
      <w:r w:rsidR="00FA3D78" w:rsidRPr="00C4782F">
        <w:rPr>
          <w:rStyle w:val="CPKeyword"/>
        </w:rPr>
        <w:t>static</w:t>
      </w:r>
      <w:r>
        <w:t xml:space="preserve"> </w:t>
      </w:r>
      <w:r w:rsidR="00FA3D78" w:rsidRPr="00C4782F">
        <w:rPr>
          <w:rStyle w:val="CPKeyword"/>
        </w:rPr>
        <w:t>void</w:t>
      </w:r>
      <w:r>
        <w:t xml:space="preserve"> </w:t>
      </w:r>
      <w:r w:rsidR="00FA3D78" w:rsidRPr="00C4782F">
        <w:t>Main()</w:t>
      </w:r>
    </w:p>
    <w:p w14:paraId="46E046F0" w14:textId="39E18597" w:rsidR="00E73B39" w:rsidRPr="00C4782F" w:rsidRDefault="00B26DD1" w:rsidP="00FA13E8">
      <w:pPr>
        <w:pStyle w:val="CDTMID"/>
      </w:pPr>
      <w:r>
        <w:t xml:space="preserve">  </w:t>
      </w:r>
      <w:r w:rsidR="00FA3D78" w:rsidRPr="00C4782F">
        <w:t>{</w:t>
      </w:r>
    </w:p>
    <w:p w14:paraId="250E520F" w14:textId="06715B51" w:rsidR="00E73B39" w:rsidRPr="00C4782F" w:rsidRDefault="00B26DD1" w:rsidP="00FA13E8">
      <w:pPr>
        <w:pStyle w:val="CDTMID"/>
      </w:pPr>
      <w:r>
        <w:t xml:space="preserve">      </w:t>
      </w:r>
      <w:r w:rsidR="00FA3D78" w:rsidRPr="00C4782F">
        <w:rPr>
          <w:rStyle w:val="CPKeyword"/>
        </w:rPr>
        <w:t>bool</w:t>
      </w:r>
      <w:r>
        <w:t xml:space="preserve"> </w:t>
      </w:r>
      <w:r w:rsidR="00FA3D78" w:rsidRPr="00C4782F">
        <w:t>parentTaskFaulted</w:t>
      </w:r>
      <w:r>
        <w:t xml:space="preserve"> </w:t>
      </w:r>
      <w:r w:rsidR="00FA3D78" w:rsidRPr="00C4782F">
        <w:t>=</w:t>
      </w:r>
      <w:r>
        <w:t xml:space="preserve"> </w:t>
      </w:r>
      <w:proofErr w:type="gramStart"/>
      <w:r w:rsidR="00FA3D78" w:rsidRPr="00C4782F">
        <w:rPr>
          <w:rStyle w:val="CPKeyword"/>
        </w:rPr>
        <w:t>false</w:t>
      </w:r>
      <w:r w:rsidR="00FA3D78" w:rsidRPr="00C4782F">
        <w:t>;</w:t>
      </w:r>
      <w:proofErr w:type="gramEnd"/>
    </w:p>
    <w:p w14:paraId="316EE05E" w14:textId="441FE4E9" w:rsidR="0073083B" w:rsidRDefault="00B26DD1" w:rsidP="00FA13E8">
      <w:pPr>
        <w:pStyle w:val="CDTMID"/>
      </w:pPr>
      <w:r>
        <w:t xml:space="preserve">      </w:t>
      </w:r>
      <w:r w:rsidR="00FA3D78" w:rsidRPr="00C4782F">
        <w:t>Task</w:t>
      </w:r>
      <w:r>
        <w:t xml:space="preserve"> </w:t>
      </w:r>
      <w:r w:rsidR="00FA3D78" w:rsidRPr="00C4782F">
        <w:t>task</w:t>
      </w:r>
      <w:r>
        <w:t xml:space="preserve"> </w:t>
      </w:r>
      <w:r w:rsidR="00FA3D78" w:rsidRPr="00C4782F">
        <w:t>=</w:t>
      </w:r>
      <w:r>
        <w:t xml:space="preserve"> </w:t>
      </w:r>
      <w:r w:rsidR="00FA3D78" w:rsidRPr="00C4782F">
        <w:rPr>
          <w:rStyle w:val="CPKeyword"/>
        </w:rPr>
        <w:t>new</w:t>
      </w:r>
      <w:r>
        <w:t xml:space="preserve"> </w:t>
      </w:r>
      <w:r w:rsidR="00FA3D78" w:rsidRPr="00C4782F">
        <w:t>Task(()</w:t>
      </w:r>
      <w:r>
        <w:t xml:space="preserve"> </w:t>
      </w:r>
      <w:r w:rsidR="00FA3D78" w:rsidRPr="00C4782F">
        <w:t>=&gt;</w:t>
      </w:r>
    </w:p>
    <w:p w14:paraId="05A2449A" w14:textId="1531995F" w:rsidR="00E73B39" w:rsidRPr="00C4782F" w:rsidRDefault="00B26DD1" w:rsidP="00FA13E8">
      <w:pPr>
        <w:pStyle w:val="CDTMID"/>
      </w:pPr>
      <w:r>
        <w:t xml:space="preserve">          </w:t>
      </w:r>
      <w:r w:rsidR="00FA3D78" w:rsidRPr="00C4782F">
        <w:t>{</w:t>
      </w:r>
    </w:p>
    <w:p w14:paraId="3D2E823D" w14:textId="670A44D9" w:rsidR="0073083B" w:rsidRDefault="00B26DD1" w:rsidP="00FA13E8">
      <w:pPr>
        <w:pStyle w:val="CDTMID"/>
      </w:pPr>
      <w:r>
        <w:t xml:space="preserve">              </w:t>
      </w:r>
      <w:r w:rsidR="00FA3D78" w:rsidRPr="00C4782F">
        <w:rPr>
          <w:rStyle w:val="CPKeyword"/>
        </w:rPr>
        <w:t>throw</w:t>
      </w:r>
      <w:r>
        <w:t xml:space="preserve"> </w:t>
      </w:r>
      <w:r w:rsidR="00FA3D78" w:rsidRPr="00C4782F">
        <w:rPr>
          <w:rStyle w:val="CPKeyword"/>
        </w:rPr>
        <w:t>new</w:t>
      </w:r>
      <w:r>
        <w:t xml:space="preserve"> </w:t>
      </w:r>
      <w:r w:rsidR="00FA3D78" w:rsidRPr="00C4782F">
        <w:t>InvalidOperationException(</w:t>
      </w:r>
      <w:proofErr w:type="gramStart"/>
      <w:r w:rsidR="00FA3D78" w:rsidRPr="00C4782F">
        <w:t>);</w:t>
      </w:r>
      <w:proofErr w:type="gramEnd"/>
    </w:p>
    <w:p w14:paraId="3C474423" w14:textId="26A12570" w:rsidR="00E73B39" w:rsidRPr="00C4782F" w:rsidRDefault="00B26DD1" w:rsidP="00FA13E8">
      <w:pPr>
        <w:pStyle w:val="CDTMID"/>
      </w:pPr>
      <w:r>
        <w:t xml:space="preserve">          </w:t>
      </w:r>
      <w:r w:rsidR="00FA3D78" w:rsidRPr="00C4782F">
        <w:t>});</w:t>
      </w:r>
    </w:p>
    <w:p w14:paraId="150DD4B9" w14:textId="296624D9" w:rsidR="00E73B39" w:rsidRPr="00C4782F" w:rsidRDefault="00B26DD1" w:rsidP="00FA13E8">
      <w:pPr>
        <w:pStyle w:val="CDTMID"/>
      </w:pPr>
      <w:r>
        <w:t xml:space="preserve">      </w:t>
      </w:r>
      <w:r w:rsidR="00FA3D78" w:rsidRPr="00C4782F">
        <w:t>Task</w:t>
      </w:r>
      <w:r>
        <w:t xml:space="preserve"> </w:t>
      </w:r>
      <w:r w:rsidR="00FA3D78" w:rsidRPr="00C4782F">
        <w:t>continuationTask</w:t>
      </w:r>
      <w:r>
        <w:t xml:space="preserve"> </w:t>
      </w:r>
      <w:r w:rsidR="00FA3D78" w:rsidRPr="00C4782F">
        <w:t>=</w:t>
      </w:r>
      <w:r>
        <w:t xml:space="preserve"> </w:t>
      </w:r>
      <w:r w:rsidR="00FA3D78" w:rsidRPr="00C4782F">
        <w:rPr>
          <w:rStyle w:val="E4"/>
        </w:rPr>
        <w:t>task.ContinueWith</w:t>
      </w:r>
      <w:r w:rsidR="00FA3D78" w:rsidRPr="00C4782F">
        <w:t>(</w:t>
      </w:r>
    </w:p>
    <w:p w14:paraId="4EA68729" w14:textId="42A54789" w:rsidR="00E73B39" w:rsidRPr="00C4782F" w:rsidRDefault="00B26DD1" w:rsidP="00FA13E8">
      <w:pPr>
        <w:pStyle w:val="CDTMID"/>
      </w:pPr>
      <w:r>
        <w:t xml:space="preserve">          </w:t>
      </w:r>
      <w:r w:rsidR="00FA3D78" w:rsidRPr="00C4782F">
        <w:t>(antecedentTask)</w:t>
      </w:r>
      <w:r>
        <w:t xml:space="preserve"> </w:t>
      </w:r>
      <w:r w:rsidR="00FA3D78" w:rsidRPr="00C4782F">
        <w:t>=&gt;</w:t>
      </w:r>
    </w:p>
    <w:p w14:paraId="659C1472" w14:textId="1E34B2D3" w:rsidR="00E73B39" w:rsidRPr="00C4782F" w:rsidRDefault="00B26DD1" w:rsidP="00FA13E8">
      <w:pPr>
        <w:pStyle w:val="CDTMID"/>
      </w:pPr>
      <w:r>
        <w:t xml:space="preserve">          </w:t>
      </w:r>
      <w:r w:rsidR="00FA3D78" w:rsidRPr="00C4782F">
        <w:t>{</w:t>
      </w:r>
    </w:p>
    <w:p w14:paraId="2FC9507A" w14:textId="101B09F6" w:rsidR="0073083B" w:rsidRDefault="00B26DD1" w:rsidP="00FA13E8">
      <w:pPr>
        <w:pStyle w:val="CDTMID"/>
      </w:pPr>
      <w:r>
        <w:t xml:space="preserve">              </w:t>
      </w:r>
      <w:r w:rsidR="00FA7620" w:rsidRPr="00C4782F">
        <w:t>parentTaskFaulted</w:t>
      </w:r>
      <w:r>
        <w:t xml:space="preserve"> </w:t>
      </w:r>
      <w:r w:rsidR="00FA3D78" w:rsidRPr="00C4782F">
        <w:t>=</w:t>
      </w:r>
    </w:p>
    <w:p w14:paraId="592123D9" w14:textId="19565471" w:rsidR="00E73B39" w:rsidRPr="00C4782F" w:rsidRDefault="00B26DD1" w:rsidP="00FA13E8">
      <w:pPr>
        <w:pStyle w:val="CDTMID"/>
      </w:pPr>
      <w:r>
        <w:t xml:space="preserve">                  </w:t>
      </w:r>
      <w:r w:rsidR="00FA3D78" w:rsidRPr="00C4782F">
        <w:t>antecedentTask.</w:t>
      </w:r>
      <w:proofErr w:type="gramStart"/>
      <w:r w:rsidR="00FA3D78" w:rsidRPr="00C4782F">
        <w:t>IsFaulted;</w:t>
      </w:r>
      <w:proofErr w:type="gramEnd"/>
    </w:p>
    <w:p w14:paraId="67691944" w14:textId="3AAFD896" w:rsidR="00E73B39" w:rsidRPr="00C4782F" w:rsidRDefault="00B26DD1" w:rsidP="00FA13E8">
      <w:pPr>
        <w:pStyle w:val="CDTMID"/>
      </w:pPr>
      <w:r>
        <w:t xml:space="preserve">          </w:t>
      </w:r>
      <w:r w:rsidR="00FA3D78" w:rsidRPr="00C4782F">
        <w:t>},</w:t>
      </w:r>
      <w:r>
        <w:t xml:space="preserve"> </w:t>
      </w:r>
      <w:r w:rsidR="00FA3D78" w:rsidRPr="00C4782F">
        <w:t>TaskContinuationOptions.OnlyOnFaulted</w:t>
      </w:r>
      <w:proofErr w:type="gramStart"/>
      <w:r w:rsidR="00FA3D78" w:rsidRPr="00C4782F">
        <w:t>);</w:t>
      </w:r>
      <w:proofErr w:type="gramEnd"/>
    </w:p>
    <w:p w14:paraId="45FB32F3" w14:textId="75BAF5B2" w:rsidR="00E73B39" w:rsidRPr="00C4782F" w:rsidRDefault="00B26DD1" w:rsidP="00FA13E8">
      <w:pPr>
        <w:pStyle w:val="CDTMID"/>
      </w:pPr>
      <w:r>
        <w:t xml:space="preserve">      </w:t>
      </w:r>
      <w:r w:rsidR="00FA3D78" w:rsidRPr="00C4782F">
        <w:t>task.Start(</w:t>
      </w:r>
      <w:proofErr w:type="gramStart"/>
      <w:r w:rsidR="00FA3D78" w:rsidRPr="00C4782F">
        <w:t>);</w:t>
      </w:r>
      <w:proofErr w:type="gramEnd"/>
    </w:p>
    <w:p w14:paraId="50DE67AC" w14:textId="3D26F20C" w:rsidR="00E73B39" w:rsidRPr="00C4782F" w:rsidRDefault="00B26DD1" w:rsidP="00FA13E8">
      <w:pPr>
        <w:pStyle w:val="CDTMID"/>
      </w:pPr>
      <w:r>
        <w:t xml:space="preserve">      </w:t>
      </w:r>
      <w:r w:rsidR="00FA3D78" w:rsidRPr="00C4782F">
        <w:rPr>
          <w:rStyle w:val="E4"/>
        </w:rPr>
        <w:t>continuationTask.Wait(</w:t>
      </w:r>
      <w:proofErr w:type="gramStart"/>
      <w:r w:rsidR="00FA3D78" w:rsidRPr="00C4782F">
        <w:rPr>
          <w:rStyle w:val="E4"/>
        </w:rPr>
        <w:t>)</w:t>
      </w:r>
      <w:r w:rsidR="00FA3D78" w:rsidRPr="00C4782F">
        <w:t>;</w:t>
      </w:r>
      <w:proofErr w:type="gramEnd"/>
    </w:p>
    <w:p w14:paraId="7F3C11B0" w14:textId="37824D69" w:rsidR="00E73B39" w:rsidRPr="00C4782F" w:rsidRDefault="00B26DD1" w:rsidP="00FA13E8">
      <w:pPr>
        <w:pStyle w:val="CDTMID"/>
      </w:pPr>
      <w:r>
        <w:t xml:space="preserve">      </w:t>
      </w:r>
      <w:r w:rsidR="00FA3D78" w:rsidRPr="00C4782F">
        <w:t>Trace.Assert(</w:t>
      </w:r>
      <w:r w:rsidR="00FA7620" w:rsidRPr="00C4782F">
        <w:t>parentTaskFaulted</w:t>
      </w:r>
      <w:proofErr w:type="gramStart"/>
      <w:r w:rsidR="00FA3D78" w:rsidRPr="00C4782F">
        <w:t>);</w:t>
      </w:r>
      <w:proofErr w:type="gramEnd"/>
    </w:p>
    <w:p w14:paraId="3E7F95D5" w14:textId="0B4C70BF" w:rsidR="007C35CF" w:rsidRPr="00C4782F" w:rsidRDefault="00B26DD1" w:rsidP="00FA13E8">
      <w:pPr>
        <w:pStyle w:val="CDTMID"/>
      </w:pPr>
      <w:r>
        <w:t xml:space="preserve">      </w:t>
      </w:r>
      <w:r w:rsidR="007C35CF" w:rsidRPr="00C4782F">
        <w:t>Trace.Assert(task.IsFaulted</w:t>
      </w:r>
      <w:proofErr w:type="gramStart"/>
      <w:r w:rsidR="007C35CF" w:rsidRPr="00C4782F">
        <w:t>);</w:t>
      </w:r>
      <w:proofErr w:type="gramEnd"/>
    </w:p>
    <w:p w14:paraId="3FA3E0D3" w14:textId="28768EEC" w:rsidR="00E73B39" w:rsidRPr="00C4782F" w:rsidRDefault="00B26DD1" w:rsidP="00FA13E8">
      <w:pPr>
        <w:pStyle w:val="CDTMID"/>
      </w:pPr>
      <w:r>
        <w:t xml:space="preserve">      </w:t>
      </w:r>
      <w:r w:rsidR="00FA3D78" w:rsidRPr="00C4782F">
        <w:t>task.</w:t>
      </w:r>
      <w:proofErr w:type="gramStart"/>
      <w:r w:rsidR="00FA3D78" w:rsidRPr="00C4782F">
        <w:t>Exception</w:t>
      </w:r>
      <w:ins w:id="613" w:author="Mark Michaelis" w:date="2020-03-31T05:02:00Z">
        <w:r w:rsidR="009106E5" w:rsidRPr="00064D73">
          <w:rPr>
            <w:rStyle w:val="E4"/>
            <w:rPrChange w:id="614" w:author="Mark" w:date="2020-04-07T20:16:00Z">
              <w:rPr/>
            </w:rPrChange>
          </w:rPr>
          <w:t>!</w:t>
        </w:r>
      </w:ins>
      <w:r w:rsidR="00FA3D78" w:rsidRPr="00064D73">
        <w:rPr>
          <w:rStyle w:val="E4"/>
          <w:rPrChange w:id="615" w:author="Mark" w:date="2020-04-07T20:16:00Z">
            <w:rPr/>
          </w:rPrChange>
        </w:rPr>
        <w:t>.</w:t>
      </w:r>
      <w:proofErr w:type="gramEnd"/>
      <w:r w:rsidR="00FA3D78" w:rsidRPr="00C4782F">
        <w:t>Handle(eachException</w:t>
      </w:r>
      <w:r>
        <w:t xml:space="preserve"> </w:t>
      </w:r>
      <w:r w:rsidR="00FA3D78" w:rsidRPr="00C4782F">
        <w:t>=&gt;</w:t>
      </w:r>
    </w:p>
    <w:p w14:paraId="0CF4CD55" w14:textId="498F1C6C" w:rsidR="00E73B39" w:rsidRPr="00C4782F" w:rsidRDefault="00B26DD1" w:rsidP="00FA13E8">
      <w:pPr>
        <w:pStyle w:val="CDTMID"/>
      </w:pPr>
      <w:r>
        <w:t xml:space="preserve">      </w:t>
      </w:r>
      <w:r w:rsidR="00FA3D78" w:rsidRPr="00C4782F">
        <w:t>{</w:t>
      </w:r>
    </w:p>
    <w:p w14:paraId="2675DEB7" w14:textId="40AF7663" w:rsidR="00E73B39" w:rsidRPr="00C4782F" w:rsidRDefault="00B26DD1" w:rsidP="00FA13E8">
      <w:pPr>
        <w:pStyle w:val="CDTMID"/>
      </w:pPr>
      <w:r>
        <w:t xml:space="preserve">          </w:t>
      </w:r>
      <w:r w:rsidR="00FA3D78" w:rsidRPr="00C4782F">
        <w:t>Console.WriteLine(</w:t>
      </w:r>
    </w:p>
    <w:p w14:paraId="12EDEC19" w14:textId="3D497ABE" w:rsidR="00E73B39" w:rsidRPr="00C4782F" w:rsidRDefault="00B26DD1" w:rsidP="00FA13E8">
      <w:pPr>
        <w:pStyle w:val="CDTMID"/>
      </w:pPr>
      <w:r>
        <w:t xml:space="preserve">              </w:t>
      </w:r>
      <w:r w:rsidR="00116931" w:rsidRPr="00C4782F">
        <w:rPr>
          <w:rStyle w:val="Maroon"/>
        </w:rPr>
        <w:t>$</w:t>
      </w:r>
      <w:r w:rsidR="00FA3D78" w:rsidRPr="00C4782F">
        <w:rPr>
          <w:rStyle w:val="Maroon"/>
        </w:rPr>
        <w:t>"ERROR:</w:t>
      </w:r>
      <w:r>
        <w:rPr>
          <w:rStyle w:val="Maroon"/>
        </w:rPr>
        <w:t xml:space="preserve"> </w:t>
      </w:r>
      <w:r w:rsidR="00FA3D78" w:rsidRPr="00C4782F">
        <w:rPr>
          <w:rStyle w:val="Maroon"/>
        </w:rPr>
        <w:t>{</w:t>
      </w:r>
      <w:r>
        <w:t xml:space="preserve"> </w:t>
      </w:r>
      <w:r w:rsidR="00116931" w:rsidRPr="00C4782F">
        <w:t>eachException.Message</w:t>
      </w:r>
      <w:r>
        <w:rPr>
          <w:rStyle w:val="Maroon"/>
        </w:rPr>
        <w:t xml:space="preserve"> </w:t>
      </w:r>
      <w:r w:rsidR="00FA3D78" w:rsidRPr="00C4782F">
        <w:rPr>
          <w:rStyle w:val="Maroon"/>
        </w:rPr>
        <w:t>}"</w:t>
      </w:r>
      <w:proofErr w:type="gramStart"/>
      <w:r w:rsidR="00FA3D78" w:rsidRPr="00C4782F">
        <w:t>);</w:t>
      </w:r>
      <w:proofErr w:type="gramEnd"/>
    </w:p>
    <w:p w14:paraId="4C8737D9" w14:textId="3EA1C7BC" w:rsidR="00E73B39" w:rsidRPr="00C4782F" w:rsidRDefault="00B26DD1" w:rsidP="00FA13E8">
      <w:pPr>
        <w:pStyle w:val="CDTMID"/>
      </w:pPr>
      <w:r>
        <w:t xml:space="preserve">          </w:t>
      </w:r>
      <w:r w:rsidR="00FA3D78" w:rsidRPr="00C4782F">
        <w:rPr>
          <w:rStyle w:val="CPKeyword"/>
        </w:rPr>
        <w:t>return</w:t>
      </w:r>
      <w:r>
        <w:t xml:space="preserve"> </w:t>
      </w:r>
      <w:proofErr w:type="gramStart"/>
      <w:r w:rsidR="00FA3D78" w:rsidRPr="00C4782F">
        <w:rPr>
          <w:rStyle w:val="CPKeyword"/>
        </w:rPr>
        <w:t>true</w:t>
      </w:r>
      <w:r w:rsidR="00FA3D78" w:rsidRPr="00C4782F">
        <w:t>;</w:t>
      </w:r>
      <w:proofErr w:type="gramEnd"/>
    </w:p>
    <w:p w14:paraId="7A766595" w14:textId="0B5DD10D" w:rsidR="00E73B39" w:rsidRPr="00C4782F" w:rsidRDefault="00B26DD1" w:rsidP="00FA13E8">
      <w:pPr>
        <w:pStyle w:val="CDTMID"/>
      </w:pPr>
      <w:r>
        <w:t xml:space="preserve">      </w:t>
      </w:r>
      <w:r w:rsidR="00FA3D78" w:rsidRPr="00C4782F">
        <w:t>});</w:t>
      </w:r>
    </w:p>
    <w:p w14:paraId="2B23F898" w14:textId="23ED08A6" w:rsidR="00E73B39" w:rsidRPr="00C4782F" w:rsidRDefault="00B26DD1" w:rsidP="00FA13E8">
      <w:pPr>
        <w:pStyle w:val="CDTMID"/>
      </w:pPr>
      <w:r>
        <w:t xml:space="preserve">  </w:t>
      </w:r>
      <w:r w:rsidR="00FA3D78" w:rsidRPr="00C4782F">
        <w:t>}</w:t>
      </w:r>
    </w:p>
    <w:p w14:paraId="1E04B59D" w14:textId="77777777" w:rsidR="00E73B39" w:rsidRPr="00C4782F" w:rsidRDefault="00FA3D78" w:rsidP="00FA13E8">
      <w:pPr>
        <w:pStyle w:val="CDTLAST"/>
      </w:pPr>
      <w:r w:rsidRPr="00C4782F">
        <w:t>}</w:t>
      </w:r>
    </w:p>
    <w:p w14:paraId="35B80C12" w14:textId="06B2C31C" w:rsidR="00E73B39" w:rsidRPr="00C4782F" w:rsidRDefault="00FA3D78" w:rsidP="005E24E0">
      <w:pPr>
        <w:pStyle w:val="CHAPBM"/>
      </w:pPr>
      <w:r w:rsidRPr="00C4782F">
        <w:t>Notice</w:t>
      </w:r>
      <w:r w:rsidR="00B26DD1">
        <w:t xml:space="preserve"> </w:t>
      </w:r>
      <w:r w:rsidRPr="00C4782F">
        <w:t>that</w:t>
      </w:r>
      <w:r w:rsidR="00B26DD1">
        <w:t xml:space="preserve"> </w:t>
      </w:r>
      <w:r w:rsidRPr="00C4782F">
        <w:t>to</w:t>
      </w:r>
      <w:r w:rsidR="00B26DD1">
        <w:t xml:space="preserve"> </w:t>
      </w:r>
      <w:r w:rsidRPr="00C4782F">
        <w:t>retrieve</w:t>
      </w:r>
      <w:r w:rsidR="00B26DD1">
        <w:t xml:space="preserve"> </w:t>
      </w:r>
      <w:r w:rsidRPr="00C4782F">
        <w:t>the</w:t>
      </w:r>
      <w:r w:rsidR="00B26DD1">
        <w:t xml:space="preserve"> </w:t>
      </w:r>
      <w:r w:rsidRPr="00C4782F">
        <w:t>unhandled</w:t>
      </w:r>
      <w:r w:rsidR="00B26DD1">
        <w:t xml:space="preserve"> </w:t>
      </w:r>
      <w:r w:rsidRPr="00C4782F">
        <w:t>exception</w:t>
      </w:r>
      <w:r w:rsidR="00B26DD1">
        <w:t xml:space="preserve"> </w:t>
      </w:r>
      <w:r w:rsidRPr="00C4782F">
        <w:t>on</w:t>
      </w:r>
      <w:r w:rsidR="00B26DD1">
        <w:t xml:space="preserve"> </w:t>
      </w:r>
      <w:r w:rsidRPr="00C4782F">
        <w:t>the</w:t>
      </w:r>
      <w:r w:rsidR="00B26DD1">
        <w:t xml:space="preserve"> </w:t>
      </w:r>
      <w:r w:rsidRPr="00C4782F">
        <w:t>original</w:t>
      </w:r>
      <w:r w:rsidR="00B26DD1">
        <w:t xml:space="preserve"> </w:t>
      </w:r>
      <w:r w:rsidRPr="00C4782F">
        <w:t>task</w:t>
      </w:r>
      <w:r w:rsidR="00575934">
        <w:t>,</w:t>
      </w:r>
      <w:r w:rsidR="00B26DD1">
        <w:t xml:space="preserve"> </w:t>
      </w:r>
      <w:r w:rsidRPr="00C4782F">
        <w:t>we</w:t>
      </w:r>
      <w:r w:rsidR="00B26DD1">
        <w:t xml:space="preserve"> </w:t>
      </w:r>
      <w:r w:rsidRPr="00C4782F">
        <w:t>use</w:t>
      </w:r>
      <w:r w:rsidR="00B26DD1">
        <w:t xml:space="preserve"> </w:t>
      </w:r>
      <w:r w:rsidRPr="00C4782F">
        <w:t>the</w:t>
      </w:r>
      <w:r w:rsidR="00B26DD1">
        <w:t xml:space="preserve"> </w:t>
      </w:r>
      <w:r w:rsidRPr="009C65D4">
        <w:rPr>
          <w:rStyle w:val="CITchapbm"/>
        </w:rPr>
        <w:t>Exception</w:t>
      </w:r>
      <w:r w:rsidR="00B26DD1">
        <w:t xml:space="preserve"> </w:t>
      </w:r>
      <w:r w:rsidRPr="00C4782F">
        <w:t>property</w:t>
      </w:r>
      <w:ins w:id="616" w:author="Mark" w:date="2020-04-07T20:16:00Z">
        <w:r w:rsidR="00506E4C">
          <w:t xml:space="preserve"> (and dereferencing with the null </w:t>
        </w:r>
      </w:ins>
      <w:ins w:id="617" w:author="Mark" w:date="2020-04-07T20:20:00Z">
        <w:r w:rsidR="00AC5228">
          <w:t>forgi</w:t>
        </w:r>
        <w:r w:rsidR="00C72AF8">
          <w:t>ving</w:t>
        </w:r>
      </w:ins>
      <w:ins w:id="618" w:author="Mark" w:date="2020-04-07T20:16:00Z">
        <w:r w:rsidR="00506E4C">
          <w:t xml:space="preserve"> operator</w:t>
        </w:r>
      </w:ins>
      <w:ins w:id="619" w:author="Mark" w:date="2020-04-07T20:20:00Z">
        <w:r w:rsidR="00C72AF8">
          <w:t xml:space="preserve"> because we know the value will not be null</w:t>
        </w:r>
      </w:ins>
      <w:ins w:id="620" w:author="Mark" w:date="2020-04-07T20:16:00Z">
        <w:r w:rsidR="00506E4C">
          <w:t>)</w:t>
        </w:r>
      </w:ins>
      <w:r w:rsidRPr="00C4782F">
        <w:t>.</w:t>
      </w:r>
      <w:r w:rsidR="00B26DD1">
        <w:t xml:space="preserve"> </w:t>
      </w:r>
      <w:r w:rsidRPr="00C4782F">
        <w:t>The</w:t>
      </w:r>
      <w:r w:rsidR="00B26DD1">
        <w:t xml:space="preserve"> </w:t>
      </w:r>
      <w:r w:rsidRPr="00C4782F">
        <w:t>result</w:t>
      </w:r>
      <w:r w:rsidR="00B26DD1">
        <w:t xml:space="preserve"> </w:t>
      </w:r>
      <w:r w:rsidRPr="00C4782F">
        <w:t>is</w:t>
      </w:r>
      <w:r w:rsidR="00B26DD1">
        <w:t xml:space="preserve"> </w:t>
      </w:r>
      <w:r w:rsidRPr="00C4782F">
        <w:t>output</w:t>
      </w:r>
      <w:r w:rsidR="00B26DD1">
        <w:t xml:space="preserve"> </w:t>
      </w:r>
      <w:r w:rsidRPr="00C4782F">
        <w:t>identical</w:t>
      </w:r>
      <w:r w:rsidR="00B26DD1">
        <w:t xml:space="preserve"> </w:t>
      </w:r>
      <w:r w:rsidRPr="00C4782F">
        <w:t>to</w:t>
      </w:r>
      <w:r w:rsidR="00B26DD1">
        <w:t xml:space="preserve"> </w:t>
      </w:r>
      <w:r w:rsidR="00956515">
        <w:t>Output</w:t>
      </w:r>
      <w:r w:rsidR="00B26DD1">
        <w:t xml:space="preserve"> </w:t>
      </w:r>
      <w:r w:rsidR="00956515">
        <w:t>19.</w:t>
      </w:r>
      <w:ins w:id="621" w:author="Kevin" w:date="2020-04-03T21:58:00Z">
        <w:r w:rsidR="008E1A1B">
          <w:t>3</w:t>
        </w:r>
      </w:ins>
      <w:del w:id="622" w:author="Kevin" w:date="2020-04-03T21:58:00Z">
        <w:r w:rsidR="00A35F04">
          <w:delText>4</w:delText>
        </w:r>
      </w:del>
      <w:r w:rsidRPr="00C4782F">
        <w:t>.</w:t>
      </w:r>
    </w:p>
    <w:p w14:paraId="70B3E5AE" w14:textId="26C44635" w:rsidR="00E73B39" w:rsidRPr="00C4782F" w:rsidRDefault="00FA3D78" w:rsidP="005E24E0">
      <w:pPr>
        <w:pStyle w:val="CHAPBM"/>
      </w:pPr>
      <w:r w:rsidRPr="00C4782F">
        <w:t>If</w:t>
      </w:r>
      <w:r w:rsidR="00B26DD1">
        <w:t xml:space="preserve"> </w:t>
      </w:r>
      <w:r w:rsidRPr="00C4782F">
        <w:t>an</w:t>
      </w:r>
      <w:r w:rsidR="00B26DD1">
        <w:t xml:space="preserve"> </w:t>
      </w:r>
      <w:r w:rsidRPr="00C4782F">
        <w:t>exception</w:t>
      </w:r>
      <w:r w:rsidR="00B26DD1">
        <w:t xml:space="preserve"> </w:t>
      </w:r>
      <w:r w:rsidRPr="00C4782F">
        <w:t>that</w:t>
      </w:r>
      <w:r w:rsidR="00B26DD1">
        <w:t xml:space="preserve"> </w:t>
      </w:r>
      <w:r w:rsidRPr="00C4782F">
        <w:t>occurs</w:t>
      </w:r>
      <w:r w:rsidR="00B26DD1">
        <w:t xml:space="preserve"> </w:t>
      </w:r>
      <w:r w:rsidRPr="00C4782F">
        <w:t>within</w:t>
      </w:r>
      <w:r w:rsidR="00B26DD1">
        <w:t xml:space="preserve"> </w:t>
      </w:r>
      <w:r w:rsidRPr="00C4782F">
        <w:t>a</w:t>
      </w:r>
      <w:r w:rsidR="00B26DD1">
        <w:t xml:space="preserve"> </w:t>
      </w:r>
      <w:r w:rsidRPr="00C4782F">
        <w:t>task</w:t>
      </w:r>
      <w:r w:rsidR="00B26DD1">
        <w:t xml:space="preserve"> </w:t>
      </w:r>
      <w:r w:rsidRPr="00C4782F">
        <w:t>goes</w:t>
      </w:r>
      <w:r w:rsidR="00B26DD1">
        <w:t xml:space="preserve"> </w:t>
      </w:r>
      <w:r w:rsidRPr="00C4782F">
        <w:t>entirely</w:t>
      </w:r>
      <w:r w:rsidR="00B26DD1">
        <w:t xml:space="preserve"> </w:t>
      </w:r>
      <w:r w:rsidRPr="00C4782F">
        <w:t>unobserved</w:t>
      </w:r>
      <w:r w:rsidR="00575934">
        <w:t>—that</w:t>
      </w:r>
      <w:r w:rsidR="00B26DD1">
        <w:t xml:space="preserve"> </w:t>
      </w:r>
      <w:r w:rsidR="00575934">
        <w:t>is,</w:t>
      </w:r>
      <w:r w:rsidR="00B26DD1">
        <w:t xml:space="preserve"> </w:t>
      </w:r>
      <w:r w:rsidR="00575934">
        <w:t>(1</w:t>
      </w:r>
      <w:r w:rsidRPr="00C4782F">
        <w:t>)</w:t>
      </w:r>
      <w:r w:rsidR="00B26DD1">
        <w:t xml:space="preserve"> </w:t>
      </w:r>
      <w:r w:rsidRPr="00C4782F">
        <w:t>it</w:t>
      </w:r>
      <w:r w:rsidR="00B26DD1">
        <w:t xml:space="preserve"> </w:t>
      </w:r>
      <w:r w:rsidRPr="00C4782F">
        <w:t>isn’t</w:t>
      </w:r>
      <w:r w:rsidR="00B26DD1">
        <w:t xml:space="preserve"> </w:t>
      </w:r>
      <w:r w:rsidRPr="00C4782F">
        <w:t>caught</w:t>
      </w:r>
      <w:r w:rsidR="00B26DD1">
        <w:t xml:space="preserve"> </w:t>
      </w:r>
      <w:r w:rsidRPr="00C4782F">
        <w:t>from</w:t>
      </w:r>
      <w:r w:rsidR="00B26DD1">
        <w:t xml:space="preserve"> </w:t>
      </w:r>
      <w:r w:rsidRPr="00C4782F">
        <w:t>within</w:t>
      </w:r>
      <w:r w:rsidR="00B26DD1">
        <w:t xml:space="preserve"> </w:t>
      </w:r>
      <w:r w:rsidRPr="00C4782F">
        <w:t>the</w:t>
      </w:r>
      <w:r w:rsidR="00B26DD1">
        <w:t xml:space="preserve"> </w:t>
      </w:r>
      <w:r w:rsidRPr="00C4782F">
        <w:t>task;</w:t>
      </w:r>
      <w:r w:rsidR="00B26DD1">
        <w:t xml:space="preserve"> </w:t>
      </w:r>
      <w:r w:rsidR="00575934">
        <w:t>(2</w:t>
      </w:r>
      <w:r w:rsidRPr="00C4782F">
        <w:t>)</w:t>
      </w:r>
      <w:r w:rsidR="00B26DD1">
        <w:t xml:space="preserve"> </w:t>
      </w:r>
      <w:r w:rsidRPr="00C4782F">
        <w:t>the</w:t>
      </w:r>
      <w:r w:rsidR="00B26DD1">
        <w:t xml:space="preserve"> </w:t>
      </w:r>
      <w:r w:rsidRPr="00C4782F">
        <w:t>completion</w:t>
      </w:r>
      <w:r w:rsidR="00B26DD1">
        <w:t xml:space="preserve"> </w:t>
      </w:r>
      <w:r w:rsidRPr="00C4782F">
        <w:t>of</w:t>
      </w:r>
      <w:r w:rsidR="00B26DD1">
        <w:t xml:space="preserve"> </w:t>
      </w:r>
      <w:r w:rsidRPr="00C4782F">
        <w:t>the</w:t>
      </w:r>
      <w:r w:rsidR="00B26DD1">
        <w:t xml:space="preserve"> </w:t>
      </w:r>
      <w:r w:rsidRPr="00C4782F">
        <w:t>task</w:t>
      </w:r>
      <w:r w:rsidR="00B26DD1">
        <w:t xml:space="preserve"> </w:t>
      </w:r>
      <w:r w:rsidRPr="00C4782F">
        <w:t>is</w:t>
      </w:r>
      <w:r w:rsidR="00B26DD1">
        <w:t xml:space="preserve"> </w:t>
      </w:r>
      <w:r w:rsidRPr="00C4782F">
        <w:t>never</w:t>
      </w:r>
      <w:r w:rsidR="00B26DD1">
        <w:t xml:space="preserve"> </w:t>
      </w:r>
      <w:r w:rsidRPr="00C4782F">
        <w:t>observed,</w:t>
      </w:r>
      <w:r w:rsidR="00B26DD1">
        <w:t xml:space="preserve"> </w:t>
      </w:r>
      <w:r w:rsidRPr="00C4782F">
        <w:t>via</w:t>
      </w:r>
      <w:r w:rsidR="00B26DD1">
        <w:t xml:space="preserve"> </w:t>
      </w:r>
      <w:r w:rsidRPr="009C65D4">
        <w:rPr>
          <w:rStyle w:val="CITchapbm"/>
        </w:rPr>
        <w:t>Wait()</w:t>
      </w:r>
      <w:r w:rsidRPr="00C4782F">
        <w:t>,</w:t>
      </w:r>
      <w:r w:rsidR="00B26DD1">
        <w:t xml:space="preserve"> </w:t>
      </w:r>
      <w:r w:rsidRPr="009C65D4">
        <w:rPr>
          <w:rStyle w:val="CITchapbm"/>
        </w:rPr>
        <w:t>Result</w:t>
      </w:r>
      <w:r w:rsidRPr="00C4782F">
        <w:t>,</w:t>
      </w:r>
      <w:r w:rsidR="00B26DD1">
        <w:t xml:space="preserve"> </w:t>
      </w:r>
      <w:r w:rsidRPr="00C4782F">
        <w:t>or</w:t>
      </w:r>
      <w:r w:rsidR="00B26DD1">
        <w:t xml:space="preserve"> </w:t>
      </w:r>
      <w:r w:rsidRPr="00C4782F">
        <w:t>accessing</w:t>
      </w:r>
      <w:r w:rsidR="00B26DD1">
        <w:t xml:space="preserve"> </w:t>
      </w:r>
      <w:r w:rsidRPr="00C4782F">
        <w:t>the</w:t>
      </w:r>
      <w:r w:rsidR="00B26DD1">
        <w:t xml:space="preserve"> </w:t>
      </w:r>
      <w:r w:rsidRPr="009C65D4">
        <w:rPr>
          <w:rStyle w:val="CITchapbm"/>
        </w:rPr>
        <w:t>Exception</w:t>
      </w:r>
      <w:r w:rsidR="00B26DD1">
        <w:t xml:space="preserve"> </w:t>
      </w:r>
      <w:r w:rsidRPr="00C4782F">
        <w:t>property,</w:t>
      </w:r>
      <w:r w:rsidR="00B26DD1">
        <w:t xml:space="preserve"> </w:t>
      </w:r>
      <w:r w:rsidRPr="00C4782F">
        <w:t>for</w:t>
      </w:r>
      <w:r w:rsidR="00B26DD1">
        <w:t xml:space="preserve"> </w:t>
      </w:r>
      <w:r w:rsidRPr="00C4782F">
        <w:t>example;</w:t>
      </w:r>
      <w:r w:rsidR="00B26DD1">
        <w:t xml:space="preserve"> </w:t>
      </w:r>
      <w:r w:rsidRPr="00C4782F">
        <w:t>and</w:t>
      </w:r>
      <w:r w:rsidR="00B26DD1">
        <w:t xml:space="preserve"> </w:t>
      </w:r>
      <w:r w:rsidR="00575934">
        <w:t>(</w:t>
      </w:r>
      <w:r w:rsidRPr="00C4782F">
        <w:t>c)</w:t>
      </w:r>
      <w:r w:rsidR="00B26DD1">
        <w:t xml:space="preserve"> </w:t>
      </w:r>
      <w:r w:rsidRPr="00C4782F">
        <w:t>the</w:t>
      </w:r>
      <w:r w:rsidR="00B26DD1">
        <w:t xml:space="preserve"> </w:t>
      </w:r>
      <w:r w:rsidRPr="00C4782F">
        <w:t>faulted</w:t>
      </w:r>
      <w:r w:rsidR="00B26DD1">
        <w:t xml:space="preserve"> </w:t>
      </w:r>
      <w:proofErr w:type="spellStart"/>
      <w:r w:rsidRPr="009C65D4">
        <w:rPr>
          <w:rStyle w:val="CITchapbm"/>
        </w:rPr>
        <w:t>ContinueWith</w:t>
      </w:r>
      <w:proofErr w:type="spellEnd"/>
      <w:r w:rsidRPr="009C65D4">
        <w:rPr>
          <w:rStyle w:val="CITchapbm"/>
        </w:rPr>
        <w:t>()</w:t>
      </w:r>
      <w:r w:rsidR="00B26DD1">
        <w:t xml:space="preserve"> </w:t>
      </w:r>
      <w:r w:rsidRPr="00C4782F">
        <w:t>is</w:t>
      </w:r>
      <w:r w:rsidR="00B26DD1">
        <w:t xml:space="preserve"> </w:t>
      </w:r>
      <w:r w:rsidRPr="00C4782F">
        <w:t>never</w:t>
      </w:r>
      <w:r w:rsidR="00B26DD1">
        <w:t xml:space="preserve"> </w:t>
      </w:r>
      <w:r w:rsidRPr="00C4782F">
        <w:t>observed—then</w:t>
      </w:r>
      <w:r w:rsidR="00B26DD1">
        <w:t xml:space="preserve"> </w:t>
      </w:r>
      <w:r w:rsidRPr="00C4782F">
        <w:t>the</w:t>
      </w:r>
      <w:r w:rsidR="00B26DD1">
        <w:t xml:space="preserve"> </w:t>
      </w:r>
      <w:r w:rsidRPr="00C4782F">
        <w:t>exception</w:t>
      </w:r>
      <w:r w:rsidR="00B26DD1">
        <w:t xml:space="preserve"> </w:t>
      </w:r>
      <w:r w:rsidRPr="00C4782F">
        <w:t>is</w:t>
      </w:r>
      <w:r w:rsidR="00B26DD1">
        <w:t xml:space="preserve"> </w:t>
      </w:r>
      <w:r w:rsidRPr="00C4782F">
        <w:t>likely</w:t>
      </w:r>
      <w:r w:rsidR="00B26DD1">
        <w:t xml:space="preserve"> </w:t>
      </w:r>
      <w:r w:rsidRPr="00C4782F">
        <w:t>to</w:t>
      </w:r>
      <w:r w:rsidR="00B26DD1">
        <w:t xml:space="preserve"> </w:t>
      </w:r>
      <w:r w:rsidRPr="00C4782F">
        <w:t>go</w:t>
      </w:r>
      <w:r w:rsidR="00B26DD1">
        <w:t xml:space="preserve"> </w:t>
      </w:r>
      <w:r w:rsidRPr="00C4782F">
        <w:t>unhandled</w:t>
      </w:r>
      <w:r w:rsidR="00B26DD1">
        <w:t xml:space="preserve"> </w:t>
      </w:r>
      <w:r w:rsidRPr="00C4782F">
        <w:t>entirely,</w:t>
      </w:r>
      <w:r w:rsidR="00B26DD1">
        <w:t xml:space="preserve"> </w:t>
      </w:r>
      <w:r w:rsidRPr="00C4782F">
        <w:t>resulting</w:t>
      </w:r>
      <w:r w:rsidR="00B26DD1">
        <w:t xml:space="preserve"> </w:t>
      </w:r>
      <w:r w:rsidRPr="00C4782F">
        <w:t>in</w:t>
      </w:r>
      <w:r w:rsidR="00B26DD1">
        <w:t xml:space="preserve"> </w:t>
      </w:r>
      <w:r w:rsidRPr="00C4782F">
        <w:t>a</w:t>
      </w:r>
      <w:r w:rsidR="00B26DD1">
        <w:t xml:space="preserve"> </w:t>
      </w:r>
      <w:r w:rsidRPr="00C4782F">
        <w:t>process-wide</w:t>
      </w:r>
      <w:r w:rsidR="00B26DD1">
        <w:t xml:space="preserve"> </w:t>
      </w:r>
      <w:r w:rsidRPr="00C4782F">
        <w:t>unhandled</w:t>
      </w:r>
      <w:r w:rsidR="00B26DD1">
        <w:t xml:space="preserve"> </w:t>
      </w:r>
      <w:r w:rsidRPr="00C4782F">
        <w:t>exception.</w:t>
      </w:r>
      <w:r w:rsidR="00B26DD1">
        <w:t xml:space="preserve"> </w:t>
      </w:r>
      <w:r w:rsidRPr="00C4782F">
        <w:t>In</w:t>
      </w:r>
      <w:r w:rsidR="00B26DD1">
        <w:t xml:space="preserve"> </w:t>
      </w:r>
      <w:r w:rsidRPr="00C4782F">
        <w:t>.NET</w:t>
      </w:r>
      <w:r w:rsidR="00B26DD1">
        <w:t xml:space="preserve"> </w:t>
      </w:r>
      <w:r w:rsidRPr="00C4782F">
        <w:t>4.0</w:t>
      </w:r>
      <w:r w:rsidR="00575934">
        <w:t>,</w:t>
      </w:r>
      <w:r w:rsidR="00B26DD1">
        <w:t xml:space="preserve"> </w:t>
      </w:r>
      <w:r w:rsidRPr="00C4782F">
        <w:t>such</w:t>
      </w:r>
      <w:r w:rsidR="00B26DD1">
        <w:t xml:space="preserve"> </w:t>
      </w:r>
      <w:r w:rsidRPr="00C4782F">
        <w:t>a</w:t>
      </w:r>
      <w:r w:rsidR="00B26DD1">
        <w:t xml:space="preserve"> </w:t>
      </w:r>
      <w:r w:rsidRPr="00C4782F">
        <w:t>faulted</w:t>
      </w:r>
      <w:r w:rsidR="00B26DD1">
        <w:t xml:space="preserve"> </w:t>
      </w:r>
      <w:r w:rsidRPr="00C4782F">
        <w:t>task</w:t>
      </w:r>
      <w:r w:rsidR="00B26DD1">
        <w:t xml:space="preserve"> </w:t>
      </w:r>
      <w:r w:rsidRPr="00C4782F">
        <w:t>would</w:t>
      </w:r>
      <w:r w:rsidR="00B26DD1">
        <w:t xml:space="preserve"> </w:t>
      </w:r>
      <w:r w:rsidRPr="00C4782F">
        <w:t>get</w:t>
      </w:r>
      <w:r w:rsidR="00B26DD1">
        <w:t xml:space="preserve"> </w:t>
      </w:r>
      <w:r w:rsidRPr="00C4782F">
        <w:t>rethrown</w:t>
      </w:r>
      <w:r w:rsidR="00B26DD1">
        <w:t xml:space="preserve"> </w:t>
      </w:r>
      <w:r w:rsidRPr="00C4782F">
        <w:t>by</w:t>
      </w:r>
      <w:r w:rsidR="00B26DD1">
        <w:t xml:space="preserve"> </w:t>
      </w:r>
      <w:r w:rsidRPr="00C4782F">
        <w:t>the</w:t>
      </w:r>
      <w:r w:rsidR="00B26DD1">
        <w:t xml:space="preserve"> </w:t>
      </w:r>
      <w:r w:rsidRPr="00C4782F">
        <w:t>finalizer</w:t>
      </w:r>
      <w:r w:rsidR="00B26DD1">
        <w:t xml:space="preserve"> </w:t>
      </w:r>
      <w:r w:rsidRPr="00C4782F">
        <w:t>thread</w:t>
      </w:r>
      <w:r w:rsidR="00B26DD1">
        <w:t xml:space="preserve"> </w:t>
      </w:r>
      <w:r w:rsidRPr="00C4782F">
        <w:t>and</w:t>
      </w:r>
      <w:r w:rsidR="00B26DD1">
        <w:t xml:space="preserve"> </w:t>
      </w:r>
      <w:r w:rsidRPr="00C4782F">
        <w:t>likely</w:t>
      </w:r>
      <w:r w:rsidR="00B26DD1">
        <w:t xml:space="preserve"> </w:t>
      </w:r>
      <w:r w:rsidRPr="00C4782F">
        <w:t>crash</w:t>
      </w:r>
      <w:r w:rsidR="00B26DD1">
        <w:t xml:space="preserve"> </w:t>
      </w:r>
      <w:r w:rsidRPr="00C4782F">
        <w:t>the</w:t>
      </w:r>
      <w:r w:rsidR="00B26DD1">
        <w:t xml:space="preserve"> </w:t>
      </w:r>
      <w:r w:rsidRPr="00C4782F">
        <w:t>process.</w:t>
      </w:r>
      <w:r w:rsidR="00B26DD1">
        <w:t xml:space="preserve"> </w:t>
      </w:r>
      <w:r w:rsidRPr="00C4782F">
        <w:t>In</w:t>
      </w:r>
      <w:r w:rsidR="00B26DD1">
        <w:t xml:space="preserve"> </w:t>
      </w:r>
      <w:r w:rsidRPr="00C4782F">
        <w:t>contrast,</w:t>
      </w:r>
      <w:r w:rsidR="00B26DD1">
        <w:t xml:space="preserve"> </w:t>
      </w:r>
      <w:r w:rsidRPr="00C4782F">
        <w:t>in</w:t>
      </w:r>
      <w:r w:rsidR="00B26DD1">
        <w:t xml:space="preserve"> </w:t>
      </w:r>
      <w:r w:rsidRPr="00C4782F">
        <w:t>.NET</w:t>
      </w:r>
      <w:r w:rsidR="00B26DD1">
        <w:t xml:space="preserve"> </w:t>
      </w:r>
      <w:r w:rsidRPr="00C4782F">
        <w:t>4.5</w:t>
      </w:r>
      <w:r w:rsidR="00575934">
        <w:t>,</w:t>
      </w:r>
      <w:r w:rsidR="00B26DD1">
        <w:t xml:space="preserve"> </w:t>
      </w:r>
      <w:r w:rsidRPr="00C4782F">
        <w:t>the</w:t>
      </w:r>
      <w:r w:rsidR="00B26DD1">
        <w:t xml:space="preserve"> </w:t>
      </w:r>
      <w:r w:rsidRPr="00C4782F">
        <w:t>crashing</w:t>
      </w:r>
      <w:r w:rsidR="00B26DD1">
        <w:t xml:space="preserve"> </w:t>
      </w:r>
      <w:r w:rsidRPr="00C4782F">
        <w:t>has</w:t>
      </w:r>
      <w:r w:rsidR="00B26DD1">
        <w:t xml:space="preserve"> </w:t>
      </w:r>
      <w:r w:rsidRPr="00C4782F">
        <w:t>been</w:t>
      </w:r>
      <w:r w:rsidR="00B26DD1">
        <w:t xml:space="preserve"> </w:t>
      </w:r>
      <w:r w:rsidRPr="00C4782F">
        <w:t>suppressed</w:t>
      </w:r>
      <w:r w:rsidR="00B26DD1">
        <w:t xml:space="preserve"> </w:t>
      </w:r>
      <w:r w:rsidRPr="00C4782F">
        <w:t>(although</w:t>
      </w:r>
      <w:r w:rsidR="00B26DD1">
        <w:t xml:space="preserve"> </w:t>
      </w:r>
      <w:r w:rsidRPr="00C4782F">
        <w:t>the</w:t>
      </w:r>
      <w:r w:rsidR="00B26DD1">
        <w:t xml:space="preserve"> </w:t>
      </w:r>
      <w:r w:rsidRPr="00C4782F">
        <w:t>CLR</w:t>
      </w:r>
      <w:r w:rsidR="00B26DD1">
        <w:t xml:space="preserve"> </w:t>
      </w:r>
      <w:r w:rsidRPr="00C4782F">
        <w:t>can</w:t>
      </w:r>
      <w:r w:rsidR="00B26DD1">
        <w:t xml:space="preserve"> </w:t>
      </w:r>
      <w:r w:rsidRPr="00C4782F">
        <w:t>be</w:t>
      </w:r>
      <w:r w:rsidR="00B26DD1">
        <w:t xml:space="preserve"> </w:t>
      </w:r>
      <w:r w:rsidRPr="00C4782F">
        <w:t>configured</w:t>
      </w:r>
      <w:r w:rsidR="00B26DD1">
        <w:t xml:space="preserve"> </w:t>
      </w:r>
      <w:r w:rsidRPr="00C4782F">
        <w:t>for</w:t>
      </w:r>
      <w:r w:rsidR="00B26DD1">
        <w:t xml:space="preserve"> </w:t>
      </w:r>
      <w:r w:rsidRPr="00C4782F">
        <w:t>the</w:t>
      </w:r>
      <w:r w:rsidR="00B26DD1">
        <w:t xml:space="preserve"> </w:t>
      </w:r>
      <w:r w:rsidRPr="00C4782F">
        <w:t>crashing</w:t>
      </w:r>
      <w:r w:rsidR="00B26DD1">
        <w:t xml:space="preserve"> </w:t>
      </w:r>
      <w:r w:rsidRPr="00C4782F">
        <w:t>behavior</w:t>
      </w:r>
      <w:r w:rsidR="00B26DD1">
        <w:t xml:space="preserve"> </w:t>
      </w:r>
      <w:r w:rsidRPr="00C4782F">
        <w:t>if</w:t>
      </w:r>
      <w:r w:rsidR="00B26DD1">
        <w:t xml:space="preserve"> </w:t>
      </w:r>
      <w:r w:rsidRPr="00C4782F">
        <w:t>preferred).</w:t>
      </w:r>
    </w:p>
    <w:p w14:paraId="407F2791" w14:textId="2C9C0DB9" w:rsidR="00E73B39" w:rsidRPr="00C4782F" w:rsidRDefault="00FA3D78" w:rsidP="00ED7AF2">
      <w:pPr>
        <w:pStyle w:val="CHAPBM"/>
      </w:pPr>
      <w:r w:rsidRPr="00C4782F">
        <w:t>In</w:t>
      </w:r>
      <w:r w:rsidR="00B26DD1">
        <w:t xml:space="preserve"> </w:t>
      </w:r>
      <w:r w:rsidRPr="00C4782F">
        <w:t>either</w:t>
      </w:r>
      <w:r w:rsidR="00B26DD1">
        <w:t xml:space="preserve"> </w:t>
      </w:r>
      <w:r w:rsidRPr="00C4782F">
        <w:t>case,</w:t>
      </w:r>
      <w:r w:rsidR="00B26DD1">
        <w:t xml:space="preserve"> </w:t>
      </w:r>
      <w:r w:rsidRPr="00C4782F">
        <w:t>you</w:t>
      </w:r>
      <w:r w:rsidR="00B26DD1">
        <w:t xml:space="preserve"> </w:t>
      </w:r>
      <w:r w:rsidRPr="00C4782F">
        <w:t>can</w:t>
      </w:r>
      <w:r w:rsidR="00B26DD1">
        <w:t xml:space="preserve"> </w:t>
      </w:r>
      <w:r w:rsidRPr="00C4782F">
        <w:t>register</w:t>
      </w:r>
      <w:r w:rsidR="00B26DD1">
        <w:t xml:space="preserve"> </w:t>
      </w:r>
      <w:r w:rsidRPr="00C4782F">
        <w:t>for</w:t>
      </w:r>
      <w:r w:rsidR="00B26DD1">
        <w:t xml:space="preserve"> </w:t>
      </w:r>
      <w:r w:rsidRPr="00C4782F">
        <w:t>an</w:t>
      </w:r>
      <w:r w:rsidR="00B26DD1">
        <w:t xml:space="preserve"> </w:t>
      </w:r>
      <w:r w:rsidRPr="00C4782F">
        <w:t>unhandled</w:t>
      </w:r>
      <w:r w:rsidR="00B26DD1">
        <w:t xml:space="preserve"> </w:t>
      </w:r>
      <w:r w:rsidRPr="00C4782F">
        <w:t>task</w:t>
      </w:r>
      <w:r w:rsidR="00B26DD1">
        <w:t xml:space="preserve"> </w:t>
      </w:r>
      <w:r w:rsidRPr="00C4782F">
        <w:t>exception</w:t>
      </w:r>
      <w:r w:rsidR="00B26DD1">
        <w:t xml:space="preserve"> </w:t>
      </w:r>
      <w:r w:rsidRPr="00C4782F">
        <w:t>via</w:t>
      </w:r>
      <w:r w:rsidR="00B26DD1">
        <w:t xml:space="preserve"> </w:t>
      </w:r>
      <w:r w:rsidRPr="00C4782F">
        <w:t>the</w:t>
      </w:r>
      <w:r w:rsidR="00B26DD1">
        <w:t xml:space="preserve"> </w:t>
      </w:r>
      <w:proofErr w:type="spellStart"/>
      <w:r w:rsidRPr="009C65D4">
        <w:rPr>
          <w:rStyle w:val="CITchapbm"/>
        </w:rPr>
        <w:t>TaskScheduler.UnobservedTaskException</w:t>
      </w:r>
      <w:proofErr w:type="spellEnd"/>
      <w:r w:rsidR="00B26DD1">
        <w:t xml:space="preserve"> </w:t>
      </w:r>
      <w:r w:rsidRPr="00C4782F">
        <w:t>event.</w:t>
      </w:r>
    </w:p>
    <w:tbl>
      <w:tblPr>
        <w:tblStyle w:val="TableGrid"/>
        <w:tblW w:w="7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
        <w:gridCol w:w="6882"/>
      </w:tblGrid>
      <w:tr w:rsidR="00587EF4" w14:paraId="6518BFDC" w14:textId="77777777" w:rsidTr="00B4446D">
        <w:trPr>
          <w:trHeight w:val="590"/>
        </w:trPr>
        <w:tc>
          <w:tcPr>
            <w:tcW w:w="7003" w:type="dxa"/>
            <w:gridSpan w:val="2"/>
            <w:shd w:val="clear" w:color="auto" w:fill="auto"/>
            <w:tcMar>
              <w:right w:w="115" w:type="dxa"/>
            </w:tcMar>
          </w:tcPr>
          <w:p w14:paraId="1D6FCD03" w14:textId="77777777" w:rsidR="00587EF4" w:rsidRDefault="00587EF4" w:rsidP="00677A4B">
            <w:pPr>
              <w:pStyle w:val="SF1TTL"/>
              <w:keepNext w:val="0"/>
              <w:rPr>
                <w:noProof/>
              </w:rPr>
            </w:pPr>
          </w:p>
        </w:tc>
      </w:tr>
      <w:tr w:rsidR="00587EF4" w14:paraId="35CC5AE0" w14:textId="77777777" w:rsidTr="00B4446D">
        <w:trPr>
          <w:trHeight w:val="701"/>
        </w:trPr>
        <w:tc>
          <w:tcPr>
            <w:tcW w:w="121" w:type="dxa"/>
            <w:shd w:val="clear" w:color="auto" w:fill="C0C0C0"/>
            <w:tcMar>
              <w:right w:w="115" w:type="dxa"/>
            </w:tcMar>
          </w:tcPr>
          <w:p w14:paraId="0185379D" w14:textId="77777777" w:rsidR="00587EF4" w:rsidRPr="005F4DC0" w:rsidRDefault="00587EF4" w:rsidP="00677A4B">
            <w:pPr>
              <w:pStyle w:val="SF1SUBTTL"/>
              <w:keepNext w:val="0"/>
            </w:pPr>
          </w:p>
        </w:tc>
        <w:tc>
          <w:tcPr>
            <w:tcW w:w="6882" w:type="dxa"/>
            <w:tcMar>
              <w:left w:w="173" w:type="dxa"/>
              <w:right w:w="173" w:type="dxa"/>
            </w:tcMar>
          </w:tcPr>
          <w:p w14:paraId="6EB32998" w14:textId="66F4773D" w:rsidR="00587EF4" w:rsidRDefault="00587EF4" w:rsidP="00677A4B">
            <w:pPr>
              <w:pStyle w:val="SF1TTL"/>
              <w:keepNext w:val="0"/>
            </w:pPr>
            <w:bookmarkStart w:id="623" w:name="_Toc38470396"/>
            <w:r>
              <w:rPr>
                <w:noProof/>
              </w:rPr>
              <mc:AlternateContent>
                <mc:Choice Requires="wps">
                  <w:drawing>
                    <wp:anchor distT="0" distB="0" distL="114300" distR="114300" simplePos="0" relativeHeight="251672576" behindDoc="0" locked="0" layoutInCell="1" allowOverlap="1" wp14:anchorId="595BBFD3" wp14:editId="2FDAD99F">
                      <wp:simplePos x="0" y="0"/>
                      <wp:positionH relativeFrom="column">
                        <wp:posOffset>9253</wp:posOffset>
                      </wp:positionH>
                      <wp:positionV relativeFrom="page">
                        <wp:posOffset>5819</wp:posOffset>
                      </wp:positionV>
                      <wp:extent cx="73025" cy="73025"/>
                      <wp:effectExtent l="0" t="0" r="3175" b="3175"/>
                      <wp:wrapNone/>
                      <wp:docPr id="15"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3A869" id="Rectangle 216" o:spid="_x0000_s1026" style="position:absolute;margin-left:.75pt;margin-top:.45pt;width:5.75pt;height: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" fillcolor="silver" stroked="f">
                      <o:lock v:ext="edit" aspectratio="t"/>
                      <w10:wrap anchory="page"/>
                    </v:rect>
                  </w:pict>
                </mc:Fallback>
              </mc:AlternateContent>
            </w:r>
            <w:r>
              <w:rPr>
                <w:noProof/>
              </w:rPr>
              <mc:AlternateContent>
                <mc:Choice Requires="wps">
                  <w:drawing>
                    <wp:anchor distT="0" distB="0" distL="114300" distR="114300" simplePos="0" relativeHeight="251670528" behindDoc="0" locked="1" layoutInCell="1" allowOverlap="1" wp14:anchorId="79DB65AD" wp14:editId="70D89189">
                      <wp:simplePos x="0" y="0"/>
                      <wp:positionH relativeFrom="column">
                        <wp:posOffset>84455</wp:posOffset>
                      </wp:positionH>
                      <wp:positionV relativeFrom="page">
                        <wp:posOffset>76200</wp:posOffset>
                      </wp:positionV>
                      <wp:extent cx="73025" cy="73025"/>
                      <wp:effectExtent l="0" t="0" r="3175" b="3175"/>
                      <wp:wrapNone/>
                      <wp:docPr id="19"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BE070" id="Rectangle 215" o:spid="_x0000_s1026" style="position:absolute;margin-left:6.65pt;margin-top:6pt;width:5.75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" fillcolor="gray" stroked="f">
                      <o:lock v:ext="edit" aspectratio="t"/>
                      <w10:wrap anchory="page"/>
                      <w10:anchorlock/>
                    </v:rect>
                  </w:pict>
                </mc:Fallback>
              </mc:AlternateContent>
            </w:r>
            <w:r w:rsidRPr="005F4DC0">
              <w:t>Ad</w:t>
            </w:r>
            <w:r>
              <w:t>V</w:t>
            </w:r>
            <w:r w:rsidRPr="005F4DC0">
              <w:t>anced Topic</w:t>
            </w:r>
            <w:bookmarkEnd w:id="623"/>
          </w:p>
          <w:p w14:paraId="5812FDDD" w14:textId="77777777" w:rsidR="000672CB" w:rsidRPr="00C4782F" w:rsidRDefault="000672CB" w:rsidP="00677A4B">
            <w:pPr>
              <w:pStyle w:val="SF1SUBTTL"/>
              <w:keepNext w:val="0"/>
            </w:pPr>
            <w:bookmarkStart w:id="624" w:name="_Toc38470397"/>
            <w:r w:rsidRPr="00C4782F">
              <w:t>Dealing</w:t>
            </w:r>
            <w:r>
              <w:t xml:space="preserve"> </w:t>
            </w:r>
            <w:r w:rsidRPr="00C4782F">
              <w:t>with</w:t>
            </w:r>
            <w:r>
              <w:t xml:space="preserve"> </w:t>
            </w:r>
            <w:r w:rsidRPr="00C4782F">
              <w:t>Unhandled</w:t>
            </w:r>
            <w:r>
              <w:t xml:space="preserve"> </w:t>
            </w:r>
            <w:r w:rsidRPr="00C4782F">
              <w:t>Exceptions</w:t>
            </w:r>
            <w:r>
              <w:t xml:space="preserve"> </w:t>
            </w:r>
            <w:r w:rsidRPr="00C4782F">
              <w:t>on</w:t>
            </w:r>
            <w:r>
              <w:t xml:space="preserve"> </w:t>
            </w:r>
            <w:r w:rsidRPr="00C4782F">
              <w:t>a</w:t>
            </w:r>
            <w:r>
              <w:t xml:space="preserve"> </w:t>
            </w:r>
            <w:r w:rsidRPr="009C65D4">
              <w:rPr>
                <w:rStyle w:val="CITchapbm"/>
              </w:rPr>
              <w:t>Thread</w:t>
            </w:r>
            <w:bookmarkEnd w:id="624"/>
          </w:p>
          <w:p w14:paraId="6BA1F2E1" w14:textId="77777777" w:rsidR="000672CB" w:rsidRPr="00C4782F" w:rsidRDefault="000672CB" w:rsidP="00677A4B">
            <w:pPr>
              <w:pStyle w:val="SF1FIRST"/>
            </w:pPr>
            <w:r w:rsidRPr="00C4782F">
              <w:t>As</w:t>
            </w:r>
            <w:r>
              <w:t xml:space="preserve"> </w:t>
            </w:r>
            <w:r w:rsidRPr="00C4782F">
              <w:t>we</w:t>
            </w:r>
            <w:r>
              <w:t xml:space="preserve"> </w:t>
            </w:r>
            <w:r w:rsidRPr="00C4782F">
              <w:t>discussed</w:t>
            </w:r>
            <w:r>
              <w:t xml:space="preserve"> earlier</w:t>
            </w:r>
            <w:r w:rsidRPr="00C4782F">
              <w:t>,</w:t>
            </w:r>
            <w:r>
              <w:t xml:space="preserve"> </w:t>
            </w:r>
            <w:r w:rsidRPr="00C4782F">
              <w:t>an</w:t>
            </w:r>
            <w:r>
              <w:t xml:space="preserve"> </w:t>
            </w:r>
            <w:r w:rsidRPr="00C4782F">
              <w:t>unhandled</w:t>
            </w:r>
            <w:r>
              <w:t xml:space="preserve"> </w:t>
            </w:r>
            <w:r w:rsidRPr="00C4782F">
              <w:t>exception</w:t>
            </w:r>
            <w:r>
              <w:t xml:space="preserve"> </w:t>
            </w:r>
            <w:r w:rsidRPr="00C4782F">
              <w:t>on</w:t>
            </w:r>
            <w:r>
              <w:t xml:space="preserve"> </w:t>
            </w:r>
            <w:r w:rsidRPr="00C4782F">
              <w:t>any</w:t>
            </w:r>
            <w:r>
              <w:t xml:space="preserve"> </w:t>
            </w:r>
            <w:r w:rsidRPr="00C4782F">
              <w:t>thread</w:t>
            </w:r>
            <w:r>
              <w:t xml:space="preserve"> </w:t>
            </w:r>
            <w:r w:rsidRPr="00C4782F">
              <w:t>by</w:t>
            </w:r>
            <w:r>
              <w:t xml:space="preserve"> </w:t>
            </w:r>
            <w:r w:rsidRPr="00C4782F">
              <w:t>default</w:t>
            </w:r>
            <w:r>
              <w:t xml:space="preserve"> </w:t>
            </w:r>
            <w:r w:rsidRPr="00C4782F">
              <w:t>causes</w:t>
            </w:r>
            <w:r>
              <w:t xml:space="preserve"> </w:t>
            </w:r>
            <w:r w:rsidRPr="00C4782F">
              <w:t>the</w:t>
            </w:r>
            <w:r>
              <w:t xml:space="preserve"> </w:t>
            </w:r>
            <w:r w:rsidRPr="00C4782F">
              <w:t>application</w:t>
            </w:r>
            <w:r>
              <w:t xml:space="preserve"> </w:t>
            </w:r>
            <w:r w:rsidRPr="00C4782F">
              <w:t>to</w:t>
            </w:r>
            <w:r>
              <w:t xml:space="preserve"> </w:t>
            </w:r>
            <w:r w:rsidRPr="00C4782F">
              <w:t>shut</w:t>
            </w:r>
            <w:r>
              <w:t xml:space="preserve"> </w:t>
            </w:r>
            <w:r w:rsidRPr="00C4782F">
              <w:t>down.</w:t>
            </w:r>
            <w:r>
              <w:t xml:space="preserve"> </w:t>
            </w:r>
            <w:r w:rsidRPr="00C4782F">
              <w:t>An</w:t>
            </w:r>
            <w:r>
              <w:t xml:space="preserve"> </w:t>
            </w:r>
            <w:r w:rsidRPr="00C4782F">
              <w:t>unhandled</w:t>
            </w:r>
            <w:r>
              <w:t xml:space="preserve"> </w:t>
            </w:r>
            <w:r w:rsidRPr="00C4782F">
              <w:t>exception</w:t>
            </w:r>
            <w:r>
              <w:t xml:space="preserve"> </w:t>
            </w:r>
            <w:r w:rsidRPr="00C4782F">
              <w:t>is</w:t>
            </w:r>
            <w:r>
              <w:t xml:space="preserve"> </w:t>
            </w:r>
            <w:r w:rsidRPr="00C4782F">
              <w:t>a</w:t>
            </w:r>
            <w:r>
              <w:t xml:space="preserve"> </w:t>
            </w:r>
            <w:r w:rsidRPr="00C4782F">
              <w:t>fatal,</w:t>
            </w:r>
            <w:r>
              <w:t xml:space="preserve"> </w:t>
            </w:r>
            <w:r w:rsidRPr="00C4782F">
              <w:t>unexpected</w:t>
            </w:r>
            <w:r>
              <w:t xml:space="preserve"> </w:t>
            </w:r>
            <w:r w:rsidRPr="00C4782F">
              <w:t>bug,</w:t>
            </w:r>
            <w:r>
              <w:t xml:space="preserve"> </w:t>
            </w:r>
            <w:r w:rsidRPr="00C4782F">
              <w:t>and</w:t>
            </w:r>
            <w:r>
              <w:t xml:space="preserve"> </w:t>
            </w:r>
            <w:r w:rsidRPr="00C4782F">
              <w:t>the</w:t>
            </w:r>
            <w:r>
              <w:t xml:space="preserve"> </w:t>
            </w:r>
            <w:r w:rsidRPr="00C4782F">
              <w:t>exception</w:t>
            </w:r>
            <w:r>
              <w:t xml:space="preserve"> </w:t>
            </w:r>
            <w:r w:rsidRPr="00C4782F">
              <w:t>may</w:t>
            </w:r>
            <w:r>
              <w:t xml:space="preserve"> </w:t>
            </w:r>
            <w:r w:rsidRPr="00C4782F">
              <w:t>have</w:t>
            </w:r>
            <w:r>
              <w:t xml:space="preserve"> </w:t>
            </w:r>
            <w:r w:rsidRPr="00C4782F">
              <w:t>occurred</w:t>
            </w:r>
            <w:r>
              <w:t xml:space="preserve"> </w:t>
            </w:r>
            <w:r w:rsidRPr="00C4782F">
              <w:t>because</w:t>
            </w:r>
            <w:r>
              <w:t xml:space="preserve"> </w:t>
            </w:r>
            <w:r w:rsidRPr="00C4782F">
              <w:t>a</w:t>
            </w:r>
            <w:r>
              <w:t xml:space="preserve"> </w:t>
            </w:r>
            <w:r w:rsidRPr="00C4782F">
              <w:t>crucial</w:t>
            </w:r>
            <w:r>
              <w:t xml:space="preserve"> </w:t>
            </w:r>
            <w:r w:rsidRPr="00C4782F">
              <w:t>data</w:t>
            </w:r>
            <w:r>
              <w:t xml:space="preserve"> </w:t>
            </w:r>
            <w:r w:rsidRPr="00C4782F">
              <w:t>structure</w:t>
            </w:r>
            <w:r>
              <w:t xml:space="preserve"> </w:t>
            </w:r>
            <w:r w:rsidRPr="00C4782F">
              <w:t>is</w:t>
            </w:r>
            <w:r>
              <w:t xml:space="preserve"> </w:t>
            </w:r>
            <w:r w:rsidRPr="00C4782F">
              <w:t>corrupt.</w:t>
            </w:r>
            <w:r>
              <w:t xml:space="preserve"> </w:t>
            </w:r>
            <w:r w:rsidRPr="00C4782F">
              <w:t>You</w:t>
            </w:r>
            <w:r>
              <w:t xml:space="preserve"> </w:t>
            </w:r>
            <w:r w:rsidRPr="00C4782F">
              <w:t>therefore</w:t>
            </w:r>
            <w:r>
              <w:t xml:space="preserve"> </w:t>
            </w:r>
            <w:r w:rsidRPr="00C4782F">
              <w:t>have</w:t>
            </w:r>
            <w:r>
              <w:t xml:space="preserve"> </w:t>
            </w:r>
            <w:r w:rsidRPr="00C4782F">
              <w:t>no</w:t>
            </w:r>
            <w:r>
              <w:t xml:space="preserve"> </w:t>
            </w:r>
            <w:r w:rsidRPr="00C4782F">
              <w:t>idea</w:t>
            </w:r>
            <w:r>
              <w:t xml:space="preserve"> </w:t>
            </w:r>
            <w:r w:rsidRPr="00C4782F">
              <w:t>what</w:t>
            </w:r>
            <w:r>
              <w:t xml:space="preserve"> </w:t>
            </w:r>
            <w:r w:rsidRPr="00C4782F">
              <w:t>the</w:t>
            </w:r>
            <w:r>
              <w:t xml:space="preserve"> </w:t>
            </w:r>
            <w:r w:rsidRPr="00C4782F">
              <w:t>program</w:t>
            </w:r>
            <w:r>
              <w:t xml:space="preserve"> </w:t>
            </w:r>
            <w:r w:rsidRPr="00C4782F">
              <w:t>could</w:t>
            </w:r>
            <w:r>
              <w:t xml:space="preserve"> </w:t>
            </w:r>
            <w:r w:rsidRPr="00C4782F">
              <w:t>possibly</w:t>
            </w:r>
            <w:r>
              <w:t xml:space="preserve"> </w:t>
            </w:r>
            <w:r w:rsidRPr="00C4782F">
              <w:t>be</w:t>
            </w:r>
            <w:r>
              <w:t xml:space="preserve"> </w:t>
            </w:r>
            <w:r w:rsidRPr="00C4782F">
              <w:t>doing,</w:t>
            </w:r>
            <w:r>
              <w:t xml:space="preserve"> </w:t>
            </w:r>
            <w:r w:rsidRPr="00C4782F">
              <w:t>so</w:t>
            </w:r>
            <w:r>
              <w:t xml:space="preserve"> </w:t>
            </w:r>
            <w:r w:rsidRPr="00C4782F">
              <w:t>the</w:t>
            </w:r>
            <w:r>
              <w:t xml:space="preserve"> </w:t>
            </w:r>
            <w:r w:rsidRPr="00C4782F">
              <w:t>safest</w:t>
            </w:r>
            <w:r>
              <w:t xml:space="preserve"> </w:t>
            </w:r>
            <w:r w:rsidRPr="00C4782F">
              <w:t>thing</w:t>
            </w:r>
            <w:r>
              <w:t xml:space="preserve"> </w:t>
            </w:r>
            <w:r w:rsidRPr="00C4782F">
              <w:t>to</w:t>
            </w:r>
            <w:r>
              <w:t xml:space="preserve"> </w:t>
            </w:r>
            <w:r w:rsidRPr="00C4782F">
              <w:t>do</w:t>
            </w:r>
            <w:r>
              <w:t xml:space="preserve"> </w:t>
            </w:r>
            <w:r w:rsidRPr="00C4782F">
              <w:t>is</w:t>
            </w:r>
            <w:r>
              <w:t xml:space="preserve"> </w:t>
            </w:r>
            <w:r w:rsidRPr="00C4782F">
              <w:t>to</w:t>
            </w:r>
            <w:r>
              <w:t xml:space="preserve"> </w:t>
            </w:r>
            <w:r w:rsidRPr="00C4782F">
              <w:t>shut</w:t>
            </w:r>
            <w:r>
              <w:t xml:space="preserve"> </w:t>
            </w:r>
            <w:r w:rsidRPr="00C4782F">
              <w:t>down</w:t>
            </w:r>
            <w:r>
              <w:t xml:space="preserve"> </w:t>
            </w:r>
            <w:r w:rsidRPr="00C4782F">
              <w:t>the</w:t>
            </w:r>
            <w:r>
              <w:t xml:space="preserve"> </w:t>
            </w:r>
            <w:r w:rsidRPr="00C4782F">
              <w:t>whole</w:t>
            </w:r>
            <w:r>
              <w:t xml:space="preserve"> </w:t>
            </w:r>
            <w:r w:rsidRPr="00C4782F">
              <w:t>thing</w:t>
            </w:r>
            <w:r>
              <w:t xml:space="preserve"> </w:t>
            </w:r>
            <w:r w:rsidRPr="00C4782F">
              <w:t>immediately.</w:t>
            </w:r>
          </w:p>
          <w:p w14:paraId="3EEF9BA6" w14:textId="77777777" w:rsidR="000672CB" w:rsidRPr="00C4782F" w:rsidRDefault="000672CB" w:rsidP="00677A4B">
            <w:pPr>
              <w:pStyle w:val="SF1MID"/>
            </w:pPr>
            <w:r w:rsidRPr="00C4782F">
              <w:t>Ideally,</w:t>
            </w:r>
            <w:r>
              <w:t xml:space="preserve"> </w:t>
            </w:r>
            <w:r w:rsidRPr="00C4782F">
              <w:t>no</w:t>
            </w:r>
            <w:r>
              <w:t xml:space="preserve"> </w:t>
            </w:r>
            <w:r w:rsidRPr="00C4782F">
              <w:t>programs</w:t>
            </w:r>
            <w:r>
              <w:t xml:space="preserve"> </w:t>
            </w:r>
            <w:r w:rsidRPr="00C4782F">
              <w:t>would</w:t>
            </w:r>
            <w:r>
              <w:t xml:space="preserve"> </w:t>
            </w:r>
            <w:r w:rsidRPr="00C4782F">
              <w:t>ever</w:t>
            </w:r>
            <w:r>
              <w:t xml:space="preserve"> </w:t>
            </w:r>
            <w:r w:rsidRPr="00C4782F">
              <w:t>throw</w:t>
            </w:r>
            <w:r>
              <w:t xml:space="preserve"> </w:t>
            </w:r>
            <w:r w:rsidRPr="00C4782F">
              <w:t>unhandled</w:t>
            </w:r>
            <w:r>
              <w:t xml:space="preserve"> </w:t>
            </w:r>
            <w:r w:rsidRPr="00C4782F">
              <w:t>exceptions</w:t>
            </w:r>
            <w:r>
              <w:t xml:space="preserve"> </w:t>
            </w:r>
            <w:r w:rsidRPr="00C4782F">
              <w:t>on</w:t>
            </w:r>
            <w:r>
              <w:t xml:space="preserve"> </w:t>
            </w:r>
            <w:r w:rsidRPr="00C4782F">
              <w:t>any</w:t>
            </w:r>
            <w:r>
              <w:t xml:space="preserve"> </w:t>
            </w:r>
            <w:r w:rsidRPr="00C4782F">
              <w:t>thread;</w:t>
            </w:r>
            <w:r>
              <w:t xml:space="preserve"> </w:t>
            </w:r>
            <w:r w:rsidRPr="00C4782F">
              <w:t>programs</w:t>
            </w:r>
            <w:r>
              <w:t xml:space="preserve"> </w:t>
            </w:r>
            <w:r w:rsidRPr="00C4782F">
              <w:t>that</w:t>
            </w:r>
            <w:r>
              <w:t xml:space="preserve"> </w:t>
            </w:r>
            <w:r w:rsidRPr="00C4782F">
              <w:t>do</w:t>
            </w:r>
            <w:r>
              <w:t xml:space="preserve"> </w:t>
            </w:r>
            <w:r w:rsidRPr="00C4782F">
              <w:t>so</w:t>
            </w:r>
            <w:r>
              <w:t xml:space="preserve"> </w:t>
            </w:r>
            <w:r w:rsidRPr="00C4782F">
              <w:t>have</w:t>
            </w:r>
            <w:r>
              <w:t xml:space="preserve"> </w:t>
            </w:r>
            <w:r w:rsidRPr="00C4782F">
              <w:t>bugs,</w:t>
            </w:r>
            <w:r>
              <w:t xml:space="preserve"> </w:t>
            </w:r>
            <w:r w:rsidRPr="00C4782F">
              <w:t>and</w:t>
            </w:r>
            <w:r>
              <w:t xml:space="preserve"> </w:t>
            </w:r>
            <w:r w:rsidRPr="00C4782F">
              <w:t>the</w:t>
            </w:r>
            <w:r>
              <w:t xml:space="preserve"> </w:t>
            </w:r>
            <w:r w:rsidRPr="00C4782F">
              <w:t>best</w:t>
            </w:r>
            <w:r>
              <w:t xml:space="preserve"> </w:t>
            </w:r>
            <w:r w:rsidRPr="00C4782F">
              <w:t>course</w:t>
            </w:r>
            <w:r>
              <w:t xml:space="preserve"> </w:t>
            </w:r>
            <w:r w:rsidRPr="00C4782F">
              <w:t>of</w:t>
            </w:r>
            <w:r>
              <w:t xml:space="preserve"> </w:t>
            </w:r>
            <w:r w:rsidRPr="00C4782F">
              <w:t>action</w:t>
            </w:r>
            <w:r>
              <w:t xml:space="preserve"> </w:t>
            </w:r>
            <w:r w:rsidRPr="00C4782F">
              <w:t>is</w:t>
            </w:r>
            <w:r>
              <w:t xml:space="preserve"> </w:t>
            </w:r>
            <w:r w:rsidRPr="00C4782F">
              <w:t>to</w:t>
            </w:r>
            <w:r>
              <w:t xml:space="preserve"> </w:t>
            </w:r>
            <w:r w:rsidRPr="00C4782F">
              <w:t>find</w:t>
            </w:r>
            <w:r>
              <w:t xml:space="preserve"> </w:t>
            </w:r>
            <w:r w:rsidRPr="00C4782F">
              <w:t>and</w:t>
            </w:r>
            <w:r>
              <w:t xml:space="preserve"> </w:t>
            </w:r>
            <w:r w:rsidRPr="00C4782F">
              <w:t>fix</w:t>
            </w:r>
            <w:r>
              <w:t xml:space="preserve"> </w:t>
            </w:r>
            <w:r w:rsidRPr="00C4782F">
              <w:t>the</w:t>
            </w:r>
            <w:r>
              <w:t xml:space="preserve"> </w:t>
            </w:r>
            <w:r w:rsidRPr="00C4782F">
              <w:t>bug</w:t>
            </w:r>
            <w:r>
              <w:t xml:space="preserve"> </w:t>
            </w:r>
            <w:r w:rsidRPr="00C4782F">
              <w:t>before</w:t>
            </w:r>
            <w:r>
              <w:t xml:space="preserve"> </w:t>
            </w:r>
            <w:r w:rsidRPr="00C4782F">
              <w:t>the</w:t>
            </w:r>
            <w:r>
              <w:t xml:space="preserve"> </w:t>
            </w:r>
            <w:r w:rsidRPr="00C4782F">
              <w:t>software</w:t>
            </w:r>
            <w:r>
              <w:t xml:space="preserve"> </w:t>
            </w:r>
            <w:r w:rsidRPr="00C4782F">
              <w:t>is</w:t>
            </w:r>
            <w:r>
              <w:t xml:space="preserve"> </w:t>
            </w:r>
            <w:r w:rsidRPr="00C4782F">
              <w:t>shipped</w:t>
            </w:r>
            <w:r>
              <w:t xml:space="preserve"> </w:t>
            </w:r>
            <w:r w:rsidRPr="00C4782F">
              <w:t>to</w:t>
            </w:r>
            <w:r>
              <w:t xml:space="preserve"> </w:t>
            </w:r>
            <w:r w:rsidRPr="00C4782F">
              <w:t>customers.</w:t>
            </w:r>
            <w:r>
              <w:t xml:space="preserve"> </w:t>
            </w:r>
            <w:r w:rsidRPr="00C4782F">
              <w:t>However,</w:t>
            </w:r>
            <w:r>
              <w:t xml:space="preserve"> </w:t>
            </w:r>
            <w:r w:rsidRPr="00C4782F">
              <w:t>rather</w:t>
            </w:r>
            <w:r>
              <w:t xml:space="preserve"> </w:t>
            </w:r>
            <w:r w:rsidRPr="00C4782F">
              <w:t>than</w:t>
            </w:r>
            <w:r>
              <w:t xml:space="preserve"> </w:t>
            </w:r>
            <w:r w:rsidRPr="00C4782F">
              <w:t>shutting</w:t>
            </w:r>
            <w:r>
              <w:t xml:space="preserve"> </w:t>
            </w:r>
            <w:r w:rsidRPr="00C4782F">
              <w:t>down</w:t>
            </w:r>
            <w:r>
              <w:t xml:space="preserve"> </w:t>
            </w:r>
            <w:r w:rsidRPr="00C4782F">
              <w:t>an</w:t>
            </w:r>
            <w:r>
              <w:t xml:space="preserve"> </w:t>
            </w:r>
            <w:r w:rsidRPr="00C4782F">
              <w:t>application</w:t>
            </w:r>
            <w:r>
              <w:t xml:space="preserve"> </w:t>
            </w:r>
            <w:r w:rsidRPr="00C4782F">
              <w:t>as</w:t>
            </w:r>
            <w:r>
              <w:t xml:space="preserve"> </w:t>
            </w:r>
            <w:r w:rsidRPr="00C4782F">
              <w:t>soon</w:t>
            </w:r>
            <w:r>
              <w:t xml:space="preserve"> </w:t>
            </w:r>
            <w:r w:rsidRPr="00C4782F">
              <w:t>as</w:t>
            </w:r>
            <w:r>
              <w:t xml:space="preserve"> </w:t>
            </w:r>
            <w:r w:rsidRPr="00C4782F">
              <w:t>possible</w:t>
            </w:r>
            <w:r>
              <w:t xml:space="preserve"> </w:t>
            </w:r>
            <w:r w:rsidRPr="00C4782F">
              <w:t>when</w:t>
            </w:r>
            <w:r>
              <w:t xml:space="preserve"> </w:t>
            </w:r>
            <w:r w:rsidRPr="00C4782F">
              <w:t>an</w:t>
            </w:r>
            <w:r>
              <w:t xml:space="preserve"> </w:t>
            </w:r>
            <w:r w:rsidRPr="00C4782F">
              <w:t>unhandled</w:t>
            </w:r>
            <w:r>
              <w:t xml:space="preserve"> </w:t>
            </w:r>
            <w:r w:rsidRPr="00C4782F">
              <w:t>exception</w:t>
            </w:r>
            <w:r>
              <w:t xml:space="preserve"> </w:t>
            </w:r>
            <w:r w:rsidRPr="00C4782F">
              <w:t>occurs,</w:t>
            </w:r>
            <w:r>
              <w:t xml:space="preserve"> </w:t>
            </w:r>
            <w:r w:rsidRPr="00C4782F">
              <w:t>it</w:t>
            </w:r>
            <w:r>
              <w:t xml:space="preserve"> </w:t>
            </w:r>
            <w:r w:rsidRPr="00C4782F">
              <w:t>is</w:t>
            </w:r>
            <w:r>
              <w:t xml:space="preserve"> </w:t>
            </w:r>
            <w:r w:rsidRPr="00C4782F">
              <w:t>often</w:t>
            </w:r>
            <w:r>
              <w:t xml:space="preserve"> </w:t>
            </w:r>
            <w:r w:rsidRPr="00C4782F">
              <w:t>desirable</w:t>
            </w:r>
            <w:r>
              <w:t xml:space="preserve"> </w:t>
            </w:r>
            <w:r w:rsidRPr="00C4782F">
              <w:t>to</w:t>
            </w:r>
            <w:r>
              <w:t xml:space="preserve"> </w:t>
            </w:r>
            <w:r w:rsidRPr="00C4782F">
              <w:t>save</w:t>
            </w:r>
            <w:r>
              <w:t xml:space="preserve"> </w:t>
            </w:r>
            <w:r w:rsidRPr="00C4782F">
              <w:t>any</w:t>
            </w:r>
            <w:r>
              <w:t xml:space="preserve"> </w:t>
            </w:r>
            <w:r w:rsidRPr="00C4782F">
              <w:t>working</w:t>
            </w:r>
            <w:r>
              <w:t xml:space="preserve"> </w:t>
            </w:r>
            <w:r w:rsidRPr="00C4782F">
              <w:t>data</w:t>
            </w:r>
            <w:r>
              <w:t xml:space="preserve"> </w:t>
            </w:r>
            <w:r w:rsidRPr="00C4782F">
              <w:t>and/or</w:t>
            </w:r>
            <w:r>
              <w:t xml:space="preserve"> </w:t>
            </w:r>
            <w:r w:rsidRPr="00C4782F">
              <w:t>log</w:t>
            </w:r>
            <w:r>
              <w:t xml:space="preserve"> </w:t>
            </w:r>
            <w:r w:rsidRPr="00C4782F">
              <w:t>the</w:t>
            </w:r>
            <w:r>
              <w:t xml:space="preserve"> </w:t>
            </w:r>
            <w:r w:rsidRPr="00C4782F">
              <w:t>exception</w:t>
            </w:r>
            <w:r>
              <w:t xml:space="preserve"> </w:t>
            </w:r>
            <w:r w:rsidRPr="00C4782F">
              <w:t>for</w:t>
            </w:r>
            <w:r>
              <w:t xml:space="preserve"> </w:t>
            </w:r>
            <w:r w:rsidRPr="00C4782F">
              <w:t>error</w:t>
            </w:r>
            <w:r>
              <w:t xml:space="preserve"> </w:t>
            </w:r>
            <w:r w:rsidRPr="00C4782F">
              <w:t>reporting</w:t>
            </w:r>
            <w:r>
              <w:t xml:space="preserve"> </w:t>
            </w:r>
            <w:r w:rsidRPr="00C4782F">
              <w:t>and</w:t>
            </w:r>
            <w:r>
              <w:t xml:space="preserve"> </w:t>
            </w:r>
            <w:r w:rsidRPr="00C4782F">
              <w:t>future</w:t>
            </w:r>
            <w:r>
              <w:t xml:space="preserve"> </w:t>
            </w:r>
            <w:r w:rsidRPr="00C4782F">
              <w:t>debugging.</w:t>
            </w:r>
            <w:r>
              <w:t xml:space="preserve"> </w:t>
            </w:r>
            <w:r w:rsidRPr="00C4782F">
              <w:t>This</w:t>
            </w:r>
            <w:r>
              <w:t xml:space="preserve"> </w:t>
            </w:r>
            <w:r w:rsidRPr="00C4782F">
              <w:t>requires</w:t>
            </w:r>
            <w:r>
              <w:t xml:space="preserve"> </w:t>
            </w:r>
            <w:r w:rsidRPr="00C4782F">
              <w:t>a</w:t>
            </w:r>
            <w:r>
              <w:t xml:space="preserve"> </w:t>
            </w:r>
            <w:r w:rsidRPr="00C4782F">
              <w:t>mechanism</w:t>
            </w:r>
            <w:r>
              <w:t xml:space="preserve"> </w:t>
            </w:r>
            <w:r w:rsidRPr="00C4782F">
              <w:t>to</w:t>
            </w:r>
            <w:r>
              <w:t xml:space="preserve"> </w:t>
            </w:r>
            <w:r w:rsidRPr="00C4782F">
              <w:t>register</w:t>
            </w:r>
            <w:r>
              <w:t xml:space="preserve"> </w:t>
            </w:r>
            <w:r w:rsidRPr="00C4782F">
              <w:t>notifications</w:t>
            </w:r>
            <w:r>
              <w:t xml:space="preserve"> </w:t>
            </w:r>
            <w:r w:rsidRPr="00C4782F">
              <w:t>of</w:t>
            </w:r>
            <w:r>
              <w:t xml:space="preserve"> </w:t>
            </w:r>
            <w:r w:rsidRPr="00C4782F">
              <w:t>unhandled</w:t>
            </w:r>
            <w:r>
              <w:t xml:space="preserve"> </w:t>
            </w:r>
            <w:r w:rsidRPr="00C4782F">
              <w:t>exceptions.</w:t>
            </w:r>
          </w:p>
          <w:p w14:paraId="0932F72A" w14:textId="77777777" w:rsidR="000672CB" w:rsidRDefault="000672CB" w:rsidP="00677A4B">
            <w:pPr>
              <w:pStyle w:val="SF1MID"/>
            </w:pPr>
            <w:r>
              <w:t>With both the Microsoft .NET Framework and .NET Core 2.0 (or later), e</w:t>
            </w:r>
            <w:r w:rsidRPr="00C4782F">
              <w:t>very</w:t>
            </w:r>
            <w:r>
              <w:t xml:space="preserve"> </w:t>
            </w:r>
            <w:proofErr w:type="spellStart"/>
            <w:r w:rsidRPr="00C4782F">
              <w:t>AppDomain</w:t>
            </w:r>
            <w:proofErr w:type="spellEnd"/>
            <w:r>
              <w:t xml:space="preserve"> </w:t>
            </w:r>
            <w:r w:rsidRPr="00C4782F">
              <w:t>provides</w:t>
            </w:r>
            <w:r>
              <w:t xml:space="preserve"> </w:t>
            </w:r>
            <w:r w:rsidRPr="00C4782F">
              <w:t>such</w:t>
            </w:r>
            <w:r>
              <w:t xml:space="preserve"> </w:t>
            </w:r>
            <w:r w:rsidRPr="00C4782F">
              <w:t>a</w:t>
            </w:r>
            <w:r>
              <w:t xml:space="preserve"> </w:t>
            </w:r>
            <w:r w:rsidRPr="00C4782F">
              <w:t>mechanism,</w:t>
            </w:r>
            <w:r>
              <w:t xml:space="preserve"> </w:t>
            </w:r>
            <w:r w:rsidRPr="00C4782F">
              <w:t>and</w:t>
            </w:r>
            <w:r>
              <w:t xml:space="preserve"> </w:t>
            </w:r>
            <w:r w:rsidRPr="00C4782F">
              <w:t>to</w:t>
            </w:r>
            <w:r>
              <w:t xml:space="preserve"> </w:t>
            </w:r>
            <w:r w:rsidRPr="00C4782F">
              <w:t>observe</w:t>
            </w:r>
            <w:r>
              <w:t xml:space="preserve"> </w:t>
            </w:r>
            <w:r w:rsidRPr="00C4782F">
              <w:t>the</w:t>
            </w:r>
            <w:r>
              <w:t xml:space="preserve"> </w:t>
            </w:r>
            <w:r w:rsidRPr="00C4782F">
              <w:t>unhandled</w:t>
            </w:r>
            <w:r>
              <w:t xml:space="preserve"> </w:t>
            </w:r>
            <w:r w:rsidRPr="00C4782F">
              <w:t>exceptions</w:t>
            </w:r>
            <w:r>
              <w:t xml:space="preserve"> </w:t>
            </w:r>
            <w:r w:rsidRPr="00C4782F">
              <w:t>that</w:t>
            </w:r>
            <w:r>
              <w:t xml:space="preserve"> </w:t>
            </w:r>
            <w:r w:rsidRPr="00C4782F">
              <w:t>occur</w:t>
            </w:r>
            <w:r>
              <w:t xml:space="preserve"> </w:t>
            </w:r>
            <w:r w:rsidRPr="00C4782F">
              <w:t>in</w:t>
            </w:r>
            <w:r>
              <w:t xml:space="preserve"> </w:t>
            </w:r>
            <w:r w:rsidRPr="00C4782F">
              <w:t>an</w:t>
            </w:r>
            <w:r>
              <w:t xml:space="preserve"> </w:t>
            </w:r>
            <w:proofErr w:type="spellStart"/>
            <w:r w:rsidRPr="00C4782F">
              <w:t>AppDomain</w:t>
            </w:r>
            <w:proofErr w:type="spellEnd"/>
            <w:r w:rsidRPr="00C4782F">
              <w:t>,</w:t>
            </w:r>
            <w:r>
              <w:t xml:space="preserve"> </w:t>
            </w:r>
            <w:r w:rsidRPr="00C4782F">
              <w:t>you</w:t>
            </w:r>
            <w:r>
              <w:t xml:space="preserve"> </w:t>
            </w:r>
            <w:r w:rsidRPr="00C4782F">
              <w:t>must</w:t>
            </w:r>
            <w:r>
              <w:t xml:space="preserve"> </w:t>
            </w:r>
            <w:r w:rsidRPr="00C4782F">
              <w:t>add</w:t>
            </w:r>
            <w:r>
              <w:t xml:space="preserve"> </w:t>
            </w:r>
            <w:r w:rsidRPr="00C4782F">
              <w:t>a</w:t>
            </w:r>
            <w:r>
              <w:t xml:space="preserve"> </w:t>
            </w:r>
            <w:r w:rsidRPr="00C4782F">
              <w:t>handler</w:t>
            </w:r>
            <w:r>
              <w:t xml:space="preserve"> </w:t>
            </w:r>
            <w:r w:rsidRPr="00C4782F">
              <w:t>to</w:t>
            </w:r>
            <w:r>
              <w:t xml:space="preserve"> </w:t>
            </w:r>
            <w:r w:rsidRPr="00C4782F">
              <w:t>the</w:t>
            </w:r>
            <w:r>
              <w:t xml:space="preserve"> </w:t>
            </w:r>
            <w:proofErr w:type="spellStart"/>
            <w:r w:rsidRPr="009C65D4">
              <w:rPr>
                <w:rStyle w:val="CITchapbm"/>
              </w:rPr>
              <w:t>UnhandledException</w:t>
            </w:r>
            <w:proofErr w:type="spellEnd"/>
            <w:r>
              <w:t xml:space="preserve"> </w:t>
            </w:r>
            <w:r w:rsidRPr="00C4782F">
              <w:t>event.</w:t>
            </w:r>
            <w:r>
              <w:t xml:space="preserve"> </w:t>
            </w:r>
            <w:r w:rsidRPr="00C4782F">
              <w:t>The</w:t>
            </w:r>
            <w:r>
              <w:t xml:space="preserve"> </w:t>
            </w:r>
            <w:proofErr w:type="spellStart"/>
            <w:r w:rsidRPr="009C65D4">
              <w:rPr>
                <w:rStyle w:val="CITchapbm"/>
              </w:rPr>
              <w:t>UnhandledException</w:t>
            </w:r>
            <w:proofErr w:type="spellEnd"/>
            <w:r>
              <w:t xml:space="preserve"> </w:t>
            </w:r>
            <w:r w:rsidRPr="00C4782F">
              <w:t>event</w:t>
            </w:r>
            <w:r>
              <w:t xml:space="preserve"> </w:t>
            </w:r>
            <w:r w:rsidRPr="00C4782F">
              <w:t>will</w:t>
            </w:r>
            <w:r>
              <w:t xml:space="preserve"> </w:t>
            </w:r>
            <w:r w:rsidRPr="00C4782F">
              <w:t>fire</w:t>
            </w:r>
            <w:r>
              <w:t xml:space="preserve"> </w:t>
            </w:r>
            <w:r w:rsidRPr="00C4782F">
              <w:t>for</w:t>
            </w:r>
            <w:r>
              <w:t xml:space="preserve"> </w:t>
            </w:r>
            <w:r w:rsidRPr="00C4782F">
              <w:t>all</w:t>
            </w:r>
            <w:r>
              <w:t xml:space="preserve"> </w:t>
            </w:r>
            <w:r w:rsidRPr="00C4782F">
              <w:t>unhandled</w:t>
            </w:r>
            <w:r>
              <w:t xml:space="preserve"> </w:t>
            </w:r>
            <w:r w:rsidRPr="00C4782F">
              <w:t>exceptions</w:t>
            </w:r>
            <w:r>
              <w:t xml:space="preserve"> </w:t>
            </w:r>
            <w:r w:rsidRPr="00C4782F">
              <w:t>on</w:t>
            </w:r>
            <w:r>
              <w:t xml:space="preserve"> </w:t>
            </w:r>
            <w:r w:rsidRPr="00C4782F">
              <w:t>threads</w:t>
            </w:r>
            <w:r>
              <w:t xml:space="preserve"> </w:t>
            </w:r>
            <w:r w:rsidRPr="00C4782F">
              <w:t>within</w:t>
            </w:r>
            <w:r>
              <w:t xml:space="preserve"> </w:t>
            </w:r>
            <w:r w:rsidRPr="00C4782F">
              <w:t>the</w:t>
            </w:r>
            <w:r>
              <w:t xml:space="preserve"> </w:t>
            </w:r>
            <w:r w:rsidRPr="00C4782F">
              <w:t>application</w:t>
            </w:r>
            <w:r>
              <w:t xml:space="preserve"> </w:t>
            </w:r>
            <w:r w:rsidRPr="00C4782F">
              <w:t>domain,</w:t>
            </w:r>
            <w:r>
              <w:t xml:space="preserve"> </w:t>
            </w:r>
            <w:r w:rsidRPr="00C4782F">
              <w:t>whether</w:t>
            </w:r>
            <w:r>
              <w:t xml:space="preserve"> </w:t>
            </w:r>
            <w:r w:rsidRPr="00C4782F">
              <w:t>it</w:t>
            </w:r>
            <w:r>
              <w:t xml:space="preserve"> </w:t>
            </w:r>
            <w:r w:rsidRPr="00C4782F">
              <w:t>is</w:t>
            </w:r>
            <w:r>
              <w:t xml:space="preserve"> </w:t>
            </w:r>
            <w:r w:rsidRPr="00C4782F">
              <w:t>the</w:t>
            </w:r>
            <w:r>
              <w:t xml:space="preserve"> </w:t>
            </w:r>
            <w:r w:rsidRPr="00C4782F">
              <w:t>main</w:t>
            </w:r>
            <w:r>
              <w:t xml:space="preserve"> </w:t>
            </w:r>
            <w:r w:rsidRPr="00C4782F">
              <w:t>thread</w:t>
            </w:r>
            <w:r>
              <w:t xml:space="preserve"> </w:t>
            </w:r>
            <w:r w:rsidRPr="00C4782F">
              <w:t>or</w:t>
            </w:r>
            <w:r>
              <w:t xml:space="preserve"> </w:t>
            </w:r>
            <w:r w:rsidRPr="00C4782F">
              <w:t>a</w:t>
            </w:r>
            <w:r>
              <w:t xml:space="preserve"> </w:t>
            </w:r>
            <w:r w:rsidRPr="00C4782F">
              <w:t>worker</w:t>
            </w:r>
            <w:r>
              <w:t xml:space="preserve"> </w:t>
            </w:r>
            <w:r w:rsidRPr="00C4782F">
              <w:t>thread.</w:t>
            </w:r>
            <w:r>
              <w:t xml:space="preserve"> </w:t>
            </w:r>
            <w:r w:rsidRPr="00C4782F">
              <w:t>Note</w:t>
            </w:r>
            <w:r>
              <w:t xml:space="preserve"> </w:t>
            </w:r>
            <w:r w:rsidRPr="00C4782F">
              <w:t>that</w:t>
            </w:r>
            <w:r>
              <w:t xml:space="preserve"> </w:t>
            </w:r>
            <w:r w:rsidRPr="00C4782F">
              <w:t>the</w:t>
            </w:r>
            <w:r>
              <w:t xml:space="preserve"> </w:t>
            </w:r>
            <w:r w:rsidRPr="00C4782F">
              <w:t>purpose</w:t>
            </w:r>
            <w:r>
              <w:t xml:space="preserve"> </w:t>
            </w:r>
            <w:r w:rsidRPr="00C4782F">
              <w:t>of</w:t>
            </w:r>
            <w:r>
              <w:t xml:space="preserve"> </w:t>
            </w:r>
            <w:r w:rsidRPr="00C4782F">
              <w:t>this</w:t>
            </w:r>
            <w:r>
              <w:t xml:space="preserve"> </w:t>
            </w:r>
            <w:r w:rsidRPr="00C4782F">
              <w:t>mechanism</w:t>
            </w:r>
            <w:r>
              <w:t xml:space="preserve"> </w:t>
            </w:r>
            <w:r w:rsidRPr="00C4782F">
              <w:t>is</w:t>
            </w:r>
            <w:r>
              <w:t xml:space="preserve"> </w:t>
            </w:r>
            <w:r w:rsidRPr="00C4782F">
              <w:t>notification;</w:t>
            </w:r>
            <w:r>
              <w:t xml:space="preserve"> </w:t>
            </w:r>
            <w:r w:rsidRPr="00C4782F">
              <w:t>it</w:t>
            </w:r>
            <w:r>
              <w:t xml:space="preserve"> </w:t>
            </w:r>
            <w:r w:rsidRPr="00C4782F">
              <w:t>does</w:t>
            </w:r>
            <w:r>
              <w:t xml:space="preserve"> </w:t>
            </w:r>
            <w:r w:rsidRPr="00C4782F">
              <w:t>not</w:t>
            </w:r>
            <w:r>
              <w:t xml:space="preserve"> </w:t>
            </w:r>
            <w:r w:rsidRPr="00C4782F">
              <w:t>permit</w:t>
            </w:r>
            <w:r>
              <w:t xml:space="preserve"> </w:t>
            </w:r>
            <w:r w:rsidRPr="00C4782F">
              <w:t>the</w:t>
            </w:r>
            <w:r>
              <w:t xml:space="preserve"> </w:t>
            </w:r>
            <w:r w:rsidRPr="00C4782F">
              <w:t>application</w:t>
            </w:r>
            <w:r>
              <w:t xml:space="preserve"> </w:t>
            </w:r>
            <w:r w:rsidRPr="00C4782F">
              <w:t>to</w:t>
            </w:r>
            <w:r>
              <w:t xml:space="preserve"> </w:t>
            </w:r>
            <w:r w:rsidRPr="00C4782F">
              <w:t>recover</w:t>
            </w:r>
            <w:r>
              <w:t xml:space="preserve"> </w:t>
            </w:r>
            <w:r w:rsidRPr="00C4782F">
              <w:t>from</w:t>
            </w:r>
            <w:r>
              <w:t xml:space="preserve"> </w:t>
            </w:r>
            <w:r w:rsidRPr="00C4782F">
              <w:t>the</w:t>
            </w:r>
            <w:r>
              <w:t xml:space="preserve"> </w:t>
            </w:r>
            <w:r w:rsidRPr="00C4782F">
              <w:t>unhandled</w:t>
            </w:r>
            <w:r>
              <w:t xml:space="preserve"> </w:t>
            </w:r>
            <w:r w:rsidRPr="00C4782F">
              <w:t>exception</w:t>
            </w:r>
            <w:r>
              <w:t xml:space="preserve"> </w:t>
            </w:r>
            <w:r w:rsidRPr="00C4782F">
              <w:t>and</w:t>
            </w:r>
            <w:r>
              <w:t xml:space="preserve"> </w:t>
            </w:r>
            <w:r w:rsidRPr="00C4782F">
              <w:t>continue</w:t>
            </w:r>
            <w:r>
              <w:t xml:space="preserve"> </w:t>
            </w:r>
            <w:r w:rsidRPr="00C4782F">
              <w:t>executing.</w:t>
            </w:r>
            <w:r>
              <w:t xml:space="preserve"> </w:t>
            </w:r>
            <w:r w:rsidRPr="00C4782F">
              <w:t>After</w:t>
            </w:r>
            <w:r>
              <w:t xml:space="preserve"> </w:t>
            </w:r>
            <w:r w:rsidRPr="00C4782F">
              <w:t>the</w:t>
            </w:r>
            <w:r>
              <w:t xml:space="preserve"> </w:t>
            </w:r>
            <w:r w:rsidRPr="00C4782F">
              <w:t>event</w:t>
            </w:r>
            <w:r>
              <w:t xml:space="preserve"> </w:t>
            </w:r>
            <w:r w:rsidRPr="00C4782F">
              <w:t>handlers</w:t>
            </w:r>
            <w:r>
              <w:t xml:space="preserve"> </w:t>
            </w:r>
            <w:r w:rsidRPr="00C4782F">
              <w:t>run,</w:t>
            </w:r>
            <w:r>
              <w:t xml:space="preserve"> </w:t>
            </w:r>
            <w:r w:rsidRPr="00C4782F">
              <w:t>the</w:t>
            </w:r>
            <w:r>
              <w:t xml:space="preserve"> </w:t>
            </w:r>
            <w:r w:rsidRPr="00C4782F">
              <w:t>application</w:t>
            </w:r>
            <w:r>
              <w:t xml:space="preserve"> </w:t>
            </w:r>
            <w:r w:rsidRPr="00C4782F">
              <w:t>will</w:t>
            </w:r>
            <w:r>
              <w:t xml:space="preserve"> </w:t>
            </w:r>
            <w:r w:rsidRPr="00C4782F">
              <w:t>display</w:t>
            </w:r>
            <w:r>
              <w:t xml:space="preserve"> </w:t>
            </w:r>
            <w:r w:rsidRPr="00C4782F">
              <w:t>the</w:t>
            </w:r>
            <w:r>
              <w:t xml:space="preserve"> </w:t>
            </w:r>
            <w:del w:id="625" w:author="Kevin" w:date="2020-04-03T22:01:00Z">
              <w:r>
                <w:delText xml:space="preserve">Operating </w:delText>
              </w:r>
            </w:del>
            <w:ins w:id="626" w:author="Kevin" w:date="2020-04-03T22:01:00Z">
              <w:r>
                <w:t xml:space="preserve">operating </w:t>
              </w:r>
            </w:ins>
            <w:del w:id="627" w:author="Kevin" w:date="2020-04-03T22:02:00Z">
              <w:r>
                <w:delText xml:space="preserve">Systems </w:delText>
              </w:r>
            </w:del>
            <w:ins w:id="628" w:author="Kevin" w:date="2020-04-03T22:02:00Z">
              <w:r>
                <w:t xml:space="preserve">system's </w:t>
              </w:r>
            </w:ins>
            <w:del w:id="629" w:author="Kevin" w:date="2020-04-03T22:02:00Z">
              <w:r w:rsidRPr="00C4782F">
                <w:delText>Error</w:delText>
              </w:r>
              <w:r>
                <w:delText xml:space="preserve"> </w:delText>
              </w:r>
            </w:del>
            <w:ins w:id="630" w:author="Kevin" w:date="2020-04-03T22:02:00Z">
              <w:r>
                <w:t>e</w:t>
              </w:r>
              <w:r w:rsidRPr="00C4782F">
                <w:t>rror</w:t>
              </w:r>
              <w:r>
                <w:t xml:space="preserve"> </w:t>
              </w:r>
            </w:ins>
            <w:del w:id="631" w:author="Kevin" w:date="2020-04-03T22:02:00Z">
              <w:r w:rsidRPr="00C4782F">
                <w:delText>Reporting</w:delText>
              </w:r>
              <w:r>
                <w:delText xml:space="preserve"> </w:delText>
              </w:r>
            </w:del>
            <w:ins w:id="632" w:author="Kevin" w:date="2020-04-03T22:02:00Z">
              <w:r>
                <w:t>r</w:t>
              </w:r>
              <w:r w:rsidRPr="00C4782F">
                <w:t>eporting</w:t>
              </w:r>
              <w:r>
                <w:t xml:space="preserve"> </w:t>
              </w:r>
            </w:ins>
            <w:r w:rsidRPr="00C4782F">
              <w:t>dialog</w:t>
            </w:r>
            <w:r>
              <w:t xml:space="preserve">, </w:t>
            </w:r>
            <w:r w:rsidRPr="00C4782F">
              <w:t>and</w:t>
            </w:r>
            <w:r>
              <w:t xml:space="preserve"> </w:t>
            </w:r>
            <w:r w:rsidRPr="00C4782F">
              <w:t>then</w:t>
            </w:r>
            <w:r>
              <w:t xml:space="preserve"> </w:t>
            </w:r>
            <w:r w:rsidRPr="00C4782F">
              <w:t>the</w:t>
            </w:r>
            <w:r>
              <w:t xml:space="preserve"> </w:t>
            </w:r>
            <w:r w:rsidRPr="00C4782F">
              <w:t>application</w:t>
            </w:r>
            <w:r>
              <w:t xml:space="preserve"> </w:t>
            </w:r>
            <w:r w:rsidRPr="00C4782F">
              <w:t>will</w:t>
            </w:r>
            <w:r>
              <w:t xml:space="preserve"> </w:t>
            </w:r>
            <w:r w:rsidRPr="00C4782F">
              <w:t>exit.</w:t>
            </w:r>
            <w:r>
              <w:t xml:space="preserve"> </w:t>
            </w:r>
            <w:r w:rsidRPr="00C4782F">
              <w:t>(For</w:t>
            </w:r>
            <w:r>
              <w:t xml:space="preserve"> </w:t>
            </w:r>
            <w:r w:rsidRPr="00C4782F">
              <w:t>console</w:t>
            </w:r>
            <w:r>
              <w:t xml:space="preserve"> </w:t>
            </w:r>
            <w:r w:rsidRPr="00C4782F">
              <w:t>applications,</w:t>
            </w:r>
            <w:r>
              <w:t xml:space="preserve"> </w:t>
            </w:r>
            <w:r w:rsidRPr="00C4782F">
              <w:t>the</w:t>
            </w:r>
            <w:r>
              <w:t xml:space="preserve"> </w:t>
            </w:r>
            <w:r w:rsidRPr="00C4782F">
              <w:t>exception</w:t>
            </w:r>
            <w:r>
              <w:t xml:space="preserve"> </w:t>
            </w:r>
            <w:r w:rsidRPr="00C4782F">
              <w:t>details</w:t>
            </w:r>
            <w:r>
              <w:t xml:space="preserve"> </w:t>
            </w:r>
            <w:r w:rsidRPr="00C4782F">
              <w:t>will</w:t>
            </w:r>
            <w:r>
              <w:t xml:space="preserve"> </w:t>
            </w:r>
            <w:r w:rsidRPr="00C4782F">
              <w:t>also</w:t>
            </w:r>
            <w:r>
              <w:t xml:space="preserve"> </w:t>
            </w:r>
            <w:r w:rsidRPr="00C4782F">
              <w:t>appear</w:t>
            </w:r>
            <w:r>
              <w:t xml:space="preserve"> </w:t>
            </w:r>
            <w:r w:rsidRPr="00C4782F">
              <w:t>on</w:t>
            </w:r>
            <w:r>
              <w:t xml:space="preserve"> </w:t>
            </w:r>
            <w:r w:rsidRPr="00C4782F">
              <w:t>the</w:t>
            </w:r>
            <w:r>
              <w:t xml:space="preserve"> </w:t>
            </w:r>
            <w:r w:rsidRPr="00C4782F">
              <w:t>console.)</w:t>
            </w:r>
          </w:p>
          <w:p w14:paraId="0340C128" w14:textId="77777777" w:rsidR="000672CB" w:rsidRPr="00C4782F" w:rsidRDefault="000672CB" w:rsidP="00677A4B">
            <w:pPr>
              <w:pStyle w:val="SF1MID"/>
            </w:pPr>
            <w:r w:rsidRPr="00C4782F">
              <w:t>In</w:t>
            </w:r>
            <w:r>
              <w:t xml:space="preserve"> Listing 19.</w:t>
            </w:r>
            <w:ins w:id="633" w:author="Kevin" w:date="2020-04-03T22:02:00Z">
              <w:r>
                <w:t>7</w:t>
              </w:r>
            </w:ins>
            <w:del w:id="634" w:author="Kevin" w:date="2020-04-03T22:02:00Z">
              <w:r>
                <w:delText>9</w:delText>
              </w:r>
            </w:del>
            <w:r>
              <w:t xml:space="preserve">, </w:t>
            </w:r>
            <w:r w:rsidRPr="00C4782F">
              <w:t>we</w:t>
            </w:r>
            <w:r>
              <w:t xml:space="preserve"> </w:t>
            </w:r>
            <w:r w:rsidRPr="00C4782F">
              <w:t>show</w:t>
            </w:r>
            <w:r>
              <w:t xml:space="preserve"> </w:t>
            </w:r>
            <w:r w:rsidRPr="00C4782F">
              <w:t>how</w:t>
            </w:r>
            <w:r>
              <w:t xml:space="preserve"> </w:t>
            </w:r>
            <w:r w:rsidRPr="00C4782F">
              <w:t>to</w:t>
            </w:r>
            <w:r>
              <w:t xml:space="preserve"> </w:t>
            </w:r>
            <w:r w:rsidRPr="00C4782F">
              <w:t>create</w:t>
            </w:r>
            <w:r>
              <w:t xml:space="preserve"> </w:t>
            </w:r>
            <w:r w:rsidRPr="00C4782F">
              <w:t>a</w:t>
            </w:r>
            <w:r>
              <w:t xml:space="preserve"> </w:t>
            </w:r>
            <w:r w:rsidRPr="00C4782F">
              <w:t>second</w:t>
            </w:r>
            <w:r>
              <w:t xml:space="preserve"> </w:t>
            </w:r>
            <w:r w:rsidRPr="00C4782F">
              <w:t>thread</w:t>
            </w:r>
            <w:r>
              <w:t xml:space="preserve"> that </w:t>
            </w:r>
            <w:r w:rsidRPr="00C4782F">
              <w:t>throws</w:t>
            </w:r>
            <w:r>
              <w:t xml:space="preserve"> </w:t>
            </w:r>
            <w:r w:rsidRPr="00C4782F">
              <w:t>an</w:t>
            </w:r>
            <w:r>
              <w:t xml:space="preserve"> </w:t>
            </w:r>
            <w:r w:rsidRPr="00C4782F">
              <w:t>exception</w:t>
            </w:r>
            <w:r>
              <w:t xml:space="preserve">, which </w:t>
            </w:r>
            <w:r w:rsidRPr="00C4782F">
              <w:t>is</w:t>
            </w:r>
            <w:r>
              <w:t xml:space="preserve"> </w:t>
            </w:r>
            <w:r w:rsidRPr="00C4782F">
              <w:t>then</w:t>
            </w:r>
            <w:r>
              <w:t xml:space="preserve"> </w:t>
            </w:r>
            <w:r w:rsidRPr="00C4782F">
              <w:t>handled</w:t>
            </w:r>
            <w:r>
              <w:t xml:space="preserve"> </w:t>
            </w:r>
            <w:r w:rsidRPr="00C4782F">
              <w:t>by</w:t>
            </w:r>
            <w:r>
              <w:t xml:space="preserve"> </w:t>
            </w:r>
            <w:r w:rsidRPr="00C4782F">
              <w:t>the</w:t>
            </w:r>
            <w:r>
              <w:t xml:space="preserve"> </w:t>
            </w:r>
            <w:r w:rsidRPr="00C4782F">
              <w:t>application</w:t>
            </w:r>
            <w:r>
              <w:t xml:space="preserve"> </w:t>
            </w:r>
            <w:r w:rsidRPr="00C4782F">
              <w:t>domain’s</w:t>
            </w:r>
            <w:r>
              <w:t xml:space="preserve"> </w:t>
            </w:r>
            <w:r w:rsidRPr="00C4782F">
              <w:t>unhandled</w:t>
            </w:r>
            <w:r>
              <w:t xml:space="preserve"> </w:t>
            </w:r>
            <w:r w:rsidRPr="00C4782F">
              <w:t>exception</w:t>
            </w:r>
            <w:r>
              <w:t xml:space="preserve"> </w:t>
            </w:r>
            <w:r w:rsidRPr="00C4782F">
              <w:t>event</w:t>
            </w:r>
            <w:r>
              <w:t xml:space="preserve"> </w:t>
            </w:r>
            <w:r w:rsidRPr="00C4782F">
              <w:t>handler.</w:t>
            </w:r>
            <w:r>
              <w:t xml:space="preserve"> </w:t>
            </w:r>
            <w:r w:rsidRPr="00C4782F">
              <w:t>For</w:t>
            </w:r>
            <w:r>
              <w:t xml:space="preserve"> </w:t>
            </w:r>
            <w:r w:rsidRPr="00C4782F">
              <w:t>demonstration</w:t>
            </w:r>
            <w:r>
              <w:t xml:space="preserve"> </w:t>
            </w:r>
            <w:r w:rsidRPr="00C4782F">
              <w:t>purposes,</w:t>
            </w:r>
            <w:r>
              <w:t xml:space="preserve"> </w:t>
            </w:r>
            <w:r w:rsidRPr="00C4782F">
              <w:t>to</w:t>
            </w:r>
            <w:r>
              <w:t xml:space="preserve"> </w:t>
            </w:r>
            <w:r w:rsidRPr="00C4782F">
              <w:t>ensure</w:t>
            </w:r>
            <w:r>
              <w:t xml:space="preserve"> </w:t>
            </w:r>
            <w:r w:rsidRPr="00C4782F">
              <w:t>that</w:t>
            </w:r>
            <w:r>
              <w:t xml:space="preserve"> </w:t>
            </w:r>
            <w:r w:rsidRPr="00C4782F">
              <w:t>thread</w:t>
            </w:r>
            <w:r>
              <w:t xml:space="preserve"> </w:t>
            </w:r>
            <w:r w:rsidRPr="00C4782F">
              <w:t>timing</w:t>
            </w:r>
            <w:r>
              <w:t xml:space="preserve"> </w:t>
            </w:r>
            <w:r w:rsidRPr="00C4782F">
              <w:t>issues</w:t>
            </w:r>
            <w:r>
              <w:t xml:space="preserve"> </w:t>
            </w:r>
            <w:r w:rsidRPr="00C4782F">
              <w:t>do</w:t>
            </w:r>
            <w:r>
              <w:t xml:space="preserve"> </w:t>
            </w:r>
            <w:r w:rsidRPr="00C4782F">
              <w:t>not</w:t>
            </w:r>
            <w:r>
              <w:t xml:space="preserve"> </w:t>
            </w:r>
            <w:r w:rsidRPr="00C4782F">
              <w:t>come</w:t>
            </w:r>
            <w:r>
              <w:t xml:space="preserve"> </w:t>
            </w:r>
            <w:r w:rsidRPr="00C4782F">
              <w:t>into</w:t>
            </w:r>
            <w:r>
              <w:t xml:space="preserve"> </w:t>
            </w:r>
            <w:r w:rsidRPr="00C4782F">
              <w:t>play,</w:t>
            </w:r>
            <w:r>
              <w:t xml:space="preserve"> </w:t>
            </w:r>
            <w:r w:rsidRPr="00C4782F">
              <w:t>we</w:t>
            </w:r>
            <w:r>
              <w:t xml:space="preserve"> </w:t>
            </w:r>
            <w:r w:rsidRPr="00C4782F">
              <w:t>insert</w:t>
            </w:r>
            <w:r>
              <w:t xml:space="preserve"> </w:t>
            </w:r>
            <w:r w:rsidRPr="00C4782F">
              <w:t>some</w:t>
            </w:r>
            <w:r>
              <w:t xml:space="preserve"> </w:t>
            </w:r>
            <w:r w:rsidRPr="00C4782F">
              <w:t>artificial</w:t>
            </w:r>
            <w:r>
              <w:t xml:space="preserve"> </w:t>
            </w:r>
            <w:r w:rsidRPr="00C4782F">
              <w:t>delays</w:t>
            </w:r>
            <w:r>
              <w:t xml:space="preserve"> </w:t>
            </w:r>
            <w:r w:rsidRPr="00C4782F">
              <w:t>using</w:t>
            </w:r>
            <w:r>
              <w:t xml:space="preserve"> </w:t>
            </w:r>
            <w:proofErr w:type="spellStart"/>
            <w:r w:rsidRPr="009C65D4">
              <w:rPr>
                <w:rStyle w:val="CITchapbm"/>
              </w:rPr>
              <w:t>Thread.Sleep</w:t>
            </w:r>
            <w:proofErr w:type="spellEnd"/>
            <w:r w:rsidRPr="00C4782F">
              <w:t>.</w:t>
            </w:r>
            <w:r>
              <w:t xml:space="preserve"> Output 19.</w:t>
            </w:r>
            <w:ins w:id="635" w:author="Kevin" w:date="2020-04-03T22:03:00Z">
              <w:r>
                <w:t>4</w:t>
              </w:r>
            </w:ins>
            <w:del w:id="636" w:author="Kevin" w:date="2020-04-03T22:03:00Z">
              <w:r>
                <w:delText>5</w:delText>
              </w:r>
            </w:del>
            <w:r>
              <w:t xml:space="preserve"> </w:t>
            </w:r>
            <w:r w:rsidRPr="00C4782F">
              <w:t>shows</w:t>
            </w:r>
            <w:r>
              <w:t xml:space="preserve"> </w:t>
            </w:r>
            <w:r w:rsidRPr="00C4782F">
              <w:t>the</w:t>
            </w:r>
            <w:r>
              <w:t xml:space="preserve"> </w:t>
            </w:r>
            <w:r w:rsidRPr="00C4782F">
              <w:t>results.</w:t>
            </w:r>
          </w:p>
          <w:p w14:paraId="663EC62A" w14:textId="77777777" w:rsidR="000672CB" w:rsidRPr="00C4782F" w:rsidRDefault="000672CB" w:rsidP="00677A4B">
            <w:pPr>
              <w:pStyle w:val="CDTTTL"/>
            </w:pPr>
            <w:r w:rsidRPr="00D60C8C">
              <w:rPr>
                <w:rStyle w:val="CDTNUM"/>
              </w:rPr>
              <w:t>Listing 19.</w:t>
            </w:r>
            <w:ins w:id="637" w:author="Kevin" w:date="2020-04-03T22:03:00Z">
              <w:r w:rsidRPr="00D60C8C">
                <w:rPr>
                  <w:rStyle w:val="CDTNUM"/>
                </w:rPr>
                <w:t>7</w:t>
              </w:r>
            </w:ins>
            <w:del w:id="638" w:author="Kevin" w:date="2020-04-03T22:03:00Z">
              <w:r w:rsidRPr="00D60C8C">
                <w:rPr>
                  <w:rStyle w:val="CDTNUM"/>
                </w:rPr>
                <w:delText>9</w:delText>
              </w:r>
            </w:del>
            <w:r w:rsidRPr="00D60C8C">
              <w:rPr>
                <w:rStyle w:val="CDTNUM"/>
              </w:rPr>
              <w:t>: </w:t>
            </w:r>
            <w:r w:rsidRPr="00C4782F">
              <w:t>Registering</w:t>
            </w:r>
            <w:r>
              <w:t xml:space="preserve"> </w:t>
            </w:r>
            <w:r w:rsidRPr="00C4782F">
              <w:t>for</w:t>
            </w:r>
            <w:r>
              <w:t xml:space="preserve"> </w:t>
            </w:r>
            <w:r w:rsidRPr="00C4782F">
              <w:t>Unhandled</w:t>
            </w:r>
            <w:r>
              <w:t xml:space="preserve"> </w:t>
            </w:r>
            <w:r w:rsidRPr="00C4782F">
              <w:t>Exceptions</w:t>
            </w:r>
          </w:p>
          <w:p w14:paraId="114520AA" w14:textId="77777777" w:rsidR="000672CB" w:rsidRPr="00C4782F" w:rsidRDefault="000672CB" w:rsidP="00677A4B">
            <w:pPr>
              <w:pStyle w:val="CDTFIRST"/>
            </w:pPr>
            <w:r w:rsidRPr="00C4782F">
              <w:rPr>
                <w:rStyle w:val="CPKeyword"/>
              </w:rPr>
              <w:t>using</w:t>
            </w:r>
            <w:r>
              <w:t xml:space="preserve"> </w:t>
            </w:r>
            <w:proofErr w:type="gramStart"/>
            <w:r w:rsidRPr="00C4782F">
              <w:t>System;</w:t>
            </w:r>
            <w:proofErr w:type="gramEnd"/>
          </w:p>
          <w:p w14:paraId="2402D75A" w14:textId="77777777" w:rsidR="000672CB" w:rsidRPr="00C4782F" w:rsidRDefault="000672CB" w:rsidP="00677A4B">
            <w:pPr>
              <w:pStyle w:val="CDTMID"/>
            </w:pPr>
            <w:r w:rsidRPr="00C4782F">
              <w:rPr>
                <w:rStyle w:val="CPKeyword"/>
              </w:rPr>
              <w:t>using</w:t>
            </w:r>
            <w:r>
              <w:t xml:space="preserve"> </w:t>
            </w:r>
            <w:proofErr w:type="spellStart"/>
            <w:r w:rsidRPr="00C4782F">
              <w:t>System.</w:t>
            </w:r>
            <w:proofErr w:type="gramStart"/>
            <w:r w:rsidRPr="00C4782F">
              <w:t>Diagnostics</w:t>
            </w:r>
            <w:proofErr w:type="spellEnd"/>
            <w:r w:rsidRPr="00C4782F">
              <w:t>;</w:t>
            </w:r>
            <w:proofErr w:type="gramEnd"/>
          </w:p>
          <w:p w14:paraId="1C0C5703" w14:textId="77777777" w:rsidR="000672CB" w:rsidRPr="00C4782F" w:rsidRDefault="000672CB" w:rsidP="00677A4B">
            <w:pPr>
              <w:pStyle w:val="CDTMID"/>
            </w:pPr>
            <w:r w:rsidRPr="00C4782F">
              <w:rPr>
                <w:rStyle w:val="CPKeyword"/>
              </w:rPr>
              <w:t>using</w:t>
            </w:r>
            <w:r>
              <w:t xml:space="preserve"> </w:t>
            </w:r>
            <w:proofErr w:type="spellStart"/>
            <w:r w:rsidRPr="00C4782F">
              <w:t>System.</w:t>
            </w:r>
            <w:proofErr w:type="gramStart"/>
            <w:r w:rsidRPr="00C4782F">
              <w:t>Threading</w:t>
            </w:r>
            <w:proofErr w:type="spellEnd"/>
            <w:r w:rsidRPr="00C4782F">
              <w:t>;</w:t>
            </w:r>
            <w:proofErr w:type="gramEnd"/>
          </w:p>
          <w:p w14:paraId="2072D43A" w14:textId="77777777" w:rsidR="000672CB" w:rsidRPr="00C4782F" w:rsidRDefault="000672CB" w:rsidP="00677A4B">
            <w:pPr>
              <w:pStyle w:val="CDTMID"/>
            </w:pPr>
          </w:p>
          <w:p w14:paraId="70446925" w14:textId="13924C57" w:rsidR="000672CB" w:rsidRPr="00C4782F" w:rsidRDefault="000672CB" w:rsidP="00677A4B">
            <w:pPr>
              <w:pStyle w:val="CDTMID"/>
            </w:pPr>
            <w:r w:rsidRPr="00C4782F">
              <w:rPr>
                <w:rStyle w:val="CPKeyword"/>
              </w:rPr>
              <w:t>public</w:t>
            </w:r>
            <w:r>
              <w:t xml:space="preserve"> </w:t>
            </w:r>
            <w:r w:rsidR="00E5175B" w:rsidRPr="00C4782F">
              <w:rPr>
                <w:rStyle w:val="CPKeyword"/>
              </w:rPr>
              <w:t xml:space="preserve">static </w:t>
            </w:r>
            <w:r w:rsidRPr="00C4782F">
              <w:rPr>
                <w:rStyle w:val="CPKeyword"/>
              </w:rPr>
              <w:t>class</w:t>
            </w:r>
            <w:r>
              <w:t xml:space="preserve"> </w:t>
            </w:r>
            <w:r w:rsidRPr="00C4782F">
              <w:t>Program</w:t>
            </w:r>
          </w:p>
          <w:p w14:paraId="0B829380" w14:textId="77777777" w:rsidR="000672CB" w:rsidRPr="00C4782F" w:rsidRDefault="000672CB" w:rsidP="00677A4B">
            <w:pPr>
              <w:pStyle w:val="CDTMID"/>
            </w:pPr>
            <w:r w:rsidRPr="00C4782F">
              <w:t>{</w:t>
            </w:r>
          </w:p>
          <w:p w14:paraId="2B614E13" w14:textId="77777777" w:rsidR="000672CB" w:rsidRPr="00C4782F" w:rsidRDefault="000672CB" w:rsidP="00677A4B">
            <w:pPr>
              <w:pStyle w:val="CDTMID"/>
            </w:pPr>
            <w:r>
              <w:t xml:space="preserve">  </w:t>
            </w:r>
            <w:r w:rsidRPr="00C4782F">
              <w:rPr>
                <w:rStyle w:val="CPKeyword"/>
              </w:rPr>
              <w:t>public</w:t>
            </w:r>
            <w:r>
              <w:t xml:space="preserve"> </w:t>
            </w:r>
            <w:r w:rsidRPr="00C4782F">
              <w:rPr>
                <w:rStyle w:val="CPKeyword"/>
              </w:rPr>
              <w:t>static</w:t>
            </w:r>
            <w:r>
              <w:t xml:space="preserve"> </w:t>
            </w:r>
            <w:r w:rsidRPr="00C4782F">
              <w:t>Stopwatch</w:t>
            </w:r>
            <w:r>
              <w:t xml:space="preserve"> </w:t>
            </w:r>
            <w:del w:id="639" w:author="Kevin" w:date="2020-04-03T22:03:00Z">
              <w:r w:rsidRPr="00C4782F">
                <w:delText>clock</w:delText>
              </w:r>
              <w:r>
                <w:delText xml:space="preserve"> </w:delText>
              </w:r>
            </w:del>
            <w:ins w:id="640" w:author="Kevin" w:date="2020-04-03T22:03:00Z">
              <w:r>
                <w:t>_C</w:t>
              </w:r>
              <w:r w:rsidRPr="00C4782F">
                <w:t>lock</w:t>
              </w:r>
              <w:r>
                <w:t xml:space="preserve"> </w:t>
              </w:r>
            </w:ins>
            <w:r w:rsidRPr="00C4782F">
              <w:t>=</w:t>
            </w:r>
            <w:r>
              <w:t xml:space="preserve"> </w:t>
            </w:r>
            <w:r w:rsidRPr="00C4782F">
              <w:rPr>
                <w:rStyle w:val="CPKeyword"/>
              </w:rPr>
              <w:t>new</w:t>
            </w:r>
            <w:r>
              <w:t xml:space="preserve"> </w:t>
            </w:r>
            <w:r w:rsidRPr="00C4782F">
              <w:t>Stopwatch(</w:t>
            </w:r>
            <w:proofErr w:type="gramStart"/>
            <w:r w:rsidRPr="00C4782F">
              <w:t>);</w:t>
            </w:r>
            <w:proofErr w:type="gramEnd"/>
          </w:p>
          <w:p w14:paraId="4EFCE7B3" w14:textId="77777777" w:rsidR="000672CB" w:rsidRPr="00C4782F" w:rsidRDefault="000672CB" w:rsidP="00677A4B">
            <w:pPr>
              <w:pStyle w:val="CDTMID"/>
            </w:pPr>
            <w:r>
              <w:t xml:space="preserve">  </w:t>
            </w:r>
            <w:r w:rsidRPr="00C4782F">
              <w:rPr>
                <w:rStyle w:val="CPKeyword"/>
              </w:rPr>
              <w:t>public</w:t>
            </w:r>
            <w:r>
              <w:t xml:space="preserve"> </w:t>
            </w:r>
            <w:r w:rsidRPr="00C4782F">
              <w:rPr>
                <w:rStyle w:val="CPKeyword"/>
              </w:rPr>
              <w:t>static</w:t>
            </w:r>
            <w:r>
              <w:t xml:space="preserve"> </w:t>
            </w:r>
            <w:r w:rsidRPr="00C4782F">
              <w:rPr>
                <w:rStyle w:val="CPKeyword"/>
              </w:rPr>
              <w:t>void</w:t>
            </w:r>
            <w:r>
              <w:t xml:space="preserve"> </w:t>
            </w:r>
            <w:r w:rsidRPr="00C4782F">
              <w:t>Main()</w:t>
            </w:r>
          </w:p>
          <w:p w14:paraId="57518BBA" w14:textId="77777777" w:rsidR="000672CB" w:rsidRPr="00C4782F" w:rsidRDefault="000672CB" w:rsidP="00677A4B">
            <w:pPr>
              <w:pStyle w:val="CDTMID"/>
            </w:pPr>
            <w:r>
              <w:t xml:space="preserve">  </w:t>
            </w:r>
            <w:r w:rsidRPr="00C4782F">
              <w:t>{</w:t>
            </w:r>
          </w:p>
          <w:p w14:paraId="6E6A4645" w14:textId="77777777" w:rsidR="000672CB" w:rsidRPr="00C4782F" w:rsidRDefault="000672CB" w:rsidP="00677A4B">
            <w:pPr>
              <w:pStyle w:val="CDTMID"/>
              <w:rPr>
                <w:rStyle w:val="CPKeyword"/>
              </w:rPr>
            </w:pPr>
            <w:r>
              <w:t xml:space="preserve">    </w:t>
            </w:r>
            <w:r w:rsidRPr="00C4782F">
              <w:rPr>
                <w:rStyle w:val="CPKeyword"/>
              </w:rPr>
              <w:t>try</w:t>
            </w:r>
          </w:p>
          <w:p w14:paraId="7E16ADE3" w14:textId="77777777" w:rsidR="000672CB" w:rsidRPr="00C4782F" w:rsidRDefault="000672CB" w:rsidP="00677A4B">
            <w:pPr>
              <w:pStyle w:val="CDTMID"/>
            </w:pPr>
            <w:r>
              <w:t xml:space="preserve">    </w:t>
            </w:r>
            <w:r w:rsidRPr="00C4782F">
              <w:t>{</w:t>
            </w:r>
          </w:p>
          <w:p w14:paraId="4719E22A" w14:textId="77777777" w:rsidR="000672CB" w:rsidRPr="00C4782F" w:rsidRDefault="000672CB" w:rsidP="00677A4B">
            <w:pPr>
              <w:pStyle w:val="CDTMID"/>
            </w:pPr>
            <w:r>
              <w:t xml:space="preserve">      </w:t>
            </w:r>
            <w:del w:id="641" w:author="Kevin" w:date="2020-04-03T22:03:00Z">
              <w:r w:rsidRPr="00C4782F">
                <w:delText>clock</w:delText>
              </w:r>
            </w:del>
            <w:ins w:id="642" w:author="Kevin" w:date="2020-04-03T22:03:00Z">
              <w:r>
                <w:t>_</w:t>
              </w:r>
              <w:proofErr w:type="spellStart"/>
              <w:r>
                <w:t>C</w:t>
              </w:r>
              <w:r w:rsidRPr="00C4782F">
                <w:t>lock</w:t>
              </w:r>
            </w:ins>
            <w:r w:rsidRPr="00C4782F">
              <w:t>.Start</w:t>
            </w:r>
            <w:proofErr w:type="spellEnd"/>
            <w:r w:rsidRPr="00C4782F">
              <w:t>(</w:t>
            </w:r>
            <w:proofErr w:type="gramStart"/>
            <w:r w:rsidRPr="00C4782F">
              <w:t>);</w:t>
            </w:r>
            <w:proofErr w:type="gramEnd"/>
          </w:p>
          <w:p w14:paraId="4706331C" w14:textId="77777777" w:rsidR="000672CB" w:rsidRPr="00C4782F" w:rsidRDefault="000672CB" w:rsidP="00677A4B">
            <w:pPr>
              <w:pStyle w:val="CDTMID"/>
              <w:shd w:val="clear" w:color="auto" w:fill="F2F2F2" w:themeFill="background1" w:themeFillShade="F2"/>
            </w:pPr>
            <w:r>
              <w:t xml:space="preserve">      </w:t>
            </w:r>
            <w:r w:rsidRPr="00C4782F">
              <w:rPr>
                <w:rStyle w:val="CPComment"/>
              </w:rPr>
              <w:t>//</w:t>
            </w:r>
            <w:r>
              <w:rPr>
                <w:rStyle w:val="CPComment"/>
              </w:rPr>
              <w:t xml:space="preserve"> </w:t>
            </w:r>
            <w:r w:rsidRPr="00C4782F">
              <w:rPr>
                <w:rStyle w:val="CPComment"/>
              </w:rPr>
              <w:t>Register</w:t>
            </w:r>
            <w:r>
              <w:rPr>
                <w:rStyle w:val="CPComment"/>
              </w:rPr>
              <w:t xml:space="preserve"> </w:t>
            </w:r>
            <w:r w:rsidRPr="00C4782F">
              <w:rPr>
                <w:rStyle w:val="CPComment"/>
              </w:rPr>
              <w:t>a</w:t>
            </w:r>
            <w:r>
              <w:rPr>
                <w:rStyle w:val="CPComment"/>
              </w:rPr>
              <w:t xml:space="preserve"> </w:t>
            </w:r>
            <w:r w:rsidRPr="00C4782F">
              <w:rPr>
                <w:rStyle w:val="CPComment"/>
              </w:rPr>
              <w:t>callback</w:t>
            </w:r>
            <w:r>
              <w:rPr>
                <w:rStyle w:val="CPComment"/>
              </w:rPr>
              <w:t xml:space="preserve"> </w:t>
            </w:r>
            <w:r w:rsidRPr="00C4782F">
              <w:rPr>
                <w:rStyle w:val="CPComment"/>
              </w:rPr>
              <w:t>to</w:t>
            </w:r>
            <w:r>
              <w:rPr>
                <w:rStyle w:val="CPComment"/>
              </w:rPr>
              <w:t xml:space="preserve"> </w:t>
            </w:r>
            <w:r w:rsidRPr="00C4782F">
              <w:rPr>
                <w:rStyle w:val="CPComment"/>
              </w:rPr>
              <w:t>receive</w:t>
            </w:r>
            <w:r>
              <w:rPr>
                <w:rStyle w:val="CPComment"/>
              </w:rPr>
              <w:t xml:space="preserve"> </w:t>
            </w:r>
            <w:r w:rsidRPr="00C4782F">
              <w:rPr>
                <w:rStyle w:val="CPComment"/>
              </w:rPr>
              <w:t>notifications</w:t>
            </w:r>
          </w:p>
          <w:p w14:paraId="53E38872" w14:textId="77777777" w:rsidR="000672CB" w:rsidRPr="00C4782F" w:rsidRDefault="000672CB" w:rsidP="00677A4B">
            <w:pPr>
              <w:pStyle w:val="CDTMID"/>
              <w:shd w:val="clear" w:color="auto" w:fill="F2F2F2" w:themeFill="background1" w:themeFillShade="F2"/>
            </w:pPr>
            <w:r>
              <w:t xml:space="preserve">      </w:t>
            </w:r>
            <w:r w:rsidRPr="00C4782F">
              <w:rPr>
                <w:rStyle w:val="CPComment"/>
              </w:rPr>
              <w:t>//</w:t>
            </w:r>
            <w:r>
              <w:rPr>
                <w:rStyle w:val="CPComment"/>
              </w:rPr>
              <w:t xml:space="preserve"> </w:t>
            </w:r>
            <w:r w:rsidRPr="00C4782F">
              <w:rPr>
                <w:rStyle w:val="CPComment"/>
              </w:rPr>
              <w:t>of</w:t>
            </w:r>
            <w:r>
              <w:rPr>
                <w:rStyle w:val="CPComment"/>
              </w:rPr>
              <w:t xml:space="preserve"> </w:t>
            </w:r>
            <w:r w:rsidRPr="00C4782F">
              <w:rPr>
                <w:rStyle w:val="CPComment"/>
              </w:rPr>
              <w:t>any</w:t>
            </w:r>
            <w:r>
              <w:rPr>
                <w:rStyle w:val="CPComment"/>
              </w:rPr>
              <w:t xml:space="preserve"> </w:t>
            </w:r>
            <w:r w:rsidRPr="00C4782F">
              <w:rPr>
                <w:rStyle w:val="CPComment"/>
              </w:rPr>
              <w:t>unhandled</w:t>
            </w:r>
            <w:r>
              <w:rPr>
                <w:rStyle w:val="CPComment"/>
              </w:rPr>
              <w:t xml:space="preserve"> </w:t>
            </w:r>
            <w:r w:rsidRPr="00C4782F">
              <w:rPr>
                <w:rStyle w:val="CPComment"/>
              </w:rPr>
              <w:t>exception</w:t>
            </w:r>
          </w:p>
          <w:p w14:paraId="5AF65DFF" w14:textId="77777777" w:rsidR="000672CB" w:rsidRPr="00C4782F" w:rsidRDefault="000672CB" w:rsidP="00677A4B">
            <w:pPr>
              <w:pStyle w:val="CDTMID"/>
              <w:shd w:val="clear" w:color="auto" w:fill="F2F2F2" w:themeFill="background1" w:themeFillShade="F2"/>
            </w:pPr>
            <w:r>
              <w:t xml:space="preserve">      </w:t>
            </w:r>
            <w:proofErr w:type="spellStart"/>
            <w:r w:rsidRPr="00C4782F">
              <w:t>AppDomain.CurrentDomain.UnhandledException</w:t>
            </w:r>
            <w:proofErr w:type="spellEnd"/>
            <w:r>
              <w:t xml:space="preserve"> </w:t>
            </w:r>
            <w:r w:rsidRPr="00C4782F">
              <w:t>+=</w:t>
            </w:r>
          </w:p>
          <w:p w14:paraId="3880DEA6" w14:textId="77777777" w:rsidR="000672CB" w:rsidRPr="00C4782F" w:rsidRDefault="000672CB" w:rsidP="00677A4B">
            <w:pPr>
              <w:pStyle w:val="CDTMID"/>
              <w:shd w:val="clear" w:color="auto" w:fill="F2F2F2" w:themeFill="background1" w:themeFillShade="F2"/>
            </w:pPr>
            <w:r>
              <w:t xml:space="preserve">        </w:t>
            </w:r>
            <w:r w:rsidRPr="00C4782F">
              <w:t>(s,</w:t>
            </w:r>
            <w:r>
              <w:t xml:space="preserve"> </w:t>
            </w:r>
            <w:r w:rsidRPr="00C4782F">
              <w:t>e)</w:t>
            </w:r>
            <w:r>
              <w:t xml:space="preserve"> </w:t>
            </w:r>
            <w:r w:rsidRPr="00C4782F">
              <w:t>=&gt;</w:t>
            </w:r>
          </w:p>
          <w:p w14:paraId="42EA4612" w14:textId="77777777" w:rsidR="000672CB" w:rsidRPr="00C4782F" w:rsidRDefault="000672CB" w:rsidP="00677A4B">
            <w:pPr>
              <w:pStyle w:val="CDTMID"/>
              <w:shd w:val="clear" w:color="auto" w:fill="F2F2F2" w:themeFill="background1" w:themeFillShade="F2"/>
            </w:pPr>
            <w:r>
              <w:t xml:space="preserve">          </w:t>
            </w:r>
            <w:r w:rsidRPr="00C4782F">
              <w:t>{</w:t>
            </w:r>
          </w:p>
          <w:p w14:paraId="308EEA1F" w14:textId="77777777" w:rsidR="000672CB" w:rsidRPr="00C4782F" w:rsidRDefault="000672CB" w:rsidP="00677A4B">
            <w:pPr>
              <w:pStyle w:val="CDTMID"/>
              <w:shd w:val="clear" w:color="auto" w:fill="F2F2F2" w:themeFill="background1" w:themeFillShade="F2"/>
            </w:pPr>
            <w:r>
              <w:t xml:space="preserve">            </w:t>
            </w:r>
            <w:r w:rsidRPr="00C4782F">
              <w:t>Message(</w:t>
            </w:r>
            <w:r w:rsidRPr="00C4782F">
              <w:rPr>
                <w:rStyle w:val="Maroon"/>
              </w:rPr>
              <w:t>"Event</w:t>
            </w:r>
            <w:r>
              <w:rPr>
                <w:rStyle w:val="Maroon"/>
              </w:rPr>
              <w:t xml:space="preserve"> </w:t>
            </w:r>
            <w:r w:rsidRPr="00C4782F">
              <w:rPr>
                <w:rStyle w:val="Maroon"/>
              </w:rPr>
              <w:t>handler</w:t>
            </w:r>
            <w:r>
              <w:rPr>
                <w:rStyle w:val="Maroon"/>
              </w:rPr>
              <w:t xml:space="preserve"> </w:t>
            </w:r>
            <w:r w:rsidRPr="00C4782F">
              <w:rPr>
                <w:rStyle w:val="Maroon"/>
              </w:rPr>
              <w:t>starting"</w:t>
            </w:r>
            <w:proofErr w:type="gramStart"/>
            <w:r w:rsidRPr="00C4782F">
              <w:t>);</w:t>
            </w:r>
            <w:proofErr w:type="gramEnd"/>
          </w:p>
          <w:p w14:paraId="75B868F9" w14:textId="77777777" w:rsidR="000672CB" w:rsidRPr="00C4782F" w:rsidRDefault="000672CB" w:rsidP="00677A4B">
            <w:pPr>
              <w:pStyle w:val="CDTMID"/>
              <w:shd w:val="clear" w:color="auto" w:fill="F2F2F2" w:themeFill="background1" w:themeFillShade="F2"/>
            </w:pPr>
            <w:r>
              <w:t xml:space="preserve">            </w:t>
            </w:r>
            <w:r w:rsidRPr="00C4782F">
              <w:t>Delay(4000</w:t>
            </w:r>
            <w:proofErr w:type="gramStart"/>
            <w:r w:rsidRPr="00C4782F">
              <w:t>);</w:t>
            </w:r>
            <w:proofErr w:type="gramEnd"/>
          </w:p>
          <w:p w14:paraId="3E9FFDC3" w14:textId="77777777" w:rsidR="000672CB" w:rsidRDefault="000672CB" w:rsidP="00677A4B">
            <w:pPr>
              <w:pStyle w:val="CDTMID"/>
              <w:shd w:val="clear" w:color="auto" w:fill="F2F2F2" w:themeFill="background1" w:themeFillShade="F2"/>
            </w:pPr>
            <w:r>
              <w:t xml:space="preserve">          </w:t>
            </w:r>
            <w:r w:rsidRPr="00C4782F">
              <w:t>};</w:t>
            </w:r>
          </w:p>
          <w:p w14:paraId="1AD6EB7F" w14:textId="77777777" w:rsidR="000672CB" w:rsidRPr="00C4782F" w:rsidRDefault="000672CB" w:rsidP="00677A4B">
            <w:pPr>
              <w:pStyle w:val="CDTMID"/>
            </w:pPr>
          </w:p>
          <w:p w14:paraId="42152FD1" w14:textId="77777777" w:rsidR="000672CB" w:rsidRDefault="000672CB" w:rsidP="00677A4B">
            <w:pPr>
              <w:pStyle w:val="CDTMID"/>
            </w:pPr>
            <w:r>
              <w:t xml:space="preserve">      </w:t>
            </w:r>
            <w:r w:rsidRPr="00C4782F">
              <w:t>Thread</w:t>
            </w:r>
            <w:r>
              <w:t xml:space="preserve"> </w:t>
            </w:r>
            <w:proofErr w:type="spellStart"/>
            <w:r w:rsidRPr="00C4782F">
              <w:t>thread</w:t>
            </w:r>
            <w:proofErr w:type="spellEnd"/>
            <w:r>
              <w:t xml:space="preserve"> </w:t>
            </w:r>
            <w:r w:rsidRPr="00C4782F">
              <w:t>=</w:t>
            </w:r>
            <w:r>
              <w:t xml:space="preserve"> </w:t>
            </w:r>
            <w:r w:rsidRPr="00C4782F">
              <w:rPr>
                <w:rStyle w:val="CPKeyword"/>
              </w:rPr>
              <w:t>new</w:t>
            </w:r>
            <w:r>
              <w:t xml:space="preserve"> </w:t>
            </w:r>
            <w:r w:rsidRPr="00C4782F">
              <w:t>Thread(()</w:t>
            </w:r>
            <w:r>
              <w:t xml:space="preserve"> </w:t>
            </w:r>
            <w:r w:rsidRPr="00C4782F">
              <w:t>=&gt;</w:t>
            </w:r>
          </w:p>
          <w:p w14:paraId="41D8461C" w14:textId="77777777" w:rsidR="000672CB" w:rsidRDefault="000672CB" w:rsidP="00677A4B">
            <w:pPr>
              <w:pStyle w:val="CDTMID"/>
            </w:pPr>
            <w:r>
              <w:t xml:space="preserve">      </w:t>
            </w:r>
            <w:r w:rsidRPr="00C4782F">
              <w:t>{</w:t>
            </w:r>
          </w:p>
          <w:p w14:paraId="21066A34" w14:textId="77777777" w:rsidR="000672CB" w:rsidRPr="00C4782F" w:rsidRDefault="000672CB" w:rsidP="00677A4B">
            <w:pPr>
              <w:pStyle w:val="CDTMID"/>
            </w:pPr>
            <w:r>
              <w:t xml:space="preserve">        </w:t>
            </w:r>
            <w:r w:rsidRPr="00C4782F">
              <w:t>Message(</w:t>
            </w:r>
            <w:r w:rsidRPr="00C4782F">
              <w:rPr>
                <w:rStyle w:val="Maroon"/>
              </w:rPr>
              <w:t>"Throwing</w:t>
            </w:r>
            <w:r>
              <w:rPr>
                <w:rStyle w:val="Maroon"/>
              </w:rPr>
              <w:t xml:space="preserve"> </w:t>
            </w:r>
            <w:r w:rsidRPr="00C4782F">
              <w:rPr>
                <w:rStyle w:val="Maroon"/>
              </w:rPr>
              <w:t>exception."</w:t>
            </w:r>
            <w:proofErr w:type="gramStart"/>
            <w:r w:rsidRPr="00C4782F">
              <w:t>);</w:t>
            </w:r>
            <w:proofErr w:type="gramEnd"/>
          </w:p>
          <w:p w14:paraId="0E25120E" w14:textId="77777777" w:rsidR="000672CB" w:rsidRPr="00C4782F" w:rsidRDefault="000672CB" w:rsidP="00677A4B">
            <w:pPr>
              <w:pStyle w:val="CDTMID"/>
            </w:pPr>
            <w:r>
              <w:t xml:space="preserve">        </w:t>
            </w:r>
            <w:r w:rsidRPr="00C4782F">
              <w:rPr>
                <w:rStyle w:val="CPKeyword"/>
              </w:rPr>
              <w:t>throw</w:t>
            </w:r>
            <w:r>
              <w:t xml:space="preserve"> </w:t>
            </w:r>
            <w:r w:rsidRPr="00C4782F">
              <w:rPr>
                <w:rStyle w:val="CPKeyword"/>
              </w:rPr>
              <w:t>new</w:t>
            </w:r>
            <w:r>
              <w:t xml:space="preserve"> </w:t>
            </w:r>
            <w:r w:rsidRPr="00C4782F">
              <w:t>Exception(</w:t>
            </w:r>
            <w:proofErr w:type="gramStart"/>
            <w:r w:rsidRPr="00C4782F">
              <w:t>);</w:t>
            </w:r>
            <w:proofErr w:type="gramEnd"/>
          </w:p>
          <w:p w14:paraId="3F32494D" w14:textId="77777777" w:rsidR="000672CB" w:rsidRPr="00C4782F" w:rsidRDefault="000672CB" w:rsidP="00677A4B">
            <w:pPr>
              <w:pStyle w:val="CDTMID"/>
            </w:pPr>
            <w:r>
              <w:t xml:space="preserve">      </w:t>
            </w:r>
            <w:r w:rsidRPr="00C4782F">
              <w:t>});</w:t>
            </w:r>
          </w:p>
          <w:p w14:paraId="0732DAE1" w14:textId="77777777" w:rsidR="000672CB" w:rsidRPr="00C4782F" w:rsidRDefault="000672CB" w:rsidP="00677A4B">
            <w:pPr>
              <w:pStyle w:val="CDTMID"/>
            </w:pPr>
            <w:r>
              <w:t xml:space="preserve">      </w:t>
            </w:r>
            <w:proofErr w:type="spellStart"/>
            <w:r w:rsidRPr="00C4782F">
              <w:t>thread.Start</w:t>
            </w:r>
            <w:proofErr w:type="spellEnd"/>
            <w:r w:rsidRPr="00C4782F">
              <w:t>(</w:t>
            </w:r>
            <w:proofErr w:type="gramStart"/>
            <w:r w:rsidRPr="00C4782F">
              <w:t>);</w:t>
            </w:r>
            <w:proofErr w:type="gramEnd"/>
          </w:p>
          <w:p w14:paraId="45039D4A" w14:textId="77777777" w:rsidR="000672CB" w:rsidRDefault="000672CB" w:rsidP="00677A4B">
            <w:pPr>
              <w:pStyle w:val="CDTMID"/>
            </w:pPr>
          </w:p>
          <w:p w14:paraId="36B5F886" w14:textId="77777777" w:rsidR="000672CB" w:rsidRPr="00C4782F" w:rsidRDefault="000672CB" w:rsidP="00677A4B">
            <w:pPr>
              <w:pStyle w:val="CDTMID"/>
            </w:pPr>
            <w:r>
              <w:t xml:space="preserve">      </w:t>
            </w:r>
            <w:r w:rsidRPr="00C4782F">
              <w:t>Delay(2000</w:t>
            </w:r>
            <w:proofErr w:type="gramStart"/>
            <w:r w:rsidRPr="00C4782F">
              <w:t>);</w:t>
            </w:r>
            <w:proofErr w:type="gramEnd"/>
          </w:p>
          <w:p w14:paraId="7E0C01F2" w14:textId="77777777" w:rsidR="000672CB" w:rsidRPr="00C4782F" w:rsidRDefault="000672CB" w:rsidP="00677A4B">
            <w:pPr>
              <w:pStyle w:val="CDTMID"/>
            </w:pPr>
            <w:r>
              <w:t xml:space="preserve">    </w:t>
            </w:r>
            <w:r w:rsidRPr="00C4782F">
              <w:t>}</w:t>
            </w:r>
          </w:p>
          <w:p w14:paraId="2DB395E1" w14:textId="77777777" w:rsidR="000672CB" w:rsidRPr="00C4782F" w:rsidRDefault="000672CB" w:rsidP="00677A4B">
            <w:pPr>
              <w:pStyle w:val="CDTMID"/>
            </w:pPr>
            <w:r>
              <w:t xml:space="preserve">    </w:t>
            </w:r>
            <w:r w:rsidRPr="00C4782F">
              <w:rPr>
                <w:rStyle w:val="CPKeyword"/>
              </w:rPr>
              <w:t>finally</w:t>
            </w:r>
          </w:p>
          <w:p w14:paraId="5D89A10B" w14:textId="77777777" w:rsidR="000672CB" w:rsidRPr="00C4782F" w:rsidRDefault="000672CB" w:rsidP="00677A4B">
            <w:pPr>
              <w:pStyle w:val="CDTMID"/>
            </w:pPr>
            <w:r>
              <w:t xml:space="preserve">    </w:t>
            </w:r>
            <w:r w:rsidRPr="00C4782F">
              <w:t>{</w:t>
            </w:r>
          </w:p>
          <w:p w14:paraId="03F407B4" w14:textId="77777777" w:rsidR="000672CB" w:rsidRPr="00C4782F" w:rsidRDefault="000672CB" w:rsidP="00677A4B">
            <w:pPr>
              <w:pStyle w:val="CDTMID"/>
            </w:pPr>
            <w:r>
              <w:t xml:space="preserve">      </w:t>
            </w:r>
            <w:r w:rsidRPr="00C4782F">
              <w:t>Message(</w:t>
            </w:r>
            <w:r w:rsidRPr="00C4782F">
              <w:rPr>
                <w:rStyle w:val="Maroon"/>
              </w:rPr>
              <w:t>"Finally</w:t>
            </w:r>
            <w:r>
              <w:rPr>
                <w:rStyle w:val="Maroon"/>
              </w:rPr>
              <w:t xml:space="preserve"> </w:t>
            </w:r>
            <w:r w:rsidRPr="00C4782F">
              <w:rPr>
                <w:rStyle w:val="Maroon"/>
              </w:rPr>
              <w:t>block</w:t>
            </w:r>
            <w:r>
              <w:rPr>
                <w:rStyle w:val="Maroon"/>
              </w:rPr>
              <w:t xml:space="preserve"> </w:t>
            </w:r>
            <w:r w:rsidRPr="00C4782F">
              <w:rPr>
                <w:rStyle w:val="Maroon"/>
              </w:rPr>
              <w:t>running."</w:t>
            </w:r>
            <w:proofErr w:type="gramStart"/>
            <w:r w:rsidRPr="00C4782F">
              <w:t>);</w:t>
            </w:r>
            <w:proofErr w:type="gramEnd"/>
          </w:p>
          <w:p w14:paraId="43D83CA9" w14:textId="77777777" w:rsidR="000672CB" w:rsidRPr="00C4782F" w:rsidRDefault="000672CB" w:rsidP="00677A4B">
            <w:pPr>
              <w:pStyle w:val="CDTMID"/>
            </w:pPr>
            <w:r>
              <w:t xml:space="preserve">    </w:t>
            </w:r>
            <w:r w:rsidRPr="00C4782F">
              <w:t>}</w:t>
            </w:r>
          </w:p>
          <w:p w14:paraId="599C090B" w14:textId="77777777" w:rsidR="000672CB" w:rsidRPr="00C4782F" w:rsidRDefault="000672CB" w:rsidP="00677A4B">
            <w:pPr>
              <w:pStyle w:val="CDTMID"/>
            </w:pPr>
            <w:r>
              <w:t xml:space="preserve">  </w:t>
            </w:r>
            <w:r w:rsidRPr="00C4782F">
              <w:t>}</w:t>
            </w:r>
          </w:p>
          <w:p w14:paraId="5213C92E" w14:textId="77777777" w:rsidR="000672CB" w:rsidRDefault="000672CB" w:rsidP="00677A4B">
            <w:pPr>
              <w:pStyle w:val="CDTMID"/>
            </w:pPr>
          </w:p>
          <w:p w14:paraId="5C19CFE9" w14:textId="77777777" w:rsidR="000672CB" w:rsidRPr="00C4782F" w:rsidRDefault="000672CB" w:rsidP="00677A4B">
            <w:pPr>
              <w:pStyle w:val="CDTMID"/>
            </w:pPr>
            <w:r>
              <w:t xml:space="preserve">  </w:t>
            </w:r>
            <w:r w:rsidRPr="00C4782F">
              <w:rPr>
                <w:rStyle w:val="CPKeyword"/>
              </w:rPr>
              <w:t>static</w:t>
            </w:r>
            <w:r>
              <w:t xml:space="preserve"> </w:t>
            </w:r>
            <w:r w:rsidRPr="00C4782F">
              <w:rPr>
                <w:rStyle w:val="CPKeyword"/>
              </w:rPr>
              <w:t>void</w:t>
            </w:r>
            <w:r>
              <w:t xml:space="preserve"> </w:t>
            </w:r>
            <w:r w:rsidRPr="00C4782F">
              <w:t>Delay(</w:t>
            </w:r>
            <w:r w:rsidRPr="00C4782F">
              <w:rPr>
                <w:rStyle w:val="CPKeyword"/>
              </w:rPr>
              <w:t>int</w:t>
            </w:r>
            <w:r>
              <w:t xml:space="preserve"> </w:t>
            </w:r>
            <w:proofErr w:type="spellStart"/>
            <w:r w:rsidRPr="00C4782F">
              <w:t>i</w:t>
            </w:r>
            <w:proofErr w:type="spellEnd"/>
            <w:r w:rsidRPr="00C4782F">
              <w:t>)</w:t>
            </w:r>
          </w:p>
          <w:p w14:paraId="654A148E" w14:textId="77777777" w:rsidR="000672CB" w:rsidRPr="00C4782F" w:rsidRDefault="000672CB" w:rsidP="00677A4B">
            <w:pPr>
              <w:pStyle w:val="CDTMID"/>
            </w:pPr>
            <w:r>
              <w:t xml:space="preserve">  </w:t>
            </w:r>
            <w:r w:rsidRPr="00C4782F">
              <w:t>{</w:t>
            </w:r>
          </w:p>
          <w:p w14:paraId="66036F8A" w14:textId="77777777" w:rsidR="000672CB" w:rsidRPr="00C4782F" w:rsidRDefault="000672CB" w:rsidP="00677A4B">
            <w:pPr>
              <w:pStyle w:val="CDTMID"/>
            </w:pPr>
            <w:r>
              <w:t xml:space="preserve">    </w:t>
            </w:r>
            <w:r w:rsidRPr="00C4782F">
              <w:rPr>
                <w:highlight w:val="white"/>
              </w:rPr>
              <w:t>Message(</w:t>
            </w:r>
            <w:r w:rsidRPr="000401EE">
              <w:rPr>
                <w:rStyle w:val="Maroon"/>
                <w:highlight w:val="white"/>
              </w:rPr>
              <w:t>$"Sleeping</w:t>
            </w:r>
            <w:r>
              <w:rPr>
                <w:rStyle w:val="Maroon"/>
                <w:highlight w:val="white"/>
              </w:rPr>
              <w:t xml:space="preserve"> </w:t>
            </w:r>
            <w:r w:rsidRPr="000401EE">
              <w:rPr>
                <w:rStyle w:val="Maroon"/>
                <w:highlight w:val="white"/>
              </w:rPr>
              <w:t>for</w:t>
            </w:r>
            <w:r>
              <w:rPr>
                <w:rStyle w:val="Maroon"/>
                <w:highlight w:val="white"/>
              </w:rPr>
              <w:t xml:space="preserve"> </w:t>
            </w:r>
            <w:r w:rsidRPr="00C4782F">
              <w:rPr>
                <w:highlight w:val="white"/>
              </w:rPr>
              <w:t>{</w:t>
            </w:r>
            <w:proofErr w:type="spellStart"/>
            <w:r w:rsidRPr="00C4782F">
              <w:rPr>
                <w:highlight w:val="white"/>
              </w:rPr>
              <w:t>i</w:t>
            </w:r>
            <w:proofErr w:type="spellEnd"/>
            <w:r w:rsidRPr="00C4782F">
              <w:rPr>
                <w:highlight w:val="white"/>
              </w:rPr>
              <w:t>}</w:t>
            </w:r>
            <w:r>
              <w:rPr>
                <w:rStyle w:val="Maroon"/>
                <w:highlight w:val="white"/>
              </w:rPr>
              <w:t xml:space="preserve"> </w:t>
            </w:r>
            <w:proofErr w:type="spellStart"/>
            <w:r w:rsidRPr="000401EE">
              <w:rPr>
                <w:rStyle w:val="Maroon"/>
                <w:highlight w:val="white"/>
              </w:rPr>
              <w:t>ms</w:t>
            </w:r>
            <w:proofErr w:type="spellEnd"/>
            <w:r w:rsidRPr="000401EE">
              <w:rPr>
                <w:rStyle w:val="Maroon"/>
                <w:highlight w:val="white"/>
              </w:rPr>
              <w:t>"</w:t>
            </w:r>
            <w:proofErr w:type="gramStart"/>
            <w:r w:rsidRPr="00C4782F">
              <w:rPr>
                <w:highlight w:val="white"/>
              </w:rPr>
              <w:t>);</w:t>
            </w:r>
            <w:proofErr w:type="gramEnd"/>
          </w:p>
          <w:p w14:paraId="2CDAE6D0" w14:textId="77777777" w:rsidR="000672CB" w:rsidRPr="00C4782F" w:rsidRDefault="000672CB" w:rsidP="00677A4B">
            <w:pPr>
              <w:pStyle w:val="CDTMID"/>
            </w:pPr>
            <w:r>
              <w:t xml:space="preserve">    </w:t>
            </w:r>
            <w:proofErr w:type="spellStart"/>
            <w:r w:rsidRPr="00C4782F">
              <w:t>Thread.Sleep</w:t>
            </w:r>
            <w:proofErr w:type="spellEnd"/>
            <w:r w:rsidRPr="00C4782F">
              <w:t>(</w:t>
            </w:r>
            <w:proofErr w:type="spellStart"/>
            <w:r w:rsidRPr="00C4782F">
              <w:t>i</w:t>
            </w:r>
            <w:proofErr w:type="spellEnd"/>
            <w:proofErr w:type="gramStart"/>
            <w:r w:rsidRPr="00C4782F">
              <w:t>);</w:t>
            </w:r>
            <w:proofErr w:type="gramEnd"/>
          </w:p>
          <w:p w14:paraId="64D57FB2" w14:textId="77777777" w:rsidR="000672CB" w:rsidRPr="00C4782F" w:rsidRDefault="000672CB" w:rsidP="00677A4B">
            <w:pPr>
              <w:pStyle w:val="CDTMID"/>
            </w:pPr>
            <w:r>
              <w:t xml:space="preserve">    </w:t>
            </w:r>
            <w:r w:rsidRPr="00C4782F">
              <w:t>Message(</w:t>
            </w:r>
            <w:r w:rsidRPr="00C4782F">
              <w:rPr>
                <w:rStyle w:val="Maroon"/>
              </w:rPr>
              <w:t>"Awake"</w:t>
            </w:r>
            <w:proofErr w:type="gramStart"/>
            <w:r w:rsidRPr="00C4782F">
              <w:t>);</w:t>
            </w:r>
            <w:proofErr w:type="gramEnd"/>
          </w:p>
          <w:p w14:paraId="6D90AA1A" w14:textId="77777777" w:rsidR="000672CB" w:rsidRPr="00C4782F" w:rsidRDefault="000672CB" w:rsidP="00677A4B">
            <w:pPr>
              <w:pStyle w:val="CDTMID"/>
            </w:pPr>
            <w:r>
              <w:t xml:space="preserve">  </w:t>
            </w:r>
            <w:r w:rsidRPr="00C4782F">
              <w:t>}</w:t>
            </w:r>
          </w:p>
          <w:p w14:paraId="61DA8A80" w14:textId="77777777" w:rsidR="000672CB" w:rsidRDefault="000672CB" w:rsidP="00677A4B">
            <w:pPr>
              <w:pStyle w:val="CDTMID"/>
            </w:pPr>
          </w:p>
          <w:p w14:paraId="18002F70" w14:textId="77777777" w:rsidR="000672CB" w:rsidRPr="00C4782F" w:rsidRDefault="000672CB" w:rsidP="00677A4B">
            <w:pPr>
              <w:pStyle w:val="CDTMID"/>
            </w:pPr>
            <w:r>
              <w:t xml:space="preserve">  </w:t>
            </w:r>
            <w:r w:rsidRPr="00C4782F">
              <w:rPr>
                <w:rStyle w:val="CPKeyword"/>
              </w:rPr>
              <w:t>static</w:t>
            </w:r>
            <w:r>
              <w:t xml:space="preserve"> </w:t>
            </w:r>
            <w:r w:rsidRPr="00C4782F">
              <w:rPr>
                <w:rStyle w:val="CPKeyword"/>
              </w:rPr>
              <w:t>void</w:t>
            </w:r>
            <w:r>
              <w:t xml:space="preserve"> </w:t>
            </w:r>
            <w:r w:rsidRPr="00C4782F">
              <w:t>Message(string</w:t>
            </w:r>
            <w:r>
              <w:t xml:space="preserve"> </w:t>
            </w:r>
            <w:r w:rsidRPr="00C4782F">
              <w:t>text)</w:t>
            </w:r>
          </w:p>
          <w:p w14:paraId="5A28947B" w14:textId="77777777" w:rsidR="000672CB" w:rsidRPr="00C4782F" w:rsidRDefault="000672CB" w:rsidP="00677A4B">
            <w:pPr>
              <w:pStyle w:val="CDTMID"/>
            </w:pPr>
            <w:r>
              <w:t xml:space="preserve">  </w:t>
            </w:r>
            <w:r w:rsidRPr="00C4782F">
              <w:t>{</w:t>
            </w:r>
          </w:p>
          <w:p w14:paraId="61D526BF" w14:textId="77777777" w:rsidR="000672CB" w:rsidRPr="00C4782F" w:rsidRDefault="000672CB" w:rsidP="00677A4B">
            <w:pPr>
              <w:pStyle w:val="CDTMID"/>
            </w:pPr>
            <w:r>
              <w:t xml:space="preserve">    </w:t>
            </w:r>
            <w:proofErr w:type="spellStart"/>
            <w:r w:rsidRPr="00C4782F">
              <w:t>Console.WriteLine</w:t>
            </w:r>
            <w:proofErr w:type="spellEnd"/>
            <w:r w:rsidRPr="00C4782F">
              <w:t>(</w:t>
            </w:r>
            <w:r w:rsidRPr="00C4782F">
              <w:rPr>
                <w:rStyle w:val="Maroon"/>
              </w:rPr>
              <w:t>"{0}:{1:0000}:{2}"</w:t>
            </w:r>
            <w:r w:rsidRPr="00C4782F">
              <w:t>,</w:t>
            </w:r>
          </w:p>
          <w:p w14:paraId="493C5516" w14:textId="77777777" w:rsidR="000672CB" w:rsidRDefault="000672CB" w:rsidP="00677A4B">
            <w:pPr>
              <w:pStyle w:val="CDTMID"/>
            </w:pPr>
            <w:r>
              <w:t xml:space="preserve">      </w:t>
            </w:r>
            <w:proofErr w:type="spellStart"/>
            <w:r w:rsidRPr="00C4782F">
              <w:t>Thread.CurrentThread.ManagedThreadId</w:t>
            </w:r>
            <w:proofErr w:type="spellEnd"/>
            <w:r w:rsidRPr="00C4782F">
              <w:t>,</w:t>
            </w:r>
          </w:p>
          <w:p w14:paraId="2A9915D2" w14:textId="77777777" w:rsidR="000672CB" w:rsidRPr="00C4782F" w:rsidRDefault="000672CB" w:rsidP="00677A4B">
            <w:pPr>
              <w:pStyle w:val="CDTMID"/>
            </w:pPr>
            <w:r>
              <w:t xml:space="preserve">      </w:t>
            </w:r>
            <w:del w:id="643" w:author="Kevin" w:date="2020-04-03T22:03:00Z">
              <w:r w:rsidRPr="00C4782F">
                <w:delText>clock</w:delText>
              </w:r>
            </w:del>
            <w:ins w:id="644" w:author="Kevin" w:date="2020-04-03T22:03:00Z">
              <w:r>
                <w:t>_</w:t>
              </w:r>
              <w:proofErr w:type="spellStart"/>
              <w:r>
                <w:t>C</w:t>
              </w:r>
              <w:r w:rsidRPr="00C4782F">
                <w:t>lock</w:t>
              </w:r>
            </w:ins>
            <w:r w:rsidRPr="00C4782F">
              <w:t>.ElapsedMilliseconds</w:t>
            </w:r>
            <w:proofErr w:type="spellEnd"/>
            <w:r w:rsidRPr="00C4782F">
              <w:t>,</w:t>
            </w:r>
            <w:r>
              <w:t xml:space="preserve"> </w:t>
            </w:r>
            <w:r w:rsidRPr="00C4782F">
              <w:t>text</w:t>
            </w:r>
            <w:proofErr w:type="gramStart"/>
            <w:r w:rsidRPr="00C4782F">
              <w:t>);</w:t>
            </w:r>
            <w:proofErr w:type="gramEnd"/>
          </w:p>
          <w:p w14:paraId="4DE6D12F" w14:textId="77777777" w:rsidR="000672CB" w:rsidRPr="00C4782F" w:rsidRDefault="000672CB" w:rsidP="00677A4B">
            <w:pPr>
              <w:pStyle w:val="CDTMID"/>
            </w:pPr>
            <w:r>
              <w:t xml:space="preserve">  </w:t>
            </w:r>
            <w:r w:rsidRPr="00C4782F">
              <w:t>}</w:t>
            </w:r>
          </w:p>
          <w:p w14:paraId="2AF3E53F" w14:textId="77777777" w:rsidR="000672CB" w:rsidRPr="00C4782F" w:rsidRDefault="000672CB" w:rsidP="00677A4B">
            <w:pPr>
              <w:pStyle w:val="CDTLAST"/>
            </w:pPr>
            <w:r w:rsidRPr="00C478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6536"/>
            </w:tblGrid>
            <w:tr w:rsidR="000672CB" w14:paraId="63CAD764" w14:textId="77777777" w:rsidTr="00B4446D">
              <w:tc>
                <w:tcPr>
                  <w:tcW w:w="7010" w:type="dxa"/>
                  <w:shd w:val="clear" w:color="auto" w:fill="auto"/>
                </w:tcPr>
                <w:p w14:paraId="69AE6E50" w14:textId="77777777" w:rsidR="000672CB" w:rsidRPr="00336E94" w:rsidRDefault="000672CB" w:rsidP="00677A4B">
                  <w:pPr>
                    <w:pStyle w:val="OUTPUTTTLNUM"/>
                    <w:rPr>
                      <w:rFonts w:hint="eastAsia"/>
                    </w:rPr>
                  </w:pPr>
                  <w:r>
                    <w:t>Output 19.</w:t>
                  </w:r>
                  <w:ins w:id="645" w:author="Kevin" w:date="2020-04-03T22:03:00Z">
                    <w:r>
                      <w:t>4</w:t>
                    </w:r>
                  </w:ins>
                  <w:del w:id="646" w:author="Kevin" w:date="2020-04-03T22:03:00Z">
                    <w:r>
                      <w:delText>5</w:delText>
                    </w:r>
                  </w:del>
                </w:p>
              </w:tc>
            </w:tr>
            <w:tr w:rsidR="000672CB" w14:paraId="509CF45D" w14:textId="77777777" w:rsidTr="00B4446D">
              <w:tc>
                <w:tcPr>
                  <w:tcW w:w="7010" w:type="dxa"/>
                  <w:shd w:val="clear" w:color="auto" w:fill="E6E6E6"/>
                  <w:tcMar>
                    <w:left w:w="115" w:type="dxa"/>
                  </w:tcMar>
                </w:tcPr>
                <w:p w14:paraId="77B5F97B" w14:textId="77777777" w:rsidR="000672CB" w:rsidRPr="00C4782F" w:rsidRDefault="000672CB" w:rsidP="00677A4B">
                  <w:pPr>
                    <w:pStyle w:val="OUTPUTFIRST"/>
                  </w:pPr>
                  <w:r w:rsidRPr="00C4782F">
                    <w:t>3:0047:Throwing</w:t>
                  </w:r>
                  <w:r>
                    <w:t xml:space="preserve"> </w:t>
                  </w:r>
                  <w:r w:rsidRPr="00C4782F">
                    <w:t>exception.</w:t>
                  </w:r>
                </w:p>
                <w:p w14:paraId="1B30E1F1" w14:textId="77777777" w:rsidR="000672CB" w:rsidRPr="00C4782F" w:rsidRDefault="000672CB" w:rsidP="00677A4B">
                  <w:pPr>
                    <w:pStyle w:val="OUTPUTMID"/>
                  </w:pPr>
                  <w:r w:rsidRPr="00C4782F">
                    <w:t>3:0052:Unhandled</w:t>
                  </w:r>
                  <w:r>
                    <w:t xml:space="preserve"> </w:t>
                  </w:r>
                  <w:r w:rsidRPr="00C4782F">
                    <w:t>exception</w:t>
                  </w:r>
                  <w:r>
                    <w:t xml:space="preserve"> </w:t>
                  </w:r>
                  <w:r w:rsidRPr="00C4782F">
                    <w:t>handler</w:t>
                  </w:r>
                  <w:r>
                    <w:t xml:space="preserve"> </w:t>
                  </w:r>
                  <w:r w:rsidRPr="00C4782F">
                    <w:t>starting.</w:t>
                  </w:r>
                </w:p>
                <w:p w14:paraId="3D589093" w14:textId="77777777" w:rsidR="000672CB" w:rsidRPr="00C4782F" w:rsidRDefault="000672CB" w:rsidP="00677A4B">
                  <w:pPr>
                    <w:pStyle w:val="OUTPUTMID"/>
                  </w:pPr>
                  <w:r w:rsidRPr="00C4782F">
                    <w:t>3:0055:Sleeping</w:t>
                  </w:r>
                  <w:r>
                    <w:t xml:space="preserve"> </w:t>
                  </w:r>
                  <w:r w:rsidRPr="00C4782F">
                    <w:t>for</w:t>
                  </w:r>
                  <w:r>
                    <w:t xml:space="preserve"> </w:t>
                  </w:r>
                  <w:r w:rsidRPr="00C4782F">
                    <w:t>4000</w:t>
                  </w:r>
                  <w:r>
                    <w:t xml:space="preserve"> </w:t>
                  </w:r>
                  <w:proofErr w:type="spellStart"/>
                  <w:r w:rsidRPr="00C4782F">
                    <w:t>ms</w:t>
                  </w:r>
                  <w:proofErr w:type="spellEnd"/>
                </w:p>
                <w:p w14:paraId="09AF2FD2" w14:textId="77777777" w:rsidR="000672CB" w:rsidRPr="00C4782F" w:rsidRDefault="000672CB" w:rsidP="00677A4B">
                  <w:pPr>
                    <w:pStyle w:val="OUTPUTMID"/>
                  </w:pPr>
                  <w:r w:rsidRPr="00C4782F">
                    <w:t>1:0058:Sleeping</w:t>
                  </w:r>
                  <w:r>
                    <w:t xml:space="preserve"> </w:t>
                  </w:r>
                  <w:r w:rsidRPr="00C4782F">
                    <w:t>for</w:t>
                  </w:r>
                  <w:r>
                    <w:t xml:space="preserve"> </w:t>
                  </w:r>
                  <w:r w:rsidRPr="00C4782F">
                    <w:t>2000</w:t>
                  </w:r>
                  <w:r>
                    <w:t xml:space="preserve"> </w:t>
                  </w:r>
                  <w:proofErr w:type="spellStart"/>
                  <w:r w:rsidRPr="00C4782F">
                    <w:t>ms</w:t>
                  </w:r>
                  <w:proofErr w:type="spellEnd"/>
                </w:p>
                <w:p w14:paraId="20CA4BA8" w14:textId="77777777" w:rsidR="000672CB" w:rsidRPr="00C4782F" w:rsidRDefault="000672CB" w:rsidP="00677A4B">
                  <w:pPr>
                    <w:pStyle w:val="OUTPUTMID"/>
                  </w:pPr>
                  <w:r w:rsidRPr="00C4782F">
                    <w:t>1:2059:Awake</w:t>
                  </w:r>
                </w:p>
                <w:p w14:paraId="0BC520A2" w14:textId="77777777" w:rsidR="000672CB" w:rsidRPr="00C4782F" w:rsidRDefault="000672CB" w:rsidP="00677A4B">
                  <w:pPr>
                    <w:pStyle w:val="OUTPUTMID"/>
                  </w:pPr>
                  <w:r w:rsidRPr="00C4782F">
                    <w:t>1:2060:Finally</w:t>
                  </w:r>
                  <w:r>
                    <w:t xml:space="preserve"> </w:t>
                  </w:r>
                  <w:r w:rsidRPr="00C4782F">
                    <w:t>block</w:t>
                  </w:r>
                  <w:r>
                    <w:t xml:space="preserve"> </w:t>
                  </w:r>
                  <w:r w:rsidRPr="00C4782F">
                    <w:t>running.</w:t>
                  </w:r>
                </w:p>
                <w:p w14:paraId="2481ADF6" w14:textId="77777777" w:rsidR="000672CB" w:rsidRPr="00C4782F" w:rsidRDefault="000672CB" w:rsidP="00677A4B">
                  <w:pPr>
                    <w:pStyle w:val="OUTPUTMID"/>
                  </w:pPr>
                  <w:r w:rsidRPr="00C4782F">
                    <w:t>3:4059:Awake</w:t>
                  </w:r>
                </w:p>
                <w:p w14:paraId="1DFB784E" w14:textId="77777777" w:rsidR="000672CB" w:rsidRPr="00C4782F" w:rsidRDefault="000672CB" w:rsidP="00677A4B">
                  <w:pPr>
                    <w:pStyle w:val="OUTPUTMID"/>
                  </w:pPr>
                  <w:r w:rsidRPr="00C4782F">
                    <w:t>Unhandled</w:t>
                  </w:r>
                  <w:r>
                    <w:t xml:space="preserve"> </w:t>
                  </w:r>
                  <w:r w:rsidRPr="00C4782F">
                    <w:t>Exception:</w:t>
                  </w:r>
                  <w:r>
                    <w:t xml:space="preserve"> </w:t>
                  </w:r>
                  <w:proofErr w:type="spellStart"/>
                  <w:r w:rsidRPr="00C4782F">
                    <w:t>System.Exception</w:t>
                  </w:r>
                  <w:proofErr w:type="spellEnd"/>
                  <w:r w:rsidRPr="00C4782F">
                    <w:t>:</w:t>
                  </w:r>
                  <w:r>
                    <w:t xml:space="preserve"> </w:t>
                  </w:r>
                  <w:r w:rsidRPr="00C4782F">
                    <w:t>Exception</w:t>
                  </w:r>
                  <w:r>
                    <w:t xml:space="preserve"> </w:t>
                  </w:r>
                  <w:r w:rsidRPr="00C4782F">
                    <w:t>of</w:t>
                  </w:r>
                  <w:r>
                    <w:t xml:space="preserve"> </w:t>
                  </w:r>
                  <w:r w:rsidRPr="00C4782F">
                    <w:t>type</w:t>
                  </w:r>
                  <w:r>
                    <w:t xml:space="preserve"> </w:t>
                  </w:r>
                  <w:r w:rsidRPr="00C4782F">
                    <w:t>'System.</w:t>
                  </w:r>
                </w:p>
                <w:p w14:paraId="53431C2E" w14:textId="77777777" w:rsidR="000672CB" w:rsidRDefault="000672CB" w:rsidP="00677A4B">
                  <w:pPr>
                    <w:pStyle w:val="OUTPUTLAST"/>
                    <w:rPr>
                      <w:rStyle w:val="E1"/>
                    </w:rPr>
                  </w:pPr>
                  <w:r w:rsidRPr="00C4782F">
                    <w:t>Exception'</w:t>
                  </w:r>
                  <w:r>
                    <w:t xml:space="preserve"> </w:t>
                  </w:r>
                  <w:r w:rsidRPr="00C4782F">
                    <w:t>was</w:t>
                  </w:r>
                  <w:r>
                    <w:t xml:space="preserve"> </w:t>
                  </w:r>
                  <w:r w:rsidRPr="00C4782F">
                    <w:t>thrown.</w:t>
                  </w:r>
                </w:p>
              </w:tc>
            </w:tr>
          </w:tbl>
          <w:p w14:paraId="305783F4" w14:textId="77777777" w:rsidR="000672CB" w:rsidRPr="00C4782F" w:rsidRDefault="000672CB" w:rsidP="00677A4B">
            <w:pPr>
              <w:pStyle w:val="SF1MID"/>
            </w:pPr>
            <w:r w:rsidRPr="00C4782F">
              <w:t>As</w:t>
            </w:r>
            <w:r>
              <w:t xml:space="preserve"> </w:t>
            </w:r>
            <w:r w:rsidRPr="00C4782F">
              <w:t>you</w:t>
            </w:r>
            <w:r>
              <w:t xml:space="preserve"> </w:t>
            </w:r>
            <w:r w:rsidRPr="00C4782F">
              <w:t>can</w:t>
            </w:r>
            <w:r>
              <w:t xml:space="preserve"> </w:t>
            </w:r>
            <w:r w:rsidRPr="00C4782F">
              <w:t>see</w:t>
            </w:r>
            <w:r>
              <w:t xml:space="preserve"> </w:t>
            </w:r>
            <w:r w:rsidRPr="00C4782F">
              <w:t>in</w:t>
            </w:r>
            <w:r>
              <w:t xml:space="preserve"> Output 19.</w:t>
            </w:r>
            <w:ins w:id="647" w:author="Kevin" w:date="2020-04-03T22:03:00Z">
              <w:r>
                <w:t>4</w:t>
              </w:r>
            </w:ins>
            <w:del w:id="648" w:author="Kevin" w:date="2020-04-03T22:03:00Z">
              <w:r>
                <w:delText>5</w:delText>
              </w:r>
            </w:del>
            <w:r w:rsidRPr="00C4782F">
              <w:t>,</w:t>
            </w:r>
            <w:r>
              <w:t xml:space="preserve"> </w:t>
            </w:r>
            <w:r w:rsidRPr="00C4782F">
              <w:t>the</w:t>
            </w:r>
            <w:r>
              <w:t xml:space="preserve"> </w:t>
            </w:r>
            <w:r w:rsidRPr="00C4782F">
              <w:t>new</w:t>
            </w:r>
            <w:r>
              <w:t xml:space="preserve"> </w:t>
            </w:r>
            <w:r w:rsidRPr="00C4782F">
              <w:t>thread</w:t>
            </w:r>
            <w:r>
              <w:t xml:space="preserve"> </w:t>
            </w:r>
            <w:r w:rsidRPr="00C4782F">
              <w:t>is</w:t>
            </w:r>
            <w:r>
              <w:t xml:space="preserve"> </w:t>
            </w:r>
            <w:r w:rsidRPr="00C4782F">
              <w:t>assigned</w:t>
            </w:r>
            <w:r>
              <w:t xml:space="preserve"> </w:t>
            </w:r>
            <w:r w:rsidRPr="00C4782F">
              <w:t>thread</w:t>
            </w:r>
            <w:r>
              <w:t xml:space="preserve"> </w:t>
            </w:r>
            <w:r w:rsidRPr="00C4782F">
              <w:t>ID</w:t>
            </w:r>
            <w:r>
              <w:t xml:space="preserve"> </w:t>
            </w:r>
            <w:r w:rsidRPr="00C4782F">
              <w:t>3</w:t>
            </w:r>
            <w:r>
              <w:t xml:space="preserve"> </w:t>
            </w:r>
            <w:r w:rsidRPr="00C4782F">
              <w:t>and</w:t>
            </w:r>
            <w:r>
              <w:t xml:space="preserve"> </w:t>
            </w:r>
            <w:r w:rsidRPr="00C4782F">
              <w:t>the</w:t>
            </w:r>
            <w:r>
              <w:t xml:space="preserve"> </w:t>
            </w:r>
            <w:r w:rsidRPr="00C4782F">
              <w:t>main</w:t>
            </w:r>
            <w:r>
              <w:t xml:space="preserve"> </w:t>
            </w:r>
            <w:r w:rsidRPr="00C4782F">
              <w:t>thread</w:t>
            </w:r>
            <w:r>
              <w:t xml:space="preserve"> </w:t>
            </w:r>
            <w:r w:rsidRPr="00C4782F">
              <w:t>is</w:t>
            </w:r>
            <w:r>
              <w:t xml:space="preserve"> </w:t>
            </w:r>
            <w:r w:rsidRPr="00C4782F">
              <w:t>assigned</w:t>
            </w:r>
            <w:r>
              <w:t xml:space="preserve"> </w:t>
            </w:r>
            <w:r w:rsidRPr="00C4782F">
              <w:t>thread</w:t>
            </w:r>
            <w:r>
              <w:t xml:space="preserve"> </w:t>
            </w:r>
            <w:r w:rsidRPr="00C4782F">
              <w:t>ID</w:t>
            </w:r>
            <w:r>
              <w:t xml:space="preserve"> </w:t>
            </w:r>
            <w:r w:rsidRPr="00C4782F">
              <w:t>1.</w:t>
            </w:r>
            <w:r>
              <w:t xml:space="preserve"> </w:t>
            </w:r>
            <w:r w:rsidRPr="00C4782F">
              <w:t>The</w:t>
            </w:r>
            <w:r>
              <w:t xml:space="preserve"> </w:t>
            </w:r>
            <w:r w:rsidRPr="00C4782F">
              <w:t>operating</w:t>
            </w:r>
            <w:r>
              <w:t xml:space="preserve"> </w:t>
            </w:r>
            <w:r w:rsidRPr="00C4782F">
              <w:t>system</w:t>
            </w:r>
            <w:r>
              <w:t xml:space="preserve"> </w:t>
            </w:r>
            <w:r w:rsidRPr="00C4782F">
              <w:t>schedules</w:t>
            </w:r>
            <w:r>
              <w:t xml:space="preserve"> </w:t>
            </w:r>
            <w:r w:rsidRPr="00C4782F">
              <w:t>thread</w:t>
            </w:r>
            <w:r>
              <w:t xml:space="preserve"> </w:t>
            </w:r>
            <w:r w:rsidRPr="00C4782F">
              <w:t>3</w:t>
            </w:r>
            <w:r>
              <w:t xml:space="preserve"> </w:t>
            </w:r>
            <w:r w:rsidRPr="00C4782F">
              <w:t>to</w:t>
            </w:r>
            <w:r>
              <w:t xml:space="preserve"> </w:t>
            </w:r>
            <w:r w:rsidRPr="00C4782F">
              <w:t>run</w:t>
            </w:r>
            <w:r>
              <w:t xml:space="preserve"> </w:t>
            </w:r>
            <w:r w:rsidRPr="00C4782F">
              <w:t>for</w:t>
            </w:r>
            <w:r>
              <w:t xml:space="preserve"> </w:t>
            </w:r>
            <w:r w:rsidRPr="00C4782F">
              <w:t>a</w:t>
            </w:r>
            <w:r>
              <w:t xml:space="preserve"> </w:t>
            </w:r>
            <w:r w:rsidRPr="00C4782F">
              <w:t>while;</w:t>
            </w:r>
            <w:r>
              <w:t xml:space="preserve"> </w:t>
            </w:r>
            <w:r w:rsidRPr="00C4782F">
              <w:t>it</w:t>
            </w:r>
            <w:r>
              <w:t xml:space="preserve"> </w:t>
            </w:r>
            <w:r w:rsidRPr="00C4782F">
              <w:t>throws</w:t>
            </w:r>
            <w:r>
              <w:t xml:space="preserve"> </w:t>
            </w:r>
            <w:r w:rsidRPr="00C4782F">
              <w:t>an</w:t>
            </w:r>
            <w:r>
              <w:t xml:space="preserve"> </w:t>
            </w:r>
            <w:r w:rsidRPr="00C4782F">
              <w:t>unhandled</w:t>
            </w:r>
            <w:r>
              <w:t xml:space="preserve"> </w:t>
            </w:r>
            <w:r w:rsidRPr="00C4782F">
              <w:t>exception,</w:t>
            </w:r>
            <w:r>
              <w:t xml:space="preserve"> </w:t>
            </w:r>
            <w:r w:rsidRPr="00C4782F">
              <w:t>the</w:t>
            </w:r>
            <w:r>
              <w:t xml:space="preserve"> </w:t>
            </w:r>
            <w:r w:rsidRPr="00C4782F">
              <w:t>event</w:t>
            </w:r>
            <w:r>
              <w:t xml:space="preserve"> </w:t>
            </w:r>
            <w:r w:rsidRPr="00C4782F">
              <w:t>handler</w:t>
            </w:r>
            <w:r>
              <w:t xml:space="preserve"> </w:t>
            </w:r>
            <w:r w:rsidRPr="00C4782F">
              <w:t>is</w:t>
            </w:r>
            <w:r>
              <w:t xml:space="preserve"> </w:t>
            </w:r>
            <w:r w:rsidRPr="00C4782F">
              <w:t>invoked,</w:t>
            </w:r>
            <w:r>
              <w:t xml:space="preserve"> </w:t>
            </w:r>
            <w:r w:rsidRPr="00C4782F">
              <w:t>and</w:t>
            </w:r>
            <w:r>
              <w:t xml:space="preserve"> </w:t>
            </w:r>
            <w:r w:rsidRPr="00C4782F">
              <w:t>it</w:t>
            </w:r>
            <w:r>
              <w:t xml:space="preserve"> </w:t>
            </w:r>
            <w:r w:rsidRPr="00C4782F">
              <w:t>goes</w:t>
            </w:r>
            <w:r>
              <w:t xml:space="preserve"> </w:t>
            </w:r>
            <w:r w:rsidRPr="00C4782F">
              <w:t>to</w:t>
            </w:r>
            <w:r>
              <w:t xml:space="preserve"> </w:t>
            </w:r>
            <w:r w:rsidRPr="00C4782F">
              <w:t>sleep.</w:t>
            </w:r>
            <w:r>
              <w:t xml:space="preserve"> </w:t>
            </w:r>
            <w:r w:rsidRPr="00C4782F">
              <w:t>Soon</w:t>
            </w:r>
            <w:r>
              <w:t xml:space="preserve"> </w:t>
            </w:r>
            <w:r w:rsidRPr="00C4782F">
              <w:t>thereafter,</w:t>
            </w:r>
            <w:r>
              <w:t xml:space="preserve"> </w:t>
            </w:r>
            <w:r w:rsidRPr="00C4782F">
              <w:t>the</w:t>
            </w:r>
            <w:r>
              <w:t xml:space="preserve"> </w:t>
            </w:r>
            <w:r w:rsidRPr="00C4782F">
              <w:t>operating</w:t>
            </w:r>
            <w:r>
              <w:t xml:space="preserve"> </w:t>
            </w:r>
            <w:r w:rsidRPr="00C4782F">
              <w:t>system</w:t>
            </w:r>
            <w:r>
              <w:t xml:space="preserve"> </w:t>
            </w:r>
            <w:r w:rsidRPr="00C4782F">
              <w:t>realizes</w:t>
            </w:r>
            <w:r>
              <w:t xml:space="preserve"> </w:t>
            </w:r>
            <w:r w:rsidRPr="00C4782F">
              <w:t>that</w:t>
            </w:r>
            <w:r>
              <w:t xml:space="preserve"> </w:t>
            </w:r>
            <w:r w:rsidRPr="00C4782F">
              <w:t>thread</w:t>
            </w:r>
            <w:r>
              <w:t xml:space="preserve"> </w:t>
            </w:r>
            <w:r w:rsidRPr="00C4782F">
              <w:t>1</w:t>
            </w:r>
            <w:r>
              <w:t xml:space="preserve"> </w:t>
            </w:r>
            <w:r w:rsidRPr="00C4782F">
              <w:t>can</w:t>
            </w:r>
            <w:r>
              <w:t xml:space="preserve"> </w:t>
            </w:r>
            <w:r w:rsidRPr="00C4782F">
              <w:t>be</w:t>
            </w:r>
            <w:r>
              <w:t xml:space="preserve"> </w:t>
            </w:r>
            <w:r w:rsidRPr="00C4782F">
              <w:t>scheduled,</w:t>
            </w:r>
            <w:r>
              <w:t xml:space="preserve"> </w:t>
            </w:r>
            <w:r w:rsidRPr="00C4782F">
              <w:t>but</w:t>
            </w:r>
            <w:r>
              <w:t xml:space="preserve"> </w:t>
            </w:r>
            <w:r w:rsidRPr="00C4782F">
              <w:t>its</w:t>
            </w:r>
            <w:r>
              <w:t xml:space="preserve"> </w:t>
            </w:r>
            <w:r w:rsidRPr="00C4782F">
              <w:t>code</w:t>
            </w:r>
            <w:r>
              <w:t xml:space="preserve"> </w:t>
            </w:r>
            <w:r w:rsidRPr="00C4782F">
              <w:t>immediately</w:t>
            </w:r>
            <w:r>
              <w:t xml:space="preserve"> </w:t>
            </w:r>
            <w:r w:rsidRPr="00C4782F">
              <w:t>puts</w:t>
            </w:r>
            <w:r>
              <w:t xml:space="preserve"> </w:t>
            </w:r>
            <w:r w:rsidRPr="00C4782F">
              <w:t>it</w:t>
            </w:r>
            <w:r>
              <w:t xml:space="preserve"> </w:t>
            </w:r>
            <w:r w:rsidRPr="00C4782F">
              <w:t>to</w:t>
            </w:r>
            <w:r>
              <w:t xml:space="preserve"> </w:t>
            </w:r>
            <w:r w:rsidRPr="00C4782F">
              <w:t>sleep.</w:t>
            </w:r>
            <w:r>
              <w:t xml:space="preserve"> </w:t>
            </w:r>
            <w:r w:rsidRPr="00C4782F">
              <w:t>Thread</w:t>
            </w:r>
            <w:r>
              <w:t xml:space="preserve"> </w:t>
            </w:r>
            <w:r w:rsidRPr="00C4782F">
              <w:t>1</w:t>
            </w:r>
            <w:r>
              <w:t xml:space="preserve"> </w:t>
            </w:r>
            <w:r w:rsidRPr="00C4782F">
              <w:t>wakes</w:t>
            </w:r>
            <w:r>
              <w:t xml:space="preserve"> </w:t>
            </w:r>
            <w:r w:rsidRPr="00C4782F">
              <w:t>up</w:t>
            </w:r>
            <w:r>
              <w:t xml:space="preserve"> </w:t>
            </w:r>
            <w:r w:rsidRPr="00C4782F">
              <w:t>first</w:t>
            </w:r>
            <w:r>
              <w:t xml:space="preserve"> </w:t>
            </w:r>
            <w:r w:rsidRPr="00C4782F">
              <w:t>and</w:t>
            </w:r>
            <w:r>
              <w:t xml:space="preserve"> </w:t>
            </w:r>
            <w:r w:rsidRPr="00C4782F">
              <w:t>runs</w:t>
            </w:r>
            <w:r>
              <w:t xml:space="preserve"> </w:t>
            </w:r>
            <w:r w:rsidRPr="00C4782F">
              <w:t>the</w:t>
            </w:r>
            <w:r>
              <w:t xml:space="preserve"> </w:t>
            </w:r>
            <w:r w:rsidRPr="00C4782F">
              <w:t>finally</w:t>
            </w:r>
            <w:r>
              <w:t xml:space="preserve"> </w:t>
            </w:r>
            <w:r w:rsidRPr="00C4782F">
              <w:t>block,</w:t>
            </w:r>
            <w:r>
              <w:t xml:space="preserve"> </w:t>
            </w:r>
            <w:r w:rsidRPr="00C4782F">
              <w:t>and</w:t>
            </w:r>
            <w:r>
              <w:t xml:space="preserve"> </w:t>
            </w:r>
            <w:r w:rsidRPr="00C4782F">
              <w:t>then</w:t>
            </w:r>
            <w:r>
              <w:t xml:space="preserve"> 2 </w:t>
            </w:r>
            <w:r w:rsidRPr="00C4782F">
              <w:t>seconds</w:t>
            </w:r>
            <w:r>
              <w:t xml:space="preserve"> </w:t>
            </w:r>
            <w:r w:rsidRPr="00C4782F">
              <w:t>later</w:t>
            </w:r>
            <w:r>
              <w:t xml:space="preserve"> </w:t>
            </w:r>
            <w:r w:rsidRPr="00C4782F">
              <w:t>thread</w:t>
            </w:r>
            <w:r>
              <w:t xml:space="preserve"> </w:t>
            </w:r>
            <w:r w:rsidRPr="00C4782F">
              <w:t>3</w:t>
            </w:r>
            <w:r>
              <w:t xml:space="preserve"> </w:t>
            </w:r>
            <w:r w:rsidRPr="00C4782F">
              <w:t>wakes</w:t>
            </w:r>
            <w:r>
              <w:t xml:space="preserve"> </w:t>
            </w:r>
            <w:r w:rsidRPr="00C4782F">
              <w:t>up,</w:t>
            </w:r>
            <w:r>
              <w:t xml:space="preserve"> </w:t>
            </w:r>
            <w:r w:rsidRPr="00C4782F">
              <w:t>and</w:t>
            </w:r>
            <w:r>
              <w:t xml:space="preserve"> </w:t>
            </w:r>
            <w:r w:rsidRPr="00C4782F">
              <w:t>the</w:t>
            </w:r>
            <w:r>
              <w:t xml:space="preserve"> </w:t>
            </w:r>
            <w:r w:rsidRPr="00C4782F">
              <w:t>unhandled</w:t>
            </w:r>
            <w:r>
              <w:t xml:space="preserve"> </w:t>
            </w:r>
            <w:r w:rsidRPr="00C4782F">
              <w:t>exception</w:t>
            </w:r>
            <w:r>
              <w:t xml:space="preserve"> </w:t>
            </w:r>
            <w:r w:rsidRPr="00C4782F">
              <w:t>finally</w:t>
            </w:r>
            <w:r>
              <w:t xml:space="preserve"> </w:t>
            </w:r>
            <w:r w:rsidRPr="00C4782F">
              <w:t>crashes</w:t>
            </w:r>
            <w:r>
              <w:t xml:space="preserve"> </w:t>
            </w:r>
            <w:r w:rsidRPr="00C4782F">
              <w:t>the</w:t>
            </w:r>
            <w:r>
              <w:t xml:space="preserve"> </w:t>
            </w:r>
            <w:r w:rsidRPr="00C4782F">
              <w:t>process.</w:t>
            </w:r>
          </w:p>
          <w:p w14:paraId="286DFE42" w14:textId="77777777" w:rsidR="000672CB" w:rsidRPr="00C4782F" w:rsidRDefault="000672CB" w:rsidP="00677A4B">
            <w:pPr>
              <w:pStyle w:val="SF1MID"/>
            </w:pPr>
            <w:r w:rsidRPr="00C4782F">
              <w:t>This</w:t>
            </w:r>
            <w:r>
              <w:t xml:space="preserve"> </w:t>
            </w:r>
            <w:r w:rsidRPr="00C4782F">
              <w:t>sequence</w:t>
            </w:r>
            <w:r>
              <w:t xml:space="preserve"> </w:t>
            </w:r>
            <w:r w:rsidRPr="00C4782F">
              <w:t>of</w:t>
            </w:r>
            <w:r>
              <w:t xml:space="preserve"> </w:t>
            </w:r>
            <w:r w:rsidRPr="00C4782F">
              <w:t>events—the</w:t>
            </w:r>
            <w:r>
              <w:t xml:space="preserve"> </w:t>
            </w:r>
            <w:r w:rsidRPr="00C4782F">
              <w:t>event</w:t>
            </w:r>
            <w:r>
              <w:t xml:space="preserve"> </w:t>
            </w:r>
            <w:r w:rsidRPr="00C4782F">
              <w:t>handler</w:t>
            </w:r>
            <w:r>
              <w:t xml:space="preserve"> </w:t>
            </w:r>
            <w:r w:rsidRPr="00C4782F">
              <w:t>executing,</w:t>
            </w:r>
            <w:r>
              <w:t xml:space="preserve"> </w:t>
            </w:r>
            <w:r w:rsidRPr="00C4782F">
              <w:t>and</w:t>
            </w:r>
            <w:r>
              <w:t xml:space="preserve"> </w:t>
            </w:r>
            <w:r w:rsidRPr="00C4782F">
              <w:t>the</w:t>
            </w:r>
            <w:r>
              <w:t xml:space="preserve"> </w:t>
            </w:r>
            <w:r w:rsidRPr="00C4782F">
              <w:t>process</w:t>
            </w:r>
            <w:r>
              <w:t xml:space="preserve"> </w:t>
            </w:r>
            <w:r w:rsidRPr="00C4782F">
              <w:t>crashing</w:t>
            </w:r>
            <w:r>
              <w:t xml:space="preserve"> </w:t>
            </w:r>
            <w:r w:rsidRPr="00C4782F">
              <w:t>after</w:t>
            </w:r>
            <w:r>
              <w:t xml:space="preserve"> </w:t>
            </w:r>
            <w:r w:rsidRPr="00C4782F">
              <w:t>it</w:t>
            </w:r>
            <w:r>
              <w:t xml:space="preserve"> </w:t>
            </w:r>
            <w:r w:rsidRPr="00C4782F">
              <w:t>is</w:t>
            </w:r>
            <w:r>
              <w:t xml:space="preserve"> </w:t>
            </w:r>
            <w:r w:rsidRPr="00C4782F">
              <w:t>finished—is</w:t>
            </w:r>
            <w:r>
              <w:t xml:space="preserve"> </w:t>
            </w:r>
            <w:r w:rsidRPr="00C4782F">
              <w:t>typical</w:t>
            </w:r>
            <w:r>
              <w:t xml:space="preserve"> </w:t>
            </w:r>
            <w:r w:rsidRPr="00C4782F">
              <w:t>but</w:t>
            </w:r>
            <w:r>
              <w:t xml:space="preserve"> </w:t>
            </w:r>
            <w:r w:rsidRPr="00C4782F">
              <w:t>not</w:t>
            </w:r>
            <w:r>
              <w:t xml:space="preserve"> </w:t>
            </w:r>
            <w:r w:rsidRPr="00C4782F">
              <w:t>guaranteed.</w:t>
            </w:r>
            <w:r>
              <w:t xml:space="preserve"> </w:t>
            </w:r>
            <w:r w:rsidRPr="00C4782F">
              <w:t>The</w:t>
            </w:r>
            <w:r>
              <w:t xml:space="preserve"> </w:t>
            </w:r>
            <w:r w:rsidRPr="00C4782F">
              <w:t>moment</w:t>
            </w:r>
            <w:r>
              <w:t xml:space="preserve"> </w:t>
            </w:r>
            <w:r w:rsidRPr="00C4782F">
              <w:t>there</w:t>
            </w:r>
            <w:r>
              <w:t xml:space="preserve"> </w:t>
            </w:r>
            <w:r w:rsidRPr="00C4782F">
              <w:t>is</w:t>
            </w:r>
            <w:r>
              <w:t xml:space="preserve"> </w:t>
            </w:r>
            <w:r w:rsidRPr="00C4782F">
              <w:t>an</w:t>
            </w:r>
            <w:r>
              <w:t xml:space="preserve"> </w:t>
            </w:r>
            <w:r w:rsidRPr="00C4782F">
              <w:t>unhandled</w:t>
            </w:r>
            <w:r>
              <w:t xml:space="preserve"> </w:t>
            </w:r>
            <w:r w:rsidRPr="00C4782F">
              <w:t>exception</w:t>
            </w:r>
            <w:r>
              <w:t xml:space="preserve"> </w:t>
            </w:r>
            <w:r w:rsidRPr="00C4782F">
              <w:t>in</w:t>
            </w:r>
            <w:r>
              <w:t xml:space="preserve"> </w:t>
            </w:r>
            <w:r w:rsidRPr="00C4782F">
              <w:t>your</w:t>
            </w:r>
            <w:r>
              <w:t xml:space="preserve"> </w:t>
            </w:r>
            <w:r w:rsidRPr="00C4782F">
              <w:t>program,</w:t>
            </w:r>
            <w:r>
              <w:t xml:space="preserve"> </w:t>
            </w:r>
            <w:r w:rsidRPr="00C4782F">
              <w:t>all</w:t>
            </w:r>
            <w:r>
              <w:t xml:space="preserve"> </w:t>
            </w:r>
            <w:r w:rsidRPr="00C4782F">
              <w:t>bets</w:t>
            </w:r>
            <w:r>
              <w:t xml:space="preserve"> </w:t>
            </w:r>
            <w:r w:rsidRPr="00C4782F">
              <w:t>are</w:t>
            </w:r>
            <w:r>
              <w:t xml:space="preserve"> </w:t>
            </w:r>
            <w:r w:rsidRPr="00C4782F">
              <w:t>off;</w:t>
            </w:r>
            <w:r>
              <w:t xml:space="preserve"> </w:t>
            </w:r>
            <w:r w:rsidRPr="00C4782F">
              <w:t>the</w:t>
            </w:r>
            <w:r>
              <w:t xml:space="preserve"> </w:t>
            </w:r>
            <w:r w:rsidRPr="00C4782F">
              <w:t>program</w:t>
            </w:r>
            <w:r>
              <w:t xml:space="preserve"> </w:t>
            </w:r>
            <w:r w:rsidRPr="00C4782F">
              <w:t>is</w:t>
            </w:r>
            <w:r>
              <w:t xml:space="preserve"> </w:t>
            </w:r>
            <w:r w:rsidRPr="00C4782F">
              <w:t>now</w:t>
            </w:r>
            <w:r>
              <w:t xml:space="preserve"> </w:t>
            </w:r>
            <w:r w:rsidRPr="00C4782F">
              <w:t>in</w:t>
            </w:r>
            <w:r>
              <w:t xml:space="preserve"> </w:t>
            </w:r>
            <w:r w:rsidRPr="00C4782F">
              <w:t>an</w:t>
            </w:r>
            <w:r>
              <w:t xml:space="preserve"> </w:t>
            </w:r>
            <w:r w:rsidRPr="00C4782F">
              <w:t>unknown</w:t>
            </w:r>
            <w:r>
              <w:t xml:space="preserve"> </w:t>
            </w:r>
            <w:r w:rsidRPr="00C4782F">
              <w:t>and</w:t>
            </w:r>
            <w:r>
              <w:t xml:space="preserve"> </w:t>
            </w:r>
            <w:r w:rsidRPr="00C4782F">
              <w:t>potentially</w:t>
            </w:r>
            <w:r>
              <w:t xml:space="preserve"> </w:t>
            </w:r>
            <w:r w:rsidRPr="00C4782F">
              <w:t>very</w:t>
            </w:r>
            <w:r>
              <w:t xml:space="preserve"> </w:t>
            </w:r>
            <w:r w:rsidRPr="00C4782F">
              <w:t>unstable</w:t>
            </w:r>
            <w:r>
              <w:t xml:space="preserve"> </w:t>
            </w:r>
            <w:r w:rsidRPr="00C4782F">
              <w:t>state,</w:t>
            </w:r>
            <w:r>
              <w:t xml:space="preserve"> so </w:t>
            </w:r>
            <w:r w:rsidRPr="00C4782F">
              <w:t>its</w:t>
            </w:r>
            <w:r>
              <w:t xml:space="preserve"> </w:t>
            </w:r>
            <w:r w:rsidRPr="00C4782F">
              <w:t>behavior</w:t>
            </w:r>
            <w:r>
              <w:t xml:space="preserve"> </w:t>
            </w:r>
            <w:r w:rsidRPr="00C4782F">
              <w:t>can</w:t>
            </w:r>
            <w:r>
              <w:t xml:space="preserve"> </w:t>
            </w:r>
            <w:r w:rsidRPr="00C4782F">
              <w:t>be</w:t>
            </w:r>
            <w:r>
              <w:t xml:space="preserve"> unpredictable</w:t>
            </w:r>
            <w:r w:rsidRPr="00C4782F">
              <w:t>.</w:t>
            </w:r>
            <w:r>
              <w:t xml:space="preserve"> </w:t>
            </w:r>
            <w:r w:rsidRPr="00C4782F">
              <w:t>In</w:t>
            </w:r>
            <w:r>
              <w:t xml:space="preserve"> </w:t>
            </w:r>
            <w:r w:rsidRPr="00C4782F">
              <w:t>this</w:t>
            </w:r>
            <w:r>
              <w:t xml:space="preserve"> </w:t>
            </w:r>
            <w:r w:rsidRPr="00C4782F">
              <w:t>case,</w:t>
            </w:r>
            <w:r>
              <w:t xml:space="preserve"> </w:t>
            </w:r>
            <w:r w:rsidRPr="00C4782F">
              <w:t>as</w:t>
            </w:r>
            <w:r>
              <w:t xml:space="preserve"> </w:t>
            </w:r>
            <w:r w:rsidRPr="00C4782F">
              <w:t>you</w:t>
            </w:r>
            <w:r>
              <w:t xml:space="preserve"> </w:t>
            </w:r>
            <w:r w:rsidRPr="00C4782F">
              <w:t>can</w:t>
            </w:r>
            <w:r>
              <w:t xml:space="preserve"> </w:t>
            </w:r>
            <w:r w:rsidRPr="00C4782F">
              <w:t>see,</w:t>
            </w:r>
            <w:r>
              <w:t xml:space="preserve"> </w:t>
            </w:r>
            <w:r w:rsidRPr="00C4782F">
              <w:t>the</w:t>
            </w:r>
            <w:r>
              <w:t xml:space="preserve"> </w:t>
            </w:r>
            <w:r w:rsidRPr="00C4782F">
              <w:t>CLR</w:t>
            </w:r>
            <w:r>
              <w:t xml:space="preserve"> </w:t>
            </w:r>
            <w:r w:rsidRPr="00C4782F">
              <w:t>allows</w:t>
            </w:r>
            <w:r>
              <w:t xml:space="preserve"> </w:t>
            </w:r>
            <w:r w:rsidRPr="00C4782F">
              <w:t>the</w:t>
            </w:r>
            <w:r>
              <w:t xml:space="preserve"> </w:t>
            </w:r>
            <w:r w:rsidRPr="00C4782F">
              <w:t>main</w:t>
            </w:r>
            <w:r>
              <w:t xml:space="preserve"> </w:t>
            </w:r>
            <w:r w:rsidRPr="00C4782F">
              <w:t>thread</w:t>
            </w:r>
            <w:r>
              <w:t xml:space="preserve"> </w:t>
            </w:r>
            <w:r w:rsidRPr="00C4782F">
              <w:t>to</w:t>
            </w:r>
            <w:r>
              <w:t xml:space="preserve"> </w:t>
            </w:r>
            <w:r w:rsidRPr="00C4782F">
              <w:t>continue</w:t>
            </w:r>
            <w:r>
              <w:t xml:space="preserve"> </w:t>
            </w:r>
            <w:r w:rsidRPr="00C4782F">
              <w:t>running</w:t>
            </w:r>
            <w:r>
              <w:t xml:space="preserve"> </w:t>
            </w:r>
            <w:r w:rsidRPr="00C4782F">
              <w:t>and</w:t>
            </w:r>
            <w:r>
              <w:t xml:space="preserve"> </w:t>
            </w:r>
            <w:r w:rsidRPr="002645E3">
              <w:t>execu</w:t>
            </w:r>
            <w:r>
              <w:t xml:space="preserve">ting </w:t>
            </w:r>
            <w:r w:rsidRPr="002645E3">
              <w:t>its</w:t>
            </w:r>
            <w:r>
              <w:t xml:space="preserve"> </w:t>
            </w:r>
            <w:r w:rsidRPr="002645E3">
              <w:t>finally</w:t>
            </w:r>
            <w:r>
              <w:t xml:space="preserve"> </w:t>
            </w:r>
            <w:r w:rsidRPr="002645E3">
              <w:t>block</w:t>
            </w:r>
            <w:r w:rsidRPr="00C4782F">
              <w:t>,</w:t>
            </w:r>
            <w:r>
              <w:t xml:space="preserve"> </w:t>
            </w:r>
            <w:r w:rsidRPr="00C4782F">
              <w:t>even</w:t>
            </w:r>
            <w:r>
              <w:t xml:space="preserve"> </w:t>
            </w:r>
            <w:r w:rsidRPr="00C4782F">
              <w:t>though</w:t>
            </w:r>
            <w:r>
              <w:t xml:space="preserve"> </w:t>
            </w:r>
            <w:r w:rsidRPr="00C4782F">
              <w:t>it</w:t>
            </w:r>
            <w:r>
              <w:t xml:space="preserve"> </w:t>
            </w:r>
            <w:r w:rsidRPr="00C4782F">
              <w:t>knows</w:t>
            </w:r>
            <w:r>
              <w:t xml:space="preserve"> that </w:t>
            </w:r>
            <w:r w:rsidRPr="00C4782F">
              <w:t>by</w:t>
            </w:r>
            <w:r>
              <w:t xml:space="preserve"> </w:t>
            </w:r>
            <w:r w:rsidRPr="00C4782F">
              <w:t>the</w:t>
            </w:r>
            <w:r>
              <w:t xml:space="preserve"> </w:t>
            </w:r>
            <w:r w:rsidRPr="00C4782F">
              <w:t>time</w:t>
            </w:r>
            <w:r>
              <w:t xml:space="preserve"> </w:t>
            </w:r>
            <w:r w:rsidRPr="00C4782F">
              <w:t>control</w:t>
            </w:r>
            <w:r>
              <w:t xml:space="preserve"> </w:t>
            </w:r>
            <w:r w:rsidRPr="00C4782F">
              <w:t>gets</w:t>
            </w:r>
            <w:r>
              <w:t xml:space="preserve"> </w:t>
            </w:r>
            <w:r w:rsidRPr="00C4782F">
              <w:t>to</w:t>
            </w:r>
            <w:r>
              <w:t xml:space="preserve"> </w:t>
            </w:r>
            <w:r w:rsidRPr="00C4782F">
              <w:t>the</w:t>
            </w:r>
            <w:r>
              <w:t xml:space="preserve"> </w:t>
            </w:r>
            <w:r w:rsidRPr="00C4782F">
              <w:t>finally</w:t>
            </w:r>
            <w:r>
              <w:t xml:space="preserve"> </w:t>
            </w:r>
            <w:r w:rsidRPr="00C4782F">
              <w:t>block,</w:t>
            </w:r>
            <w:r>
              <w:t xml:space="preserve"> </w:t>
            </w:r>
            <w:r w:rsidRPr="00C4782F">
              <w:t>another</w:t>
            </w:r>
            <w:r>
              <w:t xml:space="preserve"> </w:t>
            </w:r>
            <w:r w:rsidRPr="00C4782F">
              <w:t>thread</w:t>
            </w:r>
            <w:r>
              <w:t xml:space="preserve"> </w:t>
            </w:r>
            <w:r w:rsidRPr="00C4782F">
              <w:t>is</w:t>
            </w:r>
            <w:r>
              <w:t xml:space="preserve"> </w:t>
            </w:r>
            <w:r w:rsidRPr="00C4782F">
              <w:t>in</w:t>
            </w:r>
            <w:r>
              <w:t xml:space="preserve"> </w:t>
            </w:r>
            <w:r w:rsidRPr="00C4782F">
              <w:t>the</w:t>
            </w:r>
            <w:r>
              <w:t xml:space="preserve"> </w:t>
            </w:r>
            <w:proofErr w:type="spellStart"/>
            <w:r w:rsidRPr="00C4782F">
              <w:t>AppDomain’s</w:t>
            </w:r>
            <w:proofErr w:type="spellEnd"/>
            <w:r>
              <w:t xml:space="preserve"> </w:t>
            </w:r>
            <w:r w:rsidRPr="00C4782F">
              <w:t>unhand</w:t>
            </w:r>
            <w:r>
              <w:t>l</w:t>
            </w:r>
            <w:r w:rsidRPr="00C4782F">
              <w:t>ed</w:t>
            </w:r>
            <w:r>
              <w:t xml:space="preserve"> </w:t>
            </w:r>
            <w:r w:rsidRPr="00C4782F">
              <w:t>exception</w:t>
            </w:r>
            <w:r>
              <w:t xml:space="preserve"> </w:t>
            </w:r>
            <w:r w:rsidRPr="00C4782F">
              <w:t>event</w:t>
            </w:r>
            <w:r>
              <w:t xml:space="preserve"> </w:t>
            </w:r>
            <w:r w:rsidRPr="00C4782F">
              <w:t>handler.</w:t>
            </w:r>
          </w:p>
          <w:p w14:paraId="1EC002EB" w14:textId="77777777" w:rsidR="000672CB" w:rsidRDefault="000672CB" w:rsidP="00677A4B">
            <w:pPr>
              <w:pStyle w:val="SF1MID"/>
            </w:pPr>
            <w:r w:rsidRPr="00C4782F">
              <w:t>To</w:t>
            </w:r>
            <w:r>
              <w:t xml:space="preserve"> </w:t>
            </w:r>
            <w:r w:rsidRPr="00C4782F">
              <w:t>emphasize</w:t>
            </w:r>
            <w:r>
              <w:t xml:space="preserve"> </w:t>
            </w:r>
            <w:r w:rsidRPr="00C4782F">
              <w:t>this</w:t>
            </w:r>
            <w:r>
              <w:t xml:space="preserve"> </w:t>
            </w:r>
            <w:r w:rsidRPr="00C4782F">
              <w:t>fact,</w:t>
            </w:r>
            <w:r>
              <w:t xml:space="preserve"> </w:t>
            </w:r>
            <w:r w:rsidRPr="00C4782F">
              <w:t>try</w:t>
            </w:r>
            <w:r>
              <w:t xml:space="preserve"> </w:t>
            </w:r>
            <w:r w:rsidRPr="00C4782F">
              <w:t>changing</w:t>
            </w:r>
            <w:r>
              <w:t xml:space="preserve"> </w:t>
            </w:r>
            <w:r w:rsidRPr="00C4782F">
              <w:t>the</w:t>
            </w:r>
            <w:r>
              <w:t xml:space="preserve"> </w:t>
            </w:r>
            <w:r w:rsidRPr="00C4782F">
              <w:t>delays</w:t>
            </w:r>
            <w:r>
              <w:t xml:space="preserve"> </w:t>
            </w:r>
            <w:r w:rsidRPr="00C4782F">
              <w:t>so</w:t>
            </w:r>
            <w:r>
              <w:t xml:space="preserve"> </w:t>
            </w:r>
            <w:r w:rsidRPr="00C4782F">
              <w:t>that</w:t>
            </w:r>
            <w:r>
              <w:t xml:space="preserve"> </w:t>
            </w:r>
            <w:r w:rsidRPr="00C4782F">
              <w:t>the</w:t>
            </w:r>
            <w:r>
              <w:t xml:space="preserve"> </w:t>
            </w:r>
            <w:r w:rsidRPr="00C4782F">
              <w:t>main</w:t>
            </w:r>
            <w:r>
              <w:t xml:space="preserve"> </w:t>
            </w:r>
            <w:r w:rsidRPr="00C4782F">
              <w:t>thread</w:t>
            </w:r>
            <w:r>
              <w:t xml:space="preserve"> </w:t>
            </w:r>
            <w:r w:rsidRPr="00C4782F">
              <w:t>sleeps</w:t>
            </w:r>
            <w:r>
              <w:t xml:space="preserve"> </w:t>
            </w:r>
            <w:r w:rsidRPr="00C4782F">
              <w:t>longer</w:t>
            </w:r>
            <w:r>
              <w:t xml:space="preserve"> </w:t>
            </w:r>
            <w:r w:rsidRPr="00C4782F">
              <w:t>than</w:t>
            </w:r>
            <w:r>
              <w:t xml:space="preserve"> </w:t>
            </w:r>
            <w:r w:rsidRPr="00C4782F">
              <w:t>the</w:t>
            </w:r>
            <w:r>
              <w:t xml:space="preserve"> </w:t>
            </w:r>
            <w:r w:rsidRPr="00C4782F">
              <w:t>event</w:t>
            </w:r>
            <w:r>
              <w:t xml:space="preserve"> </w:t>
            </w:r>
            <w:r w:rsidRPr="00C4782F">
              <w:t>handler.</w:t>
            </w:r>
            <w:r>
              <w:t xml:space="preserve"> </w:t>
            </w:r>
            <w:r w:rsidRPr="00C4782F">
              <w:t>In</w:t>
            </w:r>
            <w:r>
              <w:t xml:space="preserve"> </w:t>
            </w:r>
            <w:r w:rsidRPr="00C4782F">
              <w:t>that</w:t>
            </w:r>
            <w:r>
              <w:t xml:space="preserve"> </w:t>
            </w:r>
            <w:r w:rsidRPr="00C4782F">
              <w:t>scenario,</w:t>
            </w:r>
            <w:r>
              <w:t xml:space="preserve"> </w:t>
            </w:r>
            <w:r w:rsidRPr="00C4782F">
              <w:t>the</w:t>
            </w:r>
            <w:r>
              <w:t xml:space="preserve"> </w:t>
            </w:r>
            <w:r w:rsidRPr="00C4782F">
              <w:t>finally</w:t>
            </w:r>
            <w:r>
              <w:t xml:space="preserve"> </w:t>
            </w:r>
            <w:r w:rsidRPr="00C4782F">
              <w:t>block</w:t>
            </w:r>
            <w:r>
              <w:t xml:space="preserve"> </w:t>
            </w:r>
            <w:r w:rsidRPr="00C4782F">
              <w:t>will</w:t>
            </w:r>
            <w:r>
              <w:t xml:space="preserve"> never execute</w:t>
            </w:r>
            <w:r w:rsidRPr="00C4782F">
              <w:t>!</w:t>
            </w:r>
            <w:r>
              <w:t xml:space="preserve"> </w:t>
            </w:r>
            <w:r w:rsidRPr="00C4782F">
              <w:t>The</w:t>
            </w:r>
            <w:r>
              <w:t xml:space="preserve"> </w:t>
            </w:r>
            <w:r w:rsidRPr="00C4782F">
              <w:t>process</w:t>
            </w:r>
            <w:r>
              <w:t xml:space="preserve"> </w:t>
            </w:r>
            <w:r w:rsidRPr="00C4782F">
              <w:t>will</w:t>
            </w:r>
            <w:r>
              <w:t xml:space="preserve"> </w:t>
            </w:r>
            <w:r w:rsidRPr="00C4782F">
              <w:t>be</w:t>
            </w:r>
            <w:r>
              <w:t xml:space="preserve"> </w:t>
            </w:r>
            <w:r w:rsidRPr="00C4782F">
              <w:t>destroyed</w:t>
            </w:r>
            <w:r>
              <w:t xml:space="preserve"> </w:t>
            </w:r>
            <w:r w:rsidRPr="00C4782F">
              <w:t>by</w:t>
            </w:r>
            <w:r>
              <w:t xml:space="preserve"> </w:t>
            </w:r>
            <w:r w:rsidRPr="00C4782F">
              <w:t>the</w:t>
            </w:r>
            <w:r>
              <w:t xml:space="preserve"> </w:t>
            </w:r>
            <w:r w:rsidRPr="00C4782F">
              <w:t>unhandled</w:t>
            </w:r>
            <w:r>
              <w:t xml:space="preserve"> </w:t>
            </w:r>
            <w:r w:rsidRPr="00C4782F">
              <w:t>exception</w:t>
            </w:r>
            <w:r>
              <w:t xml:space="preserve"> </w:t>
            </w:r>
            <w:r w:rsidRPr="00C4782F">
              <w:t>before</w:t>
            </w:r>
            <w:r>
              <w:t xml:space="preserve"> </w:t>
            </w:r>
            <w:r w:rsidRPr="00C4782F">
              <w:t>thread</w:t>
            </w:r>
            <w:r>
              <w:t xml:space="preserve"> </w:t>
            </w:r>
            <w:r w:rsidRPr="00C4782F">
              <w:t>1</w:t>
            </w:r>
            <w:r>
              <w:t xml:space="preserve"> </w:t>
            </w:r>
            <w:r w:rsidRPr="00C4782F">
              <w:t>wakes</w:t>
            </w:r>
            <w:r>
              <w:t xml:space="preserve"> </w:t>
            </w:r>
            <w:r w:rsidRPr="00C4782F">
              <w:t>up.</w:t>
            </w:r>
            <w:r>
              <w:t xml:space="preserve"> </w:t>
            </w:r>
            <w:r w:rsidRPr="00C4782F">
              <w:t>You</w:t>
            </w:r>
            <w:r>
              <w:t xml:space="preserve"> </w:t>
            </w:r>
            <w:r w:rsidRPr="00C4782F">
              <w:t>can</w:t>
            </w:r>
            <w:r>
              <w:t xml:space="preserve"> </w:t>
            </w:r>
            <w:r w:rsidRPr="00C4782F">
              <w:t>also</w:t>
            </w:r>
            <w:r>
              <w:t xml:space="preserve"> </w:t>
            </w:r>
            <w:r w:rsidRPr="00C4782F">
              <w:t>get</w:t>
            </w:r>
            <w:r>
              <w:t xml:space="preserve"> </w:t>
            </w:r>
            <w:r w:rsidRPr="00C4782F">
              <w:t>different</w:t>
            </w:r>
            <w:r>
              <w:t xml:space="preserve"> </w:t>
            </w:r>
            <w:r w:rsidRPr="00C4782F">
              <w:t>results</w:t>
            </w:r>
            <w:r>
              <w:t xml:space="preserve"> </w:t>
            </w:r>
            <w:r w:rsidRPr="00C4782F">
              <w:t>depending</w:t>
            </w:r>
            <w:r>
              <w:t xml:space="preserve"> </w:t>
            </w:r>
            <w:r w:rsidRPr="00C4782F">
              <w:t>on</w:t>
            </w:r>
            <w:r>
              <w:t xml:space="preserve"> </w:t>
            </w:r>
            <w:r w:rsidRPr="00C4782F">
              <w:t>whether</w:t>
            </w:r>
            <w:r>
              <w:t xml:space="preserve"> </w:t>
            </w:r>
            <w:r w:rsidRPr="00C4782F">
              <w:t>the</w:t>
            </w:r>
            <w:r>
              <w:t xml:space="preserve"> </w:t>
            </w:r>
            <w:r w:rsidRPr="00C4782F">
              <w:t>exception-throwing</w:t>
            </w:r>
            <w:r>
              <w:t xml:space="preserve"> </w:t>
            </w:r>
            <w:r w:rsidRPr="00C4782F">
              <w:t>thread</w:t>
            </w:r>
            <w:r>
              <w:t xml:space="preserve"> </w:t>
            </w:r>
            <w:r w:rsidRPr="00C4782F">
              <w:t>is</w:t>
            </w:r>
            <w:r>
              <w:t xml:space="preserve"> or is not </w:t>
            </w:r>
            <w:r w:rsidRPr="00C4782F">
              <w:t>created</w:t>
            </w:r>
            <w:r>
              <w:t xml:space="preserve"> </w:t>
            </w:r>
            <w:r w:rsidRPr="00C4782F">
              <w:t>by</w:t>
            </w:r>
            <w:r>
              <w:t xml:space="preserve"> </w:t>
            </w:r>
            <w:r w:rsidRPr="00C4782F">
              <w:t>the</w:t>
            </w:r>
            <w:r>
              <w:t xml:space="preserve"> </w:t>
            </w:r>
            <w:r w:rsidRPr="00C4782F">
              <w:t>thread</w:t>
            </w:r>
            <w:r>
              <w:t xml:space="preserve"> </w:t>
            </w:r>
            <w:r w:rsidRPr="00C4782F">
              <w:t>pool.</w:t>
            </w:r>
            <w:r>
              <w:t xml:space="preserve"> </w:t>
            </w:r>
            <w:r w:rsidRPr="00C4782F">
              <w:t>The</w:t>
            </w:r>
            <w:r>
              <w:t xml:space="preserve"> </w:t>
            </w:r>
            <w:r w:rsidRPr="00C4782F">
              <w:t>best</w:t>
            </w:r>
            <w:r>
              <w:t xml:space="preserve"> </w:t>
            </w:r>
            <w:r w:rsidRPr="00C4782F">
              <w:t>practice</w:t>
            </w:r>
            <w:r>
              <w:t xml:space="preserve">, </w:t>
            </w:r>
            <w:r w:rsidRPr="00C4782F">
              <w:t>therefore</w:t>
            </w:r>
            <w:r>
              <w:t xml:space="preserve">, is </w:t>
            </w:r>
            <w:r w:rsidRPr="00C4782F">
              <w:t>to</w:t>
            </w:r>
            <w:r>
              <w:t xml:space="preserve"> </w:t>
            </w:r>
            <w:r w:rsidRPr="00C4782F">
              <w:t>avoid</w:t>
            </w:r>
            <w:r>
              <w:t xml:space="preserve"> </w:t>
            </w:r>
            <w:r w:rsidRPr="00C4782F">
              <w:t>all</w:t>
            </w:r>
            <w:r>
              <w:t xml:space="preserve"> </w:t>
            </w:r>
            <w:r w:rsidRPr="00C4782F">
              <w:t>possible</w:t>
            </w:r>
            <w:r>
              <w:t xml:space="preserve"> </w:t>
            </w:r>
            <w:r w:rsidRPr="00C4782F">
              <w:t>unhandled</w:t>
            </w:r>
            <w:r>
              <w:t xml:space="preserve"> </w:t>
            </w:r>
            <w:r w:rsidRPr="00C4782F">
              <w:t>exceptions,</w:t>
            </w:r>
            <w:r>
              <w:t xml:space="preserve"> </w:t>
            </w:r>
            <w:r w:rsidRPr="00C4782F">
              <w:t>whether</w:t>
            </w:r>
            <w:r>
              <w:t xml:space="preserve"> </w:t>
            </w:r>
            <w:r w:rsidRPr="00C4782F">
              <w:t>they</w:t>
            </w:r>
            <w:r>
              <w:t xml:space="preserve"> </w:t>
            </w:r>
            <w:r w:rsidRPr="00C4782F">
              <w:t>occur</w:t>
            </w:r>
            <w:r>
              <w:t xml:space="preserve"> </w:t>
            </w:r>
            <w:r w:rsidRPr="00C4782F">
              <w:t>in</w:t>
            </w:r>
            <w:r>
              <w:t xml:space="preserve"> </w:t>
            </w:r>
            <w:r w:rsidRPr="00C4782F">
              <w:t>worker</w:t>
            </w:r>
            <w:r>
              <w:t xml:space="preserve"> </w:t>
            </w:r>
            <w:r w:rsidRPr="00C4782F">
              <w:t>threads</w:t>
            </w:r>
            <w:r>
              <w:t xml:space="preserve"> </w:t>
            </w:r>
            <w:r w:rsidRPr="00C4782F">
              <w:t>or</w:t>
            </w:r>
            <w:r>
              <w:t xml:space="preserve"> </w:t>
            </w:r>
            <w:r w:rsidRPr="00C4782F">
              <w:t>in</w:t>
            </w:r>
            <w:r>
              <w:t xml:space="preserve"> </w:t>
            </w:r>
            <w:r w:rsidRPr="00C4782F">
              <w:t>the</w:t>
            </w:r>
            <w:r>
              <w:t xml:space="preserve"> </w:t>
            </w:r>
            <w:r w:rsidRPr="00C4782F">
              <w:t>main</w:t>
            </w:r>
            <w:r>
              <w:t xml:space="preserve"> </w:t>
            </w:r>
            <w:r w:rsidRPr="00C4782F">
              <w:t>thread.</w:t>
            </w:r>
          </w:p>
          <w:p w14:paraId="473CBC26" w14:textId="77777777" w:rsidR="000672CB" w:rsidRPr="00C4782F" w:rsidRDefault="000672CB" w:rsidP="00677A4B">
            <w:pPr>
              <w:pStyle w:val="SF1LAST"/>
            </w:pPr>
            <w:r w:rsidRPr="00C4782F">
              <w:t>How</w:t>
            </w:r>
            <w:r>
              <w:t xml:space="preserve"> </w:t>
            </w:r>
            <w:r w:rsidRPr="00C4782F">
              <w:t>does</w:t>
            </w:r>
            <w:r>
              <w:t xml:space="preserve"> </w:t>
            </w:r>
            <w:r w:rsidRPr="00C4782F">
              <w:t>this</w:t>
            </w:r>
            <w:r>
              <w:t xml:space="preserve"> </w:t>
            </w:r>
            <w:r w:rsidRPr="00C4782F">
              <w:t>pertain</w:t>
            </w:r>
            <w:r>
              <w:t xml:space="preserve"> </w:t>
            </w:r>
            <w:r w:rsidRPr="00C4782F">
              <w:t>to</w:t>
            </w:r>
            <w:r>
              <w:t xml:space="preserve"> </w:t>
            </w:r>
            <w:r w:rsidRPr="00C4782F">
              <w:t>tasks?</w:t>
            </w:r>
            <w:r>
              <w:t xml:space="preserve"> </w:t>
            </w:r>
            <w:r w:rsidRPr="00C4782F">
              <w:t>What</w:t>
            </w:r>
            <w:r>
              <w:t xml:space="preserve"> </w:t>
            </w:r>
            <w:r w:rsidRPr="00C4782F">
              <w:t>if</w:t>
            </w:r>
            <w:r>
              <w:t xml:space="preserve"> </w:t>
            </w:r>
            <w:r w:rsidRPr="00C4782F">
              <w:t>there</w:t>
            </w:r>
            <w:r>
              <w:t xml:space="preserve"> </w:t>
            </w:r>
            <w:r w:rsidRPr="00C4782F">
              <w:t>are</w:t>
            </w:r>
            <w:r>
              <w:t xml:space="preserve"> </w:t>
            </w:r>
            <w:r w:rsidRPr="00C4782F">
              <w:t>unfinished</w:t>
            </w:r>
            <w:r>
              <w:t xml:space="preserve"> </w:t>
            </w:r>
            <w:r w:rsidRPr="00C4782F">
              <w:t>tasks</w:t>
            </w:r>
            <w:r>
              <w:t xml:space="preserve"> </w:t>
            </w:r>
            <w:r w:rsidRPr="00C4782F">
              <w:t>hanging</w:t>
            </w:r>
            <w:r>
              <w:t xml:space="preserve"> </w:t>
            </w:r>
            <w:r w:rsidRPr="00C4782F">
              <w:t>around</w:t>
            </w:r>
            <w:r>
              <w:t xml:space="preserve"> </w:t>
            </w:r>
            <w:r w:rsidRPr="00C4782F">
              <w:t>the</w:t>
            </w:r>
            <w:r>
              <w:t xml:space="preserve"> </w:t>
            </w:r>
            <w:r w:rsidRPr="00C4782F">
              <w:t>system</w:t>
            </w:r>
            <w:r>
              <w:t xml:space="preserve"> </w:t>
            </w:r>
            <w:r w:rsidRPr="00C4782F">
              <w:t>when</w:t>
            </w:r>
            <w:r>
              <w:t xml:space="preserve"> </w:t>
            </w:r>
            <w:r w:rsidRPr="00C4782F">
              <w:t>you</w:t>
            </w:r>
            <w:r>
              <w:t xml:space="preserve"> </w:t>
            </w:r>
            <w:r w:rsidRPr="00C4782F">
              <w:t>want</w:t>
            </w:r>
            <w:r>
              <w:t xml:space="preserve"> </w:t>
            </w:r>
            <w:r w:rsidRPr="00C4782F">
              <w:t>to</w:t>
            </w:r>
            <w:r>
              <w:t xml:space="preserve"> </w:t>
            </w:r>
            <w:r w:rsidRPr="00C4782F">
              <w:t>shut</w:t>
            </w:r>
            <w:r>
              <w:t xml:space="preserve"> </w:t>
            </w:r>
            <w:r w:rsidRPr="00C4782F">
              <w:t>it</w:t>
            </w:r>
            <w:r>
              <w:t xml:space="preserve"> </w:t>
            </w:r>
            <w:r w:rsidRPr="00C4782F">
              <w:t>down?</w:t>
            </w:r>
            <w:r>
              <w:t xml:space="preserve"> </w:t>
            </w:r>
            <w:r w:rsidRPr="00C4782F">
              <w:t>We</w:t>
            </w:r>
            <w:r>
              <w:t xml:space="preserve"> </w:t>
            </w:r>
            <w:r w:rsidRPr="00C4782F">
              <w:t>look</w:t>
            </w:r>
            <w:r>
              <w:t xml:space="preserve"> </w:t>
            </w:r>
            <w:r w:rsidRPr="00C4782F">
              <w:t>at</w:t>
            </w:r>
            <w:r>
              <w:t xml:space="preserve"> </w:t>
            </w:r>
            <w:r w:rsidRPr="00C4782F">
              <w:t>task</w:t>
            </w:r>
            <w:r>
              <w:t xml:space="preserve"> </w:t>
            </w:r>
            <w:r w:rsidRPr="00C4782F">
              <w:t>cancellation</w:t>
            </w:r>
            <w:r>
              <w:t xml:space="preserve"> </w:t>
            </w:r>
            <w:r w:rsidRPr="00C4782F">
              <w:t>in</w:t>
            </w:r>
            <w:r>
              <w:t xml:space="preserve"> </w:t>
            </w:r>
            <w:r w:rsidRPr="00C4782F">
              <w:t>the</w:t>
            </w:r>
            <w:r>
              <w:t xml:space="preserve"> </w:t>
            </w:r>
            <w:r w:rsidRPr="00C4782F">
              <w:t>next</w:t>
            </w:r>
            <w:r>
              <w:t xml:space="preserve"> </w:t>
            </w:r>
            <w:r w:rsidRPr="00C4782F">
              <w:t>section.</w:t>
            </w:r>
          </w:p>
          <w:p w14:paraId="000AE24A" w14:textId="77777777" w:rsidR="000672CB" w:rsidRPr="00C4782F" w:rsidRDefault="000672CB" w:rsidP="00677A4B">
            <w:pPr>
              <w:pStyle w:val="spacer"/>
            </w:pPr>
          </w:p>
          <w:tbl>
            <w:tblPr>
              <w:tblW w:w="0" w:type="auto"/>
              <w:jc w:val="center"/>
              <w:shd w:val="clear" w:color="auto" w:fill="EAEAEA"/>
              <w:tblCellMar>
                <w:left w:w="0" w:type="dxa"/>
                <w:right w:w="0" w:type="dxa"/>
              </w:tblCellMar>
              <w:tblLook w:val="04A0" w:firstRow="1" w:lastRow="0" w:firstColumn="1" w:lastColumn="0" w:noHBand="0" w:noVBand="1"/>
            </w:tblPr>
            <w:tblGrid>
              <w:gridCol w:w="5940"/>
            </w:tblGrid>
            <w:tr w:rsidR="000672CB" w14:paraId="63B12992" w14:textId="77777777" w:rsidTr="00885FA8">
              <w:trPr>
                <w:trHeight w:val="1892"/>
                <w:jc w:val="center"/>
              </w:trPr>
              <w:tc>
                <w:tcPr>
                  <w:tcW w:w="5940" w:type="dxa"/>
                  <w:shd w:val="clear" w:color="auto" w:fill="EAEAEA"/>
                </w:tcPr>
                <w:p w14:paraId="3C97D440" w14:textId="77777777" w:rsidR="000672CB" w:rsidRPr="00FF28E6" w:rsidRDefault="000672CB" w:rsidP="00677A4B">
                  <w:pPr>
                    <w:pStyle w:val="SF2TTL"/>
                  </w:pPr>
                  <w:r w:rsidRPr="005B7EDE">
                    <w:rPr>
                      <w:noProof/>
                    </w:rPr>
                    <mc:AlternateContent>
                      <mc:Choice Requires="wps">
                        <w:drawing>
                          <wp:anchor distT="0" distB="0" distL="114300" distR="114300" simplePos="0" relativeHeight="251674624" behindDoc="0" locked="0" layoutInCell="1" allowOverlap="1" wp14:anchorId="1E94C259" wp14:editId="4BF090EB">
                            <wp:simplePos x="0" y="0"/>
                            <wp:positionH relativeFrom="column">
                              <wp:posOffset>0</wp:posOffset>
                            </wp:positionH>
                            <wp:positionV relativeFrom="paragraph">
                              <wp:posOffset>6350</wp:posOffset>
                            </wp:positionV>
                            <wp:extent cx="109855" cy="109855"/>
                            <wp:effectExtent l="0" t="0" r="4445" b="4445"/>
                            <wp:wrapNone/>
                            <wp:docPr id="1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68FA8" id="Rectangle 18" o:spid="_x0000_s1026" style="position:absolute;margin-left:0;margin-top:.5pt;width:8.65pt;height: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LAg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C/2axLAgIAAO8DAAAOAAAAAAAAAAAA&#10;AAAAAC4CAABkcnMvZTJvRG9jLnhtbFBLAQItABQABgAIAAAAIQAmlZXO2gAAAAQBAAAPAAAAAAAA&#10;AAAAAAAAAFwEAABkcnMvZG93bnJldi54bWxQSwUGAAAAAAQABADzAAAAYwUAAAAA&#10;" fillcolor="#76787a" stroked="f">
                            <o:lock v:ext="edit" aspectratio="t"/>
                          </v:rect>
                        </w:pict>
                      </mc:Fallback>
                    </mc:AlternateContent>
                  </w:r>
                  <w:r>
                    <w:t>Guidelines</w:t>
                  </w:r>
                </w:p>
                <w:p w14:paraId="27B66AE7" w14:textId="77777777" w:rsidR="000672CB" w:rsidRPr="00C4782F" w:rsidRDefault="000672CB" w:rsidP="00677A4B">
                  <w:pPr>
                    <w:pStyle w:val="SF21"/>
                  </w:pPr>
                  <w:r w:rsidRPr="00A70784">
                    <w:rPr>
                      <w:rStyle w:val="BOLD"/>
                    </w:rPr>
                    <w:t>AVOID</w:t>
                  </w:r>
                  <w:r>
                    <w:t xml:space="preserve"> </w:t>
                  </w:r>
                  <w:r w:rsidRPr="00C4782F">
                    <w:t>writing</w:t>
                  </w:r>
                  <w:r>
                    <w:t xml:space="preserve"> </w:t>
                  </w:r>
                  <w:r w:rsidRPr="00C4782F">
                    <w:t>programs</w:t>
                  </w:r>
                  <w:r>
                    <w:t xml:space="preserve"> </w:t>
                  </w:r>
                  <w:r w:rsidRPr="00C4782F">
                    <w:t>that</w:t>
                  </w:r>
                  <w:r>
                    <w:t xml:space="preserve"> </w:t>
                  </w:r>
                  <w:r w:rsidRPr="00C4782F">
                    <w:t>produce</w:t>
                  </w:r>
                  <w:r>
                    <w:t xml:space="preserve"> </w:t>
                  </w:r>
                  <w:r w:rsidRPr="00C4782F">
                    <w:t>unhandled</w:t>
                  </w:r>
                  <w:r>
                    <w:t xml:space="preserve"> </w:t>
                  </w:r>
                  <w:r w:rsidRPr="00C4782F">
                    <w:t>exceptions</w:t>
                  </w:r>
                  <w:r>
                    <w:t xml:space="preserve"> </w:t>
                  </w:r>
                  <w:r w:rsidRPr="00C4782F">
                    <w:t>on</w:t>
                  </w:r>
                  <w:r>
                    <w:t xml:space="preserve"> </w:t>
                  </w:r>
                  <w:r w:rsidRPr="00C4782F">
                    <w:t>any</w:t>
                  </w:r>
                  <w:r>
                    <w:t xml:space="preserve"> </w:t>
                  </w:r>
                  <w:r w:rsidRPr="00C4782F">
                    <w:t>thread.</w:t>
                  </w:r>
                </w:p>
                <w:p w14:paraId="1C2FE441" w14:textId="77777777" w:rsidR="000672CB" w:rsidRPr="00C4782F" w:rsidRDefault="000672CB" w:rsidP="00677A4B">
                  <w:pPr>
                    <w:pStyle w:val="SF21"/>
                  </w:pPr>
                  <w:r w:rsidRPr="00647A75">
                    <w:rPr>
                      <w:rStyle w:val="BOLD"/>
                    </w:rPr>
                    <w:t>CONSIDER</w:t>
                  </w:r>
                  <w:r>
                    <w:t xml:space="preserve"> </w:t>
                  </w:r>
                  <w:r w:rsidRPr="00C4782F">
                    <w:t>registering</w:t>
                  </w:r>
                  <w:r>
                    <w:t xml:space="preserve"> </w:t>
                  </w:r>
                  <w:r w:rsidRPr="00C4782F">
                    <w:t>an</w:t>
                  </w:r>
                  <w:r>
                    <w:t xml:space="preserve"> </w:t>
                  </w:r>
                  <w:r w:rsidRPr="00C4782F">
                    <w:t>unhandled</w:t>
                  </w:r>
                  <w:r>
                    <w:t xml:space="preserve"> </w:t>
                  </w:r>
                  <w:r w:rsidRPr="00C4782F">
                    <w:t>exception</w:t>
                  </w:r>
                  <w:r>
                    <w:t xml:space="preserve"> </w:t>
                  </w:r>
                  <w:r w:rsidRPr="00C4782F">
                    <w:t>event</w:t>
                  </w:r>
                  <w:r>
                    <w:t xml:space="preserve"> </w:t>
                  </w:r>
                  <w:r w:rsidRPr="00C4782F">
                    <w:t>handler</w:t>
                  </w:r>
                  <w:r>
                    <w:t xml:space="preserve"> </w:t>
                  </w:r>
                  <w:r w:rsidRPr="00C4782F">
                    <w:t>for</w:t>
                  </w:r>
                  <w:r>
                    <w:t xml:space="preserve"> </w:t>
                  </w:r>
                  <w:r w:rsidRPr="00C4782F">
                    <w:t>debugging,</w:t>
                  </w:r>
                  <w:r>
                    <w:t xml:space="preserve"> </w:t>
                  </w:r>
                  <w:r w:rsidRPr="00C4782F">
                    <w:t>logging,</w:t>
                  </w:r>
                  <w:r>
                    <w:t xml:space="preserve"> </w:t>
                  </w:r>
                  <w:r w:rsidRPr="00C4782F">
                    <w:t>and</w:t>
                  </w:r>
                  <w:r>
                    <w:t xml:space="preserve"> </w:t>
                  </w:r>
                  <w:r w:rsidRPr="00C4782F">
                    <w:t>emergency</w:t>
                  </w:r>
                  <w:r>
                    <w:t xml:space="preserve"> </w:t>
                  </w:r>
                  <w:r w:rsidRPr="00C4782F">
                    <w:t>shutdown</w:t>
                  </w:r>
                  <w:r>
                    <w:t xml:space="preserve"> </w:t>
                  </w:r>
                  <w:r w:rsidRPr="00C4782F">
                    <w:t>purposes.</w:t>
                  </w:r>
                </w:p>
                <w:p w14:paraId="74545E43" w14:textId="77777777" w:rsidR="000672CB" w:rsidRDefault="000672CB" w:rsidP="00677A4B">
                  <w:pPr>
                    <w:pStyle w:val="SF2"/>
                  </w:pPr>
                  <w:r w:rsidRPr="00D5376C">
                    <w:rPr>
                      <w:rStyle w:val="BOLD"/>
                    </w:rPr>
                    <w:t>DO</w:t>
                  </w:r>
                  <w:r>
                    <w:t xml:space="preserve"> </w:t>
                  </w:r>
                  <w:r w:rsidRPr="00C4782F">
                    <w:t>cancel</w:t>
                  </w:r>
                  <w:r>
                    <w:t xml:space="preserve"> </w:t>
                  </w:r>
                  <w:r w:rsidRPr="00C4782F">
                    <w:t>unfinished</w:t>
                  </w:r>
                  <w:r>
                    <w:t xml:space="preserve"> </w:t>
                  </w:r>
                  <w:r w:rsidRPr="00C4782F">
                    <w:t>tasks</w:t>
                  </w:r>
                  <w:r>
                    <w:t xml:space="preserve"> </w:t>
                  </w:r>
                  <w:r w:rsidRPr="00C4782F">
                    <w:t>rather</w:t>
                  </w:r>
                  <w:r>
                    <w:t xml:space="preserve"> </w:t>
                  </w:r>
                  <w:r w:rsidRPr="00C4782F">
                    <w:t>than</w:t>
                  </w:r>
                  <w:r>
                    <w:t xml:space="preserve"> </w:t>
                  </w:r>
                  <w:r w:rsidRPr="00C4782F">
                    <w:t>allowing</w:t>
                  </w:r>
                  <w:r>
                    <w:t xml:space="preserve"> </w:t>
                  </w:r>
                  <w:r w:rsidRPr="00C4782F">
                    <w:t>them</w:t>
                  </w:r>
                  <w:r>
                    <w:t xml:space="preserve"> </w:t>
                  </w:r>
                  <w:r w:rsidRPr="00C4782F">
                    <w:t>to</w:t>
                  </w:r>
                  <w:r>
                    <w:t xml:space="preserve"> </w:t>
                  </w:r>
                  <w:r w:rsidRPr="00C4782F">
                    <w:t>run</w:t>
                  </w:r>
                  <w:r>
                    <w:t xml:space="preserve"> </w:t>
                  </w:r>
                  <w:r w:rsidRPr="00C4782F">
                    <w:t>during</w:t>
                  </w:r>
                  <w:r>
                    <w:t xml:space="preserve"> </w:t>
                  </w:r>
                  <w:r w:rsidRPr="00C4782F">
                    <w:t>application shutdown.</w:t>
                  </w:r>
                </w:p>
              </w:tc>
            </w:tr>
          </w:tbl>
          <w:p w14:paraId="0D0C8EBB" w14:textId="55EF4ABC" w:rsidR="00587EF4" w:rsidRDefault="00587EF4" w:rsidP="00677A4B">
            <w:pPr>
              <w:pStyle w:val="SF1FIRST"/>
            </w:pPr>
          </w:p>
        </w:tc>
      </w:tr>
      <w:tr w:rsidR="00587EF4" w14:paraId="1E4BB497" w14:textId="77777777" w:rsidTr="00B4446D">
        <w:trPr>
          <w:trHeight w:val="475"/>
        </w:trPr>
        <w:tc>
          <w:tcPr>
            <w:tcW w:w="7003" w:type="dxa"/>
            <w:gridSpan w:val="2"/>
            <w:shd w:val="clear" w:color="auto" w:fill="auto"/>
            <w:tcMar>
              <w:right w:w="115" w:type="dxa"/>
            </w:tcMar>
          </w:tcPr>
          <w:p w14:paraId="7BC70D07" w14:textId="77777777" w:rsidR="00587EF4" w:rsidRDefault="00587EF4" w:rsidP="00677A4B">
            <w:pPr>
              <w:pStyle w:val="SF1TTL"/>
              <w:keepNext w:val="0"/>
              <w:rPr>
                <w:noProof/>
              </w:rPr>
            </w:pPr>
          </w:p>
        </w:tc>
      </w:tr>
    </w:tbl>
    <w:p w14:paraId="0AE20F40" w14:textId="77777777" w:rsidR="00587EF4" w:rsidRPr="00C4782F" w:rsidRDefault="00587EF4" w:rsidP="00E24D0C">
      <w:pPr>
        <w:pStyle w:val="CHAPBMPD"/>
      </w:pPr>
    </w:p>
    <w:p w14:paraId="00CFBB09" w14:textId="768296DA" w:rsidR="00E73B39" w:rsidRPr="00C4782F" w:rsidRDefault="00FA3D78" w:rsidP="00E24D0C">
      <w:pPr>
        <w:pStyle w:val="CHAPBMPD"/>
      </w:pPr>
      <w:r w:rsidRPr="00C4782F">
        <w:t>***</w:t>
      </w:r>
      <w:r w:rsidR="00152AB7">
        <w:t>COMP:</w:t>
      </w:r>
      <w:r w:rsidR="00B26DD1">
        <w:t xml:space="preserve"> </w:t>
      </w:r>
      <w:r w:rsidR="00152AB7">
        <w:t>End</w:t>
      </w:r>
      <w:r w:rsidR="00B26DD1">
        <w:t xml:space="preserve"> </w:t>
      </w:r>
      <w:r w:rsidR="00152AB7">
        <w:t>Advanced</w:t>
      </w:r>
      <w:r w:rsidR="00B26DD1">
        <w:t xml:space="preserve"> </w:t>
      </w:r>
      <w:r w:rsidR="00152AB7">
        <w:t>Topic</w:t>
      </w:r>
      <w:r w:rsidR="00B26DD1">
        <w:t xml:space="preserve"> </w:t>
      </w:r>
      <w:r w:rsidR="00152AB7">
        <w:t>after</w:t>
      </w:r>
      <w:r w:rsidR="00B26DD1">
        <w:t xml:space="preserve"> </w:t>
      </w:r>
      <w:r w:rsidR="00152AB7">
        <w:t>Guidelines</w:t>
      </w:r>
    </w:p>
    <w:p w14:paraId="3C46F35B" w14:textId="4C487AB2" w:rsidR="00E73B39" w:rsidRPr="00C4782F" w:rsidRDefault="00FA3D78" w:rsidP="00DF4A1F">
      <w:pPr>
        <w:pStyle w:val="H1"/>
      </w:pPr>
      <w:bookmarkStart w:id="649" w:name="_Toc38470398"/>
      <w:r w:rsidRPr="00C4782F">
        <w:t>Canceling</w:t>
      </w:r>
      <w:r w:rsidR="00B26DD1">
        <w:t xml:space="preserve"> </w:t>
      </w:r>
      <w:r w:rsidRPr="00C4782F">
        <w:t>a</w:t>
      </w:r>
      <w:r w:rsidR="00B26DD1">
        <w:t xml:space="preserve"> </w:t>
      </w:r>
      <w:r w:rsidRPr="00C4782F">
        <w:t>Task</w:t>
      </w:r>
      <w:bookmarkEnd w:id="649"/>
    </w:p>
    <w:p w14:paraId="08F2AE8C" w14:textId="7AD7855A" w:rsidR="00E73B39" w:rsidRPr="00B25458" w:rsidRDefault="00FA3D78" w:rsidP="00DF4A1F">
      <w:pPr>
        <w:pStyle w:val="HEADFIRST"/>
      </w:pPr>
      <w:r w:rsidRPr="00B25458">
        <w:t>Earlier</w:t>
      </w:r>
      <w:r w:rsidR="00B26DD1">
        <w:t xml:space="preserve"> </w:t>
      </w:r>
      <w:r w:rsidRPr="00B25458">
        <w:t>in</w:t>
      </w:r>
      <w:r w:rsidR="00B26DD1">
        <w:t xml:space="preserve"> </w:t>
      </w:r>
      <w:r w:rsidRPr="00B25458">
        <w:t>this</w:t>
      </w:r>
      <w:r w:rsidR="00B26DD1">
        <w:t xml:space="preserve"> </w:t>
      </w:r>
      <w:r w:rsidRPr="00B25458">
        <w:t>chapter</w:t>
      </w:r>
      <w:r w:rsidR="00F432C7">
        <w:t>,</w:t>
      </w:r>
      <w:r w:rsidR="00B26DD1">
        <w:t xml:space="preserve"> </w:t>
      </w:r>
      <w:r w:rsidRPr="00B25458">
        <w:t>we</w:t>
      </w:r>
      <w:r w:rsidR="00B26DD1">
        <w:t xml:space="preserve"> </w:t>
      </w:r>
      <w:r w:rsidRPr="00B25458">
        <w:t>described</w:t>
      </w:r>
      <w:r w:rsidR="00B26DD1">
        <w:t xml:space="preserve"> </w:t>
      </w:r>
      <w:r w:rsidRPr="00B25458">
        <w:t>why</w:t>
      </w:r>
      <w:r w:rsidR="00B26DD1">
        <w:t xml:space="preserve"> </w:t>
      </w:r>
      <w:proofErr w:type="gramStart"/>
      <w:r w:rsidRPr="00B25458">
        <w:t>it’s</w:t>
      </w:r>
      <w:proofErr w:type="gramEnd"/>
      <w:r w:rsidR="00B26DD1">
        <w:t xml:space="preserve"> </w:t>
      </w:r>
      <w:r w:rsidRPr="00B25458">
        <w:t>a</w:t>
      </w:r>
      <w:r w:rsidR="00B26DD1">
        <w:t xml:space="preserve"> </w:t>
      </w:r>
      <w:r w:rsidRPr="00B25458">
        <w:t>bad</w:t>
      </w:r>
      <w:r w:rsidR="00B26DD1">
        <w:t xml:space="preserve"> </w:t>
      </w:r>
      <w:r w:rsidRPr="00B25458">
        <w:t>idea</w:t>
      </w:r>
      <w:r w:rsidR="00B26DD1">
        <w:t xml:space="preserve"> </w:t>
      </w:r>
      <w:r w:rsidRPr="00B25458">
        <w:t>to</w:t>
      </w:r>
      <w:r w:rsidR="00B26DD1">
        <w:t xml:space="preserve"> </w:t>
      </w:r>
      <w:r w:rsidRPr="00B25458">
        <w:t>rudely</w:t>
      </w:r>
      <w:r w:rsidR="00B26DD1">
        <w:t xml:space="preserve"> </w:t>
      </w:r>
      <w:r w:rsidRPr="00B25458">
        <w:t>abort</w:t>
      </w:r>
      <w:r w:rsidR="00B26DD1">
        <w:t xml:space="preserve"> </w:t>
      </w:r>
      <w:r w:rsidRPr="00B25458">
        <w:t>a</w:t>
      </w:r>
      <w:r w:rsidR="00B26DD1">
        <w:t xml:space="preserve"> </w:t>
      </w:r>
      <w:r w:rsidRPr="00B25458">
        <w:t>thread</w:t>
      </w:r>
      <w:r w:rsidR="00B26DD1">
        <w:t xml:space="preserve"> </w:t>
      </w:r>
      <w:r w:rsidR="00F432C7">
        <w:t>so</w:t>
      </w:r>
      <w:r w:rsidR="00B26DD1">
        <w:t xml:space="preserve"> </w:t>
      </w:r>
      <w:r w:rsidR="00F432C7">
        <w:t>as</w:t>
      </w:r>
      <w:r w:rsidR="00B26DD1">
        <w:t xml:space="preserve"> </w:t>
      </w:r>
      <w:r w:rsidRPr="00B25458">
        <w:t>to</w:t>
      </w:r>
      <w:r w:rsidR="00B26DD1">
        <w:t xml:space="preserve"> </w:t>
      </w:r>
      <w:r w:rsidRPr="00B25458">
        <w:t>cancel</w:t>
      </w:r>
      <w:r w:rsidR="00B26DD1">
        <w:t xml:space="preserve"> </w:t>
      </w:r>
      <w:r w:rsidRPr="00B25458">
        <w:t>a</w:t>
      </w:r>
      <w:r w:rsidR="00B26DD1">
        <w:t xml:space="preserve"> </w:t>
      </w:r>
      <w:r w:rsidRPr="00B25458">
        <w:t>task</w:t>
      </w:r>
      <w:r w:rsidR="00B26DD1">
        <w:t xml:space="preserve"> </w:t>
      </w:r>
      <w:r w:rsidRPr="00B25458">
        <w:t>being</w:t>
      </w:r>
      <w:r w:rsidR="00B26DD1">
        <w:t xml:space="preserve"> </w:t>
      </w:r>
      <w:r w:rsidRPr="00B25458">
        <w:t>performed</w:t>
      </w:r>
      <w:r w:rsidR="00B26DD1">
        <w:t xml:space="preserve"> </w:t>
      </w:r>
      <w:r w:rsidRPr="00B25458">
        <w:t>by</w:t>
      </w:r>
      <w:r w:rsidR="00B26DD1">
        <w:t xml:space="preserve"> </w:t>
      </w:r>
      <w:r w:rsidRPr="00B25458">
        <w:t>that</w:t>
      </w:r>
      <w:r w:rsidR="00B26DD1">
        <w:t xml:space="preserve"> </w:t>
      </w:r>
      <w:r w:rsidRPr="00B25458">
        <w:t>thread.</w:t>
      </w:r>
      <w:r w:rsidR="00B26DD1">
        <w:t xml:space="preserve"> </w:t>
      </w:r>
      <w:r w:rsidRPr="00B25458">
        <w:t>The</w:t>
      </w:r>
      <w:r w:rsidR="00B26DD1">
        <w:t xml:space="preserve"> </w:t>
      </w:r>
      <w:r w:rsidRPr="00B25458">
        <w:t>TPL</w:t>
      </w:r>
      <w:r w:rsidR="00B26DD1">
        <w:t xml:space="preserve"> </w:t>
      </w:r>
      <w:r w:rsidRPr="00B25458">
        <w:t>uses</w:t>
      </w:r>
      <w:r w:rsidR="00B26DD1">
        <w:t xml:space="preserve"> </w:t>
      </w:r>
      <w:r w:rsidRPr="00A70784">
        <w:rPr>
          <w:rStyle w:val="BOLD"/>
        </w:rPr>
        <w:t>cooperative</w:t>
      </w:r>
      <w:r w:rsidR="00B26DD1" w:rsidRPr="00A70784">
        <w:rPr>
          <w:rStyle w:val="BOLD"/>
        </w:rPr>
        <w:t xml:space="preserve"> </w:t>
      </w:r>
      <w:r w:rsidRPr="00A70784">
        <w:rPr>
          <w:rStyle w:val="BOLD"/>
        </w:rPr>
        <w:t>cancellation</w:t>
      </w:r>
      <w:r w:rsidRPr="00C57761">
        <w:t>,</w:t>
      </w:r>
      <w:r w:rsidR="00B26DD1">
        <w:t xml:space="preserve"> </w:t>
      </w:r>
      <w:r w:rsidRPr="00B25458">
        <w:t>a</w:t>
      </w:r>
      <w:r w:rsidR="00B26DD1">
        <w:t xml:space="preserve"> </w:t>
      </w:r>
      <w:r w:rsidRPr="00B25458">
        <w:t>far</w:t>
      </w:r>
      <w:r w:rsidR="00B26DD1">
        <w:t xml:space="preserve"> </w:t>
      </w:r>
      <w:r w:rsidRPr="00B25458">
        <w:t>more</w:t>
      </w:r>
      <w:r w:rsidR="00B26DD1">
        <w:t xml:space="preserve"> </w:t>
      </w:r>
      <w:r w:rsidRPr="00B25458">
        <w:t>polite,</w:t>
      </w:r>
      <w:r w:rsidR="00B26DD1">
        <w:t xml:space="preserve"> </w:t>
      </w:r>
      <w:r w:rsidRPr="00B25458">
        <w:t>robust,</w:t>
      </w:r>
      <w:r w:rsidR="00B26DD1">
        <w:t xml:space="preserve"> </w:t>
      </w:r>
      <w:r w:rsidRPr="00B25458">
        <w:t>and</w:t>
      </w:r>
      <w:r w:rsidR="00B26DD1">
        <w:t xml:space="preserve"> </w:t>
      </w:r>
      <w:r w:rsidRPr="00B25458">
        <w:t>reliable</w:t>
      </w:r>
      <w:r w:rsidR="00B26DD1">
        <w:t xml:space="preserve"> </w:t>
      </w:r>
      <w:r w:rsidRPr="00B25458">
        <w:t>technique</w:t>
      </w:r>
      <w:r w:rsidR="00B26DD1">
        <w:t xml:space="preserve"> </w:t>
      </w:r>
      <w:r w:rsidRPr="00B25458">
        <w:t>for</w:t>
      </w:r>
      <w:r w:rsidR="00B26DD1">
        <w:t xml:space="preserve"> </w:t>
      </w:r>
      <w:r w:rsidRPr="00B25458">
        <w:t>safely</w:t>
      </w:r>
      <w:r w:rsidR="00B26DD1">
        <w:t xml:space="preserve"> </w:t>
      </w:r>
      <w:r w:rsidRPr="00B25458">
        <w:t>canceling</w:t>
      </w:r>
      <w:r w:rsidR="00B26DD1">
        <w:t xml:space="preserve"> </w:t>
      </w:r>
      <w:r w:rsidRPr="00B25458">
        <w:t>a</w:t>
      </w:r>
      <w:r w:rsidR="00B26DD1">
        <w:t xml:space="preserve"> </w:t>
      </w:r>
      <w:r w:rsidRPr="00B25458">
        <w:t>task</w:t>
      </w:r>
      <w:r w:rsidR="00B26DD1">
        <w:t xml:space="preserve"> </w:t>
      </w:r>
      <w:r w:rsidRPr="00B25458">
        <w:t>that</w:t>
      </w:r>
      <w:r w:rsidR="00B26DD1">
        <w:t xml:space="preserve"> </w:t>
      </w:r>
      <w:r w:rsidRPr="00B25458">
        <w:t>is</w:t>
      </w:r>
      <w:r w:rsidR="00B26DD1">
        <w:t xml:space="preserve"> </w:t>
      </w:r>
      <w:r w:rsidRPr="00B25458">
        <w:t>no</w:t>
      </w:r>
      <w:r w:rsidR="00B26DD1">
        <w:t xml:space="preserve"> </w:t>
      </w:r>
      <w:r w:rsidRPr="00B25458">
        <w:t>longer</w:t>
      </w:r>
      <w:r w:rsidR="00B26DD1">
        <w:t xml:space="preserve"> </w:t>
      </w:r>
      <w:r w:rsidRPr="00B25458">
        <w:t>needed.</w:t>
      </w:r>
      <w:r w:rsidR="00B26DD1">
        <w:t xml:space="preserve"> </w:t>
      </w:r>
      <w:r w:rsidRPr="00B25458">
        <w:t>A</w:t>
      </w:r>
      <w:r w:rsidR="00B26DD1">
        <w:t xml:space="preserve"> </w:t>
      </w:r>
      <w:r w:rsidRPr="00B25458">
        <w:t>task</w:t>
      </w:r>
      <w:r w:rsidR="00B26DD1">
        <w:t xml:space="preserve"> </w:t>
      </w:r>
      <w:r w:rsidRPr="00B25458">
        <w:t>that</w:t>
      </w:r>
      <w:r w:rsidR="00B26DD1">
        <w:t xml:space="preserve"> </w:t>
      </w:r>
      <w:r w:rsidRPr="00B25458">
        <w:t>supports</w:t>
      </w:r>
      <w:r w:rsidR="00B26DD1">
        <w:t xml:space="preserve"> </w:t>
      </w:r>
      <w:r w:rsidRPr="00B25458">
        <w:t>cancellation</w:t>
      </w:r>
      <w:r w:rsidR="00B26DD1">
        <w:t xml:space="preserve"> </w:t>
      </w:r>
      <w:r w:rsidRPr="00B25458">
        <w:t>monitors</w:t>
      </w:r>
      <w:r w:rsidR="00B26DD1">
        <w:t xml:space="preserve"> </w:t>
      </w:r>
      <w:r w:rsidRPr="00B25458">
        <w:t>a</w:t>
      </w:r>
      <w:r w:rsidR="00B26DD1">
        <w:t xml:space="preserve"> </w:t>
      </w:r>
      <w:proofErr w:type="spellStart"/>
      <w:r w:rsidRPr="009C65D4">
        <w:rPr>
          <w:rStyle w:val="CITchapbm"/>
        </w:rPr>
        <w:t>CancellationToken</w:t>
      </w:r>
      <w:proofErr w:type="spellEnd"/>
      <w:r w:rsidR="00B26DD1">
        <w:t xml:space="preserve"> </w:t>
      </w:r>
      <w:r w:rsidRPr="00B25458">
        <w:t>object</w:t>
      </w:r>
      <w:r w:rsidR="00B26DD1">
        <w:t xml:space="preserve"> </w:t>
      </w:r>
      <w:r w:rsidRPr="00B25458">
        <w:t>(found</w:t>
      </w:r>
      <w:r w:rsidR="00B26DD1">
        <w:t xml:space="preserve"> </w:t>
      </w:r>
      <w:r w:rsidRPr="00B25458">
        <w:t>in</w:t>
      </w:r>
      <w:r w:rsidR="00B26DD1">
        <w:t xml:space="preserve"> </w:t>
      </w:r>
      <w:r w:rsidRPr="00B25458">
        <w:t>the</w:t>
      </w:r>
      <w:r w:rsidR="00B26DD1">
        <w:t xml:space="preserve"> </w:t>
      </w:r>
      <w:proofErr w:type="spellStart"/>
      <w:r w:rsidRPr="009C65D4">
        <w:rPr>
          <w:rStyle w:val="CITchapbm"/>
        </w:rPr>
        <w:t>System.Threading</w:t>
      </w:r>
      <w:proofErr w:type="spellEnd"/>
      <w:r w:rsidR="00B26DD1">
        <w:t xml:space="preserve"> </w:t>
      </w:r>
      <w:r w:rsidRPr="00B25458">
        <w:t>namespace)</w:t>
      </w:r>
      <w:r w:rsidR="00B26DD1">
        <w:t xml:space="preserve"> </w:t>
      </w:r>
      <w:r w:rsidRPr="00B25458">
        <w:t>by</w:t>
      </w:r>
      <w:r w:rsidR="00B26DD1">
        <w:t xml:space="preserve"> </w:t>
      </w:r>
      <w:r w:rsidRPr="00B25458">
        <w:t>periodically</w:t>
      </w:r>
      <w:r w:rsidR="00B26DD1">
        <w:t xml:space="preserve"> </w:t>
      </w:r>
      <w:r w:rsidRPr="00B25458">
        <w:t>polling</w:t>
      </w:r>
      <w:r w:rsidR="00B26DD1">
        <w:t xml:space="preserve"> </w:t>
      </w:r>
      <w:r w:rsidRPr="00B25458">
        <w:t>it</w:t>
      </w:r>
      <w:r w:rsidR="00B26DD1">
        <w:t xml:space="preserve"> </w:t>
      </w:r>
      <w:r w:rsidRPr="00B25458">
        <w:t>to</w:t>
      </w:r>
      <w:r w:rsidR="00B26DD1">
        <w:t xml:space="preserve"> </w:t>
      </w:r>
      <w:r w:rsidRPr="00B25458">
        <w:t>see</w:t>
      </w:r>
      <w:r w:rsidR="00B26DD1">
        <w:t xml:space="preserve"> </w:t>
      </w:r>
      <w:r w:rsidRPr="00B25458">
        <w:t>if</w:t>
      </w:r>
      <w:r w:rsidR="00B26DD1">
        <w:t xml:space="preserve"> </w:t>
      </w:r>
      <w:r w:rsidRPr="00B25458">
        <w:t>a</w:t>
      </w:r>
      <w:r w:rsidR="00B26DD1">
        <w:t xml:space="preserve"> </w:t>
      </w:r>
      <w:r w:rsidRPr="00B25458">
        <w:t>cancellation</w:t>
      </w:r>
      <w:r w:rsidR="00B26DD1">
        <w:t xml:space="preserve"> </w:t>
      </w:r>
      <w:r w:rsidRPr="00B25458">
        <w:t>request</w:t>
      </w:r>
      <w:r w:rsidR="00B26DD1">
        <w:t xml:space="preserve"> </w:t>
      </w:r>
      <w:r w:rsidRPr="00B25458">
        <w:t>has</w:t>
      </w:r>
      <w:r w:rsidR="00B26DD1">
        <w:t xml:space="preserve"> </w:t>
      </w:r>
      <w:r w:rsidRPr="00B25458">
        <w:t>been</w:t>
      </w:r>
      <w:r w:rsidR="00B26DD1">
        <w:t xml:space="preserve"> </w:t>
      </w:r>
      <w:r w:rsidRPr="00B25458">
        <w:t>issued.</w:t>
      </w:r>
      <w:r w:rsidR="00B26DD1">
        <w:t xml:space="preserve"> </w:t>
      </w:r>
      <w:r w:rsidR="00A6283F">
        <w:t>Listing</w:t>
      </w:r>
      <w:r w:rsidR="00B26DD1">
        <w:t xml:space="preserve"> </w:t>
      </w:r>
      <w:r w:rsidR="00A6283F">
        <w:t>19.</w:t>
      </w:r>
      <w:ins w:id="650" w:author="Kevin" w:date="2020-04-03T22:09:00Z">
        <w:r w:rsidR="008A173D">
          <w:t>8</w:t>
        </w:r>
      </w:ins>
      <w:del w:id="651" w:author="Kevin" w:date="2020-04-03T22:09:00Z">
        <w:r w:rsidR="00C7066B">
          <w:delText>10</w:delText>
        </w:r>
      </w:del>
      <w:r w:rsidR="00B26DD1">
        <w:t xml:space="preserve"> </w:t>
      </w:r>
      <w:r w:rsidRPr="00B25458">
        <w:t>demonstrates</w:t>
      </w:r>
      <w:r w:rsidR="00B26DD1">
        <w:t xml:space="preserve"> </w:t>
      </w:r>
      <w:r w:rsidRPr="00B25458">
        <w:t>both</w:t>
      </w:r>
      <w:r w:rsidR="00B26DD1">
        <w:t xml:space="preserve"> </w:t>
      </w:r>
      <w:r w:rsidRPr="00B25458">
        <w:t>the</w:t>
      </w:r>
      <w:r w:rsidR="00B26DD1">
        <w:t xml:space="preserve"> </w:t>
      </w:r>
      <w:r w:rsidRPr="00B25458">
        <w:t>cancellation</w:t>
      </w:r>
      <w:r w:rsidR="00B26DD1">
        <w:t xml:space="preserve"> </w:t>
      </w:r>
      <w:r w:rsidRPr="00B25458">
        <w:t>request</w:t>
      </w:r>
      <w:r w:rsidR="00B26DD1">
        <w:t xml:space="preserve"> </w:t>
      </w:r>
      <w:r w:rsidRPr="00B25458">
        <w:t>and</w:t>
      </w:r>
      <w:r w:rsidR="00B26DD1">
        <w:t xml:space="preserve"> </w:t>
      </w:r>
      <w:r w:rsidRPr="00B25458">
        <w:t>the</w:t>
      </w:r>
      <w:r w:rsidR="00B26DD1">
        <w:t xml:space="preserve"> </w:t>
      </w:r>
      <w:r w:rsidRPr="00B25458">
        <w:t>response</w:t>
      </w:r>
      <w:r w:rsidR="00B26DD1">
        <w:t xml:space="preserve"> </w:t>
      </w:r>
      <w:r w:rsidRPr="00B25458">
        <w:t>to</w:t>
      </w:r>
      <w:r w:rsidR="00B26DD1">
        <w:t xml:space="preserve"> </w:t>
      </w:r>
      <w:r w:rsidRPr="00B25458">
        <w:t>the</w:t>
      </w:r>
      <w:r w:rsidR="00B26DD1">
        <w:t xml:space="preserve"> </w:t>
      </w:r>
      <w:r w:rsidRPr="00B25458">
        <w:t>request.</w:t>
      </w:r>
      <w:r w:rsidR="00B26DD1">
        <w:t xml:space="preserve"> </w:t>
      </w:r>
      <w:r w:rsidR="00956515">
        <w:t>Output</w:t>
      </w:r>
      <w:r w:rsidR="00B26DD1">
        <w:t xml:space="preserve"> </w:t>
      </w:r>
      <w:r w:rsidR="00956515">
        <w:t>19.</w:t>
      </w:r>
      <w:ins w:id="652" w:author="Kevin" w:date="2020-04-03T22:09:00Z">
        <w:r w:rsidR="008A173D">
          <w:t>5</w:t>
        </w:r>
      </w:ins>
      <w:del w:id="653" w:author="Kevin" w:date="2020-04-03T22:09:00Z">
        <w:r w:rsidR="00A35F04">
          <w:delText>6</w:delText>
        </w:r>
      </w:del>
      <w:r w:rsidR="00B26DD1">
        <w:t xml:space="preserve"> </w:t>
      </w:r>
      <w:r w:rsidRPr="00B25458">
        <w:t>shows</w:t>
      </w:r>
      <w:r w:rsidR="00B26DD1">
        <w:t xml:space="preserve"> </w:t>
      </w:r>
      <w:r w:rsidRPr="00B25458">
        <w:t>the</w:t>
      </w:r>
      <w:r w:rsidR="00B26DD1">
        <w:t xml:space="preserve"> </w:t>
      </w:r>
      <w:r w:rsidRPr="00B25458">
        <w:t>results.</w:t>
      </w:r>
    </w:p>
    <w:p w14:paraId="611EF08C" w14:textId="23926001" w:rsidR="00E73B39" w:rsidRPr="00C4782F" w:rsidRDefault="00A6283F" w:rsidP="00A62980">
      <w:pPr>
        <w:pStyle w:val="CDTTTL"/>
      </w:pPr>
      <w:r w:rsidRPr="00D60C8C">
        <w:rPr>
          <w:rStyle w:val="CDTNUM"/>
        </w:rPr>
        <w:t>Listing</w:t>
      </w:r>
      <w:r w:rsidR="00B26DD1" w:rsidRPr="00D60C8C">
        <w:rPr>
          <w:rStyle w:val="CDTNUM"/>
        </w:rPr>
        <w:t xml:space="preserve"> </w:t>
      </w:r>
      <w:r w:rsidRPr="00D60C8C">
        <w:rPr>
          <w:rStyle w:val="CDTNUM"/>
        </w:rPr>
        <w:t>19.</w:t>
      </w:r>
      <w:ins w:id="654" w:author="Kevin" w:date="2020-04-03T22:09:00Z">
        <w:r w:rsidR="008A173D" w:rsidRPr="00D60C8C">
          <w:rPr>
            <w:rStyle w:val="CDTNUM"/>
          </w:rPr>
          <w:t>8</w:t>
        </w:r>
      </w:ins>
      <w:del w:id="655" w:author="Kevin" w:date="2020-04-03T22:09:00Z">
        <w:r w:rsidR="00C7066B" w:rsidRPr="00D60C8C">
          <w:rPr>
            <w:rStyle w:val="CDTNUM"/>
          </w:rPr>
          <w:delText>10</w:delText>
        </w:r>
      </w:del>
      <w:r w:rsidR="00B26DD1" w:rsidRPr="00D60C8C">
        <w:rPr>
          <w:rStyle w:val="CDTNUM"/>
        </w:rPr>
        <w:t>: </w:t>
      </w:r>
      <w:r w:rsidR="00FA3D78" w:rsidRPr="00C4782F">
        <w:t>Canceling</w:t>
      </w:r>
      <w:r w:rsidR="00B26DD1">
        <w:t xml:space="preserve"> </w:t>
      </w:r>
      <w:r w:rsidR="00FA3D78" w:rsidRPr="00C4782F">
        <w:t>a</w:t>
      </w:r>
      <w:r w:rsidR="00B26DD1">
        <w:t xml:space="preserve"> </w:t>
      </w:r>
      <w:r w:rsidR="00FA3D78" w:rsidRPr="00C4782F">
        <w:t>Task</w:t>
      </w:r>
      <w:r w:rsidR="00B26DD1">
        <w:t xml:space="preserve"> </w:t>
      </w:r>
      <w:r w:rsidR="00FA3D78" w:rsidRPr="00C4782F">
        <w:t>Using</w:t>
      </w:r>
      <w:r w:rsidR="00B26DD1">
        <w:t xml:space="preserve"> </w:t>
      </w:r>
      <w:proofErr w:type="spellStart"/>
      <w:r w:rsidR="00FA3D78" w:rsidRPr="009C65D4">
        <w:rPr>
          <w:rStyle w:val="CITchapbm"/>
        </w:rPr>
        <w:t>CancellationToken</w:t>
      </w:r>
      <w:proofErr w:type="spellEnd"/>
    </w:p>
    <w:p w14:paraId="7AFF13D5" w14:textId="68FAF76E" w:rsidR="00E73B39" w:rsidRPr="00C4782F" w:rsidRDefault="00FA3D78" w:rsidP="00A62980">
      <w:pPr>
        <w:pStyle w:val="CDTFIRST"/>
      </w:pPr>
      <w:r w:rsidRPr="00C4782F">
        <w:rPr>
          <w:rStyle w:val="CPKeyword"/>
        </w:rPr>
        <w:t>using</w:t>
      </w:r>
      <w:r w:rsidR="00B26DD1">
        <w:t xml:space="preserve"> </w:t>
      </w:r>
      <w:proofErr w:type="gramStart"/>
      <w:r w:rsidRPr="00C4782F">
        <w:t>System;</w:t>
      </w:r>
      <w:proofErr w:type="gramEnd"/>
    </w:p>
    <w:p w14:paraId="26A8BE94" w14:textId="526D2561" w:rsidR="00E73B39" w:rsidRPr="00C4782F" w:rsidRDefault="00FA3D78" w:rsidP="00FA13E8">
      <w:pPr>
        <w:pStyle w:val="CDTMID"/>
      </w:pPr>
      <w:r w:rsidRPr="00C4782F">
        <w:rPr>
          <w:rStyle w:val="CPKeyword"/>
        </w:rPr>
        <w:t>using</w:t>
      </w:r>
      <w:r w:rsidR="00B26DD1">
        <w:t xml:space="preserve"> </w:t>
      </w:r>
      <w:r w:rsidRPr="00C4782F">
        <w:t>System.</w:t>
      </w:r>
      <w:proofErr w:type="gramStart"/>
      <w:r w:rsidRPr="00C4782F">
        <w:t>Threading;</w:t>
      </w:r>
      <w:proofErr w:type="gramEnd"/>
    </w:p>
    <w:p w14:paraId="32A3F255" w14:textId="6CA94A12" w:rsidR="00E73B39" w:rsidRPr="00C4782F" w:rsidRDefault="00FA3D78" w:rsidP="00FA13E8">
      <w:pPr>
        <w:pStyle w:val="CDTMID"/>
      </w:pPr>
      <w:r w:rsidRPr="00C4782F">
        <w:rPr>
          <w:rStyle w:val="CPKeyword"/>
        </w:rPr>
        <w:t>using</w:t>
      </w:r>
      <w:r w:rsidR="00B26DD1">
        <w:t xml:space="preserve"> </w:t>
      </w:r>
      <w:r w:rsidRPr="00C4782F">
        <w:t>System.Threading.</w:t>
      </w:r>
      <w:proofErr w:type="gramStart"/>
      <w:r w:rsidRPr="00C4782F">
        <w:t>Tasks;</w:t>
      </w:r>
      <w:proofErr w:type="gramEnd"/>
    </w:p>
    <w:p w14:paraId="5694740E" w14:textId="46A25119" w:rsidR="00E73B39" w:rsidRPr="00C4782F" w:rsidRDefault="00FA3D78" w:rsidP="00FA13E8">
      <w:pPr>
        <w:pStyle w:val="CDTMID"/>
      </w:pPr>
      <w:r w:rsidRPr="00C4782F">
        <w:rPr>
          <w:rStyle w:val="CPKeyword"/>
        </w:rPr>
        <w:t>using</w:t>
      </w:r>
      <w:r w:rsidR="00B26DD1">
        <w:t xml:space="preserve"> </w:t>
      </w:r>
      <w:r w:rsidRPr="00C4782F">
        <w:t>AddisonWesley.Michaelis.EssentialCSharp.</w:t>
      </w:r>
      <w:proofErr w:type="gramStart"/>
      <w:r w:rsidRPr="00C4782F">
        <w:t>Shared;</w:t>
      </w:r>
      <w:proofErr w:type="gramEnd"/>
    </w:p>
    <w:p w14:paraId="18351A60" w14:textId="77777777" w:rsidR="00E73B39" w:rsidRPr="00C4782F" w:rsidRDefault="00E73B39" w:rsidP="00FA13E8">
      <w:pPr>
        <w:pStyle w:val="CDTMID"/>
      </w:pPr>
    </w:p>
    <w:p w14:paraId="48418DD2" w14:textId="376453F5" w:rsidR="00E73B39" w:rsidRPr="00C4782F" w:rsidRDefault="00FA3D78" w:rsidP="00FA13E8">
      <w:pPr>
        <w:pStyle w:val="CDTMID"/>
      </w:pPr>
      <w:r w:rsidRPr="00C4782F">
        <w:rPr>
          <w:rStyle w:val="CPKeyword"/>
        </w:rPr>
        <w:t>public</w:t>
      </w:r>
      <w:r w:rsidR="00B26DD1">
        <w:t xml:space="preserve"> </w:t>
      </w:r>
      <w:r w:rsidRPr="00C4782F">
        <w:rPr>
          <w:rStyle w:val="CPKeyword"/>
        </w:rPr>
        <w:t>class</w:t>
      </w:r>
      <w:r w:rsidR="00B26DD1">
        <w:t xml:space="preserve"> </w:t>
      </w:r>
      <w:r w:rsidRPr="00C4782F">
        <w:t>Program</w:t>
      </w:r>
    </w:p>
    <w:p w14:paraId="15EA8CEE" w14:textId="77777777" w:rsidR="00E73B39" w:rsidRPr="00C4782F" w:rsidRDefault="00FA3D78" w:rsidP="00FA13E8">
      <w:pPr>
        <w:pStyle w:val="CDTMID"/>
      </w:pPr>
      <w:r w:rsidRPr="00C4782F">
        <w:t>{</w:t>
      </w:r>
    </w:p>
    <w:p w14:paraId="622D3F8E" w14:textId="665D4C92" w:rsidR="00E73B39" w:rsidRPr="00C4782F" w:rsidRDefault="00B26DD1" w:rsidP="00FA13E8">
      <w:pPr>
        <w:pStyle w:val="CDTMID"/>
      </w:pPr>
      <w:r>
        <w:t xml:space="preserve">  </w:t>
      </w:r>
      <w:r w:rsidR="00FA3D78" w:rsidRPr="00C4782F">
        <w:rPr>
          <w:rStyle w:val="CPKeyword"/>
        </w:rPr>
        <w:t>public</w:t>
      </w:r>
      <w:r>
        <w:t xml:space="preserve"> </w:t>
      </w:r>
      <w:r w:rsidR="00FA3D78" w:rsidRPr="00C4782F">
        <w:rPr>
          <w:rStyle w:val="CPKeyword"/>
        </w:rPr>
        <w:t>static</w:t>
      </w:r>
      <w:r>
        <w:t xml:space="preserve"> </w:t>
      </w:r>
      <w:r w:rsidR="00FA3D78" w:rsidRPr="00C4782F">
        <w:rPr>
          <w:rStyle w:val="CPKeyword"/>
        </w:rPr>
        <w:t>void</w:t>
      </w:r>
      <w:r>
        <w:t xml:space="preserve"> </w:t>
      </w:r>
      <w:r w:rsidR="00FA3D78" w:rsidRPr="00C4782F">
        <w:t>Main()</w:t>
      </w:r>
    </w:p>
    <w:p w14:paraId="7CEC1428" w14:textId="5A8D008A" w:rsidR="00E73B39" w:rsidRPr="00C4782F" w:rsidRDefault="00B26DD1" w:rsidP="00FA13E8">
      <w:pPr>
        <w:pStyle w:val="CDTMID"/>
      </w:pPr>
      <w:r>
        <w:t xml:space="preserve">  </w:t>
      </w:r>
      <w:r w:rsidR="00FA3D78" w:rsidRPr="00C4782F">
        <w:t>{</w:t>
      </w:r>
    </w:p>
    <w:p w14:paraId="07CE401D" w14:textId="7A1563BD" w:rsidR="0073083B" w:rsidRDefault="00B26DD1" w:rsidP="00FA13E8">
      <w:pPr>
        <w:pStyle w:val="CDTMID"/>
      </w:pPr>
      <w:r>
        <w:t xml:space="preserve">      </w:t>
      </w:r>
      <w:r w:rsidR="00FA3D78" w:rsidRPr="00C4782F">
        <w:rPr>
          <w:rStyle w:val="CPKeyword"/>
        </w:rPr>
        <w:t>string</w:t>
      </w:r>
      <w:r>
        <w:t xml:space="preserve"> </w:t>
      </w:r>
      <w:r w:rsidR="00FA3D78" w:rsidRPr="00C4782F">
        <w:t>stars</w:t>
      </w:r>
      <w:r>
        <w:t xml:space="preserve"> </w:t>
      </w:r>
      <w:r w:rsidR="00FA3D78" w:rsidRPr="00C4782F">
        <w:t>=</w:t>
      </w:r>
    </w:p>
    <w:p w14:paraId="0E7E5C80" w14:textId="4612F173" w:rsidR="00E73B39" w:rsidRPr="00C4782F" w:rsidRDefault="00B26DD1" w:rsidP="00FA13E8">
      <w:pPr>
        <w:pStyle w:val="CDTMID"/>
      </w:pPr>
      <w:r>
        <w:t xml:space="preserve">          </w:t>
      </w:r>
      <w:r w:rsidR="00FA3D78" w:rsidRPr="00C4782F">
        <w:rPr>
          <w:rStyle w:val="Maroon"/>
        </w:rPr>
        <w:t>"*"</w:t>
      </w:r>
      <w:r w:rsidR="00FA3D78" w:rsidRPr="00C4782F">
        <w:t>.PadRight(Console.WindowWidth-1,</w:t>
      </w:r>
      <w:r>
        <w:t xml:space="preserve"> </w:t>
      </w:r>
      <w:r w:rsidR="00FA3D78" w:rsidRPr="00C4782F">
        <w:rPr>
          <w:rStyle w:val="Maroon"/>
        </w:rPr>
        <w:t>'*'</w:t>
      </w:r>
      <w:proofErr w:type="gramStart"/>
      <w:r w:rsidR="00FA3D78" w:rsidRPr="00C4782F">
        <w:t>);</w:t>
      </w:r>
      <w:proofErr w:type="gramEnd"/>
    </w:p>
    <w:p w14:paraId="20AF4450" w14:textId="578ACF71" w:rsidR="00E73B39" w:rsidRPr="00C4782F" w:rsidRDefault="00B26DD1" w:rsidP="00FA13E8">
      <w:pPr>
        <w:pStyle w:val="CDTMID"/>
      </w:pPr>
      <w:r>
        <w:t xml:space="preserve">      </w:t>
      </w:r>
      <w:r w:rsidR="00FA3D78" w:rsidRPr="00C4782F">
        <w:t>Console.WriteLine(</w:t>
      </w:r>
      <w:r w:rsidR="00FA3D78" w:rsidRPr="00C4782F">
        <w:rPr>
          <w:rStyle w:val="Maroon"/>
        </w:rPr>
        <w:t>"Push</w:t>
      </w:r>
      <w:r>
        <w:rPr>
          <w:rStyle w:val="Maroon"/>
        </w:rPr>
        <w:t xml:space="preserve"> </w:t>
      </w:r>
      <w:r w:rsidR="00FA3D78" w:rsidRPr="00C4782F">
        <w:rPr>
          <w:rStyle w:val="Maroon"/>
        </w:rPr>
        <w:t>ENTER</w:t>
      </w:r>
      <w:r>
        <w:rPr>
          <w:rStyle w:val="Maroon"/>
        </w:rPr>
        <w:t xml:space="preserve"> </w:t>
      </w:r>
      <w:r w:rsidR="00FA3D78" w:rsidRPr="00C4782F">
        <w:rPr>
          <w:rStyle w:val="Maroon"/>
        </w:rPr>
        <w:t>to</w:t>
      </w:r>
      <w:r>
        <w:rPr>
          <w:rStyle w:val="Maroon"/>
        </w:rPr>
        <w:t xml:space="preserve"> </w:t>
      </w:r>
      <w:r w:rsidR="00FA3D78" w:rsidRPr="00C4782F">
        <w:rPr>
          <w:rStyle w:val="Maroon"/>
        </w:rPr>
        <w:t>exit."</w:t>
      </w:r>
      <w:proofErr w:type="gramStart"/>
      <w:r w:rsidR="00FA3D78" w:rsidRPr="00C4782F">
        <w:t>);</w:t>
      </w:r>
      <w:proofErr w:type="gramEnd"/>
    </w:p>
    <w:p w14:paraId="7EDC722C" w14:textId="77777777" w:rsidR="00E73B39" w:rsidRPr="00C4782F" w:rsidRDefault="00E73B39" w:rsidP="00FA13E8">
      <w:pPr>
        <w:pStyle w:val="CDTMID"/>
      </w:pPr>
    </w:p>
    <w:p w14:paraId="6A14FC44" w14:textId="29FFAB67" w:rsidR="00E73B39" w:rsidRPr="00C4782F" w:rsidRDefault="00B26DD1" w:rsidP="00DA0A6E">
      <w:pPr>
        <w:pStyle w:val="CDTMID"/>
        <w:shd w:val="clear" w:color="auto" w:fill="F2F2F2" w:themeFill="background1" w:themeFillShade="F2"/>
      </w:pPr>
      <w:r>
        <w:t xml:space="preserve">      </w:t>
      </w:r>
      <w:r w:rsidR="00FA3D78" w:rsidRPr="00C4782F">
        <w:t>CancellationTokenSource</w:t>
      </w:r>
      <w:r>
        <w:t xml:space="preserve"> </w:t>
      </w:r>
      <w:r w:rsidR="00FA3D78" w:rsidRPr="00C4782F">
        <w:t>cancellationTokenSource=</w:t>
      </w:r>
    </w:p>
    <w:p w14:paraId="421EA754" w14:textId="1713C025" w:rsidR="00E73B39" w:rsidRPr="00C4782F" w:rsidRDefault="00B26DD1" w:rsidP="00DA0A6E">
      <w:pPr>
        <w:pStyle w:val="CDTMID"/>
        <w:shd w:val="clear" w:color="auto" w:fill="F2F2F2" w:themeFill="background1" w:themeFillShade="F2"/>
      </w:pPr>
      <w:r>
        <w:t xml:space="preserve">          </w:t>
      </w:r>
      <w:r w:rsidR="00FA3D78" w:rsidRPr="00C4782F">
        <w:t>new</w:t>
      </w:r>
      <w:r>
        <w:t xml:space="preserve"> </w:t>
      </w:r>
      <w:r w:rsidR="00FA3D78" w:rsidRPr="00C4782F">
        <w:t>CancellationTokenSource(</w:t>
      </w:r>
      <w:proofErr w:type="gramStart"/>
      <w:r w:rsidR="00FA3D78" w:rsidRPr="00C4782F">
        <w:t>);</w:t>
      </w:r>
      <w:proofErr w:type="gramEnd"/>
    </w:p>
    <w:p w14:paraId="2D060733" w14:textId="67775DD3" w:rsidR="00E73B39" w:rsidRPr="00C4782F" w:rsidRDefault="00B26DD1" w:rsidP="00DA0A6E">
      <w:pPr>
        <w:pStyle w:val="CDTMID"/>
        <w:shd w:val="clear" w:color="auto" w:fill="F2F2F2" w:themeFill="background1" w:themeFillShade="F2"/>
      </w:pPr>
      <w:r>
        <w:t xml:space="preserve">      </w:t>
      </w:r>
      <w:r w:rsidR="00FA3D78" w:rsidRPr="00C4782F">
        <w:rPr>
          <w:rStyle w:val="CPComment"/>
        </w:rPr>
        <w:t>//</w:t>
      </w:r>
      <w:r>
        <w:rPr>
          <w:rStyle w:val="CPComment"/>
        </w:rPr>
        <w:t xml:space="preserve"> </w:t>
      </w:r>
      <w:r w:rsidR="00FA3D78" w:rsidRPr="00C4782F">
        <w:rPr>
          <w:rStyle w:val="CPComment"/>
        </w:rPr>
        <w:t>Use</w:t>
      </w:r>
      <w:r>
        <w:rPr>
          <w:rStyle w:val="CPComment"/>
        </w:rPr>
        <w:t xml:space="preserve"> </w:t>
      </w:r>
      <w:r w:rsidR="00FA3D78" w:rsidRPr="00C4782F">
        <w:rPr>
          <w:rStyle w:val="CPComment"/>
        </w:rPr>
        <w:t>Task.Factory.StartNew&lt;string&gt;()</w:t>
      </w:r>
      <w:r>
        <w:rPr>
          <w:rStyle w:val="CPComment"/>
        </w:rPr>
        <w:t xml:space="preserve"> </w:t>
      </w:r>
      <w:r w:rsidR="00FA3D78" w:rsidRPr="00C4782F">
        <w:rPr>
          <w:rStyle w:val="CPComment"/>
        </w:rPr>
        <w:t>for</w:t>
      </w:r>
    </w:p>
    <w:p w14:paraId="5B4F0685" w14:textId="04E822B4" w:rsidR="00E73B39" w:rsidRPr="00C4782F" w:rsidRDefault="00B26DD1" w:rsidP="00DA0A6E">
      <w:pPr>
        <w:pStyle w:val="CDTMID"/>
        <w:shd w:val="clear" w:color="auto" w:fill="F2F2F2" w:themeFill="background1" w:themeFillShade="F2"/>
      </w:pPr>
      <w:r>
        <w:t xml:space="preserve">      </w:t>
      </w:r>
      <w:r w:rsidR="00FA3D78" w:rsidRPr="00C4782F">
        <w:rPr>
          <w:rStyle w:val="CPComment"/>
        </w:rPr>
        <w:t>//</w:t>
      </w:r>
      <w:r>
        <w:rPr>
          <w:rStyle w:val="CPComment"/>
        </w:rPr>
        <w:t xml:space="preserve"> </w:t>
      </w:r>
      <w:r w:rsidR="00FA3D78" w:rsidRPr="00C4782F">
        <w:rPr>
          <w:rStyle w:val="CPComment"/>
        </w:rPr>
        <w:t>TPL</w:t>
      </w:r>
      <w:r>
        <w:rPr>
          <w:rStyle w:val="CPComment"/>
        </w:rPr>
        <w:t xml:space="preserve"> </w:t>
      </w:r>
      <w:r w:rsidR="00FA3D78" w:rsidRPr="00C4782F">
        <w:rPr>
          <w:rStyle w:val="CPComment"/>
        </w:rPr>
        <w:t>prior</w:t>
      </w:r>
      <w:r>
        <w:rPr>
          <w:rStyle w:val="CPComment"/>
        </w:rPr>
        <w:t xml:space="preserve"> </w:t>
      </w:r>
      <w:r w:rsidR="00FA3D78" w:rsidRPr="00C4782F">
        <w:rPr>
          <w:rStyle w:val="CPComment"/>
        </w:rPr>
        <w:t>to</w:t>
      </w:r>
      <w:r>
        <w:rPr>
          <w:rStyle w:val="CPComment"/>
        </w:rPr>
        <w:t xml:space="preserve"> </w:t>
      </w:r>
      <w:r w:rsidR="00FA3D78" w:rsidRPr="00C4782F">
        <w:rPr>
          <w:rStyle w:val="CPComment"/>
        </w:rPr>
        <w:t>.NET</w:t>
      </w:r>
      <w:r>
        <w:rPr>
          <w:rStyle w:val="CPComment"/>
        </w:rPr>
        <w:t xml:space="preserve"> </w:t>
      </w:r>
      <w:r w:rsidR="00FA3D78" w:rsidRPr="00C4782F">
        <w:rPr>
          <w:rStyle w:val="CPComment"/>
        </w:rPr>
        <w:t>4.5</w:t>
      </w:r>
    </w:p>
    <w:p w14:paraId="01B9F1BD" w14:textId="6F7853E6" w:rsidR="00E73B39" w:rsidRPr="00C4782F" w:rsidRDefault="00B26DD1" w:rsidP="00DA0A6E">
      <w:pPr>
        <w:pStyle w:val="CDTMID"/>
        <w:shd w:val="clear" w:color="auto" w:fill="F2F2F2" w:themeFill="background1" w:themeFillShade="F2"/>
      </w:pPr>
      <w:r>
        <w:t xml:space="preserve">      </w:t>
      </w:r>
      <w:r w:rsidR="00FA3D78" w:rsidRPr="00C4782F">
        <w:t>Task</w:t>
      </w:r>
      <w:r>
        <w:t xml:space="preserve"> </w:t>
      </w:r>
      <w:r w:rsidR="00FA3D78" w:rsidRPr="00C4782F">
        <w:t>task</w:t>
      </w:r>
      <w:r>
        <w:t xml:space="preserve"> </w:t>
      </w:r>
      <w:r w:rsidR="00FA3D78" w:rsidRPr="00C4782F">
        <w:t>=</w:t>
      </w:r>
      <w:r>
        <w:t xml:space="preserve"> </w:t>
      </w:r>
      <w:r w:rsidR="00FA3D78" w:rsidRPr="00C4782F">
        <w:t>Task.Run(</w:t>
      </w:r>
    </w:p>
    <w:p w14:paraId="557B95D5" w14:textId="79285179" w:rsidR="0073083B" w:rsidRDefault="00B26DD1" w:rsidP="00DA0A6E">
      <w:pPr>
        <w:pStyle w:val="CDTMID"/>
        <w:shd w:val="clear" w:color="auto" w:fill="F2F2F2" w:themeFill="background1" w:themeFillShade="F2"/>
      </w:pPr>
      <w:r>
        <w:t xml:space="preserve">          </w:t>
      </w:r>
      <w:r w:rsidR="00FA3D78" w:rsidRPr="00C4782F">
        <w:t>()</w:t>
      </w:r>
      <w:r>
        <w:t xml:space="preserve"> </w:t>
      </w:r>
      <w:r w:rsidR="00FA3D78" w:rsidRPr="00C4782F">
        <w:t>=&gt;</w:t>
      </w:r>
    </w:p>
    <w:p w14:paraId="012FF2BD" w14:textId="45D725D9" w:rsidR="00E73B39" w:rsidRPr="00C4782F" w:rsidRDefault="00B26DD1" w:rsidP="00DA0A6E">
      <w:pPr>
        <w:pStyle w:val="CDTMID"/>
        <w:shd w:val="clear" w:color="auto" w:fill="F2F2F2" w:themeFill="background1" w:themeFillShade="F2"/>
      </w:pPr>
      <w:r>
        <w:t xml:space="preserve">              </w:t>
      </w:r>
      <w:r w:rsidR="00FA3D78" w:rsidRPr="00C4782F">
        <w:t>WritePi(cancellationTokenSource.Token),</w:t>
      </w:r>
    </w:p>
    <w:p w14:paraId="277FE56C" w14:textId="14B983E9" w:rsidR="00E73B39" w:rsidRPr="00C4782F" w:rsidRDefault="00B26DD1" w:rsidP="00DA0A6E">
      <w:pPr>
        <w:pStyle w:val="CDTMID"/>
        <w:shd w:val="clear" w:color="auto" w:fill="F2F2F2" w:themeFill="background1" w:themeFillShade="F2"/>
      </w:pPr>
      <w:r>
        <w:t xml:space="preserve">                  </w:t>
      </w:r>
      <w:r w:rsidR="00FA3D78" w:rsidRPr="00C4782F">
        <w:t>cancellationTokenSource.Token</w:t>
      </w:r>
      <w:proofErr w:type="gramStart"/>
      <w:r w:rsidR="00FA3D78" w:rsidRPr="00C4782F">
        <w:t>);</w:t>
      </w:r>
      <w:proofErr w:type="gramEnd"/>
    </w:p>
    <w:p w14:paraId="709132E1" w14:textId="77777777" w:rsidR="00E73B39" w:rsidRPr="00C4782F" w:rsidRDefault="00E73B39" w:rsidP="00FA13E8">
      <w:pPr>
        <w:pStyle w:val="CDTMID"/>
      </w:pPr>
    </w:p>
    <w:p w14:paraId="0D59D47F" w14:textId="2AADC5EE" w:rsidR="00E73B39" w:rsidRPr="00C4782F" w:rsidRDefault="00B26DD1" w:rsidP="00FA13E8">
      <w:pPr>
        <w:pStyle w:val="CDTMID"/>
      </w:pPr>
      <w:r>
        <w:t xml:space="preserve">      </w:t>
      </w:r>
      <w:r w:rsidR="00FA3D78" w:rsidRPr="00C4782F">
        <w:rPr>
          <w:rStyle w:val="CPComment"/>
        </w:rPr>
        <w:t>//</w:t>
      </w:r>
      <w:r>
        <w:rPr>
          <w:rStyle w:val="CPComment"/>
        </w:rPr>
        <w:t xml:space="preserve"> </w:t>
      </w:r>
      <w:r w:rsidR="00FA3D78" w:rsidRPr="00C4782F">
        <w:rPr>
          <w:rStyle w:val="CPComment"/>
        </w:rPr>
        <w:t>Wait</w:t>
      </w:r>
      <w:r>
        <w:rPr>
          <w:rStyle w:val="CPComment"/>
        </w:rPr>
        <w:t xml:space="preserve"> </w:t>
      </w:r>
      <w:r w:rsidR="00FA3D78" w:rsidRPr="00C4782F">
        <w:rPr>
          <w:rStyle w:val="CPComment"/>
        </w:rPr>
        <w:t>for</w:t>
      </w:r>
      <w:r>
        <w:rPr>
          <w:rStyle w:val="CPComment"/>
        </w:rPr>
        <w:t xml:space="preserve"> </w:t>
      </w:r>
      <w:r w:rsidR="00FA3D78" w:rsidRPr="00C4782F">
        <w:rPr>
          <w:rStyle w:val="CPComment"/>
        </w:rPr>
        <w:t>the</w:t>
      </w:r>
      <w:r>
        <w:rPr>
          <w:rStyle w:val="CPComment"/>
        </w:rPr>
        <w:t xml:space="preserve"> </w:t>
      </w:r>
      <w:r w:rsidR="00FA3D78" w:rsidRPr="00C4782F">
        <w:rPr>
          <w:rStyle w:val="CPComment"/>
        </w:rPr>
        <w:t>user's</w:t>
      </w:r>
      <w:r>
        <w:rPr>
          <w:rStyle w:val="CPComment"/>
        </w:rPr>
        <w:t xml:space="preserve"> </w:t>
      </w:r>
      <w:r w:rsidR="00FA3D78" w:rsidRPr="00C4782F">
        <w:rPr>
          <w:rStyle w:val="CPComment"/>
        </w:rPr>
        <w:t>input</w:t>
      </w:r>
    </w:p>
    <w:p w14:paraId="4A39B379" w14:textId="298F6500" w:rsidR="00E73B39" w:rsidRPr="00C4782F" w:rsidRDefault="00B26DD1" w:rsidP="00FA13E8">
      <w:pPr>
        <w:pStyle w:val="CDTMID"/>
      </w:pPr>
      <w:r>
        <w:t xml:space="preserve">      </w:t>
      </w:r>
      <w:r w:rsidR="00FA3D78" w:rsidRPr="00C4782F">
        <w:t>Console.ReadLine(</w:t>
      </w:r>
      <w:proofErr w:type="gramStart"/>
      <w:r w:rsidR="00FA3D78" w:rsidRPr="00C4782F">
        <w:t>);</w:t>
      </w:r>
      <w:proofErr w:type="gramEnd"/>
    </w:p>
    <w:p w14:paraId="22A710A9" w14:textId="77777777" w:rsidR="0073083B" w:rsidRDefault="0073083B" w:rsidP="00FA13E8">
      <w:pPr>
        <w:pStyle w:val="CDTMID"/>
      </w:pPr>
    </w:p>
    <w:p w14:paraId="7E36E5DA" w14:textId="73D81420" w:rsidR="00E73B39" w:rsidRPr="00C4782F" w:rsidRDefault="00B26DD1" w:rsidP="00FA13E8">
      <w:pPr>
        <w:pStyle w:val="CDTMID"/>
      </w:pPr>
      <w:r>
        <w:t xml:space="preserve">      </w:t>
      </w:r>
      <w:r w:rsidR="00FA3D78" w:rsidRPr="00C4782F">
        <w:rPr>
          <w:rStyle w:val="E4"/>
        </w:rPr>
        <w:t>cancellationTokenSource.Cancel(</w:t>
      </w:r>
      <w:proofErr w:type="gramStart"/>
      <w:r w:rsidR="00FA3D78" w:rsidRPr="00C4782F">
        <w:rPr>
          <w:rStyle w:val="E4"/>
        </w:rPr>
        <w:t>)</w:t>
      </w:r>
      <w:r w:rsidR="00FA3D78" w:rsidRPr="00C4782F">
        <w:t>;</w:t>
      </w:r>
      <w:proofErr w:type="gramEnd"/>
      <w:r w:rsidR="00FA3D78" w:rsidRPr="00C4782F">
        <w:tab/>
      </w:r>
    </w:p>
    <w:p w14:paraId="1B1CE0D2" w14:textId="61A630C4" w:rsidR="00E73B39" w:rsidRPr="00C4782F" w:rsidRDefault="00B26DD1" w:rsidP="00FA13E8">
      <w:pPr>
        <w:pStyle w:val="CDTMID"/>
      </w:pPr>
      <w:r>
        <w:t xml:space="preserve">      </w:t>
      </w:r>
      <w:r w:rsidR="00FA3D78" w:rsidRPr="00C4782F">
        <w:t>Console.WriteLine(stars</w:t>
      </w:r>
      <w:proofErr w:type="gramStart"/>
      <w:r w:rsidR="00FA3D78" w:rsidRPr="00C4782F">
        <w:t>);</w:t>
      </w:r>
      <w:proofErr w:type="gramEnd"/>
    </w:p>
    <w:p w14:paraId="3DE99F3F" w14:textId="10406667" w:rsidR="00E73B39" w:rsidRPr="00C4782F" w:rsidRDefault="00B26DD1" w:rsidP="00FA13E8">
      <w:pPr>
        <w:pStyle w:val="CDTMID"/>
      </w:pPr>
      <w:r>
        <w:t xml:space="preserve">      </w:t>
      </w:r>
      <w:r w:rsidR="00FA3D78" w:rsidRPr="00C4782F">
        <w:rPr>
          <w:rStyle w:val="E4"/>
        </w:rPr>
        <w:t>task.Wait(</w:t>
      </w:r>
      <w:proofErr w:type="gramStart"/>
      <w:r w:rsidR="00FA3D78" w:rsidRPr="00C4782F">
        <w:rPr>
          <w:rStyle w:val="E4"/>
        </w:rPr>
        <w:t>)</w:t>
      </w:r>
      <w:r w:rsidR="00FA3D78" w:rsidRPr="00C4782F">
        <w:t>;</w:t>
      </w:r>
      <w:proofErr w:type="gramEnd"/>
    </w:p>
    <w:p w14:paraId="468F0E40" w14:textId="1DAF7E75" w:rsidR="00E73B39" w:rsidRPr="00C4782F" w:rsidRDefault="00B26DD1" w:rsidP="00FA13E8">
      <w:pPr>
        <w:pStyle w:val="CDTMID"/>
      </w:pPr>
      <w:r>
        <w:t xml:space="preserve">      </w:t>
      </w:r>
      <w:r w:rsidR="00FA3D78" w:rsidRPr="00C4782F">
        <w:t>Console.WriteLine(</w:t>
      </w:r>
      <w:proofErr w:type="gramStart"/>
      <w:r w:rsidR="00FA3D78" w:rsidRPr="00C4782F">
        <w:t>);</w:t>
      </w:r>
      <w:proofErr w:type="gramEnd"/>
    </w:p>
    <w:p w14:paraId="79228955" w14:textId="602FC6D4" w:rsidR="00E73B39" w:rsidRPr="00C4782F" w:rsidRDefault="00B26DD1" w:rsidP="00FA13E8">
      <w:pPr>
        <w:pStyle w:val="CDTMID"/>
      </w:pPr>
      <w:r>
        <w:t xml:space="preserve">  </w:t>
      </w:r>
      <w:r w:rsidR="00FA3D78" w:rsidRPr="00C4782F">
        <w:t>}</w:t>
      </w:r>
    </w:p>
    <w:p w14:paraId="3CFB8B26" w14:textId="77777777" w:rsidR="00E73B39" w:rsidRPr="00C4782F" w:rsidRDefault="00E73B39" w:rsidP="00FA13E8">
      <w:pPr>
        <w:pStyle w:val="CDTMID"/>
      </w:pPr>
    </w:p>
    <w:p w14:paraId="191601A8" w14:textId="3A727866" w:rsidR="00E73B39" w:rsidRPr="00C4782F" w:rsidRDefault="00B26DD1" w:rsidP="00FA13E8">
      <w:pPr>
        <w:pStyle w:val="CDTMID"/>
      </w:pPr>
      <w:r>
        <w:t xml:space="preserve">  </w:t>
      </w:r>
      <w:r w:rsidR="00FA3D78" w:rsidRPr="00C4782F">
        <w:rPr>
          <w:rStyle w:val="CPKeyword"/>
        </w:rPr>
        <w:t>private</w:t>
      </w:r>
      <w:r>
        <w:t xml:space="preserve"> </w:t>
      </w:r>
      <w:r w:rsidR="00FA3D78" w:rsidRPr="00C4782F">
        <w:rPr>
          <w:rStyle w:val="CPKeyword"/>
        </w:rPr>
        <w:t>static</w:t>
      </w:r>
      <w:r>
        <w:t xml:space="preserve"> </w:t>
      </w:r>
      <w:r w:rsidR="00FA3D78" w:rsidRPr="00C4782F">
        <w:rPr>
          <w:rStyle w:val="CPKeyword"/>
        </w:rPr>
        <w:t>void</w:t>
      </w:r>
      <w:r>
        <w:t xml:space="preserve"> </w:t>
      </w:r>
      <w:r w:rsidR="00FA3D78" w:rsidRPr="00C4782F">
        <w:t>WritePi(</w:t>
      </w:r>
    </w:p>
    <w:p w14:paraId="7C4A3D21" w14:textId="33B46857" w:rsidR="00E73B39" w:rsidRPr="00C4782F" w:rsidRDefault="00B26DD1" w:rsidP="00FA13E8">
      <w:pPr>
        <w:pStyle w:val="CDTMID"/>
      </w:pPr>
      <w:r>
        <w:t xml:space="preserve">      </w:t>
      </w:r>
      <w:r w:rsidR="00FA3D78" w:rsidRPr="00C4782F">
        <w:rPr>
          <w:rStyle w:val="E4"/>
        </w:rPr>
        <w:t>CancellationToken</w:t>
      </w:r>
      <w:r>
        <w:rPr>
          <w:rStyle w:val="E4"/>
        </w:rPr>
        <w:t xml:space="preserve"> </w:t>
      </w:r>
      <w:r w:rsidR="00FA3D78" w:rsidRPr="00C4782F">
        <w:rPr>
          <w:rStyle w:val="E4"/>
        </w:rPr>
        <w:t>cancellationToken</w:t>
      </w:r>
      <w:r w:rsidR="00FA3D78" w:rsidRPr="00C4782F">
        <w:t>)</w:t>
      </w:r>
    </w:p>
    <w:p w14:paraId="4718168C" w14:textId="15680AEA" w:rsidR="00E73B39" w:rsidRPr="00C4782F" w:rsidRDefault="00B26DD1" w:rsidP="00FA13E8">
      <w:pPr>
        <w:pStyle w:val="CDTMID"/>
      </w:pPr>
      <w:r>
        <w:t xml:space="preserve">  </w:t>
      </w:r>
      <w:r w:rsidR="00FA3D78" w:rsidRPr="00C4782F">
        <w:t>{</w:t>
      </w:r>
    </w:p>
    <w:p w14:paraId="0225C092" w14:textId="06E09087" w:rsidR="00E73B39" w:rsidRPr="00C4782F" w:rsidRDefault="00B26DD1" w:rsidP="00FA13E8">
      <w:pPr>
        <w:pStyle w:val="CDTMID"/>
      </w:pPr>
      <w:r>
        <w:t xml:space="preserve">      </w:t>
      </w:r>
      <w:r w:rsidR="00FA3D78" w:rsidRPr="00C4782F">
        <w:rPr>
          <w:rStyle w:val="CPKeyword"/>
        </w:rPr>
        <w:t>const</w:t>
      </w:r>
      <w:r>
        <w:t xml:space="preserve"> </w:t>
      </w:r>
      <w:r w:rsidR="00FA3D78" w:rsidRPr="00C4782F">
        <w:rPr>
          <w:rStyle w:val="CPKeyword"/>
        </w:rPr>
        <w:t>int</w:t>
      </w:r>
      <w:r>
        <w:t xml:space="preserve"> </w:t>
      </w:r>
      <w:r w:rsidR="00FA3D78" w:rsidRPr="00C4782F">
        <w:t>batchSize</w:t>
      </w:r>
      <w:r>
        <w:t xml:space="preserve"> </w:t>
      </w:r>
      <w:r w:rsidR="00FA3D78" w:rsidRPr="00C4782F">
        <w:t>=</w:t>
      </w:r>
      <w:r>
        <w:t xml:space="preserve"> </w:t>
      </w:r>
      <w:proofErr w:type="gramStart"/>
      <w:r w:rsidR="00FA3D78" w:rsidRPr="00C4782F">
        <w:t>1;</w:t>
      </w:r>
      <w:proofErr w:type="gramEnd"/>
    </w:p>
    <w:p w14:paraId="7D594DFE" w14:textId="38EBD88F" w:rsidR="00E73B39" w:rsidRPr="00C4782F" w:rsidRDefault="00B26DD1" w:rsidP="00FA13E8">
      <w:pPr>
        <w:pStyle w:val="CDTMID"/>
      </w:pPr>
      <w:r>
        <w:t xml:space="preserve">      </w:t>
      </w:r>
      <w:r w:rsidR="00FA3D78" w:rsidRPr="00C4782F">
        <w:rPr>
          <w:rStyle w:val="CPKeyword"/>
        </w:rPr>
        <w:t>string</w:t>
      </w:r>
      <w:r>
        <w:t xml:space="preserve"> </w:t>
      </w:r>
      <w:r w:rsidR="00FA3D78" w:rsidRPr="00C4782F">
        <w:t>piSection</w:t>
      </w:r>
      <w:r>
        <w:t xml:space="preserve"> </w:t>
      </w:r>
      <w:r w:rsidR="00FA3D78" w:rsidRPr="00C4782F">
        <w:t>=</w:t>
      </w:r>
      <w:r>
        <w:t xml:space="preserve"> </w:t>
      </w:r>
      <w:r w:rsidR="00FA3D78" w:rsidRPr="00C4782F">
        <w:t>string.</w:t>
      </w:r>
      <w:proofErr w:type="gramStart"/>
      <w:r w:rsidR="00FA3D78" w:rsidRPr="00C4782F">
        <w:t>Empty;</w:t>
      </w:r>
      <w:proofErr w:type="gramEnd"/>
    </w:p>
    <w:p w14:paraId="661208E0" w14:textId="396AC846" w:rsidR="00E73B39" w:rsidRPr="00C4782F" w:rsidRDefault="00B26DD1" w:rsidP="00FA13E8">
      <w:pPr>
        <w:pStyle w:val="CDTMID"/>
      </w:pPr>
      <w:r>
        <w:t xml:space="preserve">      </w:t>
      </w:r>
      <w:r w:rsidR="00FA3D78" w:rsidRPr="00C4782F">
        <w:rPr>
          <w:rStyle w:val="CPKeyword"/>
        </w:rPr>
        <w:t>int</w:t>
      </w:r>
      <w:r>
        <w:t xml:space="preserve"> </w:t>
      </w:r>
      <w:r w:rsidR="00FA3D78" w:rsidRPr="00C4782F">
        <w:t>i</w:t>
      </w:r>
      <w:r>
        <w:t xml:space="preserve"> </w:t>
      </w:r>
      <w:r w:rsidR="00FA3D78" w:rsidRPr="00C4782F">
        <w:t>=</w:t>
      </w:r>
      <w:r>
        <w:t xml:space="preserve"> </w:t>
      </w:r>
      <w:proofErr w:type="gramStart"/>
      <w:r w:rsidR="00FA3D78" w:rsidRPr="00C4782F">
        <w:t>0;</w:t>
      </w:r>
      <w:proofErr w:type="gramEnd"/>
    </w:p>
    <w:p w14:paraId="5CEB7707" w14:textId="77777777" w:rsidR="00E73B39" w:rsidRPr="00C4782F" w:rsidRDefault="00E73B39" w:rsidP="00FA13E8">
      <w:pPr>
        <w:pStyle w:val="CDTMID"/>
      </w:pPr>
    </w:p>
    <w:p w14:paraId="504238D5" w14:textId="23DB8F6C" w:rsidR="00E73B39" w:rsidRPr="00C4782F" w:rsidRDefault="00B26DD1" w:rsidP="00DA0A6E">
      <w:pPr>
        <w:pStyle w:val="CDTMID"/>
        <w:shd w:val="clear" w:color="auto" w:fill="F2F2F2" w:themeFill="background1" w:themeFillShade="F2"/>
      </w:pPr>
      <w:r>
        <w:t xml:space="preserve">      </w:t>
      </w:r>
      <w:r w:rsidR="00FA3D78" w:rsidRPr="00C4782F">
        <w:rPr>
          <w:rStyle w:val="CPKeyword"/>
        </w:rPr>
        <w:t>while</w:t>
      </w:r>
      <w:r w:rsidR="00FA3D78" w:rsidRPr="00C4782F">
        <w:t>(!cancellationToken.IsCancellationRequested</w:t>
      </w:r>
    </w:p>
    <w:p w14:paraId="178B35CC" w14:textId="7DE12428" w:rsidR="00E73B39" w:rsidRPr="00C4782F" w:rsidRDefault="00B26DD1" w:rsidP="00FA13E8">
      <w:pPr>
        <w:pStyle w:val="CDTMID"/>
      </w:pPr>
      <w:r>
        <w:t xml:space="preserve">          </w:t>
      </w:r>
      <w:r w:rsidR="00FA3D78" w:rsidRPr="00C4782F">
        <w:t>||</w:t>
      </w:r>
      <w:r>
        <w:t xml:space="preserve"> </w:t>
      </w:r>
      <w:r w:rsidR="00FA3D78" w:rsidRPr="00C4782F">
        <w:t>i</w:t>
      </w:r>
      <w:r>
        <w:t xml:space="preserve"> </w:t>
      </w:r>
      <w:r w:rsidR="00FA3D78" w:rsidRPr="00C4782F">
        <w:t>==</w:t>
      </w:r>
      <w:r>
        <w:t xml:space="preserve"> </w:t>
      </w:r>
      <w:r w:rsidR="00FA3D78" w:rsidRPr="00C4782F">
        <w:rPr>
          <w:rStyle w:val="CPKeyword"/>
        </w:rPr>
        <w:t>int</w:t>
      </w:r>
      <w:r w:rsidR="00FA3D78" w:rsidRPr="00C4782F">
        <w:t>.MaxValue)</w:t>
      </w:r>
    </w:p>
    <w:p w14:paraId="529B9499" w14:textId="672AA63D" w:rsidR="00E73B39" w:rsidRPr="00C4782F" w:rsidRDefault="00B26DD1" w:rsidP="00FA13E8">
      <w:pPr>
        <w:pStyle w:val="CDTMID"/>
      </w:pPr>
      <w:r>
        <w:t xml:space="preserve">      </w:t>
      </w:r>
      <w:r w:rsidR="00FA3D78" w:rsidRPr="00C4782F">
        <w:t>{</w:t>
      </w:r>
    </w:p>
    <w:p w14:paraId="35A081FB" w14:textId="21E44B2F" w:rsidR="00E73B39" w:rsidRPr="00C4782F" w:rsidRDefault="00B26DD1" w:rsidP="00FA13E8">
      <w:pPr>
        <w:pStyle w:val="CDTMID"/>
      </w:pPr>
      <w:r>
        <w:t xml:space="preserve">          </w:t>
      </w:r>
      <w:r w:rsidR="00FA3D78" w:rsidRPr="00C4782F">
        <w:t>piSection</w:t>
      </w:r>
      <w:r>
        <w:t xml:space="preserve"> </w:t>
      </w:r>
      <w:r w:rsidR="00FA3D78" w:rsidRPr="00C4782F">
        <w:t>=</w:t>
      </w:r>
      <w:r>
        <w:t xml:space="preserve"> </w:t>
      </w:r>
      <w:r w:rsidR="00FA3D78" w:rsidRPr="00C4782F">
        <w:t>PiCalculator.Calculate(</w:t>
      </w:r>
    </w:p>
    <w:p w14:paraId="69A75033" w14:textId="4055338C" w:rsidR="00E73B39" w:rsidRPr="00C4782F" w:rsidRDefault="00B26DD1" w:rsidP="00FA13E8">
      <w:pPr>
        <w:pStyle w:val="CDTMID"/>
      </w:pPr>
      <w:r>
        <w:t xml:space="preserve">              </w:t>
      </w:r>
      <w:r w:rsidR="00FA3D78" w:rsidRPr="00C4782F">
        <w:t>batchSize,</w:t>
      </w:r>
      <w:r>
        <w:t xml:space="preserve"> </w:t>
      </w:r>
      <w:r w:rsidR="00FA3D78" w:rsidRPr="00C4782F">
        <w:t>(i++)</w:t>
      </w:r>
      <w:r>
        <w:t xml:space="preserve"> </w:t>
      </w:r>
      <w:r w:rsidR="00FA3D78" w:rsidRPr="00C4782F">
        <w:t>*</w:t>
      </w:r>
      <w:r>
        <w:t xml:space="preserve"> </w:t>
      </w:r>
      <w:r w:rsidR="00FA3D78" w:rsidRPr="00C4782F">
        <w:t>batchSize</w:t>
      </w:r>
      <w:proofErr w:type="gramStart"/>
      <w:r w:rsidR="00FA3D78" w:rsidRPr="00C4782F">
        <w:t>);</w:t>
      </w:r>
      <w:proofErr w:type="gramEnd"/>
    </w:p>
    <w:p w14:paraId="52BCA272" w14:textId="2D075629" w:rsidR="00E73B39" w:rsidRPr="00C4782F" w:rsidRDefault="00B26DD1" w:rsidP="00FA13E8">
      <w:pPr>
        <w:pStyle w:val="CDTMID"/>
      </w:pPr>
      <w:r>
        <w:t xml:space="preserve">          </w:t>
      </w:r>
      <w:r w:rsidR="00FA3D78" w:rsidRPr="00C4782F">
        <w:t>Console.Write(piSection</w:t>
      </w:r>
      <w:proofErr w:type="gramStart"/>
      <w:r w:rsidR="00FA3D78" w:rsidRPr="00C4782F">
        <w:t>);</w:t>
      </w:r>
      <w:proofErr w:type="gramEnd"/>
    </w:p>
    <w:p w14:paraId="29B0DB2A" w14:textId="1884C315" w:rsidR="00E73B39" w:rsidRPr="00C4782F" w:rsidRDefault="00B26DD1" w:rsidP="00FA13E8">
      <w:pPr>
        <w:pStyle w:val="CDTMID"/>
      </w:pPr>
      <w:r>
        <w:t xml:space="preserve">      </w:t>
      </w:r>
      <w:r w:rsidR="00FA3D78" w:rsidRPr="00C4782F">
        <w:t>}</w:t>
      </w:r>
    </w:p>
    <w:p w14:paraId="00D49561" w14:textId="2000890D" w:rsidR="00E73B39" w:rsidRPr="00C4782F" w:rsidRDefault="00B26DD1" w:rsidP="00FA13E8">
      <w:pPr>
        <w:pStyle w:val="CDTMID"/>
      </w:pPr>
      <w:r>
        <w:t xml:space="preserve">  </w:t>
      </w:r>
      <w:r w:rsidR="00FA3D78" w:rsidRPr="00C4782F">
        <w:t>}</w:t>
      </w:r>
    </w:p>
    <w:p w14:paraId="767369C6" w14:textId="77777777" w:rsidR="00E73B39" w:rsidRPr="00C4782F" w:rsidRDefault="00FA3D78" w:rsidP="00FA13E8">
      <w:pPr>
        <w:pStyle w:val="CDTLAST"/>
      </w:pPr>
      <w:r w:rsidRPr="00C478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CellMar>
          <w:left w:w="0" w:type="dxa"/>
          <w:right w:w="0" w:type="dxa"/>
        </w:tblCellMar>
        <w:tblLook w:val="04A0" w:firstRow="1" w:lastRow="0" w:firstColumn="1" w:lastColumn="0" w:noHBand="0" w:noVBand="1"/>
      </w:tblPr>
      <w:tblGrid>
        <w:gridCol w:w="7010"/>
      </w:tblGrid>
      <w:tr w:rsidR="005B6349" w14:paraId="7700EB8B" w14:textId="77777777" w:rsidTr="00B4446D">
        <w:tc>
          <w:tcPr>
            <w:tcW w:w="7010" w:type="dxa"/>
            <w:shd w:val="clear" w:color="auto" w:fill="auto"/>
          </w:tcPr>
          <w:p w14:paraId="598C50B4" w14:textId="220D9B22" w:rsidR="005B6349" w:rsidRPr="00336E94" w:rsidRDefault="002519F9" w:rsidP="00B4446D">
            <w:pPr>
              <w:pStyle w:val="OUTPUTTTLNUM"/>
              <w:rPr>
                <w:rFonts w:hint="eastAsia"/>
              </w:rPr>
            </w:pPr>
            <w:r>
              <w:t>Output 19.</w:t>
            </w:r>
            <w:ins w:id="656" w:author="Kevin" w:date="2020-04-03T22:09:00Z">
              <w:r>
                <w:t>5</w:t>
              </w:r>
            </w:ins>
            <w:del w:id="657" w:author="Kevin" w:date="2020-04-03T22:09:00Z">
              <w:r>
                <w:delText>6</w:delText>
              </w:r>
            </w:del>
          </w:p>
        </w:tc>
      </w:tr>
      <w:tr w:rsidR="005B6349" w14:paraId="7E613AA8" w14:textId="77777777" w:rsidTr="00B4446D">
        <w:tc>
          <w:tcPr>
            <w:tcW w:w="7010" w:type="dxa"/>
            <w:shd w:val="clear" w:color="auto" w:fill="E6E6E6"/>
            <w:tcMar>
              <w:left w:w="115" w:type="dxa"/>
            </w:tcMar>
          </w:tcPr>
          <w:p w14:paraId="157E83A2" w14:textId="77777777" w:rsidR="005B6349" w:rsidRPr="00C4782F" w:rsidRDefault="005B6349" w:rsidP="005B6349">
            <w:pPr>
              <w:pStyle w:val="OUTPUTFIRST"/>
            </w:pPr>
            <w:r w:rsidRPr="00C4782F">
              <w:t>Push</w:t>
            </w:r>
            <w:r>
              <w:t xml:space="preserve"> </w:t>
            </w:r>
            <w:r w:rsidRPr="00C4782F">
              <w:t>ENTER</w:t>
            </w:r>
            <w:r>
              <w:t xml:space="preserve"> </w:t>
            </w:r>
            <w:r w:rsidRPr="00C4782F">
              <w:t>to</w:t>
            </w:r>
            <w:r>
              <w:t xml:space="preserve"> </w:t>
            </w:r>
            <w:r w:rsidRPr="00C4782F">
              <w:t>exit.</w:t>
            </w:r>
          </w:p>
          <w:p w14:paraId="318C8C02" w14:textId="77777777" w:rsidR="005B6349" w:rsidRPr="00A8176A" w:rsidRDefault="005B6349" w:rsidP="005B6349">
            <w:pPr>
              <w:pStyle w:val="OUTPUTMID"/>
            </w:pPr>
            <w:r w:rsidRPr="00A8176A">
              <w:t>3.141592653589793238462643383279502884197169399375105820974944592307816</w:t>
            </w:r>
          </w:p>
          <w:p w14:paraId="77E3FE5E" w14:textId="77777777" w:rsidR="005B6349" w:rsidRPr="00A8176A" w:rsidRDefault="005B6349" w:rsidP="005B6349">
            <w:pPr>
              <w:pStyle w:val="OUTPUTMID"/>
            </w:pPr>
            <w:r w:rsidRPr="00A8176A">
              <w:t>40628620899862803482534211706798214808651328230664709384460955058223172</w:t>
            </w:r>
          </w:p>
          <w:p w14:paraId="00A24D98" w14:textId="77777777" w:rsidR="005B6349" w:rsidRPr="00A8176A" w:rsidRDefault="005B6349" w:rsidP="005B6349">
            <w:pPr>
              <w:pStyle w:val="OUTPUTMID"/>
            </w:pPr>
            <w:r w:rsidRPr="00A8176A">
              <w:t>5359408128481117450</w:t>
            </w:r>
          </w:p>
          <w:p w14:paraId="6D8773FE" w14:textId="5A8080BB" w:rsidR="005B6349" w:rsidRPr="00A8176A" w:rsidRDefault="005B6349" w:rsidP="005B6349">
            <w:pPr>
              <w:pStyle w:val="OUTPUTMID"/>
            </w:pPr>
            <w:r w:rsidRPr="00A8176A">
              <w:t>**********************************************************************</w:t>
            </w:r>
          </w:p>
          <w:p w14:paraId="56726A34" w14:textId="30EDDFDC" w:rsidR="005B6349" w:rsidRPr="005B6349" w:rsidRDefault="005B6349" w:rsidP="00B4446D">
            <w:pPr>
              <w:pStyle w:val="OUTPUTLAST"/>
              <w:rPr>
                <w:rStyle w:val="E1"/>
                <w:shd w:val="clear" w:color="auto" w:fill="auto"/>
              </w:rPr>
            </w:pPr>
            <w:r w:rsidRPr="00C4782F">
              <w:t>2</w:t>
            </w:r>
          </w:p>
        </w:tc>
      </w:tr>
    </w:tbl>
    <w:p w14:paraId="30E197E1" w14:textId="77777777" w:rsidR="005B6349" w:rsidRDefault="005B6349" w:rsidP="00D03CDB">
      <w:pPr>
        <w:pStyle w:val="spacer"/>
      </w:pPr>
    </w:p>
    <w:p w14:paraId="5949D9C6" w14:textId="315BFC0F" w:rsidR="0073083B" w:rsidRDefault="00FA3D78" w:rsidP="005E24E0">
      <w:pPr>
        <w:pStyle w:val="CHAPBM"/>
      </w:pPr>
      <w:r w:rsidRPr="00C4782F">
        <w:t>After</w:t>
      </w:r>
      <w:r w:rsidR="00B26DD1">
        <w:t xml:space="preserve"> </w:t>
      </w:r>
      <w:r w:rsidRPr="00C4782F">
        <w:t>starting</w:t>
      </w:r>
      <w:r w:rsidR="00B26DD1">
        <w:t xml:space="preserve"> </w:t>
      </w:r>
      <w:r w:rsidRPr="00C4782F">
        <w:t>the</w:t>
      </w:r>
      <w:r w:rsidR="00B26DD1">
        <w:t xml:space="preserve"> </w:t>
      </w:r>
      <w:r w:rsidRPr="00C4782F">
        <w:t>task,</w:t>
      </w:r>
      <w:r w:rsidR="00B26DD1">
        <w:t xml:space="preserve"> </w:t>
      </w:r>
      <w:r w:rsidRPr="00C4782F">
        <w:t>a</w:t>
      </w:r>
      <w:r w:rsidR="00B26DD1">
        <w:t xml:space="preserve"> </w:t>
      </w:r>
      <w:proofErr w:type="spellStart"/>
      <w:r w:rsidRPr="009C65D4">
        <w:rPr>
          <w:rStyle w:val="CITchapbm"/>
        </w:rPr>
        <w:t>Console.Read</w:t>
      </w:r>
      <w:proofErr w:type="spellEnd"/>
      <w:r w:rsidRPr="009C65D4">
        <w:rPr>
          <w:rStyle w:val="CITchapbm"/>
        </w:rPr>
        <w:t>()</w:t>
      </w:r>
      <w:r w:rsidR="00B26DD1">
        <w:t xml:space="preserve"> </w:t>
      </w:r>
      <w:r w:rsidRPr="00C4782F">
        <w:t>blocks</w:t>
      </w:r>
      <w:r w:rsidR="00B26DD1">
        <w:t xml:space="preserve"> </w:t>
      </w:r>
      <w:r w:rsidRPr="00C4782F">
        <w:t>the</w:t>
      </w:r>
      <w:r w:rsidR="00B26DD1">
        <w:t xml:space="preserve"> </w:t>
      </w:r>
      <w:r w:rsidRPr="00C4782F">
        <w:t>main</w:t>
      </w:r>
      <w:r w:rsidR="00B26DD1">
        <w:t xml:space="preserve"> </w:t>
      </w:r>
      <w:r w:rsidRPr="00C4782F">
        <w:t>thread.</w:t>
      </w:r>
      <w:r w:rsidR="00B26DD1">
        <w:t xml:space="preserve"> </w:t>
      </w:r>
      <w:r w:rsidRPr="00C4782F">
        <w:t>At</w:t>
      </w:r>
      <w:r w:rsidR="00B26DD1">
        <w:t xml:space="preserve"> </w:t>
      </w:r>
      <w:r w:rsidRPr="00C4782F">
        <w:t>the</w:t>
      </w:r>
      <w:r w:rsidR="00B26DD1">
        <w:t xml:space="preserve"> </w:t>
      </w:r>
      <w:r w:rsidRPr="00C4782F">
        <w:t>same</w:t>
      </w:r>
      <w:r w:rsidR="00B26DD1">
        <w:t xml:space="preserve"> </w:t>
      </w:r>
      <w:r w:rsidRPr="00C4782F">
        <w:t>time,</w:t>
      </w:r>
      <w:r w:rsidR="00B26DD1">
        <w:t xml:space="preserve"> </w:t>
      </w:r>
      <w:r w:rsidRPr="00C4782F">
        <w:t>the</w:t>
      </w:r>
      <w:r w:rsidR="00B26DD1">
        <w:t xml:space="preserve"> </w:t>
      </w:r>
      <w:r w:rsidRPr="00C4782F">
        <w:t>task</w:t>
      </w:r>
      <w:r w:rsidR="00B26DD1">
        <w:t xml:space="preserve"> </w:t>
      </w:r>
      <w:r w:rsidRPr="00C4782F">
        <w:t>continues</w:t>
      </w:r>
      <w:r w:rsidR="00B26DD1">
        <w:t xml:space="preserve"> </w:t>
      </w:r>
      <w:r w:rsidRPr="00C4782F">
        <w:t>to</w:t>
      </w:r>
      <w:r w:rsidR="00B26DD1">
        <w:t xml:space="preserve"> </w:t>
      </w:r>
      <w:r w:rsidRPr="00C4782F">
        <w:t>execute,</w:t>
      </w:r>
      <w:r w:rsidR="00B26DD1">
        <w:t xml:space="preserve"> </w:t>
      </w:r>
      <w:r w:rsidRPr="00C4782F">
        <w:t>calculating</w:t>
      </w:r>
      <w:r w:rsidR="00B26DD1">
        <w:t xml:space="preserve"> </w:t>
      </w:r>
      <w:r w:rsidRPr="00C4782F">
        <w:t>the</w:t>
      </w:r>
      <w:r w:rsidR="00B26DD1">
        <w:t xml:space="preserve"> </w:t>
      </w:r>
      <w:r w:rsidRPr="00C4782F">
        <w:t>next</w:t>
      </w:r>
      <w:r w:rsidR="00B26DD1">
        <w:t xml:space="preserve"> </w:t>
      </w:r>
      <w:r w:rsidRPr="00C4782F">
        <w:t>digit</w:t>
      </w:r>
      <w:r w:rsidR="00B26DD1">
        <w:t xml:space="preserve"> </w:t>
      </w:r>
      <w:r w:rsidRPr="00C4782F">
        <w:t>of</w:t>
      </w:r>
      <w:r w:rsidR="00B26DD1">
        <w:t xml:space="preserve"> </w:t>
      </w:r>
      <w:r w:rsidRPr="00C4782F">
        <w:t>pi</w:t>
      </w:r>
      <w:r w:rsidR="00B26DD1">
        <w:t xml:space="preserve"> </w:t>
      </w:r>
      <w:r w:rsidRPr="00C4782F">
        <w:t>and</w:t>
      </w:r>
      <w:r w:rsidR="00B26DD1">
        <w:t xml:space="preserve"> </w:t>
      </w:r>
      <w:r w:rsidRPr="00C4782F">
        <w:t>printing</w:t>
      </w:r>
      <w:r w:rsidR="00B26DD1">
        <w:t xml:space="preserve"> </w:t>
      </w:r>
      <w:r w:rsidRPr="00C4782F">
        <w:t>it</w:t>
      </w:r>
      <w:r w:rsidR="00B26DD1">
        <w:t xml:space="preserve"> </w:t>
      </w:r>
      <w:r w:rsidRPr="00C4782F">
        <w:t>out.</w:t>
      </w:r>
      <w:r w:rsidR="00B26DD1">
        <w:t xml:space="preserve"> </w:t>
      </w:r>
      <w:r w:rsidRPr="00C4782F">
        <w:t>Once</w:t>
      </w:r>
      <w:r w:rsidR="00B26DD1">
        <w:t xml:space="preserve"> </w:t>
      </w:r>
      <w:r w:rsidRPr="00C4782F">
        <w:t>the</w:t>
      </w:r>
      <w:r w:rsidR="00B26DD1">
        <w:t xml:space="preserve"> </w:t>
      </w:r>
      <w:r w:rsidRPr="00C4782F">
        <w:t>user</w:t>
      </w:r>
      <w:r w:rsidR="00B26DD1">
        <w:t xml:space="preserve"> </w:t>
      </w:r>
      <w:r w:rsidRPr="00C4782F">
        <w:t>presses</w:t>
      </w:r>
      <w:r w:rsidR="00B26DD1">
        <w:t xml:space="preserve"> </w:t>
      </w:r>
      <w:r w:rsidRPr="00C4782F">
        <w:t>Enter,</w:t>
      </w:r>
      <w:r w:rsidR="00B26DD1">
        <w:t xml:space="preserve"> </w:t>
      </w:r>
      <w:r w:rsidRPr="00C4782F">
        <w:t>the</w:t>
      </w:r>
      <w:r w:rsidR="00B26DD1">
        <w:t xml:space="preserve"> </w:t>
      </w:r>
      <w:r w:rsidRPr="00C4782F">
        <w:t>execution</w:t>
      </w:r>
      <w:r w:rsidR="00B26DD1">
        <w:t xml:space="preserve"> </w:t>
      </w:r>
      <w:r w:rsidRPr="00C4782F">
        <w:t>encounters</w:t>
      </w:r>
      <w:r w:rsidR="00B26DD1">
        <w:t xml:space="preserve"> </w:t>
      </w:r>
      <w:r w:rsidRPr="00C4782F">
        <w:t>a</w:t>
      </w:r>
      <w:r w:rsidR="00B26DD1">
        <w:t xml:space="preserve"> </w:t>
      </w:r>
      <w:r w:rsidRPr="00C4782F">
        <w:t>call</w:t>
      </w:r>
      <w:r w:rsidR="00B26DD1">
        <w:t xml:space="preserve"> </w:t>
      </w:r>
      <w:r w:rsidRPr="00C4782F">
        <w:t>to</w:t>
      </w:r>
      <w:r w:rsidR="00B26DD1">
        <w:t xml:space="preserve"> </w:t>
      </w:r>
      <w:proofErr w:type="spellStart"/>
      <w:r w:rsidRPr="009C65D4">
        <w:rPr>
          <w:rStyle w:val="CITchapbm"/>
        </w:rPr>
        <w:t>CancellationTokenSource.Cancel</w:t>
      </w:r>
      <w:proofErr w:type="spellEnd"/>
      <w:r w:rsidRPr="009C65D4">
        <w:rPr>
          <w:rStyle w:val="CITchapbm"/>
        </w:rPr>
        <w:t>()</w:t>
      </w:r>
      <w:r w:rsidRPr="00C4782F">
        <w:t>.</w:t>
      </w:r>
      <w:r w:rsidR="00B26DD1">
        <w:t xml:space="preserve"> </w:t>
      </w:r>
      <w:r w:rsidRPr="00C4782F">
        <w:t>In</w:t>
      </w:r>
      <w:r w:rsidR="00B26DD1">
        <w:t xml:space="preserve"> </w:t>
      </w:r>
      <w:r w:rsidR="00A6283F">
        <w:t>Listing</w:t>
      </w:r>
      <w:r w:rsidR="00B26DD1">
        <w:t xml:space="preserve"> </w:t>
      </w:r>
      <w:r w:rsidR="00A6283F">
        <w:t>19.</w:t>
      </w:r>
      <w:ins w:id="658" w:author="Kevin" w:date="2020-04-03T22:09:00Z">
        <w:r w:rsidR="009D7878">
          <w:t>8</w:t>
        </w:r>
      </w:ins>
      <w:del w:id="659" w:author="Kevin" w:date="2020-04-03T22:09:00Z">
        <w:r w:rsidR="00C7066B">
          <w:delText>10</w:delText>
        </w:r>
      </w:del>
      <w:r w:rsidRPr="00C4782F">
        <w:t>,</w:t>
      </w:r>
      <w:r w:rsidR="00B26DD1">
        <w:t xml:space="preserve"> </w:t>
      </w:r>
      <w:r w:rsidRPr="00C4782F">
        <w:t>we</w:t>
      </w:r>
      <w:r w:rsidR="00B26DD1">
        <w:t xml:space="preserve"> </w:t>
      </w:r>
      <w:r w:rsidRPr="00C4782F">
        <w:t>split</w:t>
      </w:r>
      <w:r w:rsidR="00B26DD1">
        <w:t xml:space="preserve"> </w:t>
      </w:r>
      <w:r w:rsidRPr="00C4782F">
        <w:t>the</w:t>
      </w:r>
      <w:r w:rsidR="00B26DD1">
        <w:t xml:space="preserve"> </w:t>
      </w:r>
      <w:r w:rsidRPr="00C4782F">
        <w:t>call</w:t>
      </w:r>
      <w:r w:rsidR="00B26DD1">
        <w:t xml:space="preserve"> </w:t>
      </w:r>
      <w:r w:rsidRPr="00C4782F">
        <w:t>to</w:t>
      </w:r>
      <w:r w:rsidR="00B26DD1">
        <w:t xml:space="preserve"> </w:t>
      </w:r>
      <w:proofErr w:type="spellStart"/>
      <w:r w:rsidRPr="009C65D4">
        <w:rPr>
          <w:rStyle w:val="CITchapbm"/>
        </w:rPr>
        <w:t>task.Cancel</w:t>
      </w:r>
      <w:proofErr w:type="spellEnd"/>
      <w:r w:rsidRPr="009C65D4">
        <w:rPr>
          <w:rStyle w:val="CITchapbm"/>
        </w:rPr>
        <w:t>()</w:t>
      </w:r>
      <w:r w:rsidR="00B26DD1">
        <w:t xml:space="preserve"> </w:t>
      </w:r>
      <w:r w:rsidRPr="00C4782F">
        <w:t>from</w:t>
      </w:r>
      <w:r w:rsidR="00B26DD1">
        <w:t xml:space="preserve"> </w:t>
      </w:r>
      <w:r w:rsidRPr="00C4782F">
        <w:t>the</w:t>
      </w:r>
      <w:r w:rsidR="00B26DD1">
        <w:t xml:space="preserve"> </w:t>
      </w:r>
      <w:r w:rsidRPr="00C4782F">
        <w:t>call</w:t>
      </w:r>
      <w:r w:rsidR="00B26DD1">
        <w:t xml:space="preserve"> </w:t>
      </w:r>
      <w:r w:rsidRPr="00C4782F">
        <w:t>to</w:t>
      </w:r>
      <w:r w:rsidR="00B26DD1">
        <w:t xml:space="preserve"> </w:t>
      </w:r>
      <w:proofErr w:type="spellStart"/>
      <w:r w:rsidRPr="009C65D4">
        <w:rPr>
          <w:rStyle w:val="CITchapbm"/>
        </w:rPr>
        <w:t>task.Wait</w:t>
      </w:r>
      <w:proofErr w:type="spellEnd"/>
      <w:r w:rsidRPr="009C65D4">
        <w:rPr>
          <w:rStyle w:val="CITchapbm"/>
        </w:rPr>
        <w:t>()</w:t>
      </w:r>
      <w:r w:rsidR="00B26DD1">
        <w:t xml:space="preserve"> </w:t>
      </w:r>
      <w:r w:rsidRPr="00C4782F">
        <w:t>and</w:t>
      </w:r>
      <w:r w:rsidR="00B26DD1">
        <w:t xml:space="preserve"> </w:t>
      </w:r>
      <w:r w:rsidRPr="00C4782F">
        <w:t>print</w:t>
      </w:r>
      <w:r w:rsidR="00B26DD1">
        <w:t xml:space="preserve"> </w:t>
      </w:r>
      <w:r w:rsidRPr="00C4782F">
        <w:t>out</w:t>
      </w:r>
      <w:r w:rsidR="00B26DD1">
        <w:t xml:space="preserve"> </w:t>
      </w:r>
      <w:r w:rsidRPr="00C4782F">
        <w:t>a</w:t>
      </w:r>
      <w:r w:rsidR="00B26DD1">
        <w:t xml:space="preserve"> </w:t>
      </w:r>
      <w:r w:rsidRPr="00C4782F">
        <w:t>line</w:t>
      </w:r>
      <w:r w:rsidR="00B26DD1">
        <w:t xml:space="preserve"> </w:t>
      </w:r>
      <w:r w:rsidRPr="00C4782F">
        <w:t>of</w:t>
      </w:r>
      <w:r w:rsidR="00B26DD1">
        <w:t xml:space="preserve"> </w:t>
      </w:r>
      <w:r w:rsidRPr="00C4782F">
        <w:t>asterisks</w:t>
      </w:r>
      <w:r w:rsidR="00B26DD1">
        <w:t xml:space="preserve"> </w:t>
      </w:r>
      <w:r w:rsidRPr="00C4782F">
        <w:t>in</w:t>
      </w:r>
      <w:r w:rsidR="00B26DD1">
        <w:t xml:space="preserve"> </w:t>
      </w:r>
      <w:r w:rsidRPr="00C4782F">
        <w:t>between.</w:t>
      </w:r>
      <w:r w:rsidR="00B26DD1">
        <w:t xml:space="preserve"> </w:t>
      </w:r>
      <w:r w:rsidRPr="00C4782F">
        <w:t>The</w:t>
      </w:r>
      <w:r w:rsidR="00B26DD1">
        <w:t xml:space="preserve"> </w:t>
      </w:r>
      <w:r w:rsidRPr="00C4782F">
        <w:t>purpose</w:t>
      </w:r>
      <w:r w:rsidR="00B26DD1">
        <w:t xml:space="preserve"> </w:t>
      </w:r>
      <w:r w:rsidRPr="00C4782F">
        <w:t>of</w:t>
      </w:r>
      <w:r w:rsidR="00B26DD1">
        <w:t xml:space="preserve"> </w:t>
      </w:r>
      <w:r w:rsidRPr="00C4782F">
        <w:t>this</w:t>
      </w:r>
      <w:r w:rsidR="00B26DD1">
        <w:t xml:space="preserve"> </w:t>
      </w:r>
      <w:r w:rsidR="00F432C7">
        <w:t>step</w:t>
      </w:r>
      <w:r w:rsidR="00B26DD1">
        <w:t xml:space="preserve"> </w:t>
      </w:r>
      <w:r w:rsidRPr="00C4782F">
        <w:t>is</w:t>
      </w:r>
      <w:r w:rsidR="00B26DD1">
        <w:t xml:space="preserve"> </w:t>
      </w:r>
      <w:r w:rsidRPr="00C4782F">
        <w:t>to</w:t>
      </w:r>
      <w:r w:rsidR="00B26DD1">
        <w:t xml:space="preserve"> </w:t>
      </w:r>
      <w:r w:rsidRPr="00C4782F">
        <w:t>show</w:t>
      </w:r>
      <w:r w:rsidR="00B26DD1">
        <w:t xml:space="preserve"> </w:t>
      </w:r>
      <w:r w:rsidRPr="00C4782F">
        <w:t>that</w:t>
      </w:r>
      <w:r w:rsidR="00B26DD1">
        <w:t xml:space="preserve"> </w:t>
      </w:r>
      <w:r w:rsidRPr="00C4782F">
        <w:t>quite</w:t>
      </w:r>
      <w:r w:rsidR="00B26DD1">
        <w:t xml:space="preserve"> </w:t>
      </w:r>
      <w:r w:rsidRPr="00C4782F">
        <w:t>possibly</w:t>
      </w:r>
      <w:r w:rsidR="00B26DD1">
        <w:t xml:space="preserve"> </w:t>
      </w:r>
      <w:r w:rsidRPr="00C4782F">
        <w:t>an</w:t>
      </w:r>
      <w:r w:rsidR="00B26DD1">
        <w:t xml:space="preserve"> </w:t>
      </w:r>
      <w:r w:rsidRPr="00C4782F">
        <w:t>additional</w:t>
      </w:r>
      <w:r w:rsidR="00B26DD1">
        <w:t xml:space="preserve"> </w:t>
      </w:r>
      <w:r w:rsidRPr="00C4782F">
        <w:t>iteration</w:t>
      </w:r>
      <w:r w:rsidR="00B26DD1">
        <w:t xml:space="preserve"> </w:t>
      </w:r>
      <w:r w:rsidRPr="00C4782F">
        <w:t>will</w:t>
      </w:r>
      <w:r w:rsidR="00B26DD1">
        <w:t xml:space="preserve"> </w:t>
      </w:r>
      <w:r w:rsidRPr="00C4782F">
        <w:t>occur</w:t>
      </w:r>
      <w:r w:rsidR="00B26DD1">
        <w:t xml:space="preserve"> </w:t>
      </w:r>
      <w:r w:rsidRPr="00C4782F">
        <w:t>before</w:t>
      </w:r>
      <w:r w:rsidR="00B26DD1">
        <w:t xml:space="preserve"> </w:t>
      </w:r>
      <w:r w:rsidRPr="00C4782F">
        <w:t>the</w:t>
      </w:r>
      <w:r w:rsidR="00B26DD1">
        <w:t xml:space="preserve"> </w:t>
      </w:r>
      <w:r w:rsidRPr="00C4782F">
        <w:t>cancellation</w:t>
      </w:r>
      <w:r w:rsidR="00B26DD1">
        <w:t xml:space="preserve"> </w:t>
      </w:r>
      <w:r w:rsidRPr="00C4782F">
        <w:t>token</w:t>
      </w:r>
      <w:r w:rsidR="00B26DD1">
        <w:t xml:space="preserve"> </w:t>
      </w:r>
      <w:r w:rsidRPr="00C4782F">
        <w:t>is</w:t>
      </w:r>
      <w:r w:rsidR="00B26DD1">
        <w:t xml:space="preserve"> </w:t>
      </w:r>
      <w:r w:rsidRPr="00C4782F">
        <w:t>observed—hence</w:t>
      </w:r>
      <w:r w:rsidR="00B26DD1">
        <w:t xml:space="preserve"> </w:t>
      </w:r>
      <w:r w:rsidRPr="00C4782F">
        <w:t>the</w:t>
      </w:r>
      <w:r w:rsidR="00B26DD1">
        <w:t xml:space="preserve"> </w:t>
      </w:r>
      <w:r w:rsidRPr="00C4782F">
        <w:t>additional</w:t>
      </w:r>
      <w:r w:rsidR="00B26DD1">
        <w:t xml:space="preserve"> </w:t>
      </w:r>
      <w:r w:rsidRPr="009C65D4">
        <w:rPr>
          <w:rStyle w:val="CITchapbm"/>
        </w:rPr>
        <w:t>2</w:t>
      </w:r>
      <w:r w:rsidR="00B26DD1">
        <w:t xml:space="preserve"> </w:t>
      </w:r>
      <w:r w:rsidRPr="00C4782F">
        <w:t>in</w:t>
      </w:r>
      <w:r w:rsidR="00B26DD1">
        <w:t xml:space="preserve"> </w:t>
      </w:r>
      <w:r w:rsidR="00956515">
        <w:t>Output</w:t>
      </w:r>
      <w:r w:rsidR="00B26DD1">
        <w:t xml:space="preserve"> </w:t>
      </w:r>
      <w:r w:rsidR="00956515">
        <w:t>19.</w:t>
      </w:r>
      <w:ins w:id="660" w:author="Kevin" w:date="2020-04-03T22:09:00Z">
        <w:r w:rsidR="009D7878">
          <w:t>5</w:t>
        </w:r>
      </w:ins>
      <w:del w:id="661" w:author="Kevin" w:date="2020-04-03T22:09:00Z">
        <w:r w:rsidR="00A35F04">
          <w:delText>6</w:delText>
        </w:r>
      </w:del>
      <w:r w:rsidR="00B26DD1">
        <w:t xml:space="preserve"> </w:t>
      </w:r>
      <w:r w:rsidRPr="00C4782F">
        <w:t>following</w:t>
      </w:r>
      <w:r w:rsidR="00B26DD1">
        <w:t xml:space="preserve"> </w:t>
      </w:r>
      <w:r w:rsidRPr="00C4782F">
        <w:t>the</w:t>
      </w:r>
      <w:r w:rsidR="00B26DD1">
        <w:t xml:space="preserve"> </w:t>
      </w:r>
      <w:r w:rsidRPr="00C4782F">
        <w:t>stars.</w:t>
      </w:r>
      <w:r w:rsidR="00B26DD1">
        <w:t xml:space="preserve"> </w:t>
      </w:r>
      <w:r w:rsidRPr="00C4782F">
        <w:t>The</w:t>
      </w:r>
      <w:r w:rsidR="00B26DD1">
        <w:t xml:space="preserve"> </w:t>
      </w:r>
      <w:r w:rsidRPr="009C65D4">
        <w:rPr>
          <w:rStyle w:val="CITchapbm"/>
        </w:rPr>
        <w:t>2</w:t>
      </w:r>
      <w:r w:rsidR="00B26DD1">
        <w:t xml:space="preserve"> </w:t>
      </w:r>
      <w:r w:rsidRPr="00C4782F">
        <w:t>appears</w:t>
      </w:r>
      <w:r w:rsidR="00B26DD1">
        <w:t xml:space="preserve"> </w:t>
      </w:r>
      <w:r w:rsidRPr="00C4782F">
        <w:t>because</w:t>
      </w:r>
      <w:r w:rsidR="00B26DD1">
        <w:t xml:space="preserve"> </w:t>
      </w:r>
      <w:r w:rsidRPr="00C4782F">
        <w:t>the</w:t>
      </w:r>
      <w:r w:rsidR="00B26DD1">
        <w:t xml:space="preserve"> </w:t>
      </w:r>
      <w:proofErr w:type="spellStart"/>
      <w:r w:rsidRPr="009C65D4">
        <w:rPr>
          <w:rStyle w:val="CITchapbm"/>
        </w:rPr>
        <w:t>CancellationTokenSource.Cancel</w:t>
      </w:r>
      <w:proofErr w:type="spellEnd"/>
      <w:r w:rsidRPr="009C65D4">
        <w:rPr>
          <w:rStyle w:val="CITchapbm"/>
        </w:rPr>
        <w:t>()</w:t>
      </w:r>
      <w:r w:rsidR="00B26DD1">
        <w:t xml:space="preserve"> </w:t>
      </w:r>
      <w:r w:rsidRPr="00C4782F">
        <w:t>doesn’t</w:t>
      </w:r>
      <w:r w:rsidR="00B26DD1">
        <w:t xml:space="preserve"> </w:t>
      </w:r>
      <w:r w:rsidRPr="00C4782F">
        <w:t>rudely</w:t>
      </w:r>
      <w:r w:rsidR="00B26DD1">
        <w:t xml:space="preserve"> </w:t>
      </w:r>
      <w:r w:rsidRPr="00C4782F">
        <w:t>stop</w:t>
      </w:r>
      <w:r w:rsidR="00B26DD1">
        <w:t xml:space="preserve"> </w:t>
      </w:r>
      <w:r w:rsidRPr="00C4782F">
        <w:t>the</w:t>
      </w:r>
      <w:r w:rsidR="00B26DD1">
        <w:t xml:space="preserve"> </w:t>
      </w:r>
      <w:r w:rsidRPr="00C4782F">
        <w:t>task</w:t>
      </w:r>
      <w:r w:rsidR="00B26DD1">
        <w:t xml:space="preserve"> </w:t>
      </w:r>
      <w:r w:rsidRPr="00C4782F">
        <w:t>from</w:t>
      </w:r>
      <w:r w:rsidR="00B26DD1">
        <w:t xml:space="preserve"> </w:t>
      </w:r>
      <w:r w:rsidRPr="00C4782F">
        <w:t>executing.</w:t>
      </w:r>
      <w:r w:rsidR="00B26DD1">
        <w:t xml:space="preserve"> </w:t>
      </w:r>
      <w:r w:rsidRPr="00C4782F">
        <w:t>The</w:t>
      </w:r>
      <w:r w:rsidR="00B26DD1">
        <w:t xml:space="preserve"> </w:t>
      </w:r>
      <w:r w:rsidRPr="00C4782F">
        <w:t>task</w:t>
      </w:r>
      <w:r w:rsidR="00B26DD1">
        <w:t xml:space="preserve"> </w:t>
      </w:r>
      <w:r w:rsidRPr="00C4782F">
        <w:t>keeps</w:t>
      </w:r>
      <w:r w:rsidR="00B26DD1">
        <w:t xml:space="preserve"> </w:t>
      </w:r>
      <w:r w:rsidRPr="00C4782F">
        <w:t>on</w:t>
      </w:r>
      <w:r w:rsidR="00B26DD1">
        <w:t xml:space="preserve"> </w:t>
      </w:r>
      <w:r w:rsidRPr="00C4782F">
        <w:t>running</w:t>
      </w:r>
      <w:r w:rsidR="00B26DD1">
        <w:t xml:space="preserve"> </w:t>
      </w:r>
      <w:r w:rsidRPr="00C4782F">
        <w:t>until</w:t>
      </w:r>
      <w:r w:rsidR="00B26DD1">
        <w:t xml:space="preserve"> </w:t>
      </w:r>
      <w:r w:rsidRPr="00C4782F">
        <w:t>it</w:t>
      </w:r>
      <w:r w:rsidR="00B26DD1">
        <w:t xml:space="preserve"> </w:t>
      </w:r>
      <w:r w:rsidRPr="00C4782F">
        <w:t>checks</w:t>
      </w:r>
      <w:r w:rsidR="00B26DD1">
        <w:t xml:space="preserve"> </w:t>
      </w:r>
      <w:r w:rsidRPr="00C4782F">
        <w:t>the</w:t>
      </w:r>
      <w:r w:rsidR="00B26DD1">
        <w:t xml:space="preserve"> </w:t>
      </w:r>
      <w:r w:rsidRPr="00C4782F">
        <w:t>token,</w:t>
      </w:r>
      <w:r w:rsidR="00B26DD1">
        <w:t xml:space="preserve"> </w:t>
      </w:r>
      <w:r w:rsidRPr="00C4782F">
        <w:t>and</w:t>
      </w:r>
      <w:r w:rsidR="00B26DD1">
        <w:t xml:space="preserve"> </w:t>
      </w:r>
      <w:r w:rsidRPr="00C4782F">
        <w:t>politely</w:t>
      </w:r>
      <w:r w:rsidR="00B26DD1">
        <w:t xml:space="preserve"> </w:t>
      </w:r>
      <w:r w:rsidRPr="00C4782F">
        <w:t>shuts</w:t>
      </w:r>
      <w:r w:rsidR="00B26DD1">
        <w:t xml:space="preserve"> </w:t>
      </w:r>
      <w:r w:rsidRPr="00C4782F">
        <w:t>down</w:t>
      </w:r>
      <w:r w:rsidR="00B26DD1">
        <w:t xml:space="preserve"> </w:t>
      </w:r>
      <w:r w:rsidRPr="00C4782F">
        <w:t>when</w:t>
      </w:r>
      <w:r w:rsidR="00B26DD1">
        <w:t xml:space="preserve"> </w:t>
      </w:r>
      <w:r w:rsidRPr="00C4782F">
        <w:t>it</w:t>
      </w:r>
      <w:r w:rsidR="00B26DD1">
        <w:t xml:space="preserve"> </w:t>
      </w:r>
      <w:r w:rsidRPr="00C4782F">
        <w:t>sees</w:t>
      </w:r>
      <w:r w:rsidR="00B26DD1">
        <w:t xml:space="preserve"> </w:t>
      </w:r>
      <w:r w:rsidRPr="00C4782F">
        <w:t>that</w:t>
      </w:r>
      <w:r w:rsidR="00B26DD1">
        <w:t xml:space="preserve"> </w:t>
      </w:r>
      <w:r w:rsidRPr="00C4782F">
        <w:t>the</w:t>
      </w:r>
      <w:r w:rsidR="00B26DD1">
        <w:t xml:space="preserve"> </w:t>
      </w:r>
      <w:r w:rsidRPr="00C4782F">
        <w:t>owner</w:t>
      </w:r>
      <w:r w:rsidR="00B26DD1">
        <w:t xml:space="preserve"> </w:t>
      </w:r>
      <w:r w:rsidRPr="00C4782F">
        <w:t>of</w:t>
      </w:r>
      <w:r w:rsidR="00B26DD1">
        <w:t xml:space="preserve"> </w:t>
      </w:r>
      <w:r w:rsidRPr="00C4782F">
        <w:t>the</w:t>
      </w:r>
      <w:r w:rsidR="00B26DD1">
        <w:t xml:space="preserve"> </w:t>
      </w:r>
      <w:r w:rsidRPr="00C4782F">
        <w:t>token</w:t>
      </w:r>
      <w:r w:rsidR="00B26DD1">
        <w:t xml:space="preserve"> </w:t>
      </w:r>
      <w:r w:rsidRPr="00C4782F">
        <w:t>is</w:t>
      </w:r>
      <w:r w:rsidR="00B26DD1">
        <w:t xml:space="preserve"> </w:t>
      </w:r>
      <w:r w:rsidRPr="00C4782F">
        <w:t>requesting</w:t>
      </w:r>
      <w:r w:rsidR="00B26DD1">
        <w:t xml:space="preserve"> </w:t>
      </w:r>
      <w:r w:rsidRPr="00C4782F">
        <w:t>cancellation</w:t>
      </w:r>
      <w:r w:rsidR="00B26DD1">
        <w:t xml:space="preserve"> </w:t>
      </w:r>
      <w:r w:rsidRPr="00C4782F">
        <w:t>of</w:t>
      </w:r>
      <w:r w:rsidR="00B26DD1">
        <w:t xml:space="preserve"> </w:t>
      </w:r>
      <w:r w:rsidRPr="00C4782F">
        <w:t>the</w:t>
      </w:r>
      <w:r w:rsidR="00B26DD1">
        <w:t xml:space="preserve"> </w:t>
      </w:r>
      <w:r w:rsidRPr="00C4782F">
        <w:t>task.</w:t>
      </w:r>
    </w:p>
    <w:p w14:paraId="0134748C" w14:textId="3668E7D7" w:rsidR="00E73B39" w:rsidRPr="00C4782F" w:rsidRDefault="00FA3D78" w:rsidP="005E24E0">
      <w:pPr>
        <w:pStyle w:val="CHAPBM"/>
      </w:pPr>
      <w:r w:rsidRPr="00C4782F">
        <w:t>The</w:t>
      </w:r>
      <w:r w:rsidR="00B26DD1">
        <w:t xml:space="preserve"> </w:t>
      </w:r>
      <w:r w:rsidRPr="009C65D4">
        <w:rPr>
          <w:rStyle w:val="CITchapbm"/>
        </w:rPr>
        <w:t>Cancel()</w:t>
      </w:r>
      <w:r w:rsidR="00B26DD1">
        <w:t xml:space="preserve"> </w:t>
      </w:r>
      <w:r w:rsidRPr="00C4782F">
        <w:t>call</w:t>
      </w:r>
      <w:r w:rsidR="00B26DD1">
        <w:t xml:space="preserve"> </w:t>
      </w:r>
      <w:r w:rsidRPr="00C4782F">
        <w:t>effectively</w:t>
      </w:r>
      <w:r w:rsidR="00B26DD1">
        <w:t xml:space="preserve"> </w:t>
      </w:r>
      <w:r w:rsidRPr="00C4782F">
        <w:t>sets</w:t>
      </w:r>
      <w:r w:rsidR="00B26DD1">
        <w:t xml:space="preserve"> </w:t>
      </w:r>
      <w:r w:rsidRPr="00C4782F">
        <w:t>the</w:t>
      </w:r>
      <w:r w:rsidR="00B26DD1">
        <w:t xml:space="preserve"> </w:t>
      </w:r>
      <w:proofErr w:type="spellStart"/>
      <w:r w:rsidRPr="009C65D4">
        <w:rPr>
          <w:rStyle w:val="CITchapbm"/>
        </w:rPr>
        <w:t>IsCancellationRequested</w:t>
      </w:r>
      <w:proofErr w:type="spellEnd"/>
      <w:r w:rsidR="00B26DD1">
        <w:t xml:space="preserve"> </w:t>
      </w:r>
      <w:r w:rsidRPr="00C4782F">
        <w:t>property</w:t>
      </w:r>
      <w:r w:rsidR="00B26DD1">
        <w:t xml:space="preserve"> </w:t>
      </w:r>
      <w:r w:rsidRPr="00C4782F">
        <w:t>on</w:t>
      </w:r>
      <w:r w:rsidR="00B26DD1">
        <w:t xml:space="preserve"> </w:t>
      </w:r>
      <w:r w:rsidRPr="00C4782F">
        <w:t>all</w:t>
      </w:r>
      <w:r w:rsidR="00B26DD1">
        <w:t xml:space="preserve"> </w:t>
      </w:r>
      <w:r w:rsidRPr="00C4782F">
        <w:t>cancellation</w:t>
      </w:r>
      <w:r w:rsidR="00B26DD1">
        <w:t xml:space="preserve"> </w:t>
      </w:r>
      <w:r w:rsidRPr="00C4782F">
        <w:t>tokens</w:t>
      </w:r>
      <w:r w:rsidR="00B26DD1">
        <w:t xml:space="preserve"> </w:t>
      </w:r>
      <w:r w:rsidRPr="00C4782F">
        <w:t>copied</w:t>
      </w:r>
      <w:r w:rsidR="00B26DD1">
        <w:t xml:space="preserve"> </w:t>
      </w:r>
      <w:r w:rsidRPr="00C4782F">
        <w:t>from</w:t>
      </w:r>
      <w:r w:rsidR="00B26DD1">
        <w:t xml:space="preserve"> </w:t>
      </w:r>
      <w:proofErr w:type="spellStart"/>
      <w:r w:rsidRPr="009C65D4">
        <w:rPr>
          <w:rStyle w:val="CITchapbm"/>
        </w:rPr>
        <w:t>CancellationTokenSource.Token</w:t>
      </w:r>
      <w:proofErr w:type="spellEnd"/>
      <w:r w:rsidRPr="00C4782F">
        <w:t>.</w:t>
      </w:r>
      <w:r w:rsidR="00B26DD1">
        <w:t xml:space="preserve"> </w:t>
      </w:r>
      <w:r w:rsidRPr="00C4782F">
        <w:t>There</w:t>
      </w:r>
      <w:r w:rsidR="00B26DD1">
        <w:t xml:space="preserve"> </w:t>
      </w:r>
      <w:r w:rsidRPr="00C4782F">
        <w:t>are</w:t>
      </w:r>
      <w:r w:rsidR="00B26DD1">
        <w:t xml:space="preserve"> </w:t>
      </w:r>
      <w:r w:rsidRPr="00C4782F">
        <w:t>a</w:t>
      </w:r>
      <w:r w:rsidR="00B26DD1">
        <w:t xml:space="preserve"> </w:t>
      </w:r>
      <w:r w:rsidRPr="00C4782F">
        <w:t>few</w:t>
      </w:r>
      <w:r w:rsidR="00B26DD1">
        <w:t xml:space="preserve"> </w:t>
      </w:r>
      <w:r w:rsidRPr="00C4782F">
        <w:t>things</w:t>
      </w:r>
      <w:r w:rsidR="00B26DD1">
        <w:t xml:space="preserve"> </w:t>
      </w:r>
      <w:r w:rsidRPr="00C4782F">
        <w:t>to</w:t>
      </w:r>
      <w:r w:rsidR="00B26DD1">
        <w:t xml:space="preserve"> </w:t>
      </w:r>
      <w:r w:rsidRPr="00C4782F">
        <w:t>note,</w:t>
      </w:r>
      <w:r w:rsidR="00B26DD1">
        <w:t xml:space="preserve"> </w:t>
      </w:r>
      <w:r w:rsidRPr="00C4782F">
        <w:t>however</w:t>
      </w:r>
      <w:r w:rsidR="00F432C7">
        <w:t>:</w:t>
      </w:r>
    </w:p>
    <w:p w14:paraId="5467DCC0" w14:textId="7600E5E8" w:rsidR="00E73B39" w:rsidRPr="00C4782F" w:rsidRDefault="00FA3D78" w:rsidP="002F057A">
      <w:pPr>
        <w:pStyle w:val="BLFIRST"/>
      </w:pPr>
      <w:r w:rsidRPr="00C4782F">
        <w:t>A</w:t>
      </w:r>
      <w:r w:rsidR="00B26DD1">
        <w:t xml:space="preserve"> </w:t>
      </w:r>
      <w:proofErr w:type="spellStart"/>
      <w:r w:rsidRPr="009C65D4">
        <w:rPr>
          <w:rStyle w:val="CITchapbm"/>
        </w:rPr>
        <w:t>CancellationToken</w:t>
      </w:r>
      <w:proofErr w:type="spellEnd"/>
      <w:r w:rsidRPr="00C4782F">
        <w:t>,</w:t>
      </w:r>
      <w:r w:rsidR="00B26DD1">
        <w:t xml:space="preserve"> </w:t>
      </w:r>
      <w:r w:rsidRPr="00C4782F">
        <w:t>not</w:t>
      </w:r>
      <w:r w:rsidR="00B26DD1">
        <w:t xml:space="preserve"> </w:t>
      </w:r>
      <w:r w:rsidRPr="00C4782F">
        <w:t>a</w:t>
      </w:r>
      <w:r w:rsidR="00B26DD1">
        <w:t xml:space="preserve"> </w:t>
      </w:r>
      <w:proofErr w:type="spellStart"/>
      <w:r w:rsidRPr="009C65D4">
        <w:rPr>
          <w:rStyle w:val="CITchapbm"/>
        </w:rPr>
        <w:t>CancellationTokenSource</w:t>
      </w:r>
      <w:proofErr w:type="spellEnd"/>
      <w:r w:rsidRPr="00C4782F">
        <w:t>,</w:t>
      </w:r>
      <w:r w:rsidR="00B26DD1">
        <w:t xml:space="preserve"> </w:t>
      </w:r>
      <w:r w:rsidRPr="00C4782F">
        <w:t>is</w:t>
      </w:r>
      <w:r w:rsidR="00B26DD1">
        <w:t xml:space="preserve"> </w:t>
      </w:r>
      <w:r w:rsidRPr="00C4782F">
        <w:t>given</w:t>
      </w:r>
      <w:r w:rsidR="00B26DD1">
        <w:t xml:space="preserve"> </w:t>
      </w:r>
      <w:r w:rsidRPr="00C4782F">
        <w:t>to</w:t>
      </w:r>
      <w:r w:rsidR="00B26DD1">
        <w:t xml:space="preserve"> </w:t>
      </w:r>
      <w:r w:rsidRPr="00C4782F">
        <w:t>the</w:t>
      </w:r>
      <w:r w:rsidR="00B26DD1">
        <w:t xml:space="preserve"> </w:t>
      </w:r>
      <w:r w:rsidRPr="00C4782F">
        <w:t>asynchronous</w:t>
      </w:r>
      <w:r w:rsidR="00B26DD1">
        <w:t xml:space="preserve"> </w:t>
      </w:r>
      <w:r w:rsidRPr="00C4782F">
        <w:t>task.</w:t>
      </w:r>
      <w:r w:rsidR="00B26DD1">
        <w:t xml:space="preserve"> </w:t>
      </w:r>
      <w:r w:rsidRPr="00C4782F">
        <w:t>A</w:t>
      </w:r>
      <w:r w:rsidR="00B26DD1">
        <w:t xml:space="preserve"> </w:t>
      </w:r>
      <w:proofErr w:type="spellStart"/>
      <w:r w:rsidRPr="009C65D4">
        <w:rPr>
          <w:rStyle w:val="CITchapbm"/>
        </w:rPr>
        <w:t>CancellationToken</w:t>
      </w:r>
      <w:proofErr w:type="spellEnd"/>
      <w:r w:rsidR="00B26DD1">
        <w:t xml:space="preserve"> </w:t>
      </w:r>
      <w:r w:rsidRPr="00C4782F">
        <w:t>enables</w:t>
      </w:r>
      <w:r w:rsidR="00B26DD1">
        <w:t xml:space="preserve"> </w:t>
      </w:r>
      <w:r w:rsidRPr="00C4782F">
        <w:t>polling</w:t>
      </w:r>
      <w:r w:rsidR="00B26DD1">
        <w:t xml:space="preserve"> </w:t>
      </w:r>
      <w:r w:rsidRPr="00C4782F">
        <w:t>for</w:t>
      </w:r>
      <w:r w:rsidR="00B26DD1">
        <w:t xml:space="preserve"> </w:t>
      </w:r>
      <w:r w:rsidRPr="00C4782F">
        <w:t>a</w:t>
      </w:r>
      <w:r w:rsidR="00B26DD1">
        <w:t xml:space="preserve"> </w:t>
      </w:r>
      <w:r w:rsidRPr="00C4782F">
        <w:t>cancellation</w:t>
      </w:r>
      <w:r w:rsidR="00B26DD1">
        <w:t xml:space="preserve"> </w:t>
      </w:r>
      <w:r w:rsidRPr="00C4782F">
        <w:t>request;</w:t>
      </w:r>
      <w:r w:rsidR="00B26DD1">
        <w:t xml:space="preserve"> </w:t>
      </w:r>
      <w:r w:rsidRPr="00C4782F">
        <w:t>the</w:t>
      </w:r>
      <w:r w:rsidR="00B26DD1">
        <w:t xml:space="preserve"> </w:t>
      </w:r>
      <w:proofErr w:type="spellStart"/>
      <w:r w:rsidRPr="009C65D4">
        <w:rPr>
          <w:rStyle w:val="CITchapbm"/>
        </w:rPr>
        <w:t>CancellationTokenSource</w:t>
      </w:r>
      <w:proofErr w:type="spellEnd"/>
      <w:r w:rsidR="00B26DD1">
        <w:t xml:space="preserve"> </w:t>
      </w:r>
      <w:r w:rsidRPr="00C4782F">
        <w:t>provides</w:t>
      </w:r>
      <w:r w:rsidR="00B26DD1">
        <w:t xml:space="preserve"> </w:t>
      </w:r>
      <w:r w:rsidRPr="00C4782F">
        <w:t>the</w:t>
      </w:r>
      <w:r w:rsidR="00B26DD1">
        <w:t xml:space="preserve"> </w:t>
      </w:r>
      <w:r w:rsidRPr="00C4782F">
        <w:t>token</w:t>
      </w:r>
      <w:r w:rsidR="00B26DD1">
        <w:t xml:space="preserve"> </w:t>
      </w:r>
      <w:r w:rsidRPr="00C4782F">
        <w:t>and</w:t>
      </w:r>
      <w:r w:rsidR="00B26DD1">
        <w:t xml:space="preserve"> </w:t>
      </w:r>
      <w:r w:rsidRPr="00C4782F">
        <w:t>signals</w:t>
      </w:r>
      <w:r w:rsidR="00B26DD1">
        <w:t xml:space="preserve"> </w:t>
      </w:r>
      <w:r w:rsidRPr="00C4782F">
        <w:t>it</w:t>
      </w:r>
      <w:r w:rsidR="00B26DD1">
        <w:t xml:space="preserve"> </w:t>
      </w:r>
      <w:r w:rsidRPr="00C4782F">
        <w:t>when</w:t>
      </w:r>
      <w:r w:rsidR="00B26DD1">
        <w:t xml:space="preserve"> </w:t>
      </w:r>
      <w:r w:rsidRPr="00C4782F">
        <w:t>it</w:t>
      </w:r>
      <w:r w:rsidR="00B26DD1">
        <w:t xml:space="preserve"> </w:t>
      </w:r>
      <w:r w:rsidRPr="00C4782F">
        <w:t>is</w:t>
      </w:r>
      <w:r w:rsidR="00B26DD1">
        <w:t xml:space="preserve"> </w:t>
      </w:r>
      <w:r w:rsidRPr="00C4782F">
        <w:t>canceled</w:t>
      </w:r>
      <w:r w:rsidR="00B26DD1">
        <w:t xml:space="preserve"> </w:t>
      </w:r>
      <w:r w:rsidRPr="00C4782F">
        <w:t>(see</w:t>
      </w:r>
      <w:r w:rsidR="00B26DD1">
        <w:t xml:space="preserve"> </w:t>
      </w:r>
      <w:r w:rsidR="0010786C">
        <w:t>Figure</w:t>
      </w:r>
      <w:r w:rsidR="00B26DD1">
        <w:t xml:space="preserve"> </w:t>
      </w:r>
      <w:r w:rsidR="0010786C">
        <w:t>19.</w:t>
      </w:r>
      <w:r w:rsidR="00722643">
        <w:t>3</w:t>
      </w:r>
      <w:r w:rsidRPr="00C4782F">
        <w:t>)</w:t>
      </w:r>
      <w:r w:rsidR="00C4782F">
        <w:t>.</w:t>
      </w:r>
      <w:r w:rsidR="00B26DD1">
        <w:t xml:space="preserve"> </w:t>
      </w:r>
      <w:r w:rsidR="005C0C42" w:rsidRPr="00C4782F">
        <w:t>By</w:t>
      </w:r>
      <w:r w:rsidR="00B26DD1">
        <w:t xml:space="preserve"> </w:t>
      </w:r>
      <w:r w:rsidR="005C0C42" w:rsidRPr="00C4782F">
        <w:t>passing</w:t>
      </w:r>
      <w:r w:rsidR="00B26DD1">
        <w:t xml:space="preserve"> </w:t>
      </w:r>
      <w:r w:rsidR="005C0C42" w:rsidRPr="00C4782F">
        <w:t>the</w:t>
      </w:r>
      <w:r w:rsidR="00B26DD1">
        <w:t xml:space="preserve"> </w:t>
      </w:r>
      <w:proofErr w:type="spellStart"/>
      <w:r w:rsidR="005C0C42" w:rsidRPr="009C65D4">
        <w:rPr>
          <w:rStyle w:val="CITchapbm"/>
        </w:rPr>
        <w:t>CancellationToken</w:t>
      </w:r>
      <w:proofErr w:type="spellEnd"/>
      <w:r w:rsidR="00B26DD1">
        <w:t xml:space="preserve"> </w:t>
      </w:r>
      <w:r w:rsidR="005C0C42" w:rsidRPr="00C4782F">
        <w:t>rather</w:t>
      </w:r>
      <w:r w:rsidR="00B26DD1">
        <w:t xml:space="preserve"> </w:t>
      </w:r>
      <w:r w:rsidR="005C0C42" w:rsidRPr="00C4782F">
        <w:t>than</w:t>
      </w:r>
      <w:r w:rsidR="00B26DD1">
        <w:t xml:space="preserve"> </w:t>
      </w:r>
      <w:r w:rsidR="005C0C42" w:rsidRPr="00C4782F">
        <w:t>the</w:t>
      </w:r>
      <w:r w:rsidR="00B26DD1">
        <w:t xml:space="preserve"> </w:t>
      </w:r>
      <w:proofErr w:type="spellStart"/>
      <w:r w:rsidR="005C0C42" w:rsidRPr="009C65D4">
        <w:rPr>
          <w:rStyle w:val="CITchapbm"/>
        </w:rPr>
        <w:t>CancellationTokenSource</w:t>
      </w:r>
      <w:proofErr w:type="spellEnd"/>
      <w:r w:rsidR="00F432C7">
        <w:t>,</w:t>
      </w:r>
      <w:r w:rsidR="00B26DD1">
        <w:t xml:space="preserve"> </w:t>
      </w:r>
      <w:r w:rsidR="005C0C42" w:rsidRPr="00C4782F">
        <w:t>we</w:t>
      </w:r>
      <w:r w:rsidR="00B26DD1">
        <w:t xml:space="preserve"> </w:t>
      </w:r>
      <w:r w:rsidR="005C0C42" w:rsidRPr="00C4782F">
        <w:t>don</w:t>
      </w:r>
      <w:r w:rsidR="00CA0D88" w:rsidRPr="00CA0D88">
        <w:t>’</w:t>
      </w:r>
      <w:r w:rsidR="005C0C42" w:rsidRPr="00C4782F">
        <w:t>t</w:t>
      </w:r>
      <w:r w:rsidR="00B26DD1">
        <w:t xml:space="preserve"> </w:t>
      </w:r>
      <w:r w:rsidR="005C0C42" w:rsidRPr="00C4782F">
        <w:t>have</w:t>
      </w:r>
      <w:r w:rsidR="00B26DD1">
        <w:t xml:space="preserve"> </w:t>
      </w:r>
      <w:r w:rsidR="005C0C42" w:rsidRPr="00C4782F">
        <w:t>to</w:t>
      </w:r>
      <w:r w:rsidR="00B26DD1">
        <w:t xml:space="preserve"> </w:t>
      </w:r>
      <w:r w:rsidR="005C0C42" w:rsidRPr="00C4782F">
        <w:t>worry</w:t>
      </w:r>
      <w:r w:rsidR="00B26DD1">
        <w:t xml:space="preserve"> </w:t>
      </w:r>
      <w:r w:rsidR="005C0C42" w:rsidRPr="00C4782F">
        <w:t>about</w:t>
      </w:r>
      <w:r w:rsidR="00B26DD1">
        <w:t xml:space="preserve"> </w:t>
      </w:r>
      <w:r w:rsidR="005C0C42" w:rsidRPr="00C4782F">
        <w:t>thread</w:t>
      </w:r>
      <w:r w:rsidR="00B26DD1">
        <w:t xml:space="preserve"> </w:t>
      </w:r>
      <w:r w:rsidR="005C0C42" w:rsidRPr="00C4782F">
        <w:t>synchronization</w:t>
      </w:r>
      <w:r w:rsidR="00B26DD1">
        <w:t xml:space="preserve"> </w:t>
      </w:r>
      <w:r w:rsidR="005C0C42" w:rsidRPr="00C4782F">
        <w:t>issues</w:t>
      </w:r>
      <w:r w:rsidR="00B26DD1">
        <w:t xml:space="preserve"> </w:t>
      </w:r>
      <w:r w:rsidR="005C0C42" w:rsidRPr="00C4782F">
        <w:t>on</w:t>
      </w:r>
      <w:r w:rsidR="00B26DD1">
        <w:t xml:space="preserve"> </w:t>
      </w:r>
      <w:r w:rsidR="005C0C42" w:rsidRPr="00C4782F">
        <w:t>the</w:t>
      </w:r>
      <w:r w:rsidR="00B26DD1">
        <w:t xml:space="preserve"> </w:t>
      </w:r>
      <w:proofErr w:type="spellStart"/>
      <w:r w:rsidR="005C0C42" w:rsidRPr="009C65D4">
        <w:rPr>
          <w:rStyle w:val="CITchapbm"/>
        </w:rPr>
        <w:t>CancellationToke</w:t>
      </w:r>
      <w:r w:rsidR="00BE635C" w:rsidRPr="009C65D4">
        <w:rPr>
          <w:rStyle w:val="CITchapbm"/>
        </w:rPr>
        <w:t>n</w:t>
      </w:r>
      <w:r w:rsidR="005C0C42" w:rsidRPr="009C65D4">
        <w:rPr>
          <w:rStyle w:val="CITchapbm"/>
        </w:rPr>
        <w:t>Source</w:t>
      </w:r>
      <w:proofErr w:type="spellEnd"/>
      <w:r w:rsidR="00B26DD1">
        <w:t xml:space="preserve"> </w:t>
      </w:r>
      <w:r w:rsidR="00F432C7">
        <w:t>because</w:t>
      </w:r>
      <w:r w:rsidR="00B26DD1">
        <w:t xml:space="preserve"> </w:t>
      </w:r>
      <w:r w:rsidR="005C0C42" w:rsidRPr="00C4782F">
        <w:t>the</w:t>
      </w:r>
      <w:r w:rsidR="00B26DD1">
        <w:t xml:space="preserve"> </w:t>
      </w:r>
      <w:r w:rsidR="005C0C42" w:rsidRPr="00C4782F">
        <w:t>latter</w:t>
      </w:r>
      <w:r w:rsidR="00B26DD1">
        <w:t xml:space="preserve"> </w:t>
      </w:r>
      <w:r w:rsidR="005C0C42" w:rsidRPr="00C4782F">
        <w:t>remains</w:t>
      </w:r>
      <w:r w:rsidR="00B26DD1">
        <w:t xml:space="preserve"> </w:t>
      </w:r>
      <w:r w:rsidR="005C0C42" w:rsidRPr="00C4782F">
        <w:t>accessible</w:t>
      </w:r>
      <w:r w:rsidR="00B26DD1">
        <w:t xml:space="preserve"> </w:t>
      </w:r>
      <w:r w:rsidR="005C0C42" w:rsidRPr="00C4782F">
        <w:t>to</w:t>
      </w:r>
      <w:r w:rsidR="00B26DD1">
        <w:t xml:space="preserve"> </w:t>
      </w:r>
      <w:r w:rsidR="005C0C42" w:rsidRPr="00C4782F">
        <w:t>only</w:t>
      </w:r>
      <w:r w:rsidR="00B26DD1">
        <w:t xml:space="preserve"> </w:t>
      </w:r>
      <w:r w:rsidR="005C0C42" w:rsidRPr="00C4782F">
        <w:t>the</w:t>
      </w:r>
      <w:r w:rsidR="00B26DD1">
        <w:t xml:space="preserve"> </w:t>
      </w:r>
      <w:r w:rsidR="005C0C42" w:rsidRPr="00C4782F">
        <w:t>original</w:t>
      </w:r>
      <w:r w:rsidR="00B26DD1">
        <w:t xml:space="preserve"> </w:t>
      </w:r>
      <w:r w:rsidR="005C0C42" w:rsidRPr="00C4782F">
        <w:t>thread.</w:t>
      </w:r>
    </w:p>
    <w:p w14:paraId="2F8C8CF1" w14:textId="3934B020" w:rsidR="00E73B39" w:rsidRDefault="00FA3D78" w:rsidP="002F057A">
      <w:pPr>
        <w:pStyle w:val="BLLAST"/>
      </w:pPr>
      <w:r w:rsidRPr="00C4782F">
        <w:t>A</w:t>
      </w:r>
      <w:r w:rsidR="00B26DD1">
        <w:t xml:space="preserve"> </w:t>
      </w:r>
      <w:proofErr w:type="spellStart"/>
      <w:r w:rsidRPr="009C65D4">
        <w:rPr>
          <w:rStyle w:val="CITchapbm"/>
        </w:rPr>
        <w:t>CancellationToken</w:t>
      </w:r>
      <w:proofErr w:type="spellEnd"/>
      <w:r w:rsidR="00B26DD1">
        <w:t xml:space="preserve"> </w:t>
      </w:r>
      <w:r w:rsidRPr="00C4782F">
        <w:t>is</w:t>
      </w:r>
      <w:r w:rsidR="00B26DD1">
        <w:t xml:space="preserve"> </w:t>
      </w:r>
      <w:r w:rsidRPr="00C4782F">
        <w:t>a</w:t>
      </w:r>
      <w:r w:rsidR="00B26DD1">
        <w:t xml:space="preserve"> </w:t>
      </w:r>
      <w:r w:rsidRPr="00C4782F">
        <w:t>struct,</w:t>
      </w:r>
      <w:r w:rsidR="00B26DD1">
        <w:t xml:space="preserve"> </w:t>
      </w:r>
      <w:r w:rsidR="00F432C7">
        <w:t>so</w:t>
      </w:r>
      <w:r w:rsidR="00B26DD1">
        <w:t xml:space="preserve"> </w:t>
      </w:r>
      <w:r w:rsidR="00F432C7">
        <w:t>it</w:t>
      </w:r>
      <w:r w:rsidR="00B26DD1">
        <w:t xml:space="preserve"> </w:t>
      </w:r>
      <w:r w:rsidRPr="00C4782F">
        <w:t>is</w:t>
      </w:r>
      <w:r w:rsidR="00B26DD1">
        <w:t xml:space="preserve"> </w:t>
      </w:r>
      <w:r w:rsidRPr="00C4782F">
        <w:t>copied</w:t>
      </w:r>
      <w:r w:rsidR="00B26DD1">
        <w:t xml:space="preserve"> </w:t>
      </w:r>
      <w:r w:rsidRPr="00C4782F">
        <w:t>by</w:t>
      </w:r>
      <w:r w:rsidR="00B26DD1">
        <w:t xml:space="preserve"> </w:t>
      </w:r>
      <w:r w:rsidRPr="00C4782F">
        <w:t>value.</w:t>
      </w:r>
      <w:r w:rsidR="00B26DD1">
        <w:t xml:space="preserve"> </w:t>
      </w:r>
      <w:r w:rsidRPr="00C4782F">
        <w:t>The</w:t>
      </w:r>
      <w:r w:rsidR="00B26DD1">
        <w:t xml:space="preserve"> </w:t>
      </w:r>
      <w:r w:rsidRPr="00C4782F">
        <w:t>value</w:t>
      </w:r>
      <w:r w:rsidR="00B26DD1">
        <w:t xml:space="preserve"> </w:t>
      </w:r>
      <w:r w:rsidRPr="00C4782F">
        <w:t>returned</w:t>
      </w:r>
      <w:r w:rsidR="00B26DD1">
        <w:t xml:space="preserve"> </w:t>
      </w:r>
      <w:r w:rsidRPr="00C4782F">
        <w:t>by</w:t>
      </w:r>
      <w:r w:rsidR="00B26DD1">
        <w:t xml:space="preserve"> </w:t>
      </w:r>
      <w:proofErr w:type="spellStart"/>
      <w:r w:rsidR="00B139F5" w:rsidRPr="009C65D4">
        <w:rPr>
          <w:rStyle w:val="CITchapbm"/>
        </w:rPr>
        <w:t>CancellationTokenSource.Token</w:t>
      </w:r>
      <w:proofErr w:type="spellEnd"/>
      <w:r w:rsidR="00B26DD1">
        <w:t xml:space="preserve"> </w:t>
      </w:r>
      <w:r w:rsidR="00B139F5" w:rsidRPr="00C4782F">
        <w:t>produces</w:t>
      </w:r>
      <w:r w:rsidR="00B26DD1">
        <w:t xml:space="preserve"> </w:t>
      </w:r>
      <w:r w:rsidR="00B139F5" w:rsidRPr="00C4782F">
        <w:t>a</w:t>
      </w:r>
      <w:r w:rsidR="00B26DD1">
        <w:t xml:space="preserve"> </w:t>
      </w:r>
      <w:r w:rsidR="00B139F5" w:rsidRPr="00C4782F">
        <w:t>copy</w:t>
      </w:r>
      <w:r w:rsidR="00B26DD1">
        <w:t xml:space="preserve"> </w:t>
      </w:r>
      <w:r w:rsidR="00B139F5" w:rsidRPr="00C4782F">
        <w:t>of</w:t>
      </w:r>
      <w:r w:rsidR="00B26DD1">
        <w:t xml:space="preserve"> </w:t>
      </w:r>
      <w:r w:rsidR="00B139F5" w:rsidRPr="00C4782F">
        <w:t>the</w:t>
      </w:r>
      <w:r w:rsidR="00B26DD1">
        <w:t xml:space="preserve"> </w:t>
      </w:r>
      <w:r w:rsidR="00B139F5" w:rsidRPr="00C4782F">
        <w:t>token</w:t>
      </w:r>
      <w:r w:rsidR="00B139F5">
        <w:t>.</w:t>
      </w:r>
      <w:r w:rsidR="00B26DD1">
        <w:t xml:space="preserve"> </w:t>
      </w:r>
      <w:r w:rsidR="007F2D40">
        <w:t>The</w:t>
      </w:r>
      <w:r w:rsidR="00B26DD1">
        <w:t xml:space="preserve"> </w:t>
      </w:r>
      <w:r w:rsidR="007F2D40">
        <w:t>fact</w:t>
      </w:r>
      <w:r w:rsidR="00B26DD1">
        <w:t xml:space="preserve"> </w:t>
      </w:r>
      <w:r w:rsidR="007F2D40">
        <w:t>that</w:t>
      </w:r>
      <w:r w:rsidR="00B26DD1">
        <w:t xml:space="preserve"> </w:t>
      </w:r>
      <w:proofErr w:type="spellStart"/>
      <w:r w:rsidR="00B139F5" w:rsidRPr="009C65D4">
        <w:rPr>
          <w:rStyle w:val="CITchapbm"/>
        </w:rPr>
        <w:t>CancellationToken</w:t>
      </w:r>
      <w:proofErr w:type="spellEnd"/>
      <w:r w:rsidR="00B26DD1">
        <w:t xml:space="preserve"> </w:t>
      </w:r>
      <w:r w:rsidR="007F2D40">
        <w:t>is</w:t>
      </w:r>
      <w:r w:rsidR="00B26DD1">
        <w:t xml:space="preserve"> </w:t>
      </w:r>
      <w:r w:rsidR="007F2D40">
        <w:t>a</w:t>
      </w:r>
      <w:r w:rsidR="00B26DD1">
        <w:t xml:space="preserve"> </w:t>
      </w:r>
      <w:r w:rsidR="007F2D40">
        <w:t>value</w:t>
      </w:r>
      <w:r w:rsidR="00B26DD1">
        <w:t xml:space="preserve"> </w:t>
      </w:r>
      <w:r w:rsidR="007F2D40">
        <w:t>type</w:t>
      </w:r>
      <w:r w:rsidR="00B26DD1">
        <w:t xml:space="preserve"> </w:t>
      </w:r>
      <w:r w:rsidR="007F2D40">
        <w:t>and</w:t>
      </w:r>
      <w:r w:rsidR="00B26DD1">
        <w:t xml:space="preserve"> </w:t>
      </w:r>
      <w:r w:rsidR="007F2D40">
        <w:t>a</w:t>
      </w:r>
      <w:r w:rsidR="00B26DD1">
        <w:t xml:space="preserve"> </w:t>
      </w:r>
      <w:r w:rsidR="007F2D40">
        <w:t>copy</w:t>
      </w:r>
      <w:r w:rsidR="00B26DD1">
        <w:t xml:space="preserve"> </w:t>
      </w:r>
      <w:r w:rsidR="007F2D40">
        <w:t>is</w:t>
      </w:r>
      <w:r w:rsidR="00B26DD1">
        <w:t xml:space="preserve"> </w:t>
      </w:r>
      <w:r w:rsidR="007F2D40">
        <w:t>created</w:t>
      </w:r>
      <w:r w:rsidR="00B26DD1">
        <w:t xml:space="preserve"> </w:t>
      </w:r>
      <w:r w:rsidR="007F2D40">
        <w:t>results</w:t>
      </w:r>
      <w:r w:rsidR="00B26DD1">
        <w:t xml:space="preserve"> </w:t>
      </w:r>
      <w:r w:rsidR="007F2D40">
        <w:t>in</w:t>
      </w:r>
      <w:r w:rsidR="00B26DD1">
        <w:t xml:space="preserve"> </w:t>
      </w:r>
      <w:r w:rsidR="007F2D40">
        <w:t>thread</w:t>
      </w:r>
      <w:r w:rsidR="00B26DD1">
        <w:t xml:space="preserve"> </w:t>
      </w:r>
      <w:r w:rsidR="007F2D40">
        <w:t>safe</w:t>
      </w:r>
      <w:r w:rsidR="00B26DD1">
        <w:t xml:space="preserve"> </w:t>
      </w:r>
      <w:r w:rsidR="007F2D40">
        <w:t>access</w:t>
      </w:r>
      <w:r w:rsidR="00B26DD1">
        <w:t xml:space="preserve"> </w:t>
      </w:r>
      <w:r w:rsidR="007F2D40">
        <w:t>to</w:t>
      </w:r>
      <w:r w:rsidR="00B26DD1">
        <w:t xml:space="preserve"> </w:t>
      </w:r>
      <w:proofErr w:type="spellStart"/>
      <w:r w:rsidR="007F2D40" w:rsidRPr="009C65D4">
        <w:rPr>
          <w:rStyle w:val="CITchapbm"/>
        </w:rPr>
        <w:t>CancellationTokenSource.Token</w:t>
      </w:r>
      <w:proofErr w:type="spellEnd"/>
      <w:r w:rsidR="00B139F5">
        <w:t>—</w:t>
      </w:r>
      <w:r w:rsidR="00B139F5" w:rsidRPr="00C4782F">
        <w:t>it</w:t>
      </w:r>
      <w:r w:rsidR="00B26DD1">
        <w:t xml:space="preserve"> </w:t>
      </w:r>
      <w:r w:rsidR="00B139F5" w:rsidRPr="00C4782F">
        <w:t>is</w:t>
      </w:r>
      <w:r w:rsidR="00B26DD1">
        <w:t xml:space="preserve"> </w:t>
      </w:r>
      <w:r w:rsidR="00B139F5" w:rsidRPr="00C4782F">
        <w:t>available</w:t>
      </w:r>
      <w:r w:rsidR="00B26DD1">
        <w:t xml:space="preserve"> </w:t>
      </w:r>
      <w:r w:rsidR="00B139F5">
        <w:t>only</w:t>
      </w:r>
      <w:r w:rsidR="00B26DD1">
        <w:t xml:space="preserve"> </w:t>
      </w:r>
      <w:r w:rsidR="00B139F5" w:rsidRPr="00C4782F">
        <w:t>from</w:t>
      </w:r>
      <w:r w:rsidR="00B26DD1">
        <w:t xml:space="preserve"> </w:t>
      </w:r>
      <w:r w:rsidR="00B139F5" w:rsidRPr="00C4782F">
        <w:t>within</w:t>
      </w:r>
      <w:r w:rsidR="00B26DD1">
        <w:t xml:space="preserve"> </w:t>
      </w:r>
      <w:r w:rsidR="00B139F5" w:rsidRPr="00C4782F">
        <w:t>the</w:t>
      </w:r>
      <w:r w:rsidR="00B26DD1">
        <w:t xml:space="preserve"> </w:t>
      </w:r>
      <w:proofErr w:type="spellStart"/>
      <w:r w:rsidR="005C0C42" w:rsidRPr="009C65D4">
        <w:rPr>
          <w:rStyle w:val="CITchapbm"/>
        </w:rPr>
        <w:t>WritePi</w:t>
      </w:r>
      <w:proofErr w:type="spellEnd"/>
      <w:r w:rsidR="005C0C42" w:rsidRPr="009C65D4">
        <w:rPr>
          <w:rStyle w:val="CITchapbm"/>
        </w:rPr>
        <w:t>()</w:t>
      </w:r>
      <w:r w:rsidR="00B26DD1">
        <w:t xml:space="preserve"> </w:t>
      </w:r>
      <w:r w:rsidR="005C0C42" w:rsidRPr="00C4782F">
        <w:t>method.</w:t>
      </w:r>
    </w:p>
    <w:p w14:paraId="3E07BAAA" w14:textId="77777777" w:rsidR="00E52C75" w:rsidRDefault="00423432" w:rsidP="00E24D0C">
      <w:pPr>
        <w:pStyle w:val="CHAPBMPD"/>
      </w:pPr>
      <w:r>
        <w:t>***COMP:</w:t>
      </w:r>
      <w:r w:rsidR="00B26DD1">
        <w:t xml:space="preserve"> </w:t>
      </w:r>
      <w:r>
        <w:t>Insert</w:t>
      </w:r>
      <w:r w:rsidR="00B26DD1">
        <w:t xml:space="preserve"> </w:t>
      </w:r>
      <w:r>
        <w:t>19fig03</w:t>
      </w:r>
    </w:p>
    <w:tbl>
      <w:tblPr>
        <w:tblW w:w="7026" w:type="dxa"/>
        <w:tblCellMar>
          <w:left w:w="0" w:type="dxa"/>
          <w:right w:w="0" w:type="dxa"/>
        </w:tblCellMar>
        <w:tblLook w:val="01E0" w:firstRow="1" w:lastRow="1" w:firstColumn="1" w:lastColumn="1" w:noHBand="0" w:noVBand="0"/>
      </w:tblPr>
      <w:tblGrid>
        <w:gridCol w:w="7026"/>
      </w:tblGrid>
      <w:tr w:rsidR="00FC2310" w14:paraId="1801BB00" w14:textId="77777777" w:rsidTr="00EA5ACA">
        <w:trPr>
          <w:trHeight w:val="4050"/>
        </w:trPr>
        <w:tc>
          <w:tcPr>
            <w:tcW w:w="7026" w:type="dxa"/>
          </w:tcPr>
          <w:p w14:paraId="69846ACA" w14:textId="45ED2F2C" w:rsidR="00FC2310" w:rsidRDefault="00027597" w:rsidP="00B4446D">
            <w:pPr>
              <w:pStyle w:val="artlist"/>
            </w:pPr>
            <w:r>
              <w:rPr>
                <w:noProof/>
              </w:rPr>
              <w:drawing>
                <wp:inline distT="0" distB="0" distL="0" distR="0" wp14:anchorId="37377278" wp14:editId="652F2402">
                  <wp:extent cx="3954145" cy="2658745"/>
                  <wp:effectExtent l="0" t="0" r="8255" b="8255"/>
                  <wp:docPr id="5" name="Picture 5" descr="Macintosh HD:Users:annapopick:Desktop:Freelance:Pearson Freelance:Pearson_InProgress:9781509303588_Michaelis:Michaelis_Author:Michaelis_Word_AllEdits:Michaelis_Art:Michaelis_NumberedFigures:19fig0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napopick:Desktop:Freelance:Pearson Freelance:Pearson_InProgress:9781509303588_Michaelis:Michaelis_Author:Michaelis_Word_AllEdits:Michaelis_Art:Michaelis_NumberedFigures:19fig03.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4145" cy="2658745"/>
                          </a:xfrm>
                          <a:prstGeom prst="rect">
                            <a:avLst/>
                          </a:prstGeom>
                          <a:noFill/>
                          <a:ln>
                            <a:noFill/>
                          </a:ln>
                        </pic:spPr>
                      </pic:pic>
                    </a:graphicData>
                  </a:graphic>
                </wp:inline>
              </w:drawing>
            </w:r>
          </w:p>
        </w:tc>
      </w:tr>
      <w:tr w:rsidR="00FC2310" w14:paraId="78488203" w14:textId="77777777" w:rsidTr="00B4446D">
        <w:trPr>
          <w:trHeight w:val="747"/>
        </w:trPr>
        <w:tc>
          <w:tcPr>
            <w:tcW w:w="7026" w:type="dxa"/>
          </w:tcPr>
          <w:p w14:paraId="156FACE5" w14:textId="4E14F9FC" w:rsidR="00FC2310" w:rsidRDefault="00FC2310" w:rsidP="00B4446D">
            <w:pPr>
              <w:pStyle w:val="FIGCAP"/>
            </w:pPr>
            <w:r w:rsidRPr="00D60C8C">
              <w:rPr>
                <w:rStyle w:val="FIGNUM"/>
              </w:rPr>
              <w:t>Figure 19.3: </w:t>
            </w:r>
            <w:proofErr w:type="spellStart"/>
            <w:r w:rsidRPr="009C65D4">
              <w:rPr>
                <w:rStyle w:val="CITchapbm"/>
              </w:rPr>
              <w:t>CancellationTokenSource</w:t>
            </w:r>
            <w:proofErr w:type="spellEnd"/>
            <w:r>
              <w:t xml:space="preserve"> </w:t>
            </w:r>
            <w:r w:rsidRPr="00C4782F">
              <w:t>and</w:t>
            </w:r>
            <w:r>
              <w:t xml:space="preserve"> </w:t>
            </w:r>
            <w:proofErr w:type="spellStart"/>
            <w:r w:rsidRPr="009C65D4">
              <w:rPr>
                <w:rStyle w:val="CITchapbm"/>
              </w:rPr>
              <w:t>CancellationToken</w:t>
            </w:r>
            <w:proofErr w:type="spellEnd"/>
            <w:r>
              <w:t xml:space="preserve"> </w:t>
            </w:r>
            <w:r w:rsidRPr="00C4782F">
              <w:t>Class</w:t>
            </w:r>
            <w:r>
              <w:t xml:space="preserve"> </w:t>
            </w:r>
            <w:r w:rsidRPr="00C4782F">
              <w:t>Diagrams</w:t>
            </w:r>
          </w:p>
        </w:tc>
      </w:tr>
    </w:tbl>
    <w:p w14:paraId="548719A4" w14:textId="68845911" w:rsidR="00E73B39" w:rsidRPr="00C4782F" w:rsidRDefault="00FA3D78" w:rsidP="005E24E0">
      <w:pPr>
        <w:pStyle w:val="CHAPBM"/>
      </w:pPr>
      <w:r w:rsidRPr="00C4782F">
        <w:t>To</w:t>
      </w:r>
      <w:r w:rsidR="00B26DD1">
        <w:t xml:space="preserve"> </w:t>
      </w:r>
      <w:r w:rsidRPr="00C4782F">
        <w:t>monitor</w:t>
      </w:r>
      <w:r w:rsidR="00B26DD1">
        <w:t xml:space="preserve"> </w:t>
      </w:r>
      <w:r w:rsidRPr="00C4782F">
        <w:t>the</w:t>
      </w:r>
      <w:r w:rsidR="00B26DD1">
        <w:t xml:space="preserve"> </w:t>
      </w:r>
      <w:proofErr w:type="spellStart"/>
      <w:r w:rsidRPr="009C65D4">
        <w:rPr>
          <w:rStyle w:val="CITchapbm"/>
        </w:rPr>
        <w:t>IsCancellationRequested</w:t>
      </w:r>
      <w:proofErr w:type="spellEnd"/>
      <w:r w:rsidR="00B26DD1">
        <w:t xml:space="preserve"> </w:t>
      </w:r>
      <w:r w:rsidRPr="00C4782F">
        <w:t>property,</w:t>
      </w:r>
      <w:r w:rsidR="00B26DD1">
        <w:t xml:space="preserve"> </w:t>
      </w:r>
      <w:r w:rsidRPr="00C4782F">
        <w:t>a</w:t>
      </w:r>
      <w:r w:rsidR="00B26DD1">
        <w:t xml:space="preserve"> </w:t>
      </w:r>
      <w:r w:rsidRPr="00C4782F">
        <w:t>copy</w:t>
      </w:r>
      <w:r w:rsidR="00B26DD1">
        <w:t xml:space="preserve"> </w:t>
      </w:r>
      <w:r w:rsidRPr="00C4782F">
        <w:t>of</w:t>
      </w:r>
      <w:r w:rsidR="00B26DD1">
        <w:t xml:space="preserve"> </w:t>
      </w:r>
      <w:r w:rsidRPr="00C4782F">
        <w:t>the</w:t>
      </w:r>
      <w:r w:rsidR="00B26DD1">
        <w:t xml:space="preserve"> </w:t>
      </w:r>
      <w:proofErr w:type="spellStart"/>
      <w:r w:rsidRPr="009C65D4">
        <w:rPr>
          <w:rStyle w:val="CITchapbm"/>
        </w:rPr>
        <w:t>CancellationToken</w:t>
      </w:r>
      <w:proofErr w:type="spellEnd"/>
      <w:r w:rsidR="00B26DD1">
        <w:t xml:space="preserve"> </w:t>
      </w:r>
      <w:r w:rsidRPr="00C4782F">
        <w:t>(retrieved</w:t>
      </w:r>
      <w:r w:rsidR="00B26DD1">
        <w:t xml:space="preserve"> </w:t>
      </w:r>
      <w:r w:rsidRPr="00C4782F">
        <w:t>from</w:t>
      </w:r>
      <w:r w:rsidR="00B26DD1">
        <w:t xml:space="preserve"> </w:t>
      </w:r>
      <w:proofErr w:type="spellStart"/>
      <w:r w:rsidRPr="009C65D4">
        <w:rPr>
          <w:rStyle w:val="CITchapbm"/>
        </w:rPr>
        <w:t>CancellationTokenSource.Token</w:t>
      </w:r>
      <w:proofErr w:type="spellEnd"/>
      <w:r w:rsidRPr="00C4782F">
        <w:t>)</w:t>
      </w:r>
      <w:r w:rsidR="00B26DD1">
        <w:t xml:space="preserve"> </w:t>
      </w:r>
      <w:r w:rsidRPr="00C4782F">
        <w:t>is</w:t>
      </w:r>
      <w:r w:rsidR="00B26DD1">
        <w:t xml:space="preserve"> </w:t>
      </w:r>
      <w:r w:rsidRPr="00C4782F">
        <w:t>passed</w:t>
      </w:r>
      <w:r w:rsidR="00B26DD1">
        <w:t xml:space="preserve"> </w:t>
      </w:r>
      <w:r w:rsidRPr="00C4782F">
        <w:t>to</w:t>
      </w:r>
      <w:r w:rsidR="00B26DD1">
        <w:t xml:space="preserve"> </w:t>
      </w:r>
      <w:r w:rsidRPr="00C4782F">
        <w:t>the</w:t>
      </w:r>
      <w:r w:rsidR="00B26DD1">
        <w:t xml:space="preserve"> </w:t>
      </w:r>
      <w:r w:rsidRPr="00C4782F">
        <w:t>task.</w:t>
      </w:r>
      <w:r w:rsidR="00B26DD1">
        <w:t xml:space="preserve"> </w:t>
      </w:r>
      <w:r w:rsidRPr="00C4782F">
        <w:t>In</w:t>
      </w:r>
      <w:r w:rsidR="00B26DD1">
        <w:t xml:space="preserve"> </w:t>
      </w:r>
      <w:r w:rsidR="00A6283F">
        <w:t>Listing</w:t>
      </w:r>
      <w:r w:rsidR="00B26DD1">
        <w:t xml:space="preserve"> </w:t>
      </w:r>
      <w:r w:rsidR="00A6283F">
        <w:t>19.</w:t>
      </w:r>
      <w:r w:rsidR="00C7066B">
        <w:t>9</w:t>
      </w:r>
      <w:r w:rsidRPr="00C4782F">
        <w:t>,</w:t>
      </w:r>
      <w:r w:rsidR="00B26DD1">
        <w:t xml:space="preserve"> </w:t>
      </w:r>
      <w:r w:rsidRPr="00C4782F">
        <w:t>we</w:t>
      </w:r>
      <w:r w:rsidR="00B26DD1">
        <w:t xml:space="preserve"> </w:t>
      </w:r>
      <w:r w:rsidRPr="00C4782F">
        <w:t>then</w:t>
      </w:r>
      <w:r w:rsidR="00B26DD1">
        <w:t xml:space="preserve"> </w:t>
      </w:r>
      <w:r w:rsidRPr="00C4782F">
        <w:t>occasionally</w:t>
      </w:r>
      <w:r w:rsidR="00B26DD1">
        <w:t xml:space="preserve"> </w:t>
      </w:r>
      <w:r w:rsidRPr="00C4782F">
        <w:t>check</w:t>
      </w:r>
      <w:r w:rsidR="00B26DD1">
        <w:t xml:space="preserve"> </w:t>
      </w:r>
      <w:r w:rsidRPr="00C4782F">
        <w:t>the</w:t>
      </w:r>
      <w:r w:rsidR="00B26DD1">
        <w:t xml:space="preserve"> </w:t>
      </w:r>
      <w:proofErr w:type="spellStart"/>
      <w:r w:rsidRPr="009C65D4">
        <w:rPr>
          <w:rStyle w:val="CITchapbm"/>
        </w:rPr>
        <w:t>IsCancellationRequested</w:t>
      </w:r>
      <w:proofErr w:type="spellEnd"/>
      <w:r w:rsidR="00B26DD1">
        <w:t xml:space="preserve"> </w:t>
      </w:r>
      <w:r w:rsidRPr="00C4782F">
        <w:t>property</w:t>
      </w:r>
      <w:r w:rsidR="00B26DD1">
        <w:t xml:space="preserve"> </w:t>
      </w:r>
      <w:r w:rsidRPr="00C4782F">
        <w:t>on</w:t>
      </w:r>
      <w:r w:rsidR="00B26DD1">
        <w:t xml:space="preserve"> </w:t>
      </w:r>
      <w:r w:rsidRPr="00C4782F">
        <w:t>the</w:t>
      </w:r>
      <w:r w:rsidR="00B26DD1">
        <w:t xml:space="preserve"> </w:t>
      </w:r>
      <w:proofErr w:type="spellStart"/>
      <w:r w:rsidRPr="009C65D4">
        <w:rPr>
          <w:rStyle w:val="CITchapbm"/>
        </w:rPr>
        <w:t>CancellationToken</w:t>
      </w:r>
      <w:proofErr w:type="spellEnd"/>
      <w:r w:rsidR="00B26DD1">
        <w:t xml:space="preserve"> </w:t>
      </w:r>
      <w:r w:rsidRPr="00C4782F">
        <w:t>parameter;</w:t>
      </w:r>
      <w:r w:rsidR="00B26DD1">
        <w:t xml:space="preserve"> </w:t>
      </w:r>
      <w:r w:rsidRPr="00C4782F">
        <w:t>in</w:t>
      </w:r>
      <w:r w:rsidR="00B26DD1">
        <w:t xml:space="preserve"> </w:t>
      </w:r>
      <w:r w:rsidRPr="00C4782F">
        <w:t>this</w:t>
      </w:r>
      <w:r w:rsidR="00B26DD1">
        <w:t xml:space="preserve"> </w:t>
      </w:r>
      <w:r w:rsidRPr="00C4782F">
        <w:t>case,</w:t>
      </w:r>
      <w:r w:rsidR="00B26DD1">
        <w:t xml:space="preserve"> </w:t>
      </w:r>
      <w:r w:rsidRPr="00C4782F">
        <w:t>we</w:t>
      </w:r>
      <w:r w:rsidR="00B26DD1">
        <w:t xml:space="preserve"> </w:t>
      </w:r>
      <w:r w:rsidRPr="00C4782F">
        <w:t>check</w:t>
      </w:r>
      <w:r w:rsidR="00B26DD1">
        <w:t xml:space="preserve"> </w:t>
      </w:r>
      <w:r w:rsidRPr="00C4782F">
        <w:t>after</w:t>
      </w:r>
      <w:r w:rsidR="00B26DD1">
        <w:t xml:space="preserve"> </w:t>
      </w:r>
      <w:r w:rsidRPr="00C4782F">
        <w:t>each</w:t>
      </w:r>
      <w:r w:rsidR="00B26DD1">
        <w:t xml:space="preserve"> </w:t>
      </w:r>
      <w:r w:rsidRPr="00C4782F">
        <w:t>digit</w:t>
      </w:r>
      <w:r w:rsidR="00B26DD1">
        <w:t xml:space="preserve"> </w:t>
      </w:r>
      <w:r w:rsidRPr="00C4782F">
        <w:t>calculation.</w:t>
      </w:r>
      <w:r w:rsidR="00B26DD1">
        <w:t xml:space="preserve"> </w:t>
      </w:r>
      <w:r w:rsidRPr="00C4782F">
        <w:t>If</w:t>
      </w:r>
      <w:r w:rsidR="00B26DD1">
        <w:t xml:space="preserve"> </w:t>
      </w:r>
      <w:proofErr w:type="spellStart"/>
      <w:r w:rsidRPr="009C65D4">
        <w:rPr>
          <w:rStyle w:val="CITchapbm"/>
        </w:rPr>
        <w:t>IsCancellationRequested</w:t>
      </w:r>
      <w:proofErr w:type="spellEnd"/>
      <w:r w:rsidR="00B26DD1">
        <w:t xml:space="preserve"> </w:t>
      </w:r>
      <w:r w:rsidRPr="00C4782F">
        <w:t>returns</w:t>
      </w:r>
      <w:r w:rsidR="00B26DD1">
        <w:t xml:space="preserve"> </w:t>
      </w:r>
      <w:r w:rsidRPr="009C65D4">
        <w:rPr>
          <w:rStyle w:val="CITchapbm"/>
        </w:rPr>
        <w:t>true</w:t>
      </w:r>
      <w:r w:rsidRPr="00C4782F">
        <w:t>,</w:t>
      </w:r>
      <w:r w:rsidR="00B26DD1">
        <w:t xml:space="preserve"> </w:t>
      </w:r>
      <w:r w:rsidRPr="00C4782F">
        <w:t>the</w:t>
      </w:r>
      <w:r w:rsidR="00B26DD1">
        <w:t xml:space="preserve"> </w:t>
      </w:r>
      <w:r w:rsidRPr="009C65D4">
        <w:rPr>
          <w:rStyle w:val="CITchapbm"/>
        </w:rPr>
        <w:t>while</w:t>
      </w:r>
      <w:r w:rsidR="00B26DD1">
        <w:t xml:space="preserve"> </w:t>
      </w:r>
      <w:r w:rsidRPr="00C4782F">
        <w:t>loop</w:t>
      </w:r>
      <w:r w:rsidR="00B26DD1">
        <w:t xml:space="preserve"> </w:t>
      </w:r>
      <w:r w:rsidRPr="00C4782F">
        <w:t>exits.</w:t>
      </w:r>
      <w:r w:rsidR="00B26DD1">
        <w:t xml:space="preserve"> </w:t>
      </w:r>
      <w:r w:rsidRPr="00C4782F">
        <w:t>Unlike</w:t>
      </w:r>
      <w:r w:rsidR="00B26DD1">
        <w:t xml:space="preserve"> </w:t>
      </w:r>
      <w:r w:rsidRPr="00C4782F">
        <w:t>a</w:t>
      </w:r>
      <w:r w:rsidR="00B26DD1">
        <w:t xml:space="preserve"> </w:t>
      </w:r>
      <w:r w:rsidRPr="00C4782F">
        <w:t>thread</w:t>
      </w:r>
      <w:r w:rsidR="00B26DD1">
        <w:t xml:space="preserve"> </w:t>
      </w:r>
      <w:r w:rsidRPr="00C4782F">
        <w:t>abort,</w:t>
      </w:r>
      <w:r w:rsidR="00B26DD1">
        <w:t xml:space="preserve"> </w:t>
      </w:r>
      <w:r w:rsidRPr="00C4782F">
        <w:t>which</w:t>
      </w:r>
      <w:r w:rsidR="00B26DD1">
        <w:t xml:space="preserve"> </w:t>
      </w:r>
      <w:r w:rsidRPr="00C4782F">
        <w:t>would</w:t>
      </w:r>
      <w:r w:rsidR="00B26DD1">
        <w:t xml:space="preserve"> </w:t>
      </w:r>
      <w:r w:rsidRPr="00C4782F">
        <w:t>throw</w:t>
      </w:r>
      <w:r w:rsidR="00B26DD1">
        <w:t xml:space="preserve"> </w:t>
      </w:r>
      <w:r w:rsidRPr="00C4782F">
        <w:t>an</w:t>
      </w:r>
      <w:r w:rsidR="00B26DD1">
        <w:t xml:space="preserve"> </w:t>
      </w:r>
      <w:r w:rsidRPr="00C4782F">
        <w:t>exception</w:t>
      </w:r>
      <w:r w:rsidR="00B26DD1">
        <w:t xml:space="preserve"> </w:t>
      </w:r>
      <w:r w:rsidRPr="00C4782F">
        <w:t>at</w:t>
      </w:r>
      <w:r w:rsidR="00B26DD1">
        <w:t xml:space="preserve"> </w:t>
      </w:r>
      <w:r w:rsidRPr="00C4782F">
        <w:t>essentially</w:t>
      </w:r>
      <w:r w:rsidR="00B26DD1">
        <w:t xml:space="preserve"> </w:t>
      </w:r>
      <w:r w:rsidRPr="00C4782F">
        <w:t>a</w:t>
      </w:r>
      <w:r w:rsidR="00B26DD1">
        <w:t xml:space="preserve"> </w:t>
      </w:r>
      <w:r w:rsidRPr="00C4782F">
        <w:t>random</w:t>
      </w:r>
      <w:r w:rsidR="00B26DD1">
        <w:t xml:space="preserve"> </w:t>
      </w:r>
      <w:r w:rsidRPr="00C4782F">
        <w:t>point,</w:t>
      </w:r>
      <w:r w:rsidR="00B26DD1">
        <w:t xml:space="preserve"> </w:t>
      </w:r>
      <w:r w:rsidRPr="00C4782F">
        <w:t>we</w:t>
      </w:r>
      <w:r w:rsidR="00B26DD1">
        <w:t xml:space="preserve"> </w:t>
      </w:r>
      <w:r w:rsidRPr="00C4782F">
        <w:t>exit</w:t>
      </w:r>
      <w:r w:rsidR="00B26DD1">
        <w:t xml:space="preserve"> </w:t>
      </w:r>
      <w:r w:rsidRPr="00C4782F">
        <w:t>the</w:t>
      </w:r>
      <w:r w:rsidR="00B26DD1">
        <w:t xml:space="preserve"> </w:t>
      </w:r>
      <w:r w:rsidRPr="00C4782F">
        <w:t>loop</w:t>
      </w:r>
      <w:r w:rsidR="00B26DD1">
        <w:t xml:space="preserve"> </w:t>
      </w:r>
      <w:r w:rsidRPr="00C4782F">
        <w:t>using</w:t>
      </w:r>
      <w:r w:rsidR="00B26DD1">
        <w:t xml:space="preserve"> </w:t>
      </w:r>
      <w:r w:rsidRPr="00C4782F">
        <w:t>normal</w:t>
      </w:r>
      <w:r w:rsidR="00B26DD1">
        <w:t xml:space="preserve"> </w:t>
      </w:r>
      <w:r w:rsidRPr="00C4782F">
        <w:t>control</w:t>
      </w:r>
      <w:r w:rsidR="00B26DD1">
        <w:t xml:space="preserve"> </w:t>
      </w:r>
      <w:r w:rsidRPr="00C4782F">
        <w:t>flow.</w:t>
      </w:r>
      <w:r w:rsidR="00B26DD1">
        <w:t xml:space="preserve"> </w:t>
      </w:r>
      <w:r w:rsidRPr="00C4782F">
        <w:t>We</w:t>
      </w:r>
      <w:r w:rsidR="00B26DD1">
        <w:t xml:space="preserve"> </w:t>
      </w:r>
      <w:r w:rsidRPr="00C4782F">
        <w:t>guarantee</w:t>
      </w:r>
      <w:r w:rsidR="00B26DD1">
        <w:t xml:space="preserve"> </w:t>
      </w:r>
      <w:r w:rsidRPr="00C4782F">
        <w:t>that</w:t>
      </w:r>
      <w:r w:rsidR="00B26DD1">
        <w:t xml:space="preserve"> </w:t>
      </w:r>
      <w:r w:rsidRPr="00C4782F">
        <w:t>the</w:t>
      </w:r>
      <w:r w:rsidR="00B26DD1">
        <w:t xml:space="preserve"> </w:t>
      </w:r>
      <w:r w:rsidRPr="00C4782F">
        <w:t>code</w:t>
      </w:r>
      <w:r w:rsidR="00B26DD1">
        <w:t xml:space="preserve"> </w:t>
      </w:r>
      <w:r w:rsidRPr="00C4782F">
        <w:t>is</w:t>
      </w:r>
      <w:r w:rsidR="00B26DD1">
        <w:t xml:space="preserve"> </w:t>
      </w:r>
      <w:r w:rsidRPr="00C4782F">
        <w:t>responsive</w:t>
      </w:r>
      <w:r w:rsidR="00B26DD1">
        <w:t xml:space="preserve"> </w:t>
      </w:r>
      <w:r w:rsidRPr="00C4782F">
        <w:t>to</w:t>
      </w:r>
      <w:r w:rsidR="00B26DD1">
        <w:t xml:space="preserve"> </w:t>
      </w:r>
      <w:r w:rsidRPr="00C4782F">
        <w:t>cancellation</w:t>
      </w:r>
      <w:r w:rsidR="00B26DD1">
        <w:t xml:space="preserve"> </w:t>
      </w:r>
      <w:r w:rsidRPr="00C4782F">
        <w:t>requests</w:t>
      </w:r>
      <w:r w:rsidR="00B26DD1">
        <w:t xml:space="preserve"> </w:t>
      </w:r>
      <w:r w:rsidRPr="00C4782F">
        <w:t>by</w:t>
      </w:r>
      <w:r w:rsidR="00B26DD1">
        <w:t xml:space="preserve"> </w:t>
      </w:r>
      <w:r w:rsidRPr="00C4782F">
        <w:t>polling</w:t>
      </w:r>
      <w:r w:rsidR="00B26DD1">
        <w:t xml:space="preserve"> </w:t>
      </w:r>
      <w:r w:rsidRPr="00C4782F">
        <w:t>frequently.</w:t>
      </w:r>
    </w:p>
    <w:p w14:paraId="5DEF7F92" w14:textId="23F8D3D1" w:rsidR="00E73B39" w:rsidRPr="00C4782F" w:rsidRDefault="00FA3D78" w:rsidP="005E24E0">
      <w:pPr>
        <w:pStyle w:val="CHAPBM"/>
      </w:pPr>
      <w:r w:rsidRPr="00C4782F">
        <w:t>One</w:t>
      </w:r>
      <w:r w:rsidR="00B26DD1">
        <w:t xml:space="preserve"> </w:t>
      </w:r>
      <w:r w:rsidRPr="00C4782F">
        <w:t>other</w:t>
      </w:r>
      <w:r w:rsidR="00B26DD1">
        <w:t xml:space="preserve"> </w:t>
      </w:r>
      <w:r w:rsidRPr="00C4782F">
        <w:t>point</w:t>
      </w:r>
      <w:r w:rsidR="00B26DD1">
        <w:t xml:space="preserve"> </w:t>
      </w:r>
      <w:r w:rsidRPr="00C4782F">
        <w:t>to</w:t>
      </w:r>
      <w:r w:rsidR="00B26DD1">
        <w:t xml:space="preserve"> </w:t>
      </w:r>
      <w:r w:rsidRPr="00C4782F">
        <w:t>note</w:t>
      </w:r>
      <w:r w:rsidR="00B26DD1">
        <w:t xml:space="preserve"> </w:t>
      </w:r>
      <w:r w:rsidRPr="00C4782F">
        <w:t>about</w:t>
      </w:r>
      <w:r w:rsidR="00B26DD1">
        <w:t xml:space="preserve"> </w:t>
      </w:r>
      <w:r w:rsidRPr="00C4782F">
        <w:t>the</w:t>
      </w:r>
      <w:r w:rsidR="00B26DD1">
        <w:t xml:space="preserve"> </w:t>
      </w:r>
      <w:proofErr w:type="spellStart"/>
      <w:r w:rsidRPr="009C65D4">
        <w:rPr>
          <w:rStyle w:val="CITchapbm"/>
        </w:rPr>
        <w:t>CancellationToken</w:t>
      </w:r>
      <w:proofErr w:type="spellEnd"/>
      <w:r w:rsidR="00B26DD1">
        <w:t xml:space="preserve"> </w:t>
      </w:r>
      <w:r w:rsidRPr="00C4782F">
        <w:t>is</w:t>
      </w:r>
      <w:r w:rsidR="00B26DD1">
        <w:t xml:space="preserve"> </w:t>
      </w:r>
      <w:r w:rsidRPr="00C4782F">
        <w:t>the</w:t>
      </w:r>
      <w:r w:rsidR="00B26DD1">
        <w:t xml:space="preserve"> </w:t>
      </w:r>
      <w:r w:rsidRPr="00C4782F">
        <w:t>overloaded</w:t>
      </w:r>
      <w:r w:rsidR="00B26DD1">
        <w:t xml:space="preserve"> </w:t>
      </w:r>
      <w:r w:rsidRPr="009C65D4">
        <w:rPr>
          <w:rStyle w:val="CITchapbm"/>
        </w:rPr>
        <w:t>Register()</w:t>
      </w:r>
      <w:r w:rsidR="00B26DD1">
        <w:t xml:space="preserve"> </w:t>
      </w:r>
      <w:r w:rsidRPr="00C4782F">
        <w:t>method.</w:t>
      </w:r>
      <w:r w:rsidR="00B26DD1">
        <w:t xml:space="preserve"> </w:t>
      </w:r>
      <w:r w:rsidRPr="00C4782F">
        <w:t>Via</w:t>
      </w:r>
      <w:r w:rsidR="00B26DD1">
        <w:t xml:space="preserve"> </w:t>
      </w:r>
      <w:r w:rsidRPr="00C4782F">
        <w:t>this</w:t>
      </w:r>
      <w:r w:rsidR="00B26DD1">
        <w:t xml:space="preserve"> </w:t>
      </w:r>
      <w:r w:rsidRPr="00C4782F">
        <w:t>method,</w:t>
      </w:r>
      <w:r w:rsidR="00B26DD1">
        <w:t xml:space="preserve"> </w:t>
      </w:r>
      <w:r w:rsidRPr="00C4782F">
        <w:t>you</w:t>
      </w:r>
      <w:r w:rsidR="00B26DD1">
        <w:t xml:space="preserve"> </w:t>
      </w:r>
      <w:r w:rsidRPr="00C4782F">
        <w:t>can</w:t>
      </w:r>
      <w:r w:rsidR="00B26DD1">
        <w:t xml:space="preserve"> </w:t>
      </w:r>
      <w:r w:rsidRPr="00C4782F">
        <w:t>register</w:t>
      </w:r>
      <w:r w:rsidR="00B26DD1">
        <w:t xml:space="preserve"> </w:t>
      </w:r>
      <w:r w:rsidRPr="00C4782F">
        <w:t>an</w:t>
      </w:r>
      <w:r w:rsidR="00B26DD1">
        <w:t xml:space="preserve"> </w:t>
      </w:r>
      <w:r w:rsidRPr="00C4782F">
        <w:t>action</w:t>
      </w:r>
      <w:r w:rsidR="00B26DD1">
        <w:t xml:space="preserve"> </w:t>
      </w:r>
      <w:r w:rsidRPr="00C4782F">
        <w:t>that</w:t>
      </w:r>
      <w:r w:rsidR="00B26DD1">
        <w:t xml:space="preserve"> </w:t>
      </w:r>
      <w:r w:rsidRPr="00C4782F">
        <w:t>will</w:t>
      </w:r>
      <w:r w:rsidR="00B26DD1">
        <w:t xml:space="preserve"> </w:t>
      </w:r>
      <w:r w:rsidRPr="00C4782F">
        <w:t>be</w:t>
      </w:r>
      <w:r w:rsidR="00B26DD1">
        <w:t xml:space="preserve"> </w:t>
      </w:r>
      <w:r w:rsidRPr="00C4782F">
        <w:t>invoked</w:t>
      </w:r>
      <w:r w:rsidR="00B26DD1">
        <w:t xml:space="preserve"> </w:t>
      </w:r>
      <w:r w:rsidRPr="00C4782F">
        <w:t>whenever</w:t>
      </w:r>
      <w:r w:rsidR="00B26DD1">
        <w:t xml:space="preserve"> </w:t>
      </w:r>
      <w:r w:rsidRPr="00C4782F">
        <w:t>the</w:t>
      </w:r>
      <w:r w:rsidR="00B26DD1">
        <w:t xml:space="preserve"> </w:t>
      </w:r>
      <w:r w:rsidRPr="00C4782F">
        <w:t>token</w:t>
      </w:r>
      <w:r w:rsidR="00B26DD1">
        <w:t xml:space="preserve"> </w:t>
      </w:r>
      <w:r w:rsidRPr="00C4782F">
        <w:t>is</w:t>
      </w:r>
      <w:r w:rsidR="00B26DD1">
        <w:t xml:space="preserve"> </w:t>
      </w:r>
      <w:r w:rsidRPr="00C4782F">
        <w:t>canceled.</w:t>
      </w:r>
      <w:r w:rsidR="00B26DD1">
        <w:t xml:space="preserve"> </w:t>
      </w:r>
      <w:r w:rsidRPr="00C4782F">
        <w:t>In</w:t>
      </w:r>
      <w:r w:rsidR="00B26DD1">
        <w:t xml:space="preserve"> </w:t>
      </w:r>
      <w:r w:rsidRPr="00C4782F">
        <w:t>other</w:t>
      </w:r>
      <w:r w:rsidR="00B26DD1">
        <w:t xml:space="preserve"> </w:t>
      </w:r>
      <w:r w:rsidRPr="00C4782F">
        <w:t>words,</w:t>
      </w:r>
      <w:r w:rsidR="00B26DD1">
        <w:t xml:space="preserve"> </w:t>
      </w:r>
      <w:r w:rsidRPr="00C4782F">
        <w:t>calling</w:t>
      </w:r>
      <w:r w:rsidR="00B26DD1">
        <w:t xml:space="preserve"> </w:t>
      </w:r>
      <w:r w:rsidRPr="00C4782F">
        <w:t>the</w:t>
      </w:r>
      <w:r w:rsidR="00B26DD1">
        <w:t xml:space="preserve"> </w:t>
      </w:r>
      <w:r w:rsidRPr="009C65D4">
        <w:rPr>
          <w:rStyle w:val="CITchapbm"/>
        </w:rPr>
        <w:t>Register()</w:t>
      </w:r>
      <w:r w:rsidR="00B26DD1">
        <w:t xml:space="preserve"> </w:t>
      </w:r>
      <w:r w:rsidRPr="00C4782F">
        <w:t>method</w:t>
      </w:r>
      <w:r w:rsidR="00B26DD1">
        <w:t xml:space="preserve"> </w:t>
      </w:r>
      <w:r w:rsidRPr="00C4782F">
        <w:t>subscribes</w:t>
      </w:r>
      <w:r w:rsidR="00B26DD1">
        <w:t xml:space="preserve"> </w:t>
      </w:r>
      <w:r w:rsidRPr="00C4782F">
        <w:t>to</w:t>
      </w:r>
      <w:r w:rsidR="00B26DD1">
        <w:t xml:space="preserve"> </w:t>
      </w:r>
      <w:r w:rsidRPr="00C4782F">
        <w:t>a</w:t>
      </w:r>
      <w:r w:rsidR="00B26DD1">
        <w:t xml:space="preserve"> </w:t>
      </w:r>
      <w:r w:rsidRPr="00C4782F">
        <w:t>listener</w:t>
      </w:r>
      <w:r w:rsidR="00B26DD1">
        <w:t xml:space="preserve"> </w:t>
      </w:r>
      <w:r w:rsidRPr="00C4782F">
        <w:t>delegate</w:t>
      </w:r>
      <w:r w:rsidR="00B26DD1">
        <w:t xml:space="preserve"> </w:t>
      </w:r>
      <w:r w:rsidRPr="00C4782F">
        <w:t>on</w:t>
      </w:r>
      <w:r w:rsidR="00B26DD1">
        <w:t xml:space="preserve"> </w:t>
      </w:r>
      <w:r w:rsidRPr="00C4782F">
        <w:t>the</w:t>
      </w:r>
      <w:r w:rsidR="00B26DD1">
        <w:t xml:space="preserve"> </w:t>
      </w:r>
      <w:r w:rsidRPr="00C4782F">
        <w:t>corresponding</w:t>
      </w:r>
      <w:r w:rsidR="00B26DD1">
        <w:t xml:space="preserve"> </w:t>
      </w:r>
      <w:proofErr w:type="spellStart"/>
      <w:r w:rsidRPr="009C65D4">
        <w:rPr>
          <w:rStyle w:val="CITchapbm"/>
        </w:rPr>
        <w:t>CancellationTokenSource</w:t>
      </w:r>
      <w:r w:rsidRPr="00C4782F">
        <w:t>’s</w:t>
      </w:r>
      <w:proofErr w:type="spellEnd"/>
      <w:r w:rsidR="00B26DD1">
        <w:t xml:space="preserve"> </w:t>
      </w:r>
      <w:r w:rsidRPr="009C65D4">
        <w:rPr>
          <w:rStyle w:val="CITchapbm"/>
        </w:rPr>
        <w:t>Cancel()</w:t>
      </w:r>
      <w:r w:rsidRPr="00C4782F">
        <w:t>.</w:t>
      </w:r>
    </w:p>
    <w:p w14:paraId="47FDD975" w14:textId="199A7931" w:rsidR="00E73B39" w:rsidRPr="00C4782F" w:rsidRDefault="001B0532" w:rsidP="005E24E0">
      <w:pPr>
        <w:pStyle w:val="CHAPBM"/>
      </w:pPr>
      <w:r>
        <w:t>Given</w:t>
      </w:r>
      <w:r w:rsidR="00B26DD1">
        <w:t xml:space="preserve"> </w:t>
      </w:r>
      <w:r>
        <w:t>that</w:t>
      </w:r>
      <w:r w:rsidR="00B26DD1">
        <w:t xml:space="preserve"> </w:t>
      </w:r>
      <w:r w:rsidR="00FA3D78" w:rsidRPr="00C4782F">
        <w:t>canceling</w:t>
      </w:r>
      <w:r w:rsidR="00B26DD1">
        <w:t xml:space="preserve"> </w:t>
      </w:r>
      <w:r w:rsidR="00FA3D78" w:rsidRPr="00C4782F">
        <w:t>before</w:t>
      </w:r>
      <w:r w:rsidR="00B26DD1">
        <w:t xml:space="preserve"> </w:t>
      </w:r>
      <w:r w:rsidR="00FA3D78" w:rsidRPr="00C4782F">
        <w:t>completing</w:t>
      </w:r>
      <w:r w:rsidR="00B26DD1">
        <w:t xml:space="preserve"> </w:t>
      </w:r>
      <w:r w:rsidR="00FA3D78" w:rsidRPr="00C4782F">
        <w:t>is</w:t>
      </w:r>
      <w:r w:rsidR="00B26DD1">
        <w:t xml:space="preserve"> </w:t>
      </w:r>
      <w:r>
        <w:t>the</w:t>
      </w:r>
      <w:r w:rsidR="00B26DD1">
        <w:t xml:space="preserve"> </w:t>
      </w:r>
      <w:r w:rsidR="00FA3D78" w:rsidRPr="00C4782F">
        <w:t>expected</w:t>
      </w:r>
      <w:r w:rsidR="00B26DD1">
        <w:t xml:space="preserve"> </w:t>
      </w:r>
      <w:r w:rsidR="00FA3D78" w:rsidRPr="00C4782F">
        <w:t>behavior</w:t>
      </w:r>
      <w:r w:rsidR="00B26DD1">
        <w:t xml:space="preserve"> </w:t>
      </w:r>
      <w:r w:rsidR="00FA3D78" w:rsidRPr="00C4782F">
        <w:t>in</w:t>
      </w:r>
      <w:r w:rsidR="00B26DD1">
        <w:t xml:space="preserve"> </w:t>
      </w:r>
      <w:r w:rsidR="00FA3D78" w:rsidRPr="00C4782F">
        <w:t>this</w:t>
      </w:r>
      <w:r w:rsidR="00B26DD1">
        <w:t xml:space="preserve"> </w:t>
      </w:r>
      <w:r w:rsidR="00FA3D78" w:rsidRPr="00C4782F">
        <w:t>program,</w:t>
      </w:r>
      <w:r w:rsidR="00B26DD1">
        <w:t xml:space="preserve"> </w:t>
      </w:r>
      <w:r w:rsidR="00FA3D78" w:rsidRPr="00C4782F">
        <w:t>the</w:t>
      </w:r>
      <w:r w:rsidR="00B26DD1">
        <w:t xml:space="preserve"> </w:t>
      </w:r>
      <w:r w:rsidR="00FA3D78" w:rsidRPr="00C4782F">
        <w:t>code</w:t>
      </w:r>
      <w:r w:rsidR="00B26DD1">
        <w:t xml:space="preserve"> </w:t>
      </w:r>
      <w:r w:rsidR="00FA3D78" w:rsidRPr="00C4782F">
        <w:t>in</w:t>
      </w:r>
      <w:r w:rsidR="00B26DD1">
        <w:t xml:space="preserve"> </w:t>
      </w:r>
      <w:r w:rsidR="00A6283F">
        <w:t>Listing</w:t>
      </w:r>
      <w:r w:rsidR="00B26DD1">
        <w:t xml:space="preserve"> </w:t>
      </w:r>
      <w:r w:rsidR="00A6283F">
        <w:t>19.</w:t>
      </w:r>
      <w:r w:rsidR="00C7066B">
        <w:t>9</w:t>
      </w:r>
      <w:r w:rsidR="00B26DD1">
        <w:t xml:space="preserve"> </w:t>
      </w:r>
      <w:r w:rsidR="00FA3D78" w:rsidRPr="00C4782F">
        <w:t>does</w:t>
      </w:r>
      <w:r w:rsidR="00B26DD1">
        <w:t xml:space="preserve"> </w:t>
      </w:r>
      <w:r w:rsidR="00FA3D78" w:rsidRPr="00C4782F">
        <w:t>not</w:t>
      </w:r>
      <w:r w:rsidR="00B26DD1">
        <w:t xml:space="preserve"> </w:t>
      </w:r>
      <w:r w:rsidR="00FA3D78" w:rsidRPr="00C4782F">
        <w:t>throw</w:t>
      </w:r>
      <w:r w:rsidR="00B26DD1">
        <w:t xml:space="preserve"> </w:t>
      </w:r>
      <w:r w:rsidR="00FA3D78" w:rsidRPr="00C4782F">
        <w:t>a</w:t>
      </w:r>
      <w:r w:rsidR="00B26DD1">
        <w:t xml:space="preserve"> </w:t>
      </w:r>
      <w:proofErr w:type="spellStart"/>
      <w:r w:rsidR="00FA3D78" w:rsidRPr="009C65D4">
        <w:rPr>
          <w:rStyle w:val="CITchapbm"/>
        </w:rPr>
        <w:t>System.Threading.Tasks.TaskCanceledException</w:t>
      </w:r>
      <w:proofErr w:type="spellEnd"/>
      <w:r w:rsidR="00FA3D78" w:rsidRPr="00C4782F">
        <w:t>.</w:t>
      </w:r>
      <w:r w:rsidR="00B26DD1">
        <w:t xml:space="preserve"> </w:t>
      </w:r>
      <w:proofErr w:type="gramStart"/>
      <w:r>
        <w:t>As</w:t>
      </w:r>
      <w:r w:rsidR="00B26DD1">
        <w:t xml:space="preserve"> </w:t>
      </w:r>
      <w:r>
        <w:t>a</w:t>
      </w:r>
      <w:r w:rsidR="00B26DD1">
        <w:t xml:space="preserve"> </w:t>
      </w:r>
      <w:r>
        <w:t>consequence</w:t>
      </w:r>
      <w:proofErr w:type="gramEnd"/>
      <w:r w:rsidR="00FA3D78" w:rsidRPr="00C4782F">
        <w:t>,</w:t>
      </w:r>
      <w:r w:rsidR="00B26DD1">
        <w:t xml:space="preserve"> </w:t>
      </w:r>
      <w:proofErr w:type="spellStart"/>
      <w:r w:rsidR="00FA3D78" w:rsidRPr="009C65D4">
        <w:rPr>
          <w:rStyle w:val="CITchapbm"/>
        </w:rPr>
        <w:t>task.Status</w:t>
      </w:r>
      <w:proofErr w:type="spellEnd"/>
      <w:r w:rsidR="00B26DD1">
        <w:t xml:space="preserve"> </w:t>
      </w:r>
      <w:r w:rsidR="00FA3D78" w:rsidRPr="00C4782F">
        <w:t>will</w:t>
      </w:r>
      <w:r w:rsidR="00B26DD1">
        <w:t xml:space="preserve"> </w:t>
      </w:r>
      <w:r w:rsidR="00FA3D78" w:rsidRPr="00C4782F">
        <w:t>return</w:t>
      </w:r>
      <w:r w:rsidR="00B26DD1">
        <w:t xml:space="preserve"> </w:t>
      </w:r>
      <w:proofErr w:type="spellStart"/>
      <w:r w:rsidR="00FA3D78" w:rsidRPr="009C65D4">
        <w:rPr>
          <w:rStyle w:val="CITchapbm"/>
        </w:rPr>
        <w:t>TaskStatus.RanToCompletion</w:t>
      </w:r>
      <w:proofErr w:type="spellEnd"/>
      <w:r w:rsidR="00FA3D78" w:rsidRPr="00C4782F">
        <w:t>—providing</w:t>
      </w:r>
      <w:r w:rsidR="00B26DD1">
        <w:t xml:space="preserve"> </w:t>
      </w:r>
      <w:r w:rsidR="00FA3D78" w:rsidRPr="00C4782F">
        <w:t>no</w:t>
      </w:r>
      <w:r w:rsidR="00B26DD1">
        <w:t xml:space="preserve"> </w:t>
      </w:r>
      <w:r w:rsidR="00FA3D78" w:rsidRPr="00C4782F">
        <w:t>indication</w:t>
      </w:r>
      <w:r w:rsidR="00B26DD1">
        <w:t xml:space="preserve"> </w:t>
      </w:r>
      <w:r w:rsidR="00FA3D78" w:rsidRPr="00C4782F">
        <w:t>that</w:t>
      </w:r>
      <w:r w:rsidR="00B26DD1">
        <w:t xml:space="preserve"> </w:t>
      </w:r>
      <w:r w:rsidR="00FA3D78" w:rsidRPr="00C4782F">
        <w:t>the</w:t>
      </w:r>
      <w:r w:rsidR="00B26DD1">
        <w:t xml:space="preserve"> </w:t>
      </w:r>
      <w:r w:rsidR="00FA3D78" w:rsidRPr="00C4782F">
        <w:t>work</w:t>
      </w:r>
      <w:r w:rsidR="00B26DD1">
        <w:t xml:space="preserve"> </w:t>
      </w:r>
      <w:r w:rsidR="00FA3D78" w:rsidRPr="00C4782F">
        <w:t>of</w:t>
      </w:r>
      <w:r w:rsidR="00B26DD1">
        <w:t xml:space="preserve"> </w:t>
      </w:r>
      <w:r w:rsidR="00FA3D78" w:rsidRPr="00C4782F">
        <w:t>the</w:t>
      </w:r>
      <w:r w:rsidR="00B26DD1">
        <w:t xml:space="preserve"> </w:t>
      </w:r>
      <w:r w:rsidR="00FA3D78" w:rsidRPr="00C4782F">
        <w:t>task</w:t>
      </w:r>
      <w:r w:rsidR="00B26DD1">
        <w:t xml:space="preserve"> </w:t>
      </w:r>
      <w:r w:rsidR="00FA3D78" w:rsidRPr="00C4782F">
        <w:t>was</w:t>
      </w:r>
      <w:r>
        <w:t>,</w:t>
      </w:r>
      <w:r w:rsidR="00B26DD1">
        <w:t xml:space="preserve"> </w:t>
      </w:r>
      <w:r w:rsidR="00FA3D78" w:rsidRPr="00C4782F">
        <w:t>in</w:t>
      </w:r>
      <w:r w:rsidR="00B26DD1">
        <w:t xml:space="preserve"> </w:t>
      </w:r>
      <w:r w:rsidR="00FA3D78" w:rsidRPr="00C4782F">
        <w:t>fact</w:t>
      </w:r>
      <w:r>
        <w:t>,</w:t>
      </w:r>
      <w:r w:rsidR="00B26DD1">
        <w:t xml:space="preserve"> </w:t>
      </w:r>
      <w:r w:rsidR="00FA3D78" w:rsidRPr="00C4782F">
        <w:t>canceled.</w:t>
      </w:r>
      <w:r w:rsidR="00B26DD1">
        <w:t xml:space="preserve"> </w:t>
      </w:r>
      <w:r w:rsidR="00FA3D78" w:rsidRPr="00C4782F">
        <w:t>In</w:t>
      </w:r>
      <w:r w:rsidR="00B26DD1">
        <w:t xml:space="preserve"> </w:t>
      </w:r>
      <w:r w:rsidR="00FA3D78" w:rsidRPr="00C4782F">
        <w:t>this</w:t>
      </w:r>
      <w:r w:rsidR="00B26DD1">
        <w:t xml:space="preserve"> </w:t>
      </w:r>
      <w:r w:rsidR="00FA3D78" w:rsidRPr="00C4782F">
        <w:t>example,</w:t>
      </w:r>
      <w:r w:rsidR="00B26DD1">
        <w:t xml:space="preserve"> </w:t>
      </w:r>
      <w:r w:rsidR="00FA3D78" w:rsidRPr="00C4782F">
        <w:t>there</w:t>
      </w:r>
      <w:r w:rsidR="00B26DD1">
        <w:t xml:space="preserve"> </w:t>
      </w:r>
      <w:r w:rsidR="00FA3D78" w:rsidRPr="00C4782F">
        <w:t>is</w:t>
      </w:r>
      <w:r w:rsidR="00B26DD1">
        <w:t xml:space="preserve"> </w:t>
      </w:r>
      <w:r w:rsidR="00FA3D78" w:rsidRPr="00C4782F">
        <w:t>no</w:t>
      </w:r>
      <w:r w:rsidR="00B26DD1">
        <w:t xml:space="preserve"> </w:t>
      </w:r>
      <w:r w:rsidR="00FA3D78" w:rsidRPr="00C4782F">
        <w:t>need</w:t>
      </w:r>
      <w:r w:rsidR="00B26DD1">
        <w:t xml:space="preserve"> </w:t>
      </w:r>
      <w:r w:rsidR="00FA3D78" w:rsidRPr="00C4782F">
        <w:t>for</w:t>
      </w:r>
      <w:r w:rsidR="00B26DD1">
        <w:t xml:space="preserve"> </w:t>
      </w:r>
      <w:r w:rsidR="00FA3D78" w:rsidRPr="00C4782F">
        <w:t>such</w:t>
      </w:r>
      <w:r w:rsidR="00B26DD1">
        <w:t xml:space="preserve"> </w:t>
      </w:r>
      <w:r w:rsidR="00FA3D78" w:rsidRPr="00C4782F">
        <w:t>an</w:t>
      </w:r>
      <w:r w:rsidR="00B26DD1">
        <w:t xml:space="preserve"> </w:t>
      </w:r>
      <w:r w:rsidR="00FA3D78" w:rsidRPr="00C4782F">
        <w:t>indication;</w:t>
      </w:r>
      <w:r w:rsidR="00B26DD1">
        <w:t xml:space="preserve"> </w:t>
      </w:r>
      <w:r w:rsidR="00FA3D78" w:rsidRPr="00C4782F">
        <w:t>however,</w:t>
      </w:r>
      <w:r w:rsidR="00B26DD1">
        <w:t xml:space="preserve"> </w:t>
      </w:r>
      <w:r w:rsidR="00FA3D78" w:rsidRPr="00C4782F">
        <w:t>the</w:t>
      </w:r>
      <w:r w:rsidR="00B26DD1">
        <w:t xml:space="preserve"> </w:t>
      </w:r>
      <w:r w:rsidR="00FA3D78" w:rsidRPr="00C4782F">
        <w:t>TPL</w:t>
      </w:r>
      <w:r w:rsidR="00B26DD1">
        <w:t xml:space="preserve"> </w:t>
      </w:r>
      <w:r w:rsidR="00FA3D78" w:rsidRPr="00C4782F">
        <w:t>does</w:t>
      </w:r>
      <w:r w:rsidR="00B26DD1">
        <w:t xml:space="preserve"> </w:t>
      </w:r>
      <w:r w:rsidR="00FA3D78" w:rsidRPr="00C4782F">
        <w:t>include</w:t>
      </w:r>
      <w:r w:rsidR="00B26DD1">
        <w:t xml:space="preserve"> </w:t>
      </w:r>
      <w:r w:rsidR="00FA3D78" w:rsidRPr="00C4782F">
        <w:t>the</w:t>
      </w:r>
      <w:r w:rsidR="00B26DD1">
        <w:t xml:space="preserve"> </w:t>
      </w:r>
      <w:r w:rsidR="00FA3D78" w:rsidRPr="00C4782F">
        <w:t>capability</w:t>
      </w:r>
      <w:r w:rsidR="00B26DD1">
        <w:t xml:space="preserve"> </w:t>
      </w:r>
      <w:r w:rsidR="00FA3D78" w:rsidRPr="00C4782F">
        <w:t>to</w:t>
      </w:r>
      <w:r w:rsidR="00B26DD1">
        <w:t xml:space="preserve"> </w:t>
      </w:r>
      <w:r w:rsidR="00FA3D78" w:rsidRPr="00C4782F">
        <w:t>do</w:t>
      </w:r>
      <w:r w:rsidR="00B26DD1">
        <w:t xml:space="preserve"> </w:t>
      </w:r>
      <w:r w:rsidR="00FA3D78" w:rsidRPr="00C4782F">
        <w:t>this.</w:t>
      </w:r>
      <w:r w:rsidR="00B26DD1">
        <w:t xml:space="preserve"> </w:t>
      </w:r>
      <w:r w:rsidR="00FA3D78" w:rsidRPr="00C4782F">
        <w:t>If</w:t>
      </w:r>
      <w:r w:rsidR="00B26DD1">
        <w:t xml:space="preserve"> </w:t>
      </w:r>
      <w:r w:rsidR="00FA3D78" w:rsidRPr="00C4782F">
        <w:t>the</w:t>
      </w:r>
      <w:r w:rsidR="00B26DD1">
        <w:t xml:space="preserve"> </w:t>
      </w:r>
      <w:r w:rsidR="00FA3D78" w:rsidRPr="00C4782F">
        <w:t>cancel</w:t>
      </w:r>
      <w:r w:rsidR="00B26DD1">
        <w:t xml:space="preserve"> </w:t>
      </w:r>
      <w:r w:rsidR="00FA3D78" w:rsidRPr="00C4782F">
        <w:t>call</w:t>
      </w:r>
      <w:r w:rsidR="00B26DD1">
        <w:t xml:space="preserve"> </w:t>
      </w:r>
      <w:r w:rsidR="00FA3D78" w:rsidRPr="00C4782F">
        <w:t>were</w:t>
      </w:r>
      <w:r w:rsidR="00B26DD1">
        <w:t xml:space="preserve"> </w:t>
      </w:r>
      <w:r w:rsidR="00FA3D78" w:rsidRPr="00C4782F">
        <w:t>disruptive</w:t>
      </w:r>
      <w:r w:rsidR="00B26DD1">
        <w:t xml:space="preserve"> </w:t>
      </w:r>
      <w:r w:rsidR="00FA3D78" w:rsidRPr="00C4782F">
        <w:t>in</w:t>
      </w:r>
      <w:r w:rsidR="00B26DD1">
        <w:t xml:space="preserve"> </w:t>
      </w:r>
      <w:r w:rsidR="00FA3D78" w:rsidRPr="00C4782F">
        <w:t>some</w:t>
      </w:r>
      <w:r w:rsidR="00B26DD1">
        <w:t xml:space="preserve"> </w:t>
      </w:r>
      <w:r w:rsidR="00FA3D78" w:rsidRPr="00C4782F">
        <w:t>way—preventing</w:t>
      </w:r>
      <w:r w:rsidR="00B26DD1">
        <w:t xml:space="preserve"> </w:t>
      </w:r>
      <w:r w:rsidR="00FA3D78" w:rsidRPr="00C4782F">
        <w:t>a</w:t>
      </w:r>
      <w:r w:rsidR="00B26DD1">
        <w:t xml:space="preserve"> </w:t>
      </w:r>
      <w:r w:rsidR="00FA3D78" w:rsidRPr="00C4782F">
        <w:t>valid</w:t>
      </w:r>
      <w:r w:rsidR="00B26DD1">
        <w:t xml:space="preserve"> </w:t>
      </w:r>
      <w:r w:rsidR="00FA3D78" w:rsidRPr="00C4782F">
        <w:t>result</w:t>
      </w:r>
      <w:r w:rsidR="00B26DD1">
        <w:t xml:space="preserve"> </w:t>
      </w:r>
      <w:r w:rsidR="00FA3D78" w:rsidRPr="00C4782F">
        <w:t>from</w:t>
      </w:r>
      <w:r w:rsidR="00B26DD1">
        <w:t xml:space="preserve"> </w:t>
      </w:r>
      <w:r w:rsidR="00FA3D78" w:rsidRPr="00C4782F">
        <w:t>returning,</w:t>
      </w:r>
      <w:r w:rsidR="00B26DD1">
        <w:t xml:space="preserve"> </w:t>
      </w:r>
      <w:r w:rsidR="00FA3D78" w:rsidRPr="00C4782F">
        <w:t>for</w:t>
      </w:r>
      <w:r w:rsidR="00B26DD1">
        <w:t xml:space="preserve"> </w:t>
      </w:r>
      <w:r w:rsidR="00FA3D78" w:rsidRPr="00C4782F">
        <w:t>example—throwing</w:t>
      </w:r>
      <w:r w:rsidR="00B26DD1">
        <w:t xml:space="preserve"> </w:t>
      </w:r>
      <w:r w:rsidR="00FA3D78" w:rsidRPr="00C4782F">
        <w:t>a</w:t>
      </w:r>
      <w:r w:rsidR="00B26DD1">
        <w:t xml:space="preserve"> </w:t>
      </w:r>
      <w:proofErr w:type="spellStart"/>
      <w:r w:rsidR="00FA3D78" w:rsidRPr="009C65D4">
        <w:rPr>
          <w:rStyle w:val="CITchapbm"/>
        </w:rPr>
        <w:t>TaskCanceledException</w:t>
      </w:r>
      <w:proofErr w:type="spellEnd"/>
      <w:r w:rsidR="00B26DD1">
        <w:t xml:space="preserve"> </w:t>
      </w:r>
      <w:r w:rsidR="00FA3D78" w:rsidRPr="00C4782F">
        <w:t>(which</w:t>
      </w:r>
      <w:r w:rsidR="00B26DD1">
        <w:t xml:space="preserve"> </w:t>
      </w:r>
      <w:r w:rsidR="00FA3D78" w:rsidRPr="00C4782F">
        <w:t>derives</w:t>
      </w:r>
      <w:r w:rsidR="00B26DD1">
        <w:t xml:space="preserve"> </w:t>
      </w:r>
      <w:r w:rsidR="00FA3D78" w:rsidRPr="00C4782F">
        <w:t>from</w:t>
      </w:r>
      <w:r w:rsidR="00B26DD1">
        <w:t xml:space="preserve"> </w:t>
      </w:r>
      <w:proofErr w:type="spellStart"/>
      <w:r w:rsidR="00FA3D78" w:rsidRPr="009C65D4">
        <w:rPr>
          <w:rStyle w:val="CITchapbm"/>
        </w:rPr>
        <w:t>System.OperationCanceledException</w:t>
      </w:r>
      <w:proofErr w:type="spellEnd"/>
      <w:r w:rsidR="00FA3D78" w:rsidRPr="00C4782F">
        <w:t>)</w:t>
      </w:r>
      <w:r w:rsidR="00B26DD1">
        <w:t xml:space="preserve"> </w:t>
      </w:r>
      <w:r w:rsidR="00FA3D78" w:rsidRPr="00C4782F">
        <w:t>would</w:t>
      </w:r>
      <w:r w:rsidR="00B26DD1">
        <w:t xml:space="preserve"> </w:t>
      </w:r>
      <w:r w:rsidR="00FA3D78" w:rsidRPr="00C4782F">
        <w:t>be</w:t>
      </w:r>
      <w:r w:rsidR="00B26DD1">
        <w:t xml:space="preserve"> </w:t>
      </w:r>
      <w:r w:rsidR="00FA3D78" w:rsidRPr="00C4782F">
        <w:t>the</w:t>
      </w:r>
      <w:r w:rsidR="00B26DD1">
        <w:t xml:space="preserve"> </w:t>
      </w:r>
      <w:r w:rsidR="00FA3D78" w:rsidRPr="00C4782F">
        <w:t>TPL</w:t>
      </w:r>
      <w:r w:rsidR="00B26DD1">
        <w:t xml:space="preserve"> </w:t>
      </w:r>
      <w:r w:rsidR="00FA3D78" w:rsidRPr="00C4782F">
        <w:t>pattern</w:t>
      </w:r>
      <w:r w:rsidR="00B26DD1">
        <w:t xml:space="preserve"> </w:t>
      </w:r>
      <w:r w:rsidR="00FA3D78" w:rsidRPr="00C4782F">
        <w:t>for</w:t>
      </w:r>
      <w:r w:rsidR="00B26DD1">
        <w:t xml:space="preserve"> </w:t>
      </w:r>
      <w:r w:rsidR="00FA3D78" w:rsidRPr="00C4782F">
        <w:t>reporting</w:t>
      </w:r>
      <w:r w:rsidR="00B26DD1">
        <w:t xml:space="preserve"> </w:t>
      </w:r>
      <w:r w:rsidR="00FA3D78" w:rsidRPr="00C4782F">
        <w:t>it.</w:t>
      </w:r>
      <w:r w:rsidR="00B26DD1">
        <w:t xml:space="preserve"> </w:t>
      </w:r>
      <w:r w:rsidR="00FA3D78" w:rsidRPr="00C4782F">
        <w:t>Instead</w:t>
      </w:r>
      <w:r w:rsidR="00B26DD1">
        <w:t xml:space="preserve"> </w:t>
      </w:r>
      <w:r w:rsidR="00FA3D78" w:rsidRPr="00C4782F">
        <w:t>of</w:t>
      </w:r>
      <w:r w:rsidR="00B26DD1">
        <w:t xml:space="preserve"> </w:t>
      </w:r>
      <w:r w:rsidR="00FA3D78" w:rsidRPr="00C4782F">
        <w:t>throwing</w:t>
      </w:r>
      <w:r w:rsidR="00B26DD1">
        <w:t xml:space="preserve"> </w:t>
      </w:r>
      <w:r w:rsidR="00FA3D78" w:rsidRPr="00C4782F">
        <w:t>the</w:t>
      </w:r>
      <w:r w:rsidR="00B26DD1">
        <w:t xml:space="preserve"> </w:t>
      </w:r>
      <w:r w:rsidR="00FA3D78" w:rsidRPr="00C4782F">
        <w:t>exception</w:t>
      </w:r>
      <w:r w:rsidR="00B26DD1">
        <w:t xml:space="preserve"> </w:t>
      </w:r>
      <w:r w:rsidR="00FA3D78" w:rsidRPr="00C4782F">
        <w:t>explicitly,</w:t>
      </w:r>
      <w:r w:rsidR="00B26DD1">
        <w:t xml:space="preserve"> </w:t>
      </w:r>
      <w:proofErr w:type="spellStart"/>
      <w:r w:rsidR="00FA3D78" w:rsidRPr="009C65D4">
        <w:rPr>
          <w:rStyle w:val="CITchapbm"/>
        </w:rPr>
        <w:t>CancellationToken</w:t>
      </w:r>
      <w:proofErr w:type="spellEnd"/>
      <w:r w:rsidR="00B26DD1">
        <w:t xml:space="preserve"> </w:t>
      </w:r>
      <w:r w:rsidR="00FA3D78" w:rsidRPr="00C4782F">
        <w:t>includes</w:t>
      </w:r>
      <w:r w:rsidR="00B26DD1">
        <w:t xml:space="preserve"> </w:t>
      </w:r>
      <w:r w:rsidR="00FA3D78" w:rsidRPr="00C4782F">
        <w:t>a</w:t>
      </w:r>
      <w:r w:rsidR="00B26DD1">
        <w:t xml:space="preserve"> </w:t>
      </w:r>
      <w:proofErr w:type="spellStart"/>
      <w:r w:rsidR="00FA3D78" w:rsidRPr="009C65D4">
        <w:rPr>
          <w:rStyle w:val="CITchapbm"/>
        </w:rPr>
        <w:t>ThrowIfCancellationRequested</w:t>
      </w:r>
      <w:proofErr w:type="spellEnd"/>
      <w:r w:rsidR="00FA3D78" w:rsidRPr="009C65D4">
        <w:rPr>
          <w:rStyle w:val="CITchapbm"/>
        </w:rPr>
        <w:t>()</w:t>
      </w:r>
      <w:r w:rsidR="00B26DD1">
        <w:t xml:space="preserve"> </w:t>
      </w:r>
      <w:r w:rsidR="00FA3D78" w:rsidRPr="00C4782F">
        <w:t>method</w:t>
      </w:r>
      <w:r w:rsidR="00B26DD1">
        <w:t xml:space="preserve"> </w:t>
      </w:r>
      <w:r w:rsidR="00FA3D78" w:rsidRPr="00C4782F">
        <w:t>to</w:t>
      </w:r>
      <w:r w:rsidR="00B26DD1">
        <w:t xml:space="preserve"> </w:t>
      </w:r>
      <w:r w:rsidR="00FA3D78" w:rsidRPr="00C4782F">
        <w:t>report</w:t>
      </w:r>
      <w:r w:rsidR="00B26DD1">
        <w:t xml:space="preserve"> </w:t>
      </w:r>
      <w:r w:rsidR="00FA3D78" w:rsidRPr="00C4782F">
        <w:t>the</w:t>
      </w:r>
      <w:r w:rsidR="00B26DD1">
        <w:t xml:space="preserve"> </w:t>
      </w:r>
      <w:r w:rsidR="00FA3D78" w:rsidRPr="00C4782F">
        <w:t>exception</w:t>
      </w:r>
      <w:r w:rsidR="00B26DD1">
        <w:t xml:space="preserve"> </w:t>
      </w:r>
      <w:r w:rsidR="00FA3D78" w:rsidRPr="00C4782F">
        <w:t>more</w:t>
      </w:r>
      <w:r w:rsidR="00B26DD1">
        <w:t xml:space="preserve"> </w:t>
      </w:r>
      <w:r w:rsidR="00FA3D78" w:rsidRPr="00C4782F">
        <w:t>easily,</w:t>
      </w:r>
      <w:r w:rsidR="00B26DD1">
        <w:t xml:space="preserve"> </w:t>
      </w:r>
      <w:r w:rsidR="00FA3D78" w:rsidRPr="00C4782F">
        <w:t>assuming</w:t>
      </w:r>
      <w:r w:rsidR="00B26DD1">
        <w:t xml:space="preserve"> </w:t>
      </w:r>
      <w:r w:rsidR="00FA3D78" w:rsidRPr="00C4782F">
        <w:t>an</w:t>
      </w:r>
      <w:r w:rsidR="00B26DD1">
        <w:t xml:space="preserve"> </w:t>
      </w:r>
      <w:r w:rsidR="00FA3D78" w:rsidRPr="00C4782F">
        <w:t>instance</w:t>
      </w:r>
      <w:r w:rsidR="00B26DD1">
        <w:t xml:space="preserve"> </w:t>
      </w:r>
      <w:r w:rsidR="00FA3D78" w:rsidRPr="00C4782F">
        <w:t>of</w:t>
      </w:r>
      <w:r w:rsidR="00B26DD1">
        <w:t xml:space="preserve"> </w:t>
      </w:r>
      <w:proofErr w:type="spellStart"/>
      <w:r w:rsidR="00FA3D78" w:rsidRPr="009C65D4">
        <w:rPr>
          <w:rStyle w:val="CITchapbm"/>
        </w:rPr>
        <w:t>CancellationToken</w:t>
      </w:r>
      <w:proofErr w:type="spellEnd"/>
      <w:r w:rsidR="00B26DD1">
        <w:t xml:space="preserve"> </w:t>
      </w:r>
      <w:r w:rsidR="00FA3D78" w:rsidRPr="00C4782F">
        <w:t>is</w:t>
      </w:r>
      <w:r w:rsidR="00B26DD1">
        <w:t xml:space="preserve"> </w:t>
      </w:r>
      <w:r w:rsidR="00FA3D78" w:rsidRPr="00C4782F">
        <w:t>available.</w:t>
      </w:r>
    </w:p>
    <w:p w14:paraId="708C3A0A" w14:textId="118CB23C" w:rsidR="00E73B39" w:rsidRPr="00C4782F" w:rsidRDefault="00FA3D78" w:rsidP="005E24E0">
      <w:pPr>
        <w:pStyle w:val="CHAPBM"/>
      </w:pPr>
      <w:r w:rsidRPr="00C4782F">
        <w:t>If</w:t>
      </w:r>
      <w:r w:rsidR="00B26DD1">
        <w:t xml:space="preserve"> </w:t>
      </w:r>
      <w:r w:rsidRPr="00C4782F">
        <w:t>you</w:t>
      </w:r>
      <w:r w:rsidR="00B26DD1">
        <w:t xml:space="preserve"> </w:t>
      </w:r>
      <w:r w:rsidRPr="00C4782F">
        <w:t>attempt</w:t>
      </w:r>
      <w:r w:rsidR="00B26DD1">
        <w:t xml:space="preserve"> </w:t>
      </w:r>
      <w:r w:rsidRPr="00C4782F">
        <w:t>to</w:t>
      </w:r>
      <w:r w:rsidR="00B26DD1">
        <w:t xml:space="preserve"> </w:t>
      </w:r>
      <w:r w:rsidRPr="00C4782F">
        <w:t>call</w:t>
      </w:r>
      <w:r w:rsidR="00B26DD1">
        <w:t xml:space="preserve"> </w:t>
      </w:r>
      <w:r w:rsidRPr="009C65D4">
        <w:rPr>
          <w:rStyle w:val="CITchapbm"/>
        </w:rPr>
        <w:t>Wait()</w:t>
      </w:r>
      <w:r w:rsidR="00B26DD1">
        <w:t xml:space="preserve"> </w:t>
      </w:r>
      <w:r w:rsidRPr="00C4782F">
        <w:t>(or</w:t>
      </w:r>
      <w:r w:rsidR="00B26DD1">
        <w:t xml:space="preserve"> </w:t>
      </w:r>
      <w:r w:rsidRPr="00C4782F">
        <w:t>obtain</w:t>
      </w:r>
      <w:r w:rsidR="00B26DD1">
        <w:t xml:space="preserve"> </w:t>
      </w:r>
      <w:r w:rsidRPr="00C4782F">
        <w:t>the</w:t>
      </w:r>
      <w:r w:rsidR="00B26DD1">
        <w:t xml:space="preserve"> </w:t>
      </w:r>
      <w:r w:rsidRPr="009C65D4">
        <w:rPr>
          <w:rStyle w:val="CITchapbm"/>
        </w:rPr>
        <w:t>Result</w:t>
      </w:r>
      <w:r w:rsidRPr="00C4782F">
        <w:t>)</w:t>
      </w:r>
      <w:r w:rsidR="00B26DD1">
        <w:t xml:space="preserve"> </w:t>
      </w:r>
      <w:r w:rsidRPr="00C4782F">
        <w:t>on</w:t>
      </w:r>
      <w:r w:rsidR="00B26DD1">
        <w:t xml:space="preserve"> </w:t>
      </w:r>
      <w:r w:rsidRPr="00C4782F">
        <w:t>a</w:t>
      </w:r>
      <w:r w:rsidR="00B26DD1">
        <w:t xml:space="preserve"> </w:t>
      </w:r>
      <w:r w:rsidRPr="00C4782F">
        <w:t>task</w:t>
      </w:r>
      <w:r w:rsidR="00B26DD1">
        <w:t xml:space="preserve"> </w:t>
      </w:r>
      <w:r w:rsidRPr="00C4782F">
        <w:t>that</w:t>
      </w:r>
      <w:r w:rsidR="00B26DD1">
        <w:t xml:space="preserve"> </w:t>
      </w:r>
      <w:r w:rsidRPr="00C4782F">
        <w:t>threw</w:t>
      </w:r>
      <w:r w:rsidR="00B26DD1">
        <w:t xml:space="preserve"> </w:t>
      </w:r>
      <w:proofErr w:type="spellStart"/>
      <w:r w:rsidRPr="009C65D4">
        <w:rPr>
          <w:rStyle w:val="CITchapbm"/>
        </w:rPr>
        <w:t>TaskCanceledException</w:t>
      </w:r>
      <w:proofErr w:type="spellEnd"/>
      <w:r w:rsidRPr="00C4782F">
        <w:t>,</w:t>
      </w:r>
      <w:r w:rsidR="00B26DD1">
        <w:t xml:space="preserve"> </w:t>
      </w:r>
      <w:r w:rsidRPr="00C4782F">
        <w:t>the</w:t>
      </w:r>
      <w:r w:rsidR="00B26DD1">
        <w:t xml:space="preserve"> </w:t>
      </w:r>
      <w:r w:rsidRPr="00C4782F">
        <w:t>behavior</w:t>
      </w:r>
      <w:r w:rsidR="00B26DD1">
        <w:t xml:space="preserve"> </w:t>
      </w:r>
      <w:r w:rsidRPr="00C4782F">
        <w:t>is</w:t>
      </w:r>
      <w:r w:rsidR="00B26DD1">
        <w:t xml:space="preserve"> </w:t>
      </w:r>
      <w:r w:rsidRPr="00C4782F">
        <w:t>the</w:t>
      </w:r>
      <w:r w:rsidR="00B26DD1">
        <w:t xml:space="preserve"> </w:t>
      </w:r>
      <w:r w:rsidRPr="00C4782F">
        <w:t>same</w:t>
      </w:r>
      <w:r w:rsidR="00B26DD1">
        <w:t xml:space="preserve"> </w:t>
      </w:r>
      <w:r w:rsidRPr="00C4782F">
        <w:t>as</w:t>
      </w:r>
      <w:r w:rsidR="00B26DD1">
        <w:t xml:space="preserve"> </w:t>
      </w:r>
      <w:r w:rsidRPr="00C4782F">
        <w:t>if</w:t>
      </w:r>
      <w:r w:rsidR="00B26DD1">
        <w:t xml:space="preserve"> </w:t>
      </w:r>
      <w:r w:rsidRPr="00C4782F">
        <w:t>any</w:t>
      </w:r>
      <w:r w:rsidR="00B26DD1">
        <w:t xml:space="preserve"> </w:t>
      </w:r>
      <w:r w:rsidRPr="00C4782F">
        <w:t>other</w:t>
      </w:r>
      <w:r w:rsidR="00B26DD1">
        <w:t xml:space="preserve"> </w:t>
      </w:r>
      <w:r w:rsidRPr="00C4782F">
        <w:t>exception</w:t>
      </w:r>
      <w:r w:rsidR="00B26DD1">
        <w:t xml:space="preserve"> </w:t>
      </w:r>
      <w:r w:rsidRPr="00C4782F">
        <w:t>had</w:t>
      </w:r>
      <w:r w:rsidR="00B26DD1">
        <w:t xml:space="preserve"> </w:t>
      </w:r>
      <w:r w:rsidRPr="00C4782F">
        <w:t>been</w:t>
      </w:r>
      <w:r w:rsidR="00B26DD1">
        <w:t xml:space="preserve"> </w:t>
      </w:r>
      <w:r w:rsidRPr="00C4782F">
        <w:t>thrown</w:t>
      </w:r>
      <w:r w:rsidR="00B26DD1">
        <w:t xml:space="preserve"> </w:t>
      </w:r>
      <w:r w:rsidRPr="00C4782F">
        <w:t>in</w:t>
      </w:r>
      <w:r w:rsidR="00B26DD1">
        <w:t xml:space="preserve"> </w:t>
      </w:r>
      <w:r w:rsidRPr="00C4782F">
        <w:t>the</w:t>
      </w:r>
      <w:r w:rsidR="00B26DD1">
        <w:t xml:space="preserve"> </w:t>
      </w:r>
      <w:r w:rsidRPr="00C4782F">
        <w:t>task:</w:t>
      </w:r>
      <w:r w:rsidR="00B26DD1">
        <w:t xml:space="preserve"> </w:t>
      </w:r>
      <w:r w:rsidRPr="00C4782F">
        <w:t>The</w:t>
      </w:r>
      <w:r w:rsidR="00B26DD1">
        <w:t xml:space="preserve"> </w:t>
      </w:r>
      <w:r w:rsidRPr="00C4782F">
        <w:t>call</w:t>
      </w:r>
      <w:r w:rsidR="00B26DD1">
        <w:t xml:space="preserve"> </w:t>
      </w:r>
      <w:r w:rsidRPr="00C4782F">
        <w:t>will</w:t>
      </w:r>
      <w:r w:rsidR="00B26DD1">
        <w:t xml:space="preserve"> </w:t>
      </w:r>
      <w:r w:rsidRPr="00C4782F">
        <w:t>throw</w:t>
      </w:r>
      <w:r w:rsidR="00B26DD1">
        <w:t xml:space="preserve"> </w:t>
      </w:r>
      <w:r w:rsidRPr="00C4782F">
        <w:t>an</w:t>
      </w:r>
      <w:r w:rsidR="00B26DD1">
        <w:t xml:space="preserve"> </w:t>
      </w:r>
      <w:proofErr w:type="spellStart"/>
      <w:r w:rsidRPr="009C65D4">
        <w:rPr>
          <w:rStyle w:val="CITchapbm"/>
        </w:rPr>
        <w:t>AggregateException</w:t>
      </w:r>
      <w:proofErr w:type="spellEnd"/>
      <w:r w:rsidRPr="00C4782F">
        <w:t>.</w:t>
      </w:r>
      <w:r w:rsidR="00B26DD1">
        <w:t xml:space="preserve"> </w:t>
      </w:r>
      <w:r w:rsidRPr="00C4782F">
        <w:t>The</w:t>
      </w:r>
      <w:r w:rsidR="00B26DD1">
        <w:t xml:space="preserve"> </w:t>
      </w:r>
      <w:r w:rsidRPr="00C4782F">
        <w:t>exception</w:t>
      </w:r>
      <w:r w:rsidR="00B26DD1">
        <w:t xml:space="preserve"> </w:t>
      </w:r>
      <w:r w:rsidRPr="00C4782F">
        <w:t>is</w:t>
      </w:r>
      <w:r w:rsidR="00B26DD1">
        <w:t xml:space="preserve"> </w:t>
      </w:r>
      <w:r w:rsidRPr="00C4782F">
        <w:t>a</w:t>
      </w:r>
      <w:r w:rsidR="00B26DD1">
        <w:t xml:space="preserve"> </w:t>
      </w:r>
      <w:r w:rsidRPr="00C4782F">
        <w:t>means</w:t>
      </w:r>
      <w:r w:rsidR="00B26DD1">
        <w:t xml:space="preserve"> </w:t>
      </w:r>
      <w:r w:rsidRPr="00C4782F">
        <w:t>of</w:t>
      </w:r>
      <w:r w:rsidR="00B26DD1">
        <w:t xml:space="preserve"> </w:t>
      </w:r>
      <w:r w:rsidRPr="00C4782F">
        <w:t>communicating</w:t>
      </w:r>
      <w:r w:rsidR="00B26DD1">
        <w:t xml:space="preserve"> </w:t>
      </w:r>
      <w:r w:rsidRPr="00C4782F">
        <w:t>that</w:t>
      </w:r>
      <w:r w:rsidR="00B26DD1">
        <w:t xml:space="preserve"> </w:t>
      </w:r>
      <w:r w:rsidRPr="00C4782F">
        <w:t>the</w:t>
      </w:r>
      <w:r w:rsidR="00B26DD1">
        <w:t xml:space="preserve"> </w:t>
      </w:r>
      <w:r w:rsidRPr="00C4782F">
        <w:t>state</w:t>
      </w:r>
      <w:r w:rsidR="00B26DD1">
        <w:t xml:space="preserve"> </w:t>
      </w:r>
      <w:r w:rsidRPr="00C4782F">
        <w:t>of</w:t>
      </w:r>
      <w:r w:rsidR="00B26DD1">
        <w:t xml:space="preserve"> </w:t>
      </w:r>
      <w:r w:rsidRPr="00C4782F">
        <w:t>execution</w:t>
      </w:r>
      <w:r w:rsidR="00B26DD1">
        <w:t xml:space="preserve"> </w:t>
      </w:r>
      <w:r w:rsidRPr="00C4782F">
        <w:t>following</w:t>
      </w:r>
      <w:r w:rsidR="00B26DD1">
        <w:t xml:space="preserve"> </w:t>
      </w:r>
      <w:r w:rsidRPr="00C4782F">
        <w:t>the</w:t>
      </w:r>
      <w:r w:rsidR="00B26DD1">
        <w:t xml:space="preserve"> </w:t>
      </w:r>
      <w:r w:rsidRPr="00C4782F">
        <w:t>task</w:t>
      </w:r>
      <w:r w:rsidR="00B26DD1">
        <w:t xml:space="preserve"> </w:t>
      </w:r>
      <w:r w:rsidRPr="00C4782F">
        <w:t>is</w:t>
      </w:r>
      <w:r w:rsidR="00B26DD1">
        <w:t xml:space="preserve"> </w:t>
      </w:r>
      <w:r w:rsidRPr="00C4782F">
        <w:t>potentially</w:t>
      </w:r>
      <w:r w:rsidR="00B26DD1">
        <w:t xml:space="preserve"> </w:t>
      </w:r>
      <w:r w:rsidRPr="00C4782F">
        <w:t>incomplete.</w:t>
      </w:r>
      <w:r w:rsidR="00B26DD1">
        <w:t xml:space="preserve"> </w:t>
      </w:r>
      <w:r w:rsidRPr="00C4782F">
        <w:t>Unlike</w:t>
      </w:r>
      <w:r w:rsidR="00B26DD1">
        <w:t xml:space="preserve"> </w:t>
      </w:r>
      <w:r w:rsidRPr="00C4782F">
        <w:t>a</w:t>
      </w:r>
      <w:r w:rsidR="00B26DD1">
        <w:t xml:space="preserve"> </w:t>
      </w:r>
      <w:r w:rsidRPr="00C4782F">
        <w:t>successfully</w:t>
      </w:r>
      <w:r w:rsidR="00B26DD1">
        <w:t xml:space="preserve"> </w:t>
      </w:r>
      <w:r w:rsidRPr="00C4782F">
        <w:t>completed</w:t>
      </w:r>
      <w:r w:rsidR="00B26DD1">
        <w:t xml:space="preserve"> </w:t>
      </w:r>
      <w:r w:rsidRPr="00C4782F">
        <w:t>task</w:t>
      </w:r>
      <w:r w:rsidR="00B26DD1">
        <w:t xml:space="preserve"> </w:t>
      </w:r>
      <w:r w:rsidRPr="00C4782F">
        <w:t>in</w:t>
      </w:r>
      <w:r w:rsidR="00B26DD1">
        <w:t xml:space="preserve"> </w:t>
      </w:r>
      <w:r w:rsidRPr="00C4782F">
        <w:t>which</w:t>
      </w:r>
      <w:r w:rsidR="00B26DD1">
        <w:t xml:space="preserve"> </w:t>
      </w:r>
      <w:r w:rsidRPr="00C4782F">
        <w:t>all</w:t>
      </w:r>
      <w:r w:rsidR="00B26DD1">
        <w:t xml:space="preserve"> </w:t>
      </w:r>
      <w:r w:rsidRPr="00C4782F">
        <w:t>expected</w:t>
      </w:r>
      <w:r w:rsidR="00B26DD1">
        <w:t xml:space="preserve"> </w:t>
      </w:r>
      <w:r w:rsidRPr="00C4782F">
        <w:t>work</w:t>
      </w:r>
      <w:r w:rsidR="00B26DD1">
        <w:t xml:space="preserve"> </w:t>
      </w:r>
      <w:r w:rsidRPr="00C4782F">
        <w:t>executed</w:t>
      </w:r>
      <w:r w:rsidR="00B26DD1">
        <w:t xml:space="preserve"> </w:t>
      </w:r>
      <w:proofErr w:type="gramStart"/>
      <w:r w:rsidRPr="00C4782F">
        <w:t>successfully,</w:t>
      </w:r>
      <w:proofErr w:type="gramEnd"/>
      <w:r w:rsidR="00B26DD1">
        <w:t xml:space="preserve"> </w:t>
      </w:r>
      <w:r w:rsidRPr="00C4782F">
        <w:t>a</w:t>
      </w:r>
      <w:r w:rsidR="00B26DD1">
        <w:t xml:space="preserve"> </w:t>
      </w:r>
      <w:r w:rsidRPr="00C4782F">
        <w:t>canceled</w:t>
      </w:r>
      <w:r w:rsidR="00B26DD1">
        <w:t xml:space="preserve"> </w:t>
      </w:r>
      <w:r w:rsidRPr="00C4782F">
        <w:t>task</w:t>
      </w:r>
      <w:r w:rsidR="00B26DD1">
        <w:t xml:space="preserve"> </w:t>
      </w:r>
      <w:r w:rsidRPr="00C4782F">
        <w:t>potentially</w:t>
      </w:r>
      <w:r w:rsidR="00B26DD1">
        <w:t xml:space="preserve"> </w:t>
      </w:r>
      <w:r w:rsidRPr="00C4782F">
        <w:t>has</w:t>
      </w:r>
      <w:r w:rsidR="00B26DD1">
        <w:t xml:space="preserve"> </w:t>
      </w:r>
      <w:r w:rsidRPr="00C4782F">
        <w:t>partially</w:t>
      </w:r>
      <w:r w:rsidR="00B26DD1">
        <w:t xml:space="preserve"> </w:t>
      </w:r>
      <w:r w:rsidRPr="00C4782F">
        <w:t>completed</w:t>
      </w:r>
      <w:r w:rsidR="00B26DD1">
        <w:t xml:space="preserve"> </w:t>
      </w:r>
      <w:r w:rsidRPr="00C4782F">
        <w:t>work—the</w:t>
      </w:r>
      <w:r w:rsidR="00B26DD1">
        <w:t xml:space="preserve"> </w:t>
      </w:r>
      <w:r w:rsidRPr="00C4782F">
        <w:t>state</w:t>
      </w:r>
      <w:r w:rsidR="00B26DD1">
        <w:t xml:space="preserve"> </w:t>
      </w:r>
      <w:r w:rsidRPr="00C4782F">
        <w:t>of</w:t>
      </w:r>
      <w:r w:rsidR="00B26DD1">
        <w:t xml:space="preserve"> </w:t>
      </w:r>
      <w:r w:rsidRPr="00C4782F">
        <w:t>the</w:t>
      </w:r>
      <w:r w:rsidR="00B26DD1">
        <w:t xml:space="preserve"> </w:t>
      </w:r>
      <w:r w:rsidRPr="00C4782F">
        <w:t>work</w:t>
      </w:r>
      <w:r w:rsidR="00B26DD1">
        <w:t xml:space="preserve"> </w:t>
      </w:r>
      <w:r w:rsidRPr="00C4782F">
        <w:t>is</w:t>
      </w:r>
      <w:r w:rsidR="00B26DD1">
        <w:t xml:space="preserve"> </w:t>
      </w:r>
      <w:r w:rsidRPr="00C4782F">
        <w:t>untrusted.</w:t>
      </w:r>
    </w:p>
    <w:p w14:paraId="4E9B77FC" w14:textId="12433DBF" w:rsidR="00E73B39" w:rsidRPr="00C4782F" w:rsidRDefault="00FA3D78" w:rsidP="005E24E0">
      <w:pPr>
        <w:pStyle w:val="CHAPBM"/>
      </w:pPr>
      <w:r w:rsidRPr="00C4782F">
        <w:t>This</w:t>
      </w:r>
      <w:r w:rsidR="00B26DD1">
        <w:t xml:space="preserve"> </w:t>
      </w:r>
      <w:r w:rsidRPr="00C4782F">
        <w:t>example</w:t>
      </w:r>
      <w:r w:rsidR="00B26DD1">
        <w:t xml:space="preserve"> </w:t>
      </w:r>
      <w:r w:rsidRPr="00C4782F">
        <w:t>demonstrates</w:t>
      </w:r>
      <w:r w:rsidR="00B26DD1">
        <w:t xml:space="preserve"> </w:t>
      </w:r>
      <w:r w:rsidRPr="00C4782F">
        <w:t>how</w:t>
      </w:r>
      <w:r w:rsidR="00B26DD1">
        <w:t xml:space="preserve"> </w:t>
      </w:r>
      <w:r w:rsidRPr="00C4782F">
        <w:t>a</w:t>
      </w:r>
      <w:r w:rsidR="00B26DD1">
        <w:t xml:space="preserve"> </w:t>
      </w:r>
      <w:r w:rsidRPr="00C4782F">
        <w:t>long-running</w:t>
      </w:r>
      <w:r w:rsidR="00B26DD1">
        <w:t xml:space="preserve"> </w:t>
      </w:r>
      <w:r w:rsidRPr="00C4782F">
        <w:t>processor-bound</w:t>
      </w:r>
      <w:r w:rsidR="00B26DD1">
        <w:t xml:space="preserve"> </w:t>
      </w:r>
      <w:r w:rsidRPr="00C4782F">
        <w:t>operation</w:t>
      </w:r>
      <w:r w:rsidR="00B26DD1">
        <w:t xml:space="preserve"> </w:t>
      </w:r>
      <w:r w:rsidRPr="00C4782F">
        <w:t>(calculating</w:t>
      </w:r>
      <w:r w:rsidR="00B26DD1">
        <w:t xml:space="preserve"> </w:t>
      </w:r>
      <w:r w:rsidRPr="00C4782F">
        <w:t>pi</w:t>
      </w:r>
      <w:r w:rsidR="00B26DD1">
        <w:t xml:space="preserve"> </w:t>
      </w:r>
      <w:r w:rsidRPr="00C4782F">
        <w:t>almost</w:t>
      </w:r>
      <w:r w:rsidR="00B26DD1">
        <w:t xml:space="preserve"> </w:t>
      </w:r>
      <w:r w:rsidRPr="00C4782F">
        <w:t>indefinitely)</w:t>
      </w:r>
      <w:r w:rsidR="00B26DD1">
        <w:t xml:space="preserve"> </w:t>
      </w:r>
      <w:r w:rsidRPr="00C4782F">
        <w:t>can</w:t>
      </w:r>
      <w:r w:rsidR="00B26DD1">
        <w:t xml:space="preserve"> </w:t>
      </w:r>
      <w:r w:rsidRPr="00C4782F">
        <w:t>monitor</w:t>
      </w:r>
      <w:r w:rsidR="00B26DD1">
        <w:t xml:space="preserve"> </w:t>
      </w:r>
      <w:r w:rsidRPr="00C4782F">
        <w:t>for</w:t>
      </w:r>
      <w:r w:rsidR="00B26DD1">
        <w:t xml:space="preserve"> </w:t>
      </w:r>
      <w:r w:rsidRPr="00C4782F">
        <w:t>a</w:t>
      </w:r>
      <w:r w:rsidR="00B26DD1">
        <w:t xml:space="preserve"> </w:t>
      </w:r>
      <w:r w:rsidRPr="00C4782F">
        <w:t>cancellation</w:t>
      </w:r>
      <w:r w:rsidR="00B26DD1">
        <w:t xml:space="preserve"> </w:t>
      </w:r>
      <w:r w:rsidRPr="00C4782F">
        <w:t>request</w:t>
      </w:r>
      <w:r w:rsidR="00B26DD1">
        <w:t xml:space="preserve"> </w:t>
      </w:r>
      <w:r w:rsidRPr="00C4782F">
        <w:t>and</w:t>
      </w:r>
      <w:r w:rsidR="00B26DD1">
        <w:t xml:space="preserve"> </w:t>
      </w:r>
      <w:r w:rsidRPr="00C4782F">
        <w:t>respond</w:t>
      </w:r>
      <w:r w:rsidR="00B26DD1">
        <w:t xml:space="preserve"> </w:t>
      </w:r>
      <w:r w:rsidRPr="00C4782F">
        <w:t>if</w:t>
      </w:r>
      <w:r w:rsidR="00B26DD1">
        <w:t xml:space="preserve"> </w:t>
      </w:r>
      <w:r w:rsidRPr="00C4782F">
        <w:t>one</w:t>
      </w:r>
      <w:r w:rsidR="00B26DD1">
        <w:t xml:space="preserve"> </w:t>
      </w:r>
      <w:r w:rsidRPr="00C4782F">
        <w:t>occurs.</w:t>
      </w:r>
      <w:r w:rsidR="00B26DD1">
        <w:t xml:space="preserve"> </w:t>
      </w:r>
      <w:r w:rsidRPr="00C4782F">
        <w:t>There</w:t>
      </w:r>
      <w:r w:rsidR="00B26DD1">
        <w:t xml:space="preserve"> </w:t>
      </w:r>
      <w:r w:rsidRPr="00C4782F">
        <w:t>are</w:t>
      </w:r>
      <w:r w:rsidR="00B26DD1">
        <w:t xml:space="preserve"> </w:t>
      </w:r>
      <w:r w:rsidRPr="00C4782F">
        <w:t>some</w:t>
      </w:r>
      <w:r w:rsidR="00B26DD1">
        <w:t xml:space="preserve"> </w:t>
      </w:r>
      <w:r w:rsidRPr="00C4782F">
        <w:t>cases,</w:t>
      </w:r>
      <w:r w:rsidR="00B26DD1">
        <w:t xml:space="preserve"> </w:t>
      </w:r>
      <w:r w:rsidRPr="00C4782F">
        <w:t>however,</w:t>
      </w:r>
      <w:r w:rsidR="00B26DD1">
        <w:t xml:space="preserve"> </w:t>
      </w:r>
      <w:r w:rsidRPr="00C4782F">
        <w:t>when</w:t>
      </w:r>
      <w:r w:rsidR="00B26DD1">
        <w:t xml:space="preserve"> </w:t>
      </w:r>
      <w:r w:rsidRPr="00C4782F">
        <w:t>cancellation</w:t>
      </w:r>
      <w:r w:rsidR="00B26DD1">
        <w:t xml:space="preserve"> </w:t>
      </w:r>
      <w:r w:rsidRPr="00C4782F">
        <w:t>can</w:t>
      </w:r>
      <w:r w:rsidR="00B26DD1">
        <w:t xml:space="preserve"> </w:t>
      </w:r>
      <w:r w:rsidRPr="00C4782F">
        <w:t>occur</w:t>
      </w:r>
      <w:r w:rsidR="00B26DD1">
        <w:t xml:space="preserve"> </w:t>
      </w:r>
      <w:r w:rsidRPr="00C4782F">
        <w:t>without</w:t>
      </w:r>
      <w:r w:rsidR="00B26DD1">
        <w:t xml:space="preserve"> </w:t>
      </w:r>
      <w:r w:rsidRPr="00C4782F">
        <w:t>explicitly</w:t>
      </w:r>
      <w:r w:rsidR="00B26DD1">
        <w:t xml:space="preserve"> </w:t>
      </w:r>
      <w:r w:rsidRPr="00C4782F">
        <w:t>coding</w:t>
      </w:r>
      <w:r w:rsidR="00B26DD1">
        <w:t xml:space="preserve"> </w:t>
      </w:r>
      <w:r w:rsidRPr="00C4782F">
        <w:t>for</w:t>
      </w:r>
      <w:r w:rsidR="00B26DD1">
        <w:t xml:space="preserve"> </w:t>
      </w:r>
      <w:r w:rsidRPr="00C4782F">
        <w:t>it</w:t>
      </w:r>
      <w:r w:rsidR="00B26DD1">
        <w:t xml:space="preserve"> </w:t>
      </w:r>
      <w:r w:rsidRPr="00C4782F">
        <w:t>within</w:t>
      </w:r>
      <w:r w:rsidR="00B26DD1">
        <w:t xml:space="preserve"> </w:t>
      </w:r>
      <w:r w:rsidRPr="00C4782F">
        <w:t>the</w:t>
      </w:r>
      <w:r w:rsidR="00B26DD1">
        <w:t xml:space="preserve"> </w:t>
      </w:r>
      <w:r w:rsidRPr="00C4782F">
        <w:t>target</w:t>
      </w:r>
      <w:r w:rsidR="00B26DD1">
        <w:t xml:space="preserve"> </w:t>
      </w:r>
      <w:r w:rsidRPr="00C4782F">
        <w:t>task.</w:t>
      </w:r>
      <w:r w:rsidR="00B26DD1">
        <w:t xml:space="preserve"> </w:t>
      </w:r>
      <w:r w:rsidRPr="00C4782F">
        <w:t>For</w:t>
      </w:r>
      <w:r w:rsidR="00B26DD1">
        <w:t xml:space="preserve"> </w:t>
      </w:r>
      <w:r w:rsidRPr="00C4782F">
        <w:t>example,</w:t>
      </w:r>
      <w:r w:rsidR="00B26DD1">
        <w:t xml:space="preserve"> </w:t>
      </w:r>
      <w:r w:rsidRPr="00C4782F">
        <w:t>the</w:t>
      </w:r>
      <w:r w:rsidR="00B26DD1">
        <w:t xml:space="preserve"> </w:t>
      </w:r>
      <w:r w:rsidRPr="009C65D4">
        <w:rPr>
          <w:rStyle w:val="CITchapbm"/>
        </w:rPr>
        <w:t>Parallel</w:t>
      </w:r>
      <w:r w:rsidR="00B26DD1">
        <w:t xml:space="preserve"> </w:t>
      </w:r>
      <w:r w:rsidRPr="00C4782F">
        <w:t>class</w:t>
      </w:r>
      <w:r w:rsidR="00B26DD1">
        <w:t xml:space="preserve"> </w:t>
      </w:r>
      <w:r w:rsidRPr="00C4782F">
        <w:t>discussed</w:t>
      </w:r>
      <w:r w:rsidR="00B26DD1">
        <w:t xml:space="preserve"> </w:t>
      </w:r>
      <w:del w:id="662" w:author="Mark" w:date="2020-04-07T20:22:00Z">
        <w:r w:rsidRPr="00C4782F" w:rsidDel="00AC562F">
          <w:delText>later</w:delText>
        </w:r>
        <w:r w:rsidR="00B26DD1" w:rsidDel="00AC562F">
          <w:delText xml:space="preserve"> </w:delText>
        </w:r>
        <w:r w:rsidRPr="00C4782F" w:rsidDel="00AC562F">
          <w:delText>in</w:delText>
        </w:r>
        <w:r w:rsidR="00B26DD1" w:rsidDel="00AC562F">
          <w:delText xml:space="preserve"> </w:delText>
        </w:r>
        <w:r w:rsidRPr="00C4782F" w:rsidDel="00AC562F">
          <w:delText>the</w:delText>
        </w:r>
        <w:r w:rsidR="00B26DD1" w:rsidDel="00AC562F">
          <w:delText xml:space="preserve"> </w:delText>
        </w:r>
        <w:r w:rsidRPr="00C4782F" w:rsidDel="00AC562F">
          <w:delText>chapter</w:delText>
        </w:r>
      </w:del>
      <w:ins w:id="663" w:author="Mark" w:date="2020-04-07T20:22:00Z">
        <w:r w:rsidR="00AC562F">
          <w:t>Chapter 21,</w:t>
        </w:r>
      </w:ins>
      <w:r w:rsidR="00B26DD1">
        <w:t xml:space="preserve"> </w:t>
      </w:r>
      <w:r w:rsidRPr="00C4782F">
        <w:t>offers</w:t>
      </w:r>
      <w:r w:rsidR="00B26DD1">
        <w:t xml:space="preserve"> </w:t>
      </w:r>
      <w:r w:rsidRPr="00C4782F">
        <w:t>such</w:t>
      </w:r>
      <w:r w:rsidR="00B26DD1">
        <w:t xml:space="preserve"> </w:t>
      </w:r>
      <w:r w:rsidRPr="00C4782F">
        <w:t>a</w:t>
      </w:r>
      <w:r w:rsidR="00B26DD1">
        <w:t xml:space="preserve"> </w:t>
      </w:r>
      <w:r w:rsidRPr="00C4782F">
        <w:t>behavior</w:t>
      </w:r>
      <w:r w:rsidR="00B26DD1">
        <w:t xml:space="preserve"> </w:t>
      </w:r>
      <w:r w:rsidRPr="00C4782F">
        <w:t>by</w:t>
      </w:r>
      <w:r w:rsidR="00B26DD1">
        <w:t xml:space="preserve"> </w:t>
      </w:r>
      <w:r w:rsidRPr="00C4782F">
        <w:t>default.</w:t>
      </w:r>
    </w:p>
    <w:p w14:paraId="66815412" w14:textId="6D6006F8" w:rsidR="007340F9" w:rsidRPr="00C4782F" w:rsidRDefault="007340F9" w:rsidP="00257477">
      <w:pPr>
        <w:pStyle w:val="spacer"/>
        <w:rPr>
          <w:ins w:id="664" w:author="Mark" w:date="2020-04-07T20:21:00Z"/>
        </w:rP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257477" w14:paraId="1072C57D" w14:textId="77777777" w:rsidTr="00257477">
        <w:trPr>
          <w:trHeight w:val="540"/>
        </w:trPr>
        <w:tc>
          <w:tcPr>
            <w:tcW w:w="5940" w:type="dxa"/>
            <w:shd w:val="clear" w:color="auto" w:fill="EAEAEA"/>
          </w:tcPr>
          <w:p w14:paraId="09B3B88D" w14:textId="77777777" w:rsidR="00257477" w:rsidRPr="00FF28E6" w:rsidRDefault="00257477" w:rsidP="00B4446D">
            <w:pPr>
              <w:pStyle w:val="SF2TTL"/>
            </w:pPr>
            <w:r w:rsidRPr="005B7EDE">
              <w:rPr>
                <w:noProof/>
              </w:rPr>
              <mc:AlternateContent>
                <mc:Choice Requires="wps">
                  <w:drawing>
                    <wp:anchor distT="0" distB="0" distL="114300" distR="114300" simplePos="0" relativeHeight="251668480" behindDoc="0" locked="0" layoutInCell="1" allowOverlap="1" wp14:anchorId="1E0EFE77" wp14:editId="4044DB98">
                      <wp:simplePos x="0" y="0"/>
                      <wp:positionH relativeFrom="column">
                        <wp:posOffset>0</wp:posOffset>
                      </wp:positionH>
                      <wp:positionV relativeFrom="paragraph">
                        <wp:posOffset>6350</wp:posOffset>
                      </wp:positionV>
                      <wp:extent cx="109855" cy="109855"/>
                      <wp:effectExtent l="0" t="0" r="4445" b="4445"/>
                      <wp:wrapNone/>
                      <wp:docPr id="1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C769E" id="Rectangle 18" o:spid="_x0000_s1026" style="position:absolute;margin-left:0;margin-top:.5pt;width:8.65pt;height: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" fillcolor="#76787a" stroked="f">
                      <o:lock v:ext="edit" aspectratio="t"/>
                    </v:rect>
                  </w:pict>
                </mc:Fallback>
              </mc:AlternateContent>
            </w:r>
            <w:r>
              <w:t>Guidelines</w:t>
            </w:r>
          </w:p>
          <w:p w14:paraId="4EBBA9ED" w14:textId="28A8E3AD" w:rsidR="00257477" w:rsidRDefault="00257477" w:rsidP="00B4446D">
            <w:pPr>
              <w:pStyle w:val="SF2"/>
            </w:pPr>
            <w:ins w:id="665" w:author="Mark" w:date="2020-04-07T20:21:00Z">
              <w:r w:rsidRPr="00A70784">
                <w:rPr>
                  <w:rStyle w:val="BOLD"/>
                </w:rPr>
                <w:t>DO</w:t>
              </w:r>
              <w:r>
                <w:t xml:space="preserve"> </w:t>
              </w:r>
              <w:r w:rsidRPr="00C4782F">
                <w:t>cancel</w:t>
              </w:r>
              <w:r>
                <w:t xml:space="preserve"> </w:t>
              </w:r>
              <w:r w:rsidRPr="00C4782F">
                <w:t>unfinished</w:t>
              </w:r>
              <w:r>
                <w:t xml:space="preserve"> </w:t>
              </w:r>
              <w:r w:rsidRPr="00C4782F">
                <w:t>tasks</w:t>
              </w:r>
              <w:r>
                <w:t xml:space="preserve"> </w:t>
              </w:r>
              <w:r w:rsidRPr="00C4782F">
                <w:t>rather</w:t>
              </w:r>
              <w:r>
                <w:t xml:space="preserve"> </w:t>
              </w:r>
              <w:r w:rsidRPr="00C4782F">
                <w:t>than</w:t>
              </w:r>
              <w:r>
                <w:t xml:space="preserve"> </w:t>
              </w:r>
              <w:r w:rsidRPr="00C4782F">
                <w:t>allowing</w:t>
              </w:r>
              <w:r>
                <w:t xml:space="preserve"> </w:t>
              </w:r>
              <w:r w:rsidRPr="00C4782F">
                <w:t>them</w:t>
              </w:r>
              <w:r>
                <w:t xml:space="preserve"> </w:t>
              </w:r>
              <w:r w:rsidRPr="00C4782F">
                <w:t>to</w:t>
              </w:r>
              <w:r>
                <w:t xml:space="preserve"> </w:t>
              </w:r>
              <w:r w:rsidRPr="00C4782F">
                <w:t>run</w:t>
              </w:r>
              <w:r>
                <w:t xml:space="preserve"> </w:t>
              </w:r>
              <w:r w:rsidRPr="00C4782F">
                <w:t>during</w:t>
              </w:r>
              <w:r>
                <w:t xml:space="preserve"> </w:t>
              </w:r>
              <w:r w:rsidRPr="00C4782F">
                <w:t>application</w:t>
              </w:r>
              <w:r>
                <w:t xml:space="preserve"> </w:t>
              </w:r>
              <w:r w:rsidRPr="00C4782F">
                <w:t>shutdown.</w:t>
              </w:r>
            </w:ins>
          </w:p>
        </w:tc>
      </w:tr>
    </w:tbl>
    <w:p w14:paraId="43D6276F" w14:textId="77777777" w:rsidR="00257477" w:rsidRPr="00C4782F" w:rsidRDefault="00257477" w:rsidP="00E24D0C">
      <w:pPr>
        <w:pStyle w:val="CHAPBMPD"/>
      </w:pPr>
    </w:p>
    <w:p w14:paraId="3D56DD2F" w14:textId="221968CC" w:rsidR="00E73B39" w:rsidRPr="00C4782F" w:rsidRDefault="00FA3D78" w:rsidP="00E24D0C">
      <w:pPr>
        <w:pStyle w:val="CHAPBMPD"/>
      </w:pPr>
      <w:r w:rsidRPr="00C4782F">
        <w:t>***</w:t>
      </w:r>
      <w:r w:rsidR="005836B6">
        <w:t>COMP:</w:t>
      </w:r>
      <w:r w:rsidR="00B26DD1">
        <w:t xml:space="preserve"> </w:t>
      </w:r>
      <w:r w:rsidR="005836B6">
        <w:t>Insert</w:t>
      </w:r>
      <w:r w:rsidR="00B26DD1">
        <w:t xml:space="preserve"> </w:t>
      </w:r>
      <w:r w:rsidR="005836B6">
        <w:t>“Begin</w:t>
      </w:r>
      <w:r w:rsidR="00B26DD1">
        <w:t xml:space="preserve"> </w:t>
      </w:r>
      <w:r w:rsidR="005836B6">
        <w:t>5.0”</w:t>
      </w:r>
      <w:r w:rsidR="00B26DD1">
        <w:t xml:space="preserve"> </w:t>
      </w:r>
      <w:r w:rsidR="00423432">
        <w:t>tab</w:t>
      </w:r>
    </w:p>
    <w:p w14:paraId="4870175C" w14:textId="585248F9" w:rsidR="00E73B39" w:rsidRPr="00C4782F" w:rsidRDefault="00FA3D78" w:rsidP="00DF4A1F">
      <w:pPr>
        <w:pStyle w:val="H2"/>
      </w:pPr>
      <w:bookmarkStart w:id="666" w:name="_Toc38470399"/>
      <w:proofErr w:type="spellStart"/>
      <w:r w:rsidRPr="00750DE2">
        <w:rPr>
          <w:rPrChange w:id="667" w:author="Kevin" w:date="2020-04-07T20:10:00Z">
            <w:rPr>
              <w:rStyle w:val="C1"/>
            </w:rPr>
          </w:rPrChange>
        </w:rPr>
        <w:t>Task.Run</w:t>
      </w:r>
      <w:proofErr w:type="spellEnd"/>
      <w:r w:rsidRPr="00750DE2">
        <w:rPr>
          <w:rPrChange w:id="668" w:author="Kevin" w:date="2020-04-07T20:10:00Z">
            <w:rPr>
              <w:rStyle w:val="C1"/>
            </w:rPr>
          </w:rPrChange>
        </w:rPr>
        <w:t>()</w:t>
      </w:r>
      <w:r w:rsidRPr="00C4782F">
        <w:t>:</w:t>
      </w:r>
      <w:r w:rsidR="00B26DD1">
        <w:t xml:space="preserve"> </w:t>
      </w:r>
      <w:r w:rsidRPr="00C4782F">
        <w:t>A</w:t>
      </w:r>
      <w:r w:rsidR="00B26DD1">
        <w:t xml:space="preserve"> </w:t>
      </w:r>
      <w:r w:rsidRPr="00C4782F">
        <w:t>Shortcut</w:t>
      </w:r>
      <w:r w:rsidR="00B26DD1">
        <w:t xml:space="preserve"> </w:t>
      </w:r>
      <w:r w:rsidRPr="00C4782F">
        <w:t>and</w:t>
      </w:r>
      <w:r w:rsidR="00B26DD1">
        <w:t xml:space="preserve"> </w:t>
      </w:r>
      <w:r w:rsidRPr="00C4782F">
        <w:t>Simplification</w:t>
      </w:r>
      <w:r w:rsidR="00B26DD1">
        <w:t xml:space="preserve"> </w:t>
      </w:r>
      <w:r w:rsidRPr="00C4782F">
        <w:t>to</w:t>
      </w:r>
      <w:r w:rsidR="00B26DD1">
        <w:t xml:space="preserve"> </w:t>
      </w:r>
      <w:proofErr w:type="spellStart"/>
      <w:r w:rsidRPr="00750DE2">
        <w:rPr>
          <w:rPrChange w:id="669" w:author="Kevin" w:date="2020-04-07T20:10:00Z">
            <w:rPr>
              <w:rStyle w:val="C1"/>
            </w:rPr>
          </w:rPrChange>
        </w:rPr>
        <w:t>Task.Factory.StartNew</w:t>
      </w:r>
      <w:proofErr w:type="spellEnd"/>
      <w:r w:rsidRPr="00750DE2">
        <w:rPr>
          <w:rPrChange w:id="670" w:author="Kevin" w:date="2020-04-07T20:10:00Z">
            <w:rPr>
              <w:rStyle w:val="C1"/>
            </w:rPr>
          </w:rPrChange>
        </w:rPr>
        <w:t>()</w:t>
      </w:r>
      <w:bookmarkEnd w:id="666"/>
    </w:p>
    <w:p w14:paraId="0F3D029C" w14:textId="7A75E6A1" w:rsidR="0073083B" w:rsidRDefault="00FA3D78" w:rsidP="00DF4A1F">
      <w:pPr>
        <w:pStyle w:val="HEADFIRST"/>
      </w:pPr>
      <w:r w:rsidRPr="00B25458">
        <w:t>In</w:t>
      </w:r>
      <w:r w:rsidR="00B26DD1">
        <w:t xml:space="preserve"> </w:t>
      </w:r>
      <w:r w:rsidRPr="00B25458">
        <w:t>.NET</w:t>
      </w:r>
      <w:r w:rsidR="00B26DD1">
        <w:t xml:space="preserve"> </w:t>
      </w:r>
      <w:r w:rsidRPr="00B25458">
        <w:t>4.0</w:t>
      </w:r>
      <w:r w:rsidR="001B0532">
        <w:t>,</w:t>
      </w:r>
      <w:r w:rsidR="00B26DD1">
        <w:t xml:space="preserve"> </w:t>
      </w:r>
      <w:r w:rsidRPr="00B25458">
        <w:t>the</w:t>
      </w:r>
      <w:r w:rsidR="00B26DD1">
        <w:t xml:space="preserve"> </w:t>
      </w:r>
      <w:r w:rsidRPr="00B25458">
        <w:t>general</w:t>
      </w:r>
      <w:r w:rsidR="00B26DD1">
        <w:t xml:space="preserve"> </w:t>
      </w:r>
      <w:r w:rsidRPr="00B25458">
        <w:t>practice</w:t>
      </w:r>
      <w:r w:rsidR="00B26DD1">
        <w:t xml:space="preserve"> </w:t>
      </w:r>
      <w:r w:rsidRPr="00B25458">
        <w:t>for</w:t>
      </w:r>
      <w:r w:rsidR="00B26DD1">
        <w:t xml:space="preserve"> </w:t>
      </w:r>
      <w:r w:rsidRPr="00B25458">
        <w:t>obtaining</w:t>
      </w:r>
      <w:r w:rsidR="00B26DD1">
        <w:t xml:space="preserve"> </w:t>
      </w:r>
      <w:r w:rsidRPr="00B25458">
        <w:t>a</w:t>
      </w:r>
      <w:r w:rsidR="00B26DD1">
        <w:t xml:space="preserve"> </w:t>
      </w:r>
      <w:r w:rsidRPr="00B25458">
        <w:t>task</w:t>
      </w:r>
      <w:r w:rsidR="00B26DD1">
        <w:t xml:space="preserve"> </w:t>
      </w:r>
      <w:r w:rsidRPr="00B25458">
        <w:t>was</w:t>
      </w:r>
      <w:r w:rsidR="00B26DD1">
        <w:t xml:space="preserve"> </w:t>
      </w:r>
      <w:r w:rsidRPr="00B25458">
        <w:t>to</w:t>
      </w:r>
      <w:r w:rsidR="00B26DD1">
        <w:t xml:space="preserve"> </w:t>
      </w:r>
      <w:r w:rsidRPr="00B25458">
        <w:t>call</w:t>
      </w:r>
      <w:r w:rsidR="00B26DD1">
        <w:t xml:space="preserve"> </w:t>
      </w:r>
      <w:proofErr w:type="spellStart"/>
      <w:r w:rsidRPr="009C65D4">
        <w:rPr>
          <w:rStyle w:val="CITchapbm"/>
        </w:rPr>
        <w:t>Task.Factory.StartNew</w:t>
      </w:r>
      <w:proofErr w:type="spellEnd"/>
      <w:r w:rsidRPr="009C65D4">
        <w:rPr>
          <w:rStyle w:val="CITchapbm"/>
        </w:rPr>
        <w:t>()</w:t>
      </w:r>
      <w:r w:rsidRPr="00B25458">
        <w:t>.</w:t>
      </w:r>
      <w:r w:rsidR="00B26DD1">
        <w:t xml:space="preserve"> </w:t>
      </w:r>
      <w:r w:rsidRPr="00B25458">
        <w:t>In</w:t>
      </w:r>
      <w:r w:rsidR="00B26DD1">
        <w:t xml:space="preserve"> </w:t>
      </w:r>
      <w:r w:rsidRPr="00B25458">
        <w:t>.NET</w:t>
      </w:r>
      <w:r w:rsidR="00B26DD1">
        <w:t xml:space="preserve"> </w:t>
      </w:r>
      <w:r w:rsidRPr="00B25458">
        <w:t>4.5,</w:t>
      </w:r>
      <w:r w:rsidR="00B26DD1">
        <w:t xml:space="preserve"> </w:t>
      </w:r>
      <w:r w:rsidRPr="00B25458">
        <w:t>a</w:t>
      </w:r>
      <w:r w:rsidR="00B26DD1">
        <w:t xml:space="preserve"> </w:t>
      </w:r>
      <w:r w:rsidRPr="00B25458">
        <w:t>simpler</w:t>
      </w:r>
      <w:r w:rsidR="00B26DD1">
        <w:t xml:space="preserve"> </w:t>
      </w:r>
      <w:r w:rsidRPr="00B25458">
        <w:t>calling</w:t>
      </w:r>
      <w:r w:rsidR="00B26DD1">
        <w:t xml:space="preserve"> </w:t>
      </w:r>
      <w:r w:rsidRPr="00B25458">
        <w:t>structure</w:t>
      </w:r>
      <w:r w:rsidR="00B26DD1">
        <w:t xml:space="preserve"> </w:t>
      </w:r>
      <w:r w:rsidRPr="00B25458">
        <w:t>was</w:t>
      </w:r>
      <w:r w:rsidR="00B26DD1">
        <w:t xml:space="preserve"> </w:t>
      </w:r>
      <w:r w:rsidRPr="00B25458">
        <w:t>provided</w:t>
      </w:r>
      <w:r w:rsidR="00B26DD1">
        <w:t xml:space="preserve"> </w:t>
      </w:r>
      <w:r w:rsidRPr="00B25458">
        <w:t>in</w:t>
      </w:r>
      <w:r w:rsidR="00B26DD1">
        <w:t xml:space="preserve"> </w:t>
      </w:r>
      <w:proofErr w:type="spellStart"/>
      <w:r w:rsidRPr="009C65D4">
        <w:rPr>
          <w:rStyle w:val="CITchapbm"/>
        </w:rPr>
        <w:t>Task.Run</w:t>
      </w:r>
      <w:proofErr w:type="spellEnd"/>
      <w:r w:rsidRPr="009C65D4">
        <w:rPr>
          <w:rStyle w:val="CITchapbm"/>
        </w:rPr>
        <w:t>()</w:t>
      </w:r>
      <w:r w:rsidR="00C4782F" w:rsidRPr="00B25458">
        <w:t>.</w:t>
      </w:r>
      <w:r w:rsidR="00B26DD1">
        <w:t xml:space="preserve"> </w:t>
      </w:r>
      <w:r w:rsidRPr="00C4782F">
        <w:t>Like</w:t>
      </w:r>
      <w:r w:rsidR="00B26DD1">
        <w:t xml:space="preserve"> </w:t>
      </w:r>
      <w:proofErr w:type="spellStart"/>
      <w:r w:rsidRPr="009C65D4">
        <w:rPr>
          <w:rStyle w:val="CITchapbm"/>
        </w:rPr>
        <w:t>Task.Run</w:t>
      </w:r>
      <w:proofErr w:type="spellEnd"/>
      <w:r w:rsidRPr="009C65D4">
        <w:rPr>
          <w:rStyle w:val="CITchapbm"/>
        </w:rPr>
        <w:t>()</w:t>
      </w:r>
      <w:r w:rsidRPr="00C4782F">
        <w:t>,</w:t>
      </w:r>
      <w:r w:rsidR="00B26DD1">
        <w:t xml:space="preserve"> </w:t>
      </w:r>
      <w:proofErr w:type="spellStart"/>
      <w:r w:rsidRPr="009C65D4">
        <w:rPr>
          <w:rStyle w:val="CITchapbm"/>
        </w:rPr>
        <w:t>Task.Factory.StartNew</w:t>
      </w:r>
      <w:proofErr w:type="spellEnd"/>
      <w:r w:rsidRPr="009C65D4">
        <w:rPr>
          <w:rStyle w:val="CITchapbm"/>
        </w:rPr>
        <w:t>()</w:t>
      </w:r>
      <w:r w:rsidR="00B26DD1">
        <w:t xml:space="preserve"> </w:t>
      </w:r>
      <w:r w:rsidRPr="00C4782F">
        <w:t>could</w:t>
      </w:r>
      <w:r w:rsidR="00B26DD1">
        <w:t xml:space="preserve"> </w:t>
      </w:r>
      <w:r w:rsidRPr="00C4782F">
        <w:t>be</w:t>
      </w:r>
      <w:r w:rsidR="00B26DD1">
        <w:t xml:space="preserve"> </w:t>
      </w:r>
      <w:r w:rsidRPr="00C4782F">
        <w:t>used</w:t>
      </w:r>
      <w:r w:rsidR="00B26DD1">
        <w:t xml:space="preserve"> </w:t>
      </w:r>
      <w:r w:rsidRPr="00C4782F">
        <w:t>in</w:t>
      </w:r>
      <w:r w:rsidR="00B26DD1">
        <w:t xml:space="preserve"> </w:t>
      </w:r>
      <w:r w:rsidRPr="00C4782F">
        <w:t>C#</w:t>
      </w:r>
      <w:r w:rsidR="00B26DD1">
        <w:t xml:space="preserve"> </w:t>
      </w:r>
      <w:r w:rsidRPr="00C4782F">
        <w:t>4.0</w:t>
      </w:r>
      <w:r w:rsidR="00B26DD1">
        <w:t xml:space="preserve"> </w:t>
      </w:r>
      <w:r w:rsidRPr="00C4782F">
        <w:t>scenarios</w:t>
      </w:r>
      <w:r w:rsidR="00B26DD1">
        <w:t xml:space="preserve"> </w:t>
      </w:r>
      <w:r w:rsidRPr="00C4782F">
        <w:t>to</w:t>
      </w:r>
      <w:r w:rsidR="00B26DD1">
        <w:t xml:space="preserve"> </w:t>
      </w:r>
      <w:r w:rsidRPr="00C4782F">
        <w:t>invoke</w:t>
      </w:r>
      <w:r w:rsidR="00B26DD1">
        <w:t xml:space="preserve"> </w:t>
      </w:r>
      <w:r w:rsidRPr="00C4782F">
        <w:t>CPU-intensive</w:t>
      </w:r>
      <w:r w:rsidR="00B26DD1">
        <w:t xml:space="preserve"> </w:t>
      </w:r>
      <w:r w:rsidRPr="00C4782F">
        <w:t>methods</w:t>
      </w:r>
      <w:r w:rsidR="00B26DD1">
        <w:t xml:space="preserve"> </w:t>
      </w:r>
      <w:r w:rsidRPr="00C4782F">
        <w:t>that</w:t>
      </w:r>
      <w:r w:rsidR="00B26DD1">
        <w:t xml:space="preserve"> </w:t>
      </w:r>
      <w:r w:rsidRPr="00C4782F">
        <w:t>require</w:t>
      </w:r>
      <w:r w:rsidR="00B26DD1">
        <w:t xml:space="preserve"> </w:t>
      </w:r>
      <w:r w:rsidRPr="00C4782F">
        <w:t>an</w:t>
      </w:r>
      <w:r w:rsidR="00B26DD1">
        <w:t xml:space="preserve"> </w:t>
      </w:r>
      <w:r w:rsidRPr="00C4782F">
        <w:t>additional</w:t>
      </w:r>
      <w:r w:rsidR="00B26DD1">
        <w:t xml:space="preserve"> </w:t>
      </w:r>
      <w:r w:rsidRPr="00C4782F">
        <w:t>thread</w:t>
      </w:r>
      <w:r w:rsidR="00B26DD1">
        <w:t xml:space="preserve"> </w:t>
      </w:r>
      <w:r w:rsidRPr="00C4782F">
        <w:t>to</w:t>
      </w:r>
      <w:r w:rsidR="00B26DD1">
        <w:t xml:space="preserve"> </w:t>
      </w:r>
      <w:r w:rsidRPr="00C4782F">
        <w:t>be</w:t>
      </w:r>
      <w:r w:rsidR="00B26DD1">
        <w:t xml:space="preserve"> </w:t>
      </w:r>
      <w:r w:rsidRPr="00C4782F">
        <w:t>created</w:t>
      </w:r>
      <w:r w:rsidR="00C4782F">
        <w:t>.</w:t>
      </w:r>
    </w:p>
    <w:p w14:paraId="3299DA83" w14:textId="543EC039" w:rsidR="00E73B39" w:rsidRPr="00C4782F" w:rsidRDefault="00FA3D78" w:rsidP="005E24E0">
      <w:pPr>
        <w:pStyle w:val="CHAPBM"/>
      </w:pPr>
      <w:r w:rsidRPr="00C4782F">
        <w:t>Given</w:t>
      </w:r>
      <w:r w:rsidR="00B26DD1">
        <w:t xml:space="preserve"> </w:t>
      </w:r>
      <w:r w:rsidRPr="00C4782F">
        <w:t>.NET</w:t>
      </w:r>
      <w:r w:rsidR="00B26DD1">
        <w:t xml:space="preserve"> </w:t>
      </w:r>
      <w:r w:rsidRPr="00C4782F">
        <w:t>4.5,</w:t>
      </w:r>
      <w:r w:rsidR="00B26DD1">
        <w:t xml:space="preserve"> </w:t>
      </w:r>
      <w:proofErr w:type="spellStart"/>
      <w:r w:rsidRPr="009C65D4">
        <w:rPr>
          <w:rStyle w:val="CITchapbm"/>
        </w:rPr>
        <w:t>Task.Run</w:t>
      </w:r>
      <w:proofErr w:type="spellEnd"/>
      <w:r w:rsidRPr="009C65D4">
        <w:rPr>
          <w:rStyle w:val="CITchapbm"/>
        </w:rPr>
        <w:t>()</w:t>
      </w:r>
      <w:r w:rsidR="00B26DD1">
        <w:t xml:space="preserve"> </w:t>
      </w:r>
      <w:r w:rsidRPr="00C4782F">
        <w:t>should</w:t>
      </w:r>
      <w:r w:rsidR="00B26DD1">
        <w:t xml:space="preserve"> </w:t>
      </w:r>
      <w:r w:rsidRPr="00C4782F">
        <w:t>be</w:t>
      </w:r>
      <w:r w:rsidR="00B26DD1">
        <w:t xml:space="preserve"> </w:t>
      </w:r>
      <w:r w:rsidRPr="00C4782F">
        <w:t>used</w:t>
      </w:r>
      <w:r w:rsidR="00B26DD1">
        <w:t xml:space="preserve"> </w:t>
      </w:r>
      <w:r w:rsidRPr="00C4782F">
        <w:t>by</w:t>
      </w:r>
      <w:r w:rsidR="00B26DD1">
        <w:t xml:space="preserve"> </w:t>
      </w:r>
      <w:r w:rsidRPr="00C4782F">
        <w:t>default</w:t>
      </w:r>
      <w:r w:rsidR="00B26DD1">
        <w:t xml:space="preserve"> </w:t>
      </w:r>
      <w:r w:rsidRPr="00C4782F">
        <w:t>unless</w:t>
      </w:r>
      <w:r w:rsidR="00B26DD1">
        <w:t xml:space="preserve"> </w:t>
      </w:r>
      <w:r w:rsidRPr="00C4782F">
        <w:t>it</w:t>
      </w:r>
      <w:r w:rsidR="00B26DD1">
        <w:t xml:space="preserve"> </w:t>
      </w:r>
      <w:r w:rsidRPr="00C4782F">
        <w:t>proves</w:t>
      </w:r>
      <w:r w:rsidR="00B26DD1">
        <w:t xml:space="preserve"> </w:t>
      </w:r>
      <w:r w:rsidRPr="00C4782F">
        <w:t>insufficient.</w:t>
      </w:r>
      <w:r w:rsidR="00B26DD1">
        <w:t xml:space="preserve"> </w:t>
      </w:r>
      <w:r w:rsidRPr="00C4782F">
        <w:t>For</w:t>
      </w:r>
      <w:r w:rsidR="00B26DD1">
        <w:t xml:space="preserve"> </w:t>
      </w:r>
      <w:r w:rsidRPr="00C4782F">
        <w:t>example,</w:t>
      </w:r>
      <w:r w:rsidR="00B26DD1">
        <w:t xml:space="preserve"> </w:t>
      </w:r>
      <w:r w:rsidRPr="00C4782F">
        <w:t>if</w:t>
      </w:r>
      <w:r w:rsidR="00B26DD1">
        <w:t xml:space="preserve"> </w:t>
      </w:r>
      <w:r w:rsidRPr="00C4782F">
        <w:t>you</w:t>
      </w:r>
      <w:r w:rsidR="00B26DD1">
        <w:t xml:space="preserve"> </w:t>
      </w:r>
      <w:r w:rsidRPr="00C4782F">
        <w:t>need</w:t>
      </w:r>
      <w:r w:rsidR="00B26DD1">
        <w:t xml:space="preserve"> </w:t>
      </w:r>
      <w:r w:rsidRPr="00C4782F">
        <w:t>to</w:t>
      </w:r>
      <w:r w:rsidR="00B26DD1">
        <w:t xml:space="preserve"> </w:t>
      </w:r>
      <w:r w:rsidRPr="00C4782F">
        <w:t>control</w:t>
      </w:r>
      <w:r w:rsidR="00B26DD1">
        <w:t xml:space="preserve"> </w:t>
      </w:r>
      <w:r w:rsidRPr="00C4782F">
        <w:t>the</w:t>
      </w:r>
      <w:r w:rsidR="00B26DD1">
        <w:t xml:space="preserve"> </w:t>
      </w:r>
      <w:r w:rsidRPr="00C4782F">
        <w:t>task</w:t>
      </w:r>
      <w:r w:rsidR="00B26DD1">
        <w:t xml:space="preserve"> </w:t>
      </w:r>
      <w:r w:rsidRPr="00C4782F">
        <w:t>with</w:t>
      </w:r>
      <w:r w:rsidR="00B26DD1">
        <w:t xml:space="preserve"> </w:t>
      </w:r>
      <w:proofErr w:type="spellStart"/>
      <w:r w:rsidRPr="009C65D4">
        <w:rPr>
          <w:rStyle w:val="CITchapbm"/>
        </w:rPr>
        <w:t>TaskCreationOptions</w:t>
      </w:r>
      <w:proofErr w:type="spellEnd"/>
      <w:r w:rsidRPr="00C4782F">
        <w:t>,</w:t>
      </w:r>
      <w:r w:rsidR="00B26DD1">
        <w:t xml:space="preserve"> </w:t>
      </w:r>
      <w:r w:rsidRPr="00C4782F">
        <w:t>if</w:t>
      </w:r>
      <w:r w:rsidR="00B26DD1">
        <w:t xml:space="preserve"> </w:t>
      </w:r>
      <w:r w:rsidRPr="00C4782F">
        <w:t>you</w:t>
      </w:r>
      <w:r w:rsidR="00B26DD1">
        <w:t xml:space="preserve"> </w:t>
      </w:r>
      <w:r w:rsidRPr="00C4782F">
        <w:t>need</w:t>
      </w:r>
      <w:r w:rsidR="00B26DD1">
        <w:t xml:space="preserve"> </w:t>
      </w:r>
      <w:r w:rsidRPr="00C4782F">
        <w:t>to</w:t>
      </w:r>
      <w:r w:rsidR="00B26DD1">
        <w:t xml:space="preserve"> </w:t>
      </w:r>
      <w:r w:rsidRPr="00C4782F">
        <w:t>specify</w:t>
      </w:r>
      <w:r w:rsidR="00B26DD1">
        <w:t xml:space="preserve"> </w:t>
      </w:r>
      <w:r w:rsidRPr="00C4782F">
        <w:t>an</w:t>
      </w:r>
      <w:r w:rsidR="00B26DD1">
        <w:t xml:space="preserve"> </w:t>
      </w:r>
      <w:r w:rsidRPr="00C4782F">
        <w:t>alternative</w:t>
      </w:r>
      <w:r w:rsidR="00B26DD1">
        <w:t xml:space="preserve"> </w:t>
      </w:r>
      <w:r w:rsidRPr="00C4782F">
        <w:t>scheduler,</w:t>
      </w:r>
      <w:r w:rsidR="00B26DD1">
        <w:t xml:space="preserve"> </w:t>
      </w:r>
      <w:r w:rsidRPr="00C4782F">
        <w:t>or</w:t>
      </w:r>
      <w:r w:rsidR="00B26DD1">
        <w:t xml:space="preserve"> </w:t>
      </w:r>
      <w:r w:rsidRPr="00C4782F">
        <w:t>if,</w:t>
      </w:r>
      <w:r w:rsidR="00B26DD1">
        <w:t xml:space="preserve"> </w:t>
      </w:r>
      <w:r w:rsidRPr="00C4782F">
        <w:t>for</w:t>
      </w:r>
      <w:r w:rsidR="00B26DD1">
        <w:t xml:space="preserve"> </w:t>
      </w:r>
      <w:r w:rsidRPr="00C4782F">
        <w:t>performance</w:t>
      </w:r>
      <w:r w:rsidR="00B26DD1">
        <w:t xml:space="preserve"> </w:t>
      </w:r>
      <w:r w:rsidRPr="00C4782F">
        <w:t>reasons,</w:t>
      </w:r>
      <w:r w:rsidR="00B26DD1">
        <w:t xml:space="preserve"> </w:t>
      </w:r>
      <w:r w:rsidRPr="00C4782F">
        <w:t>you</w:t>
      </w:r>
      <w:r w:rsidR="00B26DD1">
        <w:t xml:space="preserve"> </w:t>
      </w:r>
      <w:r w:rsidRPr="00C4782F">
        <w:t>want</w:t>
      </w:r>
      <w:r w:rsidR="00B26DD1">
        <w:t xml:space="preserve"> </w:t>
      </w:r>
      <w:r w:rsidRPr="00C4782F">
        <w:t>to</w:t>
      </w:r>
      <w:r w:rsidR="00B26DD1">
        <w:t xml:space="preserve"> </w:t>
      </w:r>
      <w:r w:rsidRPr="00C4782F">
        <w:t>pass</w:t>
      </w:r>
      <w:r w:rsidR="00B26DD1">
        <w:t xml:space="preserve"> </w:t>
      </w:r>
      <w:r w:rsidRPr="00C4782F">
        <w:t>in</w:t>
      </w:r>
      <w:r w:rsidR="00B26DD1">
        <w:t xml:space="preserve"> </w:t>
      </w:r>
      <w:r w:rsidRPr="00C4782F">
        <w:t>object</w:t>
      </w:r>
      <w:r w:rsidR="00B26DD1">
        <w:t xml:space="preserve"> </w:t>
      </w:r>
      <w:r w:rsidRPr="00C4782F">
        <w:t>state,</w:t>
      </w:r>
      <w:r w:rsidR="00B26DD1">
        <w:t xml:space="preserve"> </w:t>
      </w:r>
      <w:r w:rsidR="001B0532">
        <w:t>you</w:t>
      </w:r>
      <w:r w:rsidR="00B26DD1">
        <w:t xml:space="preserve"> </w:t>
      </w:r>
      <w:r w:rsidR="001B0532">
        <w:t>should</w:t>
      </w:r>
      <w:r w:rsidR="00B26DD1">
        <w:t xml:space="preserve"> </w:t>
      </w:r>
      <w:r w:rsidR="001B0532">
        <w:t>consider</w:t>
      </w:r>
      <w:r w:rsidR="00B26DD1">
        <w:t xml:space="preserve"> </w:t>
      </w:r>
      <w:r w:rsidR="001B0532">
        <w:t>using</w:t>
      </w:r>
      <w:r w:rsidR="00B26DD1">
        <w:t xml:space="preserve"> </w:t>
      </w:r>
      <w:proofErr w:type="spellStart"/>
      <w:r w:rsidRPr="009C65D4">
        <w:rPr>
          <w:rStyle w:val="CITchapbm"/>
        </w:rPr>
        <w:t>Task.Factory.StartNew</w:t>
      </w:r>
      <w:proofErr w:type="spellEnd"/>
      <w:r w:rsidRPr="009C65D4">
        <w:rPr>
          <w:rStyle w:val="CITchapbm"/>
        </w:rPr>
        <w:t>()</w:t>
      </w:r>
      <w:r w:rsidRPr="00C4782F">
        <w:t>.</w:t>
      </w:r>
      <w:r w:rsidR="00B26DD1">
        <w:t xml:space="preserve"> </w:t>
      </w:r>
      <w:r w:rsidRPr="00C4782F">
        <w:t>Only</w:t>
      </w:r>
      <w:r w:rsidR="00B26DD1">
        <w:t xml:space="preserve"> </w:t>
      </w:r>
      <w:r w:rsidRPr="00C4782F">
        <w:t>in</w:t>
      </w:r>
      <w:r w:rsidR="00B26DD1">
        <w:t xml:space="preserve"> </w:t>
      </w:r>
      <w:r w:rsidRPr="00C4782F">
        <w:t>rare</w:t>
      </w:r>
      <w:r w:rsidR="00B26DD1">
        <w:t xml:space="preserve"> </w:t>
      </w:r>
      <w:r w:rsidRPr="00C4782F">
        <w:t>cases,</w:t>
      </w:r>
      <w:r w:rsidR="00B26DD1">
        <w:t xml:space="preserve"> </w:t>
      </w:r>
      <w:r w:rsidRPr="00C4782F">
        <w:t>where</w:t>
      </w:r>
      <w:r w:rsidR="00B26DD1">
        <w:t xml:space="preserve"> </w:t>
      </w:r>
      <w:r w:rsidRPr="00C4782F">
        <w:t>you</w:t>
      </w:r>
      <w:r w:rsidR="00B26DD1">
        <w:t xml:space="preserve"> </w:t>
      </w:r>
      <w:r w:rsidRPr="00C4782F">
        <w:t>need</w:t>
      </w:r>
      <w:r w:rsidR="00B26DD1">
        <w:t xml:space="preserve"> </w:t>
      </w:r>
      <w:r w:rsidRPr="00C4782F">
        <w:t>to</w:t>
      </w:r>
      <w:r w:rsidR="00B26DD1">
        <w:t xml:space="preserve"> </w:t>
      </w:r>
      <w:r w:rsidRPr="00C4782F">
        <w:t>separate</w:t>
      </w:r>
      <w:r w:rsidR="00B26DD1">
        <w:t xml:space="preserve"> </w:t>
      </w:r>
      <w:r w:rsidRPr="00C4782F">
        <w:t>creation</w:t>
      </w:r>
      <w:r w:rsidR="00B26DD1">
        <w:t xml:space="preserve"> </w:t>
      </w:r>
      <w:r w:rsidRPr="00C4782F">
        <w:t>from</w:t>
      </w:r>
      <w:r w:rsidR="00B26DD1">
        <w:t xml:space="preserve"> </w:t>
      </w:r>
      <w:r w:rsidRPr="00C4782F">
        <w:t>scheduling,</w:t>
      </w:r>
      <w:r w:rsidR="00B26DD1">
        <w:t xml:space="preserve"> </w:t>
      </w:r>
      <w:r w:rsidRPr="00C4782F">
        <w:t>should</w:t>
      </w:r>
      <w:r w:rsidR="00B26DD1">
        <w:t xml:space="preserve"> </w:t>
      </w:r>
      <w:r w:rsidRPr="00C4782F">
        <w:t>constructor</w:t>
      </w:r>
      <w:r w:rsidR="00B26DD1">
        <w:t xml:space="preserve"> </w:t>
      </w:r>
      <w:r w:rsidRPr="00C4782F">
        <w:t>instantiation</w:t>
      </w:r>
      <w:r w:rsidR="00B26DD1">
        <w:t xml:space="preserve"> </w:t>
      </w:r>
      <w:r w:rsidRPr="00C4782F">
        <w:t>followed</w:t>
      </w:r>
      <w:r w:rsidR="00B26DD1">
        <w:t xml:space="preserve"> </w:t>
      </w:r>
      <w:r w:rsidRPr="00C4782F">
        <w:t>by</w:t>
      </w:r>
      <w:r w:rsidR="00B26DD1">
        <w:t xml:space="preserve"> </w:t>
      </w:r>
      <w:r w:rsidRPr="00C4782F">
        <w:t>a</w:t>
      </w:r>
      <w:r w:rsidR="00B26DD1">
        <w:t xml:space="preserve"> </w:t>
      </w:r>
      <w:r w:rsidRPr="00C4782F">
        <w:t>call</w:t>
      </w:r>
      <w:r w:rsidR="00B26DD1">
        <w:t xml:space="preserve"> </w:t>
      </w:r>
      <w:r w:rsidRPr="00C4782F">
        <w:t>to</w:t>
      </w:r>
      <w:r w:rsidR="00B26DD1">
        <w:t xml:space="preserve"> </w:t>
      </w:r>
      <w:r w:rsidRPr="009C65D4">
        <w:rPr>
          <w:rStyle w:val="CITchapbm"/>
        </w:rPr>
        <w:t>Start()</w:t>
      </w:r>
      <w:r w:rsidR="00B26DD1">
        <w:t xml:space="preserve"> </w:t>
      </w:r>
      <w:r w:rsidRPr="00C4782F">
        <w:t>be</w:t>
      </w:r>
      <w:r w:rsidR="00B26DD1">
        <w:t xml:space="preserve"> </w:t>
      </w:r>
      <w:r w:rsidRPr="00C4782F">
        <w:t>considered.</w:t>
      </w:r>
    </w:p>
    <w:p w14:paraId="5360A423" w14:textId="17E21194" w:rsidR="00E73B39" w:rsidRPr="00C4782F" w:rsidRDefault="00A6283F" w:rsidP="005E24E0">
      <w:pPr>
        <w:pStyle w:val="CHAPBM"/>
      </w:pPr>
      <w:r>
        <w:t>Listing</w:t>
      </w:r>
      <w:r w:rsidR="00B26DD1">
        <w:t xml:space="preserve"> </w:t>
      </w:r>
      <w:r>
        <w:t>19.</w:t>
      </w:r>
      <w:del w:id="671" w:author="Kevin" w:date="2020-04-03T22:13:00Z">
        <w:r w:rsidR="00C7066B">
          <w:delText>11</w:delText>
        </w:r>
        <w:r w:rsidR="00B26DD1">
          <w:delText xml:space="preserve"> </w:delText>
        </w:r>
      </w:del>
      <w:ins w:id="672" w:author="Kevin" w:date="2020-04-03T22:13:00Z">
        <w:r w:rsidR="00653EF5">
          <w:t xml:space="preserve">9 </w:t>
        </w:r>
      </w:ins>
      <w:r w:rsidR="00FA3D78" w:rsidRPr="00C4782F">
        <w:t>provide</w:t>
      </w:r>
      <w:r w:rsidR="001B0532">
        <w:t>s</w:t>
      </w:r>
      <w:r w:rsidR="00B26DD1">
        <w:t xml:space="preserve"> </w:t>
      </w:r>
      <w:r w:rsidR="00FA3D78" w:rsidRPr="00C4782F">
        <w:t>an</w:t>
      </w:r>
      <w:r w:rsidR="00B26DD1">
        <w:t xml:space="preserve"> </w:t>
      </w:r>
      <w:r w:rsidR="00FA3D78" w:rsidRPr="00C4782F">
        <w:t>example</w:t>
      </w:r>
      <w:r w:rsidR="00B26DD1">
        <w:t xml:space="preserve"> </w:t>
      </w:r>
      <w:r w:rsidR="001B0532">
        <w:t>of</w:t>
      </w:r>
      <w:r w:rsidR="00B26DD1">
        <w:t xml:space="preserve"> </w:t>
      </w:r>
      <w:r w:rsidR="00FA3D78" w:rsidRPr="00C4782F">
        <w:t>using</w:t>
      </w:r>
      <w:r w:rsidR="00B26DD1">
        <w:t xml:space="preserve"> </w:t>
      </w:r>
      <w:proofErr w:type="spellStart"/>
      <w:r w:rsidR="00FA3D78" w:rsidRPr="009C65D4">
        <w:rPr>
          <w:rStyle w:val="CITchapbm"/>
        </w:rPr>
        <w:t>Task.Factory.StartNew</w:t>
      </w:r>
      <w:proofErr w:type="spellEnd"/>
      <w:r w:rsidR="00FA3D78" w:rsidRPr="009C65D4">
        <w:rPr>
          <w:rStyle w:val="CITchapbm"/>
        </w:rPr>
        <w:t>()</w:t>
      </w:r>
      <w:r w:rsidR="00FA3D78" w:rsidRPr="00C4782F">
        <w:t>.</w:t>
      </w:r>
    </w:p>
    <w:p w14:paraId="3D85B6AB" w14:textId="30C42CC5" w:rsidR="00E73B39" w:rsidRPr="00C4782F" w:rsidRDefault="00A6283F" w:rsidP="00A62980">
      <w:pPr>
        <w:pStyle w:val="CDTTTL"/>
      </w:pPr>
      <w:r w:rsidRPr="00D60C8C">
        <w:rPr>
          <w:rStyle w:val="CDTNUM"/>
        </w:rPr>
        <w:t>Listing</w:t>
      </w:r>
      <w:r w:rsidR="00B26DD1" w:rsidRPr="00D60C8C">
        <w:rPr>
          <w:rStyle w:val="CDTNUM"/>
        </w:rPr>
        <w:t xml:space="preserve"> </w:t>
      </w:r>
      <w:r w:rsidRPr="00D60C8C">
        <w:rPr>
          <w:rStyle w:val="CDTNUM"/>
        </w:rPr>
        <w:t>19.</w:t>
      </w:r>
      <w:del w:id="673" w:author="Kevin" w:date="2020-04-03T22:13:00Z">
        <w:r w:rsidR="00C7066B" w:rsidRPr="00D60C8C">
          <w:rPr>
            <w:rStyle w:val="CDTNUM"/>
          </w:rPr>
          <w:delText>11</w:delText>
        </w:r>
      </w:del>
      <w:ins w:id="674" w:author="Kevin" w:date="2020-04-03T22:13:00Z">
        <w:r w:rsidR="00653EF5" w:rsidRPr="00D60C8C">
          <w:rPr>
            <w:rStyle w:val="CDTNUM"/>
          </w:rPr>
          <w:t>9</w:t>
        </w:r>
      </w:ins>
      <w:r w:rsidR="00B26DD1" w:rsidRPr="00D60C8C">
        <w:rPr>
          <w:rStyle w:val="CDTNUM"/>
        </w:rPr>
        <w:t>: </w:t>
      </w:r>
      <w:r w:rsidR="00FA3D78" w:rsidRPr="00C4782F">
        <w:t>Using</w:t>
      </w:r>
      <w:r w:rsidR="00B26DD1">
        <w:t xml:space="preserve"> </w:t>
      </w:r>
      <w:proofErr w:type="spellStart"/>
      <w:r w:rsidR="00FA3D78" w:rsidRPr="009C65D4">
        <w:rPr>
          <w:rStyle w:val="CITchapbm"/>
        </w:rPr>
        <w:t>Task.Factory.StartNew</w:t>
      </w:r>
      <w:proofErr w:type="spellEnd"/>
      <w:r w:rsidR="00FA3D78" w:rsidRPr="009C65D4">
        <w:rPr>
          <w:rStyle w:val="CITchapbm"/>
        </w:rPr>
        <w:t>()</w:t>
      </w:r>
    </w:p>
    <w:p w14:paraId="4DBDA3CC" w14:textId="7F0361C1" w:rsidR="00E73B39" w:rsidRPr="00C4782F" w:rsidRDefault="00FA3D78" w:rsidP="00A62980">
      <w:pPr>
        <w:pStyle w:val="CDTFIRST"/>
        <w:rPr>
          <w:rStyle w:val="CPKeyword"/>
        </w:rPr>
      </w:pPr>
      <w:r w:rsidRPr="00C4782F">
        <w:rPr>
          <w:rStyle w:val="CPKeyword"/>
        </w:rPr>
        <w:t>public</w:t>
      </w:r>
      <w:r w:rsidR="00B26DD1">
        <w:rPr>
          <w:rStyle w:val="CPKeyword"/>
        </w:rPr>
        <w:t xml:space="preserve"> </w:t>
      </w:r>
      <w:r w:rsidRPr="00C4782F">
        <w:t>Task&lt;</w:t>
      </w:r>
      <w:r w:rsidRPr="00C4782F">
        <w:rPr>
          <w:rStyle w:val="CPKeyword"/>
        </w:rPr>
        <w:t>string</w:t>
      </w:r>
      <w:r w:rsidRPr="00C4782F">
        <w:t>&gt;</w:t>
      </w:r>
      <w:r w:rsidR="00B26DD1">
        <w:t xml:space="preserve"> </w:t>
      </w:r>
      <w:r w:rsidRPr="00C4782F">
        <w:t>CalculatePiAsync(</w:t>
      </w:r>
      <w:r w:rsidRPr="00C4782F">
        <w:rPr>
          <w:rStyle w:val="CPKeyword"/>
        </w:rPr>
        <w:t>int</w:t>
      </w:r>
      <w:r w:rsidR="00B26DD1">
        <w:t xml:space="preserve"> </w:t>
      </w:r>
      <w:r w:rsidRPr="00C4782F">
        <w:t>digits)</w:t>
      </w:r>
    </w:p>
    <w:p w14:paraId="7F41B59A" w14:textId="77777777" w:rsidR="00E73B39" w:rsidRPr="00C4782F" w:rsidRDefault="00FA3D78" w:rsidP="00FA13E8">
      <w:pPr>
        <w:pStyle w:val="CDTMID"/>
      </w:pPr>
      <w:r w:rsidRPr="00C4782F">
        <w:t>{</w:t>
      </w:r>
    </w:p>
    <w:p w14:paraId="16E0D5C0" w14:textId="3687C27E" w:rsidR="00E73B39" w:rsidRPr="00C4782F" w:rsidRDefault="00B26DD1" w:rsidP="00FA13E8">
      <w:pPr>
        <w:pStyle w:val="CDTMID"/>
      </w:pPr>
      <w:r>
        <w:rPr>
          <w:rStyle w:val="CPKeyword"/>
        </w:rPr>
        <w:t xml:space="preserve">  </w:t>
      </w:r>
      <w:r w:rsidR="00FA3D78" w:rsidRPr="00C4782F">
        <w:rPr>
          <w:rStyle w:val="CPKeyword"/>
        </w:rPr>
        <w:t>return</w:t>
      </w:r>
      <w:r>
        <w:t xml:space="preserve"> </w:t>
      </w:r>
      <w:r w:rsidR="00FA3D78" w:rsidRPr="00C4782F">
        <w:t>Task.Factory.StartNew&lt;</w:t>
      </w:r>
      <w:r w:rsidR="00FA3D78" w:rsidRPr="00C4782F">
        <w:rPr>
          <w:rStyle w:val="CPKeyword"/>
        </w:rPr>
        <w:t>string</w:t>
      </w:r>
      <w:r w:rsidR="00FA3D78" w:rsidRPr="00C4782F">
        <w:t>&gt;(</w:t>
      </w:r>
    </w:p>
    <w:p w14:paraId="4A74E384" w14:textId="1B301FA6" w:rsidR="00E73B39" w:rsidRPr="00C4782F" w:rsidRDefault="00B26DD1" w:rsidP="00FA13E8">
      <w:pPr>
        <w:pStyle w:val="CDTMID"/>
      </w:pPr>
      <w:r>
        <w:t xml:space="preserve">      </w:t>
      </w:r>
      <w:r w:rsidR="00FA3D78" w:rsidRPr="00C4782F">
        <w:t>()</w:t>
      </w:r>
      <w:r>
        <w:t xml:space="preserve"> </w:t>
      </w:r>
      <w:r w:rsidR="00FA3D78" w:rsidRPr="00C4782F">
        <w:t>=&gt;</w:t>
      </w:r>
      <w:r>
        <w:t xml:space="preserve"> </w:t>
      </w:r>
      <w:r w:rsidR="00FA3D78" w:rsidRPr="00C4782F">
        <w:t>CalculatePi(digits)</w:t>
      </w:r>
      <w:proofErr w:type="gramStart"/>
      <w:r w:rsidR="00FA3D78" w:rsidRPr="00C4782F">
        <w:t>);</w:t>
      </w:r>
      <w:proofErr w:type="gramEnd"/>
    </w:p>
    <w:p w14:paraId="014924B6" w14:textId="77777777" w:rsidR="00E73B39" w:rsidRPr="00C4782F" w:rsidRDefault="00FA3D78" w:rsidP="00FA13E8">
      <w:pPr>
        <w:pStyle w:val="CDTMID"/>
      </w:pPr>
      <w:r w:rsidRPr="00C4782F">
        <w:t>}</w:t>
      </w:r>
    </w:p>
    <w:p w14:paraId="6E1200DA" w14:textId="77777777" w:rsidR="0073083B" w:rsidRDefault="0073083B" w:rsidP="00FA13E8">
      <w:pPr>
        <w:pStyle w:val="CDTMID"/>
      </w:pPr>
    </w:p>
    <w:p w14:paraId="43B7A7E1" w14:textId="716DA5FF" w:rsidR="00E73B39" w:rsidRPr="00C4782F" w:rsidRDefault="00FA3D78" w:rsidP="00FA13E8">
      <w:pPr>
        <w:pStyle w:val="CDTMID"/>
      </w:pPr>
      <w:r w:rsidRPr="00C4782F">
        <w:rPr>
          <w:rStyle w:val="CPKeyword"/>
        </w:rPr>
        <w:t>private</w:t>
      </w:r>
      <w:r w:rsidR="00B26DD1">
        <w:t xml:space="preserve"> </w:t>
      </w:r>
      <w:r w:rsidRPr="00C4782F">
        <w:rPr>
          <w:rStyle w:val="CPKeyword"/>
        </w:rPr>
        <w:t>string</w:t>
      </w:r>
      <w:r w:rsidR="00B26DD1">
        <w:t xml:space="preserve"> </w:t>
      </w:r>
      <w:r w:rsidRPr="00C4782F">
        <w:t>CalculatePi(</w:t>
      </w:r>
      <w:r w:rsidRPr="00C4782F">
        <w:rPr>
          <w:rStyle w:val="CPKeyword"/>
        </w:rPr>
        <w:t>int</w:t>
      </w:r>
      <w:r w:rsidR="00B26DD1">
        <w:t xml:space="preserve"> </w:t>
      </w:r>
      <w:r w:rsidRPr="00C4782F">
        <w:t>digits)</w:t>
      </w:r>
    </w:p>
    <w:p w14:paraId="77B02B57" w14:textId="77777777" w:rsidR="00E73B39" w:rsidRPr="00C4782F" w:rsidRDefault="00FA3D78" w:rsidP="00FA13E8">
      <w:pPr>
        <w:pStyle w:val="CDTMID"/>
      </w:pPr>
      <w:r w:rsidRPr="00C4782F">
        <w:t>{</w:t>
      </w:r>
    </w:p>
    <w:p w14:paraId="3C7BA92F" w14:textId="6A83A6C8" w:rsidR="00E73B39" w:rsidRPr="00C4782F" w:rsidRDefault="00B26DD1" w:rsidP="00FA13E8">
      <w:pPr>
        <w:pStyle w:val="CDTMID"/>
        <w:rPr>
          <w:rStyle w:val="CPComment"/>
        </w:rPr>
      </w:pPr>
      <w:r>
        <w:t xml:space="preserve">    </w:t>
      </w:r>
      <w:r w:rsidR="00FA3D78" w:rsidRPr="00C4782F">
        <w:rPr>
          <w:rStyle w:val="CPComment"/>
        </w:rPr>
        <w:t>//</w:t>
      </w:r>
      <w:r>
        <w:rPr>
          <w:rStyle w:val="CPComment"/>
        </w:rPr>
        <w:t xml:space="preserve"> </w:t>
      </w:r>
      <w:r w:rsidR="00FA3D78" w:rsidRPr="00C4782F">
        <w:rPr>
          <w:rStyle w:val="CPComment"/>
        </w:rPr>
        <w:t>...</w:t>
      </w:r>
    </w:p>
    <w:p w14:paraId="6F163E39" w14:textId="77777777" w:rsidR="00E73B39" w:rsidRPr="003932CB" w:rsidRDefault="00FA3D78" w:rsidP="00FA13E8">
      <w:pPr>
        <w:pStyle w:val="CDTLAST"/>
      </w:pPr>
      <w:r w:rsidRPr="003932CB">
        <w:t>}</w:t>
      </w:r>
    </w:p>
    <w:p w14:paraId="435DFBDB" w14:textId="6F67C361" w:rsidR="00E73B39" w:rsidRPr="00C4782F" w:rsidRDefault="00FA3D78" w:rsidP="00E24D0C">
      <w:pPr>
        <w:pStyle w:val="CHAPBMPD"/>
      </w:pPr>
      <w:r w:rsidRPr="00C4782F">
        <w:t>***</w:t>
      </w:r>
      <w:r w:rsidR="005836B6">
        <w:t>COMP:</w:t>
      </w:r>
      <w:r w:rsidR="00B26DD1">
        <w:t xml:space="preserve"> </w:t>
      </w:r>
      <w:r w:rsidR="005836B6">
        <w:t>Insert</w:t>
      </w:r>
      <w:r w:rsidR="00B26DD1">
        <w:t xml:space="preserve"> </w:t>
      </w:r>
      <w:r w:rsidR="005836B6">
        <w:t>“End</w:t>
      </w:r>
      <w:r w:rsidR="00B26DD1">
        <w:t xml:space="preserve"> </w:t>
      </w:r>
      <w:r w:rsidR="005836B6">
        <w:t>5.0”</w:t>
      </w:r>
      <w:r w:rsidR="00B26DD1">
        <w:t xml:space="preserve"> </w:t>
      </w:r>
      <w:r w:rsidR="00423432">
        <w:t>tab</w:t>
      </w:r>
    </w:p>
    <w:p w14:paraId="0793D0D0" w14:textId="1BC6B6A9" w:rsidR="00E73B39" w:rsidRPr="00C4782F" w:rsidRDefault="00FA3D78" w:rsidP="00DF4A1F">
      <w:pPr>
        <w:pStyle w:val="H2"/>
      </w:pPr>
      <w:bookmarkStart w:id="675" w:name="_Toc38470400"/>
      <w:r w:rsidRPr="00C4782F">
        <w:t>Long-Running</w:t>
      </w:r>
      <w:r w:rsidR="00B26DD1">
        <w:t xml:space="preserve"> </w:t>
      </w:r>
      <w:r w:rsidRPr="00C4782F">
        <w:t>Tasks</w:t>
      </w:r>
      <w:bookmarkEnd w:id="675"/>
    </w:p>
    <w:p w14:paraId="4CBE5D48" w14:textId="2EFE06C2" w:rsidR="0073083B" w:rsidRDefault="00FA3D78" w:rsidP="00DF4A1F">
      <w:pPr>
        <w:pStyle w:val="HEADFIRST"/>
      </w:pPr>
      <w:del w:id="676" w:author="Kevin" w:date="2020-04-03T22:13:00Z">
        <w:r w:rsidRPr="00C4782F">
          <w:delText>As</w:delText>
        </w:r>
        <w:r w:rsidR="00B26DD1">
          <w:delText xml:space="preserve"> </w:delText>
        </w:r>
        <w:r w:rsidRPr="00C4782F">
          <w:delText>we</w:delText>
        </w:r>
        <w:r w:rsidR="00B26DD1">
          <w:delText xml:space="preserve"> </w:delText>
        </w:r>
        <w:r w:rsidRPr="00C4782F">
          <w:delText>discussed</w:delText>
        </w:r>
        <w:r w:rsidR="00B26DD1">
          <w:delText xml:space="preserve"> </w:delText>
        </w:r>
        <w:r w:rsidRPr="00C4782F">
          <w:delText>earlier</w:delText>
        </w:r>
        <w:r w:rsidR="00B26DD1">
          <w:delText xml:space="preserve"> </w:delText>
        </w:r>
        <w:r w:rsidRPr="00C4782F">
          <w:delText>in</w:delText>
        </w:r>
        <w:r w:rsidR="00B26DD1">
          <w:delText xml:space="preserve"> </w:delText>
        </w:r>
        <w:r w:rsidRPr="00C4782F">
          <w:delText>the</w:delText>
        </w:r>
        <w:r w:rsidR="00B26DD1">
          <w:delText xml:space="preserve"> </w:delText>
        </w:r>
        <w:r w:rsidRPr="00C4782F">
          <w:delText>commentary</w:delText>
        </w:r>
        <w:r w:rsidR="00B26DD1">
          <w:delText xml:space="preserve"> </w:delText>
        </w:r>
        <w:r w:rsidRPr="00C4782F">
          <w:delText>on</w:delText>
        </w:r>
        <w:r w:rsidR="00B26DD1">
          <w:delText xml:space="preserve"> </w:delText>
        </w:r>
        <w:r w:rsidR="00A6283F">
          <w:delText>Listing</w:delText>
        </w:r>
        <w:r w:rsidR="00B26DD1">
          <w:delText xml:space="preserve"> </w:delText>
        </w:r>
        <w:r w:rsidR="00A6283F">
          <w:delText>19.</w:delText>
        </w:r>
        <w:r w:rsidR="00C7066B">
          <w:delText>2</w:delText>
        </w:r>
        <w:r w:rsidRPr="00C4782F">
          <w:delText>,</w:delText>
        </w:r>
        <w:r w:rsidR="00B26DD1">
          <w:delText xml:space="preserve"> </w:delText>
        </w:r>
        <w:r w:rsidRPr="00C4782F">
          <w:delText>the</w:delText>
        </w:r>
      </w:del>
      <w:ins w:id="677" w:author="Kevin" w:date="2020-04-03T22:13:00Z">
        <w:r w:rsidR="00653EF5">
          <w:t>The</w:t>
        </w:r>
      </w:ins>
      <w:r w:rsidR="00B26DD1">
        <w:t xml:space="preserve"> </w:t>
      </w:r>
      <w:r w:rsidRPr="00C4782F">
        <w:t>thread</w:t>
      </w:r>
      <w:r w:rsidR="00B26DD1">
        <w:t xml:space="preserve"> </w:t>
      </w:r>
      <w:r w:rsidRPr="00C4782F">
        <w:t>pool</w:t>
      </w:r>
      <w:r w:rsidR="00B26DD1">
        <w:t xml:space="preserve"> </w:t>
      </w:r>
      <w:r w:rsidRPr="00C4782F">
        <w:t>assumes</w:t>
      </w:r>
      <w:r w:rsidR="00B26DD1">
        <w:t xml:space="preserve"> </w:t>
      </w:r>
      <w:r w:rsidRPr="00C4782F">
        <w:t>that</w:t>
      </w:r>
      <w:r w:rsidR="00B26DD1">
        <w:t xml:space="preserve"> </w:t>
      </w:r>
      <w:r w:rsidRPr="00C4782F">
        <w:t>work</w:t>
      </w:r>
      <w:r w:rsidR="00B26DD1">
        <w:t xml:space="preserve"> </w:t>
      </w:r>
      <w:r w:rsidRPr="00C4782F">
        <w:t>items</w:t>
      </w:r>
      <w:r w:rsidR="00B26DD1">
        <w:t xml:space="preserve"> </w:t>
      </w:r>
      <w:r w:rsidRPr="00C4782F">
        <w:t>will</w:t>
      </w:r>
      <w:r w:rsidR="00B26DD1">
        <w:t xml:space="preserve"> </w:t>
      </w:r>
      <w:r w:rsidRPr="00C4782F">
        <w:t>be</w:t>
      </w:r>
      <w:r w:rsidR="00B26DD1">
        <w:t xml:space="preserve"> </w:t>
      </w:r>
      <w:r w:rsidRPr="00C4782F">
        <w:t>processor</w:t>
      </w:r>
      <w:r w:rsidR="00B26DD1">
        <w:t xml:space="preserve"> </w:t>
      </w:r>
      <w:r w:rsidRPr="00C4782F">
        <w:t>bound</w:t>
      </w:r>
      <w:r w:rsidR="00B26DD1">
        <w:t xml:space="preserve"> </w:t>
      </w:r>
      <w:r w:rsidRPr="00C4782F">
        <w:t>and</w:t>
      </w:r>
      <w:r w:rsidR="00B26DD1">
        <w:t xml:space="preserve"> </w:t>
      </w:r>
      <w:r w:rsidRPr="00C4782F">
        <w:t>relatively</w:t>
      </w:r>
      <w:r w:rsidR="00B26DD1">
        <w:t xml:space="preserve"> </w:t>
      </w:r>
      <w:r w:rsidRPr="00C4782F">
        <w:t>short-lived;</w:t>
      </w:r>
      <w:r w:rsidR="00B26DD1">
        <w:t xml:space="preserve"> </w:t>
      </w:r>
      <w:r w:rsidRPr="00C4782F">
        <w:t>it</w:t>
      </w:r>
      <w:r w:rsidR="00B26DD1">
        <w:t xml:space="preserve"> </w:t>
      </w:r>
      <w:r w:rsidRPr="00C4782F">
        <w:t>makes</w:t>
      </w:r>
      <w:r w:rsidR="00B26DD1">
        <w:t xml:space="preserve"> </w:t>
      </w:r>
      <w:r w:rsidRPr="00C4782F">
        <w:t>these</w:t>
      </w:r>
      <w:r w:rsidR="00B26DD1">
        <w:t xml:space="preserve"> </w:t>
      </w:r>
      <w:r w:rsidRPr="00C4782F">
        <w:t>assumptions</w:t>
      </w:r>
      <w:r w:rsidR="00B26DD1">
        <w:t xml:space="preserve"> </w:t>
      </w:r>
      <w:r w:rsidRPr="00C4782F">
        <w:t>to</w:t>
      </w:r>
      <w:r w:rsidR="00B26DD1">
        <w:t xml:space="preserve"> </w:t>
      </w:r>
      <w:r w:rsidRPr="00C4782F">
        <w:t>effectively</w:t>
      </w:r>
      <w:r w:rsidR="00B26DD1">
        <w:t xml:space="preserve"> </w:t>
      </w:r>
      <w:r w:rsidRPr="00C4782F">
        <w:t>throttle</w:t>
      </w:r>
      <w:r w:rsidR="00B26DD1">
        <w:t xml:space="preserve"> </w:t>
      </w:r>
      <w:r w:rsidRPr="00C4782F">
        <w:t>the</w:t>
      </w:r>
      <w:r w:rsidR="00B26DD1">
        <w:t xml:space="preserve"> </w:t>
      </w:r>
      <w:r w:rsidRPr="00C4782F">
        <w:t>number</w:t>
      </w:r>
      <w:r w:rsidR="00B26DD1">
        <w:t xml:space="preserve"> </w:t>
      </w:r>
      <w:r w:rsidRPr="00C4782F">
        <w:t>of</w:t>
      </w:r>
      <w:r w:rsidR="00B26DD1">
        <w:t xml:space="preserve"> </w:t>
      </w:r>
      <w:r w:rsidRPr="00C4782F">
        <w:t>threads</w:t>
      </w:r>
      <w:r w:rsidR="00B26DD1">
        <w:t xml:space="preserve"> </w:t>
      </w:r>
      <w:r w:rsidRPr="00C4782F">
        <w:t>created.</w:t>
      </w:r>
      <w:r w:rsidR="00B26DD1">
        <w:t xml:space="preserve"> </w:t>
      </w:r>
      <w:r w:rsidRPr="00C4782F">
        <w:t>This</w:t>
      </w:r>
      <w:r w:rsidR="00B26DD1">
        <w:t xml:space="preserve"> </w:t>
      </w:r>
      <w:r w:rsidRPr="00C4782F">
        <w:t>prevents</w:t>
      </w:r>
      <w:r w:rsidR="00B26DD1">
        <w:t xml:space="preserve"> </w:t>
      </w:r>
      <w:r w:rsidRPr="00C4782F">
        <w:t>both</w:t>
      </w:r>
      <w:r w:rsidR="00B26DD1">
        <w:t xml:space="preserve"> </w:t>
      </w:r>
      <w:r w:rsidRPr="00C4782F">
        <w:t>overallocation</w:t>
      </w:r>
      <w:r w:rsidR="00B26DD1">
        <w:t xml:space="preserve"> </w:t>
      </w:r>
      <w:r w:rsidRPr="00C4782F">
        <w:t>of</w:t>
      </w:r>
      <w:r w:rsidR="00B26DD1">
        <w:t xml:space="preserve"> </w:t>
      </w:r>
      <w:r w:rsidRPr="00C4782F">
        <w:t>expensive</w:t>
      </w:r>
      <w:r w:rsidR="00B26DD1">
        <w:t xml:space="preserve"> </w:t>
      </w:r>
      <w:r w:rsidRPr="00C4782F">
        <w:t>thread</w:t>
      </w:r>
      <w:r w:rsidR="00B26DD1">
        <w:t xml:space="preserve"> </w:t>
      </w:r>
      <w:r w:rsidRPr="00C4782F">
        <w:t>resources</w:t>
      </w:r>
      <w:r w:rsidR="00B26DD1">
        <w:t xml:space="preserve"> </w:t>
      </w:r>
      <w:r w:rsidRPr="00C4782F">
        <w:t>and</w:t>
      </w:r>
      <w:r w:rsidR="00B26DD1">
        <w:t xml:space="preserve"> </w:t>
      </w:r>
      <w:r w:rsidRPr="00C4782F">
        <w:t>oversubscription</w:t>
      </w:r>
      <w:r w:rsidR="00B26DD1">
        <w:t xml:space="preserve"> </w:t>
      </w:r>
      <w:r w:rsidRPr="00C4782F">
        <w:t>of</w:t>
      </w:r>
      <w:r w:rsidR="00B26DD1">
        <w:t xml:space="preserve"> </w:t>
      </w:r>
      <w:r w:rsidRPr="00C4782F">
        <w:t>processors</w:t>
      </w:r>
      <w:r w:rsidR="00B26DD1">
        <w:t xml:space="preserve"> </w:t>
      </w:r>
      <w:r w:rsidRPr="00C4782F">
        <w:t>that</w:t>
      </w:r>
      <w:r w:rsidR="00B26DD1">
        <w:t xml:space="preserve"> </w:t>
      </w:r>
      <w:r w:rsidRPr="00C4782F">
        <w:t>would</w:t>
      </w:r>
      <w:r w:rsidR="00B26DD1">
        <w:t xml:space="preserve"> </w:t>
      </w:r>
      <w:r w:rsidRPr="00C4782F">
        <w:t>lead</w:t>
      </w:r>
      <w:r w:rsidR="00B26DD1">
        <w:t xml:space="preserve"> </w:t>
      </w:r>
      <w:r w:rsidRPr="00C4782F">
        <w:t>to</w:t>
      </w:r>
      <w:r w:rsidR="00B26DD1">
        <w:t xml:space="preserve"> </w:t>
      </w:r>
      <w:r w:rsidRPr="00C4782F">
        <w:t>excessive</w:t>
      </w:r>
      <w:r w:rsidR="00B26DD1">
        <w:t xml:space="preserve"> </w:t>
      </w:r>
      <w:r w:rsidRPr="00C4782F">
        <w:t>context</w:t>
      </w:r>
      <w:r w:rsidR="00B26DD1">
        <w:t xml:space="preserve"> </w:t>
      </w:r>
      <w:r w:rsidRPr="00C4782F">
        <w:t>switching</w:t>
      </w:r>
      <w:r w:rsidR="00B26DD1">
        <w:t xml:space="preserve"> </w:t>
      </w:r>
      <w:r w:rsidRPr="00C4782F">
        <w:t>and</w:t>
      </w:r>
      <w:r w:rsidR="00B26DD1">
        <w:t xml:space="preserve"> </w:t>
      </w:r>
      <w:r w:rsidRPr="00C4782F">
        <w:t>time</w:t>
      </w:r>
      <w:r w:rsidR="00B26DD1">
        <w:t xml:space="preserve"> </w:t>
      </w:r>
      <w:r w:rsidRPr="00C4782F">
        <w:t>slicing.</w:t>
      </w:r>
    </w:p>
    <w:p w14:paraId="3E0D62F5" w14:textId="48C78F04" w:rsidR="00E73B39" w:rsidRPr="00C4782F" w:rsidRDefault="00FA3D78" w:rsidP="005E24E0">
      <w:pPr>
        <w:pStyle w:val="CHAPBM"/>
      </w:pPr>
      <w:r w:rsidRPr="00C4782F">
        <w:t>But</w:t>
      </w:r>
      <w:r w:rsidR="00B26DD1">
        <w:t xml:space="preserve"> </w:t>
      </w:r>
      <w:r w:rsidR="001B0532">
        <w:t>what</w:t>
      </w:r>
      <w:r w:rsidR="00B26DD1">
        <w:t xml:space="preserve"> </w:t>
      </w:r>
      <w:r w:rsidRPr="00C4782F">
        <w:t>if</w:t>
      </w:r>
      <w:r w:rsidR="00B26DD1">
        <w:t xml:space="preserve"> </w:t>
      </w:r>
      <w:r w:rsidRPr="00C4782F">
        <w:t>the</w:t>
      </w:r>
      <w:r w:rsidR="00B26DD1">
        <w:t xml:space="preserve"> </w:t>
      </w:r>
      <w:r w:rsidRPr="00C4782F">
        <w:t>developer</w:t>
      </w:r>
      <w:r w:rsidR="00B26DD1">
        <w:t xml:space="preserve"> </w:t>
      </w:r>
      <w:r w:rsidRPr="00C4782F">
        <w:t>knows</w:t>
      </w:r>
      <w:r w:rsidR="00B26DD1">
        <w:t xml:space="preserve"> </w:t>
      </w:r>
      <w:r w:rsidRPr="00C4782F">
        <w:t>that</w:t>
      </w:r>
      <w:r w:rsidR="00B26DD1">
        <w:t xml:space="preserve"> </w:t>
      </w:r>
      <w:r w:rsidRPr="00C4782F">
        <w:t>a</w:t>
      </w:r>
      <w:r w:rsidR="00B26DD1">
        <w:t xml:space="preserve"> </w:t>
      </w:r>
      <w:r w:rsidR="001B0532">
        <w:t>task</w:t>
      </w:r>
      <w:r w:rsidR="00B26DD1">
        <w:t xml:space="preserve"> </w:t>
      </w:r>
      <w:r w:rsidR="001B0532">
        <w:t>will</w:t>
      </w:r>
      <w:r w:rsidR="00B26DD1">
        <w:t xml:space="preserve"> </w:t>
      </w:r>
      <w:r w:rsidRPr="00C4782F">
        <w:t>be</w:t>
      </w:r>
      <w:r w:rsidR="00B26DD1">
        <w:t xml:space="preserve"> </w:t>
      </w:r>
      <w:r w:rsidRPr="00C4782F">
        <w:t>long-running</w:t>
      </w:r>
      <w:r w:rsidR="00B26DD1">
        <w:t xml:space="preserve"> </w:t>
      </w:r>
      <w:r w:rsidRPr="00C4782F">
        <w:t>and</w:t>
      </w:r>
      <w:r w:rsidR="001B0532">
        <w:t>,</w:t>
      </w:r>
      <w:r w:rsidR="00B26DD1">
        <w:t xml:space="preserve"> </w:t>
      </w:r>
      <w:r w:rsidRPr="00C4782F">
        <w:t>therefore</w:t>
      </w:r>
      <w:r w:rsidR="001B0532">
        <w:t>,</w:t>
      </w:r>
      <w:r w:rsidR="00B26DD1">
        <w:t xml:space="preserve"> </w:t>
      </w:r>
      <w:r w:rsidR="001B0532">
        <w:t>will</w:t>
      </w:r>
      <w:r w:rsidR="00B26DD1">
        <w:t xml:space="preserve"> </w:t>
      </w:r>
      <w:r w:rsidR="001B0532">
        <w:t>hold</w:t>
      </w:r>
      <w:r w:rsidR="00B26DD1">
        <w:t xml:space="preserve"> </w:t>
      </w:r>
      <w:r w:rsidRPr="00C4782F">
        <w:t>on</w:t>
      </w:r>
      <w:r w:rsidR="00B26DD1">
        <w:t xml:space="preserve"> </w:t>
      </w:r>
      <w:r w:rsidRPr="00C4782F">
        <w:t>to</w:t>
      </w:r>
      <w:r w:rsidR="00B26DD1">
        <w:t xml:space="preserve"> </w:t>
      </w:r>
      <w:r w:rsidRPr="00C4782F">
        <w:t>an</w:t>
      </w:r>
      <w:r w:rsidR="00B26DD1">
        <w:t xml:space="preserve"> </w:t>
      </w:r>
      <w:r w:rsidRPr="00C4782F">
        <w:t>underlying</w:t>
      </w:r>
      <w:r w:rsidR="00B26DD1">
        <w:t xml:space="preserve"> </w:t>
      </w:r>
      <w:r w:rsidRPr="00C4782F">
        <w:t>thread</w:t>
      </w:r>
      <w:r w:rsidR="00B26DD1">
        <w:t xml:space="preserve"> </w:t>
      </w:r>
      <w:r w:rsidRPr="00C4782F">
        <w:t>resource</w:t>
      </w:r>
      <w:r w:rsidR="00B26DD1">
        <w:t xml:space="preserve"> </w:t>
      </w:r>
      <w:r w:rsidRPr="00C4782F">
        <w:t>for</w:t>
      </w:r>
      <w:r w:rsidR="00B26DD1">
        <w:t xml:space="preserve"> </w:t>
      </w:r>
      <w:r w:rsidRPr="00C4782F">
        <w:t>a</w:t>
      </w:r>
      <w:r w:rsidR="00B26DD1">
        <w:t xml:space="preserve"> </w:t>
      </w:r>
      <w:r w:rsidRPr="00C4782F">
        <w:t>long</w:t>
      </w:r>
      <w:r w:rsidR="00B26DD1">
        <w:t xml:space="preserve"> </w:t>
      </w:r>
      <w:r w:rsidRPr="00C4782F">
        <w:t>time</w:t>
      </w:r>
      <w:r w:rsidR="001B0532">
        <w:t>?</w:t>
      </w:r>
      <w:r w:rsidR="00B26DD1">
        <w:t xml:space="preserve"> </w:t>
      </w:r>
      <w:r w:rsidR="001B0532">
        <w:t>In</w:t>
      </w:r>
      <w:r w:rsidR="00B26DD1">
        <w:t xml:space="preserve"> </w:t>
      </w:r>
      <w:r w:rsidR="001B0532">
        <w:t>this</w:t>
      </w:r>
      <w:r w:rsidR="00B26DD1">
        <w:t xml:space="preserve"> </w:t>
      </w:r>
      <w:r w:rsidR="001B0532">
        <w:t>case</w:t>
      </w:r>
      <w:r w:rsidRPr="00C4782F">
        <w:t>,</w:t>
      </w:r>
      <w:r w:rsidR="00B26DD1">
        <w:t xml:space="preserve"> </w:t>
      </w:r>
      <w:r w:rsidRPr="00C4782F">
        <w:t>the</w:t>
      </w:r>
      <w:r w:rsidR="00B26DD1">
        <w:t xml:space="preserve"> </w:t>
      </w:r>
      <w:r w:rsidRPr="00C4782F">
        <w:t>developer</w:t>
      </w:r>
      <w:r w:rsidR="00B26DD1">
        <w:t xml:space="preserve"> </w:t>
      </w:r>
      <w:r w:rsidRPr="00C4782F">
        <w:t>can</w:t>
      </w:r>
      <w:r w:rsidR="00B26DD1">
        <w:t xml:space="preserve"> </w:t>
      </w:r>
      <w:r w:rsidRPr="00C4782F">
        <w:t>notify</w:t>
      </w:r>
      <w:r w:rsidR="00B26DD1">
        <w:t xml:space="preserve"> </w:t>
      </w:r>
      <w:r w:rsidRPr="00C4782F">
        <w:t>the</w:t>
      </w:r>
      <w:r w:rsidR="00B26DD1">
        <w:t xml:space="preserve"> </w:t>
      </w:r>
      <w:r w:rsidRPr="00C4782F">
        <w:t>scheduler</w:t>
      </w:r>
      <w:r w:rsidR="00B26DD1">
        <w:t xml:space="preserve"> </w:t>
      </w:r>
      <w:r w:rsidRPr="00C4782F">
        <w:t>that</w:t>
      </w:r>
      <w:r w:rsidR="00B26DD1">
        <w:t xml:space="preserve"> </w:t>
      </w:r>
      <w:r w:rsidR="001B0532">
        <w:t>the</w:t>
      </w:r>
      <w:r w:rsidR="00B26DD1">
        <w:t xml:space="preserve"> </w:t>
      </w:r>
      <w:r w:rsidR="001B0532">
        <w:t>task</w:t>
      </w:r>
      <w:r w:rsidR="00B26DD1">
        <w:t xml:space="preserve"> </w:t>
      </w:r>
      <w:r w:rsidRPr="00C4782F">
        <w:t>is</w:t>
      </w:r>
      <w:r w:rsidR="00B26DD1">
        <w:t xml:space="preserve"> </w:t>
      </w:r>
      <w:r w:rsidRPr="00C4782F">
        <w:t>unlikely</w:t>
      </w:r>
      <w:r w:rsidR="00B26DD1">
        <w:t xml:space="preserve"> </w:t>
      </w:r>
      <w:r w:rsidRPr="00C4782F">
        <w:t>to</w:t>
      </w:r>
      <w:r w:rsidR="00B26DD1">
        <w:t xml:space="preserve"> </w:t>
      </w:r>
      <w:r w:rsidRPr="00C4782F">
        <w:t>complete</w:t>
      </w:r>
      <w:r w:rsidR="00B26DD1">
        <w:t xml:space="preserve"> </w:t>
      </w:r>
      <w:r w:rsidRPr="00C4782F">
        <w:t>its</w:t>
      </w:r>
      <w:r w:rsidR="00B26DD1">
        <w:t xml:space="preserve"> </w:t>
      </w:r>
      <w:r w:rsidRPr="00C4782F">
        <w:t>work</w:t>
      </w:r>
      <w:r w:rsidR="00B26DD1">
        <w:t xml:space="preserve"> </w:t>
      </w:r>
      <w:r w:rsidRPr="00C4782F">
        <w:t>anytime</w:t>
      </w:r>
      <w:r w:rsidR="00B26DD1">
        <w:t xml:space="preserve"> </w:t>
      </w:r>
      <w:r w:rsidRPr="00C4782F">
        <w:t>soon.</w:t>
      </w:r>
      <w:r w:rsidR="00B26DD1">
        <w:t xml:space="preserve"> </w:t>
      </w:r>
      <w:r w:rsidRPr="00C4782F">
        <w:t>This</w:t>
      </w:r>
      <w:r w:rsidR="00B26DD1">
        <w:t xml:space="preserve"> </w:t>
      </w:r>
      <w:r w:rsidRPr="00C4782F">
        <w:t>has</w:t>
      </w:r>
      <w:r w:rsidR="00B26DD1">
        <w:t xml:space="preserve"> </w:t>
      </w:r>
      <w:r w:rsidRPr="00C4782F">
        <w:t>two</w:t>
      </w:r>
      <w:r w:rsidR="00B26DD1">
        <w:t xml:space="preserve"> </w:t>
      </w:r>
      <w:r w:rsidRPr="00C4782F">
        <w:t>effects.</w:t>
      </w:r>
      <w:r w:rsidR="00B26DD1">
        <w:t xml:space="preserve"> </w:t>
      </w:r>
      <w:r w:rsidRPr="00C4782F">
        <w:t>First,</w:t>
      </w:r>
      <w:r w:rsidR="00B26DD1">
        <w:t xml:space="preserve"> </w:t>
      </w:r>
      <w:r w:rsidRPr="00C4782F">
        <w:t>it</w:t>
      </w:r>
      <w:r w:rsidR="00B26DD1">
        <w:t xml:space="preserve"> </w:t>
      </w:r>
      <w:r w:rsidRPr="00C4782F">
        <w:t>hints</w:t>
      </w:r>
      <w:r w:rsidR="00B26DD1">
        <w:t xml:space="preserve"> </w:t>
      </w:r>
      <w:r w:rsidRPr="00C4782F">
        <w:t>to</w:t>
      </w:r>
      <w:r w:rsidR="00B26DD1">
        <w:t xml:space="preserve"> </w:t>
      </w:r>
      <w:r w:rsidRPr="00C4782F">
        <w:t>the</w:t>
      </w:r>
      <w:r w:rsidR="00B26DD1">
        <w:t xml:space="preserve"> </w:t>
      </w:r>
      <w:r w:rsidRPr="00C4782F">
        <w:t>scheduler</w:t>
      </w:r>
      <w:r w:rsidR="00B26DD1">
        <w:t xml:space="preserve"> </w:t>
      </w:r>
      <w:r w:rsidRPr="00C4782F">
        <w:t>that</w:t>
      </w:r>
      <w:r w:rsidR="00B26DD1">
        <w:t xml:space="preserve"> </w:t>
      </w:r>
      <w:r w:rsidRPr="00C4782F">
        <w:t>perhaps</w:t>
      </w:r>
      <w:r w:rsidR="00B26DD1">
        <w:t xml:space="preserve"> </w:t>
      </w:r>
      <w:r w:rsidRPr="00C4782F">
        <w:t>a</w:t>
      </w:r>
      <w:r w:rsidR="00B26DD1">
        <w:t xml:space="preserve"> </w:t>
      </w:r>
      <w:r w:rsidRPr="00C4782F">
        <w:t>dedicated</w:t>
      </w:r>
      <w:r w:rsidR="00B26DD1">
        <w:t xml:space="preserve"> </w:t>
      </w:r>
      <w:r w:rsidRPr="00C4782F">
        <w:t>thread</w:t>
      </w:r>
      <w:r w:rsidR="00B26DD1">
        <w:t xml:space="preserve"> </w:t>
      </w:r>
      <w:r w:rsidRPr="00C4782F">
        <w:t>ought</w:t>
      </w:r>
      <w:r w:rsidR="00B26DD1">
        <w:t xml:space="preserve"> </w:t>
      </w:r>
      <w:r w:rsidRPr="00C4782F">
        <w:t>to</w:t>
      </w:r>
      <w:r w:rsidR="00B26DD1">
        <w:t xml:space="preserve"> </w:t>
      </w:r>
      <w:r w:rsidRPr="00C4782F">
        <w:t>be</w:t>
      </w:r>
      <w:r w:rsidR="00B26DD1">
        <w:t xml:space="preserve"> </w:t>
      </w:r>
      <w:r w:rsidRPr="00C4782F">
        <w:t>created</w:t>
      </w:r>
      <w:r w:rsidR="00B26DD1">
        <w:t xml:space="preserve"> </w:t>
      </w:r>
      <w:r w:rsidRPr="00C4782F">
        <w:t>specifically</w:t>
      </w:r>
      <w:r w:rsidR="00B26DD1">
        <w:t xml:space="preserve"> </w:t>
      </w:r>
      <w:r w:rsidRPr="00C4782F">
        <w:t>for</w:t>
      </w:r>
      <w:r w:rsidR="00B26DD1">
        <w:t xml:space="preserve"> </w:t>
      </w:r>
      <w:r w:rsidRPr="00C4782F">
        <w:t>this</w:t>
      </w:r>
      <w:r w:rsidR="00B26DD1">
        <w:t xml:space="preserve"> </w:t>
      </w:r>
      <w:r w:rsidRPr="00C4782F">
        <w:t>task</w:t>
      </w:r>
      <w:r w:rsidR="00B26DD1">
        <w:t xml:space="preserve"> </w:t>
      </w:r>
      <w:r w:rsidRPr="00C4782F">
        <w:t>rather</w:t>
      </w:r>
      <w:r w:rsidR="00B26DD1">
        <w:t xml:space="preserve"> </w:t>
      </w:r>
      <w:r w:rsidRPr="00C4782F">
        <w:t>than</w:t>
      </w:r>
      <w:r w:rsidR="00B26DD1">
        <w:t xml:space="preserve"> </w:t>
      </w:r>
      <w:r w:rsidRPr="00C4782F">
        <w:t>attempting</w:t>
      </w:r>
      <w:r w:rsidR="00B26DD1">
        <w:t xml:space="preserve"> </w:t>
      </w:r>
      <w:r w:rsidRPr="00C4782F">
        <w:t>to</w:t>
      </w:r>
      <w:r w:rsidR="00B26DD1">
        <w:t xml:space="preserve"> </w:t>
      </w:r>
      <w:r w:rsidRPr="00C4782F">
        <w:t>use</w:t>
      </w:r>
      <w:r w:rsidR="00B26DD1">
        <w:t xml:space="preserve"> </w:t>
      </w:r>
      <w:r w:rsidRPr="00C4782F">
        <w:t>a</w:t>
      </w:r>
      <w:r w:rsidR="00B26DD1">
        <w:t xml:space="preserve"> </w:t>
      </w:r>
      <w:r w:rsidRPr="00C4782F">
        <w:t>thread</w:t>
      </w:r>
      <w:r w:rsidR="00B26DD1">
        <w:t xml:space="preserve"> </w:t>
      </w:r>
      <w:r w:rsidRPr="00C4782F">
        <w:t>from</w:t>
      </w:r>
      <w:r w:rsidR="00B26DD1">
        <w:t xml:space="preserve"> </w:t>
      </w:r>
      <w:r w:rsidRPr="00C4782F">
        <w:t>the</w:t>
      </w:r>
      <w:r w:rsidR="00B26DD1">
        <w:t xml:space="preserve"> </w:t>
      </w:r>
      <w:r w:rsidRPr="00C4782F">
        <w:t>thread</w:t>
      </w:r>
      <w:r w:rsidR="00B26DD1">
        <w:t xml:space="preserve"> </w:t>
      </w:r>
      <w:r w:rsidRPr="00C4782F">
        <w:t>pool.</w:t>
      </w:r>
      <w:r w:rsidR="00B26DD1">
        <w:t xml:space="preserve"> </w:t>
      </w:r>
      <w:r w:rsidRPr="00C4782F">
        <w:t>Second,</w:t>
      </w:r>
      <w:r w:rsidR="00B26DD1">
        <w:t xml:space="preserve"> </w:t>
      </w:r>
      <w:r w:rsidRPr="00C4782F">
        <w:t>it</w:t>
      </w:r>
      <w:r w:rsidR="00B26DD1">
        <w:t xml:space="preserve"> </w:t>
      </w:r>
      <w:r w:rsidRPr="00C4782F">
        <w:t>hints</w:t>
      </w:r>
      <w:r w:rsidR="00B26DD1">
        <w:t xml:space="preserve"> </w:t>
      </w:r>
      <w:r w:rsidRPr="00C4782F">
        <w:t>to</w:t>
      </w:r>
      <w:r w:rsidR="00B26DD1">
        <w:t xml:space="preserve"> </w:t>
      </w:r>
      <w:r w:rsidRPr="00C4782F">
        <w:t>the</w:t>
      </w:r>
      <w:r w:rsidR="00B26DD1">
        <w:t xml:space="preserve"> </w:t>
      </w:r>
      <w:r w:rsidRPr="00C4782F">
        <w:t>scheduler</w:t>
      </w:r>
      <w:r w:rsidR="00B26DD1">
        <w:t xml:space="preserve"> </w:t>
      </w:r>
      <w:r w:rsidRPr="00C4782F">
        <w:t>that</w:t>
      </w:r>
      <w:r w:rsidR="00B26DD1">
        <w:t xml:space="preserve"> </w:t>
      </w:r>
      <w:r w:rsidRPr="00C4782F">
        <w:t>perhaps</w:t>
      </w:r>
      <w:r w:rsidR="00B26DD1">
        <w:t xml:space="preserve"> </w:t>
      </w:r>
      <w:r w:rsidRPr="00C4782F">
        <w:t>this</w:t>
      </w:r>
      <w:r w:rsidR="00B26DD1">
        <w:t xml:space="preserve"> </w:t>
      </w:r>
      <w:r w:rsidRPr="00C4782F">
        <w:t>would</w:t>
      </w:r>
      <w:r w:rsidR="00B26DD1">
        <w:t xml:space="preserve"> </w:t>
      </w:r>
      <w:r w:rsidRPr="00C4782F">
        <w:t>be</w:t>
      </w:r>
      <w:r w:rsidR="00B26DD1">
        <w:t xml:space="preserve"> </w:t>
      </w:r>
      <w:r w:rsidRPr="00C4782F">
        <w:t>a</w:t>
      </w:r>
      <w:r w:rsidR="00B26DD1">
        <w:t xml:space="preserve"> </w:t>
      </w:r>
      <w:r w:rsidRPr="00C4782F">
        <w:t>good</w:t>
      </w:r>
      <w:r w:rsidR="00B26DD1">
        <w:t xml:space="preserve"> </w:t>
      </w:r>
      <w:r w:rsidRPr="00C4782F">
        <w:t>time</w:t>
      </w:r>
      <w:r w:rsidR="00B26DD1">
        <w:t xml:space="preserve"> </w:t>
      </w:r>
      <w:r w:rsidRPr="00C4782F">
        <w:t>to</w:t>
      </w:r>
      <w:r w:rsidR="00B26DD1">
        <w:t xml:space="preserve"> </w:t>
      </w:r>
      <w:r w:rsidRPr="00C4782F">
        <w:t>allow</w:t>
      </w:r>
      <w:r w:rsidR="00B26DD1">
        <w:t xml:space="preserve"> </w:t>
      </w:r>
      <w:r w:rsidRPr="00C4782F">
        <w:t>more</w:t>
      </w:r>
      <w:r w:rsidR="00B26DD1">
        <w:t xml:space="preserve"> </w:t>
      </w:r>
      <w:r w:rsidRPr="00C4782F">
        <w:t>tasks</w:t>
      </w:r>
      <w:r w:rsidR="00B26DD1">
        <w:t xml:space="preserve"> </w:t>
      </w:r>
      <w:r w:rsidRPr="00C4782F">
        <w:t>to</w:t>
      </w:r>
      <w:r w:rsidR="00B26DD1">
        <w:t xml:space="preserve"> </w:t>
      </w:r>
      <w:r w:rsidRPr="00C4782F">
        <w:t>be</w:t>
      </w:r>
      <w:r w:rsidR="00B26DD1">
        <w:t xml:space="preserve"> </w:t>
      </w:r>
      <w:r w:rsidRPr="00C4782F">
        <w:t>scheduled</w:t>
      </w:r>
      <w:r w:rsidR="00B26DD1">
        <w:t xml:space="preserve"> </w:t>
      </w:r>
      <w:r w:rsidRPr="00C4782F">
        <w:t>than</w:t>
      </w:r>
      <w:r w:rsidR="00B26DD1">
        <w:t xml:space="preserve"> </w:t>
      </w:r>
      <w:r w:rsidRPr="00C4782F">
        <w:t>there</w:t>
      </w:r>
      <w:r w:rsidR="00B26DD1">
        <w:t xml:space="preserve"> </w:t>
      </w:r>
      <w:r w:rsidRPr="00C4782F">
        <w:t>are</w:t>
      </w:r>
      <w:r w:rsidR="00B26DD1">
        <w:t xml:space="preserve"> </w:t>
      </w:r>
      <w:r w:rsidRPr="00C4782F">
        <w:t>processors</w:t>
      </w:r>
      <w:r w:rsidR="00B26DD1">
        <w:t xml:space="preserve"> </w:t>
      </w:r>
      <w:r w:rsidRPr="00C4782F">
        <w:t>to</w:t>
      </w:r>
      <w:r w:rsidR="00B26DD1">
        <w:t xml:space="preserve"> </w:t>
      </w:r>
      <w:r w:rsidRPr="00C4782F">
        <w:t>handle</w:t>
      </w:r>
      <w:r w:rsidR="00B26DD1">
        <w:t xml:space="preserve"> </w:t>
      </w:r>
      <w:r w:rsidRPr="00C4782F">
        <w:t>them.</w:t>
      </w:r>
      <w:r w:rsidR="00B26DD1">
        <w:t xml:space="preserve"> </w:t>
      </w:r>
      <w:r w:rsidRPr="00C4782F">
        <w:t>This</w:t>
      </w:r>
      <w:r w:rsidR="00B26DD1">
        <w:t xml:space="preserve"> </w:t>
      </w:r>
      <w:r w:rsidRPr="00C4782F">
        <w:t>will</w:t>
      </w:r>
      <w:r w:rsidR="00B26DD1">
        <w:t xml:space="preserve"> </w:t>
      </w:r>
      <w:r w:rsidRPr="00C4782F">
        <w:t>cause</w:t>
      </w:r>
      <w:r w:rsidR="00B26DD1">
        <w:t xml:space="preserve"> </w:t>
      </w:r>
      <w:r w:rsidRPr="00C4782F">
        <w:t>more</w:t>
      </w:r>
      <w:r w:rsidR="00B26DD1">
        <w:t xml:space="preserve"> </w:t>
      </w:r>
      <w:r w:rsidRPr="00C4782F">
        <w:t>time</w:t>
      </w:r>
      <w:r w:rsidR="00B26DD1">
        <w:t xml:space="preserve"> </w:t>
      </w:r>
      <w:r w:rsidRPr="00C4782F">
        <w:t>slicing</w:t>
      </w:r>
      <w:r w:rsidR="00B26DD1">
        <w:t xml:space="preserve"> </w:t>
      </w:r>
      <w:r w:rsidRPr="00C4782F">
        <w:t>to</w:t>
      </w:r>
      <w:r w:rsidR="00B26DD1">
        <w:t xml:space="preserve"> </w:t>
      </w:r>
      <w:r w:rsidRPr="00C4782F">
        <w:t>happen,</w:t>
      </w:r>
      <w:r w:rsidR="00B26DD1">
        <w:t xml:space="preserve"> </w:t>
      </w:r>
      <w:r w:rsidRPr="00C4782F">
        <w:t>which</w:t>
      </w:r>
      <w:r w:rsidR="00B26DD1">
        <w:t xml:space="preserve"> </w:t>
      </w:r>
      <w:r w:rsidRPr="00C4782F">
        <w:t>is</w:t>
      </w:r>
      <w:r w:rsidR="00B26DD1">
        <w:t xml:space="preserve"> </w:t>
      </w:r>
      <w:r w:rsidRPr="00C4782F">
        <w:t>a</w:t>
      </w:r>
      <w:r w:rsidR="00B26DD1">
        <w:t xml:space="preserve"> </w:t>
      </w:r>
      <w:r w:rsidRPr="00C4782F">
        <w:t>good</w:t>
      </w:r>
      <w:r w:rsidR="00B26DD1">
        <w:t xml:space="preserve"> </w:t>
      </w:r>
      <w:r w:rsidRPr="00C4782F">
        <w:t>thing.</w:t>
      </w:r>
      <w:r w:rsidR="00B26DD1">
        <w:t xml:space="preserve"> </w:t>
      </w:r>
      <w:r w:rsidRPr="00C4782F">
        <w:t>We</w:t>
      </w:r>
      <w:r w:rsidR="00B26DD1">
        <w:t xml:space="preserve"> </w:t>
      </w:r>
      <w:r w:rsidRPr="00C4782F">
        <w:t>do</w:t>
      </w:r>
      <w:r w:rsidR="00B26DD1">
        <w:t xml:space="preserve"> </w:t>
      </w:r>
      <w:r w:rsidRPr="00C4782F">
        <w:t>not</w:t>
      </w:r>
      <w:r w:rsidR="00B26DD1">
        <w:t xml:space="preserve"> </w:t>
      </w:r>
      <w:r w:rsidRPr="00C4782F">
        <w:t>want</w:t>
      </w:r>
      <w:r w:rsidR="00B26DD1">
        <w:t xml:space="preserve"> </w:t>
      </w:r>
      <w:r w:rsidRPr="00C4782F">
        <w:t>one</w:t>
      </w:r>
      <w:r w:rsidR="00B26DD1">
        <w:t xml:space="preserve"> </w:t>
      </w:r>
      <w:r w:rsidRPr="00C4782F">
        <w:t>long-running</w:t>
      </w:r>
      <w:r w:rsidR="00B26DD1">
        <w:t xml:space="preserve"> </w:t>
      </w:r>
      <w:r w:rsidRPr="00C4782F">
        <w:t>task</w:t>
      </w:r>
      <w:r w:rsidR="00B26DD1">
        <w:t xml:space="preserve"> </w:t>
      </w:r>
      <w:r w:rsidRPr="00C4782F">
        <w:t>to</w:t>
      </w:r>
      <w:r w:rsidR="00B26DD1">
        <w:t xml:space="preserve"> </w:t>
      </w:r>
      <w:r w:rsidRPr="00C4782F">
        <w:t>hog</w:t>
      </w:r>
      <w:r w:rsidR="00B26DD1">
        <w:t xml:space="preserve"> </w:t>
      </w:r>
      <w:r w:rsidRPr="00C4782F">
        <w:t>an</w:t>
      </w:r>
      <w:r w:rsidR="00B26DD1">
        <w:t xml:space="preserve"> </w:t>
      </w:r>
      <w:r w:rsidRPr="00C4782F">
        <w:t>entire</w:t>
      </w:r>
      <w:r w:rsidR="00B26DD1">
        <w:t xml:space="preserve"> </w:t>
      </w:r>
      <w:r w:rsidRPr="00C4782F">
        <w:t>processor</w:t>
      </w:r>
      <w:r w:rsidR="00B26DD1">
        <w:t xml:space="preserve"> </w:t>
      </w:r>
      <w:r w:rsidRPr="00C4782F">
        <w:t>and</w:t>
      </w:r>
      <w:r w:rsidR="00B26DD1">
        <w:t xml:space="preserve"> </w:t>
      </w:r>
      <w:r w:rsidRPr="00C4782F">
        <w:t>prevent</w:t>
      </w:r>
      <w:r w:rsidR="00B26DD1">
        <w:t xml:space="preserve"> </w:t>
      </w:r>
      <w:r w:rsidRPr="00C4782F">
        <w:t>shorter-running</w:t>
      </w:r>
      <w:r w:rsidR="00B26DD1">
        <w:t xml:space="preserve"> </w:t>
      </w:r>
      <w:r w:rsidRPr="00C4782F">
        <w:t>tasks</w:t>
      </w:r>
      <w:r w:rsidR="00B26DD1">
        <w:t xml:space="preserve"> </w:t>
      </w:r>
      <w:r w:rsidRPr="00C4782F">
        <w:t>from</w:t>
      </w:r>
      <w:r w:rsidR="00B26DD1">
        <w:t xml:space="preserve"> </w:t>
      </w:r>
      <w:r w:rsidRPr="00C4782F">
        <w:t>using</w:t>
      </w:r>
      <w:r w:rsidR="00B26DD1">
        <w:t xml:space="preserve"> </w:t>
      </w:r>
      <w:r w:rsidRPr="00C4782F">
        <w:t>it.</w:t>
      </w:r>
      <w:r w:rsidR="00B26DD1">
        <w:t xml:space="preserve"> </w:t>
      </w:r>
      <w:r w:rsidRPr="00C4782F">
        <w:t>The</w:t>
      </w:r>
      <w:r w:rsidR="00B26DD1">
        <w:t xml:space="preserve"> </w:t>
      </w:r>
      <w:r w:rsidRPr="00C4782F">
        <w:t>short-running</w:t>
      </w:r>
      <w:r w:rsidR="00B26DD1">
        <w:t xml:space="preserve"> </w:t>
      </w:r>
      <w:r w:rsidRPr="00C4782F">
        <w:t>tasks</w:t>
      </w:r>
      <w:r w:rsidR="00B26DD1">
        <w:t xml:space="preserve"> </w:t>
      </w:r>
      <w:r w:rsidRPr="00C4782F">
        <w:t>will</w:t>
      </w:r>
      <w:r w:rsidR="00B26DD1">
        <w:t xml:space="preserve"> </w:t>
      </w:r>
      <w:r w:rsidRPr="00C4782F">
        <w:t>be</w:t>
      </w:r>
      <w:r w:rsidR="00B26DD1">
        <w:t xml:space="preserve"> </w:t>
      </w:r>
      <w:r w:rsidRPr="00C4782F">
        <w:t>able</w:t>
      </w:r>
      <w:r w:rsidR="00B26DD1">
        <w:t xml:space="preserve"> </w:t>
      </w:r>
      <w:r w:rsidRPr="00C4782F">
        <w:t>to</w:t>
      </w:r>
      <w:r w:rsidR="00B26DD1">
        <w:t xml:space="preserve"> </w:t>
      </w:r>
      <w:r w:rsidRPr="00C4782F">
        <w:t>use</w:t>
      </w:r>
      <w:r w:rsidR="00B26DD1">
        <w:t xml:space="preserve"> </w:t>
      </w:r>
      <w:r w:rsidRPr="00C4782F">
        <w:t>their</w:t>
      </w:r>
      <w:r w:rsidR="00B26DD1">
        <w:t xml:space="preserve"> </w:t>
      </w:r>
      <w:r w:rsidRPr="00C4782F">
        <w:t>time</w:t>
      </w:r>
      <w:r w:rsidR="00B26DD1">
        <w:t xml:space="preserve"> </w:t>
      </w:r>
      <w:r w:rsidRPr="00C4782F">
        <w:t>slice</w:t>
      </w:r>
      <w:r w:rsidR="00B26DD1">
        <w:t xml:space="preserve"> </w:t>
      </w:r>
      <w:r w:rsidRPr="00C4782F">
        <w:t>to</w:t>
      </w:r>
      <w:r w:rsidR="00B26DD1">
        <w:t xml:space="preserve"> </w:t>
      </w:r>
      <w:r w:rsidRPr="00C4782F">
        <w:t>finish</w:t>
      </w:r>
      <w:r w:rsidR="00B26DD1">
        <w:t xml:space="preserve"> </w:t>
      </w:r>
      <w:r w:rsidRPr="00C4782F">
        <w:t>a</w:t>
      </w:r>
      <w:r w:rsidR="00B26DD1">
        <w:t xml:space="preserve"> </w:t>
      </w:r>
      <w:r w:rsidRPr="00C4782F">
        <w:t>large</w:t>
      </w:r>
      <w:r w:rsidR="00B26DD1">
        <w:t xml:space="preserve"> </w:t>
      </w:r>
      <w:r w:rsidRPr="00C4782F">
        <w:t>percentage</w:t>
      </w:r>
      <w:r w:rsidR="00B26DD1">
        <w:t xml:space="preserve"> </w:t>
      </w:r>
      <w:r w:rsidRPr="00C4782F">
        <w:t>of</w:t>
      </w:r>
      <w:r w:rsidR="00B26DD1">
        <w:t xml:space="preserve"> </w:t>
      </w:r>
      <w:r w:rsidRPr="00C4782F">
        <w:t>their</w:t>
      </w:r>
      <w:r w:rsidR="00B26DD1">
        <w:t xml:space="preserve"> </w:t>
      </w:r>
      <w:r w:rsidRPr="00C4782F">
        <w:t>work,</w:t>
      </w:r>
      <w:r w:rsidR="00B26DD1">
        <w:t xml:space="preserve"> </w:t>
      </w:r>
      <w:r w:rsidRPr="00C4782F">
        <w:t>and</w:t>
      </w:r>
      <w:r w:rsidR="00B26DD1">
        <w:t xml:space="preserve"> </w:t>
      </w:r>
      <w:r w:rsidRPr="00C4782F">
        <w:t>the</w:t>
      </w:r>
      <w:r w:rsidR="00B26DD1">
        <w:t xml:space="preserve"> </w:t>
      </w:r>
      <w:r w:rsidRPr="00C4782F">
        <w:t>long-running</w:t>
      </w:r>
      <w:r w:rsidR="00B26DD1">
        <w:t xml:space="preserve"> </w:t>
      </w:r>
      <w:r w:rsidRPr="00C4782F">
        <w:t>task</w:t>
      </w:r>
      <w:r w:rsidR="00B26DD1">
        <w:t xml:space="preserve"> </w:t>
      </w:r>
      <w:r w:rsidRPr="00C4782F">
        <w:t>is</w:t>
      </w:r>
      <w:r w:rsidR="00B26DD1">
        <w:t xml:space="preserve"> </w:t>
      </w:r>
      <w:r w:rsidRPr="00C4782F">
        <w:t>unlikely</w:t>
      </w:r>
      <w:r w:rsidR="00B26DD1">
        <w:t xml:space="preserve"> </w:t>
      </w:r>
      <w:r w:rsidRPr="00C4782F">
        <w:t>to</w:t>
      </w:r>
      <w:r w:rsidR="00B26DD1">
        <w:t xml:space="preserve"> </w:t>
      </w:r>
      <w:r w:rsidRPr="00C4782F">
        <w:t>notice</w:t>
      </w:r>
      <w:r w:rsidR="00B26DD1">
        <w:t xml:space="preserve"> </w:t>
      </w:r>
      <w:r w:rsidRPr="00C4782F">
        <w:t>the</w:t>
      </w:r>
      <w:r w:rsidR="00B26DD1">
        <w:t xml:space="preserve"> </w:t>
      </w:r>
      <w:r w:rsidRPr="00C4782F">
        <w:t>relatively</w:t>
      </w:r>
      <w:r w:rsidR="00B26DD1">
        <w:t xml:space="preserve"> </w:t>
      </w:r>
      <w:r w:rsidRPr="00C4782F">
        <w:t>slight</w:t>
      </w:r>
      <w:r w:rsidR="00B26DD1">
        <w:t xml:space="preserve"> </w:t>
      </w:r>
      <w:r w:rsidRPr="00C4782F">
        <w:t>delays</w:t>
      </w:r>
      <w:r w:rsidR="00B26DD1">
        <w:t xml:space="preserve"> </w:t>
      </w:r>
      <w:r w:rsidRPr="00C4782F">
        <w:t>caused</w:t>
      </w:r>
      <w:r w:rsidR="00B26DD1">
        <w:t xml:space="preserve"> </w:t>
      </w:r>
      <w:r w:rsidRPr="00C4782F">
        <w:t>by</w:t>
      </w:r>
      <w:r w:rsidR="00B26DD1">
        <w:t xml:space="preserve"> </w:t>
      </w:r>
      <w:r w:rsidRPr="00C4782F">
        <w:t>sharing</w:t>
      </w:r>
      <w:r w:rsidR="00B26DD1">
        <w:t xml:space="preserve"> </w:t>
      </w:r>
      <w:r w:rsidRPr="00C4782F">
        <w:t>a</w:t>
      </w:r>
      <w:r w:rsidR="00B26DD1">
        <w:t xml:space="preserve"> </w:t>
      </w:r>
      <w:r w:rsidRPr="00C4782F">
        <w:t>processor</w:t>
      </w:r>
      <w:r w:rsidR="00B26DD1">
        <w:t xml:space="preserve"> </w:t>
      </w:r>
      <w:r w:rsidRPr="00C4782F">
        <w:t>with</w:t>
      </w:r>
      <w:r w:rsidR="00B26DD1">
        <w:t xml:space="preserve"> </w:t>
      </w:r>
      <w:r w:rsidRPr="00C4782F">
        <w:t>other</w:t>
      </w:r>
      <w:r w:rsidR="00B26DD1">
        <w:t xml:space="preserve"> </w:t>
      </w:r>
      <w:r w:rsidRPr="00C4782F">
        <w:t>tasks.</w:t>
      </w:r>
      <w:r w:rsidR="00B26DD1">
        <w:t xml:space="preserve"> </w:t>
      </w:r>
      <w:r w:rsidRPr="00C4782F">
        <w:t>To</w:t>
      </w:r>
      <w:r w:rsidR="00B26DD1">
        <w:t xml:space="preserve"> </w:t>
      </w:r>
      <w:r w:rsidRPr="00C4782F">
        <w:t>accomplish</w:t>
      </w:r>
      <w:r w:rsidR="00B26DD1">
        <w:t xml:space="preserve"> </w:t>
      </w:r>
      <w:r w:rsidRPr="00C4782F">
        <w:t>this,</w:t>
      </w:r>
      <w:r w:rsidR="00B26DD1">
        <w:t xml:space="preserve"> </w:t>
      </w:r>
      <w:r w:rsidRPr="00C4782F">
        <w:t>use</w:t>
      </w:r>
      <w:r w:rsidR="00B26DD1">
        <w:t xml:space="preserve"> </w:t>
      </w:r>
      <w:r w:rsidRPr="00C4782F">
        <w:t>the</w:t>
      </w:r>
      <w:r w:rsidR="00B26DD1">
        <w:t xml:space="preserve"> </w:t>
      </w:r>
      <w:proofErr w:type="spellStart"/>
      <w:r w:rsidRPr="009C65D4">
        <w:rPr>
          <w:rStyle w:val="CITchapbm"/>
        </w:rPr>
        <w:t>TaskCreationOptions.LongRunning</w:t>
      </w:r>
      <w:proofErr w:type="spellEnd"/>
      <w:r w:rsidR="00B26DD1">
        <w:t xml:space="preserve"> </w:t>
      </w:r>
      <w:r w:rsidRPr="00C4782F">
        <w:t>option</w:t>
      </w:r>
      <w:r w:rsidR="00B26DD1">
        <w:t xml:space="preserve"> </w:t>
      </w:r>
      <w:r w:rsidRPr="00C4782F">
        <w:t>when</w:t>
      </w:r>
      <w:r w:rsidR="00B26DD1">
        <w:t xml:space="preserve"> </w:t>
      </w:r>
      <w:r w:rsidRPr="00C4782F">
        <w:t>calling</w:t>
      </w:r>
      <w:r w:rsidR="00B26DD1">
        <w:t xml:space="preserve"> </w:t>
      </w:r>
      <w:proofErr w:type="spellStart"/>
      <w:r w:rsidRPr="009C65D4">
        <w:rPr>
          <w:rStyle w:val="CITchapbm"/>
        </w:rPr>
        <w:t>StartNew</w:t>
      </w:r>
      <w:proofErr w:type="spellEnd"/>
      <w:r w:rsidRPr="009C65D4">
        <w:rPr>
          <w:rStyle w:val="CITchapbm"/>
        </w:rPr>
        <w:t>()</w:t>
      </w:r>
      <w:r w:rsidRPr="00C4782F">
        <w:t>,</w:t>
      </w:r>
      <w:r w:rsidR="00B26DD1">
        <w:t xml:space="preserve"> </w:t>
      </w:r>
      <w:r w:rsidRPr="00C4782F">
        <w:t>as</w:t>
      </w:r>
      <w:r w:rsidR="00B26DD1">
        <w:t xml:space="preserve"> </w:t>
      </w:r>
      <w:r w:rsidRPr="00C4782F">
        <w:t>shown</w:t>
      </w:r>
      <w:r w:rsidR="00B26DD1">
        <w:t xml:space="preserve"> </w:t>
      </w:r>
      <w:r w:rsidRPr="00C4782F">
        <w:t>in</w:t>
      </w:r>
      <w:r w:rsidR="00B26DD1">
        <w:t xml:space="preserve"> </w:t>
      </w:r>
      <w:r w:rsidR="00A6283F">
        <w:t>Listing</w:t>
      </w:r>
      <w:r w:rsidR="00B26DD1">
        <w:t xml:space="preserve"> </w:t>
      </w:r>
      <w:r w:rsidR="00A6283F">
        <w:t>19.</w:t>
      </w:r>
      <w:del w:id="678" w:author="Kevin" w:date="2020-04-03T22:14:00Z">
        <w:r w:rsidR="00C7066B">
          <w:delText>12</w:delText>
        </w:r>
      </w:del>
      <w:ins w:id="679" w:author="Kevin" w:date="2020-04-03T22:14:00Z">
        <w:r w:rsidR="000B7864">
          <w:t>10</w:t>
        </w:r>
      </w:ins>
      <w:r w:rsidRPr="00C4782F">
        <w:t>.</w:t>
      </w:r>
      <w:r w:rsidR="00B26DD1">
        <w:t xml:space="preserve"> </w:t>
      </w:r>
      <w:r w:rsidR="001B0532" w:rsidRPr="00C4782F">
        <w:t>(</w:t>
      </w:r>
      <w:proofErr w:type="spellStart"/>
      <w:r w:rsidR="001B0532" w:rsidRPr="009C65D4">
        <w:rPr>
          <w:rStyle w:val="CITchapbm"/>
        </w:rPr>
        <w:t>Task.Run</w:t>
      </w:r>
      <w:proofErr w:type="spellEnd"/>
      <w:r w:rsidR="001B0532" w:rsidRPr="009C65D4">
        <w:rPr>
          <w:rStyle w:val="CITchapbm"/>
        </w:rPr>
        <w:t>()</w:t>
      </w:r>
      <w:r w:rsidR="00B26DD1">
        <w:t xml:space="preserve"> </w:t>
      </w:r>
      <w:r w:rsidR="001B0532" w:rsidRPr="00C4782F">
        <w:t>does</w:t>
      </w:r>
      <w:r w:rsidR="00B26DD1">
        <w:t xml:space="preserve"> </w:t>
      </w:r>
      <w:r w:rsidR="001B0532" w:rsidRPr="00C4782F">
        <w:t>not</w:t>
      </w:r>
      <w:r w:rsidR="00B26DD1">
        <w:t xml:space="preserve"> </w:t>
      </w:r>
      <w:r w:rsidR="001B0532" w:rsidRPr="00C4782F">
        <w:t>support</w:t>
      </w:r>
      <w:r w:rsidR="00B26DD1">
        <w:t xml:space="preserve"> </w:t>
      </w:r>
      <w:r w:rsidR="001B0532" w:rsidRPr="00C4782F">
        <w:t>a</w:t>
      </w:r>
      <w:r w:rsidR="00B26DD1">
        <w:t xml:space="preserve"> </w:t>
      </w:r>
      <w:proofErr w:type="spellStart"/>
      <w:r w:rsidR="001B0532" w:rsidRPr="009C65D4">
        <w:rPr>
          <w:rStyle w:val="CITchapbm"/>
        </w:rPr>
        <w:t>TaskCreationOptions</w:t>
      </w:r>
      <w:proofErr w:type="spellEnd"/>
      <w:r w:rsidR="00B26DD1">
        <w:t xml:space="preserve"> </w:t>
      </w:r>
      <w:r w:rsidR="001B0532" w:rsidRPr="00C4782F">
        <w:t>parameter</w:t>
      </w:r>
      <w:r w:rsidR="001B0532">
        <w:t>.</w:t>
      </w:r>
      <w:r w:rsidR="001B0532" w:rsidRPr="00C4782F">
        <w:t>)</w:t>
      </w:r>
    </w:p>
    <w:p w14:paraId="229A15A4" w14:textId="2AC65D14" w:rsidR="00E73B39" w:rsidRPr="00C4782F" w:rsidRDefault="00A6283F" w:rsidP="00A62980">
      <w:pPr>
        <w:pStyle w:val="CDTTTL"/>
      </w:pPr>
      <w:r w:rsidRPr="00D60C8C">
        <w:rPr>
          <w:rStyle w:val="CDTNUM"/>
        </w:rPr>
        <w:t>Listing</w:t>
      </w:r>
      <w:r w:rsidR="00B26DD1" w:rsidRPr="00D60C8C">
        <w:rPr>
          <w:rStyle w:val="CDTNUM"/>
        </w:rPr>
        <w:t xml:space="preserve"> </w:t>
      </w:r>
      <w:r w:rsidRPr="00D60C8C">
        <w:rPr>
          <w:rStyle w:val="CDTNUM"/>
        </w:rPr>
        <w:t>19.</w:t>
      </w:r>
      <w:r w:rsidR="00C7066B" w:rsidRPr="00D60C8C">
        <w:rPr>
          <w:rStyle w:val="CDTNUM"/>
        </w:rPr>
        <w:t>1</w:t>
      </w:r>
      <w:ins w:id="680" w:author="Kevin" w:date="2020-04-03T22:14:00Z">
        <w:r w:rsidR="000B7864" w:rsidRPr="00D60C8C">
          <w:rPr>
            <w:rStyle w:val="CDTNUM"/>
          </w:rPr>
          <w:t>0</w:t>
        </w:r>
      </w:ins>
      <w:del w:id="681" w:author="Kevin" w:date="2020-04-03T22:14:00Z">
        <w:r w:rsidR="00C7066B" w:rsidRPr="00D60C8C" w:rsidDel="000B7864">
          <w:rPr>
            <w:rStyle w:val="CDTNUM"/>
          </w:rPr>
          <w:delText>2</w:delText>
        </w:r>
      </w:del>
      <w:r w:rsidR="00B26DD1" w:rsidRPr="00D60C8C">
        <w:rPr>
          <w:rStyle w:val="CDTNUM"/>
        </w:rPr>
        <w:t>: </w:t>
      </w:r>
      <w:r w:rsidR="00FA3D78" w:rsidRPr="00C4782F">
        <w:t>Cooperatively</w:t>
      </w:r>
      <w:r w:rsidR="00B26DD1">
        <w:t xml:space="preserve"> </w:t>
      </w:r>
      <w:r w:rsidR="00FA3D78" w:rsidRPr="00C4782F">
        <w:t>Executing</w:t>
      </w:r>
      <w:r w:rsidR="00B26DD1">
        <w:t xml:space="preserve"> </w:t>
      </w:r>
      <w:r w:rsidR="00FA3D78" w:rsidRPr="00C4782F">
        <w:t>Long-Running</w:t>
      </w:r>
      <w:r w:rsidR="00B26DD1">
        <w:t xml:space="preserve"> </w:t>
      </w:r>
      <w:r w:rsidR="00FA3D78" w:rsidRPr="00C4782F">
        <w:t>Tasks</w:t>
      </w:r>
    </w:p>
    <w:p w14:paraId="0C3CF6BE" w14:textId="2386AD7A" w:rsidR="00E73B39" w:rsidRPr="00C4782F" w:rsidRDefault="00FA3D78" w:rsidP="00A62980">
      <w:pPr>
        <w:pStyle w:val="CDTFIRST"/>
      </w:pPr>
      <w:r w:rsidRPr="00C4782F">
        <w:rPr>
          <w:rStyle w:val="CPKeyword"/>
        </w:rPr>
        <w:t>using</w:t>
      </w:r>
      <w:r w:rsidR="00B26DD1">
        <w:t xml:space="preserve"> </w:t>
      </w:r>
      <w:r w:rsidRPr="00C4782F">
        <w:t>System.Threading.</w:t>
      </w:r>
      <w:proofErr w:type="gramStart"/>
      <w:r w:rsidRPr="00C4782F">
        <w:t>Tasks;</w:t>
      </w:r>
      <w:proofErr w:type="gramEnd"/>
    </w:p>
    <w:p w14:paraId="19D2996A" w14:textId="77777777" w:rsidR="00E73B39" w:rsidRPr="00C4782F" w:rsidRDefault="00E73B39" w:rsidP="00FA13E8">
      <w:pPr>
        <w:pStyle w:val="CDTMID"/>
      </w:pPr>
    </w:p>
    <w:p w14:paraId="3F542870" w14:textId="773EC416" w:rsidR="00E73B39" w:rsidRPr="00C4782F" w:rsidRDefault="00FA3D78" w:rsidP="00FA13E8">
      <w:pPr>
        <w:pStyle w:val="CDTMID"/>
      </w:pPr>
      <w:r w:rsidRPr="00C4782F">
        <w:rPr>
          <w:rStyle w:val="CPComment"/>
        </w:rPr>
        <w:t>//</w:t>
      </w:r>
      <w:r w:rsidR="00B26DD1">
        <w:rPr>
          <w:rStyle w:val="CPComment"/>
        </w:rPr>
        <w:t xml:space="preserve"> </w:t>
      </w:r>
      <w:r w:rsidRPr="00C4782F">
        <w:rPr>
          <w:rStyle w:val="CPComment"/>
        </w:rPr>
        <w:t>...</w:t>
      </w:r>
    </w:p>
    <w:p w14:paraId="1AA01B9E" w14:textId="77777777" w:rsidR="00E73B39" w:rsidRPr="00C4782F" w:rsidRDefault="00E73B39" w:rsidP="00FA13E8">
      <w:pPr>
        <w:pStyle w:val="CDTMID"/>
      </w:pPr>
    </w:p>
    <w:p w14:paraId="0B504874" w14:textId="4E79F0BE" w:rsidR="00E73B39" w:rsidRPr="00C4782F" w:rsidRDefault="00B26DD1" w:rsidP="00FA13E8">
      <w:pPr>
        <w:pStyle w:val="CDTMID"/>
      </w:pPr>
      <w:r>
        <w:t xml:space="preserve">      </w:t>
      </w:r>
      <w:r w:rsidR="00FA3D78" w:rsidRPr="00C4782F">
        <w:t>Task</w:t>
      </w:r>
      <w:r>
        <w:t xml:space="preserve"> </w:t>
      </w:r>
      <w:r w:rsidR="00FA3D78" w:rsidRPr="00C4782F">
        <w:t>task</w:t>
      </w:r>
      <w:r>
        <w:t xml:space="preserve"> </w:t>
      </w:r>
      <w:r w:rsidR="00FA3D78" w:rsidRPr="00C4782F">
        <w:t>=</w:t>
      </w:r>
      <w:r>
        <w:t xml:space="preserve"> </w:t>
      </w:r>
      <w:r w:rsidR="00FA3D78" w:rsidRPr="00C4782F">
        <w:t>Task.Factory.StartNew(</w:t>
      </w:r>
    </w:p>
    <w:p w14:paraId="21F84BA1" w14:textId="171E42C1" w:rsidR="0073083B" w:rsidRDefault="00B26DD1" w:rsidP="00FA13E8">
      <w:pPr>
        <w:pStyle w:val="CDTMID"/>
      </w:pPr>
      <w:r>
        <w:t xml:space="preserve">          </w:t>
      </w:r>
      <w:r w:rsidR="00FA3D78" w:rsidRPr="00C4782F">
        <w:t>()</w:t>
      </w:r>
      <w:r>
        <w:t xml:space="preserve"> </w:t>
      </w:r>
      <w:r w:rsidR="00FA3D78" w:rsidRPr="00C4782F">
        <w:t>=&gt;</w:t>
      </w:r>
    </w:p>
    <w:p w14:paraId="4D7A2FE3" w14:textId="38E4EFA6" w:rsidR="00E73B39" w:rsidRPr="00C4782F" w:rsidRDefault="00B26DD1" w:rsidP="00FA13E8">
      <w:pPr>
        <w:pStyle w:val="CDTMID"/>
      </w:pPr>
      <w:r>
        <w:t xml:space="preserve">              </w:t>
      </w:r>
      <w:r w:rsidR="00FA3D78" w:rsidRPr="00C4782F">
        <w:t>WritePi(cancellationTokenSource.Token),</w:t>
      </w:r>
    </w:p>
    <w:p w14:paraId="638BED7B" w14:textId="41E3D17F" w:rsidR="00E73B39" w:rsidRPr="00C4782F" w:rsidRDefault="00B26DD1" w:rsidP="00FA13E8">
      <w:pPr>
        <w:pStyle w:val="CDTMID"/>
      </w:pPr>
      <w:r>
        <w:t xml:space="preserve">                  </w:t>
      </w:r>
      <w:r w:rsidR="00FA3D78" w:rsidRPr="00C4782F">
        <w:rPr>
          <w:rStyle w:val="E4"/>
        </w:rPr>
        <w:t>TaskCreationOptions.LongRunning</w:t>
      </w:r>
      <w:proofErr w:type="gramStart"/>
      <w:r w:rsidR="00FA3D78" w:rsidRPr="00C4782F">
        <w:t>);</w:t>
      </w:r>
      <w:proofErr w:type="gramEnd"/>
    </w:p>
    <w:p w14:paraId="0A22759B" w14:textId="0D05C23F" w:rsidR="00E73B39" w:rsidRPr="00C4782F" w:rsidRDefault="00FA3D78" w:rsidP="00FA13E8">
      <w:pPr>
        <w:pStyle w:val="CDTLAST"/>
        <w:rPr>
          <w:rStyle w:val="CPComment"/>
        </w:rPr>
      </w:pPr>
      <w:r w:rsidRPr="00C4782F">
        <w:rPr>
          <w:rStyle w:val="CPComment"/>
        </w:rPr>
        <w:t>//</w:t>
      </w:r>
      <w:r w:rsidR="00B26DD1">
        <w:rPr>
          <w:rStyle w:val="CPComment"/>
        </w:rPr>
        <w:t xml:space="preserve"> </w:t>
      </w:r>
      <w:r w:rsidRPr="00C4782F">
        <w:rPr>
          <w:rStyle w:val="CPComment"/>
        </w:rPr>
        <w:t>...</w:t>
      </w:r>
    </w:p>
    <w:p w14:paraId="025FC990" w14:textId="0AB4A979" w:rsidR="0063286B" w:rsidRPr="00C4782F" w:rsidRDefault="0063286B" w:rsidP="00257477">
      <w:pPr>
        <w:pStyle w:val="space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315B2A" w14:paraId="6B8F7652" w14:textId="77777777" w:rsidTr="00257477">
        <w:trPr>
          <w:trHeight w:val="1323"/>
        </w:trPr>
        <w:tc>
          <w:tcPr>
            <w:tcW w:w="5940" w:type="dxa"/>
            <w:shd w:val="clear" w:color="auto" w:fill="EAEAEA"/>
          </w:tcPr>
          <w:p w14:paraId="718501DE" w14:textId="77777777" w:rsidR="00315B2A" w:rsidRPr="00FF28E6" w:rsidRDefault="00315B2A" w:rsidP="00B4446D">
            <w:pPr>
              <w:pStyle w:val="SF2TTL"/>
            </w:pPr>
            <w:r w:rsidRPr="005B7EDE">
              <w:rPr>
                <w:noProof/>
              </w:rPr>
              <mc:AlternateContent>
                <mc:Choice Requires="wps">
                  <w:drawing>
                    <wp:anchor distT="0" distB="0" distL="114300" distR="114300" simplePos="0" relativeHeight="251666432" behindDoc="0" locked="0" layoutInCell="1" allowOverlap="1" wp14:anchorId="79BB07D8" wp14:editId="1728E494">
                      <wp:simplePos x="0" y="0"/>
                      <wp:positionH relativeFrom="column">
                        <wp:posOffset>0</wp:posOffset>
                      </wp:positionH>
                      <wp:positionV relativeFrom="paragraph">
                        <wp:posOffset>6350</wp:posOffset>
                      </wp:positionV>
                      <wp:extent cx="109855" cy="109855"/>
                      <wp:effectExtent l="0" t="0" r="4445" b="4445"/>
                      <wp:wrapNone/>
                      <wp:docPr id="1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E6A3B" id="Rectangle 18" o:spid="_x0000_s1026" style="position:absolute;margin-left:0;margin-top:.5pt;width:8.65pt;height: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OSAg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" fillcolor="#76787a" stroked="f">
                      <o:lock v:ext="edit" aspectratio="t"/>
                    </v:rect>
                  </w:pict>
                </mc:Fallback>
              </mc:AlternateContent>
            </w:r>
            <w:r>
              <w:t>Guidelines</w:t>
            </w:r>
          </w:p>
          <w:p w14:paraId="67367562" w14:textId="77777777" w:rsidR="00257477" w:rsidRPr="00C4782F" w:rsidRDefault="00257477" w:rsidP="00257477">
            <w:pPr>
              <w:pStyle w:val="SF21"/>
            </w:pPr>
            <w:r w:rsidRPr="00A70784">
              <w:rPr>
                <w:rStyle w:val="BOLD"/>
              </w:rPr>
              <w:t>DO</w:t>
            </w:r>
            <w:r>
              <w:t xml:space="preserve"> </w:t>
            </w:r>
            <w:r w:rsidRPr="00C4782F">
              <w:t>inform</w:t>
            </w:r>
            <w:r>
              <w:t xml:space="preserve"> </w:t>
            </w:r>
            <w:r w:rsidRPr="00C4782F">
              <w:t>the</w:t>
            </w:r>
            <w:r>
              <w:t xml:space="preserve"> </w:t>
            </w:r>
            <w:r w:rsidRPr="00C4782F">
              <w:t>task</w:t>
            </w:r>
            <w:r>
              <w:t xml:space="preserve"> </w:t>
            </w:r>
            <w:r w:rsidRPr="00C4782F">
              <w:t>factory</w:t>
            </w:r>
            <w:r>
              <w:t xml:space="preserve"> </w:t>
            </w:r>
            <w:r w:rsidRPr="00C4782F">
              <w:t>that</w:t>
            </w:r>
            <w:r>
              <w:t xml:space="preserve"> </w:t>
            </w:r>
            <w:r w:rsidRPr="00C4782F">
              <w:t>a</w:t>
            </w:r>
            <w:r>
              <w:t xml:space="preserve"> </w:t>
            </w:r>
            <w:r w:rsidRPr="00C4782F">
              <w:t>newly</w:t>
            </w:r>
            <w:r>
              <w:t xml:space="preserve"> </w:t>
            </w:r>
            <w:r w:rsidRPr="00C4782F">
              <w:t>created</w:t>
            </w:r>
            <w:r>
              <w:t xml:space="preserve"> </w:t>
            </w:r>
            <w:r w:rsidRPr="00C4782F">
              <w:t>task</w:t>
            </w:r>
            <w:r>
              <w:t xml:space="preserve"> </w:t>
            </w:r>
            <w:r w:rsidRPr="00C4782F">
              <w:t>is</w:t>
            </w:r>
            <w:r>
              <w:t xml:space="preserve"> </w:t>
            </w:r>
            <w:r w:rsidRPr="00C4782F">
              <w:t>likely</w:t>
            </w:r>
            <w:r>
              <w:t xml:space="preserve"> </w:t>
            </w:r>
            <w:r w:rsidRPr="00C4782F">
              <w:t>to</w:t>
            </w:r>
            <w:r>
              <w:t xml:space="preserve"> </w:t>
            </w:r>
            <w:r w:rsidRPr="00C4782F">
              <w:t>be</w:t>
            </w:r>
            <w:r>
              <w:t xml:space="preserve"> </w:t>
            </w:r>
            <w:r w:rsidRPr="00C4782F">
              <w:t>long-running</w:t>
            </w:r>
            <w:r>
              <w:t xml:space="preserve"> </w:t>
            </w:r>
            <w:r w:rsidRPr="00C4782F">
              <w:t>so</w:t>
            </w:r>
            <w:r>
              <w:t xml:space="preserve"> </w:t>
            </w:r>
            <w:r w:rsidRPr="00C4782F">
              <w:t>that</w:t>
            </w:r>
            <w:r>
              <w:t xml:space="preserve"> </w:t>
            </w:r>
            <w:r w:rsidRPr="00C4782F">
              <w:t>it</w:t>
            </w:r>
            <w:r>
              <w:t xml:space="preserve"> </w:t>
            </w:r>
            <w:r w:rsidRPr="00C4782F">
              <w:t>can</w:t>
            </w:r>
            <w:r>
              <w:t xml:space="preserve"> </w:t>
            </w:r>
            <w:r w:rsidRPr="00C4782F">
              <w:t>manage</w:t>
            </w:r>
            <w:r>
              <w:t xml:space="preserve"> </w:t>
            </w:r>
            <w:r w:rsidRPr="00C4782F">
              <w:t>it</w:t>
            </w:r>
            <w:r>
              <w:t xml:space="preserve"> </w:t>
            </w:r>
            <w:r w:rsidRPr="00C4782F">
              <w:t>appropriately.</w:t>
            </w:r>
          </w:p>
          <w:p w14:paraId="16A5A3F4" w14:textId="2F42280A" w:rsidR="00315B2A" w:rsidRDefault="00257477" w:rsidP="00257477">
            <w:pPr>
              <w:pStyle w:val="SF2"/>
            </w:pPr>
            <w:r w:rsidRPr="00647A75">
              <w:rPr>
                <w:rStyle w:val="BOLD"/>
              </w:rPr>
              <w:t>DO</w:t>
            </w:r>
            <w:r>
              <w:t xml:space="preserve"> </w:t>
            </w:r>
            <w:r w:rsidRPr="00C4782F">
              <w:t>use</w:t>
            </w:r>
            <w:r>
              <w:t xml:space="preserve"> </w:t>
            </w:r>
            <w:proofErr w:type="spellStart"/>
            <w:r w:rsidRPr="009C65D4">
              <w:rPr>
                <w:rStyle w:val="CITchapbm"/>
              </w:rPr>
              <w:t>TaskCreationOptions.LongRunning</w:t>
            </w:r>
            <w:proofErr w:type="spellEnd"/>
            <w:r>
              <w:t xml:space="preserve"> </w:t>
            </w:r>
            <w:r w:rsidRPr="00C4782F">
              <w:t>sparingly.</w:t>
            </w:r>
          </w:p>
        </w:tc>
      </w:tr>
    </w:tbl>
    <w:p w14:paraId="70DD369C" w14:textId="77777777" w:rsidR="00315B2A" w:rsidRPr="00C4782F" w:rsidRDefault="00315B2A" w:rsidP="00257477">
      <w:pPr>
        <w:pStyle w:val="spacer"/>
      </w:pPr>
    </w:p>
    <w:p w14:paraId="2FC44DFD" w14:textId="6D9B10B7" w:rsidR="00E73B39" w:rsidRPr="00C4782F" w:rsidRDefault="00FA3D78" w:rsidP="00DF4A1F">
      <w:pPr>
        <w:pStyle w:val="H2"/>
      </w:pPr>
      <w:bookmarkStart w:id="682" w:name="_Toc38470401"/>
      <w:r w:rsidRPr="00C4782F">
        <w:t>Tasks</w:t>
      </w:r>
      <w:r w:rsidR="00B26DD1">
        <w:t xml:space="preserve"> </w:t>
      </w:r>
      <w:r w:rsidRPr="00C4782F">
        <w:t>Are</w:t>
      </w:r>
      <w:r w:rsidR="00B26DD1">
        <w:t xml:space="preserve"> </w:t>
      </w:r>
      <w:r w:rsidRPr="00C4782F">
        <w:t>Disposable</w:t>
      </w:r>
      <w:bookmarkEnd w:id="682"/>
    </w:p>
    <w:p w14:paraId="18F0B0FE" w14:textId="1E7F91C2" w:rsidR="0073083B" w:rsidRDefault="00FA3D78" w:rsidP="00DF4A1F">
      <w:pPr>
        <w:pStyle w:val="HEADFIRST"/>
      </w:pPr>
      <w:r w:rsidRPr="00C4782F">
        <w:t>Note</w:t>
      </w:r>
      <w:r w:rsidR="00B26DD1">
        <w:t xml:space="preserve"> </w:t>
      </w:r>
      <w:r w:rsidRPr="00C4782F">
        <w:t>that</w:t>
      </w:r>
      <w:r w:rsidR="00B26DD1">
        <w:t xml:space="preserve"> </w:t>
      </w:r>
      <w:r w:rsidRPr="009C65D4">
        <w:rPr>
          <w:rStyle w:val="CITchapbm"/>
        </w:rPr>
        <w:t>Task</w:t>
      </w:r>
      <w:r w:rsidR="00B26DD1">
        <w:t xml:space="preserve"> </w:t>
      </w:r>
      <w:r w:rsidRPr="00C4782F">
        <w:t>also</w:t>
      </w:r>
      <w:r w:rsidR="00B26DD1">
        <w:t xml:space="preserve"> </w:t>
      </w:r>
      <w:r w:rsidRPr="00C4782F">
        <w:t>supports</w:t>
      </w:r>
      <w:r w:rsidR="00B26DD1">
        <w:t xml:space="preserve"> </w:t>
      </w:r>
      <w:proofErr w:type="spellStart"/>
      <w:r w:rsidRPr="009C65D4">
        <w:rPr>
          <w:rStyle w:val="CITchapbm"/>
        </w:rPr>
        <w:t>IDisposable</w:t>
      </w:r>
      <w:proofErr w:type="spellEnd"/>
      <w:r w:rsidRPr="00C4782F">
        <w:t>.</w:t>
      </w:r>
      <w:r w:rsidR="00B26DD1">
        <w:t xml:space="preserve"> </w:t>
      </w:r>
      <w:r w:rsidRPr="00C4782F">
        <w:t>This</w:t>
      </w:r>
      <w:r w:rsidR="00B26DD1">
        <w:t xml:space="preserve"> </w:t>
      </w:r>
      <w:r w:rsidRPr="00C4782F">
        <w:t>is</w:t>
      </w:r>
      <w:r w:rsidR="00B26DD1">
        <w:t xml:space="preserve"> </w:t>
      </w:r>
      <w:r w:rsidRPr="00C4782F">
        <w:t>necessary</w:t>
      </w:r>
      <w:r w:rsidR="00B26DD1">
        <w:t xml:space="preserve"> </w:t>
      </w:r>
      <w:r w:rsidRPr="00C4782F">
        <w:t>because</w:t>
      </w:r>
      <w:r w:rsidR="00B26DD1">
        <w:t xml:space="preserve"> </w:t>
      </w:r>
      <w:r w:rsidRPr="009C65D4">
        <w:rPr>
          <w:rStyle w:val="CITchapbm"/>
        </w:rPr>
        <w:t>Task</w:t>
      </w:r>
      <w:r w:rsidR="00B26DD1">
        <w:t xml:space="preserve"> </w:t>
      </w:r>
      <w:r w:rsidRPr="00C4782F">
        <w:t>may</w:t>
      </w:r>
      <w:r w:rsidR="00B26DD1">
        <w:t xml:space="preserve"> </w:t>
      </w:r>
      <w:r w:rsidRPr="00C4782F">
        <w:t>allocate</w:t>
      </w:r>
      <w:r w:rsidR="00B26DD1">
        <w:t xml:space="preserve"> </w:t>
      </w:r>
      <w:r w:rsidRPr="00C4782F">
        <w:t>a</w:t>
      </w:r>
      <w:r w:rsidR="00B26DD1">
        <w:t xml:space="preserve"> </w:t>
      </w:r>
      <w:proofErr w:type="spellStart"/>
      <w:r w:rsidRPr="009C65D4">
        <w:rPr>
          <w:rStyle w:val="CITchapbm"/>
        </w:rPr>
        <w:t>WaitHandle</w:t>
      </w:r>
      <w:proofErr w:type="spellEnd"/>
      <w:r w:rsidR="00B26DD1">
        <w:t xml:space="preserve"> </w:t>
      </w:r>
      <w:r w:rsidRPr="00C4782F">
        <w:t>when</w:t>
      </w:r>
      <w:r w:rsidR="00B26DD1">
        <w:t xml:space="preserve"> </w:t>
      </w:r>
      <w:r w:rsidRPr="00C4782F">
        <w:t>waiting</w:t>
      </w:r>
      <w:r w:rsidR="00B26DD1">
        <w:t xml:space="preserve"> </w:t>
      </w:r>
      <w:r w:rsidRPr="00C4782F">
        <w:t>for</w:t>
      </w:r>
      <w:r w:rsidR="00B26DD1">
        <w:t xml:space="preserve"> </w:t>
      </w:r>
      <w:r w:rsidRPr="00C4782F">
        <w:t>it</w:t>
      </w:r>
      <w:r w:rsidR="00B26DD1">
        <w:t xml:space="preserve"> </w:t>
      </w:r>
      <w:r w:rsidRPr="00C4782F">
        <w:t>to</w:t>
      </w:r>
      <w:r w:rsidR="00B26DD1">
        <w:t xml:space="preserve"> </w:t>
      </w:r>
      <w:r w:rsidRPr="00C4782F">
        <w:t>complete</w:t>
      </w:r>
      <w:r w:rsidR="00AD5E14">
        <w:t>;</w:t>
      </w:r>
      <w:r w:rsidR="00B26DD1">
        <w:t xml:space="preserve"> </w:t>
      </w:r>
      <w:r w:rsidRPr="00C4782F">
        <w:t>since</w:t>
      </w:r>
      <w:r w:rsidR="00B26DD1">
        <w:t xml:space="preserve"> </w:t>
      </w:r>
      <w:proofErr w:type="spellStart"/>
      <w:r w:rsidRPr="009C65D4">
        <w:rPr>
          <w:rStyle w:val="CITchapbm"/>
        </w:rPr>
        <w:t>WaitHandle</w:t>
      </w:r>
      <w:proofErr w:type="spellEnd"/>
      <w:r w:rsidR="00B26DD1">
        <w:t xml:space="preserve"> </w:t>
      </w:r>
      <w:r w:rsidRPr="00C4782F">
        <w:t>supports</w:t>
      </w:r>
      <w:r w:rsidR="00B26DD1">
        <w:t xml:space="preserve"> </w:t>
      </w:r>
      <w:proofErr w:type="spellStart"/>
      <w:r w:rsidRPr="009C65D4">
        <w:rPr>
          <w:rStyle w:val="CITchapbm"/>
        </w:rPr>
        <w:t>IDisposable</w:t>
      </w:r>
      <w:proofErr w:type="spellEnd"/>
      <w:r w:rsidRPr="00C4782F">
        <w:t>,</w:t>
      </w:r>
      <w:r w:rsidR="00B26DD1">
        <w:t xml:space="preserve"> </w:t>
      </w:r>
      <w:r w:rsidRPr="009C65D4">
        <w:rPr>
          <w:rStyle w:val="CITchapbm"/>
        </w:rPr>
        <w:t>Task</w:t>
      </w:r>
      <w:r w:rsidR="00B26DD1">
        <w:t xml:space="preserve"> </w:t>
      </w:r>
      <w:r w:rsidRPr="00C4782F">
        <w:t>also</w:t>
      </w:r>
      <w:r w:rsidR="00B26DD1">
        <w:t xml:space="preserve"> </w:t>
      </w:r>
      <w:r w:rsidRPr="00C4782F">
        <w:t>supports</w:t>
      </w:r>
      <w:r w:rsidR="00B26DD1">
        <w:t xml:space="preserve"> </w:t>
      </w:r>
      <w:proofErr w:type="spellStart"/>
      <w:r w:rsidRPr="009C65D4">
        <w:rPr>
          <w:rStyle w:val="CITchapbm"/>
        </w:rPr>
        <w:t>IDisposable</w:t>
      </w:r>
      <w:proofErr w:type="spellEnd"/>
      <w:r w:rsidR="00B26DD1">
        <w:t xml:space="preserve"> </w:t>
      </w:r>
      <w:r w:rsidRPr="00C4782F">
        <w:t>in</w:t>
      </w:r>
      <w:r w:rsidR="00B26DD1">
        <w:t xml:space="preserve"> </w:t>
      </w:r>
      <w:r w:rsidRPr="00C4782F">
        <w:t>accordance</w:t>
      </w:r>
      <w:r w:rsidR="00B26DD1">
        <w:t xml:space="preserve"> </w:t>
      </w:r>
      <w:r w:rsidRPr="00C4782F">
        <w:t>with</w:t>
      </w:r>
      <w:r w:rsidR="00B26DD1">
        <w:t xml:space="preserve"> </w:t>
      </w:r>
      <w:r w:rsidRPr="00C4782F">
        <w:t>best</w:t>
      </w:r>
      <w:r w:rsidR="00B26DD1">
        <w:t xml:space="preserve"> </w:t>
      </w:r>
      <w:r w:rsidRPr="00C4782F">
        <w:t>practices.</w:t>
      </w:r>
      <w:r w:rsidR="00B26DD1">
        <w:t xml:space="preserve"> </w:t>
      </w:r>
      <w:r w:rsidRPr="00C4782F">
        <w:t>However,</w:t>
      </w:r>
      <w:r w:rsidR="00B26DD1">
        <w:t xml:space="preserve"> </w:t>
      </w:r>
      <w:r w:rsidRPr="00C4782F">
        <w:t>note</w:t>
      </w:r>
      <w:r w:rsidR="00B26DD1">
        <w:t xml:space="preserve"> </w:t>
      </w:r>
      <w:r w:rsidRPr="00C4782F">
        <w:t>that</w:t>
      </w:r>
      <w:r w:rsidR="00B26DD1">
        <w:t xml:space="preserve"> </w:t>
      </w:r>
      <w:r w:rsidRPr="00C4782F">
        <w:t>the</w:t>
      </w:r>
      <w:r w:rsidR="00B26DD1">
        <w:t xml:space="preserve"> </w:t>
      </w:r>
      <w:r w:rsidRPr="00C4782F">
        <w:t>preceding</w:t>
      </w:r>
      <w:r w:rsidR="00B26DD1">
        <w:t xml:space="preserve"> </w:t>
      </w:r>
      <w:r w:rsidRPr="00C4782F">
        <w:t>code</w:t>
      </w:r>
      <w:r w:rsidR="00B26DD1">
        <w:t xml:space="preserve"> </w:t>
      </w:r>
      <w:r w:rsidRPr="00C4782F">
        <w:t>samples</w:t>
      </w:r>
      <w:r w:rsidR="00B26DD1">
        <w:t xml:space="preserve"> </w:t>
      </w:r>
      <w:r w:rsidRPr="00C4782F">
        <w:t>do</w:t>
      </w:r>
      <w:r w:rsidR="00B26DD1">
        <w:t xml:space="preserve"> </w:t>
      </w:r>
      <w:r w:rsidRPr="00C4782F">
        <w:t>not</w:t>
      </w:r>
      <w:r w:rsidR="00B26DD1">
        <w:t xml:space="preserve"> </w:t>
      </w:r>
      <w:r w:rsidRPr="00C4782F">
        <w:t>include</w:t>
      </w:r>
      <w:r w:rsidR="00B26DD1">
        <w:t xml:space="preserve"> </w:t>
      </w:r>
      <w:r w:rsidRPr="00C4782F">
        <w:t>a</w:t>
      </w:r>
      <w:r w:rsidR="00B26DD1">
        <w:t xml:space="preserve"> </w:t>
      </w:r>
      <w:r w:rsidRPr="009C65D4">
        <w:rPr>
          <w:rStyle w:val="CITchapbm"/>
        </w:rPr>
        <w:t>Dispose()</w:t>
      </w:r>
      <w:r w:rsidR="00B26DD1">
        <w:t xml:space="preserve"> </w:t>
      </w:r>
      <w:r w:rsidRPr="00C4782F">
        <w:t>call</w:t>
      </w:r>
      <w:r w:rsidR="00AD5E14">
        <w:t>,</w:t>
      </w:r>
      <w:r w:rsidR="00B26DD1">
        <w:t xml:space="preserve"> </w:t>
      </w:r>
      <w:r w:rsidRPr="00C4782F">
        <w:t>nor</w:t>
      </w:r>
      <w:r w:rsidR="00B26DD1">
        <w:t xml:space="preserve"> </w:t>
      </w:r>
      <w:r w:rsidRPr="00C4782F">
        <w:t>do</w:t>
      </w:r>
      <w:r w:rsidR="00B26DD1">
        <w:t xml:space="preserve"> </w:t>
      </w:r>
      <w:r w:rsidRPr="00C4782F">
        <w:t>they</w:t>
      </w:r>
      <w:r w:rsidR="00B26DD1">
        <w:t xml:space="preserve"> </w:t>
      </w:r>
      <w:r w:rsidRPr="00C4782F">
        <w:t>rely</w:t>
      </w:r>
      <w:r w:rsidR="00B26DD1">
        <w:t xml:space="preserve"> </w:t>
      </w:r>
      <w:r w:rsidRPr="00C4782F">
        <w:t>on</w:t>
      </w:r>
      <w:r w:rsidR="00B26DD1">
        <w:t xml:space="preserve"> </w:t>
      </w:r>
      <w:r w:rsidRPr="00C4782F">
        <w:t>such</w:t>
      </w:r>
      <w:r w:rsidR="00B26DD1">
        <w:t xml:space="preserve"> </w:t>
      </w:r>
      <w:r w:rsidRPr="00C4782F">
        <w:t>a</w:t>
      </w:r>
      <w:r w:rsidR="00B26DD1">
        <w:t xml:space="preserve"> </w:t>
      </w:r>
      <w:r w:rsidRPr="00C4782F">
        <w:t>call</w:t>
      </w:r>
      <w:r w:rsidR="00B26DD1">
        <w:t xml:space="preserve"> </w:t>
      </w:r>
      <w:r w:rsidRPr="00C4782F">
        <w:t>implicitly</w:t>
      </w:r>
      <w:r w:rsidR="00B26DD1">
        <w:t xml:space="preserve"> </w:t>
      </w:r>
      <w:r w:rsidRPr="00C4782F">
        <w:t>via</w:t>
      </w:r>
      <w:r w:rsidR="00B26DD1">
        <w:t xml:space="preserve"> </w:t>
      </w:r>
      <w:r w:rsidRPr="00C4782F">
        <w:t>the</w:t>
      </w:r>
      <w:r w:rsidR="00B26DD1">
        <w:t xml:space="preserve"> </w:t>
      </w:r>
      <w:r w:rsidRPr="009C65D4">
        <w:rPr>
          <w:rStyle w:val="CITchapbm"/>
        </w:rPr>
        <w:t>using</w:t>
      </w:r>
      <w:r w:rsidR="00B26DD1">
        <w:t xml:space="preserve"> </w:t>
      </w:r>
      <w:r w:rsidRPr="00C4782F">
        <w:t>statement.</w:t>
      </w:r>
      <w:r w:rsidR="00B26DD1">
        <w:t xml:space="preserve"> </w:t>
      </w:r>
      <w:r w:rsidRPr="00C4782F">
        <w:t>The</w:t>
      </w:r>
      <w:r w:rsidR="00B26DD1">
        <w:t xml:space="preserve"> </w:t>
      </w:r>
      <w:r w:rsidRPr="00C4782F">
        <w:t>listings</w:t>
      </w:r>
      <w:r w:rsidR="00B26DD1">
        <w:t xml:space="preserve"> </w:t>
      </w:r>
      <w:r w:rsidRPr="00C4782F">
        <w:t>instead</w:t>
      </w:r>
      <w:r w:rsidR="00B26DD1">
        <w:t xml:space="preserve"> </w:t>
      </w:r>
      <w:r w:rsidRPr="00C4782F">
        <w:t>rely</w:t>
      </w:r>
      <w:r w:rsidR="00B26DD1">
        <w:t xml:space="preserve"> </w:t>
      </w:r>
      <w:r w:rsidRPr="00C4782F">
        <w:t>on</w:t>
      </w:r>
      <w:r w:rsidR="00B26DD1">
        <w:t xml:space="preserve"> </w:t>
      </w:r>
      <w:r w:rsidRPr="00C4782F">
        <w:t>an</w:t>
      </w:r>
      <w:r w:rsidR="00B26DD1">
        <w:t xml:space="preserve"> </w:t>
      </w:r>
      <w:r w:rsidRPr="00C4782F">
        <w:t>automatic</w:t>
      </w:r>
      <w:r w:rsidR="00B26DD1">
        <w:t xml:space="preserve"> </w:t>
      </w:r>
      <w:proofErr w:type="spellStart"/>
      <w:r w:rsidRPr="009C65D4">
        <w:rPr>
          <w:rStyle w:val="CITchapbm"/>
        </w:rPr>
        <w:t>WaitHandle</w:t>
      </w:r>
      <w:proofErr w:type="spellEnd"/>
      <w:r w:rsidR="00B26DD1">
        <w:t xml:space="preserve"> </w:t>
      </w:r>
      <w:r w:rsidRPr="00C4782F">
        <w:t>finalizer</w:t>
      </w:r>
      <w:r w:rsidR="00B26DD1">
        <w:t xml:space="preserve"> </w:t>
      </w:r>
      <w:r w:rsidRPr="00C4782F">
        <w:t>invocation</w:t>
      </w:r>
      <w:r w:rsidR="00B26DD1">
        <w:t xml:space="preserve"> </w:t>
      </w:r>
      <w:r w:rsidRPr="00C4782F">
        <w:t>when</w:t>
      </w:r>
      <w:r w:rsidR="00B26DD1">
        <w:t xml:space="preserve"> </w:t>
      </w:r>
      <w:r w:rsidRPr="00C4782F">
        <w:t>the</w:t>
      </w:r>
      <w:r w:rsidR="00B26DD1">
        <w:t xml:space="preserve"> </w:t>
      </w:r>
      <w:r w:rsidRPr="00C4782F">
        <w:t>program</w:t>
      </w:r>
      <w:r w:rsidR="00B26DD1">
        <w:t xml:space="preserve"> </w:t>
      </w:r>
      <w:r w:rsidRPr="00C4782F">
        <w:t>exits.</w:t>
      </w:r>
    </w:p>
    <w:p w14:paraId="64C2AEBA" w14:textId="28BC4A54" w:rsidR="00E73B39" w:rsidRPr="00C4782F" w:rsidRDefault="00AD5E14" w:rsidP="005E24E0">
      <w:pPr>
        <w:pStyle w:val="CHAPBM"/>
      </w:pPr>
      <w:r>
        <w:t>This</w:t>
      </w:r>
      <w:r w:rsidR="00B26DD1">
        <w:t xml:space="preserve"> </w:t>
      </w:r>
      <w:r>
        <w:t>approach</w:t>
      </w:r>
      <w:r w:rsidR="00B26DD1">
        <w:t xml:space="preserve"> </w:t>
      </w:r>
      <w:r>
        <w:t>leads</w:t>
      </w:r>
      <w:r w:rsidR="00B26DD1">
        <w:t xml:space="preserve"> </w:t>
      </w:r>
      <w:r>
        <w:t>to</w:t>
      </w:r>
      <w:r w:rsidR="00B26DD1">
        <w:t xml:space="preserve"> </w:t>
      </w:r>
      <w:r>
        <w:t>two</w:t>
      </w:r>
      <w:r w:rsidR="00B26DD1">
        <w:t xml:space="preserve"> </w:t>
      </w:r>
      <w:r>
        <w:t>notable</w:t>
      </w:r>
      <w:r w:rsidR="00B26DD1">
        <w:t xml:space="preserve"> </w:t>
      </w:r>
      <w:r>
        <w:t>results.</w:t>
      </w:r>
      <w:r w:rsidR="00B26DD1">
        <w:t xml:space="preserve"> </w:t>
      </w:r>
      <w:r>
        <w:t>F</w:t>
      </w:r>
      <w:r w:rsidR="00FA3D78" w:rsidRPr="00C4782F">
        <w:t>irst</w:t>
      </w:r>
      <w:r>
        <w:t>,</w:t>
      </w:r>
      <w:r w:rsidR="00B26DD1">
        <w:t xml:space="preserve"> </w:t>
      </w:r>
      <w:r w:rsidR="00FA3D78" w:rsidRPr="00C4782F">
        <w:t>the</w:t>
      </w:r>
      <w:r w:rsidR="00B26DD1">
        <w:t xml:space="preserve"> </w:t>
      </w:r>
      <w:r w:rsidR="00FA3D78" w:rsidRPr="00C4782F">
        <w:t>handles</w:t>
      </w:r>
      <w:r w:rsidR="00B26DD1">
        <w:t xml:space="preserve"> </w:t>
      </w:r>
      <w:r w:rsidR="00FA3D78" w:rsidRPr="00C4782F">
        <w:t>live</w:t>
      </w:r>
      <w:r w:rsidR="00B26DD1">
        <w:t xml:space="preserve"> </w:t>
      </w:r>
      <w:r w:rsidR="00FA3D78" w:rsidRPr="00C4782F">
        <w:t>longer</w:t>
      </w:r>
      <w:r w:rsidR="00B26DD1">
        <w:t xml:space="preserve"> </w:t>
      </w:r>
      <w:r w:rsidR="00FA3D78" w:rsidRPr="00C4782F">
        <w:t>and</w:t>
      </w:r>
      <w:r w:rsidR="00B26DD1">
        <w:t xml:space="preserve"> </w:t>
      </w:r>
      <w:r w:rsidR="00FA3D78" w:rsidRPr="00C4782F">
        <w:t>hence</w:t>
      </w:r>
      <w:r w:rsidR="00B26DD1">
        <w:t xml:space="preserve"> </w:t>
      </w:r>
      <w:r w:rsidR="00FA3D78" w:rsidRPr="00C4782F">
        <w:t>consume</w:t>
      </w:r>
      <w:r w:rsidR="00B26DD1">
        <w:t xml:space="preserve"> </w:t>
      </w:r>
      <w:r w:rsidR="00FA3D78" w:rsidRPr="00C4782F">
        <w:t>more</w:t>
      </w:r>
      <w:r w:rsidR="00B26DD1">
        <w:t xml:space="preserve"> </w:t>
      </w:r>
      <w:r w:rsidR="00FA3D78" w:rsidRPr="00C4782F">
        <w:t>resources</w:t>
      </w:r>
      <w:r w:rsidR="00B26DD1">
        <w:t xml:space="preserve"> </w:t>
      </w:r>
      <w:r w:rsidR="00FA3D78" w:rsidRPr="00C4782F">
        <w:t>than</w:t>
      </w:r>
      <w:r w:rsidR="00B26DD1">
        <w:t xml:space="preserve"> </w:t>
      </w:r>
      <w:r w:rsidR="00FA3D78" w:rsidRPr="00C4782F">
        <w:t>they</w:t>
      </w:r>
      <w:r w:rsidR="00B26DD1">
        <w:t xml:space="preserve"> </w:t>
      </w:r>
      <w:r w:rsidR="00FA3D78" w:rsidRPr="00C4782F">
        <w:t>ought</w:t>
      </w:r>
      <w:r w:rsidR="00B26DD1">
        <w:t xml:space="preserve"> </w:t>
      </w:r>
      <w:r w:rsidR="00FA3D78" w:rsidRPr="00C4782F">
        <w:t>to</w:t>
      </w:r>
      <w:r>
        <w:t>.</w:t>
      </w:r>
      <w:r w:rsidR="00B26DD1">
        <w:t xml:space="preserve"> </w:t>
      </w:r>
      <w:r>
        <w:t>S</w:t>
      </w:r>
      <w:r w:rsidR="00FA3D78" w:rsidRPr="00C4782F">
        <w:t>econd,</w:t>
      </w:r>
      <w:r w:rsidR="00B26DD1">
        <w:t xml:space="preserve"> </w:t>
      </w:r>
      <w:r w:rsidR="00FA3D78" w:rsidRPr="00C4782F">
        <w:t>the</w:t>
      </w:r>
      <w:r w:rsidR="00B26DD1">
        <w:t xml:space="preserve"> </w:t>
      </w:r>
      <w:r w:rsidR="00FA3D78" w:rsidRPr="00C4782F">
        <w:t>garbage</w:t>
      </w:r>
      <w:r w:rsidR="00B26DD1">
        <w:t xml:space="preserve"> </w:t>
      </w:r>
      <w:r w:rsidR="00FA3D78" w:rsidRPr="00C4782F">
        <w:t>collector</w:t>
      </w:r>
      <w:r w:rsidR="00B26DD1">
        <w:t xml:space="preserve"> </w:t>
      </w:r>
      <w:r w:rsidR="00FA3D78" w:rsidRPr="00C4782F">
        <w:t>is</w:t>
      </w:r>
      <w:r w:rsidR="00B26DD1">
        <w:t xml:space="preserve"> </w:t>
      </w:r>
      <w:r w:rsidR="00FA3D78" w:rsidRPr="00C4782F">
        <w:t>slightly</w:t>
      </w:r>
      <w:r w:rsidR="00B26DD1">
        <w:t xml:space="preserve"> </w:t>
      </w:r>
      <w:r w:rsidR="00FA3D78" w:rsidRPr="00C4782F">
        <w:t>less</w:t>
      </w:r>
      <w:r w:rsidR="00B26DD1">
        <w:t xml:space="preserve"> </w:t>
      </w:r>
      <w:r w:rsidR="00FA3D78" w:rsidRPr="00C4782F">
        <w:t>efficient</w:t>
      </w:r>
      <w:r w:rsidR="00B26DD1">
        <w:t xml:space="preserve"> </w:t>
      </w:r>
      <w:r w:rsidR="00FA3D78" w:rsidRPr="00C4782F">
        <w:t>because</w:t>
      </w:r>
      <w:r w:rsidR="00B26DD1">
        <w:t xml:space="preserve"> </w:t>
      </w:r>
      <w:r w:rsidR="00FA3D78" w:rsidRPr="00C4782F">
        <w:t>finalized</w:t>
      </w:r>
      <w:r w:rsidR="00B26DD1">
        <w:t xml:space="preserve"> </w:t>
      </w:r>
      <w:r w:rsidR="00FA3D78" w:rsidRPr="00C4782F">
        <w:t>objects</w:t>
      </w:r>
      <w:r w:rsidR="00B26DD1">
        <w:t xml:space="preserve"> </w:t>
      </w:r>
      <w:r w:rsidR="00FA3D78" w:rsidRPr="00C4782F">
        <w:t>survive</w:t>
      </w:r>
      <w:r w:rsidR="00B26DD1">
        <w:t xml:space="preserve"> </w:t>
      </w:r>
      <w:r w:rsidR="00FA3D78" w:rsidRPr="00C4782F">
        <w:t>into</w:t>
      </w:r>
      <w:r w:rsidR="00B26DD1">
        <w:t xml:space="preserve"> </w:t>
      </w:r>
      <w:r w:rsidR="00FA3D78" w:rsidRPr="00C4782F">
        <w:t>the</w:t>
      </w:r>
      <w:r w:rsidR="00B26DD1">
        <w:t xml:space="preserve"> </w:t>
      </w:r>
      <w:r w:rsidR="00FA3D78" w:rsidRPr="00C4782F">
        <w:t>next</w:t>
      </w:r>
      <w:r w:rsidR="00B26DD1">
        <w:t xml:space="preserve"> </w:t>
      </w:r>
      <w:r w:rsidR="00FA3D78" w:rsidRPr="00C4782F">
        <w:t>generation.</w:t>
      </w:r>
      <w:r w:rsidR="00B26DD1">
        <w:t xml:space="preserve"> </w:t>
      </w:r>
      <w:r w:rsidR="00FA3D78" w:rsidRPr="00C4782F">
        <w:t>However,</w:t>
      </w:r>
      <w:r w:rsidR="00B26DD1">
        <w:t xml:space="preserve"> </w:t>
      </w:r>
      <w:proofErr w:type="gramStart"/>
      <w:r w:rsidR="00FA3D78" w:rsidRPr="00C4782F">
        <w:t>both</w:t>
      </w:r>
      <w:r w:rsidR="00B26DD1">
        <w:t xml:space="preserve"> </w:t>
      </w:r>
      <w:r w:rsidR="00FA3D78" w:rsidRPr="00C4782F">
        <w:t>of</w:t>
      </w:r>
      <w:r w:rsidR="00B26DD1">
        <w:t xml:space="preserve"> </w:t>
      </w:r>
      <w:r w:rsidR="00FA3D78" w:rsidRPr="00C4782F">
        <w:t>these</w:t>
      </w:r>
      <w:proofErr w:type="gramEnd"/>
      <w:r w:rsidR="00B26DD1">
        <w:t xml:space="preserve"> </w:t>
      </w:r>
      <w:r w:rsidR="00FA3D78" w:rsidRPr="00C4782F">
        <w:t>concerns</w:t>
      </w:r>
      <w:r w:rsidR="00B26DD1">
        <w:t xml:space="preserve"> </w:t>
      </w:r>
      <w:r w:rsidR="00FA3D78" w:rsidRPr="00C4782F">
        <w:t>are</w:t>
      </w:r>
      <w:r w:rsidR="00B26DD1">
        <w:t xml:space="preserve"> </w:t>
      </w:r>
      <w:r w:rsidR="00FA3D78" w:rsidRPr="00C4782F">
        <w:t>inconsequential</w:t>
      </w:r>
      <w:r w:rsidR="00B26DD1">
        <w:t xml:space="preserve"> </w:t>
      </w:r>
      <w:r w:rsidR="00FA3D78" w:rsidRPr="00C4782F">
        <w:t>in</w:t>
      </w:r>
      <w:r w:rsidR="00B26DD1">
        <w:t xml:space="preserve"> </w:t>
      </w:r>
      <w:r w:rsidR="00FA3D78" w:rsidRPr="00C4782F">
        <w:t>the</w:t>
      </w:r>
      <w:r w:rsidR="00B26DD1">
        <w:t xml:space="preserve"> </w:t>
      </w:r>
      <w:r w:rsidR="00FA3D78" w:rsidRPr="009C65D4">
        <w:rPr>
          <w:rStyle w:val="CITchapbm"/>
        </w:rPr>
        <w:t>Task</w:t>
      </w:r>
      <w:r w:rsidR="00B26DD1">
        <w:t xml:space="preserve"> </w:t>
      </w:r>
      <w:r w:rsidR="00FA3D78" w:rsidRPr="00C4782F">
        <w:t>case</w:t>
      </w:r>
      <w:r w:rsidR="00B26DD1">
        <w:t xml:space="preserve"> </w:t>
      </w:r>
      <w:r w:rsidR="00FA3D78" w:rsidRPr="00C4782F">
        <w:t>unless</w:t>
      </w:r>
      <w:r w:rsidR="00B26DD1">
        <w:t xml:space="preserve"> </w:t>
      </w:r>
      <w:r w:rsidR="00FA3D78" w:rsidRPr="00C4782F">
        <w:t>an</w:t>
      </w:r>
      <w:r w:rsidR="00B26DD1">
        <w:t xml:space="preserve"> </w:t>
      </w:r>
      <w:r w:rsidR="00FA3D78" w:rsidRPr="00C4782F">
        <w:t>extraordinarily</w:t>
      </w:r>
      <w:r w:rsidR="00B26DD1">
        <w:t xml:space="preserve"> </w:t>
      </w:r>
      <w:r w:rsidR="00FA3D78" w:rsidRPr="00C4782F">
        <w:t>large</w:t>
      </w:r>
      <w:r w:rsidR="00B26DD1">
        <w:t xml:space="preserve"> </w:t>
      </w:r>
      <w:r w:rsidR="00FA3D78" w:rsidRPr="00C4782F">
        <w:t>number</w:t>
      </w:r>
      <w:r w:rsidR="00B26DD1">
        <w:t xml:space="preserve"> </w:t>
      </w:r>
      <w:r w:rsidR="00FA3D78" w:rsidRPr="00C4782F">
        <w:t>of</w:t>
      </w:r>
      <w:r w:rsidR="00B26DD1">
        <w:t xml:space="preserve"> </w:t>
      </w:r>
      <w:r w:rsidR="00FA3D78" w:rsidRPr="00C4782F">
        <w:t>tasks</w:t>
      </w:r>
      <w:r w:rsidR="00B26DD1">
        <w:t xml:space="preserve"> </w:t>
      </w:r>
      <w:r>
        <w:t>are</w:t>
      </w:r>
      <w:r w:rsidR="00B26DD1">
        <w:t xml:space="preserve"> </w:t>
      </w:r>
      <w:r w:rsidR="00FA3D78" w:rsidRPr="00C4782F">
        <w:t>being</w:t>
      </w:r>
      <w:r w:rsidR="00B26DD1">
        <w:t xml:space="preserve"> </w:t>
      </w:r>
      <w:r w:rsidR="00FA3D78" w:rsidRPr="00C4782F">
        <w:t>finalized.</w:t>
      </w:r>
      <w:r w:rsidR="00B26DD1">
        <w:t xml:space="preserve"> </w:t>
      </w:r>
      <w:r w:rsidR="00FA3D78" w:rsidRPr="00C4782F">
        <w:t>Therefore,</w:t>
      </w:r>
      <w:r w:rsidR="00B26DD1">
        <w:t xml:space="preserve"> </w:t>
      </w:r>
      <w:r w:rsidR="00FA3D78" w:rsidRPr="00C4782F">
        <w:t>even</w:t>
      </w:r>
      <w:r w:rsidR="00B26DD1">
        <w:t xml:space="preserve"> </w:t>
      </w:r>
      <w:r w:rsidR="00FA3D78" w:rsidRPr="00C4782F">
        <w:t>though</w:t>
      </w:r>
      <w:r w:rsidR="00B26DD1">
        <w:t xml:space="preserve"> </w:t>
      </w:r>
      <w:r w:rsidR="00FA3D78" w:rsidRPr="00C4782F">
        <w:t>technically</w:t>
      </w:r>
      <w:r w:rsidR="00B26DD1">
        <w:t xml:space="preserve"> </w:t>
      </w:r>
      <w:r w:rsidR="00FA3D78" w:rsidRPr="00C4782F">
        <w:t>speaking</w:t>
      </w:r>
      <w:r w:rsidR="00B26DD1">
        <w:t xml:space="preserve"> </w:t>
      </w:r>
      <w:r w:rsidR="00FA3D78" w:rsidRPr="00C4782F">
        <w:t>all</w:t>
      </w:r>
      <w:r w:rsidR="00B26DD1">
        <w:t xml:space="preserve"> </w:t>
      </w:r>
      <w:r w:rsidR="00FA3D78" w:rsidRPr="00C4782F">
        <w:t>code</w:t>
      </w:r>
      <w:r w:rsidR="00B26DD1">
        <w:t xml:space="preserve"> </w:t>
      </w:r>
      <w:r w:rsidR="00FA3D78" w:rsidRPr="00C4782F">
        <w:t>should</w:t>
      </w:r>
      <w:r w:rsidR="00B26DD1">
        <w:t xml:space="preserve"> </w:t>
      </w:r>
      <w:r w:rsidR="00FA3D78" w:rsidRPr="00C4782F">
        <w:t>be</w:t>
      </w:r>
      <w:r w:rsidR="00B26DD1">
        <w:t xml:space="preserve"> </w:t>
      </w:r>
      <w:r w:rsidR="00FA3D78" w:rsidRPr="00C4782F">
        <w:t>disposing</w:t>
      </w:r>
      <w:r w:rsidR="00B26DD1">
        <w:t xml:space="preserve"> </w:t>
      </w:r>
      <w:r w:rsidR="00FA3D78" w:rsidRPr="00C4782F">
        <w:t>of</w:t>
      </w:r>
      <w:r w:rsidR="00B26DD1">
        <w:t xml:space="preserve"> </w:t>
      </w:r>
      <w:r w:rsidR="00FA3D78" w:rsidRPr="00C4782F">
        <w:t>tasks,</w:t>
      </w:r>
      <w:r w:rsidR="00B26DD1">
        <w:t xml:space="preserve"> </w:t>
      </w:r>
      <w:r>
        <w:t>you</w:t>
      </w:r>
      <w:r w:rsidR="00B26DD1">
        <w:t xml:space="preserve"> </w:t>
      </w:r>
      <w:r>
        <w:t>needn</w:t>
      </w:r>
      <w:r w:rsidR="00427762" w:rsidRPr="00427762">
        <w:t>’</w:t>
      </w:r>
      <w:r>
        <w:t>t</w:t>
      </w:r>
      <w:r w:rsidR="00B26DD1">
        <w:t xml:space="preserve"> </w:t>
      </w:r>
      <w:r w:rsidR="00FA3D78" w:rsidRPr="00C4782F">
        <w:t>bother</w:t>
      </w:r>
      <w:r w:rsidR="00B26DD1">
        <w:t xml:space="preserve"> </w:t>
      </w:r>
      <w:r>
        <w:t>to</w:t>
      </w:r>
      <w:r w:rsidR="00B26DD1">
        <w:t xml:space="preserve"> </w:t>
      </w:r>
      <w:r>
        <w:t>do</w:t>
      </w:r>
      <w:r w:rsidR="00B26DD1">
        <w:t xml:space="preserve"> </w:t>
      </w:r>
      <w:r>
        <w:t>so</w:t>
      </w:r>
      <w:r w:rsidR="00B26DD1">
        <w:t xml:space="preserve"> </w:t>
      </w:r>
      <w:r w:rsidR="00FA3D78" w:rsidRPr="00C4782F">
        <w:t>unless</w:t>
      </w:r>
      <w:r w:rsidR="00B26DD1">
        <w:t xml:space="preserve"> </w:t>
      </w:r>
      <w:r w:rsidR="00FA3D78" w:rsidRPr="00C4782F">
        <w:t>performance</w:t>
      </w:r>
      <w:r w:rsidR="00B26DD1">
        <w:t xml:space="preserve"> </w:t>
      </w:r>
      <w:r w:rsidR="00FA3D78" w:rsidRPr="00C4782F">
        <w:t>metrics</w:t>
      </w:r>
      <w:r w:rsidR="00B26DD1">
        <w:t xml:space="preserve"> </w:t>
      </w:r>
      <w:r w:rsidR="00FA3D78" w:rsidRPr="00C4782F">
        <w:t>require</w:t>
      </w:r>
      <w:r w:rsidR="00B26DD1">
        <w:t xml:space="preserve"> </w:t>
      </w:r>
      <w:r w:rsidR="00FA3D78" w:rsidRPr="00C4782F">
        <w:t>it</w:t>
      </w:r>
      <w:r w:rsidR="00B26DD1">
        <w:t xml:space="preserve"> </w:t>
      </w:r>
      <w:r w:rsidR="00FA3D78" w:rsidRPr="00C4782F">
        <w:t>and</w:t>
      </w:r>
      <w:r w:rsidR="00B26DD1">
        <w:t xml:space="preserve"> </w:t>
      </w:r>
      <w:r w:rsidR="00FA3D78" w:rsidRPr="00C4782F">
        <w:t>it’s</w:t>
      </w:r>
      <w:r w:rsidR="00B26DD1">
        <w:t xml:space="preserve"> </w:t>
      </w:r>
      <w:r w:rsidR="00FA3D78" w:rsidRPr="00C4782F">
        <w:t>easy—</w:t>
      </w:r>
      <w:r>
        <w:t>that</w:t>
      </w:r>
      <w:r w:rsidR="00B26DD1">
        <w:t xml:space="preserve"> </w:t>
      </w:r>
      <w:r>
        <w:t>is,</w:t>
      </w:r>
      <w:r w:rsidR="00B26DD1">
        <w:t xml:space="preserve"> </w:t>
      </w:r>
      <w:r>
        <w:t>if</w:t>
      </w:r>
      <w:r w:rsidR="00B26DD1">
        <w:t xml:space="preserve"> </w:t>
      </w:r>
      <w:r w:rsidR="00FA3D78" w:rsidRPr="00C4782F">
        <w:t>you’re</w:t>
      </w:r>
      <w:r w:rsidR="00B26DD1">
        <w:t xml:space="preserve"> </w:t>
      </w:r>
      <w:r w:rsidR="00FA3D78" w:rsidRPr="00C4782F">
        <w:t>certain</w:t>
      </w:r>
      <w:r w:rsidR="00B26DD1">
        <w:t xml:space="preserve"> </w:t>
      </w:r>
      <w:r w:rsidR="00FA3D78" w:rsidRPr="00C4782F">
        <w:t>that</w:t>
      </w:r>
      <w:r w:rsidR="00B26DD1">
        <w:t xml:space="preserve"> </w:t>
      </w:r>
      <w:r w:rsidR="00FA3D78" w:rsidRPr="009C65D4">
        <w:rPr>
          <w:rStyle w:val="CITchapbm"/>
        </w:rPr>
        <w:t>Task</w:t>
      </w:r>
      <w:r w:rsidR="00FA3D78" w:rsidRPr="00C4782F">
        <w:t>s</w:t>
      </w:r>
      <w:r w:rsidR="00B26DD1">
        <w:t xml:space="preserve"> </w:t>
      </w:r>
      <w:r w:rsidR="00FA3D78" w:rsidRPr="00C4782F">
        <w:t>have</w:t>
      </w:r>
      <w:r w:rsidR="00B26DD1">
        <w:t xml:space="preserve"> </w:t>
      </w:r>
      <w:r w:rsidR="00FA3D78" w:rsidRPr="00C4782F">
        <w:t>completed</w:t>
      </w:r>
      <w:r w:rsidR="00B26DD1">
        <w:t xml:space="preserve"> </w:t>
      </w:r>
      <w:r w:rsidR="00FA3D78" w:rsidRPr="00C4782F">
        <w:t>and</w:t>
      </w:r>
      <w:r w:rsidR="00B26DD1">
        <w:t xml:space="preserve"> </w:t>
      </w:r>
      <w:r w:rsidR="00FA3D78" w:rsidRPr="00C4782F">
        <w:t>no</w:t>
      </w:r>
      <w:r w:rsidR="00B26DD1">
        <w:t xml:space="preserve"> </w:t>
      </w:r>
      <w:r w:rsidR="00FA3D78" w:rsidRPr="00C4782F">
        <w:t>other</w:t>
      </w:r>
      <w:r w:rsidR="00B26DD1">
        <w:t xml:space="preserve"> </w:t>
      </w:r>
      <w:r w:rsidR="00FA3D78" w:rsidRPr="00C4782F">
        <w:t>code</w:t>
      </w:r>
      <w:r w:rsidR="00B26DD1">
        <w:t xml:space="preserve"> </w:t>
      </w:r>
      <w:r w:rsidR="00FA3D78" w:rsidRPr="00C4782F">
        <w:t>is</w:t>
      </w:r>
      <w:r w:rsidR="00B26DD1">
        <w:t xml:space="preserve"> </w:t>
      </w:r>
      <w:r w:rsidR="00FA3D78" w:rsidRPr="00C4782F">
        <w:t>using</w:t>
      </w:r>
      <w:r w:rsidR="00B26DD1">
        <w:t xml:space="preserve"> </w:t>
      </w:r>
      <w:r w:rsidR="00FA3D78" w:rsidRPr="00C4782F">
        <w:t>them.</w:t>
      </w:r>
    </w:p>
    <w:p w14:paraId="0BE35EB9" w14:textId="156F93B0" w:rsidR="00CA782B" w:rsidRPr="00C4782F" w:rsidRDefault="00CA782B" w:rsidP="00E24D0C">
      <w:pPr>
        <w:pStyle w:val="CHAPBMPD"/>
        <w:rPr>
          <w:ins w:id="683" w:author="Mark Michaelis" w:date="2019-11-16T21:59:00Z"/>
        </w:rPr>
      </w:pPr>
      <w:ins w:id="684" w:author="Mark Michaelis" w:date="2019-11-16T21:59:00Z">
        <w:r w:rsidRPr="00C4782F">
          <w:t>***</w:t>
        </w:r>
        <w:r>
          <w:t>COMP: Insert “Begin 5.0” tab</w:t>
        </w:r>
      </w:ins>
    </w:p>
    <w:p w14:paraId="02AD9160" w14:textId="77777777" w:rsidR="001926E9" w:rsidRPr="00C4782F" w:rsidRDefault="001926E9" w:rsidP="00DF4A1F">
      <w:pPr>
        <w:pStyle w:val="H1"/>
        <w:rPr>
          <w:ins w:id="685" w:author="Mark Michaelis" w:date="2020-01-19T07:58:00Z"/>
        </w:rPr>
      </w:pPr>
      <w:bookmarkStart w:id="686" w:name="_Toc38470402"/>
      <w:ins w:id="687" w:author="Mark Michaelis" w:date="2020-01-19T07:58:00Z">
        <w:r w:rsidRPr="00C4782F">
          <w:t>Working</w:t>
        </w:r>
        <w:r>
          <w:t xml:space="preserve"> </w:t>
        </w:r>
        <w:r w:rsidRPr="00C4782F">
          <w:t>with</w:t>
        </w:r>
        <w:r>
          <w:t xml:space="preserve"> </w:t>
        </w:r>
        <w:proofErr w:type="spellStart"/>
        <w:r w:rsidRPr="009C65D4">
          <w:rPr>
            <w:rStyle w:val="CITchapbm"/>
          </w:rPr>
          <w:t>System.Threading</w:t>
        </w:r>
        <w:bookmarkEnd w:id="686"/>
        <w:proofErr w:type="spellEnd"/>
      </w:ins>
    </w:p>
    <w:p w14:paraId="5116A2CA" w14:textId="55238835" w:rsidR="00091F1B" w:rsidRPr="00C4782F" w:rsidRDefault="001926E9">
      <w:pPr>
        <w:pStyle w:val="HEADFIRST"/>
        <w:rPr>
          <w:ins w:id="688" w:author="Mark Michaelis" w:date="2020-01-19T08:16:00Z"/>
        </w:rPr>
        <w:pPrChange w:id="689" w:author="Mark Michaelis" w:date="2020-01-19T08:18:00Z">
          <w:pPr>
            <w:pStyle w:val="HB"/>
          </w:pPr>
        </w:pPrChange>
      </w:pPr>
      <w:ins w:id="690" w:author="Mark Michaelis" w:date="2020-01-19T07:58:00Z">
        <w:r w:rsidRPr="00C4782F">
          <w:t>The</w:t>
        </w:r>
        <w:r>
          <w:t xml:space="preserve"> </w:t>
        </w:r>
        <w:r w:rsidRPr="00C4782F">
          <w:t>Parallel</w:t>
        </w:r>
        <w:r>
          <w:t xml:space="preserve"> </w:t>
        </w:r>
        <w:r w:rsidRPr="00C4782F">
          <w:t>Extensions</w:t>
        </w:r>
        <w:r>
          <w:t xml:space="preserve"> </w:t>
        </w:r>
        <w:r w:rsidRPr="00C4782F">
          <w:t>library</w:t>
        </w:r>
        <w:r>
          <w:t xml:space="preserve"> </w:t>
        </w:r>
        <w:r w:rsidRPr="00C4782F">
          <w:t>is</w:t>
        </w:r>
        <w:r>
          <w:t xml:space="preserve"> </w:t>
        </w:r>
        <w:r w:rsidRPr="00C4782F">
          <w:t>extraordinarily</w:t>
        </w:r>
        <w:r>
          <w:t xml:space="preserve"> </w:t>
        </w:r>
        <w:r w:rsidRPr="00C4782F">
          <w:t>useful</w:t>
        </w:r>
        <w:r>
          <w:t xml:space="preserve"> </w:t>
        </w:r>
        <w:r w:rsidRPr="00C4782F">
          <w:t>because</w:t>
        </w:r>
        <w:r>
          <w:t xml:space="preserve"> </w:t>
        </w:r>
        <w:r w:rsidRPr="00C4782F">
          <w:t>it</w:t>
        </w:r>
        <w:r>
          <w:t xml:space="preserve"> </w:t>
        </w:r>
        <w:r w:rsidRPr="00C4782F">
          <w:t>allows</w:t>
        </w:r>
        <w:r>
          <w:t xml:space="preserve"> </w:t>
        </w:r>
        <w:r w:rsidRPr="00C4782F">
          <w:t>you</w:t>
        </w:r>
        <w:r>
          <w:t xml:space="preserve"> </w:t>
        </w:r>
        <w:r w:rsidRPr="00C4782F">
          <w:t>to</w:t>
        </w:r>
        <w:r>
          <w:t xml:space="preserve"> </w:t>
        </w:r>
        <w:r w:rsidRPr="00C4782F">
          <w:t>manipulate</w:t>
        </w:r>
        <w:r>
          <w:t xml:space="preserve"> </w:t>
        </w:r>
        <w:r w:rsidRPr="00C4782F">
          <w:t>a</w:t>
        </w:r>
        <w:r>
          <w:t xml:space="preserve"> </w:t>
        </w:r>
        <w:r w:rsidRPr="00C4782F">
          <w:t>higher-level</w:t>
        </w:r>
        <w:r>
          <w:t xml:space="preserve"> </w:t>
        </w:r>
        <w:r w:rsidRPr="00C4782F">
          <w:t>abstraction,</w:t>
        </w:r>
        <w:r>
          <w:t xml:space="preserve"> </w:t>
        </w:r>
        <w:r w:rsidRPr="00C4782F">
          <w:t>the</w:t>
        </w:r>
        <w:r>
          <w:t xml:space="preserve"> </w:t>
        </w:r>
        <w:r w:rsidRPr="00C4782F">
          <w:t>task,</w:t>
        </w:r>
        <w:r>
          <w:t xml:space="preserve"> </w:t>
        </w:r>
        <w:r w:rsidRPr="00C4782F">
          <w:t>rather</w:t>
        </w:r>
        <w:r>
          <w:t xml:space="preserve"> </w:t>
        </w:r>
        <w:r w:rsidRPr="00C4782F">
          <w:t>than</w:t>
        </w:r>
        <w:r>
          <w:t xml:space="preserve"> </w:t>
        </w:r>
        <w:r w:rsidRPr="00C4782F">
          <w:t>working</w:t>
        </w:r>
        <w:r>
          <w:t xml:space="preserve"> </w:t>
        </w:r>
        <w:r w:rsidRPr="00C4782F">
          <w:t>directly</w:t>
        </w:r>
        <w:r>
          <w:t xml:space="preserve"> </w:t>
        </w:r>
        <w:r w:rsidRPr="00C4782F">
          <w:t>with</w:t>
        </w:r>
        <w:r>
          <w:t xml:space="preserve"> </w:t>
        </w:r>
        <w:r w:rsidRPr="00C4782F">
          <w:t>threads.</w:t>
        </w:r>
        <w:r>
          <w:t xml:space="preserve"> </w:t>
        </w:r>
        <w:r w:rsidRPr="00C4782F">
          <w:t>However,</w:t>
        </w:r>
        <w:r>
          <w:t xml:space="preserve"> </w:t>
        </w:r>
        <w:r w:rsidRPr="00C4782F">
          <w:t>you</w:t>
        </w:r>
        <w:r>
          <w:t xml:space="preserve"> </w:t>
        </w:r>
        <w:r w:rsidRPr="00C4782F">
          <w:t>might</w:t>
        </w:r>
        <w:r>
          <w:t xml:space="preserve"> </w:t>
        </w:r>
        <w:r w:rsidRPr="00C4782F">
          <w:t>need</w:t>
        </w:r>
        <w:r>
          <w:t xml:space="preserve"> </w:t>
        </w:r>
        <w:r w:rsidRPr="00C4782F">
          <w:t>to</w:t>
        </w:r>
        <w:r>
          <w:t xml:space="preserve"> </w:t>
        </w:r>
        <w:r w:rsidRPr="00C4782F">
          <w:t>work</w:t>
        </w:r>
        <w:r>
          <w:t xml:space="preserve"> </w:t>
        </w:r>
        <w:r w:rsidRPr="00C4782F">
          <w:t>with</w:t>
        </w:r>
        <w:r>
          <w:t xml:space="preserve"> </w:t>
        </w:r>
        <w:r w:rsidRPr="00C4782F">
          <w:t>code</w:t>
        </w:r>
        <w:r>
          <w:t xml:space="preserve"> </w:t>
        </w:r>
        <w:r w:rsidRPr="00C4782F">
          <w:t>written</w:t>
        </w:r>
        <w:r>
          <w:t xml:space="preserve"> </w:t>
        </w:r>
        <w:r w:rsidRPr="00C4782F">
          <w:t>before</w:t>
        </w:r>
        <w:r>
          <w:t xml:space="preserve"> </w:t>
        </w:r>
        <w:r w:rsidRPr="00C4782F">
          <w:t>the</w:t>
        </w:r>
        <w:r>
          <w:t xml:space="preserve"> </w:t>
        </w:r>
        <w:r w:rsidRPr="00C4782F">
          <w:t>TPL</w:t>
        </w:r>
        <w:r>
          <w:t xml:space="preserve"> </w:t>
        </w:r>
        <w:r w:rsidRPr="00C4782F">
          <w:t>and</w:t>
        </w:r>
        <w:r>
          <w:t xml:space="preserve"> </w:t>
        </w:r>
        <w:r w:rsidRPr="00C4782F">
          <w:t>PLINQ</w:t>
        </w:r>
        <w:r>
          <w:t xml:space="preserve"> </w:t>
        </w:r>
        <w:r w:rsidRPr="00C4782F">
          <w:t>were</w:t>
        </w:r>
        <w:r>
          <w:t xml:space="preserve"> </w:t>
        </w:r>
        <w:r w:rsidRPr="00C4782F">
          <w:t>available</w:t>
        </w:r>
        <w:r>
          <w:t xml:space="preserve"> </w:t>
        </w:r>
        <w:r w:rsidRPr="00C4782F">
          <w:t>(prior</w:t>
        </w:r>
        <w:r>
          <w:t xml:space="preserve"> </w:t>
        </w:r>
        <w:r w:rsidRPr="00C4782F">
          <w:t>to</w:t>
        </w:r>
        <w:r>
          <w:t xml:space="preserve"> </w:t>
        </w:r>
        <w:r w:rsidRPr="00C4782F">
          <w:t>.NET</w:t>
        </w:r>
        <w:r>
          <w:t xml:space="preserve"> </w:t>
        </w:r>
        <w:r w:rsidRPr="00C4782F">
          <w:t>4.0),</w:t>
        </w:r>
        <w:r>
          <w:t xml:space="preserve"> </w:t>
        </w:r>
        <w:r w:rsidRPr="00C4782F">
          <w:t>or</w:t>
        </w:r>
        <w:r>
          <w:t xml:space="preserve"> </w:t>
        </w:r>
        <w:r w:rsidRPr="00C4782F">
          <w:t>you</w:t>
        </w:r>
        <w:r>
          <w:t xml:space="preserve"> </w:t>
        </w:r>
        <w:r w:rsidRPr="00C4782F">
          <w:t>might</w:t>
        </w:r>
        <w:r>
          <w:t xml:space="preserve"> </w:t>
        </w:r>
        <w:r w:rsidRPr="00C4782F">
          <w:t>have</w:t>
        </w:r>
        <w:r>
          <w:t xml:space="preserve"> </w:t>
        </w:r>
        <w:r w:rsidRPr="00C4782F">
          <w:t>a</w:t>
        </w:r>
        <w:r>
          <w:t xml:space="preserve"> </w:t>
        </w:r>
        <w:r w:rsidRPr="00C4782F">
          <w:t>programming</w:t>
        </w:r>
        <w:r>
          <w:t xml:space="preserve"> </w:t>
        </w:r>
        <w:r w:rsidRPr="00C4782F">
          <w:t>problem</w:t>
        </w:r>
        <w:r>
          <w:t xml:space="preserve"> </w:t>
        </w:r>
        <w:r w:rsidRPr="00C4782F">
          <w:t>not</w:t>
        </w:r>
        <w:r>
          <w:t xml:space="preserve"> </w:t>
        </w:r>
        <w:r w:rsidRPr="00C4782F">
          <w:t>directly</w:t>
        </w:r>
        <w:r>
          <w:t xml:space="preserve"> </w:t>
        </w:r>
        <w:r w:rsidRPr="00C4782F">
          <w:t>addressed</w:t>
        </w:r>
        <w:r>
          <w:t xml:space="preserve"> </w:t>
        </w:r>
        <w:r w:rsidRPr="00C4782F">
          <w:t>by</w:t>
        </w:r>
        <w:r>
          <w:t xml:space="preserve"> </w:t>
        </w:r>
        <w:r w:rsidRPr="00C4782F">
          <w:t>them.</w:t>
        </w:r>
        <w:r>
          <w:t xml:space="preserve"> </w:t>
        </w:r>
        <w:r w:rsidR="007532F6">
          <w:t xml:space="preserve">To do this you will leverage the </w:t>
        </w:r>
      </w:ins>
      <w:ins w:id="691" w:author="Mark Michaelis" w:date="2020-01-19T07:59:00Z">
        <w:r w:rsidR="007532F6" w:rsidRPr="009C65D4">
          <w:rPr>
            <w:rStyle w:val="CITchapbm"/>
            <w:rPrChange w:id="692" w:author="Mark Michaelis" w:date="2020-04-13T08:24:00Z">
              <w:rPr/>
            </w:rPrChange>
          </w:rPr>
          <w:t>Thread</w:t>
        </w:r>
        <w:r w:rsidR="007532F6">
          <w:t xml:space="preserve"> class and related API in </w:t>
        </w:r>
        <w:proofErr w:type="spellStart"/>
        <w:r w:rsidR="007532F6" w:rsidRPr="009C65D4">
          <w:rPr>
            <w:rStyle w:val="CITchapbm"/>
          </w:rPr>
          <w:t>System.Threading</w:t>
        </w:r>
        <w:proofErr w:type="spellEnd"/>
        <w:r w:rsidR="007532F6">
          <w:t>.</w:t>
        </w:r>
        <w:r w:rsidR="00E82B5D">
          <w:t xml:space="preserve"> </w:t>
        </w:r>
        <w:proofErr w:type="spellStart"/>
        <w:r w:rsidR="00E82B5D" w:rsidRPr="009C65D4">
          <w:rPr>
            <w:rStyle w:val="CITchapbm"/>
          </w:rPr>
          <w:t>System.Threading.Thread</w:t>
        </w:r>
        <w:proofErr w:type="spellEnd"/>
        <w:r w:rsidR="00E82B5D">
          <w:t xml:space="preserve"> </w:t>
        </w:r>
      </w:ins>
      <w:ins w:id="693" w:author="Mark Michaelis" w:date="2020-01-19T08:02:00Z">
        <w:r w:rsidR="00A501C4" w:rsidRPr="00C4782F">
          <w:t>represents</w:t>
        </w:r>
        <w:r w:rsidR="00A501C4">
          <w:t xml:space="preserve"> </w:t>
        </w:r>
        <w:r w:rsidR="00A501C4" w:rsidRPr="00C4782F">
          <w:t>a</w:t>
        </w:r>
        <w:r w:rsidR="00A501C4">
          <w:t xml:space="preserve"> </w:t>
        </w:r>
        <w:r w:rsidR="00A501C4" w:rsidRPr="00C4782F">
          <w:t>point</w:t>
        </w:r>
        <w:r w:rsidR="00A501C4">
          <w:t xml:space="preserve"> </w:t>
        </w:r>
        <w:r w:rsidR="00A501C4" w:rsidRPr="00C4782F">
          <w:t>of</w:t>
        </w:r>
        <w:r w:rsidR="00A501C4">
          <w:t xml:space="preserve"> </w:t>
        </w:r>
        <w:r w:rsidR="00A501C4" w:rsidRPr="00C4782F">
          <w:t>control</w:t>
        </w:r>
        <w:r w:rsidR="00A501C4">
          <w:t xml:space="preserve"> </w:t>
        </w:r>
        <w:r w:rsidR="00A501C4" w:rsidRPr="00C4782F">
          <w:t>in</w:t>
        </w:r>
        <w:r w:rsidR="00A501C4">
          <w:t xml:space="preserve"> </w:t>
        </w:r>
        <w:r w:rsidR="00A501C4" w:rsidRPr="00C4782F">
          <w:t>the</w:t>
        </w:r>
        <w:r w:rsidR="00A501C4">
          <w:t xml:space="preserve"> </w:t>
        </w:r>
        <w:r w:rsidR="00A501C4" w:rsidRPr="00C4782F">
          <w:t>program</w:t>
        </w:r>
        <w:r w:rsidR="00A501C4">
          <w:t xml:space="preserve">, </w:t>
        </w:r>
      </w:ins>
      <w:ins w:id="694" w:author="Mark Michaelis" w:date="2020-01-19T07:59:00Z">
        <w:r w:rsidR="00E82B5D">
          <w:t>wra</w:t>
        </w:r>
      </w:ins>
      <w:ins w:id="695" w:author="Mark Michaelis" w:date="2020-01-19T08:02:00Z">
        <w:r w:rsidR="00A501C4">
          <w:t>pping</w:t>
        </w:r>
      </w:ins>
      <w:ins w:id="696" w:author="Mark Michaelis" w:date="2020-01-19T07:59:00Z">
        <w:r w:rsidR="00E82B5D">
          <w:t xml:space="preserve"> </w:t>
        </w:r>
      </w:ins>
      <w:ins w:id="697" w:author="Mark Michaelis" w:date="2020-01-19T07:58:00Z">
        <w:r w:rsidRPr="00C4782F">
          <w:t>operating</w:t>
        </w:r>
        <w:r>
          <w:t xml:space="preserve"> </w:t>
        </w:r>
        <w:r w:rsidRPr="00C4782F">
          <w:t>system</w:t>
        </w:r>
        <w:r>
          <w:t xml:space="preserve"> </w:t>
        </w:r>
        <w:r w:rsidRPr="00C4782F">
          <w:t>threads</w:t>
        </w:r>
        <w:r>
          <w:t xml:space="preserve"> </w:t>
        </w:r>
      </w:ins>
      <w:ins w:id="698" w:author="Mark Michaelis" w:date="2020-01-19T08:02:00Z">
        <w:r w:rsidR="00A501C4">
          <w:t>wh</w:t>
        </w:r>
      </w:ins>
      <w:ins w:id="699" w:author="Mark Michaelis" w:date="2020-01-19T08:03:00Z">
        <w:r w:rsidR="00A501C4">
          <w:t>ile</w:t>
        </w:r>
      </w:ins>
      <w:ins w:id="700" w:author="Mark Michaelis" w:date="2020-01-19T07:58:00Z">
        <w:r>
          <w:t xml:space="preserve"> </w:t>
        </w:r>
      </w:ins>
      <w:ins w:id="701" w:author="Mark Michaelis" w:date="2020-01-19T08:01:00Z">
        <w:r w:rsidR="00FB0D2B">
          <w:t xml:space="preserve">the namespace </w:t>
        </w:r>
      </w:ins>
      <w:ins w:id="702" w:author="Mark Michaelis" w:date="2020-01-19T07:58:00Z">
        <w:r w:rsidRPr="00C4782F">
          <w:t>provides</w:t>
        </w:r>
        <w:r>
          <w:t xml:space="preserve"> </w:t>
        </w:r>
      </w:ins>
      <w:ins w:id="703" w:author="Mark Michaelis" w:date="2020-01-19T08:03:00Z">
        <w:r w:rsidR="00A501C4">
          <w:t>additional</w:t>
        </w:r>
      </w:ins>
      <w:ins w:id="704" w:author="Mark Michaelis" w:date="2020-01-19T07:58:00Z">
        <w:r>
          <w:t xml:space="preserve"> </w:t>
        </w:r>
        <w:r w:rsidRPr="00C4782F">
          <w:t>managed</w:t>
        </w:r>
        <w:r>
          <w:t xml:space="preserve"> </w:t>
        </w:r>
        <w:r w:rsidRPr="00C4782F">
          <w:t>APIs</w:t>
        </w:r>
        <w:r>
          <w:t xml:space="preserve"> </w:t>
        </w:r>
        <w:r w:rsidRPr="00C4782F">
          <w:t>to</w:t>
        </w:r>
        <w:r>
          <w:t xml:space="preserve"> </w:t>
        </w:r>
        <w:r w:rsidRPr="00C4782F">
          <w:t>manage</w:t>
        </w:r>
        <w:r>
          <w:t xml:space="preserve"> </w:t>
        </w:r>
        <w:r w:rsidRPr="00C4782F">
          <w:t>those</w:t>
        </w:r>
        <w:r>
          <w:t xml:space="preserve"> </w:t>
        </w:r>
        <w:r w:rsidRPr="00C4782F">
          <w:t>threads.</w:t>
        </w:r>
        <w:r>
          <w:t xml:space="preserve"> </w:t>
        </w:r>
      </w:ins>
    </w:p>
    <w:p w14:paraId="69E0C058" w14:textId="09AA04AB" w:rsidR="00091F1B" w:rsidRDefault="00FF21AF" w:rsidP="005E24E0">
      <w:pPr>
        <w:pStyle w:val="CHAPBM"/>
        <w:rPr>
          <w:ins w:id="705" w:author="Mark Michaelis" w:date="2020-01-19T08:14:00Z"/>
        </w:rPr>
      </w:pPr>
      <w:ins w:id="706" w:author="Mark Michaelis" w:date="2020-01-19T08:19:00Z">
        <w:r>
          <w:t xml:space="preserve">One common method in </w:t>
        </w:r>
        <w:r w:rsidRPr="005B7EDE">
          <w:rPr>
            <w:rStyle w:val="CITchapbm"/>
            <w:rPrChange w:id="707" w:author="Mark Michaelis" w:date="2020-01-19T08:19:00Z">
              <w:rPr/>
            </w:rPrChange>
          </w:rPr>
          <w:t>Thread</w:t>
        </w:r>
        <w:r>
          <w:t xml:space="preserve"> is </w:t>
        </w:r>
        <w:r w:rsidRPr="005B7EDE">
          <w:rPr>
            <w:rStyle w:val="CITchapbm"/>
            <w:rPrChange w:id="708" w:author="Mark Michaelis" w:date="2020-01-19T08:19:00Z">
              <w:rPr/>
            </w:rPrChange>
          </w:rPr>
          <w:t>Sleep()</w:t>
        </w:r>
        <w:r>
          <w:t xml:space="preserve">, however, </w:t>
        </w:r>
        <w:proofErr w:type="gramStart"/>
        <w:r>
          <w:t>in spite of</w:t>
        </w:r>
        <w:proofErr w:type="gramEnd"/>
        <w:r>
          <w:t xml:space="preserve"> its convenience, it should be avoided. </w:t>
        </w:r>
      </w:ins>
      <w:proofErr w:type="spellStart"/>
      <w:ins w:id="709" w:author="Mark Michaelis" w:date="2020-01-19T08:20:00Z">
        <w:r w:rsidRPr="005B7EDE">
          <w:rPr>
            <w:rStyle w:val="CITchapbm"/>
          </w:rPr>
          <w:t>Thread.S</w:t>
        </w:r>
      </w:ins>
      <w:ins w:id="710" w:author="Mark Michaelis" w:date="2020-01-19T08:19:00Z">
        <w:r w:rsidRPr="005B7EDE">
          <w:rPr>
            <w:rStyle w:val="CITchapbm"/>
          </w:rPr>
          <w:t>leep</w:t>
        </w:r>
        <w:proofErr w:type="spellEnd"/>
        <w:r w:rsidRPr="005B7EDE">
          <w:rPr>
            <w:rStyle w:val="CITchapbm"/>
          </w:rPr>
          <w:t>()</w:t>
        </w:r>
      </w:ins>
      <w:ins w:id="711" w:author="Mark Michaelis" w:date="2020-01-19T08:08:00Z">
        <w:r w:rsidR="00916555">
          <w:t xml:space="preserve"> </w:t>
        </w:r>
        <w:r w:rsidR="00916555" w:rsidRPr="00C4782F">
          <w:t>puts</w:t>
        </w:r>
        <w:r w:rsidR="00916555">
          <w:t xml:space="preserve"> </w:t>
        </w:r>
        <w:r w:rsidR="00916555" w:rsidRPr="00C4782F">
          <w:t>the</w:t>
        </w:r>
        <w:r w:rsidR="00916555">
          <w:t xml:space="preserve"> </w:t>
        </w:r>
        <w:r w:rsidR="00916555" w:rsidRPr="00C4782F">
          <w:t>current</w:t>
        </w:r>
        <w:r w:rsidR="00916555">
          <w:t xml:space="preserve"> </w:t>
        </w:r>
        <w:r w:rsidR="00916555" w:rsidRPr="00C4782F">
          <w:t>thread</w:t>
        </w:r>
        <w:r w:rsidR="00916555">
          <w:t xml:space="preserve"> </w:t>
        </w:r>
        <w:r w:rsidR="00916555" w:rsidRPr="00C4782F">
          <w:t>to</w:t>
        </w:r>
        <w:r w:rsidR="00916555">
          <w:t xml:space="preserve"> </w:t>
        </w:r>
        <w:r w:rsidR="00916555" w:rsidRPr="00C4782F">
          <w:t>sleep,</w:t>
        </w:r>
        <w:r w:rsidR="00916555">
          <w:t xml:space="preserve"> </w:t>
        </w:r>
        <w:r w:rsidR="00916555" w:rsidRPr="00C4782F">
          <w:t>essentially</w:t>
        </w:r>
        <w:r w:rsidR="00916555">
          <w:t xml:space="preserve"> </w:t>
        </w:r>
        <w:r w:rsidR="00916555" w:rsidRPr="00C4782F">
          <w:t>telling</w:t>
        </w:r>
        <w:r w:rsidR="00916555">
          <w:t xml:space="preserve"> </w:t>
        </w:r>
        <w:r w:rsidR="00916555" w:rsidRPr="00C4782F">
          <w:t>the</w:t>
        </w:r>
        <w:r w:rsidR="00916555">
          <w:t xml:space="preserve"> </w:t>
        </w:r>
        <w:r w:rsidR="00916555" w:rsidRPr="00C4782F">
          <w:t>operating</w:t>
        </w:r>
        <w:r w:rsidR="00916555">
          <w:t xml:space="preserve"> </w:t>
        </w:r>
        <w:r w:rsidR="00916555" w:rsidRPr="00C4782F">
          <w:t>system</w:t>
        </w:r>
        <w:r w:rsidR="00916555">
          <w:t xml:space="preserve"> </w:t>
        </w:r>
        <w:r w:rsidR="00916555" w:rsidRPr="00C4782F">
          <w:t>not</w:t>
        </w:r>
        <w:r w:rsidR="00916555">
          <w:t xml:space="preserve"> </w:t>
        </w:r>
        <w:r w:rsidR="00916555" w:rsidRPr="00C4782F">
          <w:t>to</w:t>
        </w:r>
        <w:r w:rsidR="00916555">
          <w:t xml:space="preserve"> </w:t>
        </w:r>
        <w:r w:rsidR="00916555" w:rsidRPr="00C4782F">
          <w:t>schedule</w:t>
        </w:r>
        <w:r w:rsidR="00916555">
          <w:t xml:space="preserve"> </w:t>
        </w:r>
        <w:r w:rsidR="00916555" w:rsidRPr="00C4782F">
          <w:t>any</w:t>
        </w:r>
        <w:r w:rsidR="00916555">
          <w:t xml:space="preserve"> </w:t>
        </w:r>
        <w:r w:rsidR="00916555" w:rsidRPr="00C4782F">
          <w:t>time</w:t>
        </w:r>
        <w:r w:rsidR="00916555">
          <w:t xml:space="preserve"> </w:t>
        </w:r>
        <w:r w:rsidR="00916555" w:rsidRPr="00C4782F">
          <w:t>slices</w:t>
        </w:r>
        <w:r w:rsidR="00916555">
          <w:t xml:space="preserve"> </w:t>
        </w:r>
        <w:r w:rsidR="00916555" w:rsidRPr="00C4782F">
          <w:t>to</w:t>
        </w:r>
        <w:r w:rsidR="00916555">
          <w:t xml:space="preserve"> </w:t>
        </w:r>
        <w:r w:rsidR="00916555" w:rsidRPr="00C4782F">
          <w:t>this</w:t>
        </w:r>
        <w:r w:rsidR="00916555">
          <w:t xml:space="preserve"> </w:t>
        </w:r>
        <w:r w:rsidR="00916555" w:rsidRPr="00C4782F">
          <w:t>thread</w:t>
        </w:r>
        <w:r w:rsidR="00916555">
          <w:t xml:space="preserve"> </w:t>
        </w:r>
        <w:r w:rsidR="00916555" w:rsidRPr="00C4782F">
          <w:t>until</w:t>
        </w:r>
        <w:r w:rsidR="00916555">
          <w:t xml:space="preserve"> </w:t>
        </w:r>
        <w:del w:id="712" w:author="Kevin" w:date="2020-04-03T22:16:00Z">
          <w:r w:rsidR="00916555" w:rsidRPr="00C4782F">
            <w:delText>the</w:delText>
          </w:r>
        </w:del>
      </w:ins>
      <w:ins w:id="713" w:author="Mark Michaelis" w:date="2020-01-19T08:20:00Z">
        <w:del w:id="714" w:author="Kevin" w:date="2020-04-03T22:16:00Z">
          <w:r>
            <w:delText xml:space="preserve"> </w:delText>
          </w:r>
        </w:del>
        <w:r>
          <w:t>(at least</w:t>
        </w:r>
        <w:del w:id="715" w:author="Kevin" w:date="2020-04-03T22:16:00Z">
          <w:r>
            <w:delText xml:space="preserve"> the</w:delText>
          </w:r>
        </w:del>
        <w:r>
          <w:t>)</w:t>
        </w:r>
      </w:ins>
      <w:ins w:id="716" w:author="Kevin" w:date="2020-04-03T22:16:00Z">
        <w:r w:rsidR="00916555">
          <w:t xml:space="preserve"> </w:t>
        </w:r>
        <w:r w:rsidR="00164972">
          <w:t>the</w:t>
        </w:r>
      </w:ins>
      <w:ins w:id="717" w:author="Mark Michaelis" w:date="2020-01-19T08:08:00Z">
        <w:r w:rsidR="00916555">
          <w:t xml:space="preserve"> </w:t>
        </w:r>
        <w:r w:rsidR="00916555" w:rsidRPr="00C4782F">
          <w:t>given</w:t>
        </w:r>
        <w:r w:rsidR="00916555">
          <w:t xml:space="preserve"> </w:t>
        </w:r>
        <w:r w:rsidR="00916555" w:rsidRPr="00C4782F">
          <w:t>amount</w:t>
        </w:r>
        <w:r w:rsidR="00916555">
          <w:t xml:space="preserve"> </w:t>
        </w:r>
        <w:r w:rsidR="00916555" w:rsidRPr="00C4782F">
          <w:t>of</w:t>
        </w:r>
        <w:r w:rsidR="00916555">
          <w:t xml:space="preserve"> </w:t>
        </w:r>
        <w:r w:rsidR="00916555" w:rsidRPr="00C4782F">
          <w:t>time</w:t>
        </w:r>
        <w:r w:rsidR="00916555">
          <w:t xml:space="preserve"> </w:t>
        </w:r>
        <w:r w:rsidR="00916555" w:rsidRPr="00C4782F">
          <w:t>has</w:t>
        </w:r>
        <w:r w:rsidR="00916555">
          <w:t xml:space="preserve"> </w:t>
        </w:r>
        <w:r w:rsidR="00916555" w:rsidRPr="00C4782F">
          <w:t>passed.</w:t>
        </w:r>
      </w:ins>
      <w:ins w:id="718" w:author="Mark Michaelis" w:date="2020-01-19T08:09:00Z">
        <w:r w:rsidR="00091F1B">
          <w:t xml:space="preserve"> </w:t>
        </w:r>
        <w:r w:rsidR="00091F1B" w:rsidRPr="00C4782F">
          <w:t>This</w:t>
        </w:r>
        <w:r w:rsidR="00091F1B">
          <w:t xml:space="preserve"> </w:t>
        </w:r>
        <w:r w:rsidR="00091F1B" w:rsidRPr="00C4782F">
          <w:t>might</w:t>
        </w:r>
        <w:r w:rsidR="00091F1B">
          <w:t xml:space="preserve"> </w:t>
        </w:r>
        <w:r w:rsidR="00091F1B" w:rsidRPr="00C4782F">
          <w:t>sound</w:t>
        </w:r>
        <w:r w:rsidR="00091F1B">
          <w:t xml:space="preserve"> </w:t>
        </w:r>
        <w:r w:rsidR="00091F1B" w:rsidRPr="00C4782F">
          <w:t>like</w:t>
        </w:r>
        <w:r w:rsidR="00091F1B">
          <w:t xml:space="preserve"> </w:t>
        </w:r>
        <w:r w:rsidR="00091F1B" w:rsidRPr="00C4782F">
          <w:t>a</w:t>
        </w:r>
        <w:r w:rsidR="00091F1B">
          <w:t xml:space="preserve"> </w:t>
        </w:r>
        <w:r w:rsidR="00091F1B" w:rsidRPr="00C4782F">
          <w:t>sensible</w:t>
        </w:r>
        <w:r w:rsidR="00091F1B">
          <w:t xml:space="preserve"> </w:t>
        </w:r>
        <w:r w:rsidR="00091F1B" w:rsidRPr="00C4782F">
          <w:t>thing</w:t>
        </w:r>
        <w:r w:rsidR="00091F1B">
          <w:t xml:space="preserve"> </w:t>
        </w:r>
        <w:r w:rsidR="00091F1B" w:rsidRPr="00C4782F">
          <w:t>to</w:t>
        </w:r>
        <w:r w:rsidR="00091F1B">
          <w:t xml:space="preserve"> </w:t>
        </w:r>
        <w:r w:rsidR="00091F1B" w:rsidRPr="00C4782F">
          <w:t>do,</w:t>
        </w:r>
        <w:r w:rsidR="00091F1B">
          <w:t xml:space="preserve"> </w:t>
        </w:r>
        <w:r w:rsidR="00091F1B" w:rsidRPr="00C4782F">
          <w:t>but</w:t>
        </w:r>
        <w:r w:rsidR="00091F1B">
          <w:t xml:space="preserve"> </w:t>
        </w:r>
        <w:r w:rsidR="00091F1B" w:rsidRPr="00C4782F">
          <w:t>it</w:t>
        </w:r>
        <w:r w:rsidR="00091F1B">
          <w:t xml:space="preserve"> </w:t>
        </w:r>
        <w:r w:rsidR="00091F1B" w:rsidRPr="00C4782F">
          <w:t>is</w:t>
        </w:r>
        <w:r w:rsidR="00091F1B">
          <w:t xml:space="preserve"> </w:t>
        </w:r>
        <w:r w:rsidR="00091F1B" w:rsidRPr="00C4782F">
          <w:t>a</w:t>
        </w:r>
        <w:r w:rsidR="00091F1B">
          <w:t xml:space="preserve"> </w:t>
        </w:r>
        <w:r w:rsidR="00091F1B" w:rsidRPr="00C4782F">
          <w:t>“bad</w:t>
        </w:r>
        <w:r w:rsidR="00091F1B">
          <w:t xml:space="preserve"> </w:t>
        </w:r>
        <w:r w:rsidR="00091F1B" w:rsidRPr="00C4782F">
          <w:t>code</w:t>
        </w:r>
        <w:r w:rsidR="00091F1B">
          <w:t xml:space="preserve"> </w:t>
        </w:r>
        <w:r w:rsidR="00091F1B" w:rsidRPr="00C4782F">
          <w:t>smell”</w:t>
        </w:r>
        <w:r w:rsidR="00091F1B">
          <w:t xml:space="preserve"> </w:t>
        </w:r>
        <w:r w:rsidR="00091F1B" w:rsidRPr="00C4782F">
          <w:t>that</w:t>
        </w:r>
        <w:r w:rsidR="00091F1B">
          <w:t xml:space="preserve"> </w:t>
        </w:r>
        <w:r w:rsidR="00091F1B" w:rsidRPr="00C4782F">
          <w:t>indicates</w:t>
        </w:r>
        <w:r w:rsidR="00091F1B">
          <w:t xml:space="preserve"> </w:t>
        </w:r>
        <w:r w:rsidR="00091F1B" w:rsidRPr="00C4782F">
          <w:t>the</w:t>
        </w:r>
        <w:r w:rsidR="00091F1B">
          <w:t xml:space="preserve"> </w:t>
        </w:r>
        <w:r w:rsidR="00091F1B" w:rsidRPr="00C4782F">
          <w:t>design</w:t>
        </w:r>
        <w:r w:rsidR="00091F1B">
          <w:t xml:space="preserve"> </w:t>
        </w:r>
        <w:r w:rsidR="00091F1B" w:rsidRPr="00C4782F">
          <w:t>of</w:t>
        </w:r>
        <w:r w:rsidR="00091F1B">
          <w:t xml:space="preserve"> </w:t>
        </w:r>
        <w:r w:rsidR="00091F1B" w:rsidRPr="00C4782F">
          <w:t>the</w:t>
        </w:r>
        <w:r w:rsidR="00091F1B">
          <w:t xml:space="preserve"> </w:t>
        </w:r>
        <w:r w:rsidR="00091F1B" w:rsidRPr="00C4782F">
          <w:t>program</w:t>
        </w:r>
        <w:r w:rsidR="00091F1B">
          <w:t xml:space="preserve"> </w:t>
        </w:r>
        <w:r w:rsidR="00091F1B" w:rsidRPr="00C4782F">
          <w:t>could</w:t>
        </w:r>
        <w:r w:rsidR="00091F1B">
          <w:t xml:space="preserve"> </w:t>
        </w:r>
        <w:r w:rsidR="00091F1B" w:rsidRPr="00C4782F">
          <w:t>probably</w:t>
        </w:r>
        <w:r w:rsidR="00091F1B">
          <w:t xml:space="preserve"> </w:t>
        </w:r>
        <w:r w:rsidR="00091F1B" w:rsidRPr="00C4782F">
          <w:t>be</w:t>
        </w:r>
        <w:r w:rsidR="00091F1B">
          <w:t xml:space="preserve"> </w:t>
        </w:r>
        <w:r w:rsidR="00091F1B" w:rsidRPr="00C4782F">
          <w:t>better.</w:t>
        </w:r>
      </w:ins>
      <w:ins w:id="719" w:author="Mark Michaelis" w:date="2020-01-19T08:10:00Z">
        <w:r w:rsidR="00091F1B">
          <w:t xml:space="preserve"> P</w:t>
        </w:r>
        <w:r w:rsidR="00091F1B" w:rsidRPr="00C4782F">
          <w:t>utting</w:t>
        </w:r>
        <w:r w:rsidR="00091F1B">
          <w:t xml:space="preserve"> </w:t>
        </w:r>
        <w:r w:rsidR="00091F1B" w:rsidRPr="00C4782F">
          <w:t>a</w:t>
        </w:r>
        <w:r w:rsidR="00091F1B">
          <w:t xml:space="preserve"> </w:t>
        </w:r>
        <w:r w:rsidR="00091F1B" w:rsidRPr="00C4782F">
          <w:t>thread</w:t>
        </w:r>
        <w:r w:rsidR="00091F1B">
          <w:t xml:space="preserve"> </w:t>
        </w:r>
        <w:r w:rsidR="00091F1B" w:rsidRPr="00C4782F">
          <w:t>to</w:t>
        </w:r>
        <w:r w:rsidR="00091F1B">
          <w:t xml:space="preserve"> </w:t>
        </w:r>
        <w:r w:rsidR="00091F1B" w:rsidRPr="00C4782F">
          <w:t>sleep</w:t>
        </w:r>
        <w:r w:rsidR="00091F1B">
          <w:t xml:space="preserve"> </w:t>
        </w:r>
        <w:r w:rsidR="00091F1B" w:rsidRPr="00C4782F">
          <w:t>is</w:t>
        </w:r>
        <w:r w:rsidR="00091F1B">
          <w:t xml:space="preserve"> </w:t>
        </w:r>
        <w:r w:rsidR="00091F1B" w:rsidRPr="00C4782F">
          <w:t>a</w:t>
        </w:r>
        <w:r w:rsidR="00091F1B">
          <w:t xml:space="preserve"> </w:t>
        </w:r>
        <w:r w:rsidR="00091F1B" w:rsidRPr="00C4782F">
          <w:t>bad</w:t>
        </w:r>
        <w:r w:rsidR="00091F1B">
          <w:t xml:space="preserve"> </w:t>
        </w:r>
        <w:r w:rsidR="00091F1B" w:rsidRPr="00C4782F">
          <w:t>programming</w:t>
        </w:r>
        <w:r w:rsidR="00091F1B">
          <w:t xml:space="preserve"> </w:t>
        </w:r>
        <w:r w:rsidR="00091F1B" w:rsidRPr="00C4782F">
          <w:t>practice</w:t>
        </w:r>
        <w:r w:rsidR="00091F1B">
          <w:t xml:space="preserve"> </w:t>
        </w:r>
        <w:r w:rsidR="00091F1B" w:rsidRPr="00C4782F">
          <w:t>because</w:t>
        </w:r>
        <w:r w:rsidR="00091F1B">
          <w:t xml:space="preserve"> </w:t>
        </w:r>
        <w:r w:rsidR="00091F1B" w:rsidRPr="00C4782F">
          <w:t>the</w:t>
        </w:r>
        <w:r w:rsidR="00091F1B">
          <w:t xml:space="preserve"> </w:t>
        </w:r>
        <w:r w:rsidR="00091F1B" w:rsidRPr="00C4782F">
          <w:t>whole</w:t>
        </w:r>
        <w:r w:rsidR="00091F1B">
          <w:t xml:space="preserve"> </w:t>
        </w:r>
        <w:r w:rsidR="00091F1B" w:rsidRPr="00C4782F">
          <w:t>point</w:t>
        </w:r>
        <w:r w:rsidR="00091F1B">
          <w:t xml:space="preserve"> </w:t>
        </w:r>
        <w:r w:rsidR="00091F1B" w:rsidRPr="00C4782F">
          <w:t>of</w:t>
        </w:r>
        <w:r w:rsidR="00091F1B">
          <w:t xml:space="preserve"> </w:t>
        </w:r>
        <w:r w:rsidR="00091F1B" w:rsidRPr="00C4782F">
          <w:t>allocating</w:t>
        </w:r>
        <w:r w:rsidR="00091F1B">
          <w:t xml:space="preserve"> </w:t>
        </w:r>
        <w:r w:rsidR="00091F1B" w:rsidRPr="00C4782F">
          <w:t>an</w:t>
        </w:r>
        <w:r w:rsidR="00091F1B">
          <w:t xml:space="preserve"> </w:t>
        </w:r>
        <w:r w:rsidR="00091F1B" w:rsidRPr="00C4782F">
          <w:t>expensive</w:t>
        </w:r>
        <w:r w:rsidR="00091F1B">
          <w:t xml:space="preserve"> </w:t>
        </w:r>
        <w:r w:rsidR="00091F1B" w:rsidRPr="00C4782F">
          <w:t>resource</w:t>
        </w:r>
        <w:r w:rsidR="00091F1B">
          <w:t xml:space="preserve"> </w:t>
        </w:r>
        <w:r w:rsidR="00091F1B" w:rsidRPr="00C4782F">
          <w:t>like</w:t>
        </w:r>
        <w:r w:rsidR="00091F1B">
          <w:t xml:space="preserve"> </w:t>
        </w:r>
        <w:r w:rsidR="00091F1B" w:rsidRPr="00C4782F">
          <w:t>a</w:t>
        </w:r>
        <w:r w:rsidR="00091F1B">
          <w:t xml:space="preserve"> </w:t>
        </w:r>
        <w:r w:rsidR="00091F1B" w:rsidRPr="00C4782F">
          <w:t>thread</w:t>
        </w:r>
        <w:r w:rsidR="00091F1B">
          <w:t xml:space="preserve"> </w:t>
        </w:r>
        <w:r w:rsidR="00091F1B" w:rsidRPr="00C4782F">
          <w:t>is</w:t>
        </w:r>
        <w:r w:rsidR="00091F1B">
          <w:t xml:space="preserve"> </w:t>
        </w:r>
        <w:r w:rsidR="00091F1B" w:rsidRPr="00C4782F">
          <w:t>to</w:t>
        </w:r>
        <w:r w:rsidR="00091F1B">
          <w:t xml:space="preserve"> </w:t>
        </w:r>
        <w:r w:rsidR="00091F1B" w:rsidRPr="00C4782F">
          <w:t>get</w:t>
        </w:r>
        <w:r w:rsidR="00091F1B">
          <w:t xml:space="preserve"> </w:t>
        </w:r>
        <w:r w:rsidR="00091F1B" w:rsidRPr="00C4782F">
          <w:t>work</w:t>
        </w:r>
        <w:r w:rsidR="00091F1B">
          <w:t xml:space="preserve"> </w:t>
        </w:r>
        <w:r w:rsidR="00091F1B" w:rsidRPr="00C4782F">
          <w:t>out</w:t>
        </w:r>
        <w:r w:rsidR="00091F1B">
          <w:t xml:space="preserve"> </w:t>
        </w:r>
        <w:r w:rsidR="00091F1B" w:rsidRPr="00C4782F">
          <w:t>of</w:t>
        </w:r>
        <w:r w:rsidR="00091F1B">
          <w:t xml:space="preserve"> </w:t>
        </w:r>
        <w:r w:rsidR="00091F1B" w:rsidRPr="00C4782F">
          <w:t>that</w:t>
        </w:r>
        <w:r w:rsidR="00091F1B">
          <w:t xml:space="preserve"> </w:t>
        </w:r>
        <w:r w:rsidR="00091F1B" w:rsidRPr="00C4782F">
          <w:t>resource.</w:t>
        </w:r>
        <w:r w:rsidR="00091F1B">
          <w:t xml:space="preserve"> (</w:t>
        </w:r>
        <w:r w:rsidR="00091F1B" w:rsidRPr="00C4782F">
          <w:t>You</w:t>
        </w:r>
        <w:r w:rsidR="00091F1B">
          <w:t xml:space="preserve"> </w:t>
        </w:r>
        <w:r w:rsidR="00091F1B" w:rsidRPr="00C4782F">
          <w:t>wouldn’t</w:t>
        </w:r>
        <w:r w:rsidR="00091F1B">
          <w:t xml:space="preserve"> </w:t>
        </w:r>
        <w:r w:rsidR="00091F1B" w:rsidRPr="00C4782F">
          <w:t>pay</w:t>
        </w:r>
        <w:r w:rsidR="00091F1B">
          <w:t xml:space="preserve"> </w:t>
        </w:r>
        <w:r w:rsidR="00091F1B" w:rsidRPr="00C4782F">
          <w:t>an</w:t>
        </w:r>
        <w:r w:rsidR="00091F1B">
          <w:t xml:space="preserve"> </w:t>
        </w:r>
        <w:r w:rsidR="00091F1B" w:rsidRPr="00C4782F">
          <w:t>employee</w:t>
        </w:r>
        <w:r w:rsidR="00091F1B">
          <w:t xml:space="preserve"> </w:t>
        </w:r>
        <w:r w:rsidR="00091F1B" w:rsidRPr="00C4782F">
          <w:t>to</w:t>
        </w:r>
        <w:r w:rsidR="00091F1B">
          <w:t xml:space="preserve"> </w:t>
        </w:r>
        <w:r w:rsidR="00091F1B" w:rsidRPr="00C4782F">
          <w:t>sleep,</w:t>
        </w:r>
        <w:r w:rsidR="00091F1B">
          <w:t xml:space="preserve"> </w:t>
        </w:r>
        <w:r w:rsidR="00091F1B" w:rsidRPr="00C4782F">
          <w:t>so</w:t>
        </w:r>
        <w:r w:rsidR="00091F1B">
          <w:t xml:space="preserve"> </w:t>
        </w:r>
        <w:r w:rsidR="00091F1B" w:rsidRPr="00C4782F">
          <w:t>do</w:t>
        </w:r>
        <w:r w:rsidR="00091F1B">
          <w:t xml:space="preserve"> </w:t>
        </w:r>
        <w:r w:rsidR="00091F1B" w:rsidRPr="00C4782F">
          <w:t>not</w:t>
        </w:r>
        <w:r w:rsidR="00091F1B">
          <w:t xml:space="preserve"> </w:t>
        </w:r>
        <w:r w:rsidR="00091F1B" w:rsidRPr="00C4782F">
          <w:t>pay</w:t>
        </w:r>
        <w:r w:rsidR="00091F1B">
          <w:t xml:space="preserve"> </w:t>
        </w:r>
        <w:r w:rsidR="00091F1B" w:rsidRPr="00C4782F">
          <w:t>the</w:t>
        </w:r>
        <w:r w:rsidR="00091F1B">
          <w:t xml:space="preserve"> </w:t>
        </w:r>
        <w:r w:rsidR="00091F1B" w:rsidRPr="00C4782F">
          <w:t>price</w:t>
        </w:r>
        <w:r w:rsidR="00091F1B">
          <w:t xml:space="preserve"> </w:t>
        </w:r>
        <w:r w:rsidR="00091F1B" w:rsidRPr="00C4782F">
          <w:t>of</w:t>
        </w:r>
        <w:r w:rsidR="00091F1B">
          <w:t xml:space="preserve"> </w:t>
        </w:r>
        <w:r w:rsidR="00091F1B" w:rsidRPr="00C4782F">
          <w:t>allocating</w:t>
        </w:r>
        <w:r w:rsidR="00091F1B">
          <w:t xml:space="preserve"> </w:t>
        </w:r>
        <w:r w:rsidR="00091F1B" w:rsidRPr="00C4782F">
          <w:t>an</w:t>
        </w:r>
        <w:r w:rsidR="00091F1B">
          <w:t xml:space="preserve"> </w:t>
        </w:r>
        <w:r w:rsidR="00091F1B" w:rsidRPr="00C4782F">
          <w:t>expensive</w:t>
        </w:r>
        <w:r w:rsidR="00091F1B">
          <w:t xml:space="preserve"> </w:t>
        </w:r>
        <w:r w:rsidR="00091F1B" w:rsidRPr="00C4782F">
          <w:t>thread</w:t>
        </w:r>
        <w:r w:rsidR="00091F1B">
          <w:t xml:space="preserve"> </w:t>
        </w:r>
        <w:r w:rsidR="00091F1B" w:rsidRPr="00C4782F">
          <w:t>only</w:t>
        </w:r>
        <w:r w:rsidR="00091F1B">
          <w:t xml:space="preserve"> </w:t>
        </w:r>
        <w:r w:rsidR="00091F1B" w:rsidRPr="00C4782F">
          <w:t>to</w:t>
        </w:r>
        <w:r w:rsidR="00091F1B">
          <w:t xml:space="preserve"> </w:t>
        </w:r>
        <w:r w:rsidR="00091F1B" w:rsidRPr="00C4782F">
          <w:t>put</w:t>
        </w:r>
        <w:r w:rsidR="00091F1B">
          <w:t xml:space="preserve"> </w:t>
        </w:r>
        <w:r w:rsidR="00091F1B" w:rsidRPr="00C4782F">
          <w:t>it</w:t>
        </w:r>
        <w:r w:rsidR="00091F1B">
          <w:t xml:space="preserve"> </w:t>
        </w:r>
        <w:r w:rsidR="00091F1B" w:rsidRPr="00C4782F">
          <w:t>to</w:t>
        </w:r>
        <w:r w:rsidR="00091F1B">
          <w:t xml:space="preserve"> </w:t>
        </w:r>
        <w:r w:rsidR="00091F1B" w:rsidRPr="00C4782F">
          <w:t>sleep</w:t>
        </w:r>
        <w:r w:rsidR="00091F1B">
          <w:t xml:space="preserve"> </w:t>
        </w:r>
        <w:r w:rsidR="00091F1B" w:rsidRPr="00C4782F">
          <w:t>for</w:t>
        </w:r>
        <w:r w:rsidR="00091F1B">
          <w:t xml:space="preserve"> </w:t>
        </w:r>
        <w:r w:rsidR="00091F1B" w:rsidRPr="00C4782F">
          <w:t>millions</w:t>
        </w:r>
        <w:r w:rsidR="00091F1B">
          <w:t xml:space="preserve"> </w:t>
        </w:r>
        <w:r w:rsidR="00091F1B" w:rsidRPr="00C4782F">
          <w:t>or</w:t>
        </w:r>
        <w:r w:rsidR="00091F1B">
          <w:t xml:space="preserve"> </w:t>
        </w:r>
        <w:r w:rsidR="00091F1B" w:rsidRPr="00C4782F">
          <w:t>billions</w:t>
        </w:r>
        <w:r w:rsidR="00091F1B">
          <w:t xml:space="preserve"> </w:t>
        </w:r>
        <w:r w:rsidR="00091F1B" w:rsidRPr="00C4782F">
          <w:t>of</w:t>
        </w:r>
        <w:r w:rsidR="00091F1B">
          <w:t xml:space="preserve"> </w:t>
        </w:r>
        <w:r w:rsidR="00091F1B" w:rsidRPr="00C4782F">
          <w:t>processor</w:t>
        </w:r>
        <w:r w:rsidR="00091F1B">
          <w:t xml:space="preserve"> </w:t>
        </w:r>
        <w:r w:rsidR="00091F1B" w:rsidRPr="00C4782F">
          <w:t>cycles.</w:t>
        </w:r>
        <w:r w:rsidR="00091F1B">
          <w:t xml:space="preserve">) </w:t>
        </w:r>
      </w:ins>
      <w:ins w:id="720" w:author="Mark Michaelis" w:date="2020-01-19T08:14:00Z">
        <w:r w:rsidR="00091F1B">
          <w:t xml:space="preserve">That said, there are a couple valid use cases.  </w:t>
        </w:r>
      </w:ins>
    </w:p>
    <w:p w14:paraId="245D2FCD" w14:textId="21C7110B" w:rsidR="00FF21AF" w:rsidRDefault="00091F1B" w:rsidP="005E24E0">
      <w:pPr>
        <w:pStyle w:val="CHAPBM"/>
        <w:rPr>
          <w:ins w:id="721" w:author="Mark Michaelis" w:date="2020-01-19T08:25:00Z"/>
        </w:rPr>
      </w:pPr>
      <w:ins w:id="722" w:author="Mark Michaelis" w:date="2020-01-19T08:15:00Z">
        <w:r>
          <w:t>The first is to put</w:t>
        </w:r>
      </w:ins>
      <w:ins w:id="723" w:author="Mark Michaelis" w:date="2020-01-19T08:13:00Z">
        <w:r>
          <w:t xml:space="preserve"> </w:t>
        </w:r>
        <w:r w:rsidRPr="00C4782F">
          <w:t>a</w:t>
        </w:r>
        <w:r>
          <w:t xml:space="preserve"> </w:t>
        </w:r>
        <w:r w:rsidRPr="00C4782F">
          <w:t>thread</w:t>
        </w:r>
        <w:r>
          <w:t xml:space="preserve"> </w:t>
        </w:r>
        <w:r w:rsidRPr="00C4782F">
          <w:t>to</w:t>
        </w:r>
        <w:r>
          <w:t xml:space="preserve"> </w:t>
        </w:r>
        <w:r w:rsidRPr="00C4782F">
          <w:t>sleep</w:t>
        </w:r>
        <w:r>
          <w:t xml:space="preserve"> </w:t>
        </w:r>
        <w:r w:rsidRPr="00C4782F">
          <w:t>with</w:t>
        </w:r>
        <w:r>
          <w:t xml:space="preserve"> </w:t>
        </w:r>
        <w:r w:rsidRPr="00C4782F">
          <w:t>a</w:t>
        </w:r>
        <w:r>
          <w:t xml:space="preserve"> </w:t>
        </w:r>
        <w:r w:rsidRPr="00C4782F">
          <w:t>time</w:t>
        </w:r>
        <w:r>
          <w:t xml:space="preserve"> </w:t>
        </w:r>
        <w:r w:rsidRPr="00C4782F">
          <w:t>delay</w:t>
        </w:r>
        <w:r>
          <w:t xml:space="preserve"> </w:t>
        </w:r>
        <w:r w:rsidRPr="00C4782F">
          <w:t>of</w:t>
        </w:r>
        <w:r>
          <w:t xml:space="preserve"> </w:t>
        </w:r>
        <w:r w:rsidRPr="00C4782F">
          <w:t>zero</w:t>
        </w:r>
        <w:r>
          <w:t xml:space="preserve"> to indicate to </w:t>
        </w:r>
        <w:r w:rsidRPr="00C4782F">
          <w:t>the</w:t>
        </w:r>
        <w:r>
          <w:t xml:space="preserve"> </w:t>
        </w:r>
        <w:r w:rsidRPr="00C4782F">
          <w:t>operating</w:t>
        </w:r>
        <w:r>
          <w:t xml:space="preserve"> </w:t>
        </w:r>
        <w:r w:rsidRPr="00C4782F">
          <w:t>system</w:t>
        </w:r>
        <w:r>
          <w:t xml:space="preserve"> </w:t>
        </w:r>
        <w:r w:rsidRPr="00C4782F">
          <w:t>“the</w:t>
        </w:r>
        <w:r>
          <w:t xml:space="preserve"> </w:t>
        </w:r>
        <w:r w:rsidRPr="00C4782F">
          <w:t>current</w:t>
        </w:r>
        <w:r>
          <w:t xml:space="preserve"> </w:t>
        </w:r>
        <w:r w:rsidRPr="00C4782F">
          <w:t>thread</w:t>
        </w:r>
        <w:r>
          <w:t xml:space="preserve"> </w:t>
        </w:r>
        <w:r w:rsidRPr="00C4782F">
          <w:t>is</w:t>
        </w:r>
        <w:r>
          <w:t xml:space="preserve"> </w:t>
        </w:r>
        <w:r w:rsidRPr="00C4782F">
          <w:t>politely</w:t>
        </w:r>
        <w:r>
          <w:t xml:space="preserve"> </w:t>
        </w:r>
        <w:r w:rsidRPr="00C4782F">
          <w:t>giving</w:t>
        </w:r>
        <w:r>
          <w:t xml:space="preserve"> </w:t>
        </w:r>
        <w:r w:rsidRPr="00C4782F">
          <w:t>up</w:t>
        </w:r>
        <w:r>
          <w:t xml:space="preserve"> </w:t>
        </w:r>
        <w:r w:rsidRPr="00C4782F">
          <w:t>the</w:t>
        </w:r>
        <w:r>
          <w:t xml:space="preserve"> </w:t>
        </w:r>
        <w:r w:rsidRPr="00C4782F">
          <w:t>rest</w:t>
        </w:r>
        <w:r>
          <w:t xml:space="preserve"> </w:t>
        </w:r>
        <w:r w:rsidRPr="00C4782F">
          <w:t>of</w:t>
        </w:r>
        <w:r>
          <w:t xml:space="preserve"> </w:t>
        </w:r>
        <w:r w:rsidRPr="00C4782F">
          <w:t>its</w:t>
        </w:r>
        <w:r>
          <w:t xml:space="preserve"> </w:t>
        </w:r>
        <w:r w:rsidRPr="00C4782F">
          <w:t>quantum</w:t>
        </w:r>
        <w:r>
          <w:t xml:space="preserve"> </w:t>
        </w:r>
        <w:r w:rsidRPr="00C4782F">
          <w:t>to</w:t>
        </w:r>
        <w:r>
          <w:t xml:space="preserve"> </w:t>
        </w:r>
        <w:r w:rsidRPr="00C4782F">
          <w:t>another</w:t>
        </w:r>
        <w:r>
          <w:t xml:space="preserve"> </w:t>
        </w:r>
        <w:r w:rsidRPr="00C4782F">
          <w:t>thread</w:t>
        </w:r>
        <w:r>
          <w:t xml:space="preserve"> </w:t>
        </w:r>
        <w:r w:rsidRPr="00C4782F">
          <w:t>if</w:t>
        </w:r>
        <w:r>
          <w:t xml:space="preserve"> </w:t>
        </w:r>
        <w:r w:rsidRPr="00C4782F">
          <w:t>there</w:t>
        </w:r>
        <w:r>
          <w:t xml:space="preserve"> </w:t>
        </w:r>
        <w:r w:rsidRPr="00C4782F">
          <w:t>is</w:t>
        </w:r>
        <w:r>
          <w:t xml:space="preserve"> </w:t>
        </w:r>
        <w:r w:rsidRPr="00C4782F">
          <w:t>one</w:t>
        </w:r>
        <w:r>
          <w:t xml:space="preserve"> </w:t>
        </w:r>
        <w:r w:rsidRPr="00C4782F">
          <w:t>that</w:t>
        </w:r>
        <w:r>
          <w:t xml:space="preserve"> </w:t>
        </w:r>
        <w:r w:rsidRPr="00C4782F">
          <w:t>can</w:t>
        </w:r>
        <w:r>
          <w:t xml:space="preserve"> </w:t>
        </w:r>
        <w:r w:rsidRPr="00C4782F">
          <w:t>use</w:t>
        </w:r>
        <w:r>
          <w:t xml:space="preserve"> </w:t>
        </w:r>
        <w:r w:rsidRPr="00C4782F">
          <w:t>it”</w:t>
        </w:r>
        <w:r>
          <w:t xml:space="preserve"> </w:t>
        </w:r>
        <w:r w:rsidRPr="00C4782F">
          <w:t>The</w:t>
        </w:r>
        <w:r>
          <w:t xml:space="preserve"> </w:t>
        </w:r>
        <w:r w:rsidRPr="00C4782F">
          <w:t>polite</w:t>
        </w:r>
        <w:r>
          <w:t xml:space="preserve"> </w:t>
        </w:r>
        <w:r w:rsidRPr="00C4782F">
          <w:t>thread</w:t>
        </w:r>
        <w:r>
          <w:t xml:space="preserve"> </w:t>
        </w:r>
        <w:r w:rsidRPr="00C4782F">
          <w:t>will</w:t>
        </w:r>
        <w:r>
          <w:t xml:space="preserve"> </w:t>
        </w:r>
        <w:r w:rsidRPr="00C4782F">
          <w:t>then</w:t>
        </w:r>
        <w:r>
          <w:t xml:space="preserve"> </w:t>
        </w:r>
        <w:r w:rsidRPr="00C4782F">
          <w:t>be</w:t>
        </w:r>
        <w:r>
          <w:t xml:space="preserve"> </w:t>
        </w:r>
        <w:r w:rsidRPr="00C4782F">
          <w:t>scheduled</w:t>
        </w:r>
        <w:r>
          <w:t xml:space="preserve"> </w:t>
        </w:r>
        <w:r w:rsidRPr="00C4782F">
          <w:t>normally,</w:t>
        </w:r>
        <w:r>
          <w:t xml:space="preserve"> </w:t>
        </w:r>
        <w:r w:rsidRPr="00C4782F">
          <w:t>without</w:t>
        </w:r>
        <w:r>
          <w:t xml:space="preserve"> </w:t>
        </w:r>
        <w:r w:rsidRPr="00C4782F">
          <w:t>any</w:t>
        </w:r>
        <w:r>
          <w:t xml:space="preserve"> </w:t>
        </w:r>
        <w:r w:rsidRPr="00C4782F">
          <w:t>further</w:t>
        </w:r>
        <w:r>
          <w:t xml:space="preserve"> </w:t>
        </w:r>
        <w:r w:rsidRPr="00C4782F">
          <w:t>delay.</w:t>
        </w:r>
        <w:r>
          <w:t xml:space="preserve"> </w:t>
        </w:r>
      </w:ins>
      <w:ins w:id="724" w:author="Mark Michaelis" w:date="2020-01-19T08:15:00Z">
        <w:r>
          <w:t>The s</w:t>
        </w:r>
      </w:ins>
      <w:ins w:id="725" w:author="Mark Michaelis" w:date="2020-01-19T08:13:00Z">
        <w:r w:rsidRPr="00C4782F">
          <w:t>econd</w:t>
        </w:r>
      </w:ins>
      <w:ins w:id="726" w:author="Mark Michaelis" w:date="2020-01-19T08:15:00Z">
        <w:r>
          <w:t xml:space="preserve"> i</w:t>
        </w:r>
      </w:ins>
      <w:ins w:id="727" w:author="Mark Michaelis" w:date="2020-01-19T08:13:00Z">
        <w:r w:rsidRPr="00C4782F">
          <w:t>s</w:t>
        </w:r>
        <w:r>
          <w:t xml:space="preserve"> </w:t>
        </w:r>
        <w:r w:rsidRPr="00C4782F">
          <w:t>in</w:t>
        </w:r>
        <w:r>
          <w:t xml:space="preserve"> </w:t>
        </w:r>
        <w:r w:rsidRPr="00C4782F">
          <w:t>test</w:t>
        </w:r>
        <w:r>
          <w:t xml:space="preserve"> </w:t>
        </w:r>
        <w:r w:rsidRPr="00C4782F">
          <w:t>code</w:t>
        </w:r>
        <w:r>
          <w:t xml:space="preserve"> </w:t>
        </w:r>
        <w:r w:rsidRPr="00C4782F">
          <w:t>to</w:t>
        </w:r>
        <w:r>
          <w:t xml:space="preserve"> </w:t>
        </w:r>
        <w:r w:rsidRPr="00C4782F">
          <w:t>simulate</w:t>
        </w:r>
        <w:r>
          <w:t xml:space="preserve"> </w:t>
        </w:r>
        <w:r w:rsidRPr="00C4782F">
          <w:t>a</w:t>
        </w:r>
        <w:r>
          <w:t xml:space="preserve"> </w:t>
        </w:r>
        <w:r w:rsidRPr="00C4782F">
          <w:t>thread</w:t>
        </w:r>
        <w:r>
          <w:t xml:space="preserve"> </w:t>
        </w:r>
        <w:r w:rsidRPr="00C4782F">
          <w:t>that</w:t>
        </w:r>
        <w:r>
          <w:t xml:space="preserve"> </w:t>
        </w:r>
        <w:r w:rsidRPr="00C4782F">
          <w:t>is</w:t>
        </w:r>
        <w:r>
          <w:t xml:space="preserve"> </w:t>
        </w:r>
        <w:r w:rsidRPr="00C4782F">
          <w:t>working</w:t>
        </w:r>
        <w:r>
          <w:t xml:space="preserve"> </w:t>
        </w:r>
        <w:r w:rsidRPr="00C4782F">
          <w:t>on</w:t>
        </w:r>
        <w:r>
          <w:t xml:space="preserve"> </w:t>
        </w:r>
        <w:r w:rsidRPr="00C4782F">
          <w:t>some</w:t>
        </w:r>
        <w:r>
          <w:t xml:space="preserve"> </w:t>
        </w:r>
        <w:r w:rsidRPr="00C4782F">
          <w:t>high-latency</w:t>
        </w:r>
        <w:r>
          <w:t xml:space="preserve"> </w:t>
        </w:r>
        <w:r w:rsidRPr="00C4782F">
          <w:t>operation</w:t>
        </w:r>
        <w:r>
          <w:t xml:space="preserve"> </w:t>
        </w:r>
        <w:r w:rsidRPr="00C4782F">
          <w:t>without</w:t>
        </w:r>
        <w:r>
          <w:t xml:space="preserve"> </w:t>
        </w:r>
        <w:proofErr w:type="gramStart"/>
        <w:r w:rsidRPr="00C4782F">
          <w:t>actually</w:t>
        </w:r>
        <w:r>
          <w:t xml:space="preserve"> </w:t>
        </w:r>
        <w:r w:rsidRPr="00C4782F">
          <w:t>having</w:t>
        </w:r>
        <w:proofErr w:type="gramEnd"/>
        <w:r>
          <w:t xml:space="preserve"> </w:t>
        </w:r>
        <w:r w:rsidRPr="00C4782F">
          <w:t>to</w:t>
        </w:r>
        <w:r>
          <w:t xml:space="preserve"> </w:t>
        </w:r>
        <w:r w:rsidRPr="00C4782F">
          <w:t>burn</w:t>
        </w:r>
        <w:r>
          <w:t xml:space="preserve"> </w:t>
        </w:r>
        <w:r w:rsidRPr="00C4782F">
          <w:t>a</w:t>
        </w:r>
        <w:r>
          <w:t xml:space="preserve"> </w:t>
        </w:r>
        <w:r w:rsidRPr="00C4782F">
          <w:t>processor</w:t>
        </w:r>
        <w:r>
          <w:t xml:space="preserve"> </w:t>
        </w:r>
        <w:r w:rsidRPr="00C4782F">
          <w:t>doing</w:t>
        </w:r>
        <w:r>
          <w:t xml:space="preserve"> </w:t>
        </w:r>
        <w:r w:rsidRPr="00C4782F">
          <w:t>some</w:t>
        </w:r>
        <w:r>
          <w:t xml:space="preserve"> </w:t>
        </w:r>
        <w:r w:rsidRPr="00C4782F">
          <w:t>pointless</w:t>
        </w:r>
        <w:r>
          <w:t xml:space="preserve"> </w:t>
        </w:r>
        <w:r w:rsidRPr="00C4782F">
          <w:t>arithmetic.</w:t>
        </w:r>
        <w:r>
          <w:t xml:space="preserve"> </w:t>
        </w:r>
        <w:r w:rsidRPr="00C4782F">
          <w:t>Other</w:t>
        </w:r>
        <w:r>
          <w:t xml:space="preserve"> </w:t>
        </w:r>
        <w:r w:rsidRPr="00C4782F">
          <w:t>uses</w:t>
        </w:r>
        <w:r>
          <w:t xml:space="preserve"> </w:t>
        </w:r>
        <w:r w:rsidRPr="00C4782F">
          <w:t>in</w:t>
        </w:r>
        <w:r>
          <w:t xml:space="preserve"> </w:t>
        </w:r>
        <w:r w:rsidRPr="00C4782F">
          <w:t>production</w:t>
        </w:r>
        <w:r>
          <w:t xml:space="preserve"> </w:t>
        </w:r>
        <w:r w:rsidRPr="00C4782F">
          <w:t>code</w:t>
        </w:r>
        <w:r>
          <w:t xml:space="preserve"> </w:t>
        </w:r>
        <w:r w:rsidRPr="00C4782F">
          <w:t>should</w:t>
        </w:r>
        <w:r>
          <w:t xml:space="preserve"> </w:t>
        </w:r>
        <w:r w:rsidRPr="00C4782F">
          <w:t>be</w:t>
        </w:r>
        <w:r>
          <w:t xml:space="preserve"> </w:t>
        </w:r>
        <w:r w:rsidRPr="00C4782F">
          <w:t>reviewed</w:t>
        </w:r>
        <w:r>
          <w:t xml:space="preserve"> </w:t>
        </w:r>
        <w:r w:rsidRPr="00C4782F">
          <w:t>carefully</w:t>
        </w:r>
        <w:r>
          <w:t xml:space="preserve"> </w:t>
        </w:r>
        <w:r w:rsidRPr="00C4782F">
          <w:t>to</w:t>
        </w:r>
        <w:r>
          <w:t xml:space="preserve"> </w:t>
        </w:r>
        <w:r w:rsidRPr="00C4782F">
          <w:t>ensure</w:t>
        </w:r>
        <w:r>
          <w:t xml:space="preserve"> </w:t>
        </w:r>
        <w:r w:rsidRPr="00C4782F">
          <w:t>that</w:t>
        </w:r>
        <w:r>
          <w:t xml:space="preserve"> </w:t>
        </w:r>
        <w:r w:rsidRPr="00C4782F">
          <w:t>there</w:t>
        </w:r>
        <w:r>
          <w:t xml:space="preserve"> </w:t>
        </w:r>
        <w:r w:rsidRPr="00C4782F">
          <w:t>is</w:t>
        </w:r>
        <w:r>
          <w:t xml:space="preserve"> </w:t>
        </w:r>
        <w:r w:rsidRPr="00C4782F">
          <w:t>not</w:t>
        </w:r>
        <w:r>
          <w:t xml:space="preserve"> </w:t>
        </w:r>
        <w:r w:rsidRPr="00C4782F">
          <w:t>a</w:t>
        </w:r>
        <w:r>
          <w:t xml:space="preserve"> </w:t>
        </w:r>
        <w:r w:rsidRPr="00C4782F">
          <w:t>better</w:t>
        </w:r>
        <w:r>
          <w:t xml:space="preserve"> </w:t>
        </w:r>
        <w:r w:rsidRPr="00C4782F">
          <w:t>way</w:t>
        </w:r>
        <w:r>
          <w:t xml:space="preserve"> </w:t>
        </w:r>
        <w:r w:rsidRPr="00C4782F">
          <w:t>to</w:t>
        </w:r>
        <w:r>
          <w:t xml:space="preserve"> </w:t>
        </w:r>
        <w:r w:rsidRPr="00C4782F">
          <w:t>obtain</w:t>
        </w:r>
        <w:r>
          <w:t xml:space="preserve"> </w:t>
        </w:r>
        <w:r w:rsidRPr="00C4782F">
          <w:t>the</w:t>
        </w:r>
        <w:r>
          <w:t xml:space="preserve"> </w:t>
        </w:r>
        <w:r w:rsidRPr="00C4782F">
          <w:t>desired</w:t>
        </w:r>
        <w:r>
          <w:t xml:space="preserve"> </w:t>
        </w:r>
        <w:r w:rsidRPr="00C4782F">
          <w:t>effect.</w:t>
        </w:r>
      </w:ins>
    </w:p>
    <w:p w14:paraId="0292BC6B" w14:textId="072748B7" w:rsidR="00FF21AF" w:rsidRPr="00C4782F" w:rsidRDefault="00FF21AF" w:rsidP="005E24E0">
      <w:pPr>
        <w:pStyle w:val="CHAPBM"/>
        <w:rPr>
          <w:ins w:id="728" w:author="Mark Michaelis" w:date="2020-01-19T08:24:00Z"/>
        </w:rPr>
      </w:pPr>
      <w:ins w:id="729" w:author="Mark Michaelis" w:date="2020-01-19T08:22:00Z">
        <w:r>
          <w:t xml:space="preserve">Another type in </w:t>
        </w:r>
        <w:proofErr w:type="spellStart"/>
        <w:r w:rsidRPr="009C65D4">
          <w:rPr>
            <w:rStyle w:val="CITchapbm"/>
            <w:rPrChange w:id="730" w:author="Mark Michaelis" w:date="2020-01-19T08:23:00Z">
              <w:rPr/>
            </w:rPrChange>
          </w:rPr>
          <w:t>System.Threading</w:t>
        </w:r>
        <w:proofErr w:type="spellEnd"/>
        <w:r>
          <w:t xml:space="preserve"> is the </w:t>
        </w:r>
        <w:proofErr w:type="spellStart"/>
        <w:r w:rsidRPr="009C65D4">
          <w:rPr>
            <w:rStyle w:val="CITchapbm"/>
            <w:rPrChange w:id="731" w:author="Mark Michaelis" w:date="2020-01-19T08:22:00Z">
              <w:rPr/>
            </w:rPrChange>
          </w:rPr>
          <w:t>ThreadPool</w:t>
        </w:r>
        <w:proofErr w:type="spellEnd"/>
        <w:del w:id="732" w:author="Mark" w:date="2020-04-07T20:23:00Z">
          <w:r w:rsidRPr="009C65D4" w:rsidDel="00CF3F53">
            <w:rPr>
              <w:rStyle w:val="CITchapbm"/>
              <w:rPrChange w:id="733" w:author="Mark Michaelis" w:date="2020-01-19T08:22:00Z">
                <w:rPr/>
              </w:rPrChange>
            </w:rPr>
            <w:delText>()</w:delText>
          </w:r>
        </w:del>
      </w:ins>
      <w:ins w:id="734" w:author="Mark Michaelis" w:date="2020-01-19T08:30:00Z">
        <w:r w:rsidR="00E6091B" w:rsidRPr="00E6091B">
          <w:t>,</w:t>
        </w:r>
        <w:r w:rsidR="00E6091B">
          <w:t xml:space="preserve"> which</w:t>
        </w:r>
      </w:ins>
      <w:ins w:id="735" w:author="Mark Michaelis" w:date="2020-01-19T08:27:00Z">
        <w:r>
          <w:t xml:space="preserve"> is designed to limit</w:t>
        </w:r>
      </w:ins>
      <w:ins w:id="736" w:author="Mark Michaelis" w:date="2020-01-19T08:24:00Z">
        <w:r>
          <w:t xml:space="preserve"> </w:t>
        </w:r>
        <w:r w:rsidRPr="00C4782F">
          <w:t>an</w:t>
        </w:r>
        <w:r>
          <w:t xml:space="preserve"> </w:t>
        </w:r>
        <w:r w:rsidRPr="00C4782F">
          <w:t>excess</w:t>
        </w:r>
        <w:r>
          <w:t xml:space="preserve"> </w:t>
        </w:r>
      </w:ins>
      <w:ins w:id="737" w:author="Mark Michaelis" w:date="2020-01-19T08:28:00Z">
        <w:r>
          <w:t xml:space="preserve">number </w:t>
        </w:r>
      </w:ins>
      <w:ins w:id="738" w:author="Mark Michaelis" w:date="2020-01-19T08:24:00Z">
        <w:r w:rsidRPr="00C4782F">
          <w:t>of</w:t>
        </w:r>
        <w:r>
          <w:t xml:space="preserve"> </w:t>
        </w:r>
        <w:r w:rsidRPr="00C4782F">
          <w:t>threads</w:t>
        </w:r>
        <w:r>
          <w:t xml:space="preserve"> </w:t>
        </w:r>
        <w:r w:rsidRPr="00C4782F">
          <w:t>to</w:t>
        </w:r>
        <w:r>
          <w:t xml:space="preserve"> </w:t>
        </w:r>
        <w:r w:rsidRPr="00C4782F">
          <w:t>negatively</w:t>
        </w:r>
        <w:r>
          <w:t xml:space="preserve"> </w:t>
        </w:r>
        <w:r w:rsidRPr="00C4782F">
          <w:t>impact</w:t>
        </w:r>
        <w:r>
          <w:t xml:space="preserve"> </w:t>
        </w:r>
        <w:r w:rsidRPr="00C4782F">
          <w:t>performance.</w:t>
        </w:r>
        <w:r>
          <w:t xml:space="preserve"> </w:t>
        </w:r>
        <w:r w:rsidRPr="00C4782F">
          <w:t>Threads</w:t>
        </w:r>
        <w:r>
          <w:t xml:space="preserve"> </w:t>
        </w:r>
        <w:r w:rsidRPr="00C4782F">
          <w:t>are</w:t>
        </w:r>
        <w:r>
          <w:t xml:space="preserve"> </w:t>
        </w:r>
        <w:r w:rsidRPr="00C4782F">
          <w:t>expensive</w:t>
        </w:r>
        <w:r>
          <w:t xml:space="preserve"> </w:t>
        </w:r>
        <w:r w:rsidRPr="00C4782F">
          <w:t>resources,</w:t>
        </w:r>
        <w:r>
          <w:t xml:space="preserve"> </w:t>
        </w:r>
        <w:r w:rsidRPr="00C4782F">
          <w:t>thread</w:t>
        </w:r>
        <w:r>
          <w:t xml:space="preserve"> </w:t>
        </w:r>
        <w:r w:rsidRPr="00C4782F">
          <w:t>context</w:t>
        </w:r>
        <w:r>
          <w:t xml:space="preserve"> </w:t>
        </w:r>
        <w:r w:rsidRPr="00C4782F">
          <w:t>switching</w:t>
        </w:r>
        <w:r>
          <w:t xml:space="preserve"> </w:t>
        </w:r>
        <w:r w:rsidRPr="00C4782F">
          <w:t>is</w:t>
        </w:r>
        <w:r>
          <w:t xml:space="preserve"> </w:t>
        </w:r>
        <w:r w:rsidRPr="00C4782F">
          <w:t>not</w:t>
        </w:r>
        <w:r>
          <w:t xml:space="preserve"> </w:t>
        </w:r>
        <w:r w:rsidRPr="00C4782F">
          <w:t>free,</w:t>
        </w:r>
        <w:r>
          <w:t xml:space="preserve"> </w:t>
        </w:r>
        <w:r w:rsidRPr="00C4782F">
          <w:t>and</w:t>
        </w:r>
        <w:r>
          <w:t xml:space="preserve"> </w:t>
        </w:r>
        <w:r w:rsidRPr="00C4782F">
          <w:t>running</w:t>
        </w:r>
        <w:r>
          <w:t xml:space="preserve"> </w:t>
        </w:r>
        <w:r w:rsidRPr="00C4782F">
          <w:t>two</w:t>
        </w:r>
        <w:r>
          <w:t xml:space="preserve"> </w:t>
        </w:r>
        <w:r w:rsidRPr="00C4782F">
          <w:t>jobs</w:t>
        </w:r>
        <w:r>
          <w:t xml:space="preserve"> </w:t>
        </w:r>
        <w:r w:rsidRPr="00C4782F">
          <w:t>in</w:t>
        </w:r>
        <w:r>
          <w:t xml:space="preserve"> </w:t>
        </w:r>
        <w:r w:rsidRPr="00C4782F">
          <w:t>simulated</w:t>
        </w:r>
        <w:r>
          <w:t xml:space="preserve"> </w:t>
        </w:r>
        <w:r w:rsidRPr="00C4782F">
          <w:t>parallelism</w:t>
        </w:r>
        <w:r>
          <w:t xml:space="preserve"> </w:t>
        </w:r>
        <w:r w:rsidRPr="00C4782F">
          <w:t>via</w:t>
        </w:r>
        <w:r>
          <w:t xml:space="preserve"> </w:t>
        </w:r>
        <w:r w:rsidRPr="00C4782F">
          <w:t>time</w:t>
        </w:r>
        <w:r>
          <w:t xml:space="preserve"> </w:t>
        </w:r>
        <w:r w:rsidRPr="00C4782F">
          <w:t>slicing</w:t>
        </w:r>
        <w:r>
          <w:t xml:space="preserve"> </w:t>
        </w:r>
        <w:r w:rsidRPr="00C4782F">
          <w:t>can</w:t>
        </w:r>
        <w:r>
          <w:t xml:space="preserve"> </w:t>
        </w:r>
        <w:r w:rsidRPr="00C4782F">
          <w:t>be</w:t>
        </w:r>
        <w:r>
          <w:t xml:space="preserve"> significantly </w:t>
        </w:r>
        <w:r w:rsidRPr="00C4782F">
          <w:t>slower</w:t>
        </w:r>
        <w:r>
          <w:t xml:space="preserve"> </w:t>
        </w:r>
        <w:r w:rsidRPr="00C4782F">
          <w:t>than</w:t>
        </w:r>
        <w:r>
          <w:t xml:space="preserve"> </w:t>
        </w:r>
        <w:r w:rsidRPr="00C4782F">
          <w:t>running</w:t>
        </w:r>
        <w:r>
          <w:t xml:space="preserve"> </w:t>
        </w:r>
        <w:r w:rsidRPr="00C4782F">
          <w:t>them</w:t>
        </w:r>
        <w:r>
          <w:t xml:space="preserve"> </w:t>
        </w:r>
        <w:r w:rsidRPr="00C4782F">
          <w:t>one</w:t>
        </w:r>
        <w:r>
          <w:t xml:space="preserve"> </w:t>
        </w:r>
        <w:r w:rsidRPr="00C4782F">
          <w:t>after</w:t>
        </w:r>
        <w:r>
          <w:t xml:space="preserve"> </w:t>
        </w:r>
        <w:r w:rsidRPr="00C4782F">
          <w:t>the</w:t>
        </w:r>
        <w:r>
          <w:t xml:space="preserve"> </w:t>
        </w:r>
        <w:r w:rsidRPr="00C4782F">
          <w:t>other.</w:t>
        </w:r>
        <w:r>
          <w:t xml:space="preserve"> </w:t>
        </w:r>
      </w:ins>
      <w:ins w:id="739" w:author="Mark Michaelis" w:date="2020-01-19T08:31:00Z">
        <w:r w:rsidR="00E6091B">
          <w:t xml:space="preserve">And, while </w:t>
        </w:r>
      </w:ins>
      <w:ins w:id="740" w:author="Mark Michaelis" w:date="2020-01-19T08:24:00Z">
        <w:r w:rsidRPr="00C4782F">
          <w:t>the</w:t>
        </w:r>
        <w:r>
          <w:t xml:space="preserve"> </w:t>
        </w:r>
        <w:r w:rsidRPr="00C4782F">
          <w:t>thread</w:t>
        </w:r>
        <w:r>
          <w:t xml:space="preserve"> </w:t>
        </w:r>
        <w:r w:rsidRPr="00C4782F">
          <w:t>pool</w:t>
        </w:r>
        <w:r>
          <w:t xml:space="preserve"> </w:t>
        </w:r>
        <w:r w:rsidRPr="00C4782F">
          <w:t>does</w:t>
        </w:r>
        <w:r>
          <w:t xml:space="preserve"> </w:t>
        </w:r>
        <w:r w:rsidRPr="00C4782F">
          <w:t>its</w:t>
        </w:r>
        <w:r>
          <w:t xml:space="preserve"> </w:t>
        </w:r>
        <w:r w:rsidRPr="00C4782F">
          <w:t>job</w:t>
        </w:r>
        <w:r>
          <w:t xml:space="preserve"> </w:t>
        </w:r>
        <w:r w:rsidRPr="00C4782F">
          <w:t>well,</w:t>
        </w:r>
        <w:r>
          <w:t xml:space="preserve"> </w:t>
        </w:r>
      </w:ins>
      <w:ins w:id="741" w:author="Mark Michaelis" w:date="2020-01-19T08:31:00Z">
        <w:r w:rsidR="00E6091B">
          <w:t xml:space="preserve">it </w:t>
        </w:r>
      </w:ins>
      <w:ins w:id="742" w:author="Mark Michaelis" w:date="2020-01-19T08:24:00Z">
        <w:r w:rsidRPr="00C4782F">
          <w:t>does</w:t>
        </w:r>
        <w:r>
          <w:t xml:space="preserve"> </w:t>
        </w:r>
        <w:r w:rsidRPr="00C4782F">
          <w:t>not</w:t>
        </w:r>
        <w:r>
          <w:t xml:space="preserve"> </w:t>
        </w:r>
        <w:r w:rsidRPr="00C4782F">
          <w:t>include</w:t>
        </w:r>
        <w:r>
          <w:t xml:space="preserve"> </w:t>
        </w:r>
        <w:r w:rsidRPr="00C4782F">
          <w:t>providing</w:t>
        </w:r>
        <w:r>
          <w:t xml:space="preserve"> </w:t>
        </w:r>
        <w:r w:rsidRPr="00C4782F">
          <w:t>services</w:t>
        </w:r>
        <w:r>
          <w:t xml:space="preserve"> </w:t>
        </w:r>
        <w:r w:rsidRPr="00C4782F">
          <w:t>to</w:t>
        </w:r>
        <w:r>
          <w:t xml:space="preserve"> </w:t>
        </w:r>
        <w:r w:rsidRPr="00C4782F">
          <w:t>deal</w:t>
        </w:r>
        <w:r>
          <w:t xml:space="preserve"> </w:t>
        </w:r>
        <w:r w:rsidRPr="00C4782F">
          <w:t>with</w:t>
        </w:r>
        <w:r>
          <w:t xml:space="preserve"> </w:t>
        </w:r>
        <w:r w:rsidRPr="00C4782F">
          <w:t>long-running</w:t>
        </w:r>
        <w:r>
          <w:t xml:space="preserve"> </w:t>
        </w:r>
        <w:r w:rsidRPr="00C4782F">
          <w:t>jobs</w:t>
        </w:r>
        <w:r>
          <w:t xml:space="preserve"> </w:t>
        </w:r>
        <w:r w:rsidRPr="00C4782F">
          <w:t>or</w:t>
        </w:r>
        <w:r>
          <w:t xml:space="preserve"> </w:t>
        </w:r>
        <w:r w:rsidRPr="00C4782F">
          <w:t>jobs</w:t>
        </w:r>
        <w:r>
          <w:t xml:space="preserve"> </w:t>
        </w:r>
        <w:r w:rsidRPr="00C4782F">
          <w:t>that</w:t>
        </w:r>
        <w:r>
          <w:t xml:space="preserve"> </w:t>
        </w:r>
        <w:r w:rsidRPr="00C4782F">
          <w:t>need</w:t>
        </w:r>
        <w:r>
          <w:t xml:space="preserve"> </w:t>
        </w:r>
        <w:r w:rsidRPr="00C4782F">
          <w:t>to</w:t>
        </w:r>
        <w:r>
          <w:t xml:space="preserve"> </w:t>
        </w:r>
        <w:r w:rsidRPr="00C4782F">
          <w:t>be</w:t>
        </w:r>
        <w:r>
          <w:t xml:space="preserve"> </w:t>
        </w:r>
        <w:r w:rsidRPr="00C4782F">
          <w:t>synchronized</w:t>
        </w:r>
        <w:r>
          <w:t xml:space="preserve"> </w:t>
        </w:r>
        <w:r w:rsidRPr="00C4782F">
          <w:t>with</w:t>
        </w:r>
        <w:r>
          <w:t xml:space="preserve"> </w:t>
        </w:r>
        <w:r w:rsidRPr="00C4782F">
          <w:t>the</w:t>
        </w:r>
        <w:r>
          <w:t xml:space="preserve"> </w:t>
        </w:r>
        <w:r w:rsidRPr="00C4782F">
          <w:t>main</w:t>
        </w:r>
        <w:r>
          <w:t xml:space="preserve"> </w:t>
        </w:r>
        <w:r w:rsidRPr="00C4782F">
          <w:t>thread</w:t>
        </w:r>
        <w:r>
          <w:t xml:space="preserve"> </w:t>
        </w:r>
        <w:r w:rsidRPr="00C4782F">
          <w:t>or</w:t>
        </w:r>
        <w:r>
          <w:t xml:space="preserve"> </w:t>
        </w:r>
        <w:r w:rsidRPr="00C4782F">
          <w:t>with</w:t>
        </w:r>
        <w:r>
          <w:t xml:space="preserve"> </w:t>
        </w:r>
        <w:r w:rsidRPr="00C4782F">
          <w:t>one</w:t>
        </w:r>
        <w:r>
          <w:t xml:space="preserve"> </w:t>
        </w:r>
        <w:r w:rsidRPr="00C4782F">
          <w:t>another.</w:t>
        </w:r>
        <w:r>
          <w:t xml:space="preserve"> </w:t>
        </w:r>
        <w:r w:rsidRPr="00C4782F">
          <w:t>What</w:t>
        </w:r>
        <w:r>
          <w:t xml:space="preserve"> </w:t>
        </w:r>
        <w:r w:rsidRPr="00C4782F">
          <w:t>we</w:t>
        </w:r>
        <w:r>
          <w:t xml:space="preserve"> </w:t>
        </w:r>
        <w:r w:rsidRPr="00C4782F">
          <w:t>really</w:t>
        </w:r>
        <w:r>
          <w:t xml:space="preserve"> </w:t>
        </w:r>
        <w:r w:rsidRPr="00C4782F">
          <w:t>need</w:t>
        </w:r>
        <w:r>
          <w:t xml:space="preserve"> </w:t>
        </w:r>
        <w:r w:rsidRPr="00C4782F">
          <w:t>to</w:t>
        </w:r>
        <w:r>
          <w:t xml:space="preserve"> </w:t>
        </w:r>
        <w:r w:rsidRPr="00C4782F">
          <w:t>do</w:t>
        </w:r>
        <w:r>
          <w:t xml:space="preserve"> </w:t>
        </w:r>
        <w:r w:rsidRPr="00C4782F">
          <w:t>is</w:t>
        </w:r>
        <w:r>
          <w:t xml:space="preserve"> </w:t>
        </w:r>
        <w:r w:rsidRPr="00C4782F">
          <w:t>build</w:t>
        </w:r>
        <w:r>
          <w:t xml:space="preserve"> </w:t>
        </w:r>
        <w:r w:rsidRPr="00C4782F">
          <w:t>a</w:t>
        </w:r>
        <w:r>
          <w:t xml:space="preserve"> </w:t>
        </w:r>
        <w:r w:rsidRPr="00C4782F">
          <w:t>higher-level</w:t>
        </w:r>
        <w:r>
          <w:t xml:space="preserve"> </w:t>
        </w:r>
        <w:r w:rsidRPr="00C4782F">
          <w:t>abstraction</w:t>
        </w:r>
        <w:r>
          <w:t xml:space="preserve"> </w:t>
        </w:r>
        <w:r w:rsidRPr="00C4782F">
          <w:t>that</w:t>
        </w:r>
        <w:r>
          <w:t xml:space="preserve"> </w:t>
        </w:r>
        <w:r w:rsidRPr="00C4782F">
          <w:t>can</w:t>
        </w:r>
        <w:r>
          <w:t xml:space="preserve"> </w:t>
        </w:r>
        <w:r w:rsidRPr="00C4782F">
          <w:t>use</w:t>
        </w:r>
        <w:r>
          <w:t xml:space="preserve"> </w:t>
        </w:r>
        <w:r w:rsidRPr="00C4782F">
          <w:t>threads</w:t>
        </w:r>
        <w:r>
          <w:t xml:space="preserve"> </w:t>
        </w:r>
        <w:r w:rsidRPr="00C4782F">
          <w:t>and</w:t>
        </w:r>
        <w:r>
          <w:t xml:space="preserve"> </w:t>
        </w:r>
        <w:r w:rsidRPr="00C4782F">
          <w:t>thread</w:t>
        </w:r>
        <w:r>
          <w:t xml:space="preserve"> </w:t>
        </w:r>
        <w:r w:rsidRPr="00C4782F">
          <w:t>pools</w:t>
        </w:r>
        <w:r>
          <w:t xml:space="preserve"> </w:t>
        </w:r>
        <w:r w:rsidRPr="00C4782F">
          <w:t>as</w:t>
        </w:r>
        <w:r>
          <w:t xml:space="preserve"> </w:t>
        </w:r>
        <w:r w:rsidRPr="00C4782F">
          <w:t>an</w:t>
        </w:r>
        <w:r>
          <w:t xml:space="preserve"> </w:t>
        </w:r>
        <w:r w:rsidRPr="00C4782F">
          <w:t>implementation</w:t>
        </w:r>
        <w:r>
          <w:t xml:space="preserve"> </w:t>
        </w:r>
        <w:r w:rsidRPr="00C4782F">
          <w:t>detail</w:t>
        </w:r>
      </w:ins>
      <w:ins w:id="743" w:author="Mark" w:date="2020-04-07T20:24:00Z">
        <w:r w:rsidR="00BD4D29">
          <w:t xml:space="preserve"> -</w:t>
        </w:r>
      </w:ins>
      <w:ins w:id="744" w:author="Mark Michaelis" w:date="2020-01-19T08:24:00Z">
        <w:del w:id="745" w:author="Mark" w:date="2020-04-07T20:24:00Z">
          <w:r w:rsidRPr="00C4782F" w:rsidDel="00BD4D29">
            <w:delText>;</w:delText>
          </w:r>
        </w:del>
        <w:r>
          <w:t xml:space="preserve"> </w:t>
        </w:r>
        <w:r w:rsidRPr="00C4782F">
          <w:t>that</w:t>
        </w:r>
        <w:r>
          <w:t xml:space="preserve"> </w:t>
        </w:r>
        <w:r w:rsidRPr="00C4782F">
          <w:t>abstraction</w:t>
        </w:r>
      </w:ins>
      <w:ins w:id="746" w:author="Mark Michaelis" w:date="2020-01-19T08:31:00Z">
        <w:r w:rsidR="00E6091B">
          <w:t xml:space="preserve">.  And, since </w:t>
        </w:r>
      </w:ins>
      <w:ins w:id="747" w:author="Mark Michaelis" w:date="2020-01-19T08:24:00Z">
        <w:r>
          <w:t>TPL</w:t>
        </w:r>
      </w:ins>
      <w:ins w:id="748" w:author="Mark Michaelis" w:date="2020-01-19T08:32:00Z">
        <w:r w:rsidR="00E6091B">
          <w:t xml:space="preserve"> provides that abstraction</w:t>
        </w:r>
      </w:ins>
      <w:ins w:id="749" w:author="Mark Michaelis" w:date="2020-01-19T08:24:00Z">
        <w:r w:rsidRPr="00C4782F">
          <w:t>,</w:t>
        </w:r>
        <w:r>
          <w:t xml:space="preserve"> </w:t>
        </w:r>
      </w:ins>
      <w:proofErr w:type="spellStart"/>
      <w:ins w:id="750" w:author="Mark Michaelis" w:date="2020-01-19T08:32:00Z">
        <w:r w:rsidR="00E6091B" w:rsidRPr="009C65D4">
          <w:rPr>
            <w:rStyle w:val="CITchapbm"/>
            <w:rPrChange w:id="751" w:author="Mark Michaelis" w:date="2020-01-19T08:32:00Z">
              <w:rPr/>
            </w:rPrChange>
          </w:rPr>
          <w:t>ThreadPool</w:t>
        </w:r>
        <w:proofErr w:type="spellEnd"/>
        <w:r w:rsidR="00E6091B">
          <w:t xml:space="preserve"> can essentially be deprecated</w:t>
        </w:r>
      </w:ins>
      <w:ins w:id="752" w:author="Mark Michaelis" w:date="2020-01-19T08:33:00Z">
        <w:r w:rsidR="00E6091B">
          <w:t xml:space="preserve"> entirely</w:t>
        </w:r>
      </w:ins>
      <w:ins w:id="753" w:author="Mark Michaelis" w:date="2020-01-19T08:32:00Z">
        <w:r w:rsidR="00E6091B">
          <w:t xml:space="preserve"> in favor of the TPL based APIs</w:t>
        </w:r>
      </w:ins>
      <w:ins w:id="754" w:author="Mark Michaelis" w:date="2020-01-19T08:24:00Z">
        <w:r w:rsidRPr="00C4782F">
          <w:t>.</w:t>
        </w:r>
      </w:ins>
    </w:p>
    <w:p w14:paraId="52531203" w14:textId="77777777" w:rsidR="00FF21AF" w:rsidRPr="00C4782F" w:rsidRDefault="00FF21AF" w:rsidP="005E24E0">
      <w:pPr>
        <w:pStyle w:val="CHAPBM"/>
        <w:rPr>
          <w:ins w:id="755" w:author="Mark Michaelis" w:date="2020-01-19T08:24:00Z"/>
        </w:rPr>
      </w:pPr>
      <w:ins w:id="756" w:author="Mark Michaelis" w:date="2020-01-19T08:24:00Z">
        <w:r w:rsidRPr="00C4782F">
          <w:t>For</w:t>
        </w:r>
        <w:r>
          <w:t xml:space="preserve"> </w:t>
        </w:r>
        <w:r w:rsidRPr="00C4782F">
          <w:t>more</w:t>
        </w:r>
        <w:r>
          <w:t xml:space="preserve"> </w:t>
        </w:r>
        <w:r w:rsidRPr="00C4782F">
          <w:t>details</w:t>
        </w:r>
        <w:r>
          <w:t xml:space="preserve"> </w:t>
        </w:r>
        <w:r w:rsidRPr="00C4782F">
          <w:t>on</w:t>
        </w:r>
        <w:r>
          <w:t xml:space="preserve"> </w:t>
        </w:r>
        <w:r w:rsidRPr="00C4782F">
          <w:t>other</w:t>
        </w:r>
        <w:r>
          <w:t xml:space="preserve"> </w:t>
        </w:r>
        <w:r w:rsidRPr="00C4782F">
          <w:t>techniques</w:t>
        </w:r>
        <w:r>
          <w:t xml:space="preserve"> </w:t>
        </w:r>
        <w:r w:rsidRPr="00C4782F">
          <w:t>for</w:t>
        </w:r>
        <w:r>
          <w:t xml:space="preserve"> </w:t>
        </w:r>
        <w:r w:rsidRPr="00C4782F">
          <w:t>managing</w:t>
        </w:r>
        <w:r>
          <w:t xml:space="preserve"> </w:t>
        </w:r>
        <w:r w:rsidRPr="00C4782F">
          <w:t>worker</w:t>
        </w:r>
        <w:r>
          <w:t xml:space="preserve"> </w:t>
        </w:r>
        <w:r w:rsidRPr="00C4782F">
          <w:t>threads</w:t>
        </w:r>
        <w:r>
          <w:t xml:space="preserve"> </w:t>
        </w:r>
        <w:r w:rsidRPr="00C4782F">
          <w:t>that</w:t>
        </w:r>
        <w:r>
          <w:t xml:space="preserve"> </w:t>
        </w:r>
        <w:r w:rsidRPr="00C4782F">
          <w:t>were</w:t>
        </w:r>
        <w:r>
          <w:t xml:space="preserve"> </w:t>
        </w:r>
        <w:r w:rsidRPr="00C4782F">
          <w:t>commonly</w:t>
        </w:r>
        <w:r>
          <w:t xml:space="preserve"> </w:t>
        </w:r>
        <w:r w:rsidRPr="00C4782F">
          <w:t>used</w:t>
        </w:r>
        <w:r>
          <w:t xml:space="preserve"> </w:t>
        </w:r>
        <w:r w:rsidRPr="00C4782F">
          <w:t>prior</w:t>
        </w:r>
        <w:r>
          <w:t xml:space="preserve"> </w:t>
        </w:r>
        <w:r w:rsidRPr="00C4782F">
          <w:t>to</w:t>
        </w:r>
        <w:r>
          <w:t xml:space="preserve"> </w:t>
        </w:r>
        <w:r w:rsidRPr="00C4782F">
          <w:t>.NET</w:t>
        </w:r>
        <w:r>
          <w:t xml:space="preserve"> </w:t>
        </w:r>
        <w:r w:rsidRPr="00C4782F">
          <w:t>4</w:t>
        </w:r>
        <w:r>
          <w:t xml:space="preserve">, see </w:t>
        </w:r>
        <w:r w:rsidRPr="00C4782F">
          <w:t>the</w:t>
        </w:r>
        <w:r>
          <w:t xml:space="preserve"> </w:t>
        </w:r>
        <w:r w:rsidRPr="009F4372">
          <w:rPr>
            <w:rStyle w:val="ITAL"/>
          </w:rPr>
          <w:t>Essential C# 3.0</w:t>
        </w:r>
        <w:r>
          <w:t xml:space="preserve"> </w:t>
        </w:r>
        <w:r w:rsidRPr="00C4782F">
          <w:t>multithreading</w:t>
        </w:r>
        <w:r>
          <w:t xml:space="preserve"> </w:t>
        </w:r>
        <w:r w:rsidRPr="00C4782F">
          <w:t>chapters</w:t>
        </w:r>
        <w:r>
          <w:t xml:space="preserve"> </w:t>
        </w:r>
        <w:r w:rsidRPr="00C4782F">
          <w:t>at</w:t>
        </w:r>
        <w:r>
          <w:t xml:space="preserve"> https://</w:t>
        </w:r>
        <w:r w:rsidRPr="00C4782F">
          <w:t>IntelliTect.com/EssentialCSharp.</w:t>
        </w:r>
      </w:ins>
    </w:p>
    <w:p w14:paraId="51FE7787" w14:textId="35457062" w:rsidR="00E6091B" w:rsidRPr="00F430AE" w:rsidRDefault="00E6091B" w:rsidP="00F430AE">
      <w:pPr>
        <w:pStyle w:val="spacer"/>
        <w:rPr>
          <w:ins w:id="757" w:author="Mark Michaelis" w:date="2020-01-19T08:24:00Z"/>
        </w:rPr>
      </w:pPr>
    </w:p>
    <w:tbl>
      <w:tblPr>
        <w:tblW w:w="0" w:type="auto"/>
        <w:tblInd w:w="540" w:type="dxa"/>
        <w:shd w:val="clear" w:color="auto" w:fill="EAEAEA"/>
        <w:tblCellMar>
          <w:left w:w="0" w:type="dxa"/>
          <w:right w:w="0" w:type="dxa"/>
        </w:tblCellMar>
        <w:tblLook w:val="04A0" w:firstRow="1" w:lastRow="0" w:firstColumn="1" w:lastColumn="0" w:noHBand="0" w:noVBand="1"/>
      </w:tblPr>
      <w:tblGrid>
        <w:gridCol w:w="5940"/>
      </w:tblGrid>
      <w:tr w:rsidR="0099551C" w14:paraId="3B6883F5" w14:textId="77777777" w:rsidTr="00F430AE">
        <w:trPr>
          <w:trHeight w:val="1251"/>
        </w:trPr>
        <w:tc>
          <w:tcPr>
            <w:tcW w:w="5940" w:type="dxa"/>
            <w:shd w:val="clear" w:color="auto" w:fill="EAEAEA"/>
          </w:tcPr>
          <w:p w14:paraId="1FD8D2CF" w14:textId="77777777" w:rsidR="0099551C" w:rsidRPr="00FF28E6" w:rsidRDefault="0099551C" w:rsidP="00B4446D">
            <w:pPr>
              <w:pStyle w:val="SF2TTL"/>
            </w:pPr>
            <w:r w:rsidRPr="005D5014">
              <w:rPr>
                <w:noProof/>
              </w:rPr>
              <mc:AlternateContent>
                <mc:Choice Requires="wps">
                  <w:drawing>
                    <wp:anchor distT="0" distB="0" distL="114300" distR="114300" simplePos="0" relativeHeight="251676672" behindDoc="0" locked="0" layoutInCell="1" allowOverlap="1" wp14:anchorId="339B2453" wp14:editId="61CD4138">
                      <wp:simplePos x="0" y="0"/>
                      <wp:positionH relativeFrom="column">
                        <wp:posOffset>0</wp:posOffset>
                      </wp:positionH>
                      <wp:positionV relativeFrom="paragraph">
                        <wp:posOffset>6350</wp:posOffset>
                      </wp:positionV>
                      <wp:extent cx="109855" cy="109855"/>
                      <wp:effectExtent l="0" t="0" r="4445" b="4445"/>
                      <wp:wrapNone/>
                      <wp:docPr id="2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55" cy="109855"/>
                              </a:xfrm>
                              <a:prstGeom prst="rect">
                                <a:avLst/>
                              </a:prstGeom>
                              <a:solidFill>
                                <a:srgbClr val="76787A"/>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8A77C" id="Rectangle 18" o:spid="_x0000_s1026" style="position:absolute;margin-left:0;margin-top:.5pt;width:8.65pt;height: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" fillcolor="#76787a" stroked="f">
                      <o:lock v:ext="edit" aspectratio="t"/>
                    </v:rect>
                  </w:pict>
                </mc:Fallback>
              </mc:AlternateContent>
            </w:r>
            <w:r>
              <w:t>Guidelines</w:t>
            </w:r>
          </w:p>
          <w:p w14:paraId="440B612B" w14:textId="77777777" w:rsidR="00F430AE" w:rsidRPr="00C57761" w:rsidRDefault="00F430AE" w:rsidP="00F430AE">
            <w:pPr>
              <w:pStyle w:val="SF21"/>
              <w:rPr>
                <w:ins w:id="758" w:author="Mark Michaelis" w:date="2020-01-19T08:24:00Z"/>
              </w:rPr>
            </w:pPr>
            <w:ins w:id="759" w:author="Mark Michaelis" w:date="2020-01-19T08:24:00Z">
              <w:r w:rsidRPr="00A70784">
                <w:rPr>
                  <w:rStyle w:val="BOLD"/>
                </w:rPr>
                <w:t>AVOID</w:t>
              </w:r>
              <w:r>
                <w:t xml:space="preserve"> </w:t>
              </w:r>
              <w:r w:rsidRPr="00C4782F">
                <w:t>calling</w:t>
              </w:r>
              <w:r>
                <w:t xml:space="preserve"> </w:t>
              </w:r>
              <w:proofErr w:type="spellStart"/>
              <w:r w:rsidRPr="009C65D4">
                <w:rPr>
                  <w:rStyle w:val="CITchapbm"/>
                </w:rPr>
                <w:t>Thread.Sleep</w:t>
              </w:r>
              <w:proofErr w:type="spellEnd"/>
              <w:r w:rsidRPr="009C65D4">
                <w:rPr>
                  <w:rStyle w:val="CITchapbm"/>
                </w:rPr>
                <w:t>()</w:t>
              </w:r>
              <w:r>
                <w:t xml:space="preserve"> </w:t>
              </w:r>
              <w:r w:rsidRPr="00C4782F">
                <w:t>in</w:t>
              </w:r>
              <w:r>
                <w:t xml:space="preserve"> </w:t>
              </w:r>
              <w:r w:rsidRPr="00C4782F">
                <w:t>production</w:t>
              </w:r>
              <w:r>
                <w:t xml:space="preserve"> </w:t>
              </w:r>
              <w:r w:rsidRPr="00C4782F">
                <w:t>code.</w:t>
              </w:r>
            </w:ins>
          </w:p>
          <w:p w14:paraId="5C1C0E96" w14:textId="039B79DA" w:rsidR="0099551C" w:rsidRDefault="00F430AE" w:rsidP="00F430AE">
            <w:pPr>
              <w:pStyle w:val="SF2"/>
            </w:pPr>
            <w:ins w:id="760" w:author="Mark Michaelis" w:date="2020-01-19T08:33:00Z">
              <w:r w:rsidRPr="006B04DC">
                <w:rPr>
                  <w:rStyle w:val="BOLD"/>
                </w:rPr>
                <w:t>DO</w:t>
              </w:r>
              <w:r w:rsidRPr="00E6091B">
                <w:rPr>
                  <w:rPrChange w:id="761" w:author="Mark Michaelis" w:date="2020-01-19T08:33:00Z">
                    <w:rPr>
                      <w:rStyle w:val="Strong"/>
                    </w:rPr>
                  </w:rPrChange>
                </w:rPr>
                <w:t xml:space="preserve"> us</w:t>
              </w:r>
              <w:r>
                <w:t xml:space="preserve">e tasks and related APIs in favor of </w:t>
              </w:r>
              <w:proofErr w:type="spellStart"/>
              <w:r w:rsidRPr="009C65D4">
                <w:rPr>
                  <w:rStyle w:val="CITchapbm"/>
                  <w:rPrChange w:id="762" w:author="Mark Michaelis" w:date="2020-01-19T08:34:00Z">
                    <w:rPr/>
                  </w:rPrChange>
                </w:rPr>
                <w:t>System.Theading</w:t>
              </w:r>
            </w:ins>
            <w:proofErr w:type="spellEnd"/>
            <w:ins w:id="763" w:author="Mark Michaelis" w:date="2020-01-19T08:34:00Z">
              <w:r>
                <w:t xml:space="preserve"> classes such as </w:t>
              </w:r>
              <w:r w:rsidRPr="009C65D4">
                <w:rPr>
                  <w:rStyle w:val="CITchapbm"/>
                  <w:rPrChange w:id="764" w:author="Mark Michaelis" w:date="2020-01-19T08:34:00Z">
                    <w:rPr/>
                  </w:rPrChange>
                </w:rPr>
                <w:t>Thread</w:t>
              </w:r>
              <w:r>
                <w:t xml:space="preserve"> and </w:t>
              </w:r>
              <w:proofErr w:type="spellStart"/>
              <w:r w:rsidRPr="009C65D4">
                <w:rPr>
                  <w:rStyle w:val="CITchapbm"/>
                  <w:rPrChange w:id="765" w:author="Mark Michaelis" w:date="2020-01-19T08:34:00Z">
                    <w:rPr/>
                  </w:rPrChange>
                </w:rPr>
                <w:t>ThreadPool</w:t>
              </w:r>
              <w:proofErr w:type="spellEnd"/>
              <w:r>
                <w:t>.</w:t>
              </w:r>
            </w:ins>
          </w:p>
        </w:tc>
      </w:tr>
    </w:tbl>
    <w:p w14:paraId="6321B991" w14:textId="77777777" w:rsidR="0099551C" w:rsidRDefault="0099551C" w:rsidP="00F430AE">
      <w:pPr>
        <w:pStyle w:val="spacer"/>
        <w:rPr>
          <w:ins w:id="766" w:author="Mark Michaelis" w:date="2020-01-19T08:15:00Z"/>
        </w:rPr>
      </w:pPr>
    </w:p>
    <w:p w14:paraId="4F1A0AEF" w14:textId="72C3F883" w:rsidR="00091F1B" w:rsidRDefault="00091F1B" w:rsidP="005E24E0">
      <w:pPr>
        <w:pStyle w:val="CHAPBM"/>
        <w:rPr>
          <w:ins w:id="767" w:author="Mark Michaelis" w:date="2020-01-19T08:15:00Z"/>
        </w:rPr>
      </w:pPr>
      <w:ins w:id="768" w:author="Mark Michaelis" w:date="2020-01-19T08:15:00Z">
        <w:r>
          <w:t>For more information</w:t>
        </w:r>
      </w:ins>
      <w:ins w:id="769" w:author="Mark Michaelis" w:date="2020-01-19T08:21:00Z">
        <w:r w:rsidR="00FF21AF">
          <w:t xml:space="preserve"> on both </w:t>
        </w:r>
        <w:proofErr w:type="spellStart"/>
        <w:r w:rsidR="00FF21AF" w:rsidRPr="009C65D4">
          <w:rPr>
            <w:rStyle w:val="CITchapbm"/>
            <w:rPrChange w:id="770" w:author="Mark Michaelis" w:date="2020-01-19T08:22:00Z">
              <w:rPr/>
            </w:rPrChange>
          </w:rPr>
          <w:t>System.Threading.ThreadPool</w:t>
        </w:r>
        <w:proofErr w:type="spellEnd"/>
        <w:r w:rsidR="00FF21AF">
          <w:t xml:space="preserve"> and </w:t>
        </w:r>
        <w:proofErr w:type="spellStart"/>
        <w:r w:rsidR="00FF21AF" w:rsidRPr="009C65D4">
          <w:rPr>
            <w:rStyle w:val="CITchapbm"/>
            <w:rPrChange w:id="771" w:author="Mark Michaelis" w:date="2020-01-19T08:22:00Z">
              <w:rPr/>
            </w:rPrChange>
          </w:rPr>
          <w:t>System.Threading.Thread</w:t>
        </w:r>
        <w:r w:rsidR="00FF21AF">
          <w:t>'s</w:t>
        </w:r>
        <w:proofErr w:type="spellEnd"/>
        <w:r w:rsidR="00FF21AF">
          <w:t xml:space="preserve"> </w:t>
        </w:r>
        <w:r w:rsidR="00FF21AF" w:rsidRPr="009C65D4">
          <w:rPr>
            <w:rStyle w:val="CITchapbm"/>
            <w:rPrChange w:id="772" w:author="Mark Michaelis" w:date="2020-01-19T08:22:00Z">
              <w:rPr/>
            </w:rPrChange>
          </w:rPr>
          <w:t>Sleep()</w:t>
        </w:r>
        <w:r w:rsidR="00FF21AF">
          <w:t xml:space="preserve"> method</w:t>
        </w:r>
      </w:ins>
      <w:ins w:id="773" w:author="Mark Michaelis" w:date="2020-01-19T08:15:00Z">
        <w:r>
          <w:t xml:space="preserve"> see XXXXXX.</w:t>
        </w:r>
      </w:ins>
    </w:p>
    <w:p w14:paraId="232B0387" w14:textId="77777777" w:rsidR="00E73B39" w:rsidRPr="005341EA" w:rsidRDefault="00FA3D78">
      <w:pPr>
        <w:pStyle w:val="SummaryHead"/>
      </w:pPr>
      <w:bookmarkStart w:id="774" w:name="_Toc38470403"/>
      <w:r w:rsidRPr="005341EA">
        <w:t>Summary</w:t>
      </w:r>
      <w:bookmarkEnd w:id="774"/>
    </w:p>
    <w:p w14:paraId="44331DDF" w14:textId="28074DE0" w:rsidR="0073083B" w:rsidRPr="005341EA" w:rsidDel="00541E14" w:rsidRDefault="00CC681E" w:rsidP="00DF4A1F">
      <w:pPr>
        <w:pStyle w:val="HEADFIRST"/>
        <w:rPr>
          <w:del w:id="775" w:author="Mark Michaelis" w:date="2020-04-13T11:03:00Z"/>
        </w:rPr>
      </w:pPr>
      <w:ins w:id="776" w:author="Mark Michaelis" w:date="2020-04-13T11:04:00Z">
        <w:r w:rsidRPr="005341EA">
          <w:t>At the beginning of this chapter, we briefly glossed over some of the difficult problems that developers often face when writing multithreaded programs: atomicity problems, deadlocks, and other race conditions that introduce uncertainty and bad behavior into multithreaded programs.</w:t>
        </w:r>
      </w:ins>
      <w:del w:id="777" w:author="Mark Michaelis" w:date="2020-04-13T11:04:00Z">
        <w:r w:rsidR="00FA3D78" w:rsidRPr="005341EA" w:rsidDel="002A026A">
          <w:delText>In</w:delText>
        </w:r>
        <w:r w:rsidR="00B26DD1" w:rsidRPr="005341EA" w:rsidDel="002A026A">
          <w:delText xml:space="preserve"> </w:delText>
        </w:r>
        <w:r w:rsidR="00FA3D78" w:rsidRPr="005341EA" w:rsidDel="002A026A">
          <w:delText>this</w:delText>
        </w:r>
        <w:r w:rsidR="00B26DD1" w:rsidRPr="005341EA" w:rsidDel="002A026A">
          <w:delText xml:space="preserve"> </w:delText>
        </w:r>
        <w:r w:rsidR="00FA3D78" w:rsidRPr="005341EA" w:rsidDel="002A026A">
          <w:delText>chapter,</w:delText>
        </w:r>
        <w:r w:rsidR="00B26DD1" w:rsidRPr="005341EA" w:rsidDel="002A026A">
          <w:delText xml:space="preserve"> </w:delText>
        </w:r>
        <w:r w:rsidR="00FA3D78" w:rsidRPr="005341EA" w:rsidDel="002A026A">
          <w:delText>we</w:delText>
        </w:r>
        <w:r w:rsidR="00B26DD1" w:rsidRPr="005341EA" w:rsidDel="002A026A">
          <w:delText xml:space="preserve"> </w:delText>
        </w:r>
        <w:r w:rsidR="00FA3D78" w:rsidRPr="005341EA" w:rsidDel="002A026A">
          <w:delText>started</w:delText>
        </w:r>
        <w:r w:rsidR="00B26DD1" w:rsidRPr="005341EA" w:rsidDel="002A026A">
          <w:delText xml:space="preserve"> </w:delText>
        </w:r>
      </w:del>
      <w:del w:id="778" w:author="Mark Michaelis" w:date="2020-04-13T10:59:00Z">
        <w:r w:rsidR="00755BF5" w:rsidRPr="005341EA" w:rsidDel="000A46A8">
          <w:delText>by</w:delText>
        </w:r>
        <w:r w:rsidR="00B26DD1" w:rsidRPr="005341EA" w:rsidDel="000A46A8">
          <w:delText xml:space="preserve"> </w:delText>
        </w:r>
        <w:r w:rsidR="00755BF5" w:rsidRPr="005341EA" w:rsidDel="000A46A8">
          <w:delText>examining</w:delText>
        </w:r>
        <w:r w:rsidR="00B26DD1" w:rsidRPr="005341EA" w:rsidDel="000A46A8">
          <w:delText xml:space="preserve"> </w:delText>
        </w:r>
        <w:r w:rsidR="00FA3D78" w:rsidRPr="005341EA" w:rsidDel="000A46A8">
          <w:delText>the</w:delText>
        </w:r>
        <w:r w:rsidR="00B26DD1" w:rsidRPr="005341EA" w:rsidDel="000A46A8">
          <w:delText xml:space="preserve"> </w:delText>
        </w:r>
        <w:r w:rsidR="00FA3D78" w:rsidRPr="005341EA" w:rsidDel="000A46A8">
          <w:delText>basic</w:delText>
        </w:r>
        <w:r w:rsidR="00B26DD1" w:rsidRPr="005341EA" w:rsidDel="000A46A8">
          <w:delText xml:space="preserve"> </w:delText>
        </w:r>
        <w:r w:rsidR="00FA3D78" w:rsidRPr="005341EA" w:rsidDel="000A46A8">
          <w:delText>parts</w:delText>
        </w:r>
        <w:r w:rsidR="00B26DD1" w:rsidRPr="005341EA" w:rsidDel="000A46A8">
          <w:delText xml:space="preserve"> </w:delText>
        </w:r>
        <w:r w:rsidR="00FA3D78" w:rsidRPr="005341EA" w:rsidDel="000A46A8">
          <w:delText>of</w:delText>
        </w:r>
        <w:r w:rsidR="00B26DD1" w:rsidRPr="005341EA" w:rsidDel="000A46A8">
          <w:delText xml:space="preserve"> </w:delText>
        </w:r>
        <w:r w:rsidR="00FA3D78" w:rsidRPr="005341EA" w:rsidDel="000A46A8">
          <w:delText>multithreaded</w:delText>
        </w:r>
        <w:r w:rsidR="00B26DD1" w:rsidRPr="005341EA" w:rsidDel="000A46A8">
          <w:delText xml:space="preserve"> </w:delText>
        </w:r>
        <w:r w:rsidR="00FA3D78" w:rsidRPr="005341EA" w:rsidDel="000A46A8">
          <w:delText>programs:</w:delText>
        </w:r>
        <w:r w:rsidR="00B26DD1" w:rsidRPr="005341EA" w:rsidDel="000A46A8">
          <w:delText xml:space="preserve"> </w:delText>
        </w:r>
        <w:r w:rsidR="00FA3D78" w:rsidRPr="005341EA" w:rsidDel="000A46A8">
          <w:delText>the</w:delText>
        </w:r>
        <w:r w:rsidR="00B26DD1" w:rsidRPr="005341EA" w:rsidDel="000A46A8">
          <w:delText xml:space="preserve"> </w:delText>
        </w:r>
        <w:r w:rsidR="00FA3D78" w:rsidRPr="009C65D4" w:rsidDel="000A46A8">
          <w:rPr>
            <w:rStyle w:val="CITchapbm"/>
          </w:rPr>
          <w:delText>Thread</w:delText>
        </w:r>
        <w:r w:rsidR="00B26DD1" w:rsidRPr="005341EA" w:rsidDel="000A46A8">
          <w:delText xml:space="preserve"> </w:delText>
        </w:r>
        <w:r w:rsidR="00FA3D78" w:rsidRPr="005341EA" w:rsidDel="000A46A8">
          <w:delText>class,</w:delText>
        </w:r>
        <w:r w:rsidR="00B26DD1" w:rsidRPr="005341EA" w:rsidDel="000A46A8">
          <w:delText xml:space="preserve"> </w:delText>
        </w:r>
        <w:r w:rsidR="00FA3D78" w:rsidRPr="005341EA" w:rsidDel="000A46A8">
          <w:delText>which</w:delText>
        </w:r>
        <w:r w:rsidR="00B26DD1" w:rsidRPr="005341EA" w:rsidDel="000A46A8">
          <w:delText xml:space="preserve"> </w:delText>
        </w:r>
        <w:r w:rsidR="00FA3D78" w:rsidRPr="005341EA" w:rsidDel="000A46A8">
          <w:delText>represents</w:delText>
        </w:r>
        <w:r w:rsidR="00B26DD1" w:rsidRPr="005341EA" w:rsidDel="000A46A8">
          <w:delText xml:space="preserve"> </w:delText>
        </w:r>
        <w:r w:rsidR="00FA3D78" w:rsidRPr="005341EA" w:rsidDel="000A46A8">
          <w:delText>an</w:delText>
        </w:r>
        <w:r w:rsidR="00B26DD1" w:rsidRPr="005341EA" w:rsidDel="000A46A8">
          <w:delText xml:space="preserve"> </w:delText>
        </w:r>
        <w:r w:rsidR="00FA3D78" w:rsidRPr="005341EA" w:rsidDel="000A46A8">
          <w:delText>independent</w:delText>
        </w:r>
        <w:r w:rsidR="00B26DD1" w:rsidRPr="005341EA" w:rsidDel="000A46A8">
          <w:delText xml:space="preserve"> </w:delText>
        </w:r>
        <w:r w:rsidR="00FA3D78" w:rsidRPr="005341EA" w:rsidDel="000A46A8">
          <w:delText>point</w:delText>
        </w:r>
        <w:r w:rsidR="00B26DD1" w:rsidRPr="005341EA" w:rsidDel="000A46A8">
          <w:delText xml:space="preserve"> </w:delText>
        </w:r>
        <w:r w:rsidR="00FA3D78" w:rsidRPr="005341EA" w:rsidDel="000A46A8">
          <w:delText>of</w:delText>
        </w:r>
        <w:r w:rsidR="00B26DD1" w:rsidRPr="005341EA" w:rsidDel="000A46A8">
          <w:delText xml:space="preserve"> </w:delText>
        </w:r>
        <w:r w:rsidR="00FA3D78" w:rsidRPr="005341EA" w:rsidDel="000A46A8">
          <w:delText>control</w:delText>
        </w:r>
        <w:r w:rsidR="00B26DD1" w:rsidRPr="005341EA" w:rsidDel="000A46A8">
          <w:delText xml:space="preserve"> </w:delText>
        </w:r>
        <w:r w:rsidR="00FA3D78" w:rsidRPr="005341EA" w:rsidDel="000A46A8">
          <w:delText>in</w:delText>
        </w:r>
        <w:r w:rsidR="00B26DD1" w:rsidRPr="005341EA" w:rsidDel="000A46A8">
          <w:delText xml:space="preserve"> </w:delText>
        </w:r>
        <w:r w:rsidR="00FA3D78" w:rsidRPr="005341EA" w:rsidDel="000A46A8">
          <w:delText>a</w:delText>
        </w:r>
        <w:r w:rsidR="00B26DD1" w:rsidRPr="005341EA" w:rsidDel="000A46A8">
          <w:delText xml:space="preserve"> </w:delText>
        </w:r>
        <w:r w:rsidR="00FA3D78" w:rsidRPr="005341EA" w:rsidDel="000A46A8">
          <w:delText>program,</w:delText>
        </w:r>
        <w:r w:rsidR="00B26DD1" w:rsidRPr="005341EA" w:rsidDel="000A46A8">
          <w:delText xml:space="preserve"> </w:delText>
        </w:r>
        <w:r w:rsidR="00FA3D78" w:rsidRPr="005341EA" w:rsidDel="000A46A8">
          <w:delText>and</w:delText>
        </w:r>
        <w:r w:rsidR="00B26DD1" w:rsidRPr="005341EA" w:rsidDel="000A46A8">
          <w:delText xml:space="preserve"> </w:delText>
        </w:r>
        <w:r w:rsidR="00FA3D78" w:rsidRPr="005341EA" w:rsidDel="000A46A8">
          <w:delText>the</w:delText>
        </w:r>
        <w:r w:rsidR="00B26DD1" w:rsidRPr="005341EA" w:rsidDel="000A46A8">
          <w:delText xml:space="preserve"> </w:delText>
        </w:r>
        <w:r w:rsidR="00FA3D78" w:rsidRPr="009C65D4" w:rsidDel="000A46A8">
          <w:rPr>
            <w:rStyle w:val="CITchapbm"/>
          </w:rPr>
          <w:delText>ThreadPool</w:delText>
        </w:r>
        <w:r w:rsidR="00FA3D78" w:rsidRPr="005341EA" w:rsidDel="000A46A8">
          <w:delText>,</w:delText>
        </w:r>
        <w:r w:rsidR="00B26DD1" w:rsidRPr="005341EA" w:rsidDel="000A46A8">
          <w:delText xml:space="preserve"> </w:delText>
        </w:r>
        <w:r w:rsidR="00FA3D78" w:rsidRPr="005341EA" w:rsidDel="000A46A8">
          <w:delText>which</w:delText>
        </w:r>
        <w:r w:rsidR="00B26DD1" w:rsidRPr="005341EA" w:rsidDel="000A46A8">
          <w:delText xml:space="preserve"> </w:delText>
        </w:r>
        <w:r w:rsidR="00FA3D78" w:rsidRPr="005341EA" w:rsidDel="000A46A8">
          <w:delText>encourages</w:delText>
        </w:r>
        <w:r w:rsidR="00B26DD1" w:rsidRPr="005341EA" w:rsidDel="000A46A8">
          <w:delText xml:space="preserve"> </w:delText>
        </w:r>
        <w:r w:rsidR="00FA3D78" w:rsidRPr="005341EA" w:rsidDel="000A46A8">
          <w:delText>efficient</w:delText>
        </w:r>
        <w:r w:rsidR="00B26DD1" w:rsidRPr="005341EA" w:rsidDel="000A46A8">
          <w:delText xml:space="preserve"> </w:delText>
        </w:r>
        <w:r w:rsidR="00FA3D78" w:rsidRPr="005341EA" w:rsidDel="000A46A8">
          <w:delText>allocation</w:delText>
        </w:r>
        <w:r w:rsidR="00B26DD1" w:rsidRPr="005341EA" w:rsidDel="000A46A8">
          <w:delText xml:space="preserve"> </w:delText>
        </w:r>
        <w:r w:rsidR="00FA3D78" w:rsidRPr="005341EA" w:rsidDel="000A46A8">
          <w:delText>and</w:delText>
        </w:r>
        <w:r w:rsidR="00B26DD1" w:rsidRPr="005341EA" w:rsidDel="000A46A8">
          <w:delText xml:space="preserve"> </w:delText>
        </w:r>
        <w:r w:rsidR="00FA3D78" w:rsidRPr="005341EA" w:rsidDel="000A46A8">
          <w:delText>scheduling</w:delText>
        </w:r>
        <w:r w:rsidR="00B26DD1" w:rsidRPr="005341EA" w:rsidDel="000A46A8">
          <w:delText xml:space="preserve"> </w:delText>
        </w:r>
        <w:r w:rsidR="00FA3D78" w:rsidRPr="005341EA" w:rsidDel="000A46A8">
          <w:delText>of</w:delText>
        </w:r>
        <w:r w:rsidR="00B26DD1" w:rsidRPr="005341EA" w:rsidDel="000A46A8">
          <w:delText xml:space="preserve"> </w:delText>
        </w:r>
        <w:r w:rsidR="00FA3D78" w:rsidRPr="005341EA" w:rsidDel="000A46A8">
          <w:delText>threads</w:delText>
        </w:r>
        <w:r w:rsidR="00B26DD1" w:rsidRPr="005341EA" w:rsidDel="000A46A8">
          <w:delText xml:space="preserve"> </w:delText>
        </w:r>
        <w:r w:rsidR="00FA3D78" w:rsidRPr="005341EA" w:rsidDel="000A46A8">
          <w:delText>to</w:delText>
        </w:r>
        <w:r w:rsidR="00B26DD1" w:rsidRPr="005341EA" w:rsidDel="000A46A8">
          <w:delText xml:space="preserve"> </w:delText>
        </w:r>
        <w:r w:rsidR="00FA3D78" w:rsidRPr="005341EA" w:rsidDel="000A46A8">
          <w:delText>multiple</w:delText>
        </w:r>
        <w:r w:rsidR="00B26DD1" w:rsidRPr="005341EA" w:rsidDel="000A46A8">
          <w:delText xml:space="preserve"> </w:delText>
        </w:r>
        <w:r w:rsidR="00FA3D78" w:rsidRPr="005341EA" w:rsidDel="000A46A8">
          <w:delText>CPUs.</w:delText>
        </w:r>
        <w:r w:rsidR="00B26DD1" w:rsidRPr="005341EA" w:rsidDel="000A46A8">
          <w:delText xml:space="preserve"> </w:delText>
        </w:r>
        <w:r w:rsidR="00FA3D78" w:rsidRPr="005341EA" w:rsidDel="000A46A8">
          <w:delText>However,</w:delText>
        </w:r>
        <w:r w:rsidR="00B26DD1" w:rsidRPr="005341EA" w:rsidDel="000A46A8">
          <w:delText xml:space="preserve"> </w:delText>
        </w:r>
        <w:r w:rsidR="00FA3D78" w:rsidRPr="005341EA" w:rsidDel="000A46A8">
          <w:delText>these</w:delText>
        </w:r>
        <w:r w:rsidR="00B26DD1" w:rsidRPr="005341EA" w:rsidDel="000A46A8">
          <w:delText xml:space="preserve"> </w:delText>
        </w:r>
        <w:r w:rsidR="00FA3D78" w:rsidRPr="005341EA" w:rsidDel="000A46A8">
          <w:delText>APIs</w:delText>
        </w:r>
        <w:r w:rsidR="00B26DD1" w:rsidRPr="005341EA" w:rsidDel="000A46A8">
          <w:delText xml:space="preserve"> </w:delText>
        </w:r>
        <w:r w:rsidR="00FA3D78" w:rsidRPr="005341EA" w:rsidDel="000A46A8">
          <w:delText>are</w:delText>
        </w:r>
        <w:r w:rsidR="00B26DD1" w:rsidRPr="005341EA" w:rsidDel="000A46A8">
          <w:delText xml:space="preserve"> </w:delText>
        </w:r>
        <w:r w:rsidR="00FA3D78" w:rsidRPr="005341EA" w:rsidDel="000A46A8">
          <w:delText>low-level</w:delText>
        </w:r>
        <w:r w:rsidR="00B26DD1" w:rsidRPr="005341EA" w:rsidDel="000A46A8">
          <w:delText xml:space="preserve"> </w:delText>
        </w:r>
        <w:r w:rsidR="00755BF5" w:rsidRPr="005341EA" w:rsidDel="000A46A8">
          <w:delText>entities</w:delText>
        </w:r>
        <w:r w:rsidR="00B26DD1" w:rsidRPr="005341EA" w:rsidDel="000A46A8">
          <w:delText xml:space="preserve"> </w:delText>
        </w:r>
        <w:r w:rsidR="00755BF5" w:rsidRPr="005341EA" w:rsidDel="000A46A8">
          <w:delText>that</w:delText>
        </w:r>
        <w:r w:rsidR="00B26DD1" w:rsidRPr="005341EA" w:rsidDel="000A46A8">
          <w:delText xml:space="preserve"> </w:delText>
        </w:r>
        <w:r w:rsidR="00755BF5" w:rsidRPr="005341EA" w:rsidDel="000A46A8">
          <w:delText>are</w:delText>
        </w:r>
        <w:r w:rsidR="00B26DD1" w:rsidRPr="005341EA" w:rsidDel="000A46A8">
          <w:delText xml:space="preserve"> </w:delText>
        </w:r>
        <w:r w:rsidR="00FA3D78" w:rsidRPr="005341EA" w:rsidDel="000A46A8">
          <w:delText>difficult</w:delText>
        </w:r>
        <w:r w:rsidR="00B26DD1" w:rsidRPr="005341EA" w:rsidDel="000A46A8">
          <w:delText xml:space="preserve"> </w:delText>
        </w:r>
        <w:r w:rsidR="00FA3D78" w:rsidRPr="005341EA" w:rsidDel="000A46A8">
          <w:delText>to</w:delText>
        </w:r>
        <w:r w:rsidR="00B26DD1" w:rsidRPr="005341EA" w:rsidDel="000A46A8">
          <w:delText xml:space="preserve"> </w:delText>
        </w:r>
        <w:r w:rsidR="00FA3D78" w:rsidRPr="005341EA" w:rsidDel="000A46A8">
          <w:delText>work</w:delText>
        </w:r>
        <w:r w:rsidR="00B26DD1" w:rsidRPr="005341EA" w:rsidDel="000A46A8">
          <w:delText xml:space="preserve"> </w:delText>
        </w:r>
        <w:r w:rsidR="00FA3D78" w:rsidRPr="005341EA" w:rsidDel="000A46A8">
          <w:delText>with</w:delText>
        </w:r>
        <w:r w:rsidR="00B26DD1" w:rsidRPr="005341EA" w:rsidDel="000A46A8">
          <w:delText xml:space="preserve"> </w:delText>
        </w:r>
        <w:r w:rsidR="00FA3D78" w:rsidRPr="005341EA" w:rsidDel="000A46A8">
          <w:delText>directly</w:delText>
        </w:r>
        <w:r w:rsidR="00755BF5" w:rsidRPr="005341EA" w:rsidDel="000A46A8">
          <w:delText>.</w:delText>
        </w:r>
      </w:del>
      <w:r w:rsidR="00B26DD1" w:rsidRPr="005341EA">
        <w:t xml:space="preserve"> </w:t>
      </w:r>
      <w:del w:id="779" w:author="Mark Michaelis" w:date="2020-04-13T10:59:00Z">
        <w:r w:rsidR="0027287D" w:rsidRPr="005341EA" w:rsidDel="00316B5F">
          <w:delText>Starting</w:delText>
        </w:r>
        <w:r w:rsidR="00B26DD1" w:rsidRPr="005341EA" w:rsidDel="00316B5F">
          <w:delText xml:space="preserve"> </w:delText>
        </w:r>
        <w:r w:rsidR="0027287D" w:rsidRPr="005341EA" w:rsidDel="00316B5F">
          <w:delText>with</w:delText>
        </w:r>
      </w:del>
      <w:ins w:id="780" w:author="Mark Michaelis" w:date="2020-04-13T10:59:00Z">
        <w:r w:rsidR="00316B5F">
          <w:t xml:space="preserve">We then </w:t>
        </w:r>
        <w:r w:rsidR="0077622F">
          <w:t>de</w:t>
        </w:r>
      </w:ins>
      <w:ins w:id="781" w:author="Mark Michaelis" w:date="2020-04-13T11:00:00Z">
        <w:r w:rsidR="0077622F">
          <w:t xml:space="preserve">lved into </w:t>
        </w:r>
      </w:ins>
      <w:del w:id="782" w:author="Mark Michaelis" w:date="2020-04-13T11:00:00Z">
        <w:r w:rsidR="00B26DD1" w:rsidRPr="005341EA" w:rsidDel="001B5C81">
          <w:delText xml:space="preserve"> </w:delText>
        </w:r>
      </w:del>
      <w:del w:id="783" w:author="Mark Michaelis" w:date="2020-04-13T11:02:00Z">
        <w:r w:rsidR="00755BF5" w:rsidRPr="005341EA" w:rsidDel="00744ADB">
          <w:delText>V</w:delText>
        </w:r>
        <w:r w:rsidR="00FA3D78" w:rsidRPr="005341EA" w:rsidDel="00744ADB">
          <w:delText>ersion</w:delText>
        </w:r>
        <w:r w:rsidR="00B26DD1" w:rsidRPr="005341EA" w:rsidDel="00744ADB">
          <w:delText xml:space="preserve"> </w:delText>
        </w:r>
        <w:r w:rsidR="00FA3D78" w:rsidRPr="005341EA" w:rsidDel="00744ADB">
          <w:delText>4.0</w:delText>
        </w:r>
        <w:r w:rsidR="0027287D" w:rsidRPr="005341EA" w:rsidDel="00744ADB">
          <w:delText>,</w:delText>
        </w:r>
        <w:r w:rsidR="00B26DD1" w:rsidRPr="005341EA" w:rsidDel="00744ADB">
          <w:delText xml:space="preserve"> </w:delText>
        </w:r>
        <w:r w:rsidR="00FA3D78" w:rsidRPr="005341EA" w:rsidDel="00744ADB">
          <w:delText>the</w:delText>
        </w:r>
        <w:r w:rsidR="00B26DD1" w:rsidRPr="005341EA" w:rsidDel="00744ADB">
          <w:delText xml:space="preserve"> </w:delText>
        </w:r>
        <w:r w:rsidR="0027381F" w:rsidRPr="005341EA" w:rsidDel="00744ADB">
          <w:delText>Microsoft</w:delText>
        </w:r>
        <w:r w:rsidR="00B26DD1" w:rsidRPr="005341EA" w:rsidDel="00744ADB">
          <w:delText xml:space="preserve"> </w:delText>
        </w:r>
        <w:r w:rsidR="00FA3D78" w:rsidRPr="005341EA" w:rsidDel="00744ADB">
          <w:delText>.NET</w:delText>
        </w:r>
        <w:r w:rsidR="00B26DD1" w:rsidRPr="005341EA" w:rsidDel="00744ADB">
          <w:delText xml:space="preserve"> </w:delText>
        </w:r>
        <w:r w:rsidR="00FA3D78" w:rsidRPr="005341EA" w:rsidDel="00744ADB">
          <w:delText>Framework</w:delText>
        </w:r>
        <w:r w:rsidR="00B26DD1" w:rsidRPr="005341EA" w:rsidDel="00744ADB">
          <w:delText xml:space="preserve"> </w:delText>
        </w:r>
        <w:r w:rsidR="00FA3D78" w:rsidRPr="005341EA" w:rsidDel="00744ADB">
          <w:delText>provides</w:delText>
        </w:r>
        <w:r w:rsidR="00B26DD1" w:rsidRPr="005341EA" w:rsidDel="00744ADB">
          <w:delText xml:space="preserve"> </w:delText>
        </w:r>
      </w:del>
      <w:del w:id="784" w:author="Mark Michaelis" w:date="2020-04-13T11:09:00Z">
        <w:r w:rsidR="00FA3D78" w:rsidRPr="005341EA" w:rsidDel="007C01EE">
          <w:delText>the</w:delText>
        </w:r>
        <w:r w:rsidR="00B26DD1" w:rsidRPr="005341EA" w:rsidDel="007C01EE">
          <w:delText xml:space="preserve"> </w:delText>
        </w:r>
        <w:r w:rsidR="00FA3D78" w:rsidRPr="005341EA" w:rsidDel="007C01EE">
          <w:delText>Parallel</w:delText>
        </w:r>
        <w:r w:rsidR="00B26DD1" w:rsidRPr="005341EA" w:rsidDel="007C01EE">
          <w:delText xml:space="preserve"> </w:delText>
        </w:r>
        <w:r w:rsidR="00FA3D78" w:rsidRPr="005341EA" w:rsidDel="007C01EE">
          <w:delText>Extensions</w:delText>
        </w:r>
        <w:r w:rsidR="00B26DD1" w:rsidRPr="005341EA" w:rsidDel="007C01EE">
          <w:delText xml:space="preserve"> </w:delText>
        </w:r>
        <w:r w:rsidR="00FA3D78" w:rsidRPr="005341EA" w:rsidDel="007C01EE">
          <w:delText>library,</w:delText>
        </w:r>
        <w:r w:rsidR="00B26DD1" w:rsidRPr="005341EA" w:rsidDel="007C01EE">
          <w:delText xml:space="preserve"> </w:delText>
        </w:r>
      </w:del>
      <w:del w:id="785" w:author="Mark Michaelis" w:date="2020-04-13T11:02:00Z">
        <w:r w:rsidR="00FA3D78" w:rsidRPr="005341EA" w:rsidDel="00744ADB">
          <w:delText>which</w:delText>
        </w:r>
        <w:r w:rsidR="00B26DD1" w:rsidRPr="005341EA" w:rsidDel="00744ADB">
          <w:delText xml:space="preserve"> </w:delText>
        </w:r>
        <w:r w:rsidR="00FA3D78" w:rsidRPr="005341EA" w:rsidDel="00744ADB">
          <w:delText>includes</w:delText>
        </w:r>
        <w:r w:rsidR="00B26DD1" w:rsidRPr="005341EA" w:rsidDel="00744ADB">
          <w:delText xml:space="preserve"> </w:delText>
        </w:r>
        <w:r w:rsidR="00FA3D78" w:rsidRPr="005341EA" w:rsidDel="00744ADB">
          <w:delText>the</w:delText>
        </w:r>
        <w:r w:rsidR="00B26DD1" w:rsidRPr="005341EA" w:rsidDel="00744ADB">
          <w:delText xml:space="preserve"> </w:delText>
        </w:r>
      </w:del>
      <w:ins w:id="786" w:author="Mark Michaelis" w:date="2020-04-13T11:02:00Z">
        <w:r w:rsidR="00744ADB">
          <w:t xml:space="preserve">the </w:t>
        </w:r>
      </w:ins>
      <w:r w:rsidR="00FA3D78" w:rsidRPr="005341EA">
        <w:t>Task</w:t>
      </w:r>
      <w:r w:rsidR="00B26DD1" w:rsidRPr="005341EA">
        <w:t xml:space="preserve"> </w:t>
      </w:r>
      <w:r w:rsidR="00FA3D78" w:rsidRPr="005341EA">
        <w:t>Parallel</w:t>
      </w:r>
      <w:r w:rsidR="00B26DD1" w:rsidRPr="005341EA">
        <w:t xml:space="preserve"> </w:t>
      </w:r>
      <w:r w:rsidR="00FA3D78" w:rsidRPr="005341EA">
        <w:t>Library</w:t>
      </w:r>
      <w:r w:rsidR="00B26DD1" w:rsidRPr="005341EA">
        <w:t xml:space="preserve"> </w:t>
      </w:r>
      <w:r w:rsidR="00FA3D78" w:rsidRPr="005341EA">
        <w:t>(TPL)</w:t>
      </w:r>
      <w:ins w:id="787" w:author="Mark Michaelis" w:date="2020-04-13T11:11:00Z">
        <w:r w:rsidR="00E32184">
          <w:t xml:space="preserve"> w</w:t>
        </w:r>
        <w:r w:rsidR="00E32184" w:rsidRPr="003F2855">
          <w:t xml:space="preserve">ith it </w:t>
        </w:r>
      </w:ins>
      <w:ins w:id="788" w:author="Mark Michaelis" w:date="2020-04-13T11:12:00Z">
        <w:r w:rsidR="00F15873" w:rsidRPr="003F2855">
          <w:rPr>
            <w:rPrChange w:id="789" w:author="Mark Michaelis" w:date="2020-04-13T11:13:00Z">
              <w:rPr>
                <w:rStyle w:val="Strong"/>
              </w:rPr>
            </w:rPrChange>
          </w:rPr>
          <w:t>Task-based Asynchronous Pattern</w:t>
        </w:r>
      </w:ins>
      <w:ins w:id="790" w:author="Mark Michaelis" w:date="2020-04-13T11:13:00Z">
        <w:r w:rsidR="003F2855">
          <w:t xml:space="preserve"> (TAP)</w:t>
        </w:r>
      </w:ins>
      <w:ins w:id="791" w:author="Mark Michaelis" w:date="2020-04-13T11:12:00Z">
        <w:r w:rsidR="00F15873" w:rsidRPr="003F2855">
          <w:t xml:space="preserve">, </w:t>
        </w:r>
      </w:ins>
      <w:del w:id="792" w:author="Mark Michaelis" w:date="2020-04-13T11:02:00Z">
        <w:r w:rsidR="00B26DD1" w:rsidRPr="003F2855" w:rsidDel="00744ADB">
          <w:delText xml:space="preserve"> </w:delText>
        </w:r>
        <w:r w:rsidR="00FA3D78" w:rsidRPr="003F2855" w:rsidDel="00744ADB">
          <w:delText>and</w:delText>
        </w:r>
        <w:r w:rsidR="00B26DD1" w:rsidRPr="003F2855" w:rsidDel="00744ADB">
          <w:delText xml:space="preserve"> </w:delText>
        </w:r>
        <w:r w:rsidR="00FA3D78" w:rsidRPr="003F2855" w:rsidDel="00744ADB">
          <w:delText>Parallel</w:delText>
        </w:r>
        <w:r w:rsidR="00B26DD1" w:rsidRPr="003F2855" w:rsidDel="00744ADB">
          <w:delText xml:space="preserve"> </w:delText>
        </w:r>
        <w:r w:rsidR="00FA3D78" w:rsidRPr="003F2855" w:rsidDel="00744ADB">
          <w:delText>LINQ</w:delText>
        </w:r>
        <w:r w:rsidR="00B26DD1" w:rsidRPr="003F2855" w:rsidDel="00744ADB">
          <w:delText xml:space="preserve"> </w:delText>
        </w:r>
        <w:r w:rsidR="00FA3D78" w:rsidRPr="003F2855" w:rsidDel="00744ADB">
          <w:delText>(PLINQ)</w:delText>
        </w:r>
      </w:del>
      <w:del w:id="793" w:author="Mark Michaelis" w:date="2020-04-13T11:12:00Z">
        <w:r w:rsidR="00FA3D78" w:rsidRPr="003F2855" w:rsidDel="00F15873">
          <w:delText>.</w:delText>
        </w:r>
        <w:r w:rsidR="00B26DD1" w:rsidRPr="003F2855" w:rsidDel="00F15873">
          <w:delText xml:space="preserve"> </w:delText>
        </w:r>
        <w:r w:rsidR="00FA3D78" w:rsidRPr="003F2855" w:rsidDel="00F15873">
          <w:delText>Both</w:delText>
        </w:r>
        <w:r w:rsidR="00B26DD1" w:rsidRPr="003F2855" w:rsidDel="00F15873">
          <w:delText xml:space="preserve"> </w:delText>
        </w:r>
        <w:r w:rsidR="00FA3D78" w:rsidRPr="003F2855" w:rsidDel="00F15873">
          <w:delText>provide</w:delText>
        </w:r>
        <w:r w:rsidR="00B26DD1" w:rsidRPr="003F2855" w:rsidDel="00F15873">
          <w:delText xml:space="preserve"> </w:delText>
        </w:r>
      </w:del>
      <w:ins w:id="794" w:author="Mark Michaelis" w:date="2020-04-13T11:12:00Z">
        <w:r w:rsidR="00F15873" w:rsidRPr="003F2855">
          <w:t xml:space="preserve">a </w:t>
        </w:r>
      </w:ins>
      <w:r w:rsidR="00FA3D78" w:rsidRPr="003F2855">
        <w:t>new</w:t>
      </w:r>
      <w:r w:rsidR="00B26DD1" w:rsidRPr="003F2855">
        <w:t xml:space="preserve"> </w:t>
      </w:r>
      <w:r w:rsidR="00FA3D78" w:rsidRPr="003F2855">
        <w:t>API</w:t>
      </w:r>
      <w:del w:id="795" w:author="Mark Michaelis" w:date="2020-04-13T11:12:00Z">
        <w:r w:rsidR="00FA3D78" w:rsidRPr="003F2855" w:rsidDel="003F2855">
          <w:delText>s</w:delText>
        </w:r>
      </w:del>
      <w:r w:rsidR="00B26DD1" w:rsidRPr="003F2855">
        <w:t xml:space="preserve"> </w:t>
      </w:r>
      <w:r w:rsidR="00FA3D78" w:rsidRPr="003F2855">
        <w:t>for</w:t>
      </w:r>
      <w:r w:rsidR="00B26DD1" w:rsidRPr="003F2855">
        <w:t xml:space="preserve"> </w:t>
      </w:r>
      <w:r w:rsidR="00FA3D78" w:rsidRPr="003F2855">
        <w:t>creating</w:t>
      </w:r>
      <w:r w:rsidR="00B26DD1" w:rsidRPr="003F2855">
        <w:t xml:space="preserve"> </w:t>
      </w:r>
      <w:r w:rsidR="00FA3D78" w:rsidRPr="003F2855">
        <w:t>and</w:t>
      </w:r>
      <w:r w:rsidR="00B26DD1" w:rsidRPr="003F2855">
        <w:t xml:space="preserve"> </w:t>
      </w:r>
      <w:r w:rsidR="00FA3D78" w:rsidRPr="003F2855">
        <w:t>sc</w:t>
      </w:r>
      <w:r w:rsidR="00FA3D78" w:rsidRPr="005341EA">
        <w:t>heduling</w:t>
      </w:r>
      <w:r w:rsidR="00B26DD1" w:rsidRPr="005341EA">
        <w:t xml:space="preserve"> </w:t>
      </w:r>
      <w:r w:rsidR="00FA3D78" w:rsidRPr="005341EA">
        <w:t>units</w:t>
      </w:r>
      <w:r w:rsidR="00B26DD1" w:rsidRPr="005341EA">
        <w:t xml:space="preserve"> </w:t>
      </w:r>
      <w:r w:rsidR="00FA3D78" w:rsidRPr="005341EA">
        <w:t>of</w:t>
      </w:r>
      <w:r w:rsidR="00B26DD1" w:rsidRPr="005341EA">
        <w:t xml:space="preserve"> </w:t>
      </w:r>
      <w:r w:rsidR="00FA3D78" w:rsidRPr="005341EA">
        <w:t>work</w:t>
      </w:r>
      <w:r w:rsidR="00B26DD1" w:rsidRPr="005341EA">
        <w:t xml:space="preserve"> </w:t>
      </w:r>
      <w:r w:rsidR="00FA3D78" w:rsidRPr="005341EA">
        <w:t>represented</w:t>
      </w:r>
      <w:r w:rsidR="00B26DD1" w:rsidRPr="005341EA">
        <w:t xml:space="preserve"> </w:t>
      </w:r>
      <w:r w:rsidR="00FA3D78" w:rsidRPr="005341EA">
        <w:t>by</w:t>
      </w:r>
      <w:r w:rsidR="00B26DD1" w:rsidRPr="005341EA">
        <w:t xml:space="preserve"> </w:t>
      </w:r>
      <w:r w:rsidR="00FA3D78" w:rsidRPr="009C65D4">
        <w:rPr>
          <w:rStyle w:val="CITchapbm"/>
        </w:rPr>
        <w:t>Task</w:t>
      </w:r>
      <w:r w:rsidR="00B26DD1" w:rsidRPr="005341EA">
        <w:t xml:space="preserve"> </w:t>
      </w:r>
      <w:r w:rsidR="00FA3D78" w:rsidRPr="005341EA">
        <w:t>objects</w:t>
      </w:r>
      <w:del w:id="796" w:author="Mark Michaelis" w:date="2020-04-13T11:03:00Z">
        <w:r w:rsidR="00FA3D78" w:rsidRPr="005341EA" w:rsidDel="001E4F01">
          <w:delText>,</w:delText>
        </w:r>
        <w:r w:rsidR="00B26DD1" w:rsidRPr="005341EA" w:rsidDel="001E4F01">
          <w:delText xml:space="preserve"> </w:delText>
        </w:r>
        <w:r w:rsidR="00FA3D78" w:rsidRPr="005341EA" w:rsidDel="001E4F01">
          <w:delText>executing</w:delText>
        </w:r>
        <w:r w:rsidR="00B26DD1" w:rsidRPr="005341EA" w:rsidDel="001E4F01">
          <w:delText xml:space="preserve"> </w:delText>
        </w:r>
        <w:r w:rsidR="00FA3D78" w:rsidRPr="005341EA" w:rsidDel="001E4F01">
          <w:delText>loops</w:delText>
        </w:r>
        <w:r w:rsidR="00B26DD1" w:rsidRPr="005341EA" w:rsidDel="001E4F01">
          <w:delText xml:space="preserve"> </w:delText>
        </w:r>
        <w:r w:rsidR="00FA3D78" w:rsidRPr="005341EA" w:rsidDel="001E4F01">
          <w:delText>in</w:delText>
        </w:r>
        <w:r w:rsidR="00B26DD1" w:rsidRPr="005341EA" w:rsidDel="001E4F01">
          <w:delText xml:space="preserve"> </w:delText>
        </w:r>
        <w:r w:rsidR="00FA3D78" w:rsidRPr="005341EA" w:rsidDel="001E4F01">
          <w:delText>parallel</w:delText>
        </w:r>
        <w:r w:rsidR="00B26DD1" w:rsidRPr="005341EA" w:rsidDel="001E4F01">
          <w:delText xml:space="preserve"> </w:delText>
        </w:r>
        <w:r w:rsidR="00FA3D78" w:rsidRPr="005341EA" w:rsidDel="001E4F01">
          <w:delText>using</w:delText>
        </w:r>
        <w:r w:rsidR="00B26DD1" w:rsidRPr="005341EA" w:rsidDel="001E4F01">
          <w:delText xml:space="preserve"> </w:delText>
        </w:r>
        <w:r w:rsidR="00FA3D78" w:rsidRPr="009C65D4" w:rsidDel="001E4F01">
          <w:rPr>
            <w:rStyle w:val="CITchapbm"/>
          </w:rPr>
          <w:delText>Parallel.For()</w:delText>
        </w:r>
        <w:r w:rsidR="00B26DD1" w:rsidRPr="005341EA" w:rsidDel="001E4F01">
          <w:delText xml:space="preserve"> </w:delText>
        </w:r>
        <w:r w:rsidR="00FA3D78" w:rsidRPr="005341EA" w:rsidDel="001E4F01">
          <w:delText>and</w:delText>
        </w:r>
        <w:r w:rsidR="00B26DD1" w:rsidRPr="005341EA" w:rsidDel="001E4F01">
          <w:delText xml:space="preserve"> </w:delText>
        </w:r>
        <w:r w:rsidR="00FA3D78" w:rsidRPr="009C65D4" w:rsidDel="001E4F01">
          <w:rPr>
            <w:rStyle w:val="CITchapbm"/>
          </w:rPr>
          <w:delText>Parallel.ForEach()</w:delText>
        </w:r>
        <w:r w:rsidR="00FA3D78" w:rsidRPr="005341EA" w:rsidDel="001E4F01">
          <w:delText>,</w:delText>
        </w:r>
        <w:r w:rsidR="00B26DD1" w:rsidRPr="005341EA" w:rsidDel="001E4F01">
          <w:delText xml:space="preserve"> </w:delText>
        </w:r>
        <w:r w:rsidR="00FA3D78" w:rsidRPr="005341EA" w:rsidDel="001E4F01">
          <w:delText>and</w:delText>
        </w:r>
        <w:r w:rsidR="00B26DD1" w:rsidRPr="005341EA" w:rsidDel="001E4F01">
          <w:delText xml:space="preserve"> </w:delText>
        </w:r>
        <w:r w:rsidR="00FA3D78" w:rsidRPr="005341EA" w:rsidDel="001E4F01">
          <w:delText>automatically</w:delText>
        </w:r>
        <w:r w:rsidR="00B26DD1" w:rsidRPr="005341EA" w:rsidDel="001E4F01">
          <w:delText xml:space="preserve"> </w:delText>
        </w:r>
        <w:r w:rsidR="00FA3D78" w:rsidRPr="005341EA" w:rsidDel="001E4F01">
          <w:delText>parallelizing</w:delText>
        </w:r>
        <w:r w:rsidR="00B26DD1" w:rsidRPr="005341EA" w:rsidDel="001E4F01">
          <w:delText xml:space="preserve"> </w:delText>
        </w:r>
        <w:r w:rsidR="00FA3D78" w:rsidRPr="005341EA" w:rsidDel="001E4F01">
          <w:delText>LINQ</w:delText>
        </w:r>
        <w:r w:rsidR="00B26DD1" w:rsidRPr="005341EA" w:rsidDel="001E4F01">
          <w:delText xml:space="preserve"> </w:delText>
        </w:r>
        <w:r w:rsidR="00FA3D78" w:rsidRPr="005341EA" w:rsidDel="001E4F01">
          <w:delText>queries</w:delText>
        </w:r>
        <w:r w:rsidR="00B26DD1" w:rsidRPr="005341EA" w:rsidDel="001E4F01">
          <w:delText xml:space="preserve"> </w:delText>
        </w:r>
        <w:r w:rsidR="00FA3D78" w:rsidRPr="005341EA" w:rsidDel="001E4F01">
          <w:delText>with</w:delText>
        </w:r>
        <w:r w:rsidR="00B26DD1" w:rsidRPr="005341EA" w:rsidDel="001E4F01">
          <w:delText xml:space="preserve"> </w:delText>
        </w:r>
        <w:r w:rsidR="00FA3D78" w:rsidRPr="009C65D4" w:rsidDel="001E4F01">
          <w:rPr>
            <w:rStyle w:val="CITchapbm"/>
          </w:rPr>
          <w:delText>AsParallel()</w:delText>
        </w:r>
      </w:del>
      <w:ins w:id="797" w:author="Mark Michaelis" w:date="2020-04-13T11:03:00Z">
        <w:r w:rsidR="00541E14">
          <w:t xml:space="preserve"> and how the</w:t>
        </w:r>
      </w:ins>
      <w:del w:id="798" w:author="Mark Michaelis" w:date="2020-04-13T11:03:00Z">
        <w:r w:rsidR="00FA3D78" w:rsidRPr="005341EA" w:rsidDel="00541E14">
          <w:delText>.</w:delText>
        </w:r>
      </w:del>
    </w:p>
    <w:p w14:paraId="780DC6F4" w14:textId="61C4B083" w:rsidR="0073083B" w:rsidRPr="005341EA" w:rsidRDefault="00FA3D78">
      <w:pPr>
        <w:pStyle w:val="HEADFIRST"/>
        <w:pPrChange w:id="799" w:author="Mark Michaelis" w:date="2020-04-13T11:03:00Z">
          <w:pPr>
            <w:pStyle w:val="Body"/>
          </w:pPr>
        </w:pPrChange>
      </w:pPr>
      <w:del w:id="800" w:author="Mark Michaelis" w:date="2020-04-13T11:03:00Z">
        <w:r w:rsidRPr="005341EA" w:rsidDel="00541E14">
          <w:delText>We</w:delText>
        </w:r>
        <w:r w:rsidR="00B26DD1" w:rsidRPr="005341EA" w:rsidDel="00541E14">
          <w:delText xml:space="preserve"> </w:delText>
        </w:r>
        <w:r w:rsidRPr="005341EA" w:rsidDel="00541E14">
          <w:delText>also</w:delText>
        </w:r>
        <w:r w:rsidR="00B26DD1" w:rsidRPr="005341EA" w:rsidDel="00541E14">
          <w:delText xml:space="preserve"> </w:delText>
        </w:r>
        <w:r w:rsidRPr="005341EA" w:rsidDel="00541E14">
          <w:delText>discussed</w:delText>
        </w:r>
        <w:r w:rsidR="00B26DD1" w:rsidRPr="005341EA" w:rsidDel="00541E14">
          <w:delText xml:space="preserve"> </w:delText>
        </w:r>
        <w:r w:rsidRPr="005341EA" w:rsidDel="00541E14">
          <w:delText>how</w:delText>
        </w:r>
        <w:r w:rsidR="00B26DD1" w:rsidRPr="005341EA" w:rsidDel="00541E14">
          <w:delText xml:space="preserve"> </w:delText>
        </w:r>
        <w:r w:rsidRPr="005341EA" w:rsidDel="00541E14">
          <w:delText>C#</w:delText>
        </w:r>
        <w:r w:rsidR="00B26DD1" w:rsidRPr="005341EA" w:rsidDel="00541E14">
          <w:delText xml:space="preserve"> </w:delText>
        </w:r>
        <w:r w:rsidRPr="005341EA" w:rsidDel="00541E14">
          <w:delText>5.0</w:delText>
        </w:r>
        <w:r w:rsidR="00B26DD1" w:rsidRPr="005341EA" w:rsidDel="00541E14">
          <w:delText xml:space="preserve"> </w:delText>
        </w:r>
        <w:r w:rsidR="00ED5454" w:rsidRPr="005341EA" w:rsidDel="00541E14">
          <w:delText>(and</w:delText>
        </w:r>
        <w:r w:rsidR="00B26DD1" w:rsidRPr="005341EA" w:rsidDel="00541E14">
          <w:delText xml:space="preserve"> </w:delText>
        </w:r>
        <w:r w:rsidR="00ED5454" w:rsidRPr="005341EA" w:rsidDel="00541E14">
          <w:delText>later)</w:delText>
        </w:r>
        <w:r w:rsidR="00B26DD1" w:rsidRPr="005341EA" w:rsidDel="00541E14">
          <w:delText xml:space="preserve"> </w:delText>
        </w:r>
        <w:r w:rsidRPr="005341EA" w:rsidDel="00541E14">
          <w:delText>makes</w:delText>
        </w:r>
        <w:r w:rsidR="00B26DD1" w:rsidRPr="005341EA" w:rsidDel="00541E14">
          <w:delText xml:space="preserve"> </w:delText>
        </w:r>
        <w:r w:rsidRPr="005341EA" w:rsidDel="00541E14">
          <w:delText>programming</w:delText>
        </w:r>
        <w:r w:rsidR="00B26DD1" w:rsidRPr="005341EA" w:rsidDel="00541E14">
          <w:delText xml:space="preserve"> </w:delText>
        </w:r>
        <w:r w:rsidRPr="005341EA" w:rsidDel="00541E14">
          <w:delText>complex</w:delText>
        </w:r>
        <w:r w:rsidR="00B26DD1" w:rsidRPr="005341EA" w:rsidDel="00541E14">
          <w:delText xml:space="preserve"> </w:delText>
        </w:r>
        <w:r w:rsidRPr="005341EA" w:rsidDel="00541E14">
          <w:delText>workflows</w:delText>
        </w:r>
        <w:r w:rsidR="00B26DD1" w:rsidRPr="005341EA" w:rsidDel="00541E14">
          <w:delText xml:space="preserve"> </w:delText>
        </w:r>
        <w:r w:rsidRPr="005341EA" w:rsidDel="00541E14">
          <w:delText>with</w:delText>
        </w:r>
        <w:r w:rsidR="00B26DD1" w:rsidRPr="005341EA" w:rsidDel="00541E14">
          <w:delText xml:space="preserve"> </w:delText>
        </w:r>
        <w:r w:rsidRPr="009C65D4" w:rsidDel="00541E14">
          <w:rPr>
            <w:rStyle w:val="CITchapbm"/>
          </w:rPr>
          <w:delText>Task</w:delText>
        </w:r>
        <w:r w:rsidR="00B26DD1" w:rsidRPr="005341EA" w:rsidDel="00541E14">
          <w:delText xml:space="preserve"> </w:delText>
        </w:r>
        <w:r w:rsidRPr="005341EA" w:rsidDel="00541E14">
          <w:delText>objects</w:delText>
        </w:r>
        <w:r w:rsidR="00B26DD1" w:rsidRPr="005341EA" w:rsidDel="00541E14">
          <w:delText xml:space="preserve"> </w:delText>
        </w:r>
        <w:r w:rsidRPr="005341EA" w:rsidDel="00541E14">
          <w:delText>much</w:delText>
        </w:r>
        <w:r w:rsidR="00B26DD1" w:rsidRPr="005341EA" w:rsidDel="00541E14">
          <w:delText xml:space="preserve"> </w:delText>
        </w:r>
        <w:r w:rsidRPr="005341EA" w:rsidDel="00541E14">
          <w:delText>easier</w:delText>
        </w:r>
      </w:del>
      <w:ins w:id="801" w:author="Mark Michaelis" w:date="2020-04-13T11:03:00Z">
        <w:r w:rsidR="00541E14">
          <w:t xml:space="preserve"> simplify multithreaded programming</w:t>
        </w:r>
      </w:ins>
      <w:r w:rsidR="00B26DD1" w:rsidRPr="005341EA">
        <w:t xml:space="preserve"> </w:t>
      </w:r>
      <w:r w:rsidRPr="005341EA">
        <w:t>by</w:t>
      </w:r>
      <w:r w:rsidR="00B26DD1" w:rsidRPr="005341EA">
        <w:t xml:space="preserve"> </w:t>
      </w:r>
      <w:r w:rsidRPr="005341EA">
        <w:t>automatically</w:t>
      </w:r>
      <w:r w:rsidR="00B26DD1" w:rsidRPr="005341EA">
        <w:t xml:space="preserve"> </w:t>
      </w:r>
      <w:r w:rsidRPr="005341EA">
        <w:t>rewriting</w:t>
      </w:r>
      <w:r w:rsidR="00B26DD1" w:rsidRPr="005341EA">
        <w:t xml:space="preserve"> </w:t>
      </w:r>
      <w:r w:rsidRPr="005341EA">
        <w:t>your</w:t>
      </w:r>
      <w:r w:rsidR="00B26DD1" w:rsidRPr="005341EA">
        <w:t xml:space="preserve"> </w:t>
      </w:r>
      <w:r w:rsidRPr="005341EA">
        <w:t>programs</w:t>
      </w:r>
      <w:r w:rsidR="00B26DD1" w:rsidRPr="005341EA">
        <w:t xml:space="preserve"> </w:t>
      </w:r>
      <w:r w:rsidRPr="005341EA">
        <w:t>to</w:t>
      </w:r>
      <w:r w:rsidR="00B26DD1" w:rsidRPr="005341EA">
        <w:t xml:space="preserve"> </w:t>
      </w:r>
      <w:r w:rsidRPr="005341EA">
        <w:t>manage</w:t>
      </w:r>
      <w:r w:rsidR="00B26DD1" w:rsidRPr="005341EA">
        <w:t xml:space="preserve"> </w:t>
      </w:r>
      <w:r w:rsidRPr="005341EA">
        <w:t>the</w:t>
      </w:r>
      <w:r w:rsidR="00B26DD1" w:rsidRPr="005341EA">
        <w:t xml:space="preserve"> </w:t>
      </w:r>
      <w:r w:rsidRPr="005341EA">
        <w:t>continuation</w:t>
      </w:r>
      <w:r w:rsidR="00B26DD1" w:rsidRPr="005341EA">
        <w:t xml:space="preserve"> </w:t>
      </w:r>
      <w:r w:rsidRPr="005341EA">
        <w:t>“wiring”</w:t>
      </w:r>
      <w:r w:rsidR="00B26DD1" w:rsidRPr="005341EA">
        <w:t xml:space="preserve"> </w:t>
      </w:r>
      <w:r w:rsidRPr="005341EA">
        <w:t>that</w:t>
      </w:r>
      <w:r w:rsidR="00B26DD1" w:rsidRPr="005341EA">
        <w:t xml:space="preserve"> </w:t>
      </w:r>
      <w:r w:rsidRPr="005341EA">
        <w:t>composes</w:t>
      </w:r>
      <w:r w:rsidR="00B26DD1" w:rsidRPr="005341EA">
        <w:t xml:space="preserve"> </w:t>
      </w:r>
      <w:r w:rsidRPr="005341EA">
        <w:t>larger</w:t>
      </w:r>
      <w:r w:rsidR="00B26DD1" w:rsidRPr="005341EA">
        <w:t xml:space="preserve"> </w:t>
      </w:r>
      <w:r w:rsidRPr="005341EA">
        <w:t>tasks</w:t>
      </w:r>
      <w:r w:rsidR="00B26DD1" w:rsidRPr="005341EA">
        <w:t xml:space="preserve"> </w:t>
      </w:r>
      <w:r w:rsidRPr="005341EA">
        <w:t>out</w:t>
      </w:r>
      <w:r w:rsidR="00B26DD1" w:rsidRPr="005341EA">
        <w:t xml:space="preserve"> </w:t>
      </w:r>
      <w:r w:rsidRPr="005341EA">
        <w:t>of</w:t>
      </w:r>
      <w:r w:rsidR="00B26DD1" w:rsidRPr="005341EA">
        <w:t xml:space="preserve"> </w:t>
      </w:r>
      <w:r w:rsidRPr="005341EA">
        <w:t>smaller</w:t>
      </w:r>
      <w:r w:rsidR="00B26DD1" w:rsidRPr="005341EA">
        <w:t xml:space="preserve"> </w:t>
      </w:r>
      <w:r w:rsidRPr="005341EA">
        <w:t>tasks.</w:t>
      </w:r>
      <w:ins w:id="802" w:author="Mark Michaelis" w:date="2020-04-13T11:14:00Z">
        <w:r w:rsidR="00091C28">
          <w:t xml:space="preserve">  In Chapter 20 and 21 we </w:t>
        </w:r>
        <w:r w:rsidR="007C44C0">
          <w:t>introduce additional high-level abstra</w:t>
        </w:r>
      </w:ins>
      <w:ins w:id="803" w:author="Mark Michaelis" w:date="2020-04-13T11:15:00Z">
        <w:r w:rsidR="007C44C0">
          <w:t xml:space="preserve">ctions </w:t>
        </w:r>
        <w:r w:rsidR="00033C81">
          <w:t>that cover additional scenarios and simplify TAP even further.</w:t>
        </w:r>
      </w:ins>
    </w:p>
    <w:p w14:paraId="439681C4" w14:textId="6DEB818E" w:rsidR="00E73B39" w:rsidRPr="005341EA" w:rsidRDefault="00033C81" w:rsidP="005E24E0">
      <w:pPr>
        <w:pStyle w:val="CHAPBM"/>
      </w:pPr>
      <w:ins w:id="804" w:author="Mark Michaelis" w:date="2020-04-13T11:15:00Z">
        <w:r>
          <w:t xml:space="preserve">In Chapter </w:t>
        </w:r>
      </w:ins>
      <w:ins w:id="805" w:author="Mark Michaelis" w:date="2020-04-13T11:16:00Z">
        <w:r w:rsidR="00511C9E">
          <w:t xml:space="preserve">22, we switch over to cover </w:t>
        </w:r>
      </w:ins>
      <w:del w:id="806" w:author="Mark Michaelis" w:date="2020-04-13T11:04:00Z">
        <w:r w:rsidR="00FA3D78" w:rsidRPr="005341EA" w:rsidDel="00CC681E">
          <w:delText>At</w:delText>
        </w:r>
        <w:r w:rsidR="00B26DD1" w:rsidRPr="005341EA" w:rsidDel="00CC681E">
          <w:delText xml:space="preserve"> </w:delText>
        </w:r>
        <w:r w:rsidR="00FA3D78" w:rsidRPr="005341EA" w:rsidDel="00CC681E">
          <w:delText>the</w:delText>
        </w:r>
        <w:r w:rsidR="00B26DD1" w:rsidRPr="005341EA" w:rsidDel="00CC681E">
          <w:delText xml:space="preserve"> </w:delText>
        </w:r>
        <w:r w:rsidR="00FA3D78" w:rsidRPr="005341EA" w:rsidDel="00CC681E">
          <w:delText>beginning</w:delText>
        </w:r>
        <w:r w:rsidR="00B26DD1" w:rsidRPr="005341EA" w:rsidDel="00CC681E">
          <w:delText xml:space="preserve"> </w:delText>
        </w:r>
        <w:r w:rsidR="00FA3D78" w:rsidRPr="005341EA" w:rsidDel="00CC681E">
          <w:delText>of</w:delText>
        </w:r>
        <w:r w:rsidR="00B26DD1" w:rsidRPr="005341EA" w:rsidDel="00CC681E">
          <w:delText xml:space="preserve"> </w:delText>
        </w:r>
        <w:r w:rsidR="00FA3D78" w:rsidRPr="005341EA" w:rsidDel="00CC681E">
          <w:delText>this</w:delText>
        </w:r>
        <w:r w:rsidR="00B26DD1" w:rsidRPr="005341EA" w:rsidDel="00CC681E">
          <w:delText xml:space="preserve"> </w:delText>
        </w:r>
        <w:r w:rsidR="00FA3D78" w:rsidRPr="005341EA" w:rsidDel="00CC681E">
          <w:delText>chapter,</w:delText>
        </w:r>
        <w:r w:rsidR="00B26DD1" w:rsidRPr="005341EA" w:rsidDel="00CC681E">
          <w:delText xml:space="preserve"> </w:delText>
        </w:r>
        <w:r w:rsidR="00FA3D78" w:rsidRPr="005341EA" w:rsidDel="00CC681E">
          <w:delText>we</w:delText>
        </w:r>
        <w:r w:rsidR="00B26DD1" w:rsidRPr="005341EA" w:rsidDel="00CC681E">
          <w:delText xml:space="preserve"> </w:delText>
        </w:r>
        <w:r w:rsidR="00FA3D78" w:rsidRPr="005341EA" w:rsidDel="00CC681E">
          <w:delText>briefly</w:delText>
        </w:r>
        <w:r w:rsidR="00B26DD1" w:rsidRPr="005341EA" w:rsidDel="00CC681E">
          <w:delText xml:space="preserve"> </w:delText>
        </w:r>
        <w:r w:rsidR="00FA3D78" w:rsidRPr="005341EA" w:rsidDel="00CC681E">
          <w:delText>glossed</w:delText>
        </w:r>
        <w:r w:rsidR="00B26DD1" w:rsidRPr="005341EA" w:rsidDel="00CC681E">
          <w:delText xml:space="preserve"> </w:delText>
        </w:r>
        <w:r w:rsidR="00FA3D78" w:rsidRPr="005341EA" w:rsidDel="00CC681E">
          <w:delText>over</w:delText>
        </w:r>
        <w:r w:rsidR="00B26DD1" w:rsidRPr="005341EA" w:rsidDel="00CC681E">
          <w:delText xml:space="preserve"> </w:delText>
        </w:r>
        <w:r w:rsidR="00FA3D78" w:rsidRPr="005341EA" w:rsidDel="00CC681E">
          <w:delText>some</w:delText>
        </w:r>
        <w:r w:rsidR="00B26DD1" w:rsidRPr="005341EA" w:rsidDel="00CC681E">
          <w:delText xml:space="preserve"> </w:delText>
        </w:r>
        <w:r w:rsidR="00FA3D78" w:rsidRPr="005341EA" w:rsidDel="00CC681E">
          <w:delText>of</w:delText>
        </w:r>
        <w:r w:rsidR="00B26DD1" w:rsidRPr="005341EA" w:rsidDel="00CC681E">
          <w:delText xml:space="preserve"> </w:delText>
        </w:r>
        <w:r w:rsidR="00FA3D78" w:rsidRPr="005341EA" w:rsidDel="00CC681E">
          <w:delText>the</w:delText>
        </w:r>
        <w:r w:rsidR="00B26DD1" w:rsidRPr="005341EA" w:rsidDel="00CC681E">
          <w:delText xml:space="preserve"> </w:delText>
        </w:r>
        <w:r w:rsidR="00FA3D78" w:rsidRPr="005341EA" w:rsidDel="00CC681E">
          <w:delText>difficult</w:delText>
        </w:r>
        <w:r w:rsidR="00B26DD1" w:rsidRPr="005341EA" w:rsidDel="00CC681E">
          <w:delText xml:space="preserve"> </w:delText>
        </w:r>
        <w:r w:rsidR="00FA3D78" w:rsidRPr="005341EA" w:rsidDel="00CC681E">
          <w:delText>problems</w:delText>
        </w:r>
        <w:r w:rsidR="00B26DD1" w:rsidRPr="005341EA" w:rsidDel="00CC681E">
          <w:delText xml:space="preserve"> </w:delText>
        </w:r>
        <w:r w:rsidR="00FA3D78" w:rsidRPr="005341EA" w:rsidDel="00CC681E">
          <w:delText>that</w:delText>
        </w:r>
        <w:r w:rsidR="00B26DD1" w:rsidRPr="005341EA" w:rsidDel="00CC681E">
          <w:delText xml:space="preserve"> </w:delText>
        </w:r>
        <w:r w:rsidR="00FA3D78" w:rsidRPr="005341EA" w:rsidDel="00CC681E">
          <w:delText>developers</w:delText>
        </w:r>
        <w:r w:rsidR="00B26DD1" w:rsidRPr="005341EA" w:rsidDel="00CC681E">
          <w:delText xml:space="preserve"> </w:delText>
        </w:r>
        <w:r w:rsidR="00FA3D78" w:rsidRPr="005341EA" w:rsidDel="00CC681E">
          <w:delText>often</w:delText>
        </w:r>
        <w:r w:rsidR="00B26DD1" w:rsidRPr="005341EA" w:rsidDel="00CC681E">
          <w:delText xml:space="preserve"> </w:delText>
        </w:r>
        <w:r w:rsidR="00FA3D78" w:rsidRPr="005341EA" w:rsidDel="00CC681E">
          <w:delText>face</w:delText>
        </w:r>
        <w:r w:rsidR="00B26DD1" w:rsidRPr="005341EA" w:rsidDel="00CC681E">
          <w:delText xml:space="preserve"> </w:delText>
        </w:r>
        <w:r w:rsidR="00FA3D78" w:rsidRPr="005341EA" w:rsidDel="00CC681E">
          <w:delText>when</w:delText>
        </w:r>
        <w:r w:rsidR="00B26DD1" w:rsidRPr="005341EA" w:rsidDel="00CC681E">
          <w:delText xml:space="preserve"> </w:delText>
        </w:r>
        <w:r w:rsidR="00FA3D78" w:rsidRPr="005341EA" w:rsidDel="00CC681E">
          <w:delText>writing</w:delText>
        </w:r>
        <w:r w:rsidR="00B26DD1" w:rsidRPr="005341EA" w:rsidDel="00CC681E">
          <w:delText xml:space="preserve"> </w:delText>
        </w:r>
        <w:r w:rsidR="00FA3D78" w:rsidRPr="005341EA" w:rsidDel="00CC681E">
          <w:delText>multithreaded</w:delText>
        </w:r>
        <w:r w:rsidR="00B26DD1" w:rsidRPr="005341EA" w:rsidDel="00CC681E">
          <w:delText xml:space="preserve"> </w:delText>
        </w:r>
        <w:r w:rsidR="00FA3D78" w:rsidRPr="005341EA" w:rsidDel="00CC681E">
          <w:delText>programs:</w:delText>
        </w:r>
        <w:r w:rsidR="00B26DD1" w:rsidRPr="005341EA" w:rsidDel="00CC681E">
          <w:delText xml:space="preserve"> </w:delText>
        </w:r>
        <w:r w:rsidR="00FA3D78" w:rsidRPr="005341EA" w:rsidDel="00CC681E">
          <w:delText>atomicity</w:delText>
        </w:r>
        <w:r w:rsidR="00B26DD1" w:rsidRPr="005341EA" w:rsidDel="00CC681E">
          <w:delText xml:space="preserve"> </w:delText>
        </w:r>
        <w:r w:rsidR="00FA3D78" w:rsidRPr="005341EA" w:rsidDel="00CC681E">
          <w:delText>problems,</w:delText>
        </w:r>
        <w:r w:rsidR="00B26DD1" w:rsidRPr="005341EA" w:rsidDel="00CC681E">
          <w:delText xml:space="preserve"> </w:delText>
        </w:r>
        <w:r w:rsidR="00FA3D78" w:rsidRPr="005341EA" w:rsidDel="00CC681E">
          <w:delText>deadlocks,</w:delText>
        </w:r>
        <w:r w:rsidR="00B26DD1" w:rsidRPr="005341EA" w:rsidDel="00CC681E">
          <w:delText xml:space="preserve"> </w:delText>
        </w:r>
        <w:r w:rsidR="00FA3D78" w:rsidRPr="005341EA" w:rsidDel="00CC681E">
          <w:delText>and</w:delText>
        </w:r>
        <w:r w:rsidR="00B26DD1" w:rsidRPr="005341EA" w:rsidDel="00CC681E">
          <w:delText xml:space="preserve"> </w:delText>
        </w:r>
        <w:r w:rsidR="00FA3D78" w:rsidRPr="005341EA" w:rsidDel="00CC681E">
          <w:delText>other</w:delText>
        </w:r>
        <w:r w:rsidR="00B26DD1" w:rsidRPr="005341EA" w:rsidDel="00CC681E">
          <w:delText xml:space="preserve"> </w:delText>
        </w:r>
        <w:r w:rsidR="00FA3D78" w:rsidRPr="005341EA" w:rsidDel="00CC681E">
          <w:delText>race</w:delText>
        </w:r>
        <w:r w:rsidR="00B26DD1" w:rsidRPr="005341EA" w:rsidDel="00CC681E">
          <w:delText xml:space="preserve"> </w:delText>
        </w:r>
        <w:r w:rsidR="00FA3D78" w:rsidRPr="005341EA" w:rsidDel="00CC681E">
          <w:delText>conditions</w:delText>
        </w:r>
        <w:r w:rsidR="00B26DD1" w:rsidRPr="005341EA" w:rsidDel="00CC681E">
          <w:delText xml:space="preserve"> </w:delText>
        </w:r>
        <w:r w:rsidR="00FA3D78" w:rsidRPr="005341EA" w:rsidDel="00CC681E">
          <w:delText>that</w:delText>
        </w:r>
        <w:r w:rsidR="00B26DD1" w:rsidRPr="005341EA" w:rsidDel="00CC681E">
          <w:delText xml:space="preserve"> </w:delText>
        </w:r>
        <w:r w:rsidR="00FA3D78" w:rsidRPr="005341EA" w:rsidDel="00CC681E">
          <w:delText>introduce</w:delText>
        </w:r>
        <w:r w:rsidR="00B26DD1" w:rsidRPr="005341EA" w:rsidDel="00CC681E">
          <w:delText xml:space="preserve"> </w:delText>
        </w:r>
        <w:r w:rsidR="00FA3D78" w:rsidRPr="005341EA" w:rsidDel="00CC681E">
          <w:delText>uncertainty</w:delText>
        </w:r>
        <w:r w:rsidR="00B26DD1" w:rsidRPr="005341EA" w:rsidDel="00CC681E">
          <w:delText xml:space="preserve"> </w:delText>
        </w:r>
        <w:r w:rsidR="00FA3D78" w:rsidRPr="005341EA" w:rsidDel="00CC681E">
          <w:delText>and</w:delText>
        </w:r>
        <w:r w:rsidR="00B26DD1" w:rsidRPr="005341EA" w:rsidDel="00CC681E">
          <w:delText xml:space="preserve"> </w:delText>
        </w:r>
        <w:r w:rsidR="00FA3D78" w:rsidRPr="005341EA" w:rsidDel="00CC681E">
          <w:delText>bad</w:delText>
        </w:r>
        <w:r w:rsidR="00B26DD1" w:rsidRPr="005341EA" w:rsidDel="00CC681E">
          <w:delText xml:space="preserve"> </w:delText>
        </w:r>
        <w:r w:rsidR="00FA3D78" w:rsidRPr="005341EA" w:rsidDel="00CC681E">
          <w:delText>behavior</w:delText>
        </w:r>
        <w:r w:rsidR="00B26DD1" w:rsidRPr="005341EA" w:rsidDel="00CC681E">
          <w:delText xml:space="preserve"> </w:delText>
        </w:r>
        <w:r w:rsidR="00FA3D78" w:rsidRPr="005341EA" w:rsidDel="00CC681E">
          <w:delText>into</w:delText>
        </w:r>
        <w:r w:rsidR="00B26DD1" w:rsidRPr="005341EA" w:rsidDel="00CC681E">
          <w:delText xml:space="preserve"> </w:delText>
        </w:r>
        <w:r w:rsidR="00FA3D78" w:rsidRPr="005341EA" w:rsidDel="00CC681E">
          <w:delText>multithreaded</w:delText>
        </w:r>
        <w:r w:rsidR="00B26DD1" w:rsidRPr="005341EA" w:rsidDel="00CC681E">
          <w:delText xml:space="preserve"> </w:delText>
        </w:r>
        <w:r w:rsidR="00FA3D78" w:rsidRPr="005341EA" w:rsidDel="00CC681E">
          <w:delText>programs.</w:delText>
        </w:r>
        <w:r w:rsidR="00B26DD1" w:rsidRPr="005341EA" w:rsidDel="00CC681E">
          <w:delText xml:space="preserve"> </w:delText>
        </w:r>
      </w:del>
      <w:del w:id="807" w:author="Mark Michaelis" w:date="2020-04-13T11:16:00Z">
        <w:r w:rsidR="00755BF5" w:rsidRPr="005341EA" w:rsidDel="006021C7">
          <w:delText>T</w:delText>
        </w:r>
        <w:r w:rsidR="00FA3D78" w:rsidRPr="005341EA" w:rsidDel="006021C7">
          <w:delText>he</w:delText>
        </w:r>
        <w:r w:rsidR="00B26DD1" w:rsidRPr="005341EA" w:rsidDel="006021C7">
          <w:delText xml:space="preserve"> </w:delText>
        </w:r>
        <w:r w:rsidR="00FA3D78" w:rsidRPr="005341EA" w:rsidDel="006021C7">
          <w:delText>standard</w:delText>
        </w:r>
        <w:r w:rsidR="00B26DD1" w:rsidRPr="005341EA" w:rsidDel="006021C7">
          <w:delText xml:space="preserve"> </w:delText>
        </w:r>
        <w:r w:rsidR="00FA3D78" w:rsidRPr="005341EA" w:rsidDel="006021C7">
          <w:delText>way</w:delText>
        </w:r>
        <w:r w:rsidR="00B26DD1" w:rsidRPr="005341EA" w:rsidDel="006021C7">
          <w:delText xml:space="preserve"> </w:delText>
        </w:r>
        <w:r w:rsidR="00FA3D78" w:rsidRPr="005341EA" w:rsidDel="006021C7">
          <w:delText>to</w:delText>
        </w:r>
        <w:r w:rsidR="00B26DD1" w:rsidRPr="005341EA" w:rsidDel="006021C7">
          <w:delText xml:space="preserve"> </w:delText>
        </w:r>
      </w:del>
      <w:ins w:id="808" w:author="Mark Michaelis" w:date="2020-04-13T11:16:00Z">
        <w:r w:rsidR="006021C7">
          <w:t xml:space="preserve">how to </w:t>
        </w:r>
      </w:ins>
      <w:r w:rsidR="00FA3D78" w:rsidRPr="005341EA">
        <w:t>avoid</w:t>
      </w:r>
      <w:r w:rsidR="00B26DD1" w:rsidRPr="005341EA">
        <w:t xml:space="preserve"> </w:t>
      </w:r>
      <w:del w:id="809" w:author="Mark Michaelis" w:date="2020-04-13T11:16:00Z">
        <w:r w:rsidR="00FA3D78" w:rsidRPr="005341EA" w:rsidDel="006021C7">
          <w:delText>these</w:delText>
        </w:r>
        <w:r w:rsidR="00B26DD1" w:rsidRPr="005341EA" w:rsidDel="006021C7">
          <w:delText xml:space="preserve"> </w:delText>
        </w:r>
      </w:del>
      <w:ins w:id="810" w:author="Mark Michaelis" w:date="2020-04-13T11:16:00Z">
        <w:r w:rsidR="006021C7">
          <w:t xml:space="preserve">atomicity problems </w:t>
        </w:r>
      </w:ins>
      <w:ins w:id="811" w:author="Mark Michaelis" w:date="2020-04-13T11:17:00Z">
        <w:r w:rsidR="00F70AFD">
          <w:t xml:space="preserve">with </w:t>
        </w:r>
        <w:r w:rsidR="00F70AFD" w:rsidRPr="005341EA">
          <w:t>synchronize</w:t>
        </w:r>
      </w:ins>
      <w:ins w:id="812" w:author="Mark Michaelis" w:date="2020-04-13T11:18:00Z">
        <w:r w:rsidR="00F70AFD">
          <w:t>d</w:t>
        </w:r>
      </w:ins>
      <w:ins w:id="813" w:author="Mark Michaelis" w:date="2020-04-13T11:17:00Z">
        <w:r w:rsidR="00F70AFD" w:rsidRPr="005341EA">
          <w:t xml:space="preserve"> access to shared resources</w:t>
        </w:r>
        <w:r w:rsidR="00F70AFD">
          <w:t xml:space="preserve"> </w:t>
        </w:r>
        <w:r w:rsidR="008D2629">
          <w:t>without introducing deadlocks</w:t>
        </w:r>
      </w:ins>
      <w:del w:id="814" w:author="Mark Michaelis" w:date="2020-04-13T11:18:00Z">
        <w:r w:rsidR="00FA3D78" w:rsidRPr="005341EA" w:rsidDel="00F70AFD">
          <w:delText>problems</w:delText>
        </w:r>
        <w:r w:rsidR="00B26DD1" w:rsidRPr="005341EA" w:rsidDel="00F70AFD">
          <w:delText xml:space="preserve"> </w:delText>
        </w:r>
        <w:r w:rsidR="00FA3D78" w:rsidRPr="005341EA" w:rsidDel="00F70AFD">
          <w:delText>is</w:delText>
        </w:r>
        <w:r w:rsidR="00B26DD1" w:rsidRPr="005341EA" w:rsidDel="00F70AFD">
          <w:delText xml:space="preserve"> </w:delText>
        </w:r>
        <w:r w:rsidR="00FA3D78" w:rsidRPr="005341EA" w:rsidDel="00F70AFD">
          <w:delText>to</w:delText>
        </w:r>
        <w:r w:rsidR="00B26DD1" w:rsidRPr="005341EA" w:rsidDel="00F70AFD">
          <w:delText xml:space="preserve"> </w:delText>
        </w:r>
        <w:r w:rsidR="00FA3D78" w:rsidRPr="005341EA" w:rsidDel="00F70AFD">
          <w:delText>carefully</w:delText>
        </w:r>
        <w:r w:rsidR="00B26DD1" w:rsidRPr="005341EA" w:rsidDel="00F70AFD">
          <w:delText xml:space="preserve"> </w:delText>
        </w:r>
        <w:r w:rsidR="00FA3D78" w:rsidRPr="005341EA" w:rsidDel="00F70AFD">
          <w:delText>write</w:delText>
        </w:r>
        <w:r w:rsidR="00B26DD1" w:rsidRPr="005341EA" w:rsidDel="00F70AFD">
          <w:delText xml:space="preserve"> </w:delText>
        </w:r>
        <w:r w:rsidR="00FA3D78" w:rsidRPr="005341EA" w:rsidDel="00F70AFD">
          <w:delText>code</w:delText>
        </w:r>
        <w:r w:rsidR="00B26DD1" w:rsidRPr="005341EA" w:rsidDel="00F70AFD">
          <w:delText xml:space="preserve"> </w:delText>
        </w:r>
        <w:r w:rsidR="00FA3D78" w:rsidRPr="005341EA" w:rsidDel="00F70AFD">
          <w:delText>that</w:delText>
        </w:r>
        <w:r w:rsidR="00B26DD1" w:rsidRPr="005341EA" w:rsidDel="00F70AFD">
          <w:delText xml:space="preserve"> </w:delText>
        </w:r>
        <w:r w:rsidR="00FA3D78" w:rsidRPr="005341EA" w:rsidDel="00F70AFD">
          <w:delText>uses</w:delText>
        </w:r>
        <w:r w:rsidR="00B26DD1" w:rsidRPr="005341EA" w:rsidDel="00F70AFD">
          <w:delText xml:space="preserve"> </w:delText>
        </w:r>
        <w:r w:rsidR="00FA3D78" w:rsidRPr="005341EA" w:rsidDel="00F70AFD">
          <w:delText>locks</w:delText>
        </w:r>
        <w:r w:rsidR="00B26DD1" w:rsidRPr="005341EA" w:rsidDel="00F70AFD">
          <w:delText xml:space="preserve"> </w:delText>
        </w:r>
        <w:r w:rsidR="00FA3D78" w:rsidRPr="005341EA" w:rsidDel="00F70AFD">
          <w:delText>to</w:delText>
        </w:r>
        <w:r w:rsidR="00B26DD1" w:rsidRPr="005341EA" w:rsidDel="00F70AFD">
          <w:delText xml:space="preserve"> </w:delText>
        </w:r>
        <w:r w:rsidR="00FA3D78" w:rsidRPr="005341EA" w:rsidDel="00F70AFD">
          <w:delText>synchronize</w:delText>
        </w:r>
        <w:r w:rsidR="00B26DD1" w:rsidRPr="005341EA" w:rsidDel="00F70AFD">
          <w:delText xml:space="preserve"> </w:delText>
        </w:r>
        <w:r w:rsidR="00FA3D78" w:rsidRPr="005341EA" w:rsidDel="00F70AFD">
          <w:delText>access</w:delText>
        </w:r>
        <w:r w:rsidR="00B26DD1" w:rsidRPr="005341EA" w:rsidDel="00F70AFD">
          <w:delText xml:space="preserve"> </w:delText>
        </w:r>
        <w:r w:rsidR="00FA3D78" w:rsidRPr="005341EA" w:rsidDel="00F70AFD">
          <w:delText>to</w:delText>
        </w:r>
        <w:r w:rsidR="00B26DD1" w:rsidRPr="005341EA" w:rsidDel="00F70AFD">
          <w:delText xml:space="preserve"> </w:delText>
        </w:r>
        <w:r w:rsidR="00FA3D78" w:rsidRPr="005341EA" w:rsidDel="00F70AFD">
          <w:delText>shared</w:delText>
        </w:r>
        <w:r w:rsidR="00B26DD1" w:rsidRPr="005341EA" w:rsidDel="00F70AFD">
          <w:delText xml:space="preserve"> </w:delText>
        </w:r>
        <w:r w:rsidR="00FA3D78" w:rsidRPr="005341EA" w:rsidDel="00F70AFD">
          <w:delText>resources;</w:delText>
        </w:r>
        <w:r w:rsidR="00B26DD1" w:rsidRPr="005341EA" w:rsidDel="00F70AFD">
          <w:delText xml:space="preserve"> </w:delText>
        </w:r>
        <w:r w:rsidR="00FA3D78" w:rsidRPr="005341EA" w:rsidDel="00F70AFD">
          <w:delText>this</w:delText>
        </w:r>
        <w:r w:rsidR="00B26DD1" w:rsidRPr="005341EA" w:rsidDel="00F70AFD">
          <w:delText xml:space="preserve"> </w:delText>
        </w:r>
        <w:r w:rsidR="00FA3D78" w:rsidRPr="005341EA" w:rsidDel="00F70AFD">
          <w:delText>is</w:delText>
        </w:r>
        <w:r w:rsidR="00B26DD1" w:rsidRPr="005341EA" w:rsidDel="00F70AFD">
          <w:delText xml:space="preserve"> </w:delText>
        </w:r>
        <w:r w:rsidR="00FA3D78" w:rsidRPr="005341EA" w:rsidDel="00F70AFD">
          <w:delText>the</w:delText>
        </w:r>
        <w:r w:rsidR="00B26DD1" w:rsidRPr="005341EA" w:rsidDel="00F70AFD">
          <w:delText xml:space="preserve"> </w:delText>
        </w:r>
        <w:r w:rsidR="00FA3D78" w:rsidRPr="005341EA" w:rsidDel="00F70AFD">
          <w:delText>topic</w:delText>
        </w:r>
        <w:r w:rsidR="00B26DD1" w:rsidRPr="005341EA" w:rsidDel="00F70AFD">
          <w:delText xml:space="preserve"> </w:delText>
        </w:r>
        <w:r w:rsidR="00FA3D78" w:rsidRPr="005341EA" w:rsidDel="00F70AFD">
          <w:delText>of</w:delText>
        </w:r>
        <w:r w:rsidR="00B26DD1" w:rsidRPr="005341EA" w:rsidDel="00F70AFD">
          <w:delText xml:space="preserve"> </w:delText>
        </w:r>
        <w:r w:rsidR="00FA3D78" w:rsidRPr="005341EA" w:rsidDel="00F70AFD">
          <w:delText>the</w:delText>
        </w:r>
        <w:r w:rsidR="00B26DD1" w:rsidRPr="005341EA" w:rsidDel="00F70AFD">
          <w:delText xml:space="preserve"> </w:delText>
        </w:r>
        <w:r w:rsidR="00FA3D78" w:rsidRPr="005341EA" w:rsidDel="00F70AFD">
          <w:delText>next</w:delText>
        </w:r>
        <w:r w:rsidR="00B26DD1" w:rsidRPr="005341EA" w:rsidDel="00F70AFD">
          <w:delText xml:space="preserve"> </w:delText>
        </w:r>
        <w:r w:rsidR="00FA3D78" w:rsidRPr="005341EA" w:rsidDel="00F70AFD">
          <w:delText>chapter</w:delText>
        </w:r>
      </w:del>
      <w:r w:rsidR="00FA3D78" w:rsidRPr="005341EA">
        <w:t>.</w:t>
      </w:r>
    </w:p>
    <w:p w14:paraId="7FFD113E" w14:textId="566EB9AB" w:rsidR="00E73B39" w:rsidRDefault="002E650B" w:rsidP="00E24D0C">
      <w:pPr>
        <w:pStyle w:val="CHAPBMPD"/>
      </w:pPr>
      <w:r w:rsidRPr="005341EA">
        <w:t>***COMP:</w:t>
      </w:r>
      <w:r w:rsidR="00B26DD1" w:rsidRPr="005341EA">
        <w:t xml:space="preserve"> </w:t>
      </w:r>
      <w:r w:rsidR="00423432" w:rsidRPr="005341EA">
        <w:t>Insert</w:t>
      </w:r>
      <w:r w:rsidR="00B26DD1" w:rsidRPr="005341EA">
        <w:t xml:space="preserve"> </w:t>
      </w:r>
      <w:r w:rsidR="00300DB4" w:rsidRPr="005341EA">
        <w:t>“</w:t>
      </w:r>
      <w:r w:rsidR="00423432" w:rsidRPr="005341EA">
        <w:t>End</w:t>
      </w:r>
      <w:r w:rsidR="00B26DD1" w:rsidRPr="005341EA">
        <w:t xml:space="preserve"> </w:t>
      </w:r>
      <w:r w:rsidR="00423432" w:rsidRPr="005341EA">
        <w:t>4.0”</w:t>
      </w:r>
      <w:r w:rsidR="00B26DD1" w:rsidRPr="005341EA">
        <w:t xml:space="preserve"> </w:t>
      </w:r>
      <w:r w:rsidR="00423432" w:rsidRPr="005341EA">
        <w:t>margin</w:t>
      </w:r>
      <w:r w:rsidR="00B26DD1" w:rsidRPr="005341EA">
        <w:t xml:space="preserve"> </w:t>
      </w:r>
      <w:r w:rsidR="00423432" w:rsidRPr="005341EA">
        <w:t>note</w:t>
      </w:r>
    </w:p>
    <w:commentRangeStart w:id="815"/>
    <w:p w14:paraId="35F5D58F" w14:textId="581884F1" w:rsidR="00AC641D" w:rsidRDefault="00AC641D" w:rsidP="00AC641D">
      <w:pPr>
        <w:pStyle w:val="TOC1"/>
        <w:tabs>
          <w:tab w:val="right" w:leader="dot" w:pos="7190"/>
        </w:tabs>
        <w:rPr>
          <w:ins w:id="816" w:author="Chris" w:date="2020-04-22T17:52:00Z"/>
          <w:rFonts w:asciiTheme="minorHAnsi" w:eastAsiaTheme="minorEastAsia" w:hAnsiTheme="minorHAnsi" w:cstheme="minorBidi"/>
          <w:noProof/>
          <w:color w:val="auto"/>
          <w:w w:val="100"/>
          <w:sz w:val="22"/>
          <w:szCs w:val="22"/>
        </w:rPr>
      </w:pPr>
      <w:ins w:id="817" w:author="Chris" w:date="2020-04-22T17:52:00Z">
        <w:r>
          <w:fldChar w:fldCharType="begin"/>
        </w:r>
        <w:r>
          <w:instrText xml:space="preserve"> TOC \o "1-3" \h \z \t "H1,1,H2,2,H3,3,H4,4,H5,5,H6,6,H7,7" </w:instrText>
        </w:r>
      </w:ins>
      <w:r>
        <w:fldChar w:fldCharType="separate"/>
      </w:r>
      <w:ins w:id="818"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"_Toc38470376"</w:instrText>
        </w:r>
        <w:r w:rsidRPr="006C0432">
          <w:rPr>
            <w:rStyle w:val="Hyperlink"/>
            <w:noProof/>
          </w:rPr>
          <w:instrText xml:space="preserve"> </w:instrText>
        </w:r>
        <w:r w:rsidRPr="006C0432">
          <w:rPr>
            <w:rStyle w:val="Hyperlink"/>
            <w:noProof/>
          </w:rPr>
          <w:fldChar w:fldCharType="separate"/>
        </w:r>
        <w:r w:rsidRPr="006C0432">
          <w:rPr>
            <w:rStyle w:val="Hyperlink"/>
            <w:noProof/>
          </w:rPr>
          <w:t>19</w:t>
        </w:r>
        <w:r>
          <w:rPr>
            <w:noProof/>
            <w:webHidden/>
          </w:rPr>
          <w:tab/>
        </w:r>
        <w:r>
          <w:rPr>
            <w:noProof/>
            <w:webHidden/>
          </w:rPr>
          <w:fldChar w:fldCharType="begin"/>
        </w:r>
        <w:r>
          <w:rPr>
            <w:noProof/>
            <w:webHidden/>
          </w:rPr>
          <w:instrText xml:space="preserve"> PAGEREF _Toc38470376 \h </w:instrText>
        </w:r>
      </w:ins>
      <w:r>
        <w:rPr>
          <w:noProof/>
          <w:webHidden/>
        </w:rPr>
      </w:r>
      <w:r>
        <w:rPr>
          <w:noProof/>
          <w:webHidden/>
        </w:rPr>
        <w:fldChar w:fldCharType="separate"/>
      </w:r>
      <w:ins w:id="819" w:author="Chris" w:date="2020-04-22T17:52:00Z">
        <w:r>
          <w:rPr>
            <w:noProof/>
            <w:webHidden/>
          </w:rPr>
          <w:t>1</w:t>
        </w:r>
        <w:r>
          <w:rPr>
            <w:noProof/>
            <w:webHidden/>
          </w:rPr>
          <w:fldChar w:fldCharType="end"/>
        </w:r>
        <w:r w:rsidRPr="006C0432">
          <w:rPr>
            <w:rStyle w:val="Hyperlink"/>
            <w:noProof/>
          </w:rPr>
          <w:fldChar w:fldCharType="end"/>
        </w:r>
      </w:ins>
    </w:p>
    <w:p w14:paraId="330E9FF3" w14:textId="1E93DF41" w:rsidR="00AC641D" w:rsidRDefault="00AC641D" w:rsidP="00AC641D">
      <w:pPr>
        <w:pStyle w:val="TOC1"/>
        <w:tabs>
          <w:tab w:val="right" w:leader="dot" w:pos="7190"/>
        </w:tabs>
        <w:rPr>
          <w:ins w:id="820" w:author="Chris" w:date="2020-04-22T17:52:00Z"/>
          <w:rFonts w:asciiTheme="minorHAnsi" w:eastAsiaTheme="minorEastAsia" w:hAnsiTheme="minorHAnsi" w:cstheme="minorBidi"/>
          <w:noProof/>
          <w:color w:val="auto"/>
          <w:w w:val="100"/>
          <w:sz w:val="22"/>
          <w:szCs w:val="22"/>
        </w:rPr>
      </w:pPr>
      <w:ins w:id="821"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"_Toc38470377"</w:instrText>
        </w:r>
        <w:r w:rsidRPr="006C0432">
          <w:rPr>
            <w:rStyle w:val="Hyperlink"/>
            <w:noProof/>
          </w:rPr>
          <w:instrText xml:space="preserve"> </w:instrText>
        </w:r>
        <w:r w:rsidRPr="006C0432">
          <w:rPr>
            <w:rStyle w:val="Hyperlink"/>
            <w:noProof/>
          </w:rPr>
          <w:fldChar w:fldCharType="separate"/>
        </w:r>
        <w:r w:rsidRPr="006C0432">
          <w:rPr>
            <w:rStyle w:val="Hyperlink"/>
            <w:noProof/>
          </w:rPr>
          <w:t>Introducing Multithreading</w:t>
        </w:r>
        <w:r>
          <w:rPr>
            <w:noProof/>
            <w:webHidden/>
          </w:rPr>
          <w:tab/>
        </w:r>
        <w:r>
          <w:rPr>
            <w:noProof/>
            <w:webHidden/>
          </w:rPr>
          <w:fldChar w:fldCharType="begin"/>
        </w:r>
        <w:r>
          <w:rPr>
            <w:noProof/>
            <w:webHidden/>
          </w:rPr>
          <w:instrText xml:space="preserve"> PAGEREF _Toc38470377 \h </w:instrText>
        </w:r>
      </w:ins>
      <w:r>
        <w:rPr>
          <w:noProof/>
          <w:webHidden/>
        </w:rPr>
      </w:r>
      <w:r>
        <w:rPr>
          <w:noProof/>
          <w:webHidden/>
        </w:rPr>
        <w:fldChar w:fldCharType="separate"/>
      </w:r>
      <w:ins w:id="822" w:author="Chris" w:date="2020-04-22T17:52:00Z">
        <w:r>
          <w:rPr>
            <w:noProof/>
            <w:webHidden/>
          </w:rPr>
          <w:t>1</w:t>
        </w:r>
        <w:r>
          <w:rPr>
            <w:noProof/>
            <w:webHidden/>
          </w:rPr>
          <w:fldChar w:fldCharType="end"/>
        </w:r>
        <w:r w:rsidRPr="006C0432">
          <w:rPr>
            <w:rStyle w:val="Hyperlink"/>
            <w:noProof/>
          </w:rPr>
          <w:fldChar w:fldCharType="end"/>
        </w:r>
      </w:ins>
    </w:p>
    <w:p w14:paraId="531AEE50" w14:textId="4B6B0A6F" w:rsidR="00AC641D" w:rsidRDefault="00AC641D" w:rsidP="00AC641D">
      <w:pPr>
        <w:pStyle w:val="TOC1"/>
        <w:tabs>
          <w:tab w:val="right" w:leader="dot" w:pos="7190"/>
        </w:tabs>
        <w:rPr>
          <w:ins w:id="823" w:author="Chris" w:date="2020-04-22T17:52:00Z"/>
          <w:rFonts w:asciiTheme="minorHAnsi" w:eastAsiaTheme="minorEastAsia" w:hAnsiTheme="minorHAnsi" w:cstheme="minorBidi"/>
          <w:noProof/>
          <w:color w:val="auto"/>
          <w:w w:val="100"/>
          <w:sz w:val="22"/>
          <w:szCs w:val="22"/>
        </w:rPr>
      </w:pPr>
      <w:ins w:id="824"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"_Toc38470378"</w:instrText>
        </w:r>
        <w:r w:rsidRPr="006C0432">
          <w:rPr>
            <w:rStyle w:val="Hyperlink"/>
            <w:noProof/>
          </w:rPr>
          <w:instrText xml:space="preserve"> </w:instrText>
        </w:r>
        <w:r w:rsidRPr="006C0432">
          <w:rPr>
            <w:rStyle w:val="Hyperlink"/>
            <w:noProof/>
          </w:rPr>
          <w:fldChar w:fldCharType="separate"/>
        </w:r>
        <w:r w:rsidRPr="006C0432">
          <w:rPr>
            <w:rStyle w:val="Hyperlink"/>
            <w:noProof/>
          </w:rPr>
          <w:t>Multithreading Basics</w:t>
        </w:r>
        <w:r>
          <w:rPr>
            <w:noProof/>
            <w:webHidden/>
          </w:rPr>
          <w:tab/>
        </w:r>
        <w:r>
          <w:rPr>
            <w:noProof/>
            <w:webHidden/>
          </w:rPr>
          <w:fldChar w:fldCharType="begin"/>
        </w:r>
        <w:r>
          <w:rPr>
            <w:noProof/>
            <w:webHidden/>
          </w:rPr>
          <w:instrText xml:space="preserve"> PAGEREF _Toc38470378 \h </w:instrText>
        </w:r>
      </w:ins>
      <w:r>
        <w:rPr>
          <w:noProof/>
          <w:webHidden/>
        </w:rPr>
      </w:r>
      <w:r>
        <w:rPr>
          <w:noProof/>
          <w:webHidden/>
        </w:rPr>
        <w:fldChar w:fldCharType="separate"/>
      </w:r>
      <w:ins w:id="825" w:author="Chris" w:date="2020-04-22T17:52:00Z">
        <w:r>
          <w:rPr>
            <w:noProof/>
            <w:webHidden/>
          </w:rPr>
          <w:t>3</w:t>
        </w:r>
        <w:r>
          <w:rPr>
            <w:noProof/>
            <w:webHidden/>
          </w:rPr>
          <w:fldChar w:fldCharType="end"/>
        </w:r>
        <w:r w:rsidRPr="006C0432">
          <w:rPr>
            <w:rStyle w:val="Hyperlink"/>
            <w:noProof/>
          </w:rPr>
          <w:fldChar w:fldCharType="end"/>
        </w:r>
      </w:ins>
    </w:p>
    <w:p w14:paraId="4B356660" w14:textId="14A5B195" w:rsidR="00AC641D" w:rsidRDefault="00AC641D" w:rsidP="00AC641D">
      <w:pPr>
        <w:pStyle w:val="TOC3"/>
        <w:tabs>
          <w:tab w:val="right" w:leader="dot" w:pos="7190"/>
        </w:tabs>
        <w:rPr>
          <w:ins w:id="826" w:author="Chris" w:date="2020-04-22T17:52:00Z"/>
          <w:rFonts w:asciiTheme="minorHAnsi" w:eastAsiaTheme="minorEastAsia" w:hAnsiTheme="minorHAnsi" w:cstheme="minorBidi"/>
          <w:noProof/>
          <w:color w:val="auto"/>
          <w:w w:val="100"/>
          <w:sz w:val="22"/>
          <w:szCs w:val="22"/>
        </w:rPr>
      </w:pPr>
      <w:ins w:id="827"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"_Toc38470379"</w:instrText>
        </w:r>
        <w:r w:rsidRPr="006C0432">
          <w:rPr>
            <w:rStyle w:val="Hyperlink"/>
            <w:noProof/>
          </w:rPr>
          <w:instrText xml:space="preserve"> </w:instrText>
        </w:r>
        <w:r w:rsidRPr="006C0432">
          <w:rPr>
            <w:rStyle w:val="Hyperlink"/>
            <w:noProof/>
          </w:rPr>
          <w:fldChar w:fldCharType="separate"/>
        </w:r>
        <w:r w:rsidRPr="006C0432">
          <w:rPr>
            <w:rStyle w:val="Hyperlink"/>
            <w:noProof/>
          </w:rPr>
          <w:t>Beginner Topic</w:t>
        </w:r>
        <w:r>
          <w:rPr>
            <w:noProof/>
            <w:webHidden/>
          </w:rPr>
          <w:tab/>
        </w:r>
        <w:r>
          <w:rPr>
            <w:noProof/>
            <w:webHidden/>
          </w:rPr>
          <w:fldChar w:fldCharType="begin"/>
        </w:r>
        <w:r>
          <w:rPr>
            <w:noProof/>
            <w:webHidden/>
          </w:rPr>
          <w:instrText xml:space="preserve"> PAGEREF _Toc38470379 \h </w:instrText>
        </w:r>
      </w:ins>
      <w:r>
        <w:rPr>
          <w:noProof/>
          <w:webHidden/>
        </w:rPr>
      </w:r>
      <w:r>
        <w:rPr>
          <w:noProof/>
          <w:webHidden/>
        </w:rPr>
        <w:fldChar w:fldCharType="separate"/>
      </w:r>
      <w:ins w:id="828" w:author="Chris" w:date="2020-04-22T17:52:00Z">
        <w:r>
          <w:rPr>
            <w:noProof/>
            <w:webHidden/>
          </w:rPr>
          <w:t>3</w:t>
        </w:r>
        <w:r>
          <w:rPr>
            <w:noProof/>
            <w:webHidden/>
          </w:rPr>
          <w:fldChar w:fldCharType="end"/>
        </w:r>
        <w:r w:rsidRPr="006C0432">
          <w:rPr>
            <w:rStyle w:val="Hyperlink"/>
            <w:noProof/>
          </w:rPr>
          <w:fldChar w:fldCharType="end"/>
        </w:r>
      </w:ins>
    </w:p>
    <w:p w14:paraId="5AA55F9E" w14:textId="4FF03861" w:rsidR="00AC641D" w:rsidRDefault="00AC641D" w:rsidP="00AC641D">
      <w:pPr>
        <w:pStyle w:val="TOC3"/>
        <w:tabs>
          <w:tab w:val="right" w:leader="dot" w:pos="7190"/>
        </w:tabs>
        <w:rPr>
          <w:ins w:id="829" w:author="Chris" w:date="2020-04-22T17:52:00Z"/>
          <w:rFonts w:asciiTheme="minorHAnsi" w:eastAsiaTheme="minorEastAsia" w:hAnsiTheme="minorHAnsi" w:cstheme="minorBidi"/>
          <w:noProof/>
          <w:color w:val="auto"/>
          <w:w w:val="100"/>
          <w:sz w:val="22"/>
          <w:szCs w:val="22"/>
        </w:rPr>
      </w:pPr>
      <w:ins w:id="830"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"_Toc38470380"</w:instrText>
        </w:r>
        <w:r w:rsidRPr="006C0432">
          <w:rPr>
            <w:rStyle w:val="Hyperlink"/>
            <w:noProof/>
          </w:rPr>
          <w:instrText xml:space="preserve"> </w:instrText>
        </w:r>
        <w:r w:rsidRPr="006C0432">
          <w:rPr>
            <w:rStyle w:val="Hyperlink"/>
            <w:noProof/>
          </w:rPr>
          <w:fldChar w:fldCharType="separate"/>
        </w:r>
        <w:r w:rsidRPr="006C0432">
          <w:rPr>
            <w:rStyle w:val="Hyperlink"/>
            <w:noProof/>
          </w:rPr>
          <w:t>Multithreading Jargon</w:t>
        </w:r>
        <w:r>
          <w:rPr>
            <w:noProof/>
            <w:webHidden/>
          </w:rPr>
          <w:tab/>
        </w:r>
        <w:r>
          <w:rPr>
            <w:noProof/>
            <w:webHidden/>
          </w:rPr>
          <w:fldChar w:fldCharType="begin"/>
        </w:r>
        <w:r>
          <w:rPr>
            <w:noProof/>
            <w:webHidden/>
          </w:rPr>
          <w:instrText xml:space="preserve"> PAGEREF _Toc38470380 \h </w:instrText>
        </w:r>
      </w:ins>
      <w:r>
        <w:rPr>
          <w:noProof/>
          <w:webHidden/>
        </w:rPr>
      </w:r>
      <w:r>
        <w:rPr>
          <w:noProof/>
          <w:webHidden/>
        </w:rPr>
        <w:fldChar w:fldCharType="separate"/>
      </w:r>
      <w:ins w:id="831" w:author="Chris" w:date="2020-04-22T17:52:00Z">
        <w:r>
          <w:rPr>
            <w:noProof/>
            <w:webHidden/>
          </w:rPr>
          <w:t>3</w:t>
        </w:r>
        <w:r>
          <w:rPr>
            <w:noProof/>
            <w:webHidden/>
          </w:rPr>
          <w:fldChar w:fldCharType="end"/>
        </w:r>
        <w:r w:rsidRPr="006C0432">
          <w:rPr>
            <w:rStyle w:val="Hyperlink"/>
            <w:noProof/>
          </w:rPr>
          <w:fldChar w:fldCharType="end"/>
        </w:r>
      </w:ins>
    </w:p>
    <w:p w14:paraId="15521C13" w14:textId="042298F7" w:rsidR="00AC641D" w:rsidRDefault="00AC641D">
      <w:pPr>
        <w:pStyle w:val="TOC3"/>
        <w:tabs>
          <w:tab w:val="right" w:leader="dot" w:pos="7190"/>
        </w:tabs>
        <w:rPr>
          <w:ins w:id="832" w:author="Chris" w:date="2020-04-22T17:52:00Z"/>
          <w:rFonts w:asciiTheme="minorHAnsi" w:eastAsiaTheme="minorEastAsia" w:hAnsiTheme="minorHAnsi" w:cstheme="minorBidi"/>
          <w:noProof/>
          <w:color w:val="auto"/>
          <w:w w:val="100"/>
          <w:sz w:val="22"/>
          <w:szCs w:val="22"/>
        </w:rPr>
      </w:pPr>
      <w:ins w:id="833"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"_Toc38470381"</w:instrText>
        </w:r>
        <w:r w:rsidRPr="006C0432">
          <w:rPr>
            <w:rStyle w:val="Hyperlink"/>
            <w:noProof/>
          </w:rPr>
          <w:instrText xml:space="preserve"> </w:instrText>
        </w:r>
        <w:r w:rsidRPr="006C0432">
          <w:rPr>
            <w:rStyle w:val="Hyperlink"/>
            <w:noProof/>
          </w:rPr>
          <w:fldChar w:fldCharType="separate"/>
        </w:r>
        <w:r w:rsidRPr="006C0432">
          <w:rPr>
            <w:rStyle w:val="Hyperlink"/>
            <w:noProof/>
          </w:rPr>
          <w:t>Beginner Topic</w:t>
        </w:r>
        <w:r>
          <w:rPr>
            <w:noProof/>
            <w:webHidden/>
          </w:rPr>
          <w:tab/>
        </w:r>
        <w:r>
          <w:rPr>
            <w:noProof/>
            <w:webHidden/>
          </w:rPr>
          <w:fldChar w:fldCharType="begin"/>
        </w:r>
        <w:r>
          <w:rPr>
            <w:noProof/>
            <w:webHidden/>
          </w:rPr>
          <w:instrText xml:space="preserve"> PAGEREF _Toc38470381 \h </w:instrText>
        </w:r>
      </w:ins>
      <w:r>
        <w:rPr>
          <w:noProof/>
          <w:webHidden/>
        </w:rPr>
      </w:r>
      <w:r>
        <w:rPr>
          <w:noProof/>
          <w:webHidden/>
        </w:rPr>
        <w:fldChar w:fldCharType="separate"/>
      </w:r>
      <w:ins w:id="834" w:author="Chris" w:date="2020-04-22T17:52:00Z">
        <w:r>
          <w:rPr>
            <w:noProof/>
            <w:webHidden/>
          </w:rPr>
          <w:t>6</w:t>
        </w:r>
        <w:r>
          <w:rPr>
            <w:noProof/>
            <w:webHidden/>
          </w:rPr>
          <w:fldChar w:fldCharType="end"/>
        </w:r>
        <w:r w:rsidRPr="006C0432">
          <w:rPr>
            <w:rStyle w:val="Hyperlink"/>
            <w:noProof/>
          </w:rPr>
          <w:fldChar w:fldCharType="end"/>
        </w:r>
      </w:ins>
    </w:p>
    <w:p w14:paraId="0A0BB90E" w14:textId="1E0D3008" w:rsidR="00AC641D" w:rsidRDefault="00AC641D">
      <w:pPr>
        <w:pStyle w:val="TOC3"/>
        <w:tabs>
          <w:tab w:val="right" w:leader="dot" w:pos="7190"/>
        </w:tabs>
        <w:rPr>
          <w:ins w:id="835" w:author="Chris" w:date="2020-04-22T17:52:00Z"/>
          <w:rFonts w:asciiTheme="minorHAnsi" w:eastAsiaTheme="minorEastAsia" w:hAnsiTheme="minorHAnsi" w:cstheme="minorBidi"/>
          <w:noProof/>
          <w:color w:val="auto"/>
          <w:w w:val="100"/>
          <w:sz w:val="22"/>
          <w:szCs w:val="22"/>
        </w:rPr>
      </w:pPr>
      <w:ins w:id="836"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"_Toc38470382"</w:instrText>
        </w:r>
        <w:r w:rsidRPr="006C0432">
          <w:rPr>
            <w:rStyle w:val="Hyperlink"/>
            <w:noProof/>
          </w:rPr>
          <w:instrText xml:space="preserve"> </w:instrText>
        </w:r>
        <w:r w:rsidRPr="006C0432">
          <w:rPr>
            <w:rStyle w:val="Hyperlink"/>
            <w:noProof/>
          </w:rPr>
          <w:fldChar w:fldCharType="separate"/>
        </w:r>
        <w:r w:rsidRPr="006C0432">
          <w:rPr>
            <w:rStyle w:val="Hyperlink"/>
            <w:noProof/>
          </w:rPr>
          <w:t>The Why and How of Multithreading</w:t>
        </w:r>
        <w:r>
          <w:rPr>
            <w:noProof/>
            <w:webHidden/>
          </w:rPr>
          <w:tab/>
        </w:r>
        <w:r>
          <w:rPr>
            <w:noProof/>
            <w:webHidden/>
          </w:rPr>
          <w:fldChar w:fldCharType="begin"/>
        </w:r>
        <w:r>
          <w:rPr>
            <w:noProof/>
            <w:webHidden/>
          </w:rPr>
          <w:instrText xml:space="preserve"> PAGEREF _Toc38470382 \h </w:instrText>
        </w:r>
      </w:ins>
      <w:r>
        <w:rPr>
          <w:noProof/>
          <w:webHidden/>
        </w:rPr>
      </w:r>
      <w:r>
        <w:rPr>
          <w:noProof/>
          <w:webHidden/>
        </w:rPr>
        <w:fldChar w:fldCharType="separate"/>
      </w:r>
      <w:ins w:id="837" w:author="Chris" w:date="2020-04-22T17:52:00Z">
        <w:r>
          <w:rPr>
            <w:noProof/>
            <w:webHidden/>
          </w:rPr>
          <w:t>6</w:t>
        </w:r>
        <w:r>
          <w:rPr>
            <w:noProof/>
            <w:webHidden/>
          </w:rPr>
          <w:fldChar w:fldCharType="end"/>
        </w:r>
        <w:r w:rsidRPr="006C0432">
          <w:rPr>
            <w:rStyle w:val="Hyperlink"/>
            <w:noProof/>
          </w:rPr>
          <w:fldChar w:fldCharType="end"/>
        </w:r>
      </w:ins>
    </w:p>
    <w:p w14:paraId="7EC711BE" w14:textId="0A4AAFEE" w:rsidR="00AC641D" w:rsidRDefault="00AC641D">
      <w:pPr>
        <w:pStyle w:val="TOC3"/>
        <w:tabs>
          <w:tab w:val="right" w:leader="dot" w:pos="7190"/>
        </w:tabs>
        <w:rPr>
          <w:ins w:id="838" w:author="Chris" w:date="2020-04-22T17:52:00Z"/>
          <w:rFonts w:asciiTheme="minorHAnsi" w:eastAsiaTheme="minorEastAsia" w:hAnsiTheme="minorHAnsi" w:cstheme="minorBidi"/>
          <w:noProof/>
          <w:color w:val="auto"/>
          <w:w w:val="100"/>
          <w:sz w:val="22"/>
          <w:szCs w:val="22"/>
        </w:rPr>
      </w:pPr>
      <w:ins w:id="839"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"_Toc38470383"</w:instrText>
        </w:r>
        <w:r w:rsidRPr="006C0432">
          <w:rPr>
            <w:rStyle w:val="Hyperlink"/>
            <w:noProof/>
          </w:rPr>
          <w:instrText xml:space="preserve"> </w:instrText>
        </w:r>
        <w:r w:rsidRPr="006C0432">
          <w:rPr>
            <w:rStyle w:val="Hyperlink"/>
            <w:noProof/>
          </w:rPr>
          <w:fldChar w:fldCharType="separate"/>
        </w:r>
        <w:r w:rsidRPr="006C0432">
          <w:rPr>
            <w:rStyle w:val="Hyperlink"/>
            <w:noProof/>
          </w:rPr>
          <w:t>Beginner Topic</w:t>
        </w:r>
        <w:r>
          <w:rPr>
            <w:noProof/>
            <w:webHidden/>
          </w:rPr>
          <w:tab/>
        </w:r>
        <w:r>
          <w:rPr>
            <w:noProof/>
            <w:webHidden/>
          </w:rPr>
          <w:fldChar w:fldCharType="begin"/>
        </w:r>
        <w:r>
          <w:rPr>
            <w:noProof/>
            <w:webHidden/>
          </w:rPr>
          <w:instrText xml:space="preserve"> PAGEREF _Toc38470383 \h </w:instrText>
        </w:r>
      </w:ins>
      <w:r>
        <w:rPr>
          <w:noProof/>
          <w:webHidden/>
        </w:rPr>
      </w:r>
      <w:r>
        <w:rPr>
          <w:noProof/>
          <w:webHidden/>
        </w:rPr>
        <w:fldChar w:fldCharType="separate"/>
      </w:r>
      <w:ins w:id="840" w:author="Chris" w:date="2020-04-22T17:52:00Z">
        <w:r>
          <w:rPr>
            <w:noProof/>
            <w:webHidden/>
          </w:rPr>
          <w:t>8</w:t>
        </w:r>
        <w:r>
          <w:rPr>
            <w:noProof/>
            <w:webHidden/>
          </w:rPr>
          <w:fldChar w:fldCharType="end"/>
        </w:r>
        <w:r w:rsidRPr="006C0432">
          <w:rPr>
            <w:rStyle w:val="Hyperlink"/>
            <w:noProof/>
          </w:rPr>
          <w:fldChar w:fldCharType="end"/>
        </w:r>
      </w:ins>
    </w:p>
    <w:p w14:paraId="3600A70D" w14:textId="74C30488" w:rsidR="00AC641D" w:rsidRDefault="00AC641D">
      <w:pPr>
        <w:pStyle w:val="TOC3"/>
        <w:tabs>
          <w:tab w:val="right" w:leader="dot" w:pos="7190"/>
        </w:tabs>
        <w:rPr>
          <w:ins w:id="841" w:author="Chris" w:date="2020-04-22T17:52:00Z"/>
          <w:rFonts w:asciiTheme="minorHAnsi" w:eastAsiaTheme="minorEastAsia" w:hAnsiTheme="minorHAnsi" w:cstheme="minorBidi"/>
          <w:noProof/>
          <w:color w:val="auto"/>
          <w:w w:val="100"/>
          <w:sz w:val="22"/>
          <w:szCs w:val="22"/>
        </w:rPr>
      </w:pPr>
      <w:ins w:id="842"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"_Toc38470384"</w:instrText>
        </w:r>
        <w:r w:rsidRPr="006C0432">
          <w:rPr>
            <w:rStyle w:val="Hyperlink"/>
            <w:noProof/>
          </w:rPr>
          <w:instrText xml:space="preserve"> </w:instrText>
        </w:r>
        <w:r w:rsidRPr="006C0432">
          <w:rPr>
            <w:rStyle w:val="Hyperlink"/>
            <w:noProof/>
          </w:rPr>
          <w:fldChar w:fldCharType="separate"/>
        </w:r>
        <w:r w:rsidRPr="006C0432">
          <w:rPr>
            <w:rStyle w:val="Hyperlink"/>
            <w:noProof/>
          </w:rPr>
          <w:t>Performance Considerations</w:t>
        </w:r>
        <w:r>
          <w:rPr>
            <w:noProof/>
            <w:webHidden/>
          </w:rPr>
          <w:tab/>
        </w:r>
        <w:r>
          <w:rPr>
            <w:noProof/>
            <w:webHidden/>
          </w:rPr>
          <w:fldChar w:fldCharType="begin"/>
        </w:r>
        <w:r>
          <w:rPr>
            <w:noProof/>
            <w:webHidden/>
          </w:rPr>
          <w:instrText xml:space="preserve"> PAGEREF _Toc38470384 \h </w:instrText>
        </w:r>
      </w:ins>
      <w:r>
        <w:rPr>
          <w:noProof/>
          <w:webHidden/>
        </w:rPr>
      </w:r>
      <w:r>
        <w:rPr>
          <w:noProof/>
          <w:webHidden/>
        </w:rPr>
        <w:fldChar w:fldCharType="separate"/>
      </w:r>
      <w:ins w:id="843" w:author="Chris" w:date="2020-04-22T17:52:00Z">
        <w:r>
          <w:rPr>
            <w:noProof/>
            <w:webHidden/>
          </w:rPr>
          <w:t>8</w:t>
        </w:r>
        <w:r>
          <w:rPr>
            <w:noProof/>
            <w:webHidden/>
          </w:rPr>
          <w:fldChar w:fldCharType="end"/>
        </w:r>
        <w:r w:rsidRPr="006C0432">
          <w:rPr>
            <w:rStyle w:val="Hyperlink"/>
            <w:noProof/>
          </w:rPr>
          <w:fldChar w:fldCharType="end"/>
        </w:r>
      </w:ins>
    </w:p>
    <w:p w14:paraId="52156F78" w14:textId="0C3E30A9" w:rsidR="00AC641D" w:rsidRDefault="00AC641D">
      <w:pPr>
        <w:pStyle w:val="TOC3"/>
        <w:tabs>
          <w:tab w:val="right" w:leader="dot" w:pos="7190"/>
        </w:tabs>
        <w:rPr>
          <w:ins w:id="844" w:author="Chris" w:date="2020-04-22T17:52:00Z"/>
          <w:rFonts w:asciiTheme="minorHAnsi" w:eastAsiaTheme="minorEastAsia" w:hAnsiTheme="minorHAnsi" w:cstheme="minorBidi"/>
          <w:noProof/>
          <w:color w:val="auto"/>
          <w:w w:val="100"/>
          <w:sz w:val="22"/>
          <w:szCs w:val="22"/>
        </w:rPr>
      </w:pPr>
      <w:ins w:id="845"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"_Toc38470385"</w:instrText>
        </w:r>
        <w:r w:rsidRPr="006C0432">
          <w:rPr>
            <w:rStyle w:val="Hyperlink"/>
            <w:noProof/>
          </w:rPr>
          <w:instrText xml:space="preserve"> </w:instrText>
        </w:r>
        <w:r w:rsidRPr="006C0432">
          <w:rPr>
            <w:rStyle w:val="Hyperlink"/>
            <w:noProof/>
          </w:rPr>
          <w:fldChar w:fldCharType="separate"/>
        </w:r>
        <w:r w:rsidRPr="006C0432">
          <w:rPr>
            <w:rStyle w:val="Hyperlink"/>
            <w:noProof/>
          </w:rPr>
          <w:t>Beginner Topic</w:t>
        </w:r>
        <w:r>
          <w:rPr>
            <w:noProof/>
            <w:webHidden/>
          </w:rPr>
          <w:tab/>
        </w:r>
        <w:r>
          <w:rPr>
            <w:noProof/>
            <w:webHidden/>
          </w:rPr>
          <w:fldChar w:fldCharType="begin"/>
        </w:r>
        <w:r>
          <w:rPr>
            <w:noProof/>
            <w:webHidden/>
          </w:rPr>
          <w:instrText xml:space="preserve"> PAGEREF _Toc38470385 \h </w:instrText>
        </w:r>
      </w:ins>
      <w:r>
        <w:rPr>
          <w:noProof/>
          <w:webHidden/>
        </w:rPr>
      </w:r>
      <w:r>
        <w:rPr>
          <w:noProof/>
          <w:webHidden/>
        </w:rPr>
        <w:fldChar w:fldCharType="separate"/>
      </w:r>
      <w:ins w:id="846" w:author="Chris" w:date="2020-04-22T17:52:00Z">
        <w:r>
          <w:rPr>
            <w:noProof/>
            <w:webHidden/>
          </w:rPr>
          <w:t>9</w:t>
        </w:r>
        <w:r>
          <w:rPr>
            <w:noProof/>
            <w:webHidden/>
          </w:rPr>
          <w:fldChar w:fldCharType="end"/>
        </w:r>
        <w:r w:rsidRPr="006C0432">
          <w:rPr>
            <w:rStyle w:val="Hyperlink"/>
            <w:noProof/>
          </w:rPr>
          <w:fldChar w:fldCharType="end"/>
        </w:r>
      </w:ins>
    </w:p>
    <w:p w14:paraId="1B622EF4" w14:textId="001A30AC" w:rsidR="00AC641D" w:rsidRDefault="00AC641D">
      <w:pPr>
        <w:pStyle w:val="TOC3"/>
        <w:tabs>
          <w:tab w:val="right" w:leader="dot" w:pos="7190"/>
        </w:tabs>
        <w:rPr>
          <w:ins w:id="847" w:author="Chris" w:date="2020-04-22T17:52:00Z"/>
          <w:rFonts w:asciiTheme="minorHAnsi" w:eastAsiaTheme="minorEastAsia" w:hAnsiTheme="minorHAnsi" w:cstheme="minorBidi"/>
          <w:noProof/>
          <w:color w:val="auto"/>
          <w:w w:val="100"/>
          <w:sz w:val="22"/>
          <w:szCs w:val="22"/>
        </w:rPr>
      </w:pPr>
      <w:ins w:id="848"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"_Toc38470386"</w:instrText>
        </w:r>
        <w:r w:rsidRPr="006C0432">
          <w:rPr>
            <w:rStyle w:val="Hyperlink"/>
            <w:noProof/>
          </w:rPr>
          <w:instrText xml:space="preserve"> </w:instrText>
        </w:r>
        <w:r w:rsidRPr="006C0432">
          <w:rPr>
            <w:rStyle w:val="Hyperlink"/>
            <w:noProof/>
          </w:rPr>
          <w:fldChar w:fldCharType="separate"/>
        </w:r>
        <w:r w:rsidRPr="006C0432">
          <w:rPr>
            <w:rStyle w:val="Hyperlink"/>
            <w:noProof/>
          </w:rPr>
          <w:t>Threading Problems</w:t>
        </w:r>
        <w:r>
          <w:rPr>
            <w:noProof/>
            <w:webHidden/>
          </w:rPr>
          <w:tab/>
        </w:r>
        <w:r>
          <w:rPr>
            <w:noProof/>
            <w:webHidden/>
          </w:rPr>
          <w:fldChar w:fldCharType="begin"/>
        </w:r>
        <w:r>
          <w:rPr>
            <w:noProof/>
            <w:webHidden/>
          </w:rPr>
          <w:instrText xml:space="preserve"> PAGEREF _Toc38470386 \h </w:instrText>
        </w:r>
      </w:ins>
      <w:r>
        <w:rPr>
          <w:noProof/>
          <w:webHidden/>
        </w:rPr>
      </w:r>
      <w:r>
        <w:rPr>
          <w:noProof/>
          <w:webHidden/>
        </w:rPr>
        <w:fldChar w:fldCharType="separate"/>
      </w:r>
      <w:ins w:id="849" w:author="Chris" w:date="2020-04-22T17:52:00Z">
        <w:r>
          <w:rPr>
            <w:noProof/>
            <w:webHidden/>
          </w:rPr>
          <w:t>9</w:t>
        </w:r>
        <w:r>
          <w:rPr>
            <w:noProof/>
            <w:webHidden/>
          </w:rPr>
          <w:fldChar w:fldCharType="end"/>
        </w:r>
        <w:r w:rsidRPr="006C0432">
          <w:rPr>
            <w:rStyle w:val="Hyperlink"/>
            <w:noProof/>
          </w:rPr>
          <w:fldChar w:fldCharType="end"/>
        </w:r>
      </w:ins>
    </w:p>
    <w:p w14:paraId="20B010BF" w14:textId="7CDC5DF4" w:rsidR="00AC641D" w:rsidRDefault="00AC641D">
      <w:pPr>
        <w:pStyle w:val="TOC3"/>
        <w:tabs>
          <w:tab w:val="right" w:leader="dot" w:pos="7190"/>
        </w:tabs>
        <w:rPr>
          <w:ins w:id="850" w:author="Chris" w:date="2020-04-22T17:52:00Z"/>
          <w:rFonts w:asciiTheme="minorHAnsi" w:eastAsiaTheme="minorEastAsia" w:hAnsiTheme="minorHAnsi" w:cstheme="minorBidi"/>
          <w:noProof/>
          <w:color w:val="auto"/>
          <w:w w:val="100"/>
          <w:sz w:val="22"/>
          <w:szCs w:val="22"/>
        </w:rPr>
      </w:pPr>
      <w:ins w:id="851"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"_Toc38470387"</w:instrText>
        </w:r>
        <w:r w:rsidRPr="006C0432">
          <w:rPr>
            <w:rStyle w:val="Hyperlink"/>
            <w:noProof/>
          </w:rPr>
          <w:instrText xml:space="preserve"> </w:instrText>
        </w:r>
        <w:r w:rsidRPr="006C0432">
          <w:rPr>
            <w:rStyle w:val="Hyperlink"/>
            <w:noProof/>
          </w:rPr>
          <w:fldChar w:fldCharType="separate"/>
        </w:r>
        <w:r w:rsidRPr="006C0432">
          <w:rPr>
            <w:rStyle w:val="Hyperlink"/>
            <w:noProof/>
          </w:rPr>
          <w:t>Most Operations Are Not Atomic</w:t>
        </w:r>
        <w:r>
          <w:rPr>
            <w:noProof/>
            <w:webHidden/>
          </w:rPr>
          <w:tab/>
        </w:r>
        <w:r>
          <w:rPr>
            <w:noProof/>
            <w:webHidden/>
          </w:rPr>
          <w:fldChar w:fldCharType="begin"/>
        </w:r>
        <w:r>
          <w:rPr>
            <w:noProof/>
            <w:webHidden/>
          </w:rPr>
          <w:instrText xml:space="preserve"> PAGEREF _Toc38470387 \h </w:instrText>
        </w:r>
      </w:ins>
      <w:r>
        <w:rPr>
          <w:noProof/>
          <w:webHidden/>
        </w:rPr>
      </w:r>
      <w:r>
        <w:rPr>
          <w:noProof/>
          <w:webHidden/>
        </w:rPr>
        <w:fldChar w:fldCharType="separate"/>
      </w:r>
      <w:ins w:id="852" w:author="Chris" w:date="2020-04-22T17:52:00Z">
        <w:r>
          <w:rPr>
            <w:noProof/>
            <w:webHidden/>
          </w:rPr>
          <w:t>9</w:t>
        </w:r>
        <w:r>
          <w:rPr>
            <w:noProof/>
            <w:webHidden/>
          </w:rPr>
          <w:fldChar w:fldCharType="end"/>
        </w:r>
        <w:r w:rsidRPr="006C0432">
          <w:rPr>
            <w:rStyle w:val="Hyperlink"/>
            <w:noProof/>
          </w:rPr>
          <w:fldChar w:fldCharType="end"/>
        </w:r>
      </w:ins>
    </w:p>
    <w:p w14:paraId="1D7F3B84" w14:textId="2B03E997" w:rsidR="00AC641D" w:rsidRDefault="00AC641D">
      <w:pPr>
        <w:pStyle w:val="TOC3"/>
        <w:tabs>
          <w:tab w:val="right" w:leader="dot" w:pos="7190"/>
        </w:tabs>
        <w:rPr>
          <w:ins w:id="853" w:author="Chris" w:date="2020-04-22T17:52:00Z"/>
          <w:rFonts w:asciiTheme="minorHAnsi" w:eastAsiaTheme="minorEastAsia" w:hAnsiTheme="minorHAnsi" w:cstheme="minorBidi"/>
          <w:noProof/>
          <w:color w:val="auto"/>
          <w:w w:val="100"/>
          <w:sz w:val="22"/>
          <w:szCs w:val="22"/>
        </w:rPr>
      </w:pPr>
      <w:ins w:id="854"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"_Toc38470388"</w:instrText>
        </w:r>
        <w:r w:rsidRPr="006C0432">
          <w:rPr>
            <w:rStyle w:val="Hyperlink"/>
            <w:noProof/>
          </w:rPr>
          <w:instrText xml:space="preserve"> </w:instrText>
        </w:r>
        <w:r w:rsidRPr="006C0432">
          <w:rPr>
            <w:rStyle w:val="Hyperlink"/>
            <w:noProof/>
          </w:rPr>
          <w:fldChar w:fldCharType="separate"/>
        </w:r>
        <w:r w:rsidRPr="006C0432">
          <w:rPr>
            <w:rStyle w:val="Hyperlink"/>
            <w:noProof/>
          </w:rPr>
          <w:t>Uncertainty Caused by Race Conditions</w:t>
        </w:r>
        <w:r>
          <w:rPr>
            <w:noProof/>
            <w:webHidden/>
          </w:rPr>
          <w:tab/>
        </w:r>
        <w:r>
          <w:rPr>
            <w:noProof/>
            <w:webHidden/>
          </w:rPr>
          <w:fldChar w:fldCharType="begin"/>
        </w:r>
        <w:r>
          <w:rPr>
            <w:noProof/>
            <w:webHidden/>
          </w:rPr>
          <w:instrText xml:space="preserve"> PAGEREF _Toc38470388 \h </w:instrText>
        </w:r>
      </w:ins>
      <w:r>
        <w:rPr>
          <w:noProof/>
          <w:webHidden/>
        </w:rPr>
      </w:r>
      <w:r>
        <w:rPr>
          <w:noProof/>
          <w:webHidden/>
        </w:rPr>
        <w:fldChar w:fldCharType="separate"/>
      </w:r>
      <w:ins w:id="855" w:author="Chris" w:date="2020-04-22T17:52:00Z">
        <w:r>
          <w:rPr>
            <w:noProof/>
            <w:webHidden/>
          </w:rPr>
          <w:t>10</w:t>
        </w:r>
        <w:r>
          <w:rPr>
            <w:noProof/>
            <w:webHidden/>
          </w:rPr>
          <w:fldChar w:fldCharType="end"/>
        </w:r>
        <w:r w:rsidRPr="006C0432">
          <w:rPr>
            <w:rStyle w:val="Hyperlink"/>
            <w:noProof/>
          </w:rPr>
          <w:fldChar w:fldCharType="end"/>
        </w:r>
      </w:ins>
    </w:p>
    <w:p w14:paraId="351AFF69" w14:textId="315825C4" w:rsidR="00AC641D" w:rsidRDefault="00AC641D">
      <w:pPr>
        <w:pStyle w:val="TOC3"/>
        <w:tabs>
          <w:tab w:val="right" w:leader="dot" w:pos="7190"/>
        </w:tabs>
        <w:rPr>
          <w:ins w:id="856" w:author="Chris" w:date="2020-04-22T17:52:00Z"/>
          <w:rFonts w:asciiTheme="minorHAnsi" w:eastAsiaTheme="minorEastAsia" w:hAnsiTheme="minorHAnsi" w:cstheme="minorBidi"/>
          <w:noProof/>
          <w:color w:val="auto"/>
          <w:w w:val="100"/>
          <w:sz w:val="22"/>
          <w:szCs w:val="22"/>
        </w:rPr>
      </w:pPr>
      <w:ins w:id="857"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"_Toc38470389"</w:instrText>
        </w:r>
        <w:r w:rsidRPr="006C0432">
          <w:rPr>
            <w:rStyle w:val="Hyperlink"/>
            <w:noProof/>
          </w:rPr>
          <w:instrText xml:space="preserve"> </w:instrText>
        </w:r>
        <w:r w:rsidRPr="006C0432">
          <w:rPr>
            <w:rStyle w:val="Hyperlink"/>
            <w:noProof/>
          </w:rPr>
          <w:fldChar w:fldCharType="separate"/>
        </w:r>
        <w:r w:rsidRPr="006C0432">
          <w:rPr>
            <w:rStyle w:val="Hyperlink"/>
            <w:noProof/>
          </w:rPr>
          <w:t>Memory Models Are Complex</w:t>
        </w:r>
        <w:r>
          <w:rPr>
            <w:noProof/>
            <w:webHidden/>
          </w:rPr>
          <w:tab/>
        </w:r>
        <w:r>
          <w:rPr>
            <w:noProof/>
            <w:webHidden/>
          </w:rPr>
          <w:fldChar w:fldCharType="begin"/>
        </w:r>
        <w:r>
          <w:rPr>
            <w:noProof/>
            <w:webHidden/>
          </w:rPr>
          <w:instrText xml:space="preserve"> PAGEREF _Toc38470389 \h </w:instrText>
        </w:r>
      </w:ins>
      <w:r>
        <w:rPr>
          <w:noProof/>
          <w:webHidden/>
        </w:rPr>
      </w:r>
      <w:r>
        <w:rPr>
          <w:noProof/>
          <w:webHidden/>
        </w:rPr>
        <w:fldChar w:fldCharType="separate"/>
      </w:r>
      <w:ins w:id="858" w:author="Chris" w:date="2020-04-22T17:52:00Z">
        <w:r>
          <w:rPr>
            <w:noProof/>
            <w:webHidden/>
          </w:rPr>
          <w:t>11</w:t>
        </w:r>
        <w:r>
          <w:rPr>
            <w:noProof/>
            <w:webHidden/>
          </w:rPr>
          <w:fldChar w:fldCharType="end"/>
        </w:r>
        <w:r w:rsidRPr="006C0432">
          <w:rPr>
            <w:rStyle w:val="Hyperlink"/>
            <w:noProof/>
          </w:rPr>
          <w:fldChar w:fldCharType="end"/>
        </w:r>
      </w:ins>
    </w:p>
    <w:p w14:paraId="67C52B6B" w14:textId="5EAFE7AC" w:rsidR="00AC641D" w:rsidRDefault="00AC641D">
      <w:pPr>
        <w:pStyle w:val="TOC3"/>
        <w:tabs>
          <w:tab w:val="right" w:leader="dot" w:pos="7190"/>
        </w:tabs>
        <w:rPr>
          <w:ins w:id="859" w:author="Chris" w:date="2020-04-22T17:52:00Z"/>
          <w:rFonts w:asciiTheme="minorHAnsi" w:eastAsiaTheme="minorEastAsia" w:hAnsiTheme="minorHAnsi" w:cstheme="minorBidi"/>
          <w:noProof/>
          <w:color w:val="auto"/>
          <w:w w:val="100"/>
          <w:sz w:val="22"/>
          <w:szCs w:val="22"/>
        </w:rPr>
      </w:pPr>
      <w:ins w:id="860"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"_Toc38470390"</w:instrText>
        </w:r>
        <w:r w:rsidRPr="006C0432">
          <w:rPr>
            <w:rStyle w:val="Hyperlink"/>
            <w:noProof/>
          </w:rPr>
          <w:instrText xml:space="preserve"> </w:instrText>
        </w:r>
        <w:r w:rsidRPr="006C0432">
          <w:rPr>
            <w:rStyle w:val="Hyperlink"/>
            <w:noProof/>
          </w:rPr>
          <w:fldChar w:fldCharType="separate"/>
        </w:r>
        <w:r w:rsidRPr="006C0432">
          <w:rPr>
            <w:rStyle w:val="Hyperlink"/>
            <w:noProof/>
          </w:rPr>
          <w:t>Locking Leads to Deadlocks</w:t>
        </w:r>
        <w:r>
          <w:rPr>
            <w:noProof/>
            <w:webHidden/>
          </w:rPr>
          <w:tab/>
        </w:r>
        <w:r>
          <w:rPr>
            <w:noProof/>
            <w:webHidden/>
          </w:rPr>
          <w:fldChar w:fldCharType="begin"/>
        </w:r>
        <w:r>
          <w:rPr>
            <w:noProof/>
            <w:webHidden/>
          </w:rPr>
          <w:instrText xml:space="preserve"> PAGEREF _Toc38470390 \h </w:instrText>
        </w:r>
      </w:ins>
      <w:r>
        <w:rPr>
          <w:noProof/>
          <w:webHidden/>
        </w:rPr>
      </w:r>
      <w:r>
        <w:rPr>
          <w:noProof/>
          <w:webHidden/>
        </w:rPr>
        <w:fldChar w:fldCharType="separate"/>
      </w:r>
      <w:ins w:id="861" w:author="Chris" w:date="2020-04-22T17:52:00Z">
        <w:r>
          <w:rPr>
            <w:noProof/>
            <w:webHidden/>
          </w:rPr>
          <w:t>11</w:t>
        </w:r>
        <w:r>
          <w:rPr>
            <w:noProof/>
            <w:webHidden/>
          </w:rPr>
          <w:fldChar w:fldCharType="end"/>
        </w:r>
        <w:r w:rsidRPr="006C0432">
          <w:rPr>
            <w:rStyle w:val="Hyperlink"/>
            <w:noProof/>
          </w:rPr>
          <w:fldChar w:fldCharType="end"/>
        </w:r>
      </w:ins>
    </w:p>
    <w:p w14:paraId="121FA4A1" w14:textId="252A9F15" w:rsidR="00AC641D" w:rsidRDefault="00AC641D">
      <w:pPr>
        <w:pStyle w:val="TOC1"/>
        <w:tabs>
          <w:tab w:val="right" w:leader="dot" w:pos="7190"/>
        </w:tabs>
        <w:rPr>
          <w:ins w:id="862" w:author="Chris" w:date="2020-04-22T17:52:00Z"/>
          <w:rFonts w:asciiTheme="minorHAnsi" w:eastAsiaTheme="minorEastAsia" w:hAnsiTheme="minorHAnsi" w:cstheme="minorBidi"/>
          <w:noProof/>
          <w:color w:val="auto"/>
          <w:w w:val="100"/>
          <w:sz w:val="22"/>
          <w:szCs w:val="22"/>
        </w:rPr>
      </w:pPr>
      <w:ins w:id="863"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"_Toc38470391"</w:instrText>
        </w:r>
        <w:r w:rsidRPr="006C0432">
          <w:rPr>
            <w:rStyle w:val="Hyperlink"/>
            <w:noProof/>
          </w:rPr>
          <w:instrText xml:space="preserve"> </w:instrText>
        </w:r>
        <w:r w:rsidRPr="006C0432">
          <w:rPr>
            <w:rStyle w:val="Hyperlink"/>
            <w:noProof/>
          </w:rPr>
          <w:fldChar w:fldCharType="separate"/>
        </w:r>
        <w:r w:rsidRPr="006C0432">
          <w:rPr>
            <w:rStyle w:val="Hyperlink"/>
            <w:noProof/>
          </w:rPr>
          <w:t>Asynchronous Tasks</w:t>
        </w:r>
        <w:r>
          <w:rPr>
            <w:noProof/>
            <w:webHidden/>
          </w:rPr>
          <w:tab/>
        </w:r>
        <w:r>
          <w:rPr>
            <w:noProof/>
            <w:webHidden/>
          </w:rPr>
          <w:fldChar w:fldCharType="begin"/>
        </w:r>
        <w:r>
          <w:rPr>
            <w:noProof/>
            <w:webHidden/>
          </w:rPr>
          <w:instrText xml:space="preserve"> PAGEREF _Toc38470391 \h </w:instrText>
        </w:r>
      </w:ins>
      <w:r>
        <w:rPr>
          <w:noProof/>
          <w:webHidden/>
        </w:rPr>
      </w:r>
      <w:r>
        <w:rPr>
          <w:noProof/>
          <w:webHidden/>
        </w:rPr>
        <w:fldChar w:fldCharType="separate"/>
      </w:r>
      <w:ins w:id="864" w:author="Chris" w:date="2020-04-22T17:52:00Z">
        <w:r>
          <w:rPr>
            <w:noProof/>
            <w:webHidden/>
          </w:rPr>
          <w:t>12</w:t>
        </w:r>
        <w:r>
          <w:rPr>
            <w:noProof/>
            <w:webHidden/>
          </w:rPr>
          <w:fldChar w:fldCharType="end"/>
        </w:r>
        <w:r w:rsidRPr="006C0432">
          <w:rPr>
            <w:rStyle w:val="Hyperlink"/>
            <w:noProof/>
          </w:rPr>
          <w:fldChar w:fldCharType="end"/>
        </w:r>
      </w:ins>
    </w:p>
    <w:p w14:paraId="62FB7885" w14:textId="13821497" w:rsidR="00AC641D" w:rsidRDefault="00AC641D">
      <w:pPr>
        <w:pStyle w:val="TOC2"/>
        <w:tabs>
          <w:tab w:val="right" w:leader="dot" w:pos="7190"/>
        </w:tabs>
        <w:rPr>
          <w:ins w:id="865" w:author="Chris" w:date="2020-04-22T17:52:00Z"/>
          <w:rFonts w:asciiTheme="minorHAnsi" w:eastAsiaTheme="minorEastAsia" w:hAnsiTheme="minorHAnsi" w:cstheme="minorBidi"/>
          <w:noProof/>
          <w:color w:val="auto"/>
          <w:w w:val="100"/>
          <w:sz w:val="22"/>
          <w:szCs w:val="22"/>
        </w:rPr>
      </w:pPr>
      <w:ins w:id="866"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"_Toc38470392"</w:instrText>
        </w:r>
        <w:r w:rsidRPr="006C0432">
          <w:rPr>
            <w:rStyle w:val="Hyperlink"/>
            <w:noProof/>
          </w:rPr>
          <w:instrText xml:space="preserve"> </w:instrText>
        </w:r>
        <w:r w:rsidRPr="006C0432">
          <w:rPr>
            <w:rStyle w:val="Hyperlink"/>
            <w:noProof/>
          </w:rPr>
          <w:fldChar w:fldCharType="separate"/>
        </w:r>
        <w:r w:rsidRPr="006C0432">
          <w:rPr>
            <w:rStyle w:val="Hyperlink"/>
            <w:noProof/>
          </w:rPr>
          <w:t>Why the TPL?</w:t>
        </w:r>
        <w:r>
          <w:rPr>
            <w:noProof/>
            <w:webHidden/>
          </w:rPr>
          <w:tab/>
        </w:r>
        <w:r>
          <w:rPr>
            <w:noProof/>
            <w:webHidden/>
          </w:rPr>
          <w:fldChar w:fldCharType="begin"/>
        </w:r>
        <w:r>
          <w:rPr>
            <w:noProof/>
            <w:webHidden/>
          </w:rPr>
          <w:instrText xml:space="preserve"> PAGEREF _Toc38470392 \h </w:instrText>
        </w:r>
      </w:ins>
      <w:r>
        <w:rPr>
          <w:noProof/>
          <w:webHidden/>
        </w:rPr>
      </w:r>
      <w:r>
        <w:rPr>
          <w:noProof/>
          <w:webHidden/>
        </w:rPr>
        <w:fldChar w:fldCharType="separate"/>
      </w:r>
      <w:ins w:id="867" w:author="Chris" w:date="2020-04-22T17:52:00Z">
        <w:r>
          <w:rPr>
            <w:noProof/>
            <w:webHidden/>
          </w:rPr>
          <w:t>13</w:t>
        </w:r>
        <w:r>
          <w:rPr>
            <w:noProof/>
            <w:webHidden/>
          </w:rPr>
          <w:fldChar w:fldCharType="end"/>
        </w:r>
        <w:r w:rsidRPr="006C0432">
          <w:rPr>
            <w:rStyle w:val="Hyperlink"/>
            <w:noProof/>
          </w:rPr>
          <w:fldChar w:fldCharType="end"/>
        </w:r>
      </w:ins>
    </w:p>
    <w:p w14:paraId="644B83D2" w14:textId="3238EAA8" w:rsidR="00AC641D" w:rsidRDefault="00AC641D">
      <w:pPr>
        <w:pStyle w:val="TOC2"/>
        <w:tabs>
          <w:tab w:val="right" w:leader="dot" w:pos="7190"/>
        </w:tabs>
        <w:rPr>
          <w:ins w:id="868" w:author="Chris" w:date="2020-04-22T17:52:00Z"/>
          <w:rFonts w:asciiTheme="minorHAnsi" w:eastAsiaTheme="minorEastAsia" w:hAnsiTheme="minorHAnsi" w:cstheme="minorBidi"/>
          <w:noProof/>
          <w:color w:val="auto"/>
          <w:w w:val="100"/>
          <w:sz w:val="22"/>
          <w:szCs w:val="22"/>
        </w:rPr>
      </w:pPr>
      <w:ins w:id="869"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"_Toc38470393"</w:instrText>
        </w:r>
        <w:r w:rsidRPr="006C0432">
          <w:rPr>
            <w:rStyle w:val="Hyperlink"/>
            <w:noProof/>
          </w:rPr>
          <w:instrText xml:space="preserve"> </w:instrText>
        </w:r>
        <w:r w:rsidRPr="006C0432">
          <w:rPr>
            <w:rStyle w:val="Hyperlink"/>
            <w:noProof/>
          </w:rPr>
          <w:fldChar w:fldCharType="separate"/>
        </w:r>
        <w:r w:rsidRPr="006C0432">
          <w:rPr>
            <w:rStyle w:val="Hyperlink"/>
            <w:noProof/>
          </w:rPr>
          <w:t>Introducing Asynchronous Tasks</w:t>
        </w:r>
        <w:r>
          <w:rPr>
            <w:noProof/>
            <w:webHidden/>
          </w:rPr>
          <w:tab/>
        </w:r>
        <w:r>
          <w:rPr>
            <w:noProof/>
            <w:webHidden/>
          </w:rPr>
          <w:fldChar w:fldCharType="begin"/>
        </w:r>
        <w:r>
          <w:rPr>
            <w:noProof/>
            <w:webHidden/>
          </w:rPr>
          <w:instrText xml:space="preserve"> PAGEREF _Toc38470393 \h </w:instrText>
        </w:r>
      </w:ins>
      <w:r>
        <w:rPr>
          <w:noProof/>
          <w:webHidden/>
        </w:rPr>
      </w:r>
      <w:r>
        <w:rPr>
          <w:noProof/>
          <w:webHidden/>
        </w:rPr>
        <w:fldChar w:fldCharType="separate"/>
      </w:r>
      <w:ins w:id="870" w:author="Chris" w:date="2020-04-22T17:52:00Z">
        <w:r>
          <w:rPr>
            <w:noProof/>
            <w:webHidden/>
          </w:rPr>
          <w:t>14</w:t>
        </w:r>
        <w:r>
          <w:rPr>
            <w:noProof/>
            <w:webHidden/>
          </w:rPr>
          <w:fldChar w:fldCharType="end"/>
        </w:r>
        <w:r w:rsidRPr="006C0432">
          <w:rPr>
            <w:rStyle w:val="Hyperlink"/>
            <w:noProof/>
          </w:rPr>
          <w:fldChar w:fldCharType="end"/>
        </w:r>
      </w:ins>
    </w:p>
    <w:p w14:paraId="400CF2A5" w14:textId="101B5A73" w:rsidR="00AC641D" w:rsidRDefault="00AC641D">
      <w:pPr>
        <w:pStyle w:val="TOC2"/>
        <w:tabs>
          <w:tab w:val="right" w:leader="dot" w:pos="7190"/>
        </w:tabs>
        <w:rPr>
          <w:ins w:id="871" w:author="Chris" w:date="2020-04-22T17:52:00Z"/>
          <w:rFonts w:asciiTheme="minorHAnsi" w:eastAsiaTheme="minorEastAsia" w:hAnsiTheme="minorHAnsi" w:cstheme="minorBidi"/>
          <w:noProof/>
          <w:color w:val="auto"/>
          <w:w w:val="100"/>
          <w:sz w:val="22"/>
          <w:szCs w:val="22"/>
        </w:rPr>
      </w:pPr>
      <w:ins w:id="872"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"_Toc38470394"</w:instrText>
        </w:r>
        <w:r w:rsidRPr="006C0432">
          <w:rPr>
            <w:rStyle w:val="Hyperlink"/>
            <w:noProof/>
          </w:rPr>
          <w:instrText xml:space="preserve"> </w:instrText>
        </w:r>
        <w:r w:rsidRPr="006C0432">
          <w:rPr>
            <w:rStyle w:val="Hyperlink"/>
            <w:noProof/>
          </w:rPr>
          <w:fldChar w:fldCharType="separate"/>
        </w:r>
        <w:r w:rsidRPr="006C0432">
          <w:rPr>
            <w:rStyle w:val="Hyperlink"/>
            <w:noProof/>
          </w:rPr>
          <w:t>Task Continuation</w:t>
        </w:r>
        <w:r>
          <w:rPr>
            <w:noProof/>
            <w:webHidden/>
          </w:rPr>
          <w:tab/>
        </w:r>
        <w:r>
          <w:rPr>
            <w:noProof/>
            <w:webHidden/>
          </w:rPr>
          <w:fldChar w:fldCharType="begin"/>
        </w:r>
        <w:r>
          <w:rPr>
            <w:noProof/>
            <w:webHidden/>
          </w:rPr>
          <w:instrText xml:space="preserve"> PAGEREF _Toc38470394 \h </w:instrText>
        </w:r>
      </w:ins>
      <w:r>
        <w:rPr>
          <w:noProof/>
          <w:webHidden/>
        </w:rPr>
      </w:r>
      <w:r>
        <w:rPr>
          <w:noProof/>
          <w:webHidden/>
        </w:rPr>
        <w:fldChar w:fldCharType="separate"/>
      </w:r>
      <w:ins w:id="873" w:author="Chris" w:date="2020-04-22T17:52:00Z">
        <w:r>
          <w:rPr>
            <w:noProof/>
            <w:webHidden/>
          </w:rPr>
          <w:t>19</w:t>
        </w:r>
        <w:r>
          <w:rPr>
            <w:noProof/>
            <w:webHidden/>
          </w:rPr>
          <w:fldChar w:fldCharType="end"/>
        </w:r>
        <w:r w:rsidRPr="006C0432">
          <w:rPr>
            <w:rStyle w:val="Hyperlink"/>
            <w:noProof/>
          </w:rPr>
          <w:fldChar w:fldCharType="end"/>
        </w:r>
      </w:ins>
    </w:p>
    <w:p w14:paraId="4BC5783C" w14:textId="4AA66C88" w:rsidR="00AC641D" w:rsidRDefault="00AC641D">
      <w:pPr>
        <w:pStyle w:val="TOC2"/>
        <w:tabs>
          <w:tab w:val="right" w:leader="dot" w:pos="7190"/>
        </w:tabs>
        <w:rPr>
          <w:ins w:id="874" w:author="Chris" w:date="2020-04-22T17:52:00Z"/>
          <w:rFonts w:asciiTheme="minorHAnsi" w:eastAsiaTheme="minorEastAsia" w:hAnsiTheme="minorHAnsi" w:cstheme="minorBidi"/>
          <w:noProof/>
          <w:color w:val="auto"/>
          <w:w w:val="100"/>
          <w:sz w:val="22"/>
          <w:szCs w:val="22"/>
        </w:rPr>
      </w:pPr>
      <w:ins w:id="875"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"_Toc38470395"</w:instrText>
        </w:r>
        <w:r w:rsidRPr="006C0432">
          <w:rPr>
            <w:rStyle w:val="Hyperlink"/>
            <w:noProof/>
          </w:rPr>
          <w:instrText xml:space="preserve"> </w:instrText>
        </w:r>
        <w:r w:rsidRPr="006C0432">
          <w:rPr>
            <w:rStyle w:val="Hyperlink"/>
            <w:noProof/>
          </w:rPr>
          <w:fldChar w:fldCharType="separate"/>
        </w:r>
        <w:r w:rsidRPr="006C0432">
          <w:rPr>
            <w:rStyle w:val="Hyperlink"/>
            <w:noProof/>
          </w:rPr>
          <w:t xml:space="preserve">Unhandled Exception Handling on Task with </w:t>
        </w:r>
        <w:r w:rsidRPr="006C0432">
          <w:rPr>
            <w:rStyle w:val="Hyperlink"/>
            <w:rFonts w:ascii="Courier New" w:hAnsi="Courier New"/>
            <w:noProof/>
          </w:rPr>
          <w:t>AggregateException</w:t>
        </w:r>
        <w:r>
          <w:rPr>
            <w:noProof/>
            <w:webHidden/>
          </w:rPr>
          <w:tab/>
        </w:r>
        <w:r>
          <w:rPr>
            <w:noProof/>
            <w:webHidden/>
          </w:rPr>
          <w:fldChar w:fldCharType="begin"/>
        </w:r>
        <w:r>
          <w:rPr>
            <w:noProof/>
            <w:webHidden/>
          </w:rPr>
          <w:instrText xml:space="preserve"> PAGEREF _Toc38470395 \h </w:instrText>
        </w:r>
      </w:ins>
      <w:r>
        <w:rPr>
          <w:noProof/>
          <w:webHidden/>
        </w:rPr>
      </w:r>
      <w:r>
        <w:rPr>
          <w:noProof/>
          <w:webHidden/>
        </w:rPr>
        <w:fldChar w:fldCharType="separate"/>
      </w:r>
      <w:ins w:id="876" w:author="Chris" w:date="2020-04-22T17:52:00Z">
        <w:r>
          <w:rPr>
            <w:noProof/>
            <w:webHidden/>
          </w:rPr>
          <w:t>26</w:t>
        </w:r>
        <w:r>
          <w:rPr>
            <w:noProof/>
            <w:webHidden/>
          </w:rPr>
          <w:fldChar w:fldCharType="end"/>
        </w:r>
        <w:r w:rsidRPr="006C0432">
          <w:rPr>
            <w:rStyle w:val="Hyperlink"/>
            <w:noProof/>
          </w:rPr>
          <w:fldChar w:fldCharType="end"/>
        </w:r>
      </w:ins>
    </w:p>
    <w:p w14:paraId="71A27CE5" w14:textId="655EB652" w:rsidR="00AC641D" w:rsidRDefault="00AC641D">
      <w:pPr>
        <w:pStyle w:val="TOC3"/>
        <w:tabs>
          <w:tab w:val="right" w:leader="dot" w:pos="7190"/>
        </w:tabs>
        <w:rPr>
          <w:ins w:id="877" w:author="Chris" w:date="2020-04-22T17:52:00Z"/>
          <w:rFonts w:asciiTheme="minorHAnsi" w:eastAsiaTheme="minorEastAsia" w:hAnsiTheme="minorHAnsi" w:cstheme="minorBidi"/>
          <w:noProof/>
          <w:color w:val="auto"/>
          <w:w w:val="100"/>
          <w:sz w:val="22"/>
          <w:szCs w:val="22"/>
        </w:rPr>
      </w:pPr>
      <w:ins w:id="878"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"_Toc38470396"</w:instrText>
        </w:r>
        <w:r w:rsidRPr="006C0432">
          <w:rPr>
            <w:rStyle w:val="Hyperlink"/>
            <w:noProof/>
          </w:rPr>
          <w:instrText xml:space="preserve"> </w:instrText>
        </w:r>
        <w:r w:rsidRPr="006C0432">
          <w:rPr>
            <w:rStyle w:val="Hyperlink"/>
            <w:noProof/>
          </w:rPr>
          <w:fldChar w:fldCharType="separate"/>
        </w:r>
        <w:r w:rsidRPr="006C0432">
          <w:rPr>
            <w:rStyle w:val="Hyperlink"/>
            <w:noProof/>
          </w:rPr>
          <w:t>AdVanced Topic</w:t>
        </w:r>
        <w:r>
          <w:rPr>
            <w:noProof/>
            <w:webHidden/>
          </w:rPr>
          <w:tab/>
        </w:r>
        <w:r>
          <w:rPr>
            <w:noProof/>
            <w:webHidden/>
          </w:rPr>
          <w:fldChar w:fldCharType="begin"/>
        </w:r>
        <w:r>
          <w:rPr>
            <w:noProof/>
            <w:webHidden/>
          </w:rPr>
          <w:instrText xml:space="preserve"> PAGEREF _Toc38470396 \h </w:instrText>
        </w:r>
      </w:ins>
      <w:r>
        <w:rPr>
          <w:noProof/>
          <w:webHidden/>
        </w:rPr>
      </w:r>
      <w:r>
        <w:rPr>
          <w:noProof/>
          <w:webHidden/>
        </w:rPr>
        <w:fldChar w:fldCharType="separate"/>
      </w:r>
      <w:ins w:id="879" w:author="Chris" w:date="2020-04-22T17:52:00Z">
        <w:r>
          <w:rPr>
            <w:noProof/>
            <w:webHidden/>
          </w:rPr>
          <w:t>29</w:t>
        </w:r>
        <w:r>
          <w:rPr>
            <w:noProof/>
            <w:webHidden/>
          </w:rPr>
          <w:fldChar w:fldCharType="end"/>
        </w:r>
        <w:r w:rsidRPr="006C0432">
          <w:rPr>
            <w:rStyle w:val="Hyperlink"/>
            <w:noProof/>
          </w:rPr>
          <w:fldChar w:fldCharType="end"/>
        </w:r>
      </w:ins>
    </w:p>
    <w:p w14:paraId="019E5B00" w14:textId="63D109C6" w:rsidR="00AC641D" w:rsidRDefault="00AC641D">
      <w:pPr>
        <w:pStyle w:val="TOC3"/>
        <w:tabs>
          <w:tab w:val="right" w:leader="dot" w:pos="7190"/>
        </w:tabs>
        <w:rPr>
          <w:ins w:id="880" w:author="Chris" w:date="2020-04-22T17:52:00Z"/>
          <w:rFonts w:asciiTheme="minorHAnsi" w:eastAsiaTheme="minorEastAsia" w:hAnsiTheme="minorHAnsi" w:cstheme="minorBidi"/>
          <w:noProof/>
          <w:color w:val="auto"/>
          <w:w w:val="100"/>
          <w:sz w:val="22"/>
          <w:szCs w:val="22"/>
        </w:rPr>
      </w:pPr>
      <w:ins w:id="881"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"_Toc38470397"</w:instrText>
        </w:r>
        <w:r w:rsidRPr="006C0432">
          <w:rPr>
            <w:rStyle w:val="Hyperlink"/>
            <w:noProof/>
          </w:rPr>
          <w:instrText xml:space="preserve"> </w:instrText>
        </w:r>
        <w:r w:rsidRPr="006C0432">
          <w:rPr>
            <w:rStyle w:val="Hyperlink"/>
            <w:noProof/>
          </w:rPr>
          <w:fldChar w:fldCharType="separate"/>
        </w:r>
        <w:r w:rsidRPr="006C0432">
          <w:rPr>
            <w:rStyle w:val="Hyperlink"/>
            <w:noProof/>
          </w:rPr>
          <w:t xml:space="preserve">Dealing with Unhandled Exceptions on a </w:t>
        </w:r>
        <w:r w:rsidRPr="006C0432">
          <w:rPr>
            <w:rStyle w:val="Hyperlink"/>
            <w:rFonts w:ascii="Courier New" w:hAnsi="Courier New"/>
            <w:noProof/>
          </w:rPr>
          <w:t>Thread</w:t>
        </w:r>
        <w:r>
          <w:rPr>
            <w:noProof/>
            <w:webHidden/>
          </w:rPr>
          <w:tab/>
        </w:r>
        <w:r>
          <w:rPr>
            <w:noProof/>
            <w:webHidden/>
          </w:rPr>
          <w:fldChar w:fldCharType="begin"/>
        </w:r>
        <w:r>
          <w:rPr>
            <w:noProof/>
            <w:webHidden/>
          </w:rPr>
          <w:instrText xml:space="preserve"> PAGEREF _Toc38470397 \h </w:instrText>
        </w:r>
      </w:ins>
      <w:r>
        <w:rPr>
          <w:noProof/>
          <w:webHidden/>
        </w:rPr>
      </w:r>
      <w:r>
        <w:rPr>
          <w:noProof/>
          <w:webHidden/>
        </w:rPr>
        <w:fldChar w:fldCharType="separate"/>
      </w:r>
      <w:ins w:id="882" w:author="Chris" w:date="2020-04-22T17:52:00Z">
        <w:r>
          <w:rPr>
            <w:noProof/>
            <w:webHidden/>
          </w:rPr>
          <w:t>29</w:t>
        </w:r>
        <w:r>
          <w:rPr>
            <w:noProof/>
            <w:webHidden/>
          </w:rPr>
          <w:fldChar w:fldCharType="end"/>
        </w:r>
        <w:r w:rsidRPr="006C0432">
          <w:rPr>
            <w:rStyle w:val="Hyperlink"/>
            <w:noProof/>
          </w:rPr>
          <w:fldChar w:fldCharType="end"/>
        </w:r>
      </w:ins>
    </w:p>
    <w:p w14:paraId="3315C194" w14:textId="1C82722E" w:rsidR="00AC641D" w:rsidRDefault="00AC641D">
      <w:pPr>
        <w:pStyle w:val="TOC1"/>
        <w:tabs>
          <w:tab w:val="right" w:leader="dot" w:pos="7190"/>
        </w:tabs>
        <w:rPr>
          <w:ins w:id="883" w:author="Chris" w:date="2020-04-22T17:52:00Z"/>
          <w:rFonts w:asciiTheme="minorHAnsi" w:eastAsiaTheme="minorEastAsia" w:hAnsiTheme="minorHAnsi" w:cstheme="minorBidi"/>
          <w:noProof/>
          <w:color w:val="auto"/>
          <w:w w:val="100"/>
          <w:sz w:val="22"/>
          <w:szCs w:val="22"/>
        </w:rPr>
      </w:pPr>
      <w:ins w:id="884"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"_Toc38470398"</w:instrText>
        </w:r>
        <w:r w:rsidRPr="006C0432">
          <w:rPr>
            <w:rStyle w:val="Hyperlink"/>
            <w:noProof/>
          </w:rPr>
          <w:instrText xml:space="preserve"> </w:instrText>
        </w:r>
        <w:r w:rsidRPr="006C0432">
          <w:rPr>
            <w:rStyle w:val="Hyperlink"/>
            <w:noProof/>
          </w:rPr>
          <w:fldChar w:fldCharType="separate"/>
        </w:r>
        <w:r w:rsidRPr="006C0432">
          <w:rPr>
            <w:rStyle w:val="Hyperlink"/>
            <w:noProof/>
          </w:rPr>
          <w:t>Canceling a Task</w:t>
        </w:r>
        <w:r>
          <w:rPr>
            <w:noProof/>
            <w:webHidden/>
          </w:rPr>
          <w:tab/>
        </w:r>
        <w:r>
          <w:rPr>
            <w:noProof/>
            <w:webHidden/>
          </w:rPr>
          <w:fldChar w:fldCharType="begin"/>
        </w:r>
        <w:r>
          <w:rPr>
            <w:noProof/>
            <w:webHidden/>
          </w:rPr>
          <w:instrText xml:space="preserve"> PAGEREF _Toc38470398 \h </w:instrText>
        </w:r>
      </w:ins>
      <w:r>
        <w:rPr>
          <w:noProof/>
          <w:webHidden/>
        </w:rPr>
      </w:r>
      <w:r>
        <w:rPr>
          <w:noProof/>
          <w:webHidden/>
        </w:rPr>
        <w:fldChar w:fldCharType="separate"/>
      </w:r>
      <w:ins w:id="885" w:author="Chris" w:date="2020-04-22T17:52:00Z">
        <w:r>
          <w:rPr>
            <w:noProof/>
            <w:webHidden/>
          </w:rPr>
          <w:t>33</w:t>
        </w:r>
        <w:r>
          <w:rPr>
            <w:noProof/>
            <w:webHidden/>
          </w:rPr>
          <w:fldChar w:fldCharType="end"/>
        </w:r>
        <w:r w:rsidRPr="006C0432">
          <w:rPr>
            <w:rStyle w:val="Hyperlink"/>
            <w:noProof/>
          </w:rPr>
          <w:fldChar w:fldCharType="end"/>
        </w:r>
      </w:ins>
    </w:p>
    <w:p w14:paraId="64B0158B" w14:textId="48A960A6" w:rsidR="00AC641D" w:rsidRDefault="00AC641D">
      <w:pPr>
        <w:pStyle w:val="TOC2"/>
        <w:tabs>
          <w:tab w:val="right" w:leader="dot" w:pos="7190"/>
        </w:tabs>
        <w:rPr>
          <w:ins w:id="886" w:author="Chris" w:date="2020-04-22T17:52:00Z"/>
          <w:rFonts w:asciiTheme="minorHAnsi" w:eastAsiaTheme="minorEastAsia" w:hAnsiTheme="minorHAnsi" w:cstheme="minorBidi"/>
          <w:noProof/>
          <w:color w:val="auto"/>
          <w:w w:val="100"/>
          <w:sz w:val="22"/>
          <w:szCs w:val="22"/>
        </w:rPr>
      </w:pPr>
      <w:ins w:id="887"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"_Toc38470399"</w:instrText>
        </w:r>
        <w:r w:rsidRPr="006C0432">
          <w:rPr>
            <w:rStyle w:val="Hyperlink"/>
            <w:noProof/>
          </w:rPr>
          <w:instrText xml:space="preserve"> </w:instrText>
        </w:r>
        <w:r w:rsidRPr="006C0432">
          <w:rPr>
            <w:rStyle w:val="Hyperlink"/>
            <w:noProof/>
          </w:rPr>
          <w:fldChar w:fldCharType="separate"/>
        </w:r>
        <w:r w:rsidRPr="006C0432">
          <w:rPr>
            <w:rStyle w:val="Hyperlink"/>
            <w:noProof/>
          </w:rPr>
          <w:t>Task.Run(): A Shortcut and Simplification to Task.Factory.StartNew()</w:t>
        </w:r>
        <w:r>
          <w:rPr>
            <w:noProof/>
            <w:webHidden/>
          </w:rPr>
          <w:tab/>
        </w:r>
        <w:r>
          <w:rPr>
            <w:noProof/>
            <w:webHidden/>
          </w:rPr>
          <w:fldChar w:fldCharType="begin"/>
        </w:r>
        <w:r>
          <w:rPr>
            <w:noProof/>
            <w:webHidden/>
          </w:rPr>
          <w:instrText xml:space="preserve"> PAGEREF _Toc38470399 \h </w:instrText>
        </w:r>
      </w:ins>
      <w:r>
        <w:rPr>
          <w:noProof/>
          <w:webHidden/>
        </w:rPr>
      </w:r>
      <w:r>
        <w:rPr>
          <w:noProof/>
          <w:webHidden/>
        </w:rPr>
        <w:fldChar w:fldCharType="separate"/>
      </w:r>
      <w:ins w:id="888" w:author="Chris" w:date="2020-04-22T17:52:00Z">
        <w:r>
          <w:rPr>
            <w:noProof/>
            <w:webHidden/>
          </w:rPr>
          <w:t>37</w:t>
        </w:r>
        <w:r>
          <w:rPr>
            <w:noProof/>
            <w:webHidden/>
          </w:rPr>
          <w:fldChar w:fldCharType="end"/>
        </w:r>
        <w:r w:rsidRPr="006C0432">
          <w:rPr>
            <w:rStyle w:val="Hyperlink"/>
            <w:noProof/>
          </w:rPr>
          <w:fldChar w:fldCharType="end"/>
        </w:r>
      </w:ins>
    </w:p>
    <w:p w14:paraId="5237657A" w14:textId="66B93608" w:rsidR="00AC641D" w:rsidRDefault="00AC641D">
      <w:pPr>
        <w:pStyle w:val="TOC2"/>
        <w:tabs>
          <w:tab w:val="right" w:leader="dot" w:pos="7190"/>
        </w:tabs>
        <w:rPr>
          <w:ins w:id="889" w:author="Chris" w:date="2020-04-22T17:52:00Z"/>
          <w:rFonts w:asciiTheme="minorHAnsi" w:eastAsiaTheme="minorEastAsia" w:hAnsiTheme="minorHAnsi" w:cstheme="minorBidi"/>
          <w:noProof/>
          <w:color w:val="auto"/>
          <w:w w:val="100"/>
          <w:sz w:val="22"/>
          <w:szCs w:val="22"/>
        </w:rPr>
      </w:pPr>
      <w:ins w:id="890"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"_Toc38470400"</w:instrText>
        </w:r>
        <w:r w:rsidRPr="006C0432">
          <w:rPr>
            <w:rStyle w:val="Hyperlink"/>
            <w:noProof/>
          </w:rPr>
          <w:instrText xml:space="preserve"> </w:instrText>
        </w:r>
        <w:r w:rsidRPr="006C0432">
          <w:rPr>
            <w:rStyle w:val="Hyperlink"/>
            <w:noProof/>
          </w:rPr>
          <w:fldChar w:fldCharType="separate"/>
        </w:r>
        <w:r w:rsidRPr="006C0432">
          <w:rPr>
            <w:rStyle w:val="Hyperlink"/>
            <w:noProof/>
          </w:rPr>
          <w:t>Long-Running Tasks</w:t>
        </w:r>
        <w:r>
          <w:rPr>
            <w:noProof/>
            <w:webHidden/>
          </w:rPr>
          <w:tab/>
        </w:r>
        <w:r>
          <w:rPr>
            <w:noProof/>
            <w:webHidden/>
          </w:rPr>
          <w:fldChar w:fldCharType="begin"/>
        </w:r>
        <w:r>
          <w:rPr>
            <w:noProof/>
            <w:webHidden/>
          </w:rPr>
          <w:instrText xml:space="preserve"> PAGEREF _Toc38470400 \h </w:instrText>
        </w:r>
      </w:ins>
      <w:r>
        <w:rPr>
          <w:noProof/>
          <w:webHidden/>
        </w:rPr>
      </w:r>
      <w:r>
        <w:rPr>
          <w:noProof/>
          <w:webHidden/>
        </w:rPr>
        <w:fldChar w:fldCharType="separate"/>
      </w:r>
      <w:ins w:id="891" w:author="Chris" w:date="2020-04-22T17:52:00Z">
        <w:r>
          <w:rPr>
            <w:noProof/>
            <w:webHidden/>
          </w:rPr>
          <w:t>37</w:t>
        </w:r>
        <w:r>
          <w:rPr>
            <w:noProof/>
            <w:webHidden/>
          </w:rPr>
          <w:fldChar w:fldCharType="end"/>
        </w:r>
        <w:r w:rsidRPr="006C0432">
          <w:rPr>
            <w:rStyle w:val="Hyperlink"/>
            <w:noProof/>
          </w:rPr>
          <w:fldChar w:fldCharType="end"/>
        </w:r>
      </w:ins>
    </w:p>
    <w:p w14:paraId="323CD1BD" w14:textId="4EA4F355" w:rsidR="00AC641D" w:rsidRDefault="00AC641D">
      <w:pPr>
        <w:pStyle w:val="TOC2"/>
        <w:tabs>
          <w:tab w:val="right" w:leader="dot" w:pos="7190"/>
        </w:tabs>
        <w:rPr>
          <w:ins w:id="892" w:author="Chris" w:date="2020-04-22T17:52:00Z"/>
          <w:rFonts w:asciiTheme="minorHAnsi" w:eastAsiaTheme="minorEastAsia" w:hAnsiTheme="minorHAnsi" w:cstheme="minorBidi"/>
          <w:noProof/>
          <w:color w:val="auto"/>
          <w:w w:val="100"/>
          <w:sz w:val="22"/>
          <w:szCs w:val="22"/>
        </w:rPr>
      </w:pPr>
      <w:ins w:id="893"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"_Toc38470401"</w:instrText>
        </w:r>
        <w:r w:rsidRPr="006C0432">
          <w:rPr>
            <w:rStyle w:val="Hyperlink"/>
            <w:noProof/>
          </w:rPr>
          <w:instrText xml:space="preserve"> </w:instrText>
        </w:r>
        <w:r w:rsidRPr="006C0432">
          <w:rPr>
            <w:rStyle w:val="Hyperlink"/>
            <w:noProof/>
          </w:rPr>
          <w:fldChar w:fldCharType="separate"/>
        </w:r>
        <w:r w:rsidRPr="006C0432">
          <w:rPr>
            <w:rStyle w:val="Hyperlink"/>
            <w:noProof/>
          </w:rPr>
          <w:t>Tasks Are Disposable</w:t>
        </w:r>
        <w:r>
          <w:rPr>
            <w:noProof/>
            <w:webHidden/>
          </w:rPr>
          <w:tab/>
        </w:r>
        <w:r>
          <w:rPr>
            <w:noProof/>
            <w:webHidden/>
          </w:rPr>
          <w:fldChar w:fldCharType="begin"/>
        </w:r>
        <w:r>
          <w:rPr>
            <w:noProof/>
            <w:webHidden/>
          </w:rPr>
          <w:instrText xml:space="preserve"> PAGEREF _Toc38470401 \h </w:instrText>
        </w:r>
      </w:ins>
      <w:r>
        <w:rPr>
          <w:noProof/>
          <w:webHidden/>
        </w:rPr>
      </w:r>
      <w:r>
        <w:rPr>
          <w:noProof/>
          <w:webHidden/>
        </w:rPr>
        <w:fldChar w:fldCharType="separate"/>
      </w:r>
      <w:ins w:id="894" w:author="Chris" w:date="2020-04-22T17:52:00Z">
        <w:r>
          <w:rPr>
            <w:noProof/>
            <w:webHidden/>
          </w:rPr>
          <w:t>38</w:t>
        </w:r>
        <w:r>
          <w:rPr>
            <w:noProof/>
            <w:webHidden/>
          </w:rPr>
          <w:fldChar w:fldCharType="end"/>
        </w:r>
        <w:r w:rsidRPr="006C0432">
          <w:rPr>
            <w:rStyle w:val="Hyperlink"/>
            <w:noProof/>
          </w:rPr>
          <w:fldChar w:fldCharType="end"/>
        </w:r>
      </w:ins>
    </w:p>
    <w:p w14:paraId="62470006" w14:textId="6E2045B9" w:rsidR="00AC641D" w:rsidRDefault="00AC641D">
      <w:pPr>
        <w:pStyle w:val="TOC1"/>
        <w:tabs>
          <w:tab w:val="right" w:leader="dot" w:pos="7190"/>
        </w:tabs>
        <w:rPr>
          <w:ins w:id="895" w:author="Chris" w:date="2020-04-22T17:52:00Z"/>
          <w:rFonts w:asciiTheme="minorHAnsi" w:eastAsiaTheme="minorEastAsia" w:hAnsiTheme="minorHAnsi" w:cstheme="minorBidi"/>
          <w:noProof/>
          <w:color w:val="auto"/>
          <w:w w:val="100"/>
          <w:sz w:val="22"/>
          <w:szCs w:val="22"/>
        </w:rPr>
      </w:pPr>
      <w:ins w:id="896"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"_Toc38470402"</w:instrText>
        </w:r>
        <w:r w:rsidRPr="006C0432">
          <w:rPr>
            <w:rStyle w:val="Hyperlink"/>
            <w:noProof/>
          </w:rPr>
          <w:instrText xml:space="preserve"> </w:instrText>
        </w:r>
        <w:r w:rsidRPr="006C0432">
          <w:rPr>
            <w:rStyle w:val="Hyperlink"/>
            <w:noProof/>
          </w:rPr>
          <w:fldChar w:fldCharType="separate"/>
        </w:r>
        <w:r w:rsidRPr="006C0432">
          <w:rPr>
            <w:rStyle w:val="Hyperlink"/>
            <w:noProof/>
          </w:rPr>
          <w:t xml:space="preserve">Working with </w:t>
        </w:r>
        <w:r w:rsidRPr="006C0432">
          <w:rPr>
            <w:rStyle w:val="Hyperlink"/>
            <w:rFonts w:ascii="Courier New" w:hAnsi="Courier New"/>
            <w:noProof/>
          </w:rPr>
          <w:t>System.Threading</w:t>
        </w:r>
        <w:r>
          <w:rPr>
            <w:noProof/>
            <w:webHidden/>
          </w:rPr>
          <w:tab/>
        </w:r>
        <w:r>
          <w:rPr>
            <w:noProof/>
            <w:webHidden/>
          </w:rPr>
          <w:fldChar w:fldCharType="begin"/>
        </w:r>
        <w:r>
          <w:rPr>
            <w:noProof/>
            <w:webHidden/>
          </w:rPr>
          <w:instrText xml:space="preserve"> PAGEREF _Toc38470402 \h </w:instrText>
        </w:r>
      </w:ins>
      <w:r>
        <w:rPr>
          <w:noProof/>
          <w:webHidden/>
        </w:rPr>
      </w:r>
      <w:r>
        <w:rPr>
          <w:noProof/>
          <w:webHidden/>
        </w:rPr>
        <w:fldChar w:fldCharType="separate"/>
      </w:r>
      <w:ins w:id="897" w:author="Chris" w:date="2020-04-22T17:52:00Z">
        <w:r>
          <w:rPr>
            <w:noProof/>
            <w:webHidden/>
          </w:rPr>
          <w:t>39</w:t>
        </w:r>
        <w:r>
          <w:rPr>
            <w:noProof/>
            <w:webHidden/>
          </w:rPr>
          <w:fldChar w:fldCharType="end"/>
        </w:r>
        <w:r w:rsidRPr="006C0432">
          <w:rPr>
            <w:rStyle w:val="Hyperlink"/>
            <w:noProof/>
          </w:rPr>
          <w:fldChar w:fldCharType="end"/>
        </w:r>
      </w:ins>
    </w:p>
    <w:p w14:paraId="58D8C124" w14:textId="35650724" w:rsidR="00AC641D" w:rsidRDefault="00AC641D">
      <w:pPr>
        <w:pStyle w:val="TOC1"/>
        <w:tabs>
          <w:tab w:val="right" w:leader="dot" w:pos="7190"/>
        </w:tabs>
        <w:rPr>
          <w:ins w:id="898" w:author="Chris" w:date="2020-04-22T17:52:00Z"/>
          <w:rFonts w:asciiTheme="minorHAnsi" w:eastAsiaTheme="minorEastAsia" w:hAnsiTheme="minorHAnsi" w:cstheme="minorBidi"/>
          <w:noProof/>
          <w:color w:val="auto"/>
          <w:w w:val="100"/>
          <w:sz w:val="22"/>
          <w:szCs w:val="22"/>
        </w:rPr>
      </w:pPr>
      <w:ins w:id="899" w:author="Chris" w:date="2020-04-22T17:52:00Z">
        <w:r w:rsidRPr="006C0432">
          <w:rPr>
            <w:rStyle w:val="Hyperlink"/>
            <w:noProof/>
          </w:rPr>
          <w:fldChar w:fldCharType="begin"/>
        </w:r>
        <w:r w:rsidRPr="006C0432">
          <w:rPr>
            <w:rStyle w:val="Hyperlink"/>
            <w:noProof/>
          </w:rPr>
          <w:instrText xml:space="preserve"> </w:instrText>
        </w:r>
        <w:r>
          <w:rPr>
            <w:noProof/>
          </w:rPr>
          <w:instrText>HYPERLINK \l "_Toc38470403"</w:instrText>
        </w:r>
        <w:r w:rsidRPr="006C0432">
          <w:rPr>
            <w:rStyle w:val="Hyperlink"/>
            <w:noProof/>
          </w:rPr>
          <w:instrText xml:space="preserve"> </w:instrText>
        </w:r>
        <w:r w:rsidRPr="006C0432">
          <w:rPr>
            <w:rStyle w:val="Hyperlink"/>
            <w:noProof/>
          </w:rPr>
          <w:fldChar w:fldCharType="separate"/>
        </w:r>
        <w:r w:rsidRPr="006C0432">
          <w:rPr>
            <w:rStyle w:val="Hyperlink"/>
            <w:noProof/>
          </w:rPr>
          <w:t>Summary</w:t>
        </w:r>
        <w:r>
          <w:rPr>
            <w:noProof/>
            <w:webHidden/>
          </w:rPr>
          <w:tab/>
        </w:r>
        <w:r>
          <w:rPr>
            <w:noProof/>
            <w:webHidden/>
          </w:rPr>
          <w:fldChar w:fldCharType="begin"/>
        </w:r>
        <w:r>
          <w:rPr>
            <w:noProof/>
            <w:webHidden/>
          </w:rPr>
          <w:instrText xml:space="preserve"> PAGEREF _Toc38470403 \h </w:instrText>
        </w:r>
      </w:ins>
      <w:r>
        <w:rPr>
          <w:noProof/>
          <w:webHidden/>
        </w:rPr>
      </w:r>
      <w:r>
        <w:rPr>
          <w:noProof/>
          <w:webHidden/>
        </w:rPr>
        <w:fldChar w:fldCharType="separate"/>
      </w:r>
      <w:ins w:id="900" w:author="Chris" w:date="2020-04-22T17:52:00Z">
        <w:r>
          <w:rPr>
            <w:noProof/>
            <w:webHidden/>
          </w:rPr>
          <w:t>40</w:t>
        </w:r>
        <w:r>
          <w:rPr>
            <w:noProof/>
            <w:webHidden/>
          </w:rPr>
          <w:fldChar w:fldCharType="end"/>
        </w:r>
        <w:r w:rsidRPr="006C0432">
          <w:rPr>
            <w:rStyle w:val="Hyperlink"/>
            <w:noProof/>
          </w:rPr>
          <w:fldChar w:fldCharType="end"/>
        </w:r>
      </w:ins>
    </w:p>
    <w:p w14:paraId="70D5BB8C" w14:textId="548C87BD" w:rsidR="009A68C2" w:rsidRPr="00C4782F" w:rsidRDefault="00AC641D" w:rsidP="00E24D0C">
      <w:pPr>
        <w:pStyle w:val="CHAPBMPD"/>
      </w:pPr>
      <w:ins w:id="901" w:author="Chris" w:date="2020-04-22T17:52:00Z">
        <w:r>
          <w:fldChar w:fldCharType="end"/>
        </w:r>
      </w:ins>
      <w:commentRangeEnd w:id="815"/>
      <w:ins w:id="902" w:author="Chris" w:date="2020-04-22T17:53:00Z">
        <w:r>
          <w:rPr>
            <w:rStyle w:val="CommentReference"/>
            <w:rFonts w:eastAsia="SimSun" w:cs="Arial"/>
            <w:color w:val="000000"/>
            <w:w w:val="101"/>
          </w:rPr>
          <w:commentReference w:id="815"/>
        </w:r>
      </w:ins>
    </w:p>
    <w:sectPr w:rsidR="009A68C2" w:rsidRPr="00C4782F" w:rsidSect="00263976">
      <w:pgSz w:w="10080" w:h="13140"/>
      <w:pgMar w:top="1080" w:right="1080" w:bottom="72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 w:date="2020-04-22T17:56:00Z" w:initials="CZ">
    <w:p w14:paraId="651E1E5F" w14:textId="7E11C291" w:rsidR="00AC641D" w:rsidRDefault="00AC641D">
      <w:pPr>
        <w:pStyle w:val="CommentText"/>
      </w:pPr>
      <w:r>
        <w:rPr>
          <w:rStyle w:val="CommentReference"/>
        </w:rPr>
        <w:annotationRef/>
      </w:r>
      <w:r>
        <w:t>Mark--This one looks good.  Just formatting from me, no queries. Thanks, Chris</w:t>
      </w:r>
    </w:p>
  </w:comment>
  <w:comment w:id="241" w:author="Kevin" w:date="2020-04-03T21:02:00Z" w:initials="KB">
    <w:p w14:paraId="434C45F1" w14:textId="77777777" w:rsidR="00B4446D" w:rsidRDefault="00B4446D" w:rsidP="00C245C7">
      <w:pPr>
        <w:pStyle w:val="CommentText"/>
      </w:pPr>
      <w:r>
        <w:rPr>
          <w:rStyle w:val="CommentReference"/>
        </w:rPr>
        <w:annotationRef/>
      </w:r>
      <w:r>
        <w:t>Did you mean to remove this? Makes a sentence fragment.</w:t>
      </w:r>
    </w:p>
  </w:comment>
  <w:comment w:id="815" w:author="Chris" w:date="2020-04-22T17:53:00Z" w:initials="CZ">
    <w:p w14:paraId="2E403F85" w14:textId="38CDDBFC" w:rsidR="00AC641D" w:rsidRDefault="00AC641D">
      <w:pPr>
        <w:pStyle w:val="CommentText"/>
      </w:pPr>
      <w:r>
        <w:rPr>
          <w:rStyle w:val="CommentReference"/>
        </w:rPr>
        <w:annotationRef/>
      </w:r>
      <w:r>
        <w:t>Mark--The chapter structure looks good. Thanks, Chris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1E1E5F" w15:done="0"/>
  <w15:commentEx w15:paraId="434C45F1" w15:done="0"/>
  <w15:commentEx w15:paraId="2E403F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1E1E5F" w16cid:durableId="224B03E5"/>
  <w16cid:commentId w16cid:paraId="434C45F1" w16cid:durableId="223222CF"/>
  <w16cid:commentId w16cid:paraId="2E403F85" w16cid:durableId="224B0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5D58C" w14:textId="77777777" w:rsidR="00993E3A" w:rsidRDefault="00993E3A">
      <w:r>
        <w:separator/>
      </w:r>
    </w:p>
  </w:endnote>
  <w:endnote w:type="continuationSeparator" w:id="0">
    <w:p w14:paraId="273D04BD" w14:textId="77777777" w:rsidR="00993E3A" w:rsidRDefault="00993E3A">
      <w:r>
        <w:continuationSeparator/>
      </w:r>
    </w:p>
  </w:endnote>
  <w:endnote w:type="continuationNotice" w:id="1">
    <w:p w14:paraId="6B25EF6E" w14:textId="77777777" w:rsidR="00993E3A" w:rsidRDefault="00993E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LTPro-Black">
    <w:altName w:val="Palatino Linotype"/>
    <w:panose1 w:val="00000000000000000000"/>
    <w:charset w:val="4D"/>
    <w:family w:val="auto"/>
    <w:notTrueType/>
    <w:pitch w:val="default"/>
    <w:sig w:usb0="00000003" w:usb1="00000000" w:usb2="00000000" w:usb3="00000000" w:csb0="00000001" w:csb1="00000000"/>
  </w:font>
  <w:font w:name="Palatino-Roman">
    <w:altName w:val="Palatino Linotype"/>
    <w:panose1 w:val="00000000000000000000"/>
    <w:charset w:val="4D"/>
    <w:family w:val="auto"/>
    <w:notTrueType/>
    <w:pitch w:val="default"/>
    <w:sig w:usb0="00000003" w:usb1="00000000" w:usb2="00000000" w:usb3="00000000" w:csb0="00000001" w:csb1="00000000"/>
  </w:font>
  <w:font w:name="MetaPlusBook-Roman">
    <w:altName w:val="Calibri"/>
    <w:panose1 w:val="00000000000000000000"/>
    <w:charset w:val="4D"/>
    <w:family w:val="auto"/>
    <w:notTrueType/>
    <w:pitch w:val="default"/>
    <w:sig w:usb0="00000003" w:usb1="00000000" w:usb2="00000000" w:usb3="00000000" w:csb0="00000001" w:csb1="00000000"/>
  </w:font>
  <w:font w:name="MetaOT-Black">
    <w:altName w:val="Arial Black"/>
    <w:charset w:val="00"/>
    <w:family w:val="auto"/>
    <w:pitch w:val="variable"/>
    <w:sig w:usb0="00000003" w:usb1="4000207B" w:usb2="00000000" w:usb3="00000000" w:csb0="00000001" w:csb1="00000000"/>
  </w:font>
  <w:font w:name="Meta-Normal">
    <w:altName w:val="Calibri"/>
    <w:charset w:val="00"/>
    <w:family w:val="auto"/>
    <w:pitch w:val="variable"/>
    <w:sig w:usb0="00000003" w:usb1="00000000" w:usb2="00000000" w:usb3="00000000" w:csb0="00000001" w:csb1="00000000"/>
  </w:font>
  <w:font w:name="DIN-Regular">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etaPlusBook-Caps">
    <w:altName w:val="Calibri"/>
    <w:panose1 w:val="00000000000000000000"/>
    <w:charset w:val="4D"/>
    <w:family w:val="auto"/>
    <w:notTrueType/>
    <w:pitch w:val="default"/>
    <w:sig w:usb0="00000003" w:usb1="00000000" w:usb2="00000000" w:usb3="00000000" w:csb0="00000001" w:csb1="00000000"/>
  </w:font>
  <w:font w:name="OCRASt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DIN-Black">
    <w:altName w:val="Calibri"/>
    <w:charset w:val="00"/>
    <w:family w:val="auto"/>
    <w:pitch w:val="variable"/>
    <w:sig w:usb0="00000003" w:usb1="00000000" w:usb2="00000000" w:usb3="00000000" w:csb0="00000001" w:csb1="00000000"/>
  </w:font>
  <w:font w:name="MetaPlusMedium-Roman">
    <w:altName w:val="Calibri"/>
    <w:panose1 w:val="00000000000000000000"/>
    <w:charset w:val="4D"/>
    <w:family w:val="auto"/>
    <w:notTrueType/>
    <w:pitch w:val="default"/>
    <w:sig w:usb0="00000003" w:usb1="00000000" w:usb2="00000000" w:usb3="00000000" w:csb0="00000001" w:csb1="00000000"/>
  </w:font>
  <w:font w:name="Palatino-Italic">
    <w:altName w:val="Palatino Linotype"/>
    <w:charset w:val="00"/>
    <w:family w:val="auto"/>
    <w:pitch w:val="variable"/>
    <w:sig w:usb0="00000003" w:usb1="00000000" w:usb2="00000000" w:usb3="00000000" w:csb0="00000001" w:csb1="00000000"/>
  </w:font>
  <w:font w:name="Consolas-Bold">
    <w:altName w:val="Times New Roman"/>
    <w:panose1 w:val="00000000000000000000"/>
    <w:charset w:val="4D"/>
    <w:family w:val="auto"/>
    <w:notTrueType/>
    <w:pitch w:val="default"/>
    <w:sig w:usb0="00000003" w:usb1="00000000" w:usb2="00000000" w:usb3="00000000" w:csb0="00000001" w:csb1="00000000"/>
  </w:font>
  <w:font w:name="Consolas-Italic">
    <w:altName w:val="Times New Roman"/>
    <w:panose1 w:val="00000000000000000000"/>
    <w:charset w:val="4D"/>
    <w:family w:val="auto"/>
    <w:notTrueType/>
    <w:pitch w:val="default"/>
    <w:sig w:usb0="00000003" w:usb1="00000000" w:usb2="00000000" w:usb3="00000000" w:csb0="00000001" w:csb1="00000000"/>
  </w:font>
  <w:font w:name="Helvetica-Oblique">
    <w:altName w:val="Arial"/>
    <w:panose1 w:val="00000000000000000000"/>
    <w:charset w:val="4D"/>
    <w:family w:val="swiss"/>
    <w:notTrueType/>
    <w:pitch w:val="default"/>
    <w:sig w:usb0="00000003" w:usb1="00000000" w:usb2="00000000" w:usb3="00000000" w:csb0="00000001" w:csb1="00000000"/>
  </w:font>
  <w:font w:name="MetaPlusMedium-Italic">
    <w:altName w:val="Calibri"/>
    <w:charset w:val="4D"/>
    <w:family w:val="auto"/>
    <w:pitch w:val="default"/>
    <w:sig w:usb0="00000003" w:usb1="00000000" w:usb2="00000000" w:usb3="00000000" w:csb0="00000001" w:csb1="00000000"/>
  </w:font>
  <w:font w:name="MetaPlusBold-Roman">
    <w:altName w:val="Calibri"/>
    <w:panose1 w:val="00000000000000000000"/>
    <w:charset w:val="4D"/>
    <w:family w:val="auto"/>
    <w:notTrueType/>
    <w:pitch w:val="default"/>
    <w:sig w:usb0="00000003" w:usb1="00000000" w:usb2="00000000" w:usb3="00000000" w:csb0="00000001" w:csb1="00000000"/>
  </w:font>
  <w:font w:name="ZapfDingbats">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ArialMT">
    <w:altName w:val="Arial"/>
    <w:panose1 w:val="00000000000000000000"/>
    <w:charset w:val="00"/>
    <w:family w:val="swiss"/>
    <w:notTrueType/>
    <w:pitch w:val="default"/>
    <w:sig w:usb0="00000003" w:usb1="00000000" w:usb2="00000000" w:usb3="00000000" w:csb0="00000001" w:csb1="00000000"/>
  </w:font>
  <w:font w:name="Helvetica-BoldOblique">
    <w:altName w:val="Arial"/>
    <w:panose1 w:val="00000000000000000000"/>
    <w:charset w:val="4D"/>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ta-Bold">
    <w:altName w:val="Calibri"/>
    <w:charset w:val="00"/>
    <w:family w:val="auto"/>
    <w:pitch w:val="variable"/>
    <w:sig w:usb0="00000003" w:usb1="00000000" w:usb2="00000000" w:usb3="00000000" w:csb0="00000001" w:csb1="00000000"/>
  </w:font>
  <w:font w:name="Consolas-BoldItalic">
    <w:altName w:val="Consolas"/>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Palatino Linotype"/>
    <w:charset w:val="00"/>
    <w:family w:val="auto"/>
    <w:pitch w:val="variable"/>
    <w:sig w:usb0="00000003" w:usb1="00000000" w:usb2="00000000" w:usb3="00000000" w:csb0="00000001" w:csb1="00000000"/>
  </w:font>
  <w:font w:name="Helvetica-Bold">
    <w:altName w:val="Arial"/>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Bold">
    <w:altName w:val="Arial"/>
    <w:panose1 w:val="020B0704020202020204"/>
    <w:charset w:val="00"/>
    <w:family w:val="roman"/>
    <w:notTrueType/>
    <w:pitch w:val="default"/>
  </w:font>
  <w:font w:name="Times New Roman Bold">
    <w:panose1 w:val="02020803070505020304"/>
    <w:charset w:val="00"/>
    <w:family w:val="auto"/>
    <w:pitch w:val="variable"/>
    <w:sig w:usb0="03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Palatino-Bold">
    <w:altName w:val="Palatino Linotype"/>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CB8ED" w14:textId="77777777" w:rsidR="00993E3A" w:rsidRDefault="00993E3A">
      <w:r>
        <w:separator/>
      </w:r>
    </w:p>
  </w:footnote>
  <w:footnote w:type="continuationSeparator" w:id="0">
    <w:p w14:paraId="65C41BA7" w14:textId="77777777" w:rsidR="00993E3A" w:rsidRDefault="00993E3A">
      <w:r>
        <w:continuationSeparator/>
      </w:r>
    </w:p>
  </w:footnote>
  <w:footnote w:type="continuationNotice" w:id="1">
    <w:p w14:paraId="6D806393" w14:textId="77777777" w:rsidR="00993E3A" w:rsidRDefault="00993E3A">
      <w:pPr>
        <w:spacing w:line="240" w:lineRule="auto"/>
      </w:pPr>
    </w:p>
  </w:footnote>
  <w:footnote w:id="2">
    <w:p w14:paraId="0B8E0CDC" w14:textId="0F4DA533" w:rsidR="00B4446D" w:rsidDel="00180F69" w:rsidRDefault="00B4446D">
      <w:pPr>
        <w:pStyle w:val="FootnoteText"/>
        <w:rPr>
          <w:del w:id="187" w:author="Mark Michaelis" w:date="2020-04-13T08:02:00Z"/>
        </w:rPr>
      </w:pPr>
      <w:del w:id="188" w:author="Mark Michaelis" w:date="2020-04-13T08:02:00Z">
        <w:r w:rsidRPr="00632463" w:rsidDel="00180F69">
          <w:footnoteRef/>
        </w:r>
        <w:r w:rsidRPr="00632463" w:rsidDel="00180F69">
          <w:delText>.</w:delText>
        </w:r>
        <w:r w:rsidRPr="00632463" w:rsidDel="00180F69">
          <w:tab/>
        </w:r>
        <w:r w:rsidDel="00180F69">
          <w:delText>These libraries are available in .NET 3.5 by downloading the Reactive Extensions library for .NET 3.5.</w:delText>
        </w:r>
      </w:del>
    </w:p>
  </w:footnote>
  <w:footnote w:id="3">
    <w:p w14:paraId="0D7C2A7D" w14:textId="77777777" w:rsidR="00B4446D" w:rsidRDefault="00B4446D" w:rsidP="000606DB">
      <w:pPr>
        <w:pStyle w:val="FN"/>
      </w:pPr>
      <w:r w:rsidRPr="0092632C">
        <w:footnoteRef/>
      </w:r>
      <w:r w:rsidRPr="0092632C">
        <w:t>.</w:t>
      </w:r>
      <w:r>
        <w:t xml:space="preserve"> Technically, we ought to say that </w:t>
      </w:r>
      <w:r w:rsidRPr="0015717F">
        <w:rPr>
          <w:rStyle w:val="Italic"/>
        </w:rPr>
        <w:t>CPU</w:t>
      </w:r>
      <w:r>
        <w:t xml:space="preserve"> always refers to the physical chip, and </w:t>
      </w:r>
      <w:r w:rsidRPr="0015717F">
        <w:rPr>
          <w:rStyle w:val="Italic"/>
        </w:rPr>
        <w:t>core</w:t>
      </w:r>
      <w:r>
        <w:t xml:space="preserve"> may refer to a physical or virtual CPU. This distinction is unimportant for the purposes of this book, so we use these terms interchangeably.</w:t>
      </w:r>
    </w:p>
  </w:footnote>
  <w:footnote w:id="4">
    <w:p w14:paraId="638C4C85" w14:textId="77777777" w:rsidR="00B4446D" w:rsidRDefault="00B4446D" w:rsidP="00102986">
      <w:pPr>
        <w:pStyle w:val="FN"/>
      </w:pPr>
      <w:r w:rsidRPr="004755F5">
        <w:footnoteRef/>
      </w:r>
      <w:r>
        <w:t>. Either by putting the thread to sleep, spinning the thread, or spinning the thread before putting it back into sleep mode and repeating.</w:t>
      </w:r>
    </w:p>
  </w:footnote>
  <w:footnote w:id="5">
    <w:p w14:paraId="4DE7B550" w14:textId="2DF39768" w:rsidR="00B4446D" w:rsidRDefault="00B4446D" w:rsidP="00FA13E8">
      <w:pPr>
        <w:pStyle w:val="FN"/>
      </w:pPr>
      <w:ins w:id="543" w:author="Mark Michaelis" w:date="2020-04-13T10:52:00Z">
        <w:r>
          <w:rPr>
            <w:rStyle w:val="FootnoteReference"/>
          </w:rPr>
          <w:footnoteRef/>
        </w:r>
        <w:r>
          <w:t xml:space="preserve"> As a reminder TAP is </w:t>
        </w:r>
        <w:r w:rsidRPr="00227793">
          <w:rPr>
            <w:rPrChange w:id="544" w:author="Mark Michaelis" w:date="2020-04-13T10:53:00Z">
              <w:rPr>
                <w:rStyle w:val="Strong"/>
              </w:rPr>
            </w:rPrChange>
          </w:rPr>
          <w:t>Task-based Asynchronous Pattern.</w:t>
        </w:r>
      </w:ins>
    </w:p>
  </w:footnote>
  <w:footnote w:id="6">
    <w:p w14:paraId="3DCFA88B" w14:textId="25E7BFBF" w:rsidR="00B4446D" w:rsidRDefault="00B4446D" w:rsidP="00700263">
      <w:pPr>
        <w:pStyle w:val="FN"/>
      </w:pPr>
      <w:ins w:id="546" w:author="Mark Michaelis" w:date="2020-04-13T10:53:00Z">
        <w:r>
          <w:rPr>
            <w:rStyle w:val="FootnoteReference"/>
          </w:rPr>
          <w:footnoteRef/>
        </w:r>
        <w:r>
          <w:t xml:space="preserve"> As a reminder TPL is the Task Parallel Library</w:t>
        </w:r>
      </w:ins>
    </w:p>
  </w:footnote>
  <w:footnote w:id="7">
    <w:p w14:paraId="4253647F" w14:textId="1A1E6DAD" w:rsidR="00B4446D" w:rsidRDefault="00B4446D" w:rsidP="00A861E7">
      <w:pPr>
        <w:pStyle w:val="FN"/>
      </w:pPr>
      <w:r w:rsidRPr="004E2BF6">
        <w:footnoteRef/>
      </w:r>
      <w:r w:rsidRPr="004E2BF6">
        <w:t>.</w:t>
      </w:r>
      <w:r>
        <w:t xml:space="preserve"> Exercise caution when using this polling technique. When creating a task from a delegate, as we have here, the task will be scheduled to run on a worker thread from the thread pool. As a consequence, the current thread will loop until the work is complete on the worker thread. This technique works, but it might consume CPU resources unnecessarily. Such a polling technique is dangerously broken if, instead of scheduling the task to run on a worker thread, you schedule the task to execute in the future on the current thread. Since the current thread is in a loop polling the task, it will loop forever because the task will not complete until the current thread exits the loop.</w:t>
      </w:r>
    </w:p>
  </w:footnote>
  <w:footnote w:id="8">
    <w:p w14:paraId="14432F16" w14:textId="2F361828" w:rsidR="00B4446D" w:rsidRDefault="00B4446D" w:rsidP="00370172">
      <w:pPr>
        <w:pStyle w:val="spacer"/>
      </w:pPr>
      <w:r w:rsidRPr="003B7D2D">
        <w:footnoteRef/>
      </w:r>
      <w:r w:rsidRPr="003B7D2D">
        <w:t>.</w:t>
      </w:r>
      <w:r w:rsidRPr="003B7D2D">
        <w:tab/>
      </w:r>
      <w:r>
        <w:t>Be careful when using tasks to asynchronously mutate collections. The tasks might be running on worker threads, and the collection might not be thread safe. It is safer to fill in the collection from the main thread after the tasks are completed.</w:t>
      </w:r>
    </w:p>
  </w:footnote>
  <w:footnote w:id="9">
    <w:p w14:paraId="70721563" w14:textId="1B9B321A" w:rsidR="00B4446D" w:rsidRDefault="00B4446D" w:rsidP="00B1180A">
      <w:pPr>
        <w:pStyle w:val="FN"/>
      </w:pPr>
      <w:r w:rsidRPr="003B7D2D">
        <w:footnoteRef/>
      </w:r>
      <w:r w:rsidRPr="003B7D2D">
        <w:t>.</w:t>
      </w:r>
      <w:r>
        <w:t xml:space="preserve"> </w:t>
      </w:r>
      <w:del w:id="595" w:author="Kevin" w:date="2020-04-03T21:47:00Z">
        <w:r>
          <w:delText>MSDN .NET Framework Developer Center</w:delText>
        </w:r>
      </w:del>
      <w:ins w:id="596" w:author="Kevin" w:date="2020-04-03T21:47:00Z">
        <w:r>
          <w:t>Microsoft .NET Docs</w:t>
        </w:r>
      </w:ins>
      <w:r>
        <w:t xml:space="preserve">, </w:t>
      </w:r>
      <w:ins w:id="597" w:author="Kevin" w:date="2020-04-03T21:46:00Z">
        <w:r w:rsidRPr="00584A03">
          <w:t>https://docs.microsoft.com/dotnet/api/system.threading.tasks.taskcontinuationoptions</w:t>
        </w:r>
      </w:ins>
      <w:del w:id="598" w:author="Kevin" w:date="2020-04-03T21:46:00Z">
        <w:r>
          <w:delText>http://msdn.microsoft.com/en-us/library/system.threading.tasks.taskcontinuationoptions(v=vs.110).aspx</w:delText>
        </w:r>
      </w:del>
    </w:p>
  </w:footnote>
  <w:footnote w:id="10">
    <w:p w14:paraId="63AB7238" w14:textId="1AA39D8A" w:rsidR="00B4446D" w:rsidRDefault="00B4446D" w:rsidP="009F6CB8">
      <w:pPr>
        <w:pStyle w:val="FN"/>
      </w:pPr>
      <w:r w:rsidRPr="00FD3D87">
        <w:footnoteRef/>
      </w:r>
      <w:r w:rsidRPr="00FD3D87">
        <w:t>.</w:t>
      </w:r>
      <w:r>
        <w:t xml:space="preserve"> </w:t>
      </w:r>
      <w:r w:rsidRPr="00FD3D87">
        <w:t>In</w:t>
      </w:r>
      <w:r>
        <w:t xml:space="preserve"> </w:t>
      </w:r>
      <w:r w:rsidRPr="00FD3D87">
        <w:t>version</w:t>
      </w:r>
      <w:r>
        <w:t xml:space="preserve"> </w:t>
      </w:r>
      <w:r w:rsidRPr="00FD3D87">
        <w:t>1.0</w:t>
      </w:r>
      <w:r>
        <w:t xml:space="preserve"> </w:t>
      </w:r>
      <w:r w:rsidRPr="00FD3D87">
        <w:t>of</w:t>
      </w:r>
      <w:r>
        <w:t xml:space="preserve"> </w:t>
      </w:r>
      <w:r w:rsidRPr="00FD3D87">
        <w:t>the</w:t>
      </w:r>
      <w:r>
        <w:t xml:space="preserve"> </w:t>
      </w:r>
      <w:r w:rsidRPr="00FD3D87">
        <w:t>CLR,</w:t>
      </w:r>
      <w:r>
        <w:t xml:space="preserve"> </w:t>
      </w:r>
      <w:r w:rsidRPr="00FD3D87">
        <w:t>an</w:t>
      </w:r>
      <w:r>
        <w:t xml:space="preserve"> </w:t>
      </w:r>
      <w:r w:rsidRPr="00FD3D87">
        <w:t>unhandled</w:t>
      </w:r>
      <w:r>
        <w:t xml:space="preserve"> </w:t>
      </w:r>
      <w:r w:rsidRPr="00FD3D87">
        <w:t>exception</w:t>
      </w:r>
      <w:r>
        <w:t xml:space="preserve"> </w:t>
      </w:r>
      <w:r w:rsidRPr="00FD3D87">
        <w:t>on</w:t>
      </w:r>
      <w:r>
        <w:t xml:space="preserve"> </w:t>
      </w:r>
      <w:r w:rsidRPr="00FD3D87">
        <w:t>a</w:t>
      </w:r>
      <w:r>
        <w:t xml:space="preserve"> </w:t>
      </w:r>
      <w:r w:rsidRPr="00FD3D87">
        <w:t>worker</w:t>
      </w:r>
      <w:r>
        <w:t xml:space="preserve"> </w:t>
      </w:r>
      <w:r w:rsidRPr="00FD3D87">
        <w:t>thread</w:t>
      </w:r>
      <w:r>
        <w:t xml:space="preserve"> </w:t>
      </w:r>
      <w:r w:rsidRPr="00FD3D87">
        <w:t>terminated</w:t>
      </w:r>
      <w:r>
        <w:t xml:space="preserve"> </w:t>
      </w:r>
      <w:r w:rsidRPr="00FD3D87">
        <w:t>the</w:t>
      </w:r>
      <w:r>
        <w:t xml:space="preserve"> </w:t>
      </w:r>
      <w:r w:rsidRPr="00FD3D87">
        <w:t>thread</w:t>
      </w:r>
      <w:r>
        <w:t xml:space="preserve"> </w:t>
      </w:r>
      <w:r w:rsidRPr="00FD3D87">
        <w:t>but</w:t>
      </w:r>
      <w:r>
        <w:t xml:space="preserve"> </w:t>
      </w:r>
      <w:r w:rsidRPr="00FD3D87">
        <w:t>not</w:t>
      </w:r>
      <w:r>
        <w:t xml:space="preserve"> </w:t>
      </w:r>
      <w:r w:rsidRPr="00FD3D87">
        <w:t>the</w:t>
      </w:r>
      <w:r>
        <w:t xml:space="preserve"> </w:t>
      </w:r>
      <w:r w:rsidRPr="00FD3D87">
        <w:t>application.</w:t>
      </w:r>
      <w:r>
        <w:t xml:space="preserve"> </w:t>
      </w:r>
      <w:r w:rsidRPr="00FD3D87">
        <w:t>As</w:t>
      </w:r>
      <w:r>
        <w:t xml:space="preserve"> </w:t>
      </w:r>
      <w:r w:rsidRPr="00FD3D87">
        <w:t>a</w:t>
      </w:r>
      <w:r>
        <w:t xml:space="preserve"> </w:t>
      </w:r>
      <w:r w:rsidRPr="00FD3D87">
        <w:t>result,</w:t>
      </w:r>
      <w:r>
        <w:t xml:space="preserve"> </w:t>
      </w:r>
      <w:r w:rsidRPr="00FD3D87">
        <w:t>it</w:t>
      </w:r>
      <w:r>
        <w:t xml:space="preserve"> </w:t>
      </w:r>
      <w:r w:rsidRPr="00FD3D87">
        <w:t>was</w:t>
      </w:r>
      <w:r>
        <w:t xml:space="preserve"> </w:t>
      </w:r>
      <w:r w:rsidRPr="00FD3D87">
        <w:t>possible</w:t>
      </w:r>
      <w:r>
        <w:t xml:space="preserve"> </w:t>
      </w:r>
      <w:r w:rsidRPr="00FD3D87">
        <w:t>for</w:t>
      </w:r>
      <w:r>
        <w:t xml:space="preserve"> </w:t>
      </w:r>
      <w:r w:rsidRPr="00FD3D87">
        <w:t>a</w:t>
      </w:r>
      <w:r>
        <w:t xml:space="preserve"> </w:t>
      </w:r>
      <w:r w:rsidRPr="00FD3D87">
        <w:t>buggy</w:t>
      </w:r>
      <w:r>
        <w:t xml:space="preserve"> </w:t>
      </w:r>
      <w:r w:rsidRPr="00FD3D87">
        <w:t>program</w:t>
      </w:r>
      <w:r>
        <w:t xml:space="preserve"> </w:t>
      </w:r>
      <w:r w:rsidRPr="00FD3D87">
        <w:t>to</w:t>
      </w:r>
      <w:r>
        <w:t xml:space="preserve"> </w:t>
      </w:r>
      <w:r w:rsidRPr="00FD3D87">
        <w:t>have</w:t>
      </w:r>
      <w:r>
        <w:t xml:space="preserve"> </w:t>
      </w:r>
      <w:r w:rsidRPr="00FD3D87">
        <w:t>all</w:t>
      </w:r>
      <w:r>
        <w:t xml:space="preserve"> </w:t>
      </w:r>
      <w:r w:rsidRPr="00FD3D87">
        <w:t>its</w:t>
      </w:r>
      <w:r>
        <w:t xml:space="preserve"> </w:t>
      </w:r>
      <w:r w:rsidRPr="00FD3D87">
        <w:t>worker</w:t>
      </w:r>
      <w:r>
        <w:t xml:space="preserve"> </w:t>
      </w:r>
      <w:r w:rsidRPr="00FD3D87">
        <w:t>threads</w:t>
      </w:r>
      <w:r>
        <w:t xml:space="preserve"> </w:t>
      </w:r>
      <w:r w:rsidRPr="00FD3D87">
        <w:t>die,</w:t>
      </w:r>
      <w:r>
        <w:t xml:space="preserve"> </w:t>
      </w:r>
      <w:r w:rsidRPr="00FD3D87">
        <w:t>but</w:t>
      </w:r>
      <w:r>
        <w:t xml:space="preserve"> </w:t>
      </w:r>
      <w:r w:rsidRPr="00FD3D87">
        <w:t>the</w:t>
      </w:r>
      <w:r>
        <w:t xml:space="preserve"> </w:t>
      </w:r>
      <w:r w:rsidRPr="00FD3D87">
        <w:t>main</w:t>
      </w:r>
      <w:r>
        <w:t xml:space="preserve"> </w:t>
      </w:r>
      <w:r w:rsidRPr="00FD3D87">
        <w:t>thread</w:t>
      </w:r>
      <w:r>
        <w:t xml:space="preserve"> </w:t>
      </w:r>
      <w:r w:rsidRPr="00FD3D87">
        <w:t>would</w:t>
      </w:r>
      <w:r>
        <w:t xml:space="preserve"> </w:t>
      </w:r>
      <w:r w:rsidRPr="00FD3D87">
        <w:t>continue</w:t>
      </w:r>
      <w:r>
        <w:t xml:space="preserve"> </w:t>
      </w:r>
      <w:r w:rsidRPr="00FD3D87">
        <w:t>to</w:t>
      </w:r>
      <w:r>
        <w:t xml:space="preserve"> </w:t>
      </w:r>
      <w:r w:rsidRPr="00FD3D87">
        <w:t>run,</w:t>
      </w:r>
      <w:r>
        <w:t xml:space="preserve"> </w:t>
      </w:r>
      <w:r w:rsidRPr="00FD3D87">
        <w:t>even</w:t>
      </w:r>
      <w:r>
        <w:t xml:space="preserve"> </w:t>
      </w:r>
      <w:r w:rsidRPr="00FD3D87">
        <w:t>though</w:t>
      </w:r>
      <w:r>
        <w:t xml:space="preserve"> </w:t>
      </w:r>
      <w:r w:rsidRPr="00FD3D87">
        <w:t>the</w:t>
      </w:r>
      <w:r>
        <w:t xml:space="preserve"> </w:t>
      </w:r>
      <w:r w:rsidRPr="00FD3D87">
        <w:t>program</w:t>
      </w:r>
      <w:r>
        <w:t xml:space="preserve"> </w:t>
      </w:r>
      <w:r w:rsidRPr="00FD3D87">
        <w:t>was</w:t>
      </w:r>
      <w:r>
        <w:t xml:space="preserve"> </w:t>
      </w:r>
      <w:r w:rsidRPr="00FD3D87">
        <w:t>no</w:t>
      </w:r>
      <w:r>
        <w:t xml:space="preserve"> </w:t>
      </w:r>
      <w:r w:rsidRPr="00FD3D87">
        <w:t>longer</w:t>
      </w:r>
      <w:r>
        <w:t xml:space="preserve"> </w:t>
      </w:r>
      <w:r w:rsidRPr="00FD3D87">
        <w:t>doing</w:t>
      </w:r>
      <w:r>
        <w:t xml:space="preserve"> </w:t>
      </w:r>
      <w:r w:rsidRPr="00FD3D87">
        <w:t>any</w:t>
      </w:r>
      <w:r>
        <w:t xml:space="preserve"> </w:t>
      </w:r>
      <w:r w:rsidRPr="00FD3D87">
        <w:t>work.</w:t>
      </w:r>
      <w:r>
        <w:t xml:space="preserve"> </w:t>
      </w:r>
      <w:r w:rsidRPr="00FD3D87">
        <w:t>This</w:t>
      </w:r>
      <w:r>
        <w:t xml:space="preserve"> </w:t>
      </w:r>
      <w:r w:rsidRPr="00FD3D87">
        <w:t>is</w:t>
      </w:r>
      <w:r>
        <w:t xml:space="preserve"> </w:t>
      </w:r>
      <w:r w:rsidRPr="00FD3D87">
        <w:t>a</w:t>
      </w:r>
      <w:r>
        <w:t xml:space="preserve"> </w:t>
      </w:r>
      <w:r w:rsidRPr="00FD3D87">
        <w:t>confusing</w:t>
      </w:r>
      <w:r>
        <w:t xml:space="preserve"> </w:t>
      </w:r>
      <w:r w:rsidRPr="00FD3D87">
        <w:t>situation</w:t>
      </w:r>
      <w:r>
        <w:t xml:space="preserve"> </w:t>
      </w:r>
      <w:r w:rsidRPr="00FD3D87">
        <w:t>for</w:t>
      </w:r>
      <w:r>
        <w:t xml:space="preserve"> </w:t>
      </w:r>
      <w:r w:rsidRPr="00FD3D87">
        <w:t>users</w:t>
      </w:r>
      <w:r>
        <w:t xml:space="preserve"> </w:t>
      </w:r>
      <w:r w:rsidRPr="00FD3D87">
        <w:t>to</w:t>
      </w:r>
      <w:r>
        <w:t xml:space="preserve"> </w:t>
      </w:r>
      <w:r w:rsidRPr="00FD3D87">
        <w:t>be</w:t>
      </w:r>
      <w:r>
        <w:t xml:space="preserve"> </w:t>
      </w:r>
      <w:r w:rsidRPr="00FD3D87">
        <w:t>in;</w:t>
      </w:r>
      <w:r>
        <w:t xml:space="preserve"> </w:t>
      </w:r>
      <w:r w:rsidRPr="00FD3D87">
        <w:t>it</w:t>
      </w:r>
      <w:r>
        <w:t xml:space="preserve"> </w:t>
      </w:r>
      <w:r w:rsidRPr="00FD3D87">
        <w:t>is</w:t>
      </w:r>
      <w:r>
        <w:t xml:space="preserve"> </w:t>
      </w:r>
      <w:r w:rsidRPr="00FD3D87">
        <w:t>better</w:t>
      </w:r>
      <w:r>
        <w:t xml:space="preserve"> </w:t>
      </w:r>
      <w:r w:rsidRPr="00FD3D87">
        <w:t>to</w:t>
      </w:r>
      <w:r>
        <w:t xml:space="preserve"> </w:t>
      </w:r>
      <w:r w:rsidRPr="00FD3D87">
        <w:t>signal</w:t>
      </w:r>
      <w:r>
        <w:t xml:space="preserve"> </w:t>
      </w:r>
      <w:r w:rsidRPr="00FD3D87">
        <w:t>to</w:t>
      </w:r>
      <w:r>
        <w:t xml:space="preserve"> </w:t>
      </w:r>
      <w:r w:rsidRPr="00FD3D87">
        <w:t>the</w:t>
      </w:r>
      <w:r>
        <w:t xml:space="preserve"> </w:t>
      </w:r>
      <w:r w:rsidRPr="00FD3D87">
        <w:t>user</w:t>
      </w:r>
      <w:r>
        <w:t xml:space="preserve"> </w:t>
      </w:r>
      <w:r w:rsidRPr="00FD3D87">
        <w:t>that</w:t>
      </w:r>
      <w:r>
        <w:t xml:space="preserve"> </w:t>
      </w:r>
      <w:r w:rsidRPr="00FD3D87">
        <w:t>the</w:t>
      </w:r>
      <w:r>
        <w:t xml:space="preserve"> </w:t>
      </w:r>
      <w:r w:rsidRPr="00FD3D87">
        <w:t>application</w:t>
      </w:r>
      <w:r>
        <w:t xml:space="preserve"> </w:t>
      </w:r>
      <w:r w:rsidRPr="00FD3D87">
        <w:t>is</w:t>
      </w:r>
      <w:r>
        <w:t xml:space="preserve"> </w:t>
      </w:r>
      <w:r w:rsidRPr="00FD3D87">
        <w:t>in</w:t>
      </w:r>
      <w:r>
        <w:t xml:space="preserve"> </w:t>
      </w:r>
      <w:r w:rsidRPr="00FD3D87">
        <w:t>a</w:t>
      </w:r>
      <w:r>
        <w:t xml:space="preserve"> </w:t>
      </w:r>
      <w:r w:rsidRPr="00FD3D87">
        <w:t>bad</w:t>
      </w:r>
      <w:r>
        <w:t xml:space="preserve"> </w:t>
      </w:r>
      <w:r w:rsidRPr="00FD3D87">
        <w:t>state</w:t>
      </w:r>
      <w:r>
        <w:t xml:space="preserve"> </w:t>
      </w:r>
      <w:r w:rsidRPr="00FD3D87">
        <w:t>and</w:t>
      </w:r>
      <w:r>
        <w:t xml:space="preserve"> </w:t>
      </w:r>
      <w:r w:rsidRPr="00FD3D87">
        <w:t>terminate</w:t>
      </w:r>
      <w:r>
        <w:t xml:space="preserve"> </w:t>
      </w:r>
      <w:r w:rsidRPr="00FD3D87">
        <w:t>it</w:t>
      </w:r>
      <w:r>
        <w:t xml:space="preserve"> </w:t>
      </w:r>
      <w:r w:rsidRPr="00FD3D87">
        <w:t>before</w:t>
      </w:r>
      <w:r>
        <w:t xml:space="preserve"> </w:t>
      </w:r>
      <w:r w:rsidRPr="00FD3D87">
        <w:t>it</w:t>
      </w:r>
      <w:r>
        <w:t xml:space="preserve"> </w:t>
      </w:r>
      <w:r w:rsidRPr="00FD3D87">
        <w:t>can</w:t>
      </w:r>
      <w:r>
        <w:t xml:space="preserve"> </w:t>
      </w:r>
      <w:r w:rsidRPr="00FD3D87">
        <w:t>do</w:t>
      </w:r>
      <w:r>
        <w:t xml:space="preserve"> </w:t>
      </w:r>
      <w:r w:rsidRPr="00FD3D87">
        <w:t>any</w:t>
      </w:r>
      <w:r>
        <w:t xml:space="preserve"> </w:t>
      </w:r>
      <w:r w:rsidRPr="00FD3D87">
        <w:t>more</w:t>
      </w:r>
      <w:r>
        <w:t xml:space="preserve"> </w:t>
      </w:r>
      <w:r w:rsidRPr="00FD3D87">
        <w:t>harm.</w:t>
      </w:r>
    </w:p>
  </w:footnote>
  <w:footnote w:id="11">
    <w:p w14:paraId="4349C6E7" w14:textId="211850DE" w:rsidR="00B4446D" w:rsidRDefault="00B4446D" w:rsidP="002164E5">
      <w:pPr>
        <w:pStyle w:val="FN"/>
      </w:pPr>
      <w:r w:rsidRPr="00714CF4">
        <w:footnoteRef/>
      </w:r>
      <w:r w:rsidRPr="00714CF4">
        <w:t>.</w:t>
      </w:r>
      <w:r>
        <w:t xml:space="preserve"> As we discussed earlier, waiting for a fault continuation to complete is a strange thing to do because most of the time it will never be scheduled to run in the first place. This code is provided for illustrative </w:t>
      </w:r>
      <w:r>
        <w:t>purpoes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527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58B5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48F1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CAAD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56A2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E8F2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4EA9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7242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CEB8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5ABE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1" w15:restartNumberingAfterBreak="0">
    <w:nsid w:val="05BA6BBF"/>
    <w:multiLevelType w:val="hybridMultilevel"/>
    <w:tmpl w:val="6B46EB9A"/>
    <w:lvl w:ilvl="0" w:tplc="F822C732">
      <w:start w:val="1"/>
      <w:numFmt w:val="bullet"/>
      <w:pStyle w:val="MN1BLFIRS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15:restartNumberingAfterBreak="0">
    <w:nsid w:val="0A7A1CC3"/>
    <w:multiLevelType w:val="hybridMultilevel"/>
    <w:tmpl w:val="3F4803D2"/>
    <w:lvl w:ilvl="0" w:tplc="BB1E2866">
      <w:start w:val="1"/>
      <w:numFmt w:val="decimal"/>
      <w:pStyle w:val="BLNLMID"/>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3" w15:restartNumberingAfterBreak="0">
    <w:nsid w:val="0CA55B0A"/>
    <w:multiLevelType w:val="hybridMultilevel"/>
    <w:tmpl w:val="EBF830E4"/>
    <w:lvl w:ilvl="0" w:tplc="27C2C9DC">
      <w:start w:val="1"/>
      <w:numFmt w:val="bullet"/>
      <w:pStyle w:val="BLFIRST"/>
      <w:lvlText w:val=""/>
      <w:lvlJc w:val="left"/>
      <w:pPr>
        <w:tabs>
          <w:tab w:val="num" w:pos="835"/>
        </w:tabs>
        <w:ind w:left="835" w:hanging="360"/>
      </w:pPr>
      <w:rPr>
        <w:rFonts w:ascii="Symbol" w:hAnsi="Symbol" w:cs="Times New Roman" w:hint="default"/>
        <w:color w:val="999999"/>
        <w:sz w:val="21"/>
      </w:rPr>
    </w:lvl>
    <w:lvl w:ilvl="1" w:tplc="04090003" w:tentative="1">
      <w:start w:val="1"/>
      <w:numFmt w:val="bullet"/>
      <w:lvlText w:val="o"/>
      <w:lvlJc w:val="left"/>
      <w:pPr>
        <w:tabs>
          <w:tab w:val="num" w:pos="1690"/>
        </w:tabs>
        <w:ind w:left="1690" w:hanging="360"/>
      </w:pPr>
      <w:rPr>
        <w:rFonts w:ascii="Courier New" w:hAnsi="Courier New" w:cs="Courier New" w:hint="default"/>
      </w:rPr>
    </w:lvl>
    <w:lvl w:ilvl="2" w:tplc="04090005" w:tentative="1">
      <w:start w:val="1"/>
      <w:numFmt w:val="bullet"/>
      <w:lvlText w:val=""/>
      <w:lvlJc w:val="left"/>
      <w:pPr>
        <w:tabs>
          <w:tab w:val="num" w:pos="2410"/>
        </w:tabs>
        <w:ind w:left="2410" w:hanging="360"/>
      </w:pPr>
      <w:rPr>
        <w:rFonts w:ascii="Wingdings" w:hAnsi="Wingdings" w:hint="default"/>
      </w:rPr>
    </w:lvl>
    <w:lvl w:ilvl="3" w:tplc="04090001" w:tentative="1">
      <w:start w:val="1"/>
      <w:numFmt w:val="bullet"/>
      <w:lvlText w:val=""/>
      <w:lvlJc w:val="left"/>
      <w:pPr>
        <w:tabs>
          <w:tab w:val="num" w:pos="3130"/>
        </w:tabs>
        <w:ind w:left="3130" w:hanging="360"/>
      </w:pPr>
      <w:rPr>
        <w:rFonts w:ascii="Symbol" w:hAnsi="Symbol" w:hint="default"/>
      </w:rPr>
    </w:lvl>
    <w:lvl w:ilvl="4" w:tplc="04090003" w:tentative="1">
      <w:start w:val="1"/>
      <w:numFmt w:val="bullet"/>
      <w:lvlText w:val="o"/>
      <w:lvlJc w:val="left"/>
      <w:pPr>
        <w:tabs>
          <w:tab w:val="num" w:pos="3850"/>
        </w:tabs>
        <w:ind w:left="3850" w:hanging="360"/>
      </w:pPr>
      <w:rPr>
        <w:rFonts w:ascii="Courier New" w:hAnsi="Courier New" w:cs="Courier New" w:hint="default"/>
      </w:rPr>
    </w:lvl>
    <w:lvl w:ilvl="5" w:tplc="04090005" w:tentative="1">
      <w:start w:val="1"/>
      <w:numFmt w:val="bullet"/>
      <w:lvlText w:val=""/>
      <w:lvlJc w:val="left"/>
      <w:pPr>
        <w:tabs>
          <w:tab w:val="num" w:pos="4570"/>
        </w:tabs>
        <w:ind w:left="4570" w:hanging="360"/>
      </w:pPr>
      <w:rPr>
        <w:rFonts w:ascii="Wingdings" w:hAnsi="Wingdings" w:hint="default"/>
      </w:rPr>
    </w:lvl>
    <w:lvl w:ilvl="6" w:tplc="04090001" w:tentative="1">
      <w:start w:val="1"/>
      <w:numFmt w:val="bullet"/>
      <w:lvlText w:val=""/>
      <w:lvlJc w:val="left"/>
      <w:pPr>
        <w:tabs>
          <w:tab w:val="num" w:pos="5290"/>
        </w:tabs>
        <w:ind w:left="5290" w:hanging="360"/>
      </w:pPr>
      <w:rPr>
        <w:rFonts w:ascii="Symbol" w:hAnsi="Symbol" w:hint="default"/>
      </w:rPr>
    </w:lvl>
    <w:lvl w:ilvl="7" w:tplc="04090003" w:tentative="1">
      <w:start w:val="1"/>
      <w:numFmt w:val="bullet"/>
      <w:lvlText w:val="o"/>
      <w:lvlJc w:val="left"/>
      <w:pPr>
        <w:tabs>
          <w:tab w:val="num" w:pos="6010"/>
        </w:tabs>
        <w:ind w:left="6010" w:hanging="360"/>
      </w:pPr>
      <w:rPr>
        <w:rFonts w:ascii="Courier New" w:hAnsi="Courier New" w:cs="Courier New" w:hint="default"/>
      </w:rPr>
    </w:lvl>
    <w:lvl w:ilvl="8" w:tplc="04090005" w:tentative="1">
      <w:start w:val="1"/>
      <w:numFmt w:val="bullet"/>
      <w:lvlText w:val=""/>
      <w:lvlJc w:val="left"/>
      <w:pPr>
        <w:tabs>
          <w:tab w:val="num" w:pos="6730"/>
        </w:tabs>
        <w:ind w:left="6730" w:hanging="360"/>
      </w:pPr>
      <w:rPr>
        <w:rFonts w:ascii="Wingdings" w:hAnsi="Wingdings" w:hint="default"/>
      </w:rPr>
    </w:lvl>
  </w:abstractNum>
  <w:abstractNum w:abstractNumId="14" w15:restartNumberingAfterBreak="0">
    <w:nsid w:val="0D0C4186"/>
    <w:multiLevelType w:val="multilevel"/>
    <w:tmpl w:val="EBF830E4"/>
    <w:lvl w:ilvl="0">
      <w:start w:val="1"/>
      <w:numFmt w:val="bullet"/>
      <w:lvlText w:val=""/>
      <w:lvlJc w:val="left"/>
      <w:pPr>
        <w:tabs>
          <w:tab w:val="num" w:pos="835"/>
        </w:tabs>
        <w:ind w:left="835" w:hanging="360"/>
      </w:pPr>
      <w:rPr>
        <w:rFonts w:ascii="Symbol" w:hAnsi="Symbol"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15" w15:restartNumberingAfterBreak="0">
    <w:nsid w:val="113F51E7"/>
    <w:multiLevelType w:val="hybridMultilevel"/>
    <w:tmpl w:val="B0E250B6"/>
    <w:lvl w:ilvl="0" w:tplc="C1C89760">
      <w:start w:val="1"/>
      <w:numFmt w:val="bullet"/>
      <w:pStyle w:val="MN1BLMID"/>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6" w15:restartNumberingAfterBreak="0">
    <w:nsid w:val="14F10627"/>
    <w:multiLevelType w:val="multilevel"/>
    <w:tmpl w:val="70607CD6"/>
    <w:lvl w:ilvl="0">
      <w:start w:val="1"/>
      <w:numFmt w:val="bullet"/>
      <w:lvlText w:val="•"/>
      <w:lvlJc w:val="left"/>
      <w:pPr>
        <w:tabs>
          <w:tab w:val="num" w:pos="840"/>
        </w:tabs>
        <w:ind w:left="840" w:hanging="360"/>
      </w:pPr>
      <w:rPr>
        <w:rFonts w:ascii="Times New Roman" w:hAnsi="Times New Roman" w:cs="Times New Roman" w:hint="default"/>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17" w15:restartNumberingAfterBreak="0">
    <w:nsid w:val="1D3B2270"/>
    <w:multiLevelType w:val="multilevel"/>
    <w:tmpl w:val="8F4A7564"/>
    <w:lvl w:ilvl="0">
      <w:start w:val="1"/>
      <w:numFmt w:val="bullet"/>
      <w:lvlText w:val=""/>
      <w:lvlJc w:val="left"/>
      <w:pPr>
        <w:tabs>
          <w:tab w:val="num" w:pos="970"/>
        </w:tabs>
        <w:ind w:left="970" w:hanging="360"/>
      </w:pPr>
      <w:rPr>
        <w:rFonts w:ascii="Wingdings" w:hAnsi="Wingdings" w:hint="default"/>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18" w15:restartNumberingAfterBreak="0">
    <w:nsid w:val="26734CD3"/>
    <w:multiLevelType w:val="hybridMultilevel"/>
    <w:tmpl w:val="EF5E7E9A"/>
    <w:lvl w:ilvl="0" w:tplc="F5289F2E">
      <w:start w:val="1"/>
      <w:numFmt w:val="bullet"/>
      <w:pStyle w:val="Bgn-AdvTopicB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BE0FCA"/>
    <w:multiLevelType w:val="multilevel"/>
    <w:tmpl w:val="320C62AC"/>
    <w:lvl w:ilvl="0">
      <w:start w:val="1"/>
      <w:numFmt w:val="bullet"/>
      <w:lvlText w:val=""/>
      <w:lvlJc w:val="left"/>
      <w:pPr>
        <w:tabs>
          <w:tab w:val="num" w:pos="1320"/>
        </w:tabs>
        <w:ind w:left="1320" w:hanging="360"/>
      </w:pPr>
      <w:rPr>
        <w:rFonts w:ascii="Symbol" w:hAnsi="Symbol" w:hint="default"/>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6D7AD1"/>
    <w:multiLevelType w:val="hybridMultilevel"/>
    <w:tmpl w:val="7068C9AA"/>
    <w:lvl w:ilvl="0" w:tplc="1164910E">
      <w:start w:val="1"/>
      <w:numFmt w:val="bullet"/>
      <w:pStyle w:val="BL1MID"/>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10B22C2"/>
    <w:multiLevelType w:val="hybridMultilevel"/>
    <w:tmpl w:val="0B04FDFE"/>
    <w:lvl w:ilvl="0" w:tplc="A72479F8">
      <w:start w:val="1"/>
      <w:numFmt w:val="bullet"/>
      <w:lvlText w:val="►"/>
      <w:lvlJc w:val="left"/>
      <w:pPr>
        <w:tabs>
          <w:tab w:val="num" w:pos="1082"/>
        </w:tabs>
        <w:ind w:left="1082" w:hanging="840"/>
      </w:pPr>
      <w:rPr>
        <w:rFonts w:ascii="Arial" w:hAnsi="Arial" w:hint="default"/>
      </w:rPr>
    </w:lvl>
    <w:lvl w:ilvl="1" w:tplc="04090003" w:tentative="1">
      <w:start w:val="1"/>
      <w:numFmt w:val="bullet"/>
      <w:lvlText w:val="o"/>
      <w:lvlJc w:val="left"/>
      <w:pPr>
        <w:tabs>
          <w:tab w:val="num" w:pos="1802"/>
        </w:tabs>
        <w:ind w:left="1802" w:hanging="360"/>
      </w:pPr>
      <w:rPr>
        <w:rFonts w:ascii="Courier New" w:hAnsi="Courier New" w:cs="Courier New" w:hint="default"/>
      </w:rPr>
    </w:lvl>
    <w:lvl w:ilvl="2" w:tplc="04090005" w:tentative="1">
      <w:start w:val="1"/>
      <w:numFmt w:val="bullet"/>
      <w:lvlText w:val=""/>
      <w:lvlJc w:val="left"/>
      <w:pPr>
        <w:tabs>
          <w:tab w:val="num" w:pos="2522"/>
        </w:tabs>
        <w:ind w:left="2522" w:hanging="360"/>
      </w:pPr>
      <w:rPr>
        <w:rFonts w:ascii="Wingdings" w:hAnsi="Wingdings" w:hint="default"/>
      </w:rPr>
    </w:lvl>
    <w:lvl w:ilvl="3" w:tplc="04090001" w:tentative="1">
      <w:start w:val="1"/>
      <w:numFmt w:val="bullet"/>
      <w:lvlText w:val=""/>
      <w:lvlJc w:val="left"/>
      <w:pPr>
        <w:tabs>
          <w:tab w:val="num" w:pos="3242"/>
        </w:tabs>
        <w:ind w:left="3242" w:hanging="360"/>
      </w:pPr>
      <w:rPr>
        <w:rFonts w:ascii="Symbol" w:hAnsi="Symbol" w:hint="default"/>
      </w:rPr>
    </w:lvl>
    <w:lvl w:ilvl="4" w:tplc="04090003" w:tentative="1">
      <w:start w:val="1"/>
      <w:numFmt w:val="bullet"/>
      <w:lvlText w:val="o"/>
      <w:lvlJc w:val="left"/>
      <w:pPr>
        <w:tabs>
          <w:tab w:val="num" w:pos="3962"/>
        </w:tabs>
        <w:ind w:left="3962" w:hanging="360"/>
      </w:pPr>
      <w:rPr>
        <w:rFonts w:ascii="Courier New" w:hAnsi="Courier New" w:cs="Courier New" w:hint="default"/>
      </w:rPr>
    </w:lvl>
    <w:lvl w:ilvl="5" w:tplc="04090005" w:tentative="1">
      <w:start w:val="1"/>
      <w:numFmt w:val="bullet"/>
      <w:lvlText w:val=""/>
      <w:lvlJc w:val="left"/>
      <w:pPr>
        <w:tabs>
          <w:tab w:val="num" w:pos="4682"/>
        </w:tabs>
        <w:ind w:left="4682" w:hanging="360"/>
      </w:pPr>
      <w:rPr>
        <w:rFonts w:ascii="Wingdings" w:hAnsi="Wingdings" w:hint="default"/>
      </w:rPr>
    </w:lvl>
    <w:lvl w:ilvl="6" w:tplc="04090001" w:tentative="1">
      <w:start w:val="1"/>
      <w:numFmt w:val="bullet"/>
      <w:lvlText w:val=""/>
      <w:lvlJc w:val="left"/>
      <w:pPr>
        <w:tabs>
          <w:tab w:val="num" w:pos="5402"/>
        </w:tabs>
        <w:ind w:left="5402" w:hanging="360"/>
      </w:pPr>
      <w:rPr>
        <w:rFonts w:ascii="Symbol" w:hAnsi="Symbol" w:hint="default"/>
      </w:rPr>
    </w:lvl>
    <w:lvl w:ilvl="7" w:tplc="04090003" w:tentative="1">
      <w:start w:val="1"/>
      <w:numFmt w:val="bullet"/>
      <w:lvlText w:val="o"/>
      <w:lvlJc w:val="left"/>
      <w:pPr>
        <w:tabs>
          <w:tab w:val="num" w:pos="6122"/>
        </w:tabs>
        <w:ind w:left="6122" w:hanging="360"/>
      </w:pPr>
      <w:rPr>
        <w:rFonts w:ascii="Courier New" w:hAnsi="Courier New" w:cs="Courier New" w:hint="default"/>
      </w:rPr>
    </w:lvl>
    <w:lvl w:ilvl="8" w:tplc="04090005" w:tentative="1">
      <w:start w:val="1"/>
      <w:numFmt w:val="bullet"/>
      <w:lvlText w:val=""/>
      <w:lvlJc w:val="left"/>
      <w:pPr>
        <w:tabs>
          <w:tab w:val="num" w:pos="6842"/>
        </w:tabs>
        <w:ind w:left="6842" w:hanging="360"/>
      </w:pPr>
      <w:rPr>
        <w:rFonts w:ascii="Wingdings" w:hAnsi="Wingdings" w:hint="default"/>
      </w:rPr>
    </w:lvl>
  </w:abstractNum>
  <w:abstractNum w:abstractNumId="22" w15:restartNumberingAfterBreak="0">
    <w:nsid w:val="315B1D43"/>
    <w:multiLevelType w:val="hybridMultilevel"/>
    <w:tmpl w:val="54DA9B78"/>
    <w:lvl w:ilvl="0" w:tplc="F3E2DF28">
      <w:start w:val="1"/>
      <w:numFmt w:val="bullet"/>
      <w:pStyle w:val="MN1BLLAS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23" w15:restartNumberingAfterBreak="0">
    <w:nsid w:val="36D844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8D45B0A"/>
    <w:multiLevelType w:val="multilevel"/>
    <w:tmpl w:val="C5E4778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3120" w:hanging="180"/>
      </w:pPr>
      <w:rPr>
        <w:rFonts w:hint="default"/>
      </w:rPr>
    </w:lvl>
    <w:lvl w:ilvl="3">
      <w:start w:val="1"/>
      <w:numFmt w:val="decimal"/>
      <w:lvlText w:val="%4."/>
      <w:lvlJc w:val="left"/>
      <w:pPr>
        <w:ind w:left="3840" w:hanging="360"/>
      </w:pPr>
      <w:rPr>
        <w:rFonts w:hint="default"/>
      </w:rPr>
    </w:lvl>
    <w:lvl w:ilvl="4">
      <w:start w:val="1"/>
      <w:numFmt w:val="lowerLetter"/>
      <w:lvlText w:val="%5."/>
      <w:lvlJc w:val="left"/>
      <w:pPr>
        <w:ind w:left="4560" w:hanging="360"/>
      </w:pPr>
      <w:rPr>
        <w:rFonts w:hint="default"/>
      </w:rPr>
    </w:lvl>
    <w:lvl w:ilvl="5">
      <w:start w:val="1"/>
      <w:numFmt w:val="lowerRoman"/>
      <w:lvlText w:val="%6."/>
      <w:lvlJc w:val="right"/>
      <w:pPr>
        <w:ind w:left="5280" w:hanging="180"/>
      </w:pPr>
      <w:rPr>
        <w:rFonts w:hint="default"/>
      </w:rPr>
    </w:lvl>
    <w:lvl w:ilvl="6">
      <w:start w:val="1"/>
      <w:numFmt w:val="decimal"/>
      <w:lvlText w:val="%7."/>
      <w:lvlJc w:val="left"/>
      <w:pPr>
        <w:ind w:left="6000" w:hanging="360"/>
      </w:pPr>
      <w:rPr>
        <w:rFonts w:hint="default"/>
      </w:rPr>
    </w:lvl>
    <w:lvl w:ilvl="7">
      <w:start w:val="1"/>
      <w:numFmt w:val="lowerLetter"/>
      <w:lvlText w:val="%8."/>
      <w:lvlJc w:val="left"/>
      <w:pPr>
        <w:ind w:left="6720" w:hanging="360"/>
      </w:pPr>
      <w:rPr>
        <w:rFonts w:hint="default"/>
      </w:rPr>
    </w:lvl>
    <w:lvl w:ilvl="8">
      <w:start w:val="1"/>
      <w:numFmt w:val="lowerRoman"/>
      <w:lvlText w:val="%9."/>
      <w:lvlJc w:val="right"/>
      <w:pPr>
        <w:ind w:left="7440" w:hanging="180"/>
      </w:pPr>
      <w:rPr>
        <w:rFonts w:hint="default"/>
      </w:rPr>
    </w:lvl>
  </w:abstractNum>
  <w:abstractNum w:abstractNumId="25" w15:restartNumberingAfterBreak="0">
    <w:nsid w:val="3B7255E6"/>
    <w:multiLevelType w:val="hybridMultilevel"/>
    <w:tmpl w:val="26C6DF68"/>
    <w:lvl w:ilvl="0" w:tplc="4B9CF244">
      <w:start w:val="1"/>
      <w:numFmt w:val="bullet"/>
      <w:pStyle w:val="BL1RinInItal"/>
      <w:lvlText w:val=""/>
      <w:lvlJc w:val="left"/>
      <w:pPr>
        <w:ind w:left="965" w:hanging="360"/>
      </w:pPr>
      <w:rPr>
        <w:rFonts w:ascii="Symbol" w:hAnsi="Symbol" w:hint="default"/>
      </w:r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6" w15:restartNumberingAfterBreak="0">
    <w:nsid w:val="3E3A6662"/>
    <w:multiLevelType w:val="multilevel"/>
    <w:tmpl w:val="BB624EBC"/>
    <w:lvl w:ilvl="0">
      <w:start w:val="1"/>
      <w:numFmt w:val="bullet"/>
      <w:lvlText w:val=""/>
      <w:lvlJc w:val="left"/>
      <w:pPr>
        <w:tabs>
          <w:tab w:val="num" w:pos="835"/>
        </w:tabs>
        <w:ind w:left="835" w:hanging="360"/>
      </w:pPr>
      <w:rPr>
        <w:rFonts w:ascii="Symbol" w:hAnsi="Symbol"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27" w15:restartNumberingAfterBreak="0">
    <w:nsid w:val="3ED95725"/>
    <w:multiLevelType w:val="hybridMultilevel"/>
    <w:tmpl w:val="014046C6"/>
    <w:lvl w:ilvl="0" w:tplc="993C198C">
      <w:start w:val="1"/>
      <w:numFmt w:val="bullet"/>
      <w:pStyle w:val="Bgn-AdvTopicBL"/>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645090D"/>
    <w:multiLevelType w:val="hybridMultilevel"/>
    <w:tmpl w:val="E31A1A94"/>
    <w:lvl w:ilvl="0" w:tplc="AAFAB7FA">
      <w:start w:val="1"/>
      <w:numFmt w:val="bullet"/>
      <w:pStyle w:val="B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C214A3"/>
    <w:multiLevelType w:val="hybridMultilevel"/>
    <w:tmpl w:val="B8A87D00"/>
    <w:lvl w:ilvl="0" w:tplc="F12CD9AA">
      <w:start w:val="1"/>
      <w:numFmt w:val="decimal"/>
      <w:pStyle w:val="BLNLFIRST"/>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0" w15:restartNumberingAfterBreak="0">
    <w:nsid w:val="49174AED"/>
    <w:multiLevelType w:val="hybridMultilevel"/>
    <w:tmpl w:val="AB58EA44"/>
    <w:lvl w:ilvl="0" w:tplc="B8AE9DDE">
      <w:start w:val="1"/>
      <w:numFmt w:val="bullet"/>
      <w:lvlText w:val="►"/>
      <w:lvlJc w:val="left"/>
      <w:pPr>
        <w:tabs>
          <w:tab w:val="num" w:pos="1947"/>
        </w:tabs>
        <w:ind w:left="1947" w:hanging="1100"/>
      </w:pPr>
      <w:rPr>
        <w:rFonts w:ascii="Arial" w:hAnsi="Arial" w:hint="default"/>
      </w:rPr>
    </w:lvl>
    <w:lvl w:ilvl="1" w:tplc="04090003" w:tentative="1">
      <w:start w:val="1"/>
      <w:numFmt w:val="bullet"/>
      <w:lvlText w:val="o"/>
      <w:lvlJc w:val="left"/>
      <w:pPr>
        <w:tabs>
          <w:tab w:val="num" w:pos="1700"/>
        </w:tabs>
        <w:ind w:left="1700" w:hanging="360"/>
      </w:pPr>
      <w:rPr>
        <w:rFonts w:ascii="Courier New" w:hAnsi="Courier New" w:cs="Courier New" w:hint="default"/>
      </w:rPr>
    </w:lvl>
    <w:lvl w:ilvl="2" w:tplc="04090005" w:tentative="1">
      <w:start w:val="1"/>
      <w:numFmt w:val="bullet"/>
      <w:lvlText w:val=""/>
      <w:lvlJc w:val="left"/>
      <w:pPr>
        <w:tabs>
          <w:tab w:val="num" w:pos="2420"/>
        </w:tabs>
        <w:ind w:left="2420" w:hanging="360"/>
      </w:pPr>
      <w:rPr>
        <w:rFonts w:ascii="Wingdings" w:hAnsi="Wingdings" w:hint="default"/>
      </w:rPr>
    </w:lvl>
    <w:lvl w:ilvl="3" w:tplc="04090001" w:tentative="1">
      <w:start w:val="1"/>
      <w:numFmt w:val="bullet"/>
      <w:lvlText w:val=""/>
      <w:lvlJc w:val="left"/>
      <w:pPr>
        <w:tabs>
          <w:tab w:val="num" w:pos="3140"/>
        </w:tabs>
        <w:ind w:left="3140" w:hanging="360"/>
      </w:pPr>
      <w:rPr>
        <w:rFonts w:ascii="Symbol" w:hAnsi="Symbol" w:hint="default"/>
      </w:rPr>
    </w:lvl>
    <w:lvl w:ilvl="4" w:tplc="04090003" w:tentative="1">
      <w:start w:val="1"/>
      <w:numFmt w:val="bullet"/>
      <w:lvlText w:val="o"/>
      <w:lvlJc w:val="left"/>
      <w:pPr>
        <w:tabs>
          <w:tab w:val="num" w:pos="3860"/>
        </w:tabs>
        <w:ind w:left="3860" w:hanging="360"/>
      </w:pPr>
      <w:rPr>
        <w:rFonts w:ascii="Courier New" w:hAnsi="Courier New" w:cs="Courier New" w:hint="default"/>
      </w:rPr>
    </w:lvl>
    <w:lvl w:ilvl="5" w:tplc="04090005" w:tentative="1">
      <w:start w:val="1"/>
      <w:numFmt w:val="bullet"/>
      <w:lvlText w:val=""/>
      <w:lvlJc w:val="left"/>
      <w:pPr>
        <w:tabs>
          <w:tab w:val="num" w:pos="4580"/>
        </w:tabs>
        <w:ind w:left="4580" w:hanging="360"/>
      </w:pPr>
      <w:rPr>
        <w:rFonts w:ascii="Wingdings" w:hAnsi="Wingdings" w:hint="default"/>
      </w:rPr>
    </w:lvl>
    <w:lvl w:ilvl="6" w:tplc="04090001" w:tentative="1">
      <w:start w:val="1"/>
      <w:numFmt w:val="bullet"/>
      <w:lvlText w:val=""/>
      <w:lvlJc w:val="left"/>
      <w:pPr>
        <w:tabs>
          <w:tab w:val="num" w:pos="5300"/>
        </w:tabs>
        <w:ind w:left="5300" w:hanging="360"/>
      </w:pPr>
      <w:rPr>
        <w:rFonts w:ascii="Symbol" w:hAnsi="Symbol" w:hint="default"/>
      </w:rPr>
    </w:lvl>
    <w:lvl w:ilvl="7" w:tplc="04090003" w:tentative="1">
      <w:start w:val="1"/>
      <w:numFmt w:val="bullet"/>
      <w:lvlText w:val="o"/>
      <w:lvlJc w:val="left"/>
      <w:pPr>
        <w:tabs>
          <w:tab w:val="num" w:pos="6020"/>
        </w:tabs>
        <w:ind w:left="6020" w:hanging="360"/>
      </w:pPr>
      <w:rPr>
        <w:rFonts w:ascii="Courier New" w:hAnsi="Courier New" w:cs="Courier New" w:hint="default"/>
      </w:rPr>
    </w:lvl>
    <w:lvl w:ilvl="8" w:tplc="04090005" w:tentative="1">
      <w:start w:val="1"/>
      <w:numFmt w:val="bullet"/>
      <w:lvlText w:val=""/>
      <w:lvlJc w:val="left"/>
      <w:pPr>
        <w:tabs>
          <w:tab w:val="num" w:pos="6740"/>
        </w:tabs>
        <w:ind w:left="6740" w:hanging="360"/>
      </w:pPr>
      <w:rPr>
        <w:rFonts w:ascii="Wingdings" w:hAnsi="Wingdings" w:hint="default"/>
      </w:rPr>
    </w:lvl>
  </w:abstractNum>
  <w:abstractNum w:abstractNumId="31" w15:restartNumberingAfterBreak="0">
    <w:nsid w:val="512540C4"/>
    <w:multiLevelType w:val="hybridMultilevel"/>
    <w:tmpl w:val="A46EAB04"/>
    <w:lvl w:ilvl="0" w:tplc="59269564">
      <w:start w:val="1"/>
      <w:numFmt w:val="bullet"/>
      <w:pStyle w:val="BLX"/>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625886"/>
    <w:multiLevelType w:val="hybridMultilevel"/>
    <w:tmpl w:val="10D87EF8"/>
    <w:lvl w:ilvl="0" w:tplc="8528F5E4">
      <w:start w:val="1"/>
      <w:numFmt w:val="bullet"/>
      <w:pStyle w:val="BL1LAS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6F07546"/>
    <w:multiLevelType w:val="hybridMultilevel"/>
    <w:tmpl w:val="D2FE13D2"/>
    <w:lvl w:ilvl="0" w:tplc="BFB62562">
      <w:start w:val="1"/>
      <w:numFmt w:val="bullet"/>
      <w:pStyle w:val="B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A3226E"/>
    <w:multiLevelType w:val="hybridMultilevel"/>
    <w:tmpl w:val="0194F048"/>
    <w:lvl w:ilvl="0" w:tplc="DABE5AFC">
      <w:start w:val="1"/>
      <w:numFmt w:val="bullet"/>
      <w:pStyle w:val="Bgn-AdvTopicBLX"/>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3666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9900C10"/>
    <w:multiLevelType w:val="multilevel"/>
    <w:tmpl w:val="6F86F88E"/>
    <w:lvl w:ilvl="0">
      <w:start w:val="1"/>
      <w:numFmt w:val="bullet"/>
      <w:lvlText w:val="•"/>
      <w:lvlJc w:val="left"/>
      <w:pPr>
        <w:tabs>
          <w:tab w:val="num" w:pos="835"/>
        </w:tabs>
        <w:ind w:left="835" w:hanging="360"/>
      </w:pPr>
      <w:rPr>
        <w:rFonts w:ascii="Times New Roman" w:hAnsi="Times New Roman" w:cs="Times New Roman" w:hint="default"/>
        <w:color w:val="999999"/>
        <w:sz w:val="21"/>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37" w15:restartNumberingAfterBreak="0">
    <w:nsid w:val="6AEC39E2"/>
    <w:multiLevelType w:val="multilevel"/>
    <w:tmpl w:val="CA140334"/>
    <w:lvl w:ilvl="0">
      <w:start w:val="1"/>
      <w:numFmt w:val="bullet"/>
      <w:lvlText w:val=""/>
      <w:lvlJc w:val="left"/>
      <w:pPr>
        <w:tabs>
          <w:tab w:val="num" w:pos="1680"/>
        </w:tabs>
        <w:ind w:left="1680" w:hanging="360"/>
      </w:pPr>
      <w:rPr>
        <w:rFonts w:ascii="Symbol" w:hAnsi="Symbol" w:hint="default"/>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38" w15:restartNumberingAfterBreak="0">
    <w:nsid w:val="6B0A1F98"/>
    <w:multiLevelType w:val="hybridMultilevel"/>
    <w:tmpl w:val="987682AA"/>
    <w:lvl w:ilvl="0" w:tplc="3FE23BFE">
      <w:start w:val="1"/>
      <w:numFmt w:val="bullet"/>
      <w:pStyle w:val="TBLBL"/>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9" w15:restartNumberingAfterBreak="0">
    <w:nsid w:val="710C1E29"/>
    <w:multiLevelType w:val="hybridMultilevel"/>
    <w:tmpl w:val="320C62AC"/>
    <w:lvl w:ilvl="0" w:tplc="E8D4CF98">
      <w:start w:val="1"/>
      <w:numFmt w:val="bullet"/>
      <w:pStyle w:val="BL1FIRST"/>
      <w:lvlText w:val=""/>
      <w:lvlJc w:val="left"/>
      <w:pPr>
        <w:tabs>
          <w:tab w:val="num" w:pos="1320"/>
        </w:tabs>
        <w:ind w:left="1320" w:hanging="360"/>
      </w:pPr>
      <w:rPr>
        <w:rFonts w:ascii="Symbol" w:hAnsi="Symbol" w:hint="default"/>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237238"/>
    <w:multiLevelType w:val="multilevel"/>
    <w:tmpl w:val="FC74A752"/>
    <w:lvl w:ilvl="0">
      <w:start w:val="1"/>
      <w:numFmt w:val="bullet"/>
      <w:lvlText w:val="•"/>
      <w:lvlJc w:val="left"/>
      <w:pPr>
        <w:tabs>
          <w:tab w:val="num" w:pos="840"/>
        </w:tabs>
        <w:ind w:left="840" w:hanging="360"/>
      </w:pPr>
      <w:rPr>
        <w:rFonts w:ascii="Times New Roman" w:hAnsi="Times New Roman" w:cs="Times New Roman" w:hint="default"/>
        <w:color w:val="999999"/>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abstractNum w:abstractNumId="41" w15:restartNumberingAfterBreak="0">
    <w:nsid w:val="74AD7162"/>
    <w:multiLevelType w:val="hybridMultilevel"/>
    <w:tmpl w:val="226E2B04"/>
    <w:lvl w:ilvl="0" w:tplc="C0E0DD34">
      <w:start w:val="1"/>
      <w:numFmt w:val="bullet"/>
      <w:pStyle w:val="SF2BLFIRST"/>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2" w15:restartNumberingAfterBreak="0">
    <w:nsid w:val="783E26C3"/>
    <w:multiLevelType w:val="multilevel"/>
    <w:tmpl w:val="5DBC5D30"/>
    <w:lvl w:ilvl="0">
      <w:start w:val="1"/>
      <w:numFmt w:val="decimal"/>
      <w:pStyle w:val="MN1NLFIRST"/>
      <w:lvlText w:val="%1."/>
      <w:lvlJc w:val="left"/>
      <w:pPr>
        <w:ind w:left="634" w:hanging="360"/>
      </w:pPr>
      <w:rPr>
        <w:rFonts w:ascii="Times New Roman" w:hAnsi="Times New Roman" w:hint="default"/>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43" w15:restartNumberingAfterBreak="0">
    <w:nsid w:val="7BFE12C4"/>
    <w:multiLevelType w:val="hybridMultilevel"/>
    <w:tmpl w:val="40960924"/>
    <w:lvl w:ilvl="0" w:tplc="69AEAB38">
      <w:start w:val="1"/>
      <w:numFmt w:val="decimal"/>
      <w:pStyle w:val="BLNLLAST"/>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4" w15:restartNumberingAfterBreak="0">
    <w:nsid w:val="7D877556"/>
    <w:multiLevelType w:val="multilevel"/>
    <w:tmpl w:val="FC74A752"/>
    <w:lvl w:ilvl="0">
      <w:start w:val="1"/>
      <w:numFmt w:val="bullet"/>
      <w:lvlText w:val="•"/>
      <w:lvlJc w:val="left"/>
      <w:pPr>
        <w:tabs>
          <w:tab w:val="num" w:pos="840"/>
        </w:tabs>
        <w:ind w:left="840" w:hanging="360"/>
      </w:pPr>
      <w:rPr>
        <w:rFonts w:ascii="Times New Roman" w:hAnsi="Times New Roman" w:cs="Times New Roman" w:hint="default"/>
        <w:color w:val="999999"/>
      </w:rPr>
    </w:lvl>
    <w:lvl w:ilvl="1">
      <w:start w:val="1"/>
      <w:numFmt w:val="bullet"/>
      <w:lvlText w:val="o"/>
      <w:lvlJc w:val="left"/>
      <w:pPr>
        <w:tabs>
          <w:tab w:val="num" w:pos="1690"/>
        </w:tabs>
        <w:ind w:left="1690" w:hanging="360"/>
      </w:pPr>
      <w:rPr>
        <w:rFonts w:ascii="Courier New" w:hAnsi="Courier New" w:cs="Courier New" w:hint="default"/>
      </w:rPr>
    </w:lvl>
    <w:lvl w:ilvl="2">
      <w:start w:val="1"/>
      <w:numFmt w:val="bullet"/>
      <w:lvlText w:val=""/>
      <w:lvlJc w:val="left"/>
      <w:pPr>
        <w:tabs>
          <w:tab w:val="num" w:pos="2410"/>
        </w:tabs>
        <w:ind w:left="2410" w:hanging="360"/>
      </w:pPr>
      <w:rPr>
        <w:rFonts w:ascii="Wingdings" w:hAnsi="Wingdings" w:hint="default"/>
      </w:rPr>
    </w:lvl>
    <w:lvl w:ilvl="3">
      <w:start w:val="1"/>
      <w:numFmt w:val="bullet"/>
      <w:lvlText w:val=""/>
      <w:lvlJc w:val="left"/>
      <w:pPr>
        <w:tabs>
          <w:tab w:val="num" w:pos="3130"/>
        </w:tabs>
        <w:ind w:left="3130" w:hanging="360"/>
      </w:pPr>
      <w:rPr>
        <w:rFonts w:ascii="Symbol" w:hAnsi="Symbol" w:hint="default"/>
      </w:rPr>
    </w:lvl>
    <w:lvl w:ilvl="4">
      <w:start w:val="1"/>
      <w:numFmt w:val="bullet"/>
      <w:lvlText w:val="o"/>
      <w:lvlJc w:val="left"/>
      <w:pPr>
        <w:tabs>
          <w:tab w:val="num" w:pos="3850"/>
        </w:tabs>
        <w:ind w:left="3850" w:hanging="360"/>
      </w:pPr>
      <w:rPr>
        <w:rFonts w:ascii="Courier New" w:hAnsi="Courier New" w:cs="Courier New" w:hint="default"/>
      </w:rPr>
    </w:lvl>
    <w:lvl w:ilvl="5">
      <w:start w:val="1"/>
      <w:numFmt w:val="bullet"/>
      <w:lvlText w:val=""/>
      <w:lvlJc w:val="left"/>
      <w:pPr>
        <w:tabs>
          <w:tab w:val="num" w:pos="4570"/>
        </w:tabs>
        <w:ind w:left="4570" w:hanging="360"/>
      </w:pPr>
      <w:rPr>
        <w:rFonts w:ascii="Wingdings" w:hAnsi="Wingdings" w:hint="default"/>
      </w:rPr>
    </w:lvl>
    <w:lvl w:ilvl="6">
      <w:start w:val="1"/>
      <w:numFmt w:val="bullet"/>
      <w:lvlText w:val=""/>
      <w:lvlJc w:val="left"/>
      <w:pPr>
        <w:tabs>
          <w:tab w:val="num" w:pos="5290"/>
        </w:tabs>
        <w:ind w:left="5290" w:hanging="360"/>
      </w:pPr>
      <w:rPr>
        <w:rFonts w:ascii="Symbol" w:hAnsi="Symbol" w:hint="default"/>
      </w:rPr>
    </w:lvl>
    <w:lvl w:ilvl="7">
      <w:start w:val="1"/>
      <w:numFmt w:val="bullet"/>
      <w:lvlText w:val="o"/>
      <w:lvlJc w:val="left"/>
      <w:pPr>
        <w:tabs>
          <w:tab w:val="num" w:pos="6010"/>
        </w:tabs>
        <w:ind w:left="6010" w:hanging="360"/>
      </w:pPr>
      <w:rPr>
        <w:rFonts w:ascii="Courier New" w:hAnsi="Courier New" w:cs="Courier New" w:hint="default"/>
      </w:rPr>
    </w:lvl>
    <w:lvl w:ilvl="8">
      <w:start w:val="1"/>
      <w:numFmt w:val="bullet"/>
      <w:lvlText w:val=""/>
      <w:lvlJc w:val="left"/>
      <w:pPr>
        <w:tabs>
          <w:tab w:val="num" w:pos="6730"/>
        </w:tabs>
        <w:ind w:left="6730" w:hanging="360"/>
      </w:pPr>
      <w:rPr>
        <w:rFonts w:ascii="Wingdings" w:hAnsi="Wingdings" w:hint="default"/>
      </w:rPr>
    </w:lvl>
  </w:abstractNum>
  <w:num w:numId="1">
    <w:abstractNumId w:val="27"/>
  </w:num>
  <w:num w:numId="2">
    <w:abstractNumId w:val="18"/>
  </w:num>
  <w:num w:numId="3">
    <w:abstractNumId w:val="34"/>
  </w:num>
  <w:num w:numId="4">
    <w:abstractNumId w:val="33"/>
  </w:num>
  <w:num w:numId="5">
    <w:abstractNumId w:val="28"/>
  </w:num>
  <w:num w:numId="6">
    <w:abstractNumId w:val="25"/>
  </w:num>
  <w:num w:numId="7">
    <w:abstractNumId w:val="31"/>
  </w:num>
  <w:num w:numId="8">
    <w:abstractNumId w:val="10"/>
  </w:num>
  <w:num w:numId="9">
    <w:abstractNumId w:val="39"/>
  </w:num>
  <w:num w:numId="10">
    <w:abstractNumId w:val="32"/>
  </w:num>
  <w:num w:numId="11">
    <w:abstractNumId w:val="20"/>
  </w:num>
  <w:num w:numId="12">
    <w:abstractNumId w:val="41"/>
  </w:num>
  <w:num w:numId="13">
    <w:abstractNumId w:val="38"/>
  </w:num>
  <w:num w:numId="14">
    <w:abstractNumId w:val="13"/>
  </w:num>
  <w:num w:numId="15">
    <w:abstractNumId w:val="11"/>
  </w:num>
  <w:num w:numId="16">
    <w:abstractNumId w:val="15"/>
  </w:num>
  <w:num w:numId="17">
    <w:abstractNumId w:val="22"/>
  </w:num>
  <w:num w:numId="18">
    <w:abstractNumId w:val="42"/>
  </w:num>
  <w:num w:numId="19">
    <w:abstractNumId w:val="29"/>
  </w:num>
  <w:num w:numId="20">
    <w:abstractNumId w:val="43"/>
  </w:num>
  <w:num w:numId="21">
    <w:abstractNumId w:val="12"/>
  </w:num>
  <w:num w:numId="22">
    <w:abstractNumId w:val="30"/>
  </w:num>
  <w:num w:numId="23">
    <w:abstractNumId w:val="2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7"/>
  </w:num>
  <w:num w:numId="35">
    <w:abstractNumId w:val="35"/>
  </w:num>
  <w:num w:numId="36">
    <w:abstractNumId w:val="23"/>
  </w:num>
  <w:num w:numId="37">
    <w:abstractNumId w:val="17"/>
  </w:num>
  <w:num w:numId="38">
    <w:abstractNumId w:val="16"/>
  </w:num>
  <w:num w:numId="39">
    <w:abstractNumId w:val="40"/>
  </w:num>
  <w:num w:numId="40">
    <w:abstractNumId w:val="44"/>
  </w:num>
  <w:num w:numId="41">
    <w:abstractNumId w:val="36"/>
  </w:num>
  <w:num w:numId="42">
    <w:abstractNumId w:val="19"/>
  </w:num>
  <w:num w:numId="43">
    <w:abstractNumId w:val="26"/>
  </w:num>
  <w:num w:numId="44">
    <w:abstractNumId w:val="14"/>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w15:presenceInfo w15:providerId="None" w15:userId="Chris"/>
  </w15:person>
  <w15:person w15:author="Mark">
    <w15:presenceInfo w15:providerId="None" w15:userId="Mark"/>
  </w15:person>
  <w15:person w15:author="Mark Michaelis">
    <w15:presenceInfo w15:providerId="AD" w15:userId="S::mark@IntelliTect.com::c97a0714-cc64-4648-8c15-d3dfd0818331"/>
  </w15:person>
  <w15:person w15:author="Kevin">
    <w15:presenceInfo w15:providerId="None" w15:userId="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linkStyles/>
  <w:stylePaneFormatFilter w:val="9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1"/>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2D4"/>
    <w:rsid w:val="00002BFA"/>
    <w:rsid w:val="00005C1E"/>
    <w:rsid w:val="00007D69"/>
    <w:rsid w:val="00012421"/>
    <w:rsid w:val="000133E1"/>
    <w:rsid w:val="000174DA"/>
    <w:rsid w:val="00023012"/>
    <w:rsid w:val="000239D9"/>
    <w:rsid w:val="000240B5"/>
    <w:rsid w:val="0002497B"/>
    <w:rsid w:val="00026135"/>
    <w:rsid w:val="000270AF"/>
    <w:rsid w:val="00027597"/>
    <w:rsid w:val="00030237"/>
    <w:rsid w:val="000307DD"/>
    <w:rsid w:val="00033C81"/>
    <w:rsid w:val="00034A89"/>
    <w:rsid w:val="0003546B"/>
    <w:rsid w:val="00036ABE"/>
    <w:rsid w:val="00036E72"/>
    <w:rsid w:val="00037B1E"/>
    <w:rsid w:val="000401EE"/>
    <w:rsid w:val="00040ABD"/>
    <w:rsid w:val="00041999"/>
    <w:rsid w:val="00041A85"/>
    <w:rsid w:val="00041FE5"/>
    <w:rsid w:val="00042A89"/>
    <w:rsid w:val="00042E9D"/>
    <w:rsid w:val="00043615"/>
    <w:rsid w:val="00045269"/>
    <w:rsid w:val="00045DA6"/>
    <w:rsid w:val="00046D33"/>
    <w:rsid w:val="00050066"/>
    <w:rsid w:val="00050BE9"/>
    <w:rsid w:val="00051042"/>
    <w:rsid w:val="00051A49"/>
    <w:rsid w:val="0005251D"/>
    <w:rsid w:val="000528CB"/>
    <w:rsid w:val="00056063"/>
    <w:rsid w:val="000600A1"/>
    <w:rsid w:val="000606DB"/>
    <w:rsid w:val="00062659"/>
    <w:rsid w:val="000638C4"/>
    <w:rsid w:val="000639FA"/>
    <w:rsid w:val="000641B5"/>
    <w:rsid w:val="0006447E"/>
    <w:rsid w:val="00064785"/>
    <w:rsid w:val="00064CF4"/>
    <w:rsid w:val="00064D73"/>
    <w:rsid w:val="00065A6C"/>
    <w:rsid w:val="000672CB"/>
    <w:rsid w:val="0007082C"/>
    <w:rsid w:val="00072DCC"/>
    <w:rsid w:val="000744D4"/>
    <w:rsid w:val="000763B8"/>
    <w:rsid w:val="0008095D"/>
    <w:rsid w:val="00081599"/>
    <w:rsid w:val="00081B85"/>
    <w:rsid w:val="00082293"/>
    <w:rsid w:val="00082777"/>
    <w:rsid w:val="000828FF"/>
    <w:rsid w:val="00082FF7"/>
    <w:rsid w:val="00083414"/>
    <w:rsid w:val="00083EF7"/>
    <w:rsid w:val="000847FA"/>
    <w:rsid w:val="00084FAD"/>
    <w:rsid w:val="00085842"/>
    <w:rsid w:val="0008748B"/>
    <w:rsid w:val="00087C95"/>
    <w:rsid w:val="0009084F"/>
    <w:rsid w:val="00091C28"/>
    <w:rsid w:val="00091F1B"/>
    <w:rsid w:val="00092E28"/>
    <w:rsid w:val="00093F0B"/>
    <w:rsid w:val="00096CD8"/>
    <w:rsid w:val="000A2518"/>
    <w:rsid w:val="000A26B9"/>
    <w:rsid w:val="000A2A92"/>
    <w:rsid w:val="000A408F"/>
    <w:rsid w:val="000A46A8"/>
    <w:rsid w:val="000A5943"/>
    <w:rsid w:val="000A5A72"/>
    <w:rsid w:val="000A5F09"/>
    <w:rsid w:val="000A6292"/>
    <w:rsid w:val="000A6363"/>
    <w:rsid w:val="000A6A06"/>
    <w:rsid w:val="000B0150"/>
    <w:rsid w:val="000B1275"/>
    <w:rsid w:val="000B1377"/>
    <w:rsid w:val="000B1408"/>
    <w:rsid w:val="000B1C5E"/>
    <w:rsid w:val="000B3615"/>
    <w:rsid w:val="000B3BAC"/>
    <w:rsid w:val="000B5D1E"/>
    <w:rsid w:val="000B6BAD"/>
    <w:rsid w:val="000B75F9"/>
    <w:rsid w:val="000B776E"/>
    <w:rsid w:val="000B7864"/>
    <w:rsid w:val="000C0A70"/>
    <w:rsid w:val="000C0D4C"/>
    <w:rsid w:val="000C1595"/>
    <w:rsid w:val="000C2049"/>
    <w:rsid w:val="000C2418"/>
    <w:rsid w:val="000C27DC"/>
    <w:rsid w:val="000C5834"/>
    <w:rsid w:val="000C64AB"/>
    <w:rsid w:val="000C6D6E"/>
    <w:rsid w:val="000C7627"/>
    <w:rsid w:val="000D11A6"/>
    <w:rsid w:val="000D3ADD"/>
    <w:rsid w:val="000D5AC4"/>
    <w:rsid w:val="000D5B89"/>
    <w:rsid w:val="000D6A38"/>
    <w:rsid w:val="000D6D16"/>
    <w:rsid w:val="000D72AC"/>
    <w:rsid w:val="000E04FB"/>
    <w:rsid w:val="000E0EE7"/>
    <w:rsid w:val="000E18D6"/>
    <w:rsid w:val="000E38D2"/>
    <w:rsid w:val="000E514E"/>
    <w:rsid w:val="000E5171"/>
    <w:rsid w:val="000E57A1"/>
    <w:rsid w:val="000E5A88"/>
    <w:rsid w:val="000E5F40"/>
    <w:rsid w:val="000E7C93"/>
    <w:rsid w:val="000F21E3"/>
    <w:rsid w:val="000F234C"/>
    <w:rsid w:val="000F3546"/>
    <w:rsid w:val="000F4689"/>
    <w:rsid w:val="000F5B8E"/>
    <w:rsid w:val="000F7FB7"/>
    <w:rsid w:val="00100007"/>
    <w:rsid w:val="0010059E"/>
    <w:rsid w:val="0010085B"/>
    <w:rsid w:val="00102986"/>
    <w:rsid w:val="00102AB3"/>
    <w:rsid w:val="001039DC"/>
    <w:rsid w:val="00105EA2"/>
    <w:rsid w:val="0010770B"/>
    <w:rsid w:val="0010786C"/>
    <w:rsid w:val="00107A59"/>
    <w:rsid w:val="00110472"/>
    <w:rsid w:val="00112551"/>
    <w:rsid w:val="00113835"/>
    <w:rsid w:val="00113CAC"/>
    <w:rsid w:val="0011545B"/>
    <w:rsid w:val="00116931"/>
    <w:rsid w:val="00116B15"/>
    <w:rsid w:val="001214CF"/>
    <w:rsid w:val="001216E1"/>
    <w:rsid w:val="00123063"/>
    <w:rsid w:val="00123A13"/>
    <w:rsid w:val="001246D2"/>
    <w:rsid w:val="00124D39"/>
    <w:rsid w:val="001253B1"/>
    <w:rsid w:val="00125D90"/>
    <w:rsid w:val="00127A06"/>
    <w:rsid w:val="001302A9"/>
    <w:rsid w:val="00133059"/>
    <w:rsid w:val="00134B8F"/>
    <w:rsid w:val="0013563C"/>
    <w:rsid w:val="0013582A"/>
    <w:rsid w:val="00137085"/>
    <w:rsid w:val="001370B6"/>
    <w:rsid w:val="00141254"/>
    <w:rsid w:val="00142419"/>
    <w:rsid w:val="001462C6"/>
    <w:rsid w:val="00147106"/>
    <w:rsid w:val="00147D42"/>
    <w:rsid w:val="00150927"/>
    <w:rsid w:val="00151AFA"/>
    <w:rsid w:val="00152187"/>
    <w:rsid w:val="00152AB7"/>
    <w:rsid w:val="0015344A"/>
    <w:rsid w:val="001537A6"/>
    <w:rsid w:val="00153D2C"/>
    <w:rsid w:val="00154C03"/>
    <w:rsid w:val="00155C04"/>
    <w:rsid w:val="0015717F"/>
    <w:rsid w:val="0016109A"/>
    <w:rsid w:val="0016143D"/>
    <w:rsid w:val="00162A95"/>
    <w:rsid w:val="001632E4"/>
    <w:rsid w:val="0016350A"/>
    <w:rsid w:val="001635FE"/>
    <w:rsid w:val="00164972"/>
    <w:rsid w:val="00165594"/>
    <w:rsid w:val="00167A20"/>
    <w:rsid w:val="00170AE3"/>
    <w:rsid w:val="00171530"/>
    <w:rsid w:val="0017200B"/>
    <w:rsid w:val="00173E54"/>
    <w:rsid w:val="00173F4A"/>
    <w:rsid w:val="00174A2F"/>
    <w:rsid w:val="00174CF0"/>
    <w:rsid w:val="00175786"/>
    <w:rsid w:val="00177ACE"/>
    <w:rsid w:val="00177EEA"/>
    <w:rsid w:val="001800DD"/>
    <w:rsid w:val="0018071A"/>
    <w:rsid w:val="00180A57"/>
    <w:rsid w:val="00180F69"/>
    <w:rsid w:val="00182074"/>
    <w:rsid w:val="00184EE1"/>
    <w:rsid w:val="00185C08"/>
    <w:rsid w:val="00185D2D"/>
    <w:rsid w:val="0018778F"/>
    <w:rsid w:val="001900A7"/>
    <w:rsid w:val="0019109A"/>
    <w:rsid w:val="001926E9"/>
    <w:rsid w:val="0019427F"/>
    <w:rsid w:val="0019483F"/>
    <w:rsid w:val="00195037"/>
    <w:rsid w:val="00195211"/>
    <w:rsid w:val="0019718D"/>
    <w:rsid w:val="00197413"/>
    <w:rsid w:val="00197F28"/>
    <w:rsid w:val="001A2EAA"/>
    <w:rsid w:val="001B0532"/>
    <w:rsid w:val="001B55DA"/>
    <w:rsid w:val="001B5C81"/>
    <w:rsid w:val="001B5DF9"/>
    <w:rsid w:val="001B7BC6"/>
    <w:rsid w:val="001C03B7"/>
    <w:rsid w:val="001C2FCA"/>
    <w:rsid w:val="001C3315"/>
    <w:rsid w:val="001C579E"/>
    <w:rsid w:val="001C5F84"/>
    <w:rsid w:val="001C6818"/>
    <w:rsid w:val="001C7130"/>
    <w:rsid w:val="001C76EA"/>
    <w:rsid w:val="001D2EDC"/>
    <w:rsid w:val="001D3940"/>
    <w:rsid w:val="001D43E3"/>
    <w:rsid w:val="001D46BE"/>
    <w:rsid w:val="001D4BD9"/>
    <w:rsid w:val="001D6268"/>
    <w:rsid w:val="001D6328"/>
    <w:rsid w:val="001E1FCA"/>
    <w:rsid w:val="001E250E"/>
    <w:rsid w:val="001E27A0"/>
    <w:rsid w:val="001E2B31"/>
    <w:rsid w:val="001E3303"/>
    <w:rsid w:val="001E3BB2"/>
    <w:rsid w:val="001E4F01"/>
    <w:rsid w:val="001E7210"/>
    <w:rsid w:val="001F133C"/>
    <w:rsid w:val="001F1491"/>
    <w:rsid w:val="001F189A"/>
    <w:rsid w:val="001F1F84"/>
    <w:rsid w:val="001F282A"/>
    <w:rsid w:val="001F4FF6"/>
    <w:rsid w:val="00200C82"/>
    <w:rsid w:val="0020326A"/>
    <w:rsid w:val="00203E7D"/>
    <w:rsid w:val="00204280"/>
    <w:rsid w:val="0020457C"/>
    <w:rsid w:val="0020596B"/>
    <w:rsid w:val="002059B0"/>
    <w:rsid w:val="002073A3"/>
    <w:rsid w:val="002075B8"/>
    <w:rsid w:val="00207628"/>
    <w:rsid w:val="00211413"/>
    <w:rsid w:val="0021237E"/>
    <w:rsid w:val="00212E77"/>
    <w:rsid w:val="002130B9"/>
    <w:rsid w:val="002131AB"/>
    <w:rsid w:val="002148C6"/>
    <w:rsid w:val="002164E5"/>
    <w:rsid w:val="00217CDC"/>
    <w:rsid w:val="00224B8D"/>
    <w:rsid w:val="00224E2B"/>
    <w:rsid w:val="00227793"/>
    <w:rsid w:val="002277C9"/>
    <w:rsid w:val="00227A86"/>
    <w:rsid w:val="0023127D"/>
    <w:rsid w:val="002335B8"/>
    <w:rsid w:val="00234132"/>
    <w:rsid w:val="00235672"/>
    <w:rsid w:val="00240646"/>
    <w:rsid w:val="00240E30"/>
    <w:rsid w:val="002413A0"/>
    <w:rsid w:val="0024140E"/>
    <w:rsid w:val="00241794"/>
    <w:rsid w:val="00241FC4"/>
    <w:rsid w:val="00242E81"/>
    <w:rsid w:val="002444D7"/>
    <w:rsid w:val="00244CEF"/>
    <w:rsid w:val="0024523A"/>
    <w:rsid w:val="00245EB3"/>
    <w:rsid w:val="00250965"/>
    <w:rsid w:val="00250A69"/>
    <w:rsid w:val="00251893"/>
    <w:rsid w:val="002519F9"/>
    <w:rsid w:val="00252FB1"/>
    <w:rsid w:val="00254878"/>
    <w:rsid w:val="002565EA"/>
    <w:rsid w:val="00256E3E"/>
    <w:rsid w:val="00257477"/>
    <w:rsid w:val="0025780D"/>
    <w:rsid w:val="00261673"/>
    <w:rsid w:val="00261F90"/>
    <w:rsid w:val="00263976"/>
    <w:rsid w:val="00263AA7"/>
    <w:rsid w:val="002645E3"/>
    <w:rsid w:val="002668FB"/>
    <w:rsid w:val="00266BD4"/>
    <w:rsid w:val="00267040"/>
    <w:rsid w:val="00267EF8"/>
    <w:rsid w:val="00270708"/>
    <w:rsid w:val="00270AEC"/>
    <w:rsid w:val="0027176A"/>
    <w:rsid w:val="00271E70"/>
    <w:rsid w:val="0027287D"/>
    <w:rsid w:val="0027381F"/>
    <w:rsid w:val="00273911"/>
    <w:rsid w:val="00273C52"/>
    <w:rsid w:val="002748D4"/>
    <w:rsid w:val="00274B28"/>
    <w:rsid w:val="00275023"/>
    <w:rsid w:val="00276243"/>
    <w:rsid w:val="002767CC"/>
    <w:rsid w:val="002777AE"/>
    <w:rsid w:val="002823C6"/>
    <w:rsid w:val="00284148"/>
    <w:rsid w:val="0028544B"/>
    <w:rsid w:val="00285E76"/>
    <w:rsid w:val="002863AC"/>
    <w:rsid w:val="00290945"/>
    <w:rsid w:val="00290ED8"/>
    <w:rsid w:val="00291443"/>
    <w:rsid w:val="00291860"/>
    <w:rsid w:val="002923E1"/>
    <w:rsid w:val="00292B14"/>
    <w:rsid w:val="00292BF8"/>
    <w:rsid w:val="00292D3B"/>
    <w:rsid w:val="002957D5"/>
    <w:rsid w:val="002958AC"/>
    <w:rsid w:val="002968A0"/>
    <w:rsid w:val="00296EA5"/>
    <w:rsid w:val="00297C2B"/>
    <w:rsid w:val="002A026A"/>
    <w:rsid w:val="002A3B65"/>
    <w:rsid w:val="002A7201"/>
    <w:rsid w:val="002B0823"/>
    <w:rsid w:val="002B0976"/>
    <w:rsid w:val="002B16DB"/>
    <w:rsid w:val="002B17BB"/>
    <w:rsid w:val="002B1922"/>
    <w:rsid w:val="002B1EDB"/>
    <w:rsid w:val="002B3A5A"/>
    <w:rsid w:val="002B3EC4"/>
    <w:rsid w:val="002B6058"/>
    <w:rsid w:val="002B6427"/>
    <w:rsid w:val="002B6F24"/>
    <w:rsid w:val="002B7C57"/>
    <w:rsid w:val="002C08B1"/>
    <w:rsid w:val="002C08F0"/>
    <w:rsid w:val="002C0E64"/>
    <w:rsid w:val="002C14DE"/>
    <w:rsid w:val="002C2F1F"/>
    <w:rsid w:val="002C35F1"/>
    <w:rsid w:val="002C3775"/>
    <w:rsid w:val="002C3CFB"/>
    <w:rsid w:val="002C4BF7"/>
    <w:rsid w:val="002C5076"/>
    <w:rsid w:val="002C540D"/>
    <w:rsid w:val="002C7566"/>
    <w:rsid w:val="002C7E54"/>
    <w:rsid w:val="002D0194"/>
    <w:rsid w:val="002D0AEA"/>
    <w:rsid w:val="002D1FE3"/>
    <w:rsid w:val="002D250A"/>
    <w:rsid w:val="002D2FBB"/>
    <w:rsid w:val="002D363B"/>
    <w:rsid w:val="002D390E"/>
    <w:rsid w:val="002D5174"/>
    <w:rsid w:val="002D58F5"/>
    <w:rsid w:val="002E00BA"/>
    <w:rsid w:val="002E1EA1"/>
    <w:rsid w:val="002E247D"/>
    <w:rsid w:val="002E2779"/>
    <w:rsid w:val="002E3829"/>
    <w:rsid w:val="002E3F64"/>
    <w:rsid w:val="002E4182"/>
    <w:rsid w:val="002E650B"/>
    <w:rsid w:val="002E7BF8"/>
    <w:rsid w:val="002F057A"/>
    <w:rsid w:val="002F12E4"/>
    <w:rsid w:val="002F1969"/>
    <w:rsid w:val="002F2658"/>
    <w:rsid w:val="002F2DBE"/>
    <w:rsid w:val="002F2F7C"/>
    <w:rsid w:val="002F4557"/>
    <w:rsid w:val="002F4D79"/>
    <w:rsid w:val="002F5054"/>
    <w:rsid w:val="002F6C29"/>
    <w:rsid w:val="002F6C3A"/>
    <w:rsid w:val="002F6E9D"/>
    <w:rsid w:val="002F6F60"/>
    <w:rsid w:val="002F7187"/>
    <w:rsid w:val="002F7FAD"/>
    <w:rsid w:val="0030064F"/>
    <w:rsid w:val="00300C3A"/>
    <w:rsid w:val="00300DB4"/>
    <w:rsid w:val="003013D5"/>
    <w:rsid w:val="00304CB0"/>
    <w:rsid w:val="00304DFF"/>
    <w:rsid w:val="00307E58"/>
    <w:rsid w:val="00310E73"/>
    <w:rsid w:val="00311CCC"/>
    <w:rsid w:val="00311FF1"/>
    <w:rsid w:val="00315B2A"/>
    <w:rsid w:val="00315D92"/>
    <w:rsid w:val="00316B5F"/>
    <w:rsid w:val="00322463"/>
    <w:rsid w:val="003226E1"/>
    <w:rsid w:val="0032315F"/>
    <w:rsid w:val="003256C3"/>
    <w:rsid w:val="00325B93"/>
    <w:rsid w:val="00326557"/>
    <w:rsid w:val="00326929"/>
    <w:rsid w:val="003325A7"/>
    <w:rsid w:val="003330F1"/>
    <w:rsid w:val="003339A1"/>
    <w:rsid w:val="003359E3"/>
    <w:rsid w:val="00335F48"/>
    <w:rsid w:val="003370AF"/>
    <w:rsid w:val="003370D4"/>
    <w:rsid w:val="003406A2"/>
    <w:rsid w:val="00341680"/>
    <w:rsid w:val="00342635"/>
    <w:rsid w:val="00344D08"/>
    <w:rsid w:val="003452FA"/>
    <w:rsid w:val="00346531"/>
    <w:rsid w:val="003476D9"/>
    <w:rsid w:val="0035099E"/>
    <w:rsid w:val="00350B1C"/>
    <w:rsid w:val="0035152F"/>
    <w:rsid w:val="00351793"/>
    <w:rsid w:val="00351819"/>
    <w:rsid w:val="00351F8D"/>
    <w:rsid w:val="003535A8"/>
    <w:rsid w:val="00354EA8"/>
    <w:rsid w:val="003565ED"/>
    <w:rsid w:val="00356CF0"/>
    <w:rsid w:val="00357A8A"/>
    <w:rsid w:val="00361D88"/>
    <w:rsid w:val="00361D89"/>
    <w:rsid w:val="00363784"/>
    <w:rsid w:val="00370172"/>
    <w:rsid w:val="00372DC0"/>
    <w:rsid w:val="003734EB"/>
    <w:rsid w:val="00373BB0"/>
    <w:rsid w:val="00375978"/>
    <w:rsid w:val="0037610C"/>
    <w:rsid w:val="003812ED"/>
    <w:rsid w:val="00381CC0"/>
    <w:rsid w:val="00382E6E"/>
    <w:rsid w:val="00386528"/>
    <w:rsid w:val="003869E3"/>
    <w:rsid w:val="00390A6F"/>
    <w:rsid w:val="0039197F"/>
    <w:rsid w:val="003922AD"/>
    <w:rsid w:val="00392BEF"/>
    <w:rsid w:val="00392ECA"/>
    <w:rsid w:val="003932CB"/>
    <w:rsid w:val="00393F1E"/>
    <w:rsid w:val="00394A73"/>
    <w:rsid w:val="0039751A"/>
    <w:rsid w:val="003978F7"/>
    <w:rsid w:val="00397A20"/>
    <w:rsid w:val="00397A97"/>
    <w:rsid w:val="003A0005"/>
    <w:rsid w:val="003A031F"/>
    <w:rsid w:val="003A1680"/>
    <w:rsid w:val="003A54D7"/>
    <w:rsid w:val="003A6945"/>
    <w:rsid w:val="003A789B"/>
    <w:rsid w:val="003A7ABD"/>
    <w:rsid w:val="003B0963"/>
    <w:rsid w:val="003B0F17"/>
    <w:rsid w:val="003B223E"/>
    <w:rsid w:val="003B2A27"/>
    <w:rsid w:val="003B3C9A"/>
    <w:rsid w:val="003B45E7"/>
    <w:rsid w:val="003B4D2A"/>
    <w:rsid w:val="003B59D1"/>
    <w:rsid w:val="003B7D2D"/>
    <w:rsid w:val="003C006A"/>
    <w:rsid w:val="003C0B31"/>
    <w:rsid w:val="003C0B38"/>
    <w:rsid w:val="003C0E1E"/>
    <w:rsid w:val="003C27DE"/>
    <w:rsid w:val="003C43B9"/>
    <w:rsid w:val="003C4AEA"/>
    <w:rsid w:val="003C4EE7"/>
    <w:rsid w:val="003C57E3"/>
    <w:rsid w:val="003C76B5"/>
    <w:rsid w:val="003D4215"/>
    <w:rsid w:val="003D4D07"/>
    <w:rsid w:val="003D570E"/>
    <w:rsid w:val="003D5C68"/>
    <w:rsid w:val="003D5F0C"/>
    <w:rsid w:val="003D6047"/>
    <w:rsid w:val="003D7A73"/>
    <w:rsid w:val="003D7DA6"/>
    <w:rsid w:val="003E08F1"/>
    <w:rsid w:val="003E1363"/>
    <w:rsid w:val="003E2BC4"/>
    <w:rsid w:val="003E2D06"/>
    <w:rsid w:val="003E30CE"/>
    <w:rsid w:val="003E3A53"/>
    <w:rsid w:val="003E3DF1"/>
    <w:rsid w:val="003E5670"/>
    <w:rsid w:val="003E667F"/>
    <w:rsid w:val="003F0F00"/>
    <w:rsid w:val="003F1A0B"/>
    <w:rsid w:val="003F2855"/>
    <w:rsid w:val="003F2EEF"/>
    <w:rsid w:val="003F4149"/>
    <w:rsid w:val="003F5639"/>
    <w:rsid w:val="004002F4"/>
    <w:rsid w:val="0040093D"/>
    <w:rsid w:val="00400C6F"/>
    <w:rsid w:val="004016A3"/>
    <w:rsid w:val="00402CBB"/>
    <w:rsid w:val="004032AB"/>
    <w:rsid w:val="00403CC0"/>
    <w:rsid w:val="00405572"/>
    <w:rsid w:val="00405573"/>
    <w:rsid w:val="00405DB0"/>
    <w:rsid w:val="00406354"/>
    <w:rsid w:val="0040680D"/>
    <w:rsid w:val="00414087"/>
    <w:rsid w:val="004148A3"/>
    <w:rsid w:val="00416343"/>
    <w:rsid w:val="00416F07"/>
    <w:rsid w:val="00420309"/>
    <w:rsid w:val="00420637"/>
    <w:rsid w:val="0042071B"/>
    <w:rsid w:val="0042105E"/>
    <w:rsid w:val="00423432"/>
    <w:rsid w:val="004236A1"/>
    <w:rsid w:val="004238F3"/>
    <w:rsid w:val="00423B51"/>
    <w:rsid w:val="00424DA5"/>
    <w:rsid w:val="00425CFC"/>
    <w:rsid w:val="00426271"/>
    <w:rsid w:val="00426F96"/>
    <w:rsid w:val="00427762"/>
    <w:rsid w:val="00431FA2"/>
    <w:rsid w:val="00432B46"/>
    <w:rsid w:val="004342B1"/>
    <w:rsid w:val="00434D00"/>
    <w:rsid w:val="00436C5F"/>
    <w:rsid w:val="00436E26"/>
    <w:rsid w:val="00437542"/>
    <w:rsid w:val="00440C66"/>
    <w:rsid w:val="004429CC"/>
    <w:rsid w:val="0044409A"/>
    <w:rsid w:val="00450E27"/>
    <w:rsid w:val="00451A02"/>
    <w:rsid w:val="004536EF"/>
    <w:rsid w:val="00454C5D"/>
    <w:rsid w:val="00455534"/>
    <w:rsid w:val="00455721"/>
    <w:rsid w:val="004616B1"/>
    <w:rsid w:val="004645B3"/>
    <w:rsid w:val="00465771"/>
    <w:rsid w:val="00466678"/>
    <w:rsid w:val="00466FFF"/>
    <w:rsid w:val="00467133"/>
    <w:rsid w:val="00470D26"/>
    <w:rsid w:val="00471B57"/>
    <w:rsid w:val="00472DD0"/>
    <w:rsid w:val="00475238"/>
    <w:rsid w:val="004755F5"/>
    <w:rsid w:val="00477319"/>
    <w:rsid w:val="004836A9"/>
    <w:rsid w:val="00483DC4"/>
    <w:rsid w:val="00483DC5"/>
    <w:rsid w:val="004850CD"/>
    <w:rsid w:val="0048546C"/>
    <w:rsid w:val="0048739F"/>
    <w:rsid w:val="00492484"/>
    <w:rsid w:val="00492EFE"/>
    <w:rsid w:val="00494A4A"/>
    <w:rsid w:val="00496B9C"/>
    <w:rsid w:val="00496F70"/>
    <w:rsid w:val="00497C43"/>
    <w:rsid w:val="004A0E26"/>
    <w:rsid w:val="004A1A98"/>
    <w:rsid w:val="004A2423"/>
    <w:rsid w:val="004A266D"/>
    <w:rsid w:val="004A2A0B"/>
    <w:rsid w:val="004A2BB0"/>
    <w:rsid w:val="004A482D"/>
    <w:rsid w:val="004A4AE5"/>
    <w:rsid w:val="004A67BA"/>
    <w:rsid w:val="004A760F"/>
    <w:rsid w:val="004A7AA5"/>
    <w:rsid w:val="004B48FF"/>
    <w:rsid w:val="004B79A0"/>
    <w:rsid w:val="004B7A4C"/>
    <w:rsid w:val="004B7C74"/>
    <w:rsid w:val="004C0AC3"/>
    <w:rsid w:val="004C1BFB"/>
    <w:rsid w:val="004C2717"/>
    <w:rsid w:val="004C3421"/>
    <w:rsid w:val="004C360C"/>
    <w:rsid w:val="004C3815"/>
    <w:rsid w:val="004C51D8"/>
    <w:rsid w:val="004C5A4B"/>
    <w:rsid w:val="004C5E1C"/>
    <w:rsid w:val="004C6A12"/>
    <w:rsid w:val="004C76DB"/>
    <w:rsid w:val="004C7A8C"/>
    <w:rsid w:val="004D007D"/>
    <w:rsid w:val="004D10A1"/>
    <w:rsid w:val="004D3F79"/>
    <w:rsid w:val="004D4385"/>
    <w:rsid w:val="004D52C9"/>
    <w:rsid w:val="004D5CEA"/>
    <w:rsid w:val="004D7795"/>
    <w:rsid w:val="004D7CD3"/>
    <w:rsid w:val="004E2757"/>
    <w:rsid w:val="004E2BF6"/>
    <w:rsid w:val="004E361E"/>
    <w:rsid w:val="004E3C78"/>
    <w:rsid w:val="004E502D"/>
    <w:rsid w:val="004E5995"/>
    <w:rsid w:val="004E5D28"/>
    <w:rsid w:val="004E6468"/>
    <w:rsid w:val="004E7D63"/>
    <w:rsid w:val="004F079B"/>
    <w:rsid w:val="004F09C6"/>
    <w:rsid w:val="004F10DB"/>
    <w:rsid w:val="004F11D4"/>
    <w:rsid w:val="004F1F4F"/>
    <w:rsid w:val="004F26B8"/>
    <w:rsid w:val="004F2AE5"/>
    <w:rsid w:val="004F2E6A"/>
    <w:rsid w:val="004F3E1E"/>
    <w:rsid w:val="004F3F42"/>
    <w:rsid w:val="004F51D5"/>
    <w:rsid w:val="004F76DE"/>
    <w:rsid w:val="00500316"/>
    <w:rsid w:val="00500414"/>
    <w:rsid w:val="005015B0"/>
    <w:rsid w:val="005024A3"/>
    <w:rsid w:val="005036DE"/>
    <w:rsid w:val="00504EA8"/>
    <w:rsid w:val="00506846"/>
    <w:rsid w:val="005069A3"/>
    <w:rsid w:val="00506E4C"/>
    <w:rsid w:val="00507A5C"/>
    <w:rsid w:val="00511858"/>
    <w:rsid w:val="00511C9E"/>
    <w:rsid w:val="0051239A"/>
    <w:rsid w:val="00513645"/>
    <w:rsid w:val="00513A5D"/>
    <w:rsid w:val="00514391"/>
    <w:rsid w:val="005148EB"/>
    <w:rsid w:val="00514DDE"/>
    <w:rsid w:val="00515925"/>
    <w:rsid w:val="00515B7C"/>
    <w:rsid w:val="00520212"/>
    <w:rsid w:val="00520BE9"/>
    <w:rsid w:val="00521067"/>
    <w:rsid w:val="00521850"/>
    <w:rsid w:val="00522551"/>
    <w:rsid w:val="0052287D"/>
    <w:rsid w:val="0052386A"/>
    <w:rsid w:val="005243A9"/>
    <w:rsid w:val="005245CB"/>
    <w:rsid w:val="005269EF"/>
    <w:rsid w:val="005271AB"/>
    <w:rsid w:val="00527AD2"/>
    <w:rsid w:val="00530237"/>
    <w:rsid w:val="005309F8"/>
    <w:rsid w:val="00530E4B"/>
    <w:rsid w:val="005316E0"/>
    <w:rsid w:val="00532E7E"/>
    <w:rsid w:val="0053308E"/>
    <w:rsid w:val="00533165"/>
    <w:rsid w:val="00533606"/>
    <w:rsid w:val="0053361E"/>
    <w:rsid w:val="005341EA"/>
    <w:rsid w:val="00534712"/>
    <w:rsid w:val="005377C2"/>
    <w:rsid w:val="00540C96"/>
    <w:rsid w:val="00541E14"/>
    <w:rsid w:val="00543379"/>
    <w:rsid w:val="00543D24"/>
    <w:rsid w:val="00550E30"/>
    <w:rsid w:val="005511BF"/>
    <w:rsid w:val="00551FF8"/>
    <w:rsid w:val="005536AE"/>
    <w:rsid w:val="00553F9D"/>
    <w:rsid w:val="005542C5"/>
    <w:rsid w:val="00555B98"/>
    <w:rsid w:val="00557B11"/>
    <w:rsid w:val="005606EF"/>
    <w:rsid w:val="00560EA5"/>
    <w:rsid w:val="0056200E"/>
    <w:rsid w:val="00562599"/>
    <w:rsid w:val="00562D53"/>
    <w:rsid w:val="00563C1E"/>
    <w:rsid w:val="005655C4"/>
    <w:rsid w:val="0056589C"/>
    <w:rsid w:val="005669B7"/>
    <w:rsid w:val="0057094E"/>
    <w:rsid w:val="005721A4"/>
    <w:rsid w:val="00572DD0"/>
    <w:rsid w:val="005743E2"/>
    <w:rsid w:val="0057498B"/>
    <w:rsid w:val="00574B6E"/>
    <w:rsid w:val="00575934"/>
    <w:rsid w:val="00575981"/>
    <w:rsid w:val="005776CB"/>
    <w:rsid w:val="005776E8"/>
    <w:rsid w:val="00577F1C"/>
    <w:rsid w:val="00580102"/>
    <w:rsid w:val="00580335"/>
    <w:rsid w:val="00580665"/>
    <w:rsid w:val="00580B38"/>
    <w:rsid w:val="005826DE"/>
    <w:rsid w:val="005827A2"/>
    <w:rsid w:val="00582C8C"/>
    <w:rsid w:val="005836B6"/>
    <w:rsid w:val="00584A03"/>
    <w:rsid w:val="00585FC4"/>
    <w:rsid w:val="00586527"/>
    <w:rsid w:val="0058689F"/>
    <w:rsid w:val="0058728D"/>
    <w:rsid w:val="00587EF4"/>
    <w:rsid w:val="00590E16"/>
    <w:rsid w:val="00592CCB"/>
    <w:rsid w:val="00592FC7"/>
    <w:rsid w:val="00595049"/>
    <w:rsid w:val="005950B7"/>
    <w:rsid w:val="0059578A"/>
    <w:rsid w:val="00596F1F"/>
    <w:rsid w:val="005971DF"/>
    <w:rsid w:val="005A1763"/>
    <w:rsid w:val="005A1F99"/>
    <w:rsid w:val="005A22ED"/>
    <w:rsid w:val="005A23D6"/>
    <w:rsid w:val="005A2CA4"/>
    <w:rsid w:val="005A4660"/>
    <w:rsid w:val="005A64DB"/>
    <w:rsid w:val="005A65DC"/>
    <w:rsid w:val="005A6C8A"/>
    <w:rsid w:val="005A6E3E"/>
    <w:rsid w:val="005A74DA"/>
    <w:rsid w:val="005B0356"/>
    <w:rsid w:val="005B03FC"/>
    <w:rsid w:val="005B32B1"/>
    <w:rsid w:val="005B38E2"/>
    <w:rsid w:val="005B3DD0"/>
    <w:rsid w:val="005B6349"/>
    <w:rsid w:val="005B6B88"/>
    <w:rsid w:val="005B71CC"/>
    <w:rsid w:val="005B7234"/>
    <w:rsid w:val="005B7EDE"/>
    <w:rsid w:val="005C0581"/>
    <w:rsid w:val="005C0C42"/>
    <w:rsid w:val="005C2D6A"/>
    <w:rsid w:val="005C2D9A"/>
    <w:rsid w:val="005C3A06"/>
    <w:rsid w:val="005C3A41"/>
    <w:rsid w:val="005C3E9D"/>
    <w:rsid w:val="005C4D20"/>
    <w:rsid w:val="005C5F8F"/>
    <w:rsid w:val="005C7DE2"/>
    <w:rsid w:val="005D0E92"/>
    <w:rsid w:val="005D1A65"/>
    <w:rsid w:val="005D1F9B"/>
    <w:rsid w:val="005D29A6"/>
    <w:rsid w:val="005D3875"/>
    <w:rsid w:val="005D5014"/>
    <w:rsid w:val="005D5380"/>
    <w:rsid w:val="005D699D"/>
    <w:rsid w:val="005D74C1"/>
    <w:rsid w:val="005D7E23"/>
    <w:rsid w:val="005E24E0"/>
    <w:rsid w:val="005E2BAC"/>
    <w:rsid w:val="005E49DC"/>
    <w:rsid w:val="005E74E2"/>
    <w:rsid w:val="005E7B49"/>
    <w:rsid w:val="005F059B"/>
    <w:rsid w:val="005F173C"/>
    <w:rsid w:val="005F2294"/>
    <w:rsid w:val="005F2819"/>
    <w:rsid w:val="005F2E33"/>
    <w:rsid w:val="005F58B5"/>
    <w:rsid w:val="005F60A0"/>
    <w:rsid w:val="005F63AA"/>
    <w:rsid w:val="005F7122"/>
    <w:rsid w:val="00600192"/>
    <w:rsid w:val="0060066C"/>
    <w:rsid w:val="006014BD"/>
    <w:rsid w:val="00601878"/>
    <w:rsid w:val="006021C7"/>
    <w:rsid w:val="006027DE"/>
    <w:rsid w:val="0060422E"/>
    <w:rsid w:val="00604648"/>
    <w:rsid w:val="00604ACB"/>
    <w:rsid w:val="0060655C"/>
    <w:rsid w:val="00606CD5"/>
    <w:rsid w:val="00606E17"/>
    <w:rsid w:val="00607EAE"/>
    <w:rsid w:val="006100AF"/>
    <w:rsid w:val="006102A3"/>
    <w:rsid w:val="00612E2C"/>
    <w:rsid w:val="00613694"/>
    <w:rsid w:val="00613E0B"/>
    <w:rsid w:val="00615F33"/>
    <w:rsid w:val="006160FA"/>
    <w:rsid w:val="00620CF6"/>
    <w:rsid w:val="00622061"/>
    <w:rsid w:val="006234F4"/>
    <w:rsid w:val="00624397"/>
    <w:rsid w:val="00624DCA"/>
    <w:rsid w:val="00624EA0"/>
    <w:rsid w:val="006251BD"/>
    <w:rsid w:val="006259F9"/>
    <w:rsid w:val="00632463"/>
    <w:rsid w:val="0063286B"/>
    <w:rsid w:val="00632FB0"/>
    <w:rsid w:val="006357D8"/>
    <w:rsid w:val="00635D96"/>
    <w:rsid w:val="00636239"/>
    <w:rsid w:val="006369B3"/>
    <w:rsid w:val="00636D8B"/>
    <w:rsid w:val="00637276"/>
    <w:rsid w:val="00642A06"/>
    <w:rsid w:val="00642B25"/>
    <w:rsid w:val="00643561"/>
    <w:rsid w:val="0064401A"/>
    <w:rsid w:val="006452EC"/>
    <w:rsid w:val="0064745A"/>
    <w:rsid w:val="00647A75"/>
    <w:rsid w:val="00652CF6"/>
    <w:rsid w:val="00653628"/>
    <w:rsid w:val="00653EF5"/>
    <w:rsid w:val="00654628"/>
    <w:rsid w:val="006568C4"/>
    <w:rsid w:val="00656CC7"/>
    <w:rsid w:val="00656E8D"/>
    <w:rsid w:val="00660834"/>
    <w:rsid w:val="00660C63"/>
    <w:rsid w:val="006616B9"/>
    <w:rsid w:val="006637A5"/>
    <w:rsid w:val="00665442"/>
    <w:rsid w:val="00667110"/>
    <w:rsid w:val="0066729D"/>
    <w:rsid w:val="0067173A"/>
    <w:rsid w:val="00671809"/>
    <w:rsid w:val="006729D8"/>
    <w:rsid w:val="00673F7D"/>
    <w:rsid w:val="006746BD"/>
    <w:rsid w:val="00674751"/>
    <w:rsid w:val="006760A8"/>
    <w:rsid w:val="00676FD3"/>
    <w:rsid w:val="00677A4B"/>
    <w:rsid w:val="00677A5F"/>
    <w:rsid w:val="006803FC"/>
    <w:rsid w:val="00680C1D"/>
    <w:rsid w:val="006825D4"/>
    <w:rsid w:val="00684D5E"/>
    <w:rsid w:val="00686BD7"/>
    <w:rsid w:val="00687A00"/>
    <w:rsid w:val="00690E4E"/>
    <w:rsid w:val="00693BA1"/>
    <w:rsid w:val="006952AF"/>
    <w:rsid w:val="006970DD"/>
    <w:rsid w:val="006A0D1D"/>
    <w:rsid w:val="006A1810"/>
    <w:rsid w:val="006A266C"/>
    <w:rsid w:val="006A27D2"/>
    <w:rsid w:val="006A402C"/>
    <w:rsid w:val="006A46A0"/>
    <w:rsid w:val="006A4FE3"/>
    <w:rsid w:val="006A5DE2"/>
    <w:rsid w:val="006A62BC"/>
    <w:rsid w:val="006A6739"/>
    <w:rsid w:val="006A7470"/>
    <w:rsid w:val="006B0191"/>
    <w:rsid w:val="006B04DC"/>
    <w:rsid w:val="006B0EA7"/>
    <w:rsid w:val="006B2ED7"/>
    <w:rsid w:val="006B3F6C"/>
    <w:rsid w:val="006B5C77"/>
    <w:rsid w:val="006B7453"/>
    <w:rsid w:val="006B7ED5"/>
    <w:rsid w:val="006C0E95"/>
    <w:rsid w:val="006C1FF9"/>
    <w:rsid w:val="006C3752"/>
    <w:rsid w:val="006C3C9D"/>
    <w:rsid w:val="006C6485"/>
    <w:rsid w:val="006D02B9"/>
    <w:rsid w:val="006D143E"/>
    <w:rsid w:val="006D2929"/>
    <w:rsid w:val="006D340A"/>
    <w:rsid w:val="006D3E96"/>
    <w:rsid w:val="006D5464"/>
    <w:rsid w:val="006D54A7"/>
    <w:rsid w:val="006D5867"/>
    <w:rsid w:val="006D61F4"/>
    <w:rsid w:val="006D68DF"/>
    <w:rsid w:val="006D6A05"/>
    <w:rsid w:val="006D7C94"/>
    <w:rsid w:val="006D7F19"/>
    <w:rsid w:val="006E12B2"/>
    <w:rsid w:val="006E1BF3"/>
    <w:rsid w:val="006E2028"/>
    <w:rsid w:val="006E70FC"/>
    <w:rsid w:val="006E796D"/>
    <w:rsid w:val="006F1709"/>
    <w:rsid w:val="006F2942"/>
    <w:rsid w:val="006F3343"/>
    <w:rsid w:val="006F3F0E"/>
    <w:rsid w:val="006F5DED"/>
    <w:rsid w:val="006F5FE7"/>
    <w:rsid w:val="006F65C6"/>
    <w:rsid w:val="006F77D7"/>
    <w:rsid w:val="00700263"/>
    <w:rsid w:val="007017A5"/>
    <w:rsid w:val="00701F20"/>
    <w:rsid w:val="00702F48"/>
    <w:rsid w:val="00704B0F"/>
    <w:rsid w:val="00706C42"/>
    <w:rsid w:val="007105F5"/>
    <w:rsid w:val="00713965"/>
    <w:rsid w:val="00714C26"/>
    <w:rsid w:val="00714CF4"/>
    <w:rsid w:val="00716328"/>
    <w:rsid w:val="0071782C"/>
    <w:rsid w:val="00717D9C"/>
    <w:rsid w:val="00717E5C"/>
    <w:rsid w:val="00720B71"/>
    <w:rsid w:val="00721A27"/>
    <w:rsid w:val="00721B27"/>
    <w:rsid w:val="00722643"/>
    <w:rsid w:val="00722FB2"/>
    <w:rsid w:val="00723583"/>
    <w:rsid w:val="007236A0"/>
    <w:rsid w:val="00727F11"/>
    <w:rsid w:val="0073083B"/>
    <w:rsid w:val="00730BC4"/>
    <w:rsid w:val="007319A7"/>
    <w:rsid w:val="00732027"/>
    <w:rsid w:val="0073281F"/>
    <w:rsid w:val="00732A5C"/>
    <w:rsid w:val="007340F9"/>
    <w:rsid w:val="00734925"/>
    <w:rsid w:val="00734E3F"/>
    <w:rsid w:val="00736B63"/>
    <w:rsid w:val="00736C34"/>
    <w:rsid w:val="00737D9F"/>
    <w:rsid w:val="00740730"/>
    <w:rsid w:val="007444C9"/>
    <w:rsid w:val="00744ADB"/>
    <w:rsid w:val="00745E95"/>
    <w:rsid w:val="007478C0"/>
    <w:rsid w:val="00747D94"/>
    <w:rsid w:val="00750B2B"/>
    <w:rsid w:val="00750DE2"/>
    <w:rsid w:val="00751152"/>
    <w:rsid w:val="00751931"/>
    <w:rsid w:val="00752528"/>
    <w:rsid w:val="007531C7"/>
    <w:rsid w:val="007532F6"/>
    <w:rsid w:val="00755BF5"/>
    <w:rsid w:val="00760857"/>
    <w:rsid w:val="00762AA0"/>
    <w:rsid w:val="00763013"/>
    <w:rsid w:val="007635BE"/>
    <w:rsid w:val="00763A18"/>
    <w:rsid w:val="00764A8C"/>
    <w:rsid w:val="00764D2C"/>
    <w:rsid w:val="00765B2A"/>
    <w:rsid w:val="00765E2E"/>
    <w:rsid w:val="00766CC5"/>
    <w:rsid w:val="00767082"/>
    <w:rsid w:val="00767E99"/>
    <w:rsid w:val="00771FC4"/>
    <w:rsid w:val="0077397C"/>
    <w:rsid w:val="007739E4"/>
    <w:rsid w:val="00773B63"/>
    <w:rsid w:val="0077448A"/>
    <w:rsid w:val="007754E1"/>
    <w:rsid w:val="0077622F"/>
    <w:rsid w:val="00776FCE"/>
    <w:rsid w:val="00781A05"/>
    <w:rsid w:val="00781F0E"/>
    <w:rsid w:val="007851F3"/>
    <w:rsid w:val="00785DD3"/>
    <w:rsid w:val="00787409"/>
    <w:rsid w:val="00787AD7"/>
    <w:rsid w:val="00791E42"/>
    <w:rsid w:val="00791F79"/>
    <w:rsid w:val="0079291E"/>
    <w:rsid w:val="0079349B"/>
    <w:rsid w:val="00793BD5"/>
    <w:rsid w:val="00793DFF"/>
    <w:rsid w:val="00793F27"/>
    <w:rsid w:val="00797683"/>
    <w:rsid w:val="00797D85"/>
    <w:rsid w:val="007A07AA"/>
    <w:rsid w:val="007A1368"/>
    <w:rsid w:val="007A2BFE"/>
    <w:rsid w:val="007A6782"/>
    <w:rsid w:val="007A7580"/>
    <w:rsid w:val="007B0778"/>
    <w:rsid w:val="007B0C65"/>
    <w:rsid w:val="007B364C"/>
    <w:rsid w:val="007B3ED5"/>
    <w:rsid w:val="007B4070"/>
    <w:rsid w:val="007B474A"/>
    <w:rsid w:val="007B4CC5"/>
    <w:rsid w:val="007B4F47"/>
    <w:rsid w:val="007B5B44"/>
    <w:rsid w:val="007B5EAD"/>
    <w:rsid w:val="007B69E7"/>
    <w:rsid w:val="007B73EC"/>
    <w:rsid w:val="007C01EE"/>
    <w:rsid w:val="007C1F9B"/>
    <w:rsid w:val="007C35CF"/>
    <w:rsid w:val="007C44C0"/>
    <w:rsid w:val="007C5FA5"/>
    <w:rsid w:val="007D06B3"/>
    <w:rsid w:val="007D0B82"/>
    <w:rsid w:val="007D1022"/>
    <w:rsid w:val="007D221C"/>
    <w:rsid w:val="007D3057"/>
    <w:rsid w:val="007D408B"/>
    <w:rsid w:val="007D4103"/>
    <w:rsid w:val="007D424A"/>
    <w:rsid w:val="007D639A"/>
    <w:rsid w:val="007D6447"/>
    <w:rsid w:val="007D674F"/>
    <w:rsid w:val="007E0914"/>
    <w:rsid w:val="007E3FBC"/>
    <w:rsid w:val="007E53B5"/>
    <w:rsid w:val="007E6C3C"/>
    <w:rsid w:val="007E732B"/>
    <w:rsid w:val="007E771C"/>
    <w:rsid w:val="007E7F6A"/>
    <w:rsid w:val="007F049B"/>
    <w:rsid w:val="007F1133"/>
    <w:rsid w:val="007F134F"/>
    <w:rsid w:val="007F1B0E"/>
    <w:rsid w:val="007F2D40"/>
    <w:rsid w:val="007F3021"/>
    <w:rsid w:val="007F5B51"/>
    <w:rsid w:val="008023F9"/>
    <w:rsid w:val="008029B3"/>
    <w:rsid w:val="00802CD0"/>
    <w:rsid w:val="00802ECB"/>
    <w:rsid w:val="0080310C"/>
    <w:rsid w:val="008042DB"/>
    <w:rsid w:val="0080616C"/>
    <w:rsid w:val="00806606"/>
    <w:rsid w:val="008073BF"/>
    <w:rsid w:val="00810AC9"/>
    <w:rsid w:val="00811543"/>
    <w:rsid w:val="00811647"/>
    <w:rsid w:val="00812430"/>
    <w:rsid w:val="008150CB"/>
    <w:rsid w:val="00815263"/>
    <w:rsid w:val="008162E9"/>
    <w:rsid w:val="00820556"/>
    <w:rsid w:val="00820614"/>
    <w:rsid w:val="00821E20"/>
    <w:rsid w:val="0082283C"/>
    <w:rsid w:val="00823608"/>
    <w:rsid w:val="008246EF"/>
    <w:rsid w:val="00826997"/>
    <w:rsid w:val="00827D7C"/>
    <w:rsid w:val="00831C70"/>
    <w:rsid w:val="00832D82"/>
    <w:rsid w:val="00833EF6"/>
    <w:rsid w:val="00835379"/>
    <w:rsid w:val="00840458"/>
    <w:rsid w:val="00840D44"/>
    <w:rsid w:val="008419D8"/>
    <w:rsid w:val="00842F14"/>
    <w:rsid w:val="00844725"/>
    <w:rsid w:val="0084534B"/>
    <w:rsid w:val="00845623"/>
    <w:rsid w:val="008502CB"/>
    <w:rsid w:val="0085130B"/>
    <w:rsid w:val="00853740"/>
    <w:rsid w:val="00854DDE"/>
    <w:rsid w:val="00854E63"/>
    <w:rsid w:val="008555B1"/>
    <w:rsid w:val="00856161"/>
    <w:rsid w:val="008609D2"/>
    <w:rsid w:val="0086209B"/>
    <w:rsid w:val="008624F1"/>
    <w:rsid w:val="00864CF6"/>
    <w:rsid w:val="00866C9B"/>
    <w:rsid w:val="00867174"/>
    <w:rsid w:val="00871215"/>
    <w:rsid w:val="008721E7"/>
    <w:rsid w:val="0087280B"/>
    <w:rsid w:val="00872DB0"/>
    <w:rsid w:val="00872FB6"/>
    <w:rsid w:val="0087367C"/>
    <w:rsid w:val="0087465C"/>
    <w:rsid w:val="00874CF0"/>
    <w:rsid w:val="008764BC"/>
    <w:rsid w:val="00877F7F"/>
    <w:rsid w:val="00882297"/>
    <w:rsid w:val="00882C96"/>
    <w:rsid w:val="00883A44"/>
    <w:rsid w:val="00883F57"/>
    <w:rsid w:val="00883FEE"/>
    <w:rsid w:val="0088466D"/>
    <w:rsid w:val="00884D48"/>
    <w:rsid w:val="0088550F"/>
    <w:rsid w:val="00885D78"/>
    <w:rsid w:val="00885FA8"/>
    <w:rsid w:val="008873C6"/>
    <w:rsid w:val="0089068B"/>
    <w:rsid w:val="008912F0"/>
    <w:rsid w:val="0089399C"/>
    <w:rsid w:val="008948B7"/>
    <w:rsid w:val="00897241"/>
    <w:rsid w:val="008A173D"/>
    <w:rsid w:val="008A179A"/>
    <w:rsid w:val="008A26E2"/>
    <w:rsid w:val="008B1408"/>
    <w:rsid w:val="008B2AF0"/>
    <w:rsid w:val="008B3479"/>
    <w:rsid w:val="008B4541"/>
    <w:rsid w:val="008B4A86"/>
    <w:rsid w:val="008B4E63"/>
    <w:rsid w:val="008B6582"/>
    <w:rsid w:val="008B6709"/>
    <w:rsid w:val="008B726E"/>
    <w:rsid w:val="008C13D2"/>
    <w:rsid w:val="008C1C3B"/>
    <w:rsid w:val="008C20FC"/>
    <w:rsid w:val="008C23B0"/>
    <w:rsid w:val="008C2495"/>
    <w:rsid w:val="008C5AFC"/>
    <w:rsid w:val="008C5B4D"/>
    <w:rsid w:val="008C613D"/>
    <w:rsid w:val="008C7BE0"/>
    <w:rsid w:val="008D0096"/>
    <w:rsid w:val="008D1376"/>
    <w:rsid w:val="008D1CDC"/>
    <w:rsid w:val="008D1DCF"/>
    <w:rsid w:val="008D2629"/>
    <w:rsid w:val="008D2EB2"/>
    <w:rsid w:val="008D32AF"/>
    <w:rsid w:val="008D390C"/>
    <w:rsid w:val="008D3F38"/>
    <w:rsid w:val="008D41C0"/>
    <w:rsid w:val="008D6756"/>
    <w:rsid w:val="008D74C4"/>
    <w:rsid w:val="008E0220"/>
    <w:rsid w:val="008E194A"/>
    <w:rsid w:val="008E1A1B"/>
    <w:rsid w:val="008E3A52"/>
    <w:rsid w:val="008E3AF9"/>
    <w:rsid w:val="008E3D9F"/>
    <w:rsid w:val="008E49CB"/>
    <w:rsid w:val="008E552A"/>
    <w:rsid w:val="008E5719"/>
    <w:rsid w:val="008E69BF"/>
    <w:rsid w:val="008E7111"/>
    <w:rsid w:val="008E740D"/>
    <w:rsid w:val="008E7795"/>
    <w:rsid w:val="008F1992"/>
    <w:rsid w:val="008F1EA1"/>
    <w:rsid w:val="008F2EE3"/>
    <w:rsid w:val="008F3491"/>
    <w:rsid w:val="008F4A8B"/>
    <w:rsid w:val="008F5A86"/>
    <w:rsid w:val="008F5D7E"/>
    <w:rsid w:val="008F6704"/>
    <w:rsid w:val="009000AB"/>
    <w:rsid w:val="009005C1"/>
    <w:rsid w:val="00900DA4"/>
    <w:rsid w:val="0090372C"/>
    <w:rsid w:val="00903F67"/>
    <w:rsid w:val="00904258"/>
    <w:rsid w:val="00904559"/>
    <w:rsid w:val="0090671E"/>
    <w:rsid w:val="009067BD"/>
    <w:rsid w:val="00906D10"/>
    <w:rsid w:val="009077C5"/>
    <w:rsid w:val="00910017"/>
    <w:rsid w:val="009106E5"/>
    <w:rsid w:val="00910B6F"/>
    <w:rsid w:val="00911784"/>
    <w:rsid w:val="0091195D"/>
    <w:rsid w:val="0091260E"/>
    <w:rsid w:val="00913138"/>
    <w:rsid w:val="00913B88"/>
    <w:rsid w:val="009149C1"/>
    <w:rsid w:val="0091574F"/>
    <w:rsid w:val="00916037"/>
    <w:rsid w:val="009161D2"/>
    <w:rsid w:val="00916555"/>
    <w:rsid w:val="00917385"/>
    <w:rsid w:val="009230D1"/>
    <w:rsid w:val="00924187"/>
    <w:rsid w:val="009243DF"/>
    <w:rsid w:val="00924A60"/>
    <w:rsid w:val="00924C75"/>
    <w:rsid w:val="0092537D"/>
    <w:rsid w:val="0092632C"/>
    <w:rsid w:val="009300B1"/>
    <w:rsid w:val="00934E5D"/>
    <w:rsid w:val="0093581F"/>
    <w:rsid w:val="009368A4"/>
    <w:rsid w:val="00940249"/>
    <w:rsid w:val="009405CD"/>
    <w:rsid w:val="009406C6"/>
    <w:rsid w:val="00941A2A"/>
    <w:rsid w:val="00942241"/>
    <w:rsid w:val="0094375D"/>
    <w:rsid w:val="009442C8"/>
    <w:rsid w:val="009450EA"/>
    <w:rsid w:val="00947F4F"/>
    <w:rsid w:val="009505F1"/>
    <w:rsid w:val="00950D4E"/>
    <w:rsid w:val="00951BA4"/>
    <w:rsid w:val="009525E1"/>
    <w:rsid w:val="0095615B"/>
    <w:rsid w:val="00956515"/>
    <w:rsid w:val="00956E0E"/>
    <w:rsid w:val="00957643"/>
    <w:rsid w:val="00957B94"/>
    <w:rsid w:val="009625EF"/>
    <w:rsid w:val="00965225"/>
    <w:rsid w:val="0096648D"/>
    <w:rsid w:val="009666F7"/>
    <w:rsid w:val="009704DC"/>
    <w:rsid w:val="009717DC"/>
    <w:rsid w:val="00972266"/>
    <w:rsid w:val="0097355C"/>
    <w:rsid w:val="00974738"/>
    <w:rsid w:val="00974B04"/>
    <w:rsid w:val="00975C5D"/>
    <w:rsid w:val="00977DF1"/>
    <w:rsid w:val="00980052"/>
    <w:rsid w:val="00980AB6"/>
    <w:rsid w:val="00983765"/>
    <w:rsid w:val="0098398F"/>
    <w:rsid w:val="00983CD4"/>
    <w:rsid w:val="009844D3"/>
    <w:rsid w:val="00984D6C"/>
    <w:rsid w:val="009864B3"/>
    <w:rsid w:val="00986676"/>
    <w:rsid w:val="009871C2"/>
    <w:rsid w:val="0099028B"/>
    <w:rsid w:val="00990B7A"/>
    <w:rsid w:val="00991E8E"/>
    <w:rsid w:val="009921DA"/>
    <w:rsid w:val="00992F4F"/>
    <w:rsid w:val="00993543"/>
    <w:rsid w:val="00993848"/>
    <w:rsid w:val="00993E3A"/>
    <w:rsid w:val="0099551C"/>
    <w:rsid w:val="00995CEC"/>
    <w:rsid w:val="0099642D"/>
    <w:rsid w:val="00996703"/>
    <w:rsid w:val="009973ED"/>
    <w:rsid w:val="009A04B2"/>
    <w:rsid w:val="009A0702"/>
    <w:rsid w:val="009A08AB"/>
    <w:rsid w:val="009A0CB0"/>
    <w:rsid w:val="009A136F"/>
    <w:rsid w:val="009A1C27"/>
    <w:rsid w:val="009A2F67"/>
    <w:rsid w:val="009A3527"/>
    <w:rsid w:val="009A3617"/>
    <w:rsid w:val="009A3E4D"/>
    <w:rsid w:val="009A5C85"/>
    <w:rsid w:val="009A6809"/>
    <w:rsid w:val="009A68C2"/>
    <w:rsid w:val="009A6A50"/>
    <w:rsid w:val="009A72B9"/>
    <w:rsid w:val="009B114B"/>
    <w:rsid w:val="009B1F9B"/>
    <w:rsid w:val="009B4AEB"/>
    <w:rsid w:val="009B5BF2"/>
    <w:rsid w:val="009B5D37"/>
    <w:rsid w:val="009B5F0D"/>
    <w:rsid w:val="009B7C77"/>
    <w:rsid w:val="009C08B8"/>
    <w:rsid w:val="009C1629"/>
    <w:rsid w:val="009C2EBE"/>
    <w:rsid w:val="009C3354"/>
    <w:rsid w:val="009C33DF"/>
    <w:rsid w:val="009C35F3"/>
    <w:rsid w:val="009C3A05"/>
    <w:rsid w:val="009C4A33"/>
    <w:rsid w:val="009C5650"/>
    <w:rsid w:val="009C65D4"/>
    <w:rsid w:val="009C6E98"/>
    <w:rsid w:val="009D07D3"/>
    <w:rsid w:val="009D29FA"/>
    <w:rsid w:val="009D2A15"/>
    <w:rsid w:val="009D36B6"/>
    <w:rsid w:val="009D4819"/>
    <w:rsid w:val="009D4904"/>
    <w:rsid w:val="009D568E"/>
    <w:rsid w:val="009D5C8F"/>
    <w:rsid w:val="009D7878"/>
    <w:rsid w:val="009E0505"/>
    <w:rsid w:val="009E29FB"/>
    <w:rsid w:val="009E5A8A"/>
    <w:rsid w:val="009E5E0D"/>
    <w:rsid w:val="009E7045"/>
    <w:rsid w:val="009F00BA"/>
    <w:rsid w:val="009F0B16"/>
    <w:rsid w:val="009F1019"/>
    <w:rsid w:val="009F3D90"/>
    <w:rsid w:val="009F4372"/>
    <w:rsid w:val="009F4E2E"/>
    <w:rsid w:val="009F6843"/>
    <w:rsid w:val="009F6CB8"/>
    <w:rsid w:val="009F749A"/>
    <w:rsid w:val="009F75AD"/>
    <w:rsid w:val="00A0018C"/>
    <w:rsid w:val="00A02E7F"/>
    <w:rsid w:val="00A03972"/>
    <w:rsid w:val="00A0552E"/>
    <w:rsid w:val="00A05FB9"/>
    <w:rsid w:val="00A07315"/>
    <w:rsid w:val="00A07B16"/>
    <w:rsid w:val="00A101E1"/>
    <w:rsid w:val="00A10685"/>
    <w:rsid w:val="00A138F5"/>
    <w:rsid w:val="00A139BA"/>
    <w:rsid w:val="00A14620"/>
    <w:rsid w:val="00A14F16"/>
    <w:rsid w:val="00A1515C"/>
    <w:rsid w:val="00A17E42"/>
    <w:rsid w:val="00A2322D"/>
    <w:rsid w:val="00A23808"/>
    <w:rsid w:val="00A23956"/>
    <w:rsid w:val="00A30D49"/>
    <w:rsid w:val="00A35A92"/>
    <w:rsid w:val="00A35F04"/>
    <w:rsid w:val="00A404EA"/>
    <w:rsid w:val="00A426D9"/>
    <w:rsid w:val="00A4617E"/>
    <w:rsid w:val="00A47241"/>
    <w:rsid w:val="00A47A77"/>
    <w:rsid w:val="00A47BB2"/>
    <w:rsid w:val="00A501C4"/>
    <w:rsid w:val="00A52533"/>
    <w:rsid w:val="00A52F27"/>
    <w:rsid w:val="00A5350D"/>
    <w:rsid w:val="00A55CF1"/>
    <w:rsid w:val="00A57765"/>
    <w:rsid w:val="00A6253E"/>
    <w:rsid w:val="00A6283F"/>
    <w:rsid w:val="00A62980"/>
    <w:rsid w:val="00A63327"/>
    <w:rsid w:val="00A64334"/>
    <w:rsid w:val="00A649DB"/>
    <w:rsid w:val="00A64E7A"/>
    <w:rsid w:val="00A70784"/>
    <w:rsid w:val="00A7207D"/>
    <w:rsid w:val="00A720BC"/>
    <w:rsid w:val="00A7404A"/>
    <w:rsid w:val="00A75446"/>
    <w:rsid w:val="00A75FF5"/>
    <w:rsid w:val="00A776E8"/>
    <w:rsid w:val="00A8032F"/>
    <w:rsid w:val="00A8176A"/>
    <w:rsid w:val="00A823DA"/>
    <w:rsid w:val="00A837E4"/>
    <w:rsid w:val="00A83996"/>
    <w:rsid w:val="00A847CD"/>
    <w:rsid w:val="00A85D19"/>
    <w:rsid w:val="00A861E7"/>
    <w:rsid w:val="00A8630A"/>
    <w:rsid w:val="00A868CF"/>
    <w:rsid w:val="00A918DF"/>
    <w:rsid w:val="00A91E59"/>
    <w:rsid w:val="00A924C4"/>
    <w:rsid w:val="00A929E3"/>
    <w:rsid w:val="00A9426B"/>
    <w:rsid w:val="00A95120"/>
    <w:rsid w:val="00A97246"/>
    <w:rsid w:val="00A97BA4"/>
    <w:rsid w:val="00A97BF3"/>
    <w:rsid w:val="00AA004C"/>
    <w:rsid w:val="00AA0058"/>
    <w:rsid w:val="00AA1AD2"/>
    <w:rsid w:val="00AA1C67"/>
    <w:rsid w:val="00AA2481"/>
    <w:rsid w:val="00AA2C32"/>
    <w:rsid w:val="00AA418D"/>
    <w:rsid w:val="00AA4B00"/>
    <w:rsid w:val="00AA4FFB"/>
    <w:rsid w:val="00AA5868"/>
    <w:rsid w:val="00AA5E1D"/>
    <w:rsid w:val="00AA60B3"/>
    <w:rsid w:val="00AB03A0"/>
    <w:rsid w:val="00AB0741"/>
    <w:rsid w:val="00AB0D0B"/>
    <w:rsid w:val="00AB1C06"/>
    <w:rsid w:val="00AB36BE"/>
    <w:rsid w:val="00AB4A90"/>
    <w:rsid w:val="00AB521D"/>
    <w:rsid w:val="00AB57C2"/>
    <w:rsid w:val="00AB646E"/>
    <w:rsid w:val="00AB650D"/>
    <w:rsid w:val="00AB681A"/>
    <w:rsid w:val="00AC2ADD"/>
    <w:rsid w:val="00AC5228"/>
    <w:rsid w:val="00AC53CF"/>
    <w:rsid w:val="00AC562F"/>
    <w:rsid w:val="00AC5EE6"/>
    <w:rsid w:val="00AC641D"/>
    <w:rsid w:val="00AC6875"/>
    <w:rsid w:val="00AC6A5F"/>
    <w:rsid w:val="00AC6CB9"/>
    <w:rsid w:val="00AC7EAC"/>
    <w:rsid w:val="00AD0F1B"/>
    <w:rsid w:val="00AD1793"/>
    <w:rsid w:val="00AD1C47"/>
    <w:rsid w:val="00AD2FFD"/>
    <w:rsid w:val="00AD3382"/>
    <w:rsid w:val="00AD5E14"/>
    <w:rsid w:val="00AE0482"/>
    <w:rsid w:val="00AE2677"/>
    <w:rsid w:val="00AE4AE9"/>
    <w:rsid w:val="00AE4FE8"/>
    <w:rsid w:val="00AE5A7F"/>
    <w:rsid w:val="00AF097E"/>
    <w:rsid w:val="00AF1731"/>
    <w:rsid w:val="00AF1A1B"/>
    <w:rsid w:val="00AF1AA7"/>
    <w:rsid w:val="00AF2EEC"/>
    <w:rsid w:val="00AF420A"/>
    <w:rsid w:val="00AF4245"/>
    <w:rsid w:val="00AF4522"/>
    <w:rsid w:val="00AF6DD7"/>
    <w:rsid w:val="00AF792F"/>
    <w:rsid w:val="00B001ED"/>
    <w:rsid w:val="00B020C6"/>
    <w:rsid w:val="00B03DBC"/>
    <w:rsid w:val="00B05995"/>
    <w:rsid w:val="00B06082"/>
    <w:rsid w:val="00B070BE"/>
    <w:rsid w:val="00B1180A"/>
    <w:rsid w:val="00B139F5"/>
    <w:rsid w:val="00B14F0E"/>
    <w:rsid w:val="00B16D7C"/>
    <w:rsid w:val="00B171E4"/>
    <w:rsid w:val="00B17BCC"/>
    <w:rsid w:val="00B211AD"/>
    <w:rsid w:val="00B21FD6"/>
    <w:rsid w:val="00B22334"/>
    <w:rsid w:val="00B223F4"/>
    <w:rsid w:val="00B241A1"/>
    <w:rsid w:val="00B25458"/>
    <w:rsid w:val="00B26DD1"/>
    <w:rsid w:val="00B3316D"/>
    <w:rsid w:val="00B334AA"/>
    <w:rsid w:val="00B33AE7"/>
    <w:rsid w:val="00B34B32"/>
    <w:rsid w:val="00B363BA"/>
    <w:rsid w:val="00B37B3E"/>
    <w:rsid w:val="00B407BA"/>
    <w:rsid w:val="00B40B80"/>
    <w:rsid w:val="00B40F33"/>
    <w:rsid w:val="00B4103F"/>
    <w:rsid w:val="00B418DA"/>
    <w:rsid w:val="00B420C9"/>
    <w:rsid w:val="00B42B63"/>
    <w:rsid w:val="00B4446D"/>
    <w:rsid w:val="00B45FBE"/>
    <w:rsid w:val="00B46E18"/>
    <w:rsid w:val="00B4711D"/>
    <w:rsid w:val="00B4759F"/>
    <w:rsid w:val="00B5023A"/>
    <w:rsid w:val="00B50316"/>
    <w:rsid w:val="00B5188C"/>
    <w:rsid w:val="00B51B97"/>
    <w:rsid w:val="00B532A7"/>
    <w:rsid w:val="00B547DC"/>
    <w:rsid w:val="00B54F28"/>
    <w:rsid w:val="00B55DC4"/>
    <w:rsid w:val="00B564AC"/>
    <w:rsid w:val="00B62563"/>
    <w:rsid w:val="00B62A28"/>
    <w:rsid w:val="00B632EA"/>
    <w:rsid w:val="00B64160"/>
    <w:rsid w:val="00B642D2"/>
    <w:rsid w:val="00B654BF"/>
    <w:rsid w:val="00B65BCD"/>
    <w:rsid w:val="00B65E2D"/>
    <w:rsid w:val="00B6624B"/>
    <w:rsid w:val="00B666F9"/>
    <w:rsid w:val="00B66C20"/>
    <w:rsid w:val="00B67C86"/>
    <w:rsid w:val="00B7149A"/>
    <w:rsid w:val="00B71C36"/>
    <w:rsid w:val="00B72B5A"/>
    <w:rsid w:val="00B742BA"/>
    <w:rsid w:val="00B745C5"/>
    <w:rsid w:val="00B74C8E"/>
    <w:rsid w:val="00B755B3"/>
    <w:rsid w:val="00B77E7F"/>
    <w:rsid w:val="00B80731"/>
    <w:rsid w:val="00B82289"/>
    <w:rsid w:val="00B823C9"/>
    <w:rsid w:val="00B82701"/>
    <w:rsid w:val="00B82997"/>
    <w:rsid w:val="00B84092"/>
    <w:rsid w:val="00B84C07"/>
    <w:rsid w:val="00B8538B"/>
    <w:rsid w:val="00B87A2F"/>
    <w:rsid w:val="00B91A47"/>
    <w:rsid w:val="00B94BD4"/>
    <w:rsid w:val="00B96170"/>
    <w:rsid w:val="00B9656C"/>
    <w:rsid w:val="00B96818"/>
    <w:rsid w:val="00BA0BB0"/>
    <w:rsid w:val="00BA11BE"/>
    <w:rsid w:val="00BA14C3"/>
    <w:rsid w:val="00BA1FED"/>
    <w:rsid w:val="00BA2CA9"/>
    <w:rsid w:val="00BA37D4"/>
    <w:rsid w:val="00BA4683"/>
    <w:rsid w:val="00BA658C"/>
    <w:rsid w:val="00BA6EC2"/>
    <w:rsid w:val="00BA7587"/>
    <w:rsid w:val="00BA77EB"/>
    <w:rsid w:val="00BA7ABE"/>
    <w:rsid w:val="00BB08EA"/>
    <w:rsid w:val="00BB16D7"/>
    <w:rsid w:val="00BB260D"/>
    <w:rsid w:val="00BB28CE"/>
    <w:rsid w:val="00BB4F3A"/>
    <w:rsid w:val="00BB5E42"/>
    <w:rsid w:val="00BB60DC"/>
    <w:rsid w:val="00BB7919"/>
    <w:rsid w:val="00BC04E8"/>
    <w:rsid w:val="00BC1213"/>
    <w:rsid w:val="00BC2100"/>
    <w:rsid w:val="00BC2729"/>
    <w:rsid w:val="00BC2FD3"/>
    <w:rsid w:val="00BC317A"/>
    <w:rsid w:val="00BC5760"/>
    <w:rsid w:val="00BC6422"/>
    <w:rsid w:val="00BC6547"/>
    <w:rsid w:val="00BD086B"/>
    <w:rsid w:val="00BD388B"/>
    <w:rsid w:val="00BD41F6"/>
    <w:rsid w:val="00BD48F1"/>
    <w:rsid w:val="00BD4D29"/>
    <w:rsid w:val="00BD57DF"/>
    <w:rsid w:val="00BD58CE"/>
    <w:rsid w:val="00BD6DB1"/>
    <w:rsid w:val="00BD7383"/>
    <w:rsid w:val="00BE03EB"/>
    <w:rsid w:val="00BE068D"/>
    <w:rsid w:val="00BE2FC1"/>
    <w:rsid w:val="00BE33BE"/>
    <w:rsid w:val="00BE3F03"/>
    <w:rsid w:val="00BE635C"/>
    <w:rsid w:val="00BF00AF"/>
    <w:rsid w:val="00BF014E"/>
    <w:rsid w:val="00BF2436"/>
    <w:rsid w:val="00BF24C4"/>
    <w:rsid w:val="00BF3D45"/>
    <w:rsid w:val="00BF520A"/>
    <w:rsid w:val="00BF5488"/>
    <w:rsid w:val="00BF659A"/>
    <w:rsid w:val="00BF6948"/>
    <w:rsid w:val="00BF6B4F"/>
    <w:rsid w:val="00BF6D28"/>
    <w:rsid w:val="00BF7CF5"/>
    <w:rsid w:val="00C0102D"/>
    <w:rsid w:val="00C01265"/>
    <w:rsid w:val="00C02031"/>
    <w:rsid w:val="00C02B56"/>
    <w:rsid w:val="00C0478A"/>
    <w:rsid w:val="00C06F5B"/>
    <w:rsid w:val="00C11BB9"/>
    <w:rsid w:val="00C11CD0"/>
    <w:rsid w:val="00C137DB"/>
    <w:rsid w:val="00C13D8D"/>
    <w:rsid w:val="00C171B6"/>
    <w:rsid w:val="00C177C0"/>
    <w:rsid w:val="00C20376"/>
    <w:rsid w:val="00C20756"/>
    <w:rsid w:val="00C21344"/>
    <w:rsid w:val="00C22DF5"/>
    <w:rsid w:val="00C244B4"/>
    <w:rsid w:val="00C245C7"/>
    <w:rsid w:val="00C24837"/>
    <w:rsid w:val="00C24F46"/>
    <w:rsid w:val="00C25359"/>
    <w:rsid w:val="00C25500"/>
    <w:rsid w:val="00C260E7"/>
    <w:rsid w:val="00C31AE2"/>
    <w:rsid w:val="00C32EA6"/>
    <w:rsid w:val="00C36ABF"/>
    <w:rsid w:val="00C37788"/>
    <w:rsid w:val="00C4065D"/>
    <w:rsid w:val="00C40CBC"/>
    <w:rsid w:val="00C4113A"/>
    <w:rsid w:val="00C4184A"/>
    <w:rsid w:val="00C4276A"/>
    <w:rsid w:val="00C43264"/>
    <w:rsid w:val="00C43463"/>
    <w:rsid w:val="00C43CA2"/>
    <w:rsid w:val="00C44A10"/>
    <w:rsid w:val="00C451B0"/>
    <w:rsid w:val="00C45B1B"/>
    <w:rsid w:val="00C46119"/>
    <w:rsid w:val="00C4649D"/>
    <w:rsid w:val="00C468FC"/>
    <w:rsid w:val="00C46C03"/>
    <w:rsid w:val="00C4782F"/>
    <w:rsid w:val="00C47DC7"/>
    <w:rsid w:val="00C50725"/>
    <w:rsid w:val="00C50C6B"/>
    <w:rsid w:val="00C5264A"/>
    <w:rsid w:val="00C5292E"/>
    <w:rsid w:val="00C57446"/>
    <w:rsid w:val="00C57761"/>
    <w:rsid w:val="00C6065C"/>
    <w:rsid w:val="00C61D85"/>
    <w:rsid w:val="00C621C3"/>
    <w:rsid w:val="00C622C9"/>
    <w:rsid w:val="00C63326"/>
    <w:rsid w:val="00C65F38"/>
    <w:rsid w:val="00C672D4"/>
    <w:rsid w:val="00C7066B"/>
    <w:rsid w:val="00C70CA3"/>
    <w:rsid w:val="00C70DF2"/>
    <w:rsid w:val="00C72112"/>
    <w:rsid w:val="00C72AF8"/>
    <w:rsid w:val="00C73DBF"/>
    <w:rsid w:val="00C7427C"/>
    <w:rsid w:val="00C75143"/>
    <w:rsid w:val="00C76469"/>
    <w:rsid w:val="00C77A0A"/>
    <w:rsid w:val="00C81D2D"/>
    <w:rsid w:val="00C85E1F"/>
    <w:rsid w:val="00C8687B"/>
    <w:rsid w:val="00C86BAC"/>
    <w:rsid w:val="00C86D09"/>
    <w:rsid w:val="00C878F7"/>
    <w:rsid w:val="00C9088A"/>
    <w:rsid w:val="00C91128"/>
    <w:rsid w:val="00C911F0"/>
    <w:rsid w:val="00C947F5"/>
    <w:rsid w:val="00C94A4C"/>
    <w:rsid w:val="00C96741"/>
    <w:rsid w:val="00C96D89"/>
    <w:rsid w:val="00C976A2"/>
    <w:rsid w:val="00CA0D88"/>
    <w:rsid w:val="00CA1ECA"/>
    <w:rsid w:val="00CA3240"/>
    <w:rsid w:val="00CA4373"/>
    <w:rsid w:val="00CA567D"/>
    <w:rsid w:val="00CA68D6"/>
    <w:rsid w:val="00CA6D8F"/>
    <w:rsid w:val="00CA7781"/>
    <w:rsid w:val="00CA782B"/>
    <w:rsid w:val="00CB0E92"/>
    <w:rsid w:val="00CB1480"/>
    <w:rsid w:val="00CB15F9"/>
    <w:rsid w:val="00CB4011"/>
    <w:rsid w:val="00CB669F"/>
    <w:rsid w:val="00CB7499"/>
    <w:rsid w:val="00CC0BC3"/>
    <w:rsid w:val="00CC0EF2"/>
    <w:rsid w:val="00CC14F4"/>
    <w:rsid w:val="00CC1F87"/>
    <w:rsid w:val="00CC3A26"/>
    <w:rsid w:val="00CC4CFD"/>
    <w:rsid w:val="00CC67D9"/>
    <w:rsid w:val="00CC681E"/>
    <w:rsid w:val="00CC732D"/>
    <w:rsid w:val="00CC7564"/>
    <w:rsid w:val="00CC7ECD"/>
    <w:rsid w:val="00CD046C"/>
    <w:rsid w:val="00CD16A8"/>
    <w:rsid w:val="00CD285A"/>
    <w:rsid w:val="00CD320E"/>
    <w:rsid w:val="00CD3FEB"/>
    <w:rsid w:val="00CD5C5D"/>
    <w:rsid w:val="00CD7749"/>
    <w:rsid w:val="00CE0187"/>
    <w:rsid w:val="00CE0C6C"/>
    <w:rsid w:val="00CE0DEE"/>
    <w:rsid w:val="00CE1CFF"/>
    <w:rsid w:val="00CE2B09"/>
    <w:rsid w:val="00CE2D5C"/>
    <w:rsid w:val="00CE32E2"/>
    <w:rsid w:val="00CE3586"/>
    <w:rsid w:val="00CF0C4D"/>
    <w:rsid w:val="00CF0FE6"/>
    <w:rsid w:val="00CF10E1"/>
    <w:rsid w:val="00CF3F53"/>
    <w:rsid w:val="00CF4C8A"/>
    <w:rsid w:val="00CF5D0D"/>
    <w:rsid w:val="00CF7439"/>
    <w:rsid w:val="00CF789F"/>
    <w:rsid w:val="00D009CC"/>
    <w:rsid w:val="00D011DD"/>
    <w:rsid w:val="00D012ED"/>
    <w:rsid w:val="00D01B55"/>
    <w:rsid w:val="00D026CC"/>
    <w:rsid w:val="00D03CDB"/>
    <w:rsid w:val="00D03E8F"/>
    <w:rsid w:val="00D04B2B"/>
    <w:rsid w:val="00D079B1"/>
    <w:rsid w:val="00D1068E"/>
    <w:rsid w:val="00D12D36"/>
    <w:rsid w:val="00D16DB5"/>
    <w:rsid w:val="00D17796"/>
    <w:rsid w:val="00D208CB"/>
    <w:rsid w:val="00D22A67"/>
    <w:rsid w:val="00D22B32"/>
    <w:rsid w:val="00D254F0"/>
    <w:rsid w:val="00D25D35"/>
    <w:rsid w:val="00D265D2"/>
    <w:rsid w:val="00D2678E"/>
    <w:rsid w:val="00D26FCC"/>
    <w:rsid w:val="00D2725A"/>
    <w:rsid w:val="00D272C4"/>
    <w:rsid w:val="00D30B56"/>
    <w:rsid w:val="00D30B6E"/>
    <w:rsid w:val="00D3101F"/>
    <w:rsid w:val="00D34A03"/>
    <w:rsid w:val="00D35241"/>
    <w:rsid w:val="00D3561C"/>
    <w:rsid w:val="00D35CDF"/>
    <w:rsid w:val="00D36291"/>
    <w:rsid w:val="00D368F2"/>
    <w:rsid w:val="00D36D38"/>
    <w:rsid w:val="00D3753B"/>
    <w:rsid w:val="00D4116C"/>
    <w:rsid w:val="00D43101"/>
    <w:rsid w:val="00D43C2D"/>
    <w:rsid w:val="00D44316"/>
    <w:rsid w:val="00D44D34"/>
    <w:rsid w:val="00D45366"/>
    <w:rsid w:val="00D455D5"/>
    <w:rsid w:val="00D45F41"/>
    <w:rsid w:val="00D50015"/>
    <w:rsid w:val="00D50665"/>
    <w:rsid w:val="00D515E9"/>
    <w:rsid w:val="00D52468"/>
    <w:rsid w:val="00D5337F"/>
    <w:rsid w:val="00D5376C"/>
    <w:rsid w:val="00D577E0"/>
    <w:rsid w:val="00D6084A"/>
    <w:rsid w:val="00D60A62"/>
    <w:rsid w:val="00D60C8C"/>
    <w:rsid w:val="00D611F8"/>
    <w:rsid w:val="00D61BD5"/>
    <w:rsid w:val="00D65482"/>
    <w:rsid w:val="00D71C28"/>
    <w:rsid w:val="00D71C93"/>
    <w:rsid w:val="00D72C76"/>
    <w:rsid w:val="00D747BF"/>
    <w:rsid w:val="00D7707C"/>
    <w:rsid w:val="00D821D2"/>
    <w:rsid w:val="00D82606"/>
    <w:rsid w:val="00D827ED"/>
    <w:rsid w:val="00D82B38"/>
    <w:rsid w:val="00D8493B"/>
    <w:rsid w:val="00D851ED"/>
    <w:rsid w:val="00D86A3B"/>
    <w:rsid w:val="00D86EC7"/>
    <w:rsid w:val="00D93437"/>
    <w:rsid w:val="00D9406A"/>
    <w:rsid w:val="00D941DF"/>
    <w:rsid w:val="00D943C1"/>
    <w:rsid w:val="00D94483"/>
    <w:rsid w:val="00D951FF"/>
    <w:rsid w:val="00D95247"/>
    <w:rsid w:val="00D95403"/>
    <w:rsid w:val="00DA0A6E"/>
    <w:rsid w:val="00DA0AFB"/>
    <w:rsid w:val="00DA1806"/>
    <w:rsid w:val="00DA18E8"/>
    <w:rsid w:val="00DA1B84"/>
    <w:rsid w:val="00DA4902"/>
    <w:rsid w:val="00DA5656"/>
    <w:rsid w:val="00DA5DF8"/>
    <w:rsid w:val="00DA6220"/>
    <w:rsid w:val="00DB02A7"/>
    <w:rsid w:val="00DB17D9"/>
    <w:rsid w:val="00DB293C"/>
    <w:rsid w:val="00DB2F1A"/>
    <w:rsid w:val="00DB3169"/>
    <w:rsid w:val="00DB3B20"/>
    <w:rsid w:val="00DB40BF"/>
    <w:rsid w:val="00DB4BA2"/>
    <w:rsid w:val="00DB660A"/>
    <w:rsid w:val="00DB6C69"/>
    <w:rsid w:val="00DB7393"/>
    <w:rsid w:val="00DB7F3A"/>
    <w:rsid w:val="00DC02D7"/>
    <w:rsid w:val="00DC0A33"/>
    <w:rsid w:val="00DC198A"/>
    <w:rsid w:val="00DC3037"/>
    <w:rsid w:val="00DC4C27"/>
    <w:rsid w:val="00DC601F"/>
    <w:rsid w:val="00DC6456"/>
    <w:rsid w:val="00DC7787"/>
    <w:rsid w:val="00DD17BB"/>
    <w:rsid w:val="00DD1FB1"/>
    <w:rsid w:val="00DD2245"/>
    <w:rsid w:val="00DD27AF"/>
    <w:rsid w:val="00DD5CF1"/>
    <w:rsid w:val="00DD5FD7"/>
    <w:rsid w:val="00DD6342"/>
    <w:rsid w:val="00DD674A"/>
    <w:rsid w:val="00DD6881"/>
    <w:rsid w:val="00DD73C2"/>
    <w:rsid w:val="00DD7D32"/>
    <w:rsid w:val="00DE26B8"/>
    <w:rsid w:val="00DE3D2C"/>
    <w:rsid w:val="00DE41CB"/>
    <w:rsid w:val="00DE4584"/>
    <w:rsid w:val="00DE5809"/>
    <w:rsid w:val="00DE63E4"/>
    <w:rsid w:val="00DE6A5A"/>
    <w:rsid w:val="00DE7D3C"/>
    <w:rsid w:val="00DF063B"/>
    <w:rsid w:val="00DF12B4"/>
    <w:rsid w:val="00DF1527"/>
    <w:rsid w:val="00DF465B"/>
    <w:rsid w:val="00DF4A1F"/>
    <w:rsid w:val="00DF55B2"/>
    <w:rsid w:val="00DF5697"/>
    <w:rsid w:val="00DF726B"/>
    <w:rsid w:val="00E0132A"/>
    <w:rsid w:val="00E01C4D"/>
    <w:rsid w:val="00E029B0"/>
    <w:rsid w:val="00E02C89"/>
    <w:rsid w:val="00E046D4"/>
    <w:rsid w:val="00E05B08"/>
    <w:rsid w:val="00E07D53"/>
    <w:rsid w:val="00E1058F"/>
    <w:rsid w:val="00E10897"/>
    <w:rsid w:val="00E125C5"/>
    <w:rsid w:val="00E12759"/>
    <w:rsid w:val="00E12A29"/>
    <w:rsid w:val="00E14435"/>
    <w:rsid w:val="00E14A6D"/>
    <w:rsid w:val="00E15885"/>
    <w:rsid w:val="00E16074"/>
    <w:rsid w:val="00E16329"/>
    <w:rsid w:val="00E166F6"/>
    <w:rsid w:val="00E20A71"/>
    <w:rsid w:val="00E21554"/>
    <w:rsid w:val="00E24D0C"/>
    <w:rsid w:val="00E25F61"/>
    <w:rsid w:val="00E26D92"/>
    <w:rsid w:val="00E2715B"/>
    <w:rsid w:val="00E276A4"/>
    <w:rsid w:val="00E301A6"/>
    <w:rsid w:val="00E316C7"/>
    <w:rsid w:val="00E32184"/>
    <w:rsid w:val="00E34953"/>
    <w:rsid w:val="00E34992"/>
    <w:rsid w:val="00E34A39"/>
    <w:rsid w:val="00E34C4F"/>
    <w:rsid w:val="00E35596"/>
    <w:rsid w:val="00E37039"/>
    <w:rsid w:val="00E376BB"/>
    <w:rsid w:val="00E412AA"/>
    <w:rsid w:val="00E426BB"/>
    <w:rsid w:val="00E44B8A"/>
    <w:rsid w:val="00E4508B"/>
    <w:rsid w:val="00E4513E"/>
    <w:rsid w:val="00E470CF"/>
    <w:rsid w:val="00E47272"/>
    <w:rsid w:val="00E47D94"/>
    <w:rsid w:val="00E50B6A"/>
    <w:rsid w:val="00E50CB3"/>
    <w:rsid w:val="00E51511"/>
    <w:rsid w:val="00E5175B"/>
    <w:rsid w:val="00E51E89"/>
    <w:rsid w:val="00E52C75"/>
    <w:rsid w:val="00E5539A"/>
    <w:rsid w:val="00E554F9"/>
    <w:rsid w:val="00E57278"/>
    <w:rsid w:val="00E6091B"/>
    <w:rsid w:val="00E61041"/>
    <w:rsid w:val="00E615BD"/>
    <w:rsid w:val="00E61849"/>
    <w:rsid w:val="00E62DCF"/>
    <w:rsid w:val="00E63B21"/>
    <w:rsid w:val="00E64290"/>
    <w:rsid w:val="00E646DB"/>
    <w:rsid w:val="00E64CA9"/>
    <w:rsid w:val="00E65629"/>
    <w:rsid w:val="00E660C6"/>
    <w:rsid w:val="00E66311"/>
    <w:rsid w:val="00E66E80"/>
    <w:rsid w:val="00E70BCB"/>
    <w:rsid w:val="00E73B39"/>
    <w:rsid w:val="00E74442"/>
    <w:rsid w:val="00E74AA1"/>
    <w:rsid w:val="00E75D8C"/>
    <w:rsid w:val="00E76240"/>
    <w:rsid w:val="00E76F01"/>
    <w:rsid w:val="00E77C6A"/>
    <w:rsid w:val="00E808C4"/>
    <w:rsid w:val="00E80BB5"/>
    <w:rsid w:val="00E828BE"/>
    <w:rsid w:val="00E82B5D"/>
    <w:rsid w:val="00E83CEB"/>
    <w:rsid w:val="00E862E7"/>
    <w:rsid w:val="00E8701F"/>
    <w:rsid w:val="00E8742B"/>
    <w:rsid w:val="00E9119B"/>
    <w:rsid w:val="00E917B9"/>
    <w:rsid w:val="00E93537"/>
    <w:rsid w:val="00E9590F"/>
    <w:rsid w:val="00E960C5"/>
    <w:rsid w:val="00E96665"/>
    <w:rsid w:val="00EA0568"/>
    <w:rsid w:val="00EA0EE3"/>
    <w:rsid w:val="00EA166E"/>
    <w:rsid w:val="00EA175A"/>
    <w:rsid w:val="00EA18A2"/>
    <w:rsid w:val="00EA22D9"/>
    <w:rsid w:val="00EA3ED1"/>
    <w:rsid w:val="00EA4C2B"/>
    <w:rsid w:val="00EA4D61"/>
    <w:rsid w:val="00EA5ACA"/>
    <w:rsid w:val="00EA7914"/>
    <w:rsid w:val="00EB1C02"/>
    <w:rsid w:val="00EB2ABA"/>
    <w:rsid w:val="00EB4A53"/>
    <w:rsid w:val="00EB7B3A"/>
    <w:rsid w:val="00EB7FFE"/>
    <w:rsid w:val="00EC024E"/>
    <w:rsid w:val="00EC0B8D"/>
    <w:rsid w:val="00EC0DE2"/>
    <w:rsid w:val="00EC23B4"/>
    <w:rsid w:val="00EC28D0"/>
    <w:rsid w:val="00EC2DB8"/>
    <w:rsid w:val="00EC301C"/>
    <w:rsid w:val="00EC33AE"/>
    <w:rsid w:val="00EC36F6"/>
    <w:rsid w:val="00EC4210"/>
    <w:rsid w:val="00EC45ED"/>
    <w:rsid w:val="00EC4D75"/>
    <w:rsid w:val="00EC5141"/>
    <w:rsid w:val="00ED0303"/>
    <w:rsid w:val="00ED0AD0"/>
    <w:rsid w:val="00ED1666"/>
    <w:rsid w:val="00ED239A"/>
    <w:rsid w:val="00ED3599"/>
    <w:rsid w:val="00ED35EE"/>
    <w:rsid w:val="00ED3F0D"/>
    <w:rsid w:val="00ED42E5"/>
    <w:rsid w:val="00ED4468"/>
    <w:rsid w:val="00ED5454"/>
    <w:rsid w:val="00ED5C24"/>
    <w:rsid w:val="00ED674A"/>
    <w:rsid w:val="00ED7A4D"/>
    <w:rsid w:val="00ED7AF2"/>
    <w:rsid w:val="00EE0BB8"/>
    <w:rsid w:val="00EE1D30"/>
    <w:rsid w:val="00EE2839"/>
    <w:rsid w:val="00EE4121"/>
    <w:rsid w:val="00EE6090"/>
    <w:rsid w:val="00EE7748"/>
    <w:rsid w:val="00EE7A3D"/>
    <w:rsid w:val="00EF3667"/>
    <w:rsid w:val="00EF4A6B"/>
    <w:rsid w:val="00EF4FCA"/>
    <w:rsid w:val="00EF6559"/>
    <w:rsid w:val="00EF72F0"/>
    <w:rsid w:val="00F012A9"/>
    <w:rsid w:val="00F01E17"/>
    <w:rsid w:val="00F025D0"/>
    <w:rsid w:val="00F02DD6"/>
    <w:rsid w:val="00F036CC"/>
    <w:rsid w:val="00F04495"/>
    <w:rsid w:val="00F053F7"/>
    <w:rsid w:val="00F05570"/>
    <w:rsid w:val="00F05A52"/>
    <w:rsid w:val="00F06BCA"/>
    <w:rsid w:val="00F10FDE"/>
    <w:rsid w:val="00F11113"/>
    <w:rsid w:val="00F115DB"/>
    <w:rsid w:val="00F11CE2"/>
    <w:rsid w:val="00F1288A"/>
    <w:rsid w:val="00F13356"/>
    <w:rsid w:val="00F13704"/>
    <w:rsid w:val="00F14155"/>
    <w:rsid w:val="00F14500"/>
    <w:rsid w:val="00F15873"/>
    <w:rsid w:val="00F16717"/>
    <w:rsid w:val="00F171CB"/>
    <w:rsid w:val="00F17244"/>
    <w:rsid w:val="00F176FE"/>
    <w:rsid w:val="00F219D4"/>
    <w:rsid w:val="00F22659"/>
    <w:rsid w:val="00F2332F"/>
    <w:rsid w:val="00F24E63"/>
    <w:rsid w:val="00F2531E"/>
    <w:rsid w:val="00F26D04"/>
    <w:rsid w:val="00F26FD4"/>
    <w:rsid w:val="00F314D3"/>
    <w:rsid w:val="00F33BF8"/>
    <w:rsid w:val="00F354B6"/>
    <w:rsid w:val="00F40E51"/>
    <w:rsid w:val="00F4275F"/>
    <w:rsid w:val="00F42E22"/>
    <w:rsid w:val="00F42F63"/>
    <w:rsid w:val="00F430AE"/>
    <w:rsid w:val="00F432C7"/>
    <w:rsid w:val="00F4383C"/>
    <w:rsid w:val="00F45837"/>
    <w:rsid w:val="00F466CC"/>
    <w:rsid w:val="00F50CE6"/>
    <w:rsid w:val="00F50E8B"/>
    <w:rsid w:val="00F51A55"/>
    <w:rsid w:val="00F53593"/>
    <w:rsid w:val="00F54CA1"/>
    <w:rsid w:val="00F55732"/>
    <w:rsid w:val="00F5584F"/>
    <w:rsid w:val="00F55883"/>
    <w:rsid w:val="00F56B1E"/>
    <w:rsid w:val="00F61488"/>
    <w:rsid w:val="00F614C1"/>
    <w:rsid w:val="00F643C7"/>
    <w:rsid w:val="00F657C5"/>
    <w:rsid w:val="00F6640B"/>
    <w:rsid w:val="00F668ED"/>
    <w:rsid w:val="00F702C2"/>
    <w:rsid w:val="00F708DE"/>
    <w:rsid w:val="00F70AFD"/>
    <w:rsid w:val="00F72E00"/>
    <w:rsid w:val="00F74602"/>
    <w:rsid w:val="00F75043"/>
    <w:rsid w:val="00F809C2"/>
    <w:rsid w:val="00F80BDD"/>
    <w:rsid w:val="00F814C9"/>
    <w:rsid w:val="00F831BD"/>
    <w:rsid w:val="00F83432"/>
    <w:rsid w:val="00F83A10"/>
    <w:rsid w:val="00F850CE"/>
    <w:rsid w:val="00F853D0"/>
    <w:rsid w:val="00F856A9"/>
    <w:rsid w:val="00F86290"/>
    <w:rsid w:val="00F87CF8"/>
    <w:rsid w:val="00F937F4"/>
    <w:rsid w:val="00F94236"/>
    <w:rsid w:val="00F94D86"/>
    <w:rsid w:val="00F95029"/>
    <w:rsid w:val="00F95232"/>
    <w:rsid w:val="00F958E8"/>
    <w:rsid w:val="00F95C67"/>
    <w:rsid w:val="00F95F88"/>
    <w:rsid w:val="00F96738"/>
    <w:rsid w:val="00F967E0"/>
    <w:rsid w:val="00F9687E"/>
    <w:rsid w:val="00F96FAD"/>
    <w:rsid w:val="00FA0572"/>
    <w:rsid w:val="00FA13E8"/>
    <w:rsid w:val="00FA32D8"/>
    <w:rsid w:val="00FA3BD6"/>
    <w:rsid w:val="00FA3D78"/>
    <w:rsid w:val="00FA4BFA"/>
    <w:rsid w:val="00FA5371"/>
    <w:rsid w:val="00FA5FF9"/>
    <w:rsid w:val="00FA677D"/>
    <w:rsid w:val="00FA7620"/>
    <w:rsid w:val="00FA7651"/>
    <w:rsid w:val="00FA76EA"/>
    <w:rsid w:val="00FA7EC4"/>
    <w:rsid w:val="00FB0D2B"/>
    <w:rsid w:val="00FB17AB"/>
    <w:rsid w:val="00FB2269"/>
    <w:rsid w:val="00FB30B8"/>
    <w:rsid w:val="00FB39DE"/>
    <w:rsid w:val="00FB3D9B"/>
    <w:rsid w:val="00FB5476"/>
    <w:rsid w:val="00FC08EA"/>
    <w:rsid w:val="00FC09D0"/>
    <w:rsid w:val="00FC1393"/>
    <w:rsid w:val="00FC22DB"/>
    <w:rsid w:val="00FC2310"/>
    <w:rsid w:val="00FC4E30"/>
    <w:rsid w:val="00FC626E"/>
    <w:rsid w:val="00FC7623"/>
    <w:rsid w:val="00FD0003"/>
    <w:rsid w:val="00FD04C1"/>
    <w:rsid w:val="00FD1B3A"/>
    <w:rsid w:val="00FD20BB"/>
    <w:rsid w:val="00FD22AD"/>
    <w:rsid w:val="00FD3737"/>
    <w:rsid w:val="00FD3D87"/>
    <w:rsid w:val="00FD48A6"/>
    <w:rsid w:val="00FD4C9F"/>
    <w:rsid w:val="00FD5BFE"/>
    <w:rsid w:val="00FE0136"/>
    <w:rsid w:val="00FE524D"/>
    <w:rsid w:val="00FE5569"/>
    <w:rsid w:val="00FE598F"/>
    <w:rsid w:val="00FE67EC"/>
    <w:rsid w:val="00FE7566"/>
    <w:rsid w:val="00FF0693"/>
    <w:rsid w:val="00FF07BD"/>
    <w:rsid w:val="00FF21AF"/>
    <w:rsid w:val="00FF3A5D"/>
    <w:rsid w:val="00FF521D"/>
    <w:rsid w:val="00FF6F76"/>
    <w:rsid w:val="0A427C69"/>
    <w:rsid w:val="1E42F483"/>
    <w:rsid w:val="3834AD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30A025"/>
  <w14:defaultImageDpi w14:val="96"/>
  <w15:docId w15:val="{CAD7D0BE-90B4-4FEC-A582-75BB4398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2C8"/>
    <w:pPr>
      <w:autoSpaceDE w:val="0"/>
      <w:autoSpaceDN w:val="0"/>
      <w:adjustRightInd w:val="0"/>
      <w:spacing w:line="20" w:lineRule="atLeast"/>
    </w:pPr>
    <w:rPr>
      <w:rFonts w:ascii="Arial" w:hAnsi="Arial" w:cs="Arial"/>
      <w:color w:val="000000"/>
      <w:w w:val="101"/>
      <w:sz w:val="24"/>
      <w:szCs w:val="24"/>
    </w:rPr>
  </w:style>
  <w:style w:type="paragraph" w:styleId="Heading1">
    <w:name w:val="heading 1"/>
    <w:basedOn w:val="Normal"/>
    <w:next w:val="Normal"/>
    <w:link w:val="Heading1Char"/>
    <w:qFormat/>
    <w:rsid w:val="009442C8"/>
    <w:pPr>
      <w:keepNext/>
      <w:autoSpaceDE/>
      <w:autoSpaceDN/>
      <w:adjustRightInd/>
      <w:spacing w:before="240" w:after="60" w:line="240" w:lineRule="auto"/>
      <w:outlineLvl w:val="0"/>
    </w:pPr>
    <w:rPr>
      <w:rFonts w:eastAsia="SimSun"/>
      <w:b/>
      <w:bCs/>
      <w:w w:val="100"/>
      <w:kern w:val="32"/>
      <w:sz w:val="32"/>
      <w:szCs w:val="32"/>
    </w:rPr>
  </w:style>
  <w:style w:type="paragraph" w:styleId="Heading2">
    <w:name w:val="heading 2"/>
    <w:basedOn w:val="Normal"/>
    <w:next w:val="Normal"/>
    <w:link w:val="Heading2Char"/>
    <w:qFormat/>
    <w:rsid w:val="009442C8"/>
    <w:pPr>
      <w:keepNext/>
      <w:autoSpaceDE/>
      <w:autoSpaceDN/>
      <w:adjustRightInd/>
      <w:spacing w:before="240" w:after="60" w:line="240" w:lineRule="auto"/>
      <w:outlineLvl w:val="1"/>
    </w:pPr>
    <w:rPr>
      <w:rFonts w:eastAsia="SimSun"/>
      <w:b/>
      <w:bCs/>
      <w:i/>
      <w:iCs/>
      <w:w w:val="100"/>
      <w:sz w:val="28"/>
      <w:szCs w:val="28"/>
    </w:rPr>
  </w:style>
  <w:style w:type="paragraph" w:styleId="Heading3">
    <w:name w:val="heading 3"/>
    <w:basedOn w:val="Normal"/>
    <w:next w:val="Normal"/>
    <w:link w:val="Heading3Char"/>
    <w:qFormat/>
    <w:rsid w:val="009442C8"/>
    <w:pPr>
      <w:keepNext/>
      <w:autoSpaceDE/>
      <w:autoSpaceDN/>
      <w:adjustRightInd/>
      <w:spacing w:before="240" w:after="60" w:line="240" w:lineRule="auto"/>
      <w:outlineLvl w:val="2"/>
    </w:pPr>
    <w:rPr>
      <w:rFonts w:eastAsia="SimSun"/>
      <w:b/>
      <w:bCs/>
      <w:w w:val="100"/>
      <w:sz w:val="26"/>
      <w:szCs w:val="26"/>
    </w:rPr>
  </w:style>
  <w:style w:type="paragraph" w:styleId="Heading4">
    <w:name w:val="heading 4"/>
    <w:basedOn w:val="Normal"/>
    <w:next w:val="Normal"/>
    <w:link w:val="Heading4Char"/>
    <w:unhideWhenUsed/>
    <w:qFormat/>
    <w:rsid w:val="009442C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6825D4"/>
    <w:pPr>
      <w:numPr>
        <w:ilvl w:val="4"/>
        <w:numId w:val="8"/>
      </w:numPr>
      <w:outlineLvl w:val="4"/>
    </w:pPr>
    <w:rPr>
      <w:rFonts w:ascii="Times New Roman" w:hAnsi="Times New Roman"/>
    </w:rPr>
  </w:style>
  <w:style w:type="paragraph" w:styleId="Heading6">
    <w:name w:val="heading 6"/>
    <w:basedOn w:val="Normal"/>
    <w:next w:val="Normal"/>
    <w:link w:val="Heading6Char"/>
    <w:qFormat/>
    <w:rsid w:val="006825D4"/>
    <w:pPr>
      <w:numPr>
        <w:ilvl w:val="5"/>
        <w:numId w:val="8"/>
      </w:numPr>
      <w:outlineLvl w:val="5"/>
    </w:pPr>
    <w:rPr>
      <w:rFonts w:ascii="Times New Roman" w:hAnsi="Times New Roman"/>
    </w:rPr>
  </w:style>
  <w:style w:type="paragraph" w:styleId="Heading7">
    <w:name w:val="heading 7"/>
    <w:basedOn w:val="Normal"/>
    <w:next w:val="Normal"/>
    <w:link w:val="Heading7Char"/>
    <w:qFormat/>
    <w:rsid w:val="006825D4"/>
    <w:pPr>
      <w:numPr>
        <w:ilvl w:val="6"/>
        <w:numId w:val="8"/>
      </w:numPr>
      <w:outlineLvl w:val="6"/>
    </w:pPr>
    <w:rPr>
      <w:rFonts w:ascii="Times New Roman" w:hAnsi="Times New Roman"/>
    </w:rPr>
  </w:style>
  <w:style w:type="paragraph" w:styleId="Heading8">
    <w:name w:val="heading 8"/>
    <w:basedOn w:val="Normal"/>
    <w:next w:val="Normal"/>
    <w:link w:val="Heading8Char"/>
    <w:qFormat/>
    <w:rsid w:val="006825D4"/>
    <w:pPr>
      <w:numPr>
        <w:ilvl w:val="7"/>
        <w:numId w:val="8"/>
      </w:numPr>
      <w:outlineLvl w:val="7"/>
    </w:pPr>
    <w:rPr>
      <w:rFonts w:ascii="Times New Roman" w:hAnsi="Times New Roman"/>
    </w:rPr>
  </w:style>
  <w:style w:type="paragraph" w:styleId="Heading9">
    <w:name w:val="heading 9"/>
    <w:basedOn w:val="Normal"/>
    <w:next w:val="Normal"/>
    <w:link w:val="Heading9Char"/>
    <w:qFormat/>
    <w:rsid w:val="006825D4"/>
    <w:pPr>
      <w:numPr>
        <w:ilvl w:val="8"/>
        <w:numId w:val="8"/>
      </w:numPr>
      <w:outlineLvl w:val="8"/>
    </w:pPr>
    <w:rPr>
      <w:rFonts w:ascii="Times New Roman" w:hAnsi="Times New Roman"/>
    </w:rPr>
  </w:style>
  <w:style w:type="character" w:default="1" w:styleId="DefaultParagraphFont">
    <w:name w:val="Default Paragraph Font"/>
    <w:uiPriority w:val="1"/>
    <w:semiHidden/>
    <w:unhideWhenUsed/>
    <w:rsid w:val="009442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42C8"/>
  </w:style>
  <w:style w:type="paragraph" w:customStyle="1" w:styleId="CT">
    <w:name w:val="CT"/>
    <w:basedOn w:val="Normal"/>
    <w:uiPriority w:val="99"/>
    <w:rsid w:val="006825D4"/>
    <w:pPr>
      <w:widowControl w:val="0"/>
      <w:pBdr>
        <w:bottom w:val="single" w:sz="24" w:space="15" w:color="000000"/>
      </w:pBdr>
      <w:suppressAutoHyphens/>
      <w:spacing w:after="1510" w:line="480" w:lineRule="atLeast"/>
      <w:textAlignment w:val="center"/>
      <w:outlineLvl w:val="0"/>
    </w:pPr>
    <w:rPr>
      <w:rFonts w:ascii="PalatinoLTPro-Black" w:hAnsi="PalatinoLTPro-Black" w:cs="PalatinoLTPro-Black"/>
      <w:spacing w:val="11"/>
      <w:sz w:val="42"/>
      <w:szCs w:val="42"/>
    </w:rPr>
  </w:style>
  <w:style w:type="paragraph" w:customStyle="1" w:styleId="Body">
    <w:name w:val="Body"/>
    <w:basedOn w:val="Normal"/>
    <w:uiPriority w:val="99"/>
    <w:rsid w:val="006825D4"/>
    <w:pPr>
      <w:widowControl w:val="0"/>
      <w:spacing w:line="300" w:lineRule="atLeast"/>
      <w:ind w:firstLine="300"/>
      <w:jc w:val="both"/>
      <w:textAlignment w:val="center"/>
    </w:pPr>
    <w:rPr>
      <w:rFonts w:ascii="Palatino-Roman" w:hAnsi="Palatino-Roman" w:cs="Palatino-Roman"/>
    </w:rPr>
  </w:style>
  <w:style w:type="paragraph" w:customStyle="1" w:styleId="BodyNoIndent">
    <w:name w:val="BodyNoIndent"/>
    <w:basedOn w:val="Body"/>
    <w:next w:val="Body"/>
    <w:link w:val="BodyNoIndentChar"/>
    <w:uiPriority w:val="99"/>
    <w:rsid w:val="006825D4"/>
    <w:pPr>
      <w:ind w:firstLine="0"/>
    </w:pPr>
  </w:style>
  <w:style w:type="paragraph" w:customStyle="1" w:styleId="COT">
    <w:name w:val="COT"/>
    <w:basedOn w:val="BodyNoIndent"/>
    <w:uiPriority w:val="99"/>
    <w:rsid w:val="006825D4"/>
  </w:style>
  <w:style w:type="paragraph" w:customStyle="1" w:styleId="LH">
    <w:name w:val="LH"/>
    <w:basedOn w:val="Normal"/>
    <w:next w:val="CDT1"/>
    <w:autoRedefine/>
    <w:uiPriority w:val="99"/>
    <w:rsid w:val="006825D4"/>
    <w:pPr>
      <w:keepNext/>
      <w:widowControl w:val="0"/>
      <w:pBdr>
        <w:bottom w:val="single" w:sz="4" w:space="3" w:color="auto"/>
      </w:pBdr>
      <w:suppressAutoHyphens/>
      <w:spacing w:before="216" w:after="115" w:line="310" w:lineRule="atLeast"/>
      <w:ind w:left="302"/>
      <w:textAlignment w:val="center"/>
      <w:outlineLvl w:val="5"/>
    </w:pPr>
    <w:rPr>
      <w:rFonts w:ascii="MetaPlusBook-Roman" w:hAnsi="MetaPlusBook-Roman" w:cs="MetaPlusBook-Roman"/>
      <w:spacing w:val="2"/>
      <w:sz w:val="18"/>
      <w:szCs w:val="18"/>
    </w:rPr>
  </w:style>
  <w:style w:type="paragraph" w:customStyle="1" w:styleId="FC">
    <w:name w:val="FC"/>
    <w:basedOn w:val="LH"/>
    <w:autoRedefine/>
    <w:uiPriority w:val="99"/>
    <w:rsid w:val="006825D4"/>
    <w:pPr>
      <w:pBdr>
        <w:bottom w:val="none" w:sz="0" w:space="0" w:color="auto"/>
      </w:pBdr>
      <w:spacing w:before="120"/>
    </w:pPr>
  </w:style>
  <w:style w:type="paragraph" w:customStyle="1" w:styleId="FigureHolder">
    <w:name w:val="FigureHolder"/>
    <w:basedOn w:val="FC"/>
    <w:uiPriority w:val="99"/>
    <w:rsid w:val="006825D4"/>
    <w:pPr>
      <w:spacing w:before="660" w:after="0" w:line="276" w:lineRule="auto"/>
      <w:outlineLvl w:val="9"/>
    </w:pPr>
    <w:rPr>
      <w:rFonts w:ascii="Palatino-Roman" w:hAnsi="Palatino-Roman" w:cs="Palatino-Roman"/>
      <w:sz w:val="22"/>
      <w:szCs w:val="22"/>
    </w:rPr>
  </w:style>
  <w:style w:type="paragraph" w:customStyle="1" w:styleId="MindMapHolder">
    <w:name w:val="MindMapHolder"/>
    <w:basedOn w:val="FigureHolder"/>
    <w:autoRedefine/>
    <w:uiPriority w:val="99"/>
    <w:rsid w:val="006825D4"/>
    <w:pPr>
      <w:spacing w:before="300" w:after="290"/>
      <w:jc w:val="center"/>
    </w:pPr>
  </w:style>
  <w:style w:type="paragraph" w:customStyle="1" w:styleId="HA">
    <w:name w:val="HA"/>
    <w:basedOn w:val="Normal"/>
    <w:autoRedefine/>
    <w:uiPriority w:val="99"/>
    <w:rsid w:val="006825D4"/>
    <w:pPr>
      <w:keepNext/>
      <w:widowControl w:val="0"/>
      <w:spacing w:before="250" w:after="100" w:line="320" w:lineRule="atLeast"/>
      <w:jc w:val="both"/>
      <w:textAlignment w:val="center"/>
      <w:outlineLvl w:val="1"/>
    </w:pPr>
    <w:rPr>
      <w:rFonts w:ascii="MetaOT-Black" w:hAnsi="MetaOT-Black" w:cs="MetaOT-Black"/>
      <w:sz w:val="28"/>
      <w:szCs w:val="28"/>
    </w:rPr>
  </w:style>
  <w:style w:type="paragraph" w:customStyle="1" w:styleId="PD">
    <w:name w:val="PD"/>
    <w:basedOn w:val="Body"/>
    <w:uiPriority w:val="99"/>
    <w:rsid w:val="006825D4"/>
    <w:pPr>
      <w:spacing w:before="60" w:after="60"/>
      <w:ind w:firstLine="0"/>
    </w:pPr>
    <w:rPr>
      <w:color w:val="0000FF"/>
    </w:rPr>
  </w:style>
  <w:style w:type="paragraph" w:customStyle="1" w:styleId="BeginnerTopic-AdvTopic">
    <w:name w:val="BeginnerTopic-AdvTopic"/>
    <w:basedOn w:val="Body"/>
    <w:autoRedefine/>
    <w:uiPriority w:val="99"/>
    <w:rsid w:val="006825D4"/>
    <w:pPr>
      <w:keepNext/>
      <w:tabs>
        <w:tab w:val="left" w:pos="320"/>
      </w:tabs>
      <w:spacing w:before="620" w:after="170"/>
      <w:ind w:firstLine="0"/>
      <w:outlineLvl w:val="2"/>
    </w:pPr>
    <w:rPr>
      <w:rFonts w:ascii="MetaOT-Black" w:hAnsi="MetaOT-Black" w:cs="MetaOT-Black"/>
      <w:caps/>
      <w:spacing w:val="47"/>
    </w:rPr>
  </w:style>
  <w:style w:type="paragraph" w:customStyle="1" w:styleId="HB">
    <w:name w:val="HB"/>
    <w:basedOn w:val="HA"/>
    <w:next w:val="Body"/>
    <w:uiPriority w:val="99"/>
    <w:rsid w:val="006825D4"/>
    <w:pPr>
      <w:tabs>
        <w:tab w:val="left" w:pos="2332"/>
      </w:tabs>
      <w:suppressAutoHyphens/>
      <w:spacing w:before="300" w:after="10" w:line="310" w:lineRule="atLeast"/>
      <w:ind w:right="720"/>
      <w:jc w:val="left"/>
      <w:outlineLvl w:val="2"/>
    </w:pPr>
    <w:rPr>
      <w:spacing w:val="-2"/>
      <w:position w:val="-1"/>
      <w:sz w:val="22"/>
      <w:szCs w:val="22"/>
    </w:rPr>
  </w:style>
  <w:style w:type="paragraph" w:customStyle="1" w:styleId="HBNoSpaceAbove">
    <w:name w:val="HBNoSpaceAbove"/>
    <w:basedOn w:val="HB"/>
    <w:uiPriority w:val="99"/>
    <w:rsid w:val="006825D4"/>
    <w:pPr>
      <w:spacing w:before="0" w:after="0"/>
    </w:pPr>
  </w:style>
  <w:style w:type="paragraph" w:customStyle="1" w:styleId="LangContrastBody">
    <w:name w:val="LangContrastBody"/>
    <w:basedOn w:val="Body"/>
    <w:uiPriority w:val="99"/>
    <w:rsid w:val="006825D4"/>
    <w:pPr>
      <w:shd w:val="clear" w:color="auto" w:fill="E0E0E0"/>
      <w:spacing w:line="320" w:lineRule="atLeast"/>
      <w:ind w:left="1080" w:right="720" w:firstLine="0"/>
    </w:pPr>
    <w:rPr>
      <w:rFonts w:ascii="Meta-Normal" w:hAnsi="Meta-Normal" w:cs="Meta-Normal"/>
      <w:spacing w:val="-6"/>
    </w:rPr>
  </w:style>
  <w:style w:type="paragraph" w:customStyle="1" w:styleId="AdvX">
    <w:name w:val="AdvX"/>
    <w:basedOn w:val="Body"/>
    <w:uiPriority w:val="99"/>
    <w:rsid w:val="006825D4"/>
    <w:pPr>
      <w:spacing w:after="240"/>
    </w:pPr>
  </w:style>
  <w:style w:type="paragraph" w:customStyle="1" w:styleId="BeginX">
    <w:name w:val="BeginX"/>
    <w:basedOn w:val="Normal"/>
    <w:uiPriority w:val="99"/>
    <w:rsid w:val="006825D4"/>
    <w:pPr>
      <w:widowControl w:val="0"/>
      <w:spacing w:after="240" w:line="300" w:lineRule="atLeast"/>
      <w:ind w:firstLine="300"/>
      <w:jc w:val="both"/>
      <w:textAlignment w:val="center"/>
    </w:pPr>
    <w:rPr>
      <w:rFonts w:ascii="Palatino-Roman" w:hAnsi="Palatino-Roman" w:cs="Palatino-Roman"/>
    </w:rPr>
  </w:style>
  <w:style w:type="paragraph" w:customStyle="1" w:styleId="TableHolder">
    <w:name w:val="TableHolder"/>
    <w:basedOn w:val="Normal"/>
    <w:uiPriority w:val="99"/>
    <w:rsid w:val="006825D4"/>
    <w:pPr>
      <w:widowControl w:val="0"/>
      <w:suppressAutoHyphens/>
      <w:spacing w:after="240"/>
      <w:textAlignment w:val="center"/>
    </w:pPr>
    <w:rPr>
      <w:rFonts w:ascii="Palatino-Roman" w:hAnsi="Palatino-Roman" w:cs="Palatino-Roman"/>
      <w:spacing w:val="-3"/>
    </w:rPr>
  </w:style>
  <w:style w:type="paragraph" w:customStyle="1" w:styleId="GuidelinesHholder">
    <w:name w:val="GuidelinesHholder"/>
    <w:basedOn w:val="TableHolder"/>
    <w:uiPriority w:val="99"/>
    <w:rsid w:val="006825D4"/>
    <w:pPr>
      <w:spacing w:before="360" w:after="360"/>
      <w:jc w:val="center"/>
    </w:pPr>
  </w:style>
  <w:style w:type="paragraph" w:customStyle="1" w:styleId="HE">
    <w:name w:val="HE"/>
    <w:basedOn w:val="HB"/>
    <w:uiPriority w:val="99"/>
    <w:rsid w:val="006825D4"/>
    <w:pPr>
      <w:spacing w:before="240"/>
      <w:outlineLvl w:val="3"/>
    </w:pPr>
    <w:rPr>
      <w:rFonts w:ascii="DIN-Regular" w:hAnsi="DIN-Regular" w:cs="DIN-Regular"/>
      <w:position w:val="0"/>
      <w:sz w:val="20"/>
      <w:szCs w:val="20"/>
    </w:rPr>
  </w:style>
  <w:style w:type="paragraph" w:customStyle="1" w:styleId="CDT">
    <w:name w:val="CDT"/>
    <w:basedOn w:val="Normal"/>
    <w:uiPriority w:val="99"/>
    <w:rsid w:val="00465771"/>
    <w:pPr>
      <w:widowControl w:val="0"/>
      <w:suppressAutoHyphens/>
      <w:spacing w:line="210" w:lineRule="atLeast"/>
      <w:ind w:left="300"/>
      <w:textAlignment w:val="center"/>
    </w:pPr>
    <w:rPr>
      <w:rFonts w:ascii="Consolas" w:hAnsi="Consolas" w:cs="Consolas"/>
      <w:noProof/>
      <w:sz w:val="16"/>
      <w:szCs w:val="16"/>
    </w:rPr>
  </w:style>
  <w:style w:type="paragraph" w:customStyle="1" w:styleId="CDT1">
    <w:name w:val="CDT1"/>
    <w:basedOn w:val="CDT"/>
    <w:next w:val="CDT"/>
    <w:uiPriority w:val="99"/>
    <w:rsid w:val="006825D4"/>
    <w:pPr>
      <w:ind w:left="302"/>
    </w:pPr>
  </w:style>
  <w:style w:type="paragraph" w:customStyle="1" w:styleId="CDTX">
    <w:name w:val="CDTX"/>
    <w:basedOn w:val="Normal"/>
    <w:next w:val="Normal"/>
    <w:uiPriority w:val="99"/>
    <w:rsid w:val="009442C8"/>
    <w:pPr>
      <w:widowControl w:val="0"/>
      <w:pBdr>
        <w:bottom w:val="single" w:sz="4" w:space="4" w:color="000000"/>
      </w:pBdr>
      <w:suppressAutoHyphens/>
      <w:spacing w:after="320" w:line="210" w:lineRule="atLeast"/>
      <w:ind w:firstLine="302"/>
      <w:textAlignment w:val="center"/>
    </w:pPr>
    <w:rPr>
      <w:rFonts w:ascii="Consolas" w:hAnsi="Consolas" w:cs="Consolas"/>
      <w:noProof/>
      <w:sz w:val="16"/>
      <w:szCs w:val="16"/>
    </w:rPr>
  </w:style>
  <w:style w:type="paragraph" w:customStyle="1" w:styleId="CDTGrayline">
    <w:name w:val="CDTGrayline"/>
    <w:basedOn w:val="CDT"/>
    <w:autoRedefine/>
    <w:uiPriority w:val="99"/>
    <w:rsid w:val="006825D4"/>
    <w:pPr>
      <w:shd w:val="clear" w:color="auto" w:fill="D9D9D9"/>
    </w:pPr>
  </w:style>
  <w:style w:type="paragraph" w:customStyle="1" w:styleId="OutputHead">
    <w:name w:val="OutputHead"/>
    <w:basedOn w:val="Normal"/>
    <w:uiPriority w:val="99"/>
    <w:rsid w:val="006825D4"/>
    <w:pPr>
      <w:keepNext/>
      <w:widowControl w:val="0"/>
      <w:suppressAutoHyphens/>
      <w:spacing w:before="280" w:after="40" w:line="310" w:lineRule="atLeast"/>
      <w:textAlignment w:val="center"/>
    </w:pPr>
    <w:rPr>
      <w:rFonts w:ascii="MetaPlusBook-Caps" w:hAnsi="MetaPlusBook-Caps" w:cs="MetaPlusBook-Caps"/>
      <w:smallCaps/>
      <w:sz w:val="18"/>
      <w:szCs w:val="18"/>
    </w:rPr>
  </w:style>
  <w:style w:type="paragraph" w:customStyle="1" w:styleId="OutputHeadNoSpaceBefore">
    <w:name w:val="OutputHeadNoSpaceBefore"/>
    <w:basedOn w:val="OutputHead"/>
    <w:uiPriority w:val="99"/>
    <w:rsid w:val="006825D4"/>
    <w:pPr>
      <w:spacing w:before="0"/>
    </w:pPr>
  </w:style>
  <w:style w:type="paragraph" w:customStyle="1" w:styleId="Code">
    <w:name w:val="Code"/>
    <w:basedOn w:val="Normal"/>
    <w:uiPriority w:val="99"/>
    <w:rsid w:val="006825D4"/>
    <w:pPr>
      <w:widowControl w:val="0"/>
      <w:tabs>
        <w:tab w:val="left" w:pos="440"/>
        <w:tab w:val="left" w:pos="680"/>
        <w:tab w:val="left" w:pos="1000"/>
        <w:tab w:val="left" w:pos="1320"/>
        <w:tab w:val="left" w:pos="1620"/>
        <w:tab w:val="left" w:pos="1940"/>
        <w:tab w:val="left" w:pos="2240"/>
        <w:tab w:val="left" w:pos="2500"/>
      </w:tabs>
      <w:suppressAutoHyphens/>
      <w:spacing w:line="210" w:lineRule="atLeast"/>
      <w:ind w:left="300" w:right="240"/>
      <w:textAlignment w:val="center"/>
    </w:pPr>
    <w:rPr>
      <w:rFonts w:ascii="Consolas" w:hAnsi="Consolas" w:cs="Consolas"/>
      <w:sz w:val="16"/>
      <w:szCs w:val="16"/>
    </w:rPr>
  </w:style>
  <w:style w:type="paragraph" w:customStyle="1" w:styleId="OutputCode1">
    <w:name w:val="OutputCode1"/>
    <w:basedOn w:val="Normal"/>
    <w:autoRedefine/>
    <w:uiPriority w:val="99"/>
    <w:rsid w:val="006825D4"/>
    <w:pPr>
      <w:widowControl w:val="0"/>
      <w:shd w:val="clear" w:color="auto" w:fill="E0E0E0"/>
      <w:tabs>
        <w:tab w:val="left" w:pos="440"/>
        <w:tab w:val="left" w:pos="680"/>
        <w:tab w:val="left" w:pos="1000"/>
        <w:tab w:val="left" w:pos="1320"/>
        <w:tab w:val="left" w:pos="1620"/>
        <w:tab w:val="left" w:pos="1940"/>
        <w:tab w:val="left" w:pos="2240"/>
        <w:tab w:val="left" w:pos="2500"/>
      </w:tabs>
      <w:suppressAutoHyphens/>
      <w:spacing w:before="180" w:line="180" w:lineRule="atLeast"/>
      <w:ind w:left="115" w:right="245"/>
      <w:textAlignment w:val="center"/>
    </w:pPr>
    <w:rPr>
      <w:rFonts w:ascii="Consolas" w:hAnsi="Consolas" w:cs="OCRAStd"/>
      <w:spacing w:val="-7"/>
      <w:sz w:val="16"/>
      <w:szCs w:val="14"/>
    </w:rPr>
  </w:style>
  <w:style w:type="paragraph" w:customStyle="1" w:styleId="OutputCode">
    <w:name w:val="OutputCode"/>
    <w:basedOn w:val="Normal"/>
    <w:uiPriority w:val="99"/>
    <w:rsid w:val="006825D4"/>
    <w:pPr>
      <w:widowControl w:val="0"/>
      <w:shd w:val="clear" w:color="auto" w:fill="E0E0E0"/>
      <w:tabs>
        <w:tab w:val="left" w:pos="440"/>
        <w:tab w:val="left" w:pos="680"/>
        <w:tab w:val="left" w:pos="1000"/>
        <w:tab w:val="left" w:pos="1320"/>
        <w:tab w:val="left" w:pos="1620"/>
        <w:tab w:val="left" w:pos="1940"/>
        <w:tab w:val="left" w:pos="2240"/>
        <w:tab w:val="left" w:pos="2500"/>
      </w:tabs>
      <w:suppressAutoHyphens/>
      <w:spacing w:line="180" w:lineRule="atLeast"/>
      <w:ind w:left="115" w:right="245"/>
      <w:textAlignment w:val="center"/>
    </w:pPr>
    <w:rPr>
      <w:rFonts w:ascii="Consolas" w:hAnsi="Consolas" w:cs="OCRAStd"/>
      <w:spacing w:val="-7"/>
      <w:sz w:val="16"/>
      <w:szCs w:val="14"/>
    </w:rPr>
  </w:style>
  <w:style w:type="paragraph" w:customStyle="1" w:styleId="OutputCodeLast">
    <w:name w:val="OutputCodeLast"/>
    <w:basedOn w:val="OutputCode"/>
    <w:autoRedefine/>
    <w:uiPriority w:val="99"/>
    <w:rsid w:val="006825D4"/>
    <w:pPr>
      <w:spacing w:before="180" w:after="515"/>
    </w:pPr>
  </w:style>
  <w:style w:type="paragraph" w:customStyle="1" w:styleId="NL1">
    <w:name w:val="NL1"/>
    <w:basedOn w:val="Body"/>
    <w:uiPriority w:val="99"/>
    <w:rsid w:val="006825D4"/>
    <w:pPr>
      <w:spacing w:before="320" w:after="40"/>
      <w:ind w:left="662" w:hanging="360"/>
    </w:pPr>
  </w:style>
  <w:style w:type="paragraph" w:customStyle="1" w:styleId="BL1">
    <w:name w:val="BL1"/>
    <w:next w:val="BL"/>
    <w:autoRedefine/>
    <w:uiPriority w:val="99"/>
    <w:rsid w:val="006825D4"/>
    <w:pPr>
      <w:numPr>
        <w:numId w:val="5"/>
      </w:numPr>
      <w:ind w:right="720"/>
    </w:pPr>
    <w:rPr>
      <w:rFonts w:ascii="Palatino-Roman" w:eastAsia="Cambria" w:hAnsi="Palatino-Roman" w:cs="Palatino-Roman"/>
      <w:color w:val="000000"/>
      <w:sz w:val="22"/>
      <w:szCs w:val="22"/>
    </w:rPr>
  </w:style>
  <w:style w:type="paragraph" w:customStyle="1" w:styleId="NL">
    <w:name w:val="NL"/>
    <w:basedOn w:val="Normal"/>
    <w:autoRedefine/>
    <w:uiPriority w:val="99"/>
    <w:rsid w:val="006825D4"/>
    <w:pPr>
      <w:widowControl w:val="0"/>
      <w:spacing w:after="40" w:line="300" w:lineRule="atLeast"/>
      <w:ind w:left="662" w:hanging="360"/>
      <w:jc w:val="both"/>
      <w:textAlignment w:val="center"/>
    </w:pPr>
    <w:rPr>
      <w:rFonts w:ascii="Palatino-Roman" w:hAnsi="Palatino-Roman" w:cs="Palatino-Roman"/>
    </w:rPr>
  </w:style>
  <w:style w:type="paragraph" w:customStyle="1" w:styleId="BL">
    <w:name w:val="BL"/>
    <w:autoRedefine/>
    <w:uiPriority w:val="99"/>
    <w:rsid w:val="006825D4"/>
    <w:pPr>
      <w:numPr>
        <w:numId w:val="4"/>
      </w:numPr>
    </w:pPr>
    <w:rPr>
      <w:rFonts w:ascii="Palatino-Roman" w:eastAsia="Cambria" w:hAnsi="Palatino-Roman" w:cs="Palatino-Roman"/>
      <w:color w:val="000000"/>
      <w:sz w:val="22"/>
      <w:szCs w:val="22"/>
    </w:rPr>
  </w:style>
  <w:style w:type="paragraph" w:customStyle="1" w:styleId="NLX">
    <w:name w:val="NLX"/>
    <w:basedOn w:val="NL"/>
    <w:autoRedefine/>
    <w:uiPriority w:val="99"/>
    <w:rsid w:val="006825D4"/>
    <w:pPr>
      <w:spacing w:after="240"/>
    </w:pPr>
  </w:style>
  <w:style w:type="paragraph" w:customStyle="1" w:styleId="BLX">
    <w:name w:val="BLX"/>
    <w:autoRedefine/>
    <w:uiPriority w:val="99"/>
    <w:rsid w:val="002E650B"/>
    <w:pPr>
      <w:numPr>
        <w:numId w:val="7"/>
      </w:numPr>
      <w:spacing w:after="240"/>
    </w:pPr>
    <w:rPr>
      <w:rFonts w:ascii="Palatino-Roman" w:eastAsia="Cambria" w:hAnsi="Palatino-Roman" w:cs="Palatino-Roman"/>
      <w:color w:val="000000"/>
      <w:sz w:val="22"/>
      <w:szCs w:val="22"/>
    </w:rPr>
  </w:style>
  <w:style w:type="paragraph" w:customStyle="1" w:styleId="GuidelinesHolderLessSpace">
    <w:name w:val="GuidelinesHolderLessSpace"/>
    <w:basedOn w:val="GuidelinesHholder"/>
    <w:uiPriority w:val="99"/>
    <w:pPr>
      <w:spacing w:after="180"/>
    </w:pPr>
  </w:style>
  <w:style w:type="paragraph" w:customStyle="1" w:styleId="CDTX-Middle">
    <w:name w:val="CDTX-Middle"/>
    <w:basedOn w:val="CDTX"/>
    <w:uiPriority w:val="99"/>
    <w:rsid w:val="006825D4"/>
    <w:pPr>
      <w:spacing w:after="160"/>
    </w:pPr>
  </w:style>
  <w:style w:type="paragraph" w:customStyle="1" w:styleId="TableTitle">
    <w:name w:val="TableTitle"/>
    <w:basedOn w:val="Normal"/>
    <w:uiPriority w:val="99"/>
    <w:rsid w:val="006825D4"/>
    <w:pPr>
      <w:keepNext/>
      <w:widowControl w:val="0"/>
      <w:suppressAutoHyphens/>
      <w:spacing w:before="225" w:after="90" w:line="310" w:lineRule="atLeast"/>
      <w:textAlignment w:val="center"/>
    </w:pPr>
    <w:rPr>
      <w:rFonts w:ascii="MetaPlusBook-Roman" w:hAnsi="MetaPlusBook-Roman" w:cs="MetaPlusBook-Roman"/>
      <w:sz w:val="18"/>
      <w:szCs w:val="18"/>
    </w:rPr>
  </w:style>
  <w:style w:type="paragraph" w:customStyle="1" w:styleId="OutputCodeOnly">
    <w:name w:val="OutputCodeOnly"/>
    <w:basedOn w:val="OutputCode1"/>
    <w:uiPriority w:val="99"/>
    <w:rsid w:val="006825D4"/>
    <w:pPr>
      <w:pBdr>
        <w:bottom w:val="single" w:sz="72" w:space="0" w:color="E0E0E0"/>
      </w:pBdr>
      <w:spacing w:after="515"/>
    </w:pPr>
  </w:style>
  <w:style w:type="paragraph" w:customStyle="1" w:styleId="Snippet">
    <w:name w:val="Snippet"/>
    <w:basedOn w:val="CDT"/>
    <w:uiPriority w:val="99"/>
    <w:rsid w:val="006825D4"/>
    <w:pPr>
      <w:spacing w:line="240" w:lineRule="atLeast"/>
    </w:pPr>
    <w:rPr>
      <w:sz w:val="20"/>
      <w:szCs w:val="20"/>
    </w:rPr>
  </w:style>
  <w:style w:type="paragraph" w:customStyle="1" w:styleId="Snippet1">
    <w:name w:val="Snippet1"/>
    <w:basedOn w:val="Snippet"/>
    <w:uiPriority w:val="99"/>
    <w:rsid w:val="006825D4"/>
    <w:pPr>
      <w:spacing w:before="140"/>
    </w:pPr>
  </w:style>
  <w:style w:type="paragraph" w:customStyle="1" w:styleId="SnippetOnly">
    <w:name w:val="SnippetOnly"/>
    <w:basedOn w:val="Snippet1"/>
    <w:uiPriority w:val="99"/>
    <w:rsid w:val="006825D4"/>
    <w:pPr>
      <w:spacing w:after="140"/>
    </w:pPr>
  </w:style>
  <w:style w:type="paragraph" w:customStyle="1" w:styleId="SummaryHead">
    <w:name w:val="SummaryHead"/>
    <w:basedOn w:val="H1"/>
    <w:next w:val="HEADFIRST"/>
    <w:qFormat/>
    <w:rsid w:val="009442C8"/>
    <w:pPr>
      <w:pBdr>
        <w:bottom w:val="single" w:sz="12" w:space="1" w:color="auto"/>
      </w:pBdr>
    </w:pPr>
    <w:rPr>
      <w:caps/>
    </w:rPr>
  </w:style>
  <w:style w:type="paragraph" w:styleId="FootnoteText">
    <w:name w:val="footnote text"/>
    <w:basedOn w:val="Normal"/>
    <w:link w:val="FootnoteTextChar"/>
    <w:rsid w:val="009442C8"/>
    <w:rPr>
      <w:sz w:val="20"/>
      <w:szCs w:val="20"/>
    </w:rPr>
  </w:style>
  <w:style w:type="character" w:customStyle="1" w:styleId="FootnoteTextChar">
    <w:name w:val="Footnote Text Char"/>
    <w:basedOn w:val="DefaultParagraphFont"/>
    <w:link w:val="FootnoteText"/>
    <w:rsid w:val="006825D4"/>
    <w:rPr>
      <w:rFonts w:ascii="Arial" w:hAnsi="Arial" w:cs="Arial"/>
      <w:color w:val="000000"/>
      <w:w w:val="101"/>
    </w:rPr>
  </w:style>
  <w:style w:type="paragraph" w:customStyle="1" w:styleId="NoteHead">
    <w:name w:val="NoteHead"/>
    <w:basedOn w:val="Normal"/>
    <w:autoRedefine/>
    <w:uiPriority w:val="99"/>
    <w:rsid w:val="006825D4"/>
    <w:pPr>
      <w:widowControl w:val="0"/>
      <w:shd w:val="clear" w:color="auto" w:fill="E0E0E0"/>
      <w:tabs>
        <w:tab w:val="left" w:pos="340"/>
      </w:tabs>
      <w:spacing w:before="280" w:after="80" w:line="280" w:lineRule="atLeast"/>
      <w:ind w:left="1080" w:right="720"/>
      <w:textAlignment w:val="center"/>
      <w:outlineLvl w:val="5"/>
    </w:pPr>
    <w:rPr>
      <w:rFonts w:ascii="DIN-Black" w:hAnsi="DIN-Black" w:cs="DIN-Black"/>
      <w:b/>
      <w:sz w:val="23"/>
      <w:szCs w:val="23"/>
    </w:rPr>
  </w:style>
  <w:style w:type="paragraph" w:customStyle="1" w:styleId="LangContrastHead">
    <w:name w:val="LangContrastHead"/>
    <w:basedOn w:val="NoteHead"/>
    <w:uiPriority w:val="99"/>
    <w:rsid w:val="006825D4"/>
    <w:pPr>
      <w:spacing w:after="100"/>
    </w:pPr>
    <w:rPr>
      <w:rFonts w:ascii="MetaOT-Black" w:hAnsi="MetaOT-Black" w:cs="MetaOT-Black"/>
      <w:b w:val="0"/>
      <w:sz w:val="24"/>
      <w:szCs w:val="24"/>
    </w:rPr>
  </w:style>
  <w:style w:type="paragraph" w:customStyle="1" w:styleId="Guidelines">
    <w:name w:val="Guidelines"/>
    <w:basedOn w:val="OutputCode"/>
    <w:uiPriority w:val="99"/>
    <w:rsid w:val="006825D4"/>
    <w:pPr>
      <w:spacing w:after="240" w:line="240" w:lineRule="atLeast"/>
      <w:ind w:left="1080" w:right="720"/>
      <w:contextualSpacing/>
    </w:pPr>
    <w:rPr>
      <w:rFonts w:ascii="MetaPlusBook-Roman" w:hAnsi="MetaPlusBook-Roman" w:cs="MetaPlusBook-Roman"/>
      <w:spacing w:val="-4"/>
      <w:sz w:val="18"/>
      <w:szCs w:val="18"/>
    </w:rPr>
  </w:style>
  <w:style w:type="paragraph" w:customStyle="1" w:styleId="GuidelinesHead">
    <w:name w:val="GuidelinesHead"/>
    <w:basedOn w:val="LangContrastHead"/>
    <w:uiPriority w:val="99"/>
    <w:rsid w:val="006825D4"/>
    <w:rPr>
      <w:b/>
    </w:rPr>
  </w:style>
  <w:style w:type="paragraph" w:customStyle="1" w:styleId="TCH">
    <w:name w:val="TCH"/>
    <w:basedOn w:val="Body"/>
    <w:uiPriority w:val="99"/>
    <w:rsid w:val="006825D4"/>
    <w:pPr>
      <w:keepNext/>
      <w:suppressAutoHyphens/>
      <w:spacing w:line="240" w:lineRule="atLeast"/>
      <w:ind w:firstLine="0"/>
      <w:jc w:val="left"/>
    </w:pPr>
    <w:rPr>
      <w:rFonts w:ascii="MetaPlusMedium-Roman" w:hAnsi="MetaPlusMedium-Roman" w:cs="MetaPlusMedium-Roman"/>
      <w:sz w:val="18"/>
      <w:szCs w:val="18"/>
    </w:rPr>
  </w:style>
  <w:style w:type="paragraph" w:customStyle="1" w:styleId="TCCP">
    <w:name w:val="TCCP"/>
    <w:basedOn w:val="CDT"/>
    <w:uiPriority w:val="99"/>
    <w:rsid w:val="006825D4"/>
    <w:pPr>
      <w:ind w:left="0"/>
    </w:pPr>
  </w:style>
  <w:style w:type="paragraph" w:customStyle="1" w:styleId="TB">
    <w:name w:val="TB"/>
    <w:basedOn w:val="BodyNoIndent"/>
    <w:uiPriority w:val="99"/>
    <w:rsid w:val="006825D4"/>
    <w:pPr>
      <w:suppressAutoHyphens/>
      <w:spacing w:line="210" w:lineRule="atLeast"/>
      <w:jc w:val="left"/>
    </w:pPr>
    <w:rPr>
      <w:sz w:val="19"/>
      <w:szCs w:val="19"/>
    </w:rPr>
  </w:style>
  <w:style w:type="paragraph" w:customStyle="1" w:styleId="TableBottom">
    <w:name w:val="TableBottom"/>
    <w:basedOn w:val="TB"/>
    <w:uiPriority w:val="99"/>
    <w:rsid w:val="006825D4"/>
    <w:pPr>
      <w:spacing w:line="120" w:lineRule="atLeast"/>
    </w:pPr>
    <w:rPr>
      <w:sz w:val="12"/>
      <w:szCs w:val="12"/>
    </w:rPr>
  </w:style>
  <w:style w:type="paragraph" w:customStyle="1" w:styleId="NLinTable">
    <w:name w:val="NLinTable"/>
    <w:basedOn w:val="TB"/>
    <w:uiPriority w:val="99"/>
    <w:pPr>
      <w:spacing w:line="220" w:lineRule="atLeast"/>
      <w:ind w:left="180" w:hanging="180"/>
    </w:pPr>
    <w:rPr>
      <w:sz w:val="18"/>
      <w:szCs w:val="18"/>
    </w:rPr>
  </w:style>
  <w:style w:type="paragraph" w:customStyle="1" w:styleId="BasicParagraph">
    <w:name w:val="[Basic Paragraph]"/>
    <w:basedOn w:val="Normal"/>
    <w:uiPriority w:val="99"/>
    <w:rsid w:val="006825D4"/>
    <w:pPr>
      <w:widowControl w:val="0"/>
      <w:spacing w:line="200" w:lineRule="atLeast"/>
      <w:textAlignment w:val="center"/>
    </w:pPr>
    <w:rPr>
      <w:rFonts w:ascii="Consolas" w:hAnsi="Consolas" w:cs="Consolas"/>
      <w:sz w:val="16"/>
      <w:szCs w:val="16"/>
    </w:rPr>
  </w:style>
  <w:style w:type="character" w:customStyle="1" w:styleId="E1">
    <w:name w:val="E1"/>
    <w:rsid w:val="009442C8"/>
    <w:rPr>
      <w:bdr w:val="none" w:sz="0" w:space="0" w:color="auto"/>
      <w:shd w:val="clear" w:color="auto" w:fill="E6E6E6"/>
    </w:rPr>
  </w:style>
  <w:style w:type="character" w:styleId="FootnoteReference">
    <w:name w:val="footnote reference"/>
    <w:rsid w:val="009442C8"/>
    <w:rPr>
      <w:vertAlign w:val="superscript"/>
    </w:rPr>
  </w:style>
  <w:style w:type="character" w:customStyle="1" w:styleId="Italic">
    <w:name w:val="Italic"/>
    <w:autoRedefine/>
    <w:uiPriority w:val="99"/>
    <w:rsid w:val="006825D4"/>
    <w:rPr>
      <w:rFonts w:cs="Palatino-Italic"/>
      <w:i/>
      <w:iCs/>
    </w:rPr>
  </w:style>
  <w:style w:type="character" w:customStyle="1" w:styleId="C1">
    <w:name w:val="C1"/>
    <w:uiPriority w:val="99"/>
    <w:rsid w:val="006825D4"/>
    <w:rPr>
      <w:rFonts w:ascii="Consolas" w:hAnsi="Consolas" w:cs="Consolas"/>
      <w:color w:val="000000"/>
      <w:kern w:val="0"/>
      <w:position w:val="0"/>
    </w:rPr>
  </w:style>
  <w:style w:type="character" w:customStyle="1" w:styleId="C1inHead">
    <w:name w:val="C1 in Head"/>
    <w:uiPriority w:val="99"/>
    <w:rsid w:val="006825D4"/>
    <w:rPr>
      <w:rFonts w:ascii="Consolas" w:hAnsi="Consolas" w:cs="Consolas-Bold"/>
      <w:b/>
      <w:bCs/>
      <w:sz w:val="22"/>
      <w:szCs w:val="18"/>
    </w:rPr>
  </w:style>
  <w:style w:type="character" w:customStyle="1" w:styleId="C1inB-Head">
    <w:name w:val="C1inB-Head"/>
    <w:basedOn w:val="C1inHead"/>
    <w:uiPriority w:val="99"/>
    <w:rsid w:val="006825D4"/>
    <w:rPr>
      <w:rFonts w:ascii="Consolas" w:hAnsi="Consolas" w:cs="Consolas-Bold"/>
      <w:b/>
      <w:bCs/>
      <w:sz w:val="24"/>
      <w:szCs w:val="18"/>
    </w:rPr>
  </w:style>
  <w:style w:type="character" w:customStyle="1" w:styleId="C1inLH">
    <w:name w:val="C1inLH"/>
    <w:basedOn w:val="C1"/>
    <w:uiPriority w:val="99"/>
    <w:rsid w:val="006825D4"/>
    <w:rPr>
      <w:rFonts w:ascii="Consolas" w:hAnsi="Consolas" w:cs="Consolas"/>
      <w:color w:val="000000"/>
      <w:kern w:val="0"/>
      <w:position w:val="0"/>
      <w:sz w:val="18"/>
      <w:szCs w:val="18"/>
    </w:rPr>
  </w:style>
  <w:style w:type="character" w:customStyle="1" w:styleId="CPKeyword">
    <w:name w:val="CP Keyword"/>
    <w:uiPriority w:val="99"/>
    <w:rsid w:val="006825D4"/>
    <w:rPr>
      <w:rFonts w:cs="Consolas-Bold"/>
      <w:b/>
      <w:bCs/>
      <w:color w:val="0000FF"/>
      <w:spacing w:val="0"/>
      <w:w w:val="100"/>
      <w:szCs w:val="16"/>
    </w:rPr>
  </w:style>
  <w:style w:type="character" w:customStyle="1" w:styleId="Maroon">
    <w:name w:val="Maroon"/>
    <w:uiPriority w:val="99"/>
    <w:rsid w:val="00797D85"/>
    <w:rPr>
      <w:rFonts w:cs="Consolas"/>
      <w:color w:val="A31515"/>
    </w:rPr>
  </w:style>
  <w:style w:type="character" w:customStyle="1" w:styleId="CPComment">
    <w:name w:val="CP Comment"/>
    <w:uiPriority w:val="99"/>
    <w:rsid w:val="006825D4"/>
    <w:rPr>
      <w:rFonts w:cs="Consolas-Italic"/>
      <w:i/>
      <w:iCs/>
      <w:color w:val="008000"/>
    </w:rPr>
  </w:style>
  <w:style w:type="character" w:customStyle="1" w:styleId="E4">
    <w:name w:val="E4"/>
    <w:uiPriority w:val="99"/>
    <w:rsid w:val="006825D4"/>
    <w:rPr>
      <w:u w:color="000000"/>
      <w:shd w:val="clear" w:color="auto" w:fill="E0E0E0"/>
    </w:rPr>
  </w:style>
  <w:style w:type="character" w:customStyle="1" w:styleId="LN">
    <w:name w:val="LN"/>
    <w:uiPriority w:val="99"/>
    <w:rsid w:val="006825D4"/>
    <w:rPr>
      <w:rFonts w:ascii="MetaPlusBook-Caps" w:hAnsi="MetaPlusBook-Caps" w:cs="MetaPlusBook-Caps"/>
      <w:smallCaps/>
      <w:color w:val="000000"/>
      <w:spacing w:val="7"/>
      <w:w w:val="100"/>
      <w:sz w:val="18"/>
      <w:szCs w:val="18"/>
    </w:rPr>
  </w:style>
  <w:style w:type="character" w:customStyle="1" w:styleId="E4CPKeyword">
    <w:name w:val="E4CPKeyword"/>
    <w:uiPriority w:val="99"/>
    <w:rPr>
      <w:b/>
      <w:bCs/>
      <w:color w:val="0000FF"/>
      <w:u w:color="000000"/>
      <w:shd w:val="clear" w:color="auto" w:fill="E0E0E0"/>
    </w:rPr>
  </w:style>
  <w:style w:type="character" w:customStyle="1" w:styleId="CD1">
    <w:name w:val="CD1"/>
    <w:uiPriority w:val="99"/>
    <w:rsid w:val="006825D4"/>
    <w:rPr>
      <w:rFonts w:ascii="Consolas" w:hAnsi="Consolas" w:cs="Consolas"/>
      <w:color w:val="000000"/>
      <w:w w:val="100"/>
      <w:sz w:val="20"/>
      <w:szCs w:val="20"/>
    </w:rPr>
  </w:style>
  <w:style w:type="character" w:customStyle="1" w:styleId="C1-9pt">
    <w:name w:val="C1-9pt"/>
    <w:basedOn w:val="C1"/>
    <w:uiPriority w:val="99"/>
    <w:rsid w:val="006825D4"/>
    <w:rPr>
      <w:rFonts w:ascii="Consolas" w:hAnsi="Consolas" w:cs="Consolas"/>
      <w:color w:val="000000"/>
      <w:kern w:val="0"/>
      <w:position w:val="0"/>
      <w:sz w:val="18"/>
      <w:szCs w:val="18"/>
    </w:rPr>
  </w:style>
  <w:style w:type="character" w:customStyle="1" w:styleId="c1inTable">
    <w:name w:val="c1inTable"/>
    <w:basedOn w:val="C1"/>
    <w:uiPriority w:val="99"/>
    <w:rsid w:val="006825D4"/>
    <w:rPr>
      <w:rFonts w:ascii="Consolas" w:hAnsi="Consolas" w:cs="Consolas"/>
      <w:color w:val="000000"/>
      <w:kern w:val="0"/>
      <w:position w:val="0"/>
      <w:sz w:val="18"/>
      <w:szCs w:val="18"/>
    </w:rPr>
  </w:style>
  <w:style w:type="character" w:customStyle="1" w:styleId="TBital">
    <w:name w:val="TBital"/>
    <w:uiPriority w:val="99"/>
    <w:rsid w:val="006825D4"/>
    <w:rPr>
      <w:rFonts w:ascii="Helvetica-Oblique" w:hAnsi="Helvetica-Oblique" w:cs="Helvetica-Oblique"/>
      <w:i/>
      <w:iCs/>
      <w:color w:val="000000"/>
      <w:w w:val="100"/>
      <w:sz w:val="17"/>
      <w:szCs w:val="17"/>
      <w:u w:val="none"/>
      <w:lang w:val="en-US"/>
    </w:rPr>
  </w:style>
  <w:style w:type="character" w:customStyle="1" w:styleId="Continues">
    <w:name w:val="Continues"/>
    <w:basedOn w:val="TBital"/>
    <w:uiPriority w:val="99"/>
    <w:rsid w:val="006825D4"/>
    <w:rPr>
      <w:rFonts w:ascii="MetaPlusMedium-Italic" w:hAnsi="MetaPlusMedium-Italic" w:cs="MetaPlusMedium-Italic"/>
      <w:i/>
      <w:iCs/>
      <w:color w:val="000000"/>
      <w:spacing w:val="-2"/>
      <w:w w:val="100"/>
      <w:sz w:val="16"/>
      <w:szCs w:val="16"/>
      <w:u w:val="none"/>
      <w:lang w:val="en-US"/>
    </w:rPr>
  </w:style>
  <w:style w:type="character" w:customStyle="1" w:styleId="BodyChar">
    <w:name w:val="Body Char"/>
    <w:uiPriority w:val="99"/>
    <w:rsid w:val="006825D4"/>
    <w:rPr>
      <w:rFonts w:ascii="Palatino-Roman" w:hAnsi="Palatino-Roman" w:cs="Palatino-Roman"/>
      <w:color w:val="000000"/>
      <w:w w:val="100"/>
      <w:sz w:val="22"/>
      <w:szCs w:val="22"/>
    </w:rPr>
  </w:style>
  <w:style w:type="character" w:customStyle="1" w:styleId="c1inFN">
    <w:name w:val="c1inFN"/>
    <w:basedOn w:val="C1"/>
    <w:uiPriority w:val="99"/>
    <w:rsid w:val="006825D4"/>
    <w:rPr>
      <w:rFonts w:ascii="Consolas" w:hAnsi="Consolas" w:cs="Consolas"/>
      <w:color w:val="000000"/>
      <w:kern w:val="0"/>
      <w:position w:val="0"/>
      <w:sz w:val="16"/>
      <w:szCs w:val="16"/>
    </w:rPr>
  </w:style>
  <w:style w:type="character" w:customStyle="1" w:styleId="DropCap">
    <w:name w:val="DropCap"/>
    <w:uiPriority w:val="99"/>
    <w:rsid w:val="006825D4"/>
    <w:rPr>
      <w:rFonts w:ascii="MetaPlusMedium-Roman" w:hAnsi="MetaPlusMedium-Roman" w:cs="MetaPlusMedium-Roman"/>
      <w:color w:val="000000"/>
      <w:spacing w:val="-2"/>
      <w:position w:val="-4"/>
      <w:sz w:val="23"/>
      <w:szCs w:val="23"/>
    </w:rPr>
  </w:style>
  <w:style w:type="character" w:customStyle="1" w:styleId="PalSmCaps">
    <w:name w:val="PalSmCaps"/>
    <w:uiPriority w:val="99"/>
    <w:rsid w:val="006825D4"/>
    <w:rPr>
      <w:rFonts w:ascii="Palatino-Roman" w:hAnsi="Palatino-Roman" w:cs="Palatino-Roman"/>
      <w:smallCaps/>
    </w:rPr>
  </w:style>
  <w:style w:type="character" w:customStyle="1" w:styleId="Bullet">
    <w:name w:val="Bullet"/>
    <w:uiPriority w:val="99"/>
    <w:rsid w:val="006825D4"/>
    <w:rPr>
      <w:rFonts w:ascii="Palatino-Roman" w:hAnsi="Palatino-Roman" w:cs="Palatino-Roman"/>
      <w:color w:val="000000"/>
      <w:position w:val="0"/>
      <w:sz w:val="20"/>
      <w:szCs w:val="20"/>
    </w:rPr>
  </w:style>
  <w:style w:type="character" w:customStyle="1" w:styleId="GuideBold">
    <w:name w:val="GuideBold"/>
    <w:uiPriority w:val="99"/>
    <w:rsid w:val="006825D4"/>
    <w:rPr>
      <w:rFonts w:ascii="MetaPlusBold-Roman" w:hAnsi="MetaPlusBold-Roman" w:cs="MetaPlusBold-Roman"/>
    </w:rPr>
  </w:style>
  <w:style w:type="character" w:customStyle="1" w:styleId="UpperDingbat">
    <w:name w:val="UpperDingbat"/>
    <w:uiPriority w:val="99"/>
    <w:rsid w:val="006825D4"/>
    <w:rPr>
      <w:rFonts w:ascii="ZapfDingbats" w:hAnsi="ZapfDingbats" w:cs="ZapfDingbats"/>
      <w:color w:val="000000"/>
      <w:position w:val="8"/>
      <w:sz w:val="18"/>
      <w:szCs w:val="18"/>
    </w:rPr>
  </w:style>
  <w:style w:type="character" w:customStyle="1" w:styleId="LowerDingbat">
    <w:name w:val="LowerDingbat"/>
    <w:uiPriority w:val="99"/>
    <w:rsid w:val="006825D4"/>
    <w:rPr>
      <w:rFonts w:ascii="ZapfDingbats" w:hAnsi="ZapfDingbats" w:cs="ZapfDingbats"/>
      <w:color w:val="000000"/>
      <w:position w:val="-4"/>
      <w:sz w:val="18"/>
      <w:szCs w:val="18"/>
    </w:rPr>
  </w:style>
  <w:style w:type="character" w:customStyle="1" w:styleId="Heading1Char">
    <w:name w:val="Heading 1 Char"/>
    <w:basedOn w:val="DefaultParagraphFont"/>
    <w:link w:val="Heading1"/>
    <w:rsid w:val="006825D4"/>
    <w:rPr>
      <w:rFonts w:ascii="Arial" w:eastAsia="SimSun" w:hAnsi="Arial" w:cs="Arial"/>
      <w:b/>
      <w:bCs/>
      <w:color w:val="000000"/>
      <w:kern w:val="32"/>
      <w:sz w:val="32"/>
      <w:szCs w:val="32"/>
    </w:rPr>
  </w:style>
  <w:style w:type="character" w:customStyle="1" w:styleId="Heading2Char">
    <w:name w:val="Heading 2 Char"/>
    <w:basedOn w:val="DefaultParagraphFont"/>
    <w:link w:val="Heading2"/>
    <w:rsid w:val="006825D4"/>
    <w:rPr>
      <w:rFonts w:ascii="Arial" w:eastAsia="SimSun" w:hAnsi="Arial" w:cs="Arial"/>
      <w:b/>
      <w:bCs/>
      <w:i/>
      <w:iCs/>
      <w:color w:val="000000"/>
      <w:sz w:val="28"/>
      <w:szCs w:val="28"/>
    </w:rPr>
  </w:style>
  <w:style w:type="character" w:customStyle="1" w:styleId="BodyNoIndentChar">
    <w:name w:val="BodyNoIndent Char"/>
    <w:link w:val="BodyNoIndent"/>
    <w:uiPriority w:val="99"/>
    <w:locked/>
    <w:rsid w:val="006825D4"/>
    <w:rPr>
      <w:rFonts w:ascii="Palatino-Roman" w:eastAsiaTheme="minorHAnsi" w:hAnsi="Palatino-Roman" w:cs="Palatino-Roman"/>
      <w:color w:val="000000"/>
      <w:sz w:val="22"/>
      <w:szCs w:val="22"/>
    </w:rPr>
  </w:style>
  <w:style w:type="paragraph" w:customStyle="1" w:styleId="ChapterTitle">
    <w:name w:val="Chapter Title"/>
    <w:next w:val="Quote"/>
    <w:rsid w:val="006825D4"/>
    <w:rPr>
      <w:rFonts w:ascii="Arial" w:hAnsi="Arial" w:cs="Arial"/>
      <w:b/>
      <w:sz w:val="36"/>
      <w:szCs w:val="36"/>
    </w:rPr>
  </w:style>
  <w:style w:type="paragraph" w:styleId="Quote">
    <w:name w:val="Quote"/>
    <w:basedOn w:val="Normal"/>
    <w:next w:val="Normal"/>
    <w:link w:val="QuoteChar"/>
    <w:uiPriority w:val="29"/>
    <w:qFormat/>
    <w:rsid w:val="006825D4"/>
    <w:rPr>
      <w:i/>
      <w:iCs/>
      <w:color w:val="000000" w:themeColor="text1"/>
    </w:rPr>
  </w:style>
  <w:style w:type="character" w:customStyle="1" w:styleId="QuoteChar">
    <w:name w:val="Quote Char"/>
    <w:basedOn w:val="DefaultParagraphFont"/>
    <w:link w:val="Quote"/>
    <w:uiPriority w:val="29"/>
    <w:rsid w:val="006825D4"/>
    <w:rPr>
      <w:rFonts w:asciiTheme="minorHAnsi" w:eastAsiaTheme="minorHAnsi" w:hAnsiTheme="minorHAnsi" w:cstheme="minorBidi"/>
      <w:i/>
      <w:iCs/>
      <w:color w:val="000000" w:themeColor="text1"/>
      <w:sz w:val="22"/>
      <w:szCs w:val="22"/>
    </w:rPr>
  </w:style>
  <w:style w:type="paragraph" w:customStyle="1" w:styleId="FirstInChapter">
    <w:name w:val="FirstInChapter"/>
    <w:basedOn w:val="Body"/>
    <w:next w:val="Body"/>
    <w:rsid w:val="006825D4"/>
    <w:pPr>
      <w:spacing w:before="360"/>
      <w:ind w:firstLine="0"/>
    </w:pPr>
    <w:rPr>
      <w:rFonts w:ascii="Arial" w:hAnsi="Arial" w:cs="Arial"/>
    </w:rPr>
  </w:style>
  <w:style w:type="paragraph" w:customStyle="1" w:styleId="Extract-Only">
    <w:name w:val="Extract-Only"/>
    <w:qFormat/>
    <w:rsid w:val="006825D4"/>
    <w:pPr>
      <w:widowControl w:val="0"/>
      <w:autoSpaceDE w:val="0"/>
      <w:autoSpaceDN w:val="0"/>
      <w:adjustRightInd w:val="0"/>
      <w:spacing w:before="120" w:after="120"/>
      <w:ind w:left="720" w:right="720"/>
      <w:jc w:val="both"/>
    </w:pPr>
    <w:rPr>
      <w:rFonts w:ascii="Helvetica-Oblique" w:hAnsi="Helvetica-Oblique" w:cs="Helvetica-Oblique"/>
      <w:i/>
      <w:iCs/>
      <w:sz w:val="28"/>
      <w:szCs w:val="28"/>
    </w:rPr>
  </w:style>
  <w:style w:type="paragraph" w:customStyle="1" w:styleId="Extract-Last">
    <w:name w:val="Extract-Last"/>
    <w:basedOn w:val="Extract-Only"/>
    <w:next w:val="Body"/>
    <w:qFormat/>
    <w:rsid w:val="006825D4"/>
    <w:pPr>
      <w:spacing w:before="0"/>
    </w:pPr>
    <w:rPr>
      <w:rFonts w:ascii="Helvetica" w:hAnsi="Helvetica" w:cs="Helvetica"/>
    </w:rPr>
  </w:style>
  <w:style w:type="character" w:customStyle="1" w:styleId="ItalicCharacter">
    <w:name w:val="ItalicCharacter"/>
    <w:basedOn w:val="DefaultParagraphFont"/>
    <w:uiPriority w:val="1"/>
    <w:qFormat/>
    <w:rsid w:val="006825D4"/>
    <w:rPr>
      <w:i/>
    </w:rPr>
  </w:style>
  <w:style w:type="character" w:customStyle="1" w:styleId="definition">
    <w:name w:val="definition"/>
    <w:uiPriority w:val="1"/>
    <w:qFormat/>
    <w:rsid w:val="006825D4"/>
    <w:rPr>
      <w:b w:val="0"/>
      <w:u w:val="single"/>
    </w:rPr>
  </w:style>
  <w:style w:type="paragraph" w:customStyle="1" w:styleId="FigureCaption">
    <w:name w:val="FigureCaption"/>
    <w:qFormat/>
    <w:rsid w:val="006825D4"/>
    <w:rPr>
      <w:rFonts w:ascii="Tw Cen MT" w:hAnsi="Tw Cen MT" w:cs="ArialMT"/>
      <w:sz w:val="32"/>
      <w:szCs w:val="32"/>
    </w:rPr>
  </w:style>
  <w:style w:type="paragraph" w:customStyle="1" w:styleId="ProductionDirection">
    <w:name w:val="ProductionDirection"/>
    <w:basedOn w:val="Body"/>
    <w:qFormat/>
    <w:rsid w:val="006825D4"/>
    <w:pPr>
      <w:ind w:firstLine="0"/>
    </w:pPr>
    <w:rPr>
      <w:rFonts w:ascii="Helvetica-BoldOblique" w:hAnsi="Helvetica-BoldOblique" w:cs="Helvetica-BoldOblique"/>
      <w:b/>
      <w:bCs/>
      <w:i/>
      <w:iCs/>
      <w:color w:val="4F81BD" w:themeColor="accent1"/>
    </w:rPr>
  </w:style>
  <w:style w:type="paragraph" w:customStyle="1" w:styleId="QuoteAttrib">
    <w:name w:val="QuoteAttrib"/>
    <w:basedOn w:val="Quote"/>
    <w:qFormat/>
    <w:rsid w:val="006825D4"/>
    <w:pPr>
      <w:jc w:val="right"/>
    </w:pPr>
    <w:rPr>
      <w:rFonts w:ascii="Calibri" w:hAnsi="Calibri" w:cs="ArialMT"/>
      <w:i w:val="0"/>
    </w:rPr>
  </w:style>
  <w:style w:type="paragraph" w:styleId="TOCHeading">
    <w:name w:val="TOC Heading"/>
    <w:basedOn w:val="Heading1"/>
    <w:next w:val="Body"/>
    <w:uiPriority w:val="39"/>
    <w:semiHidden/>
    <w:unhideWhenUsed/>
    <w:qFormat/>
    <w:rsid w:val="006825D4"/>
    <w:pPr>
      <w:outlineLvl w:val="9"/>
    </w:pPr>
    <w:rPr>
      <w:rFonts w:ascii="Cambria" w:eastAsia="Times New Roman" w:hAnsi="Cambria" w:cs="Times New Roman"/>
      <w:color w:val="345A8A"/>
    </w:rPr>
  </w:style>
  <w:style w:type="paragraph" w:customStyle="1" w:styleId="CN">
    <w:name w:val="CN"/>
    <w:basedOn w:val="CT"/>
    <w:qFormat/>
    <w:rsid w:val="006825D4"/>
    <w:pPr>
      <w:spacing w:after="0"/>
    </w:pPr>
  </w:style>
  <w:style w:type="paragraph" w:customStyle="1" w:styleId="AdvOnly">
    <w:name w:val="AdvOnly"/>
    <w:basedOn w:val="BodyNoIndent"/>
    <w:uiPriority w:val="99"/>
    <w:rsid w:val="006825D4"/>
    <w:pPr>
      <w:spacing w:after="260"/>
    </w:pPr>
  </w:style>
  <w:style w:type="paragraph" w:styleId="BalloonText">
    <w:name w:val="Balloon Text"/>
    <w:basedOn w:val="Normal"/>
    <w:link w:val="BalloonTextChar"/>
    <w:semiHidden/>
    <w:rsid w:val="009442C8"/>
    <w:rPr>
      <w:rFonts w:ascii="Tahoma" w:eastAsia="SimSun" w:hAnsi="Tahoma" w:cs="Tahoma"/>
      <w:sz w:val="16"/>
      <w:szCs w:val="16"/>
    </w:rPr>
  </w:style>
  <w:style w:type="character" w:customStyle="1" w:styleId="BalloonTextChar">
    <w:name w:val="Balloon Text Char"/>
    <w:basedOn w:val="DefaultParagraphFont"/>
    <w:link w:val="BalloonText"/>
    <w:semiHidden/>
    <w:rsid w:val="006825D4"/>
    <w:rPr>
      <w:rFonts w:ascii="Tahoma" w:eastAsia="SimSun" w:hAnsi="Tahoma" w:cs="Tahoma"/>
      <w:color w:val="000000"/>
      <w:w w:val="101"/>
      <w:sz w:val="16"/>
      <w:szCs w:val="16"/>
    </w:rPr>
  </w:style>
  <w:style w:type="paragraph" w:customStyle="1" w:styleId="BeginOnly">
    <w:name w:val="BeginOnly"/>
    <w:basedOn w:val="Body"/>
    <w:uiPriority w:val="99"/>
    <w:rsid w:val="006825D4"/>
    <w:pPr>
      <w:spacing w:after="360"/>
      <w:ind w:firstLine="0"/>
    </w:pPr>
  </w:style>
  <w:style w:type="character" w:customStyle="1" w:styleId="BodyTextChar">
    <w:name w:val="BodyTextChar"/>
    <w:basedOn w:val="C1"/>
    <w:uiPriority w:val="99"/>
    <w:rsid w:val="006825D4"/>
    <w:rPr>
      <w:rFonts w:ascii="Palatino-Roman" w:hAnsi="Palatino-Roman" w:cs="Palatino-Roman"/>
      <w:color w:val="000000"/>
      <w:kern w:val="0"/>
      <w:position w:val="0"/>
      <w:sz w:val="22"/>
      <w:szCs w:val="22"/>
    </w:rPr>
  </w:style>
  <w:style w:type="character" w:customStyle="1" w:styleId="C1inLanguageHead">
    <w:name w:val="C1 in LanguageHead"/>
    <w:basedOn w:val="C1inHead"/>
    <w:autoRedefine/>
    <w:uiPriority w:val="99"/>
    <w:qFormat/>
    <w:rsid w:val="006825D4"/>
    <w:rPr>
      <w:rFonts w:ascii="Consolas" w:hAnsi="Consolas" w:cs="Consolas-Bold"/>
      <w:b/>
      <w:bCs/>
      <w:sz w:val="24"/>
      <w:szCs w:val="18"/>
    </w:rPr>
  </w:style>
  <w:style w:type="character" w:customStyle="1" w:styleId="C1inAhead">
    <w:name w:val="C1inAhead"/>
    <w:basedOn w:val="C1"/>
    <w:uiPriority w:val="99"/>
    <w:rsid w:val="006825D4"/>
    <w:rPr>
      <w:rFonts w:ascii="Consolas" w:hAnsi="Consolas" w:cs="Consolas-Bold"/>
      <w:b/>
      <w:bCs/>
      <w:color w:val="000000"/>
      <w:spacing w:val="-1"/>
      <w:kern w:val="0"/>
      <w:position w:val="0"/>
      <w:sz w:val="24"/>
      <w:szCs w:val="24"/>
    </w:rPr>
  </w:style>
  <w:style w:type="character" w:customStyle="1" w:styleId="E1inLangBody">
    <w:name w:val="E1inLangBody"/>
    <w:uiPriority w:val="99"/>
    <w:rsid w:val="006825D4"/>
    <w:rPr>
      <w:rFonts w:ascii="Meta-Bold" w:hAnsi="Meta-Bold" w:cs="Meta-Bold"/>
      <w:b/>
      <w:bCs/>
    </w:rPr>
  </w:style>
  <w:style w:type="character" w:customStyle="1" w:styleId="E2Footnote">
    <w:name w:val="E2 Footnote"/>
    <w:uiPriority w:val="99"/>
    <w:rsid w:val="006825D4"/>
    <w:rPr>
      <w:rFonts w:ascii="Palatino-Italic" w:hAnsi="Palatino-Italic" w:cs="Palatino-Italic"/>
      <w:i/>
      <w:iCs/>
      <w:w w:val="100"/>
      <w:sz w:val="16"/>
      <w:szCs w:val="16"/>
    </w:rPr>
  </w:style>
  <w:style w:type="paragraph" w:customStyle="1" w:styleId="HDwithE">
    <w:name w:val="HDwithE"/>
    <w:basedOn w:val="HB"/>
    <w:autoRedefine/>
    <w:uiPriority w:val="99"/>
    <w:rsid w:val="006825D4"/>
    <w:pPr>
      <w:spacing w:after="60"/>
    </w:pPr>
  </w:style>
  <w:style w:type="paragraph" w:customStyle="1" w:styleId="NoteHolder">
    <w:name w:val="NoteHolder"/>
    <w:basedOn w:val="NoteHead"/>
    <w:uiPriority w:val="99"/>
    <w:rsid w:val="006825D4"/>
    <w:pPr>
      <w:spacing w:before="420" w:after="270"/>
      <w:ind w:left="0"/>
      <w:outlineLvl w:val="9"/>
    </w:pPr>
    <w:rPr>
      <w:rFonts w:ascii="Palatino-Roman" w:hAnsi="Palatino-Roman" w:cs="Palatino-Roman"/>
      <w:position w:val="8"/>
      <w:sz w:val="20"/>
      <w:szCs w:val="20"/>
    </w:rPr>
  </w:style>
  <w:style w:type="paragraph" w:customStyle="1" w:styleId="LangContrastHolder">
    <w:name w:val="LangContrastHolder"/>
    <w:basedOn w:val="Normal"/>
    <w:uiPriority w:val="99"/>
    <w:rsid w:val="006825D4"/>
    <w:pPr>
      <w:widowControl w:val="0"/>
      <w:shd w:val="clear" w:color="auto" w:fill="E0E0E0"/>
      <w:tabs>
        <w:tab w:val="left" w:pos="340"/>
      </w:tabs>
      <w:spacing w:before="470" w:after="260" w:line="280" w:lineRule="atLeast"/>
      <w:ind w:right="720"/>
      <w:textAlignment w:val="center"/>
    </w:pPr>
    <w:rPr>
      <w:rFonts w:ascii="Palatino-Roman" w:hAnsi="Palatino-Roman" w:cs="Palatino-Roman"/>
      <w:b/>
      <w:position w:val="8"/>
      <w:sz w:val="20"/>
      <w:szCs w:val="20"/>
    </w:rPr>
  </w:style>
  <w:style w:type="character" w:customStyle="1" w:styleId="Maroonital">
    <w:name w:val="Maroon ital"/>
    <w:basedOn w:val="Maroon"/>
    <w:uiPriority w:val="99"/>
    <w:rsid w:val="006825D4"/>
    <w:rPr>
      <w:rFonts w:ascii="Consolas" w:hAnsi="Consolas" w:cs="Consolas-Italic"/>
      <w:i/>
      <w:iCs/>
      <w:color w:val="A31515"/>
    </w:rPr>
  </w:style>
  <w:style w:type="paragraph" w:customStyle="1" w:styleId="NoteBody">
    <w:name w:val="NoteBody"/>
    <w:basedOn w:val="BodyNoIndent"/>
    <w:uiPriority w:val="99"/>
    <w:rsid w:val="006825D4"/>
    <w:pPr>
      <w:shd w:val="clear" w:color="auto" w:fill="E0E0E0"/>
      <w:spacing w:line="280" w:lineRule="atLeast"/>
      <w:ind w:left="1080" w:right="720"/>
    </w:pPr>
  </w:style>
  <w:style w:type="paragraph" w:customStyle="1" w:styleId="SBsubhead">
    <w:name w:val="SBsubhead"/>
    <w:basedOn w:val="HB"/>
    <w:uiPriority w:val="99"/>
    <w:rsid w:val="006825D4"/>
    <w:pPr>
      <w:spacing w:before="120"/>
    </w:pPr>
    <w:rPr>
      <w:rFonts w:ascii="MetaPlusBold-Roman" w:hAnsi="MetaPlusBold-Roman" w:cs="MetaPlusBold-Roman"/>
    </w:rPr>
  </w:style>
  <w:style w:type="paragraph" w:customStyle="1" w:styleId="BB">
    <w:name w:val="BB"/>
    <w:basedOn w:val="Normal"/>
    <w:autoRedefine/>
    <w:uiPriority w:val="99"/>
    <w:rsid w:val="006825D4"/>
    <w:pPr>
      <w:widowControl w:val="0"/>
      <w:tabs>
        <w:tab w:val="left" w:pos="720"/>
      </w:tabs>
      <w:suppressAutoHyphens/>
      <w:spacing w:after="60" w:line="300" w:lineRule="atLeast"/>
      <w:ind w:left="936"/>
      <w:textAlignment w:val="center"/>
    </w:pPr>
    <w:rPr>
      <w:rFonts w:ascii="Palatino-Roman" w:hAnsi="Palatino-Roman" w:cs="Palatino-Roman"/>
    </w:rPr>
  </w:style>
  <w:style w:type="paragraph" w:customStyle="1" w:styleId="BB-X">
    <w:name w:val="BB-X"/>
    <w:basedOn w:val="BB"/>
    <w:uiPriority w:val="99"/>
    <w:rsid w:val="006825D4"/>
    <w:pPr>
      <w:spacing w:after="320"/>
    </w:pPr>
  </w:style>
  <w:style w:type="character" w:customStyle="1" w:styleId="C1BoldItal">
    <w:name w:val="C1BoldItal"/>
    <w:basedOn w:val="C1inB-Head"/>
    <w:uiPriority w:val="99"/>
    <w:rsid w:val="006825D4"/>
    <w:rPr>
      <w:rFonts w:ascii="Consolas-BoldItalic" w:hAnsi="Consolas-BoldItalic" w:cs="Consolas-BoldItalic"/>
      <w:b/>
      <w:bCs/>
      <w:i/>
      <w:iCs/>
      <w:sz w:val="24"/>
      <w:szCs w:val="18"/>
    </w:rPr>
  </w:style>
  <w:style w:type="paragraph" w:customStyle="1" w:styleId="NL1Sub">
    <w:name w:val="NL1Sub"/>
    <w:basedOn w:val="NL1"/>
    <w:qFormat/>
    <w:rsid w:val="006825D4"/>
    <w:pPr>
      <w:spacing w:before="0"/>
      <w:ind w:left="1080"/>
    </w:pPr>
  </w:style>
  <w:style w:type="paragraph" w:customStyle="1" w:styleId="Style1">
    <w:name w:val="Style1"/>
    <w:basedOn w:val="NL1Sub"/>
    <w:qFormat/>
    <w:rsid w:val="006825D4"/>
  </w:style>
  <w:style w:type="paragraph" w:customStyle="1" w:styleId="NLSub">
    <w:name w:val="NLSub"/>
    <w:basedOn w:val="NL1Sub"/>
    <w:autoRedefine/>
    <w:qFormat/>
    <w:rsid w:val="006825D4"/>
  </w:style>
  <w:style w:type="paragraph" w:customStyle="1" w:styleId="TableHolderFNbelow">
    <w:name w:val="TableHolderFNbelow"/>
    <w:basedOn w:val="TableHolder"/>
    <w:uiPriority w:val="99"/>
    <w:rsid w:val="006825D4"/>
    <w:pPr>
      <w:spacing w:after="120"/>
    </w:pPr>
  </w:style>
  <w:style w:type="paragraph" w:customStyle="1" w:styleId="TableFN">
    <w:name w:val="TableFN"/>
    <w:basedOn w:val="Body"/>
    <w:uiPriority w:val="99"/>
    <w:rsid w:val="006825D4"/>
    <w:pPr>
      <w:tabs>
        <w:tab w:val="right" w:pos="6940"/>
      </w:tabs>
      <w:spacing w:before="20"/>
      <w:ind w:firstLine="240"/>
    </w:pPr>
    <w:rPr>
      <w:sz w:val="16"/>
      <w:szCs w:val="16"/>
    </w:rPr>
  </w:style>
  <w:style w:type="paragraph" w:customStyle="1" w:styleId="Adv1">
    <w:name w:val="Adv1"/>
    <w:basedOn w:val="BodyNoIndent"/>
    <w:uiPriority w:val="99"/>
    <w:rsid w:val="006825D4"/>
  </w:style>
  <w:style w:type="paragraph" w:customStyle="1" w:styleId="ListingHolderRuleBelow">
    <w:name w:val="ListingHolderRuleBelow"/>
    <w:basedOn w:val="FigureHolder"/>
    <w:uiPriority w:val="99"/>
    <w:rsid w:val="006825D4"/>
    <w:pPr>
      <w:pBdr>
        <w:bottom w:val="single" w:sz="4" w:space="3" w:color="auto"/>
      </w:pBdr>
      <w:spacing w:before="0" w:after="300"/>
    </w:pPr>
  </w:style>
  <w:style w:type="paragraph" w:customStyle="1" w:styleId="Adv">
    <w:name w:val="Adv"/>
    <w:basedOn w:val="Body"/>
    <w:uiPriority w:val="99"/>
    <w:rsid w:val="006825D4"/>
  </w:style>
  <w:style w:type="paragraph" w:customStyle="1" w:styleId="LHNoSpaceAbove">
    <w:name w:val="LHNoSpaceAbove"/>
    <w:basedOn w:val="LH"/>
    <w:uiPriority w:val="99"/>
    <w:rsid w:val="006825D4"/>
    <w:pPr>
      <w:spacing w:before="0"/>
    </w:pPr>
  </w:style>
  <w:style w:type="paragraph" w:customStyle="1" w:styleId="CDTOnly">
    <w:name w:val="CDTOnly"/>
    <w:basedOn w:val="CDT1"/>
    <w:uiPriority w:val="99"/>
    <w:rsid w:val="006825D4"/>
    <w:pPr>
      <w:pBdr>
        <w:bottom w:val="single" w:sz="4" w:space="4" w:color="000000"/>
      </w:pBdr>
      <w:spacing w:after="320"/>
    </w:pPr>
  </w:style>
  <w:style w:type="paragraph" w:customStyle="1" w:styleId="ListingHolderNoRuleBelow">
    <w:name w:val="ListingHolderNoRuleBelow"/>
    <w:basedOn w:val="ListingHolderRuleBelow"/>
    <w:uiPriority w:val="99"/>
    <w:rsid w:val="006825D4"/>
    <w:pPr>
      <w:pBdr>
        <w:bottom w:val="none" w:sz="0" w:space="0" w:color="auto"/>
      </w:pBdr>
    </w:pPr>
  </w:style>
  <w:style w:type="paragraph" w:customStyle="1" w:styleId="SnippetX">
    <w:name w:val="SnippetX"/>
    <w:basedOn w:val="CDT"/>
    <w:uiPriority w:val="99"/>
    <w:rsid w:val="006825D4"/>
    <w:pPr>
      <w:spacing w:after="140"/>
    </w:pPr>
    <w:rPr>
      <w:sz w:val="20"/>
    </w:rPr>
  </w:style>
  <w:style w:type="paragraph" w:customStyle="1" w:styleId="FootnoteBL">
    <w:name w:val="FootnoteBL"/>
    <w:basedOn w:val="FootnoteText"/>
    <w:uiPriority w:val="99"/>
    <w:rsid w:val="006825D4"/>
    <w:pPr>
      <w:ind w:left="475" w:hanging="235"/>
    </w:pPr>
  </w:style>
  <w:style w:type="character" w:customStyle="1" w:styleId="FNRefinHead">
    <w:name w:val="FNRef in Head"/>
    <w:basedOn w:val="FootnoteReference"/>
    <w:uiPriority w:val="99"/>
    <w:rsid w:val="006825D4"/>
    <w:rPr>
      <w:rFonts w:ascii="MetaPlusMedium-Roman" w:hAnsi="MetaPlusMedium-Roman" w:cs="MetaPlusMedium-Roman"/>
      <w:color w:val="000000"/>
      <w:w w:val="100"/>
      <w:position w:val="0"/>
      <w:sz w:val="20"/>
      <w:szCs w:val="20"/>
      <w:vertAlign w:val="superscript"/>
    </w:rPr>
  </w:style>
  <w:style w:type="character" w:customStyle="1" w:styleId="NoteUpperDingbat">
    <w:name w:val="NoteUpperDingbat"/>
    <w:basedOn w:val="UpperDingbat"/>
    <w:uiPriority w:val="99"/>
    <w:rsid w:val="006825D4"/>
    <w:rPr>
      <w:rFonts w:ascii="ZapfDingbats" w:hAnsi="ZapfDingbats" w:cs="ZapfDingbats"/>
      <w:color w:val="000000"/>
      <w:position w:val="8"/>
      <w:sz w:val="12"/>
      <w:szCs w:val="12"/>
    </w:rPr>
  </w:style>
  <w:style w:type="character" w:customStyle="1" w:styleId="E2">
    <w:name w:val="E2"/>
    <w:uiPriority w:val="99"/>
    <w:rsid w:val="006825D4"/>
    <w:rPr>
      <w:i/>
      <w:iCs/>
      <w:w w:val="100"/>
    </w:rPr>
  </w:style>
  <w:style w:type="character" w:customStyle="1" w:styleId="OutputBold">
    <w:name w:val="OutputBold"/>
    <w:uiPriority w:val="99"/>
    <w:rsid w:val="006825D4"/>
  </w:style>
  <w:style w:type="character" w:customStyle="1" w:styleId="Tableword">
    <w:name w:val="Tableword"/>
    <w:uiPriority w:val="99"/>
    <w:rsid w:val="006825D4"/>
    <w:rPr>
      <w:rFonts w:ascii="MetaPlusMedium-Roman" w:hAnsi="MetaPlusMedium-Roman" w:cs="MetaPlusMedium-Roman"/>
      <w:smallCaps/>
      <w:color w:val="000000"/>
      <w:spacing w:val="-2"/>
      <w:sz w:val="18"/>
      <w:szCs w:val="18"/>
    </w:rPr>
  </w:style>
  <w:style w:type="character" w:customStyle="1" w:styleId="NoteLowerDingbat">
    <w:name w:val="NoteLowerDingbat"/>
    <w:basedOn w:val="LowerDingbat"/>
    <w:uiPriority w:val="99"/>
    <w:rsid w:val="006825D4"/>
    <w:rPr>
      <w:rFonts w:ascii="ZapfDingbats" w:hAnsi="ZapfDingbats" w:cs="ZapfDingbats"/>
      <w:color w:val="000000"/>
      <w:position w:val="0"/>
      <w:sz w:val="12"/>
      <w:szCs w:val="12"/>
    </w:rPr>
  </w:style>
  <w:style w:type="character" w:styleId="CommentReference">
    <w:name w:val="annotation reference"/>
    <w:semiHidden/>
    <w:rsid w:val="009442C8"/>
    <w:rPr>
      <w:sz w:val="16"/>
      <w:szCs w:val="16"/>
    </w:rPr>
  </w:style>
  <w:style w:type="paragraph" w:styleId="CommentText">
    <w:name w:val="annotation text"/>
    <w:basedOn w:val="Normal"/>
    <w:link w:val="CommentTextChar"/>
    <w:semiHidden/>
    <w:rsid w:val="009442C8"/>
    <w:rPr>
      <w:rFonts w:eastAsia="SimSun"/>
      <w:sz w:val="20"/>
      <w:szCs w:val="20"/>
    </w:rPr>
  </w:style>
  <w:style w:type="character" w:customStyle="1" w:styleId="CommentTextChar">
    <w:name w:val="Comment Text Char"/>
    <w:basedOn w:val="DefaultParagraphFont"/>
    <w:link w:val="CommentText"/>
    <w:semiHidden/>
    <w:rsid w:val="006825D4"/>
    <w:rPr>
      <w:rFonts w:ascii="Arial" w:eastAsia="SimSun" w:hAnsi="Arial" w:cs="Arial"/>
      <w:color w:val="000000"/>
      <w:w w:val="101"/>
    </w:rPr>
  </w:style>
  <w:style w:type="paragraph" w:styleId="CommentSubject">
    <w:name w:val="annotation subject"/>
    <w:basedOn w:val="CommentText"/>
    <w:next w:val="CommentText"/>
    <w:link w:val="CommentSubjectChar"/>
    <w:semiHidden/>
    <w:rsid w:val="009442C8"/>
    <w:rPr>
      <w:b/>
      <w:bCs/>
    </w:rPr>
  </w:style>
  <w:style w:type="character" w:customStyle="1" w:styleId="CommentSubjectChar">
    <w:name w:val="Comment Subject Char"/>
    <w:basedOn w:val="DefaultParagraphFont"/>
    <w:link w:val="CommentSubject"/>
    <w:semiHidden/>
    <w:rsid w:val="006825D4"/>
    <w:rPr>
      <w:rFonts w:ascii="Arial" w:eastAsia="SimSun" w:hAnsi="Arial" w:cs="Arial"/>
      <w:b/>
      <w:bCs/>
      <w:color w:val="000000"/>
      <w:w w:val="101"/>
    </w:rPr>
  </w:style>
  <w:style w:type="character" w:styleId="Strong">
    <w:name w:val="Strong"/>
    <w:qFormat/>
    <w:rsid w:val="009442C8"/>
    <w:rPr>
      <w:b/>
      <w:bCs/>
    </w:rPr>
  </w:style>
  <w:style w:type="character" w:customStyle="1" w:styleId="CPChar">
    <w:name w:val="CP Char"/>
    <w:link w:val="CP"/>
    <w:locked/>
    <w:rsid w:val="000E514E"/>
    <w:rPr>
      <w:rFonts w:ascii="Courier New" w:eastAsia="Calibri" w:hAnsi="Courier New" w:cs="Courier New"/>
      <w:noProof/>
      <w:color w:val="000000"/>
      <w:spacing w:val="14"/>
    </w:rPr>
  </w:style>
  <w:style w:type="paragraph" w:customStyle="1" w:styleId="CP">
    <w:name w:val="CP"/>
    <w:basedOn w:val="Normal"/>
    <w:link w:val="CPChar"/>
    <w:rsid w:val="000E514E"/>
    <w:pPr>
      <w:tabs>
        <w:tab w:val="left" w:pos="172"/>
        <w:tab w:val="left" w:pos="532"/>
        <w:tab w:val="left" w:pos="892"/>
        <w:tab w:val="left" w:pos="1252"/>
        <w:tab w:val="left" w:pos="1612"/>
        <w:tab w:val="left" w:pos="1972"/>
        <w:tab w:val="left" w:pos="2332"/>
      </w:tabs>
    </w:pPr>
    <w:rPr>
      <w:rFonts w:ascii="Courier New" w:eastAsia="Calibri" w:hAnsi="Courier New" w:cs="Courier New"/>
      <w:noProof/>
      <w:spacing w:val="14"/>
      <w:sz w:val="20"/>
      <w:szCs w:val="20"/>
    </w:rPr>
  </w:style>
  <w:style w:type="paragraph" w:styleId="Revision">
    <w:name w:val="Revision"/>
    <w:hidden/>
    <w:uiPriority w:val="99"/>
    <w:semiHidden/>
    <w:rsid w:val="000E514E"/>
    <w:rPr>
      <w:rFonts w:ascii="Cambria" w:eastAsia="Cambria" w:hAnsi="Cambria"/>
      <w:sz w:val="22"/>
      <w:szCs w:val="22"/>
    </w:rPr>
  </w:style>
  <w:style w:type="character" w:customStyle="1" w:styleId="C1Bold">
    <w:name w:val="C1Bold"/>
    <w:basedOn w:val="C1"/>
    <w:uiPriority w:val="1"/>
    <w:qFormat/>
    <w:rsid w:val="00736B63"/>
    <w:rPr>
      <w:rFonts w:ascii="Consolas" w:hAnsi="Consolas" w:cs="Consolas"/>
      <w:b/>
      <w:color w:val="000000"/>
      <w:kern w:val="0"/>
      <w:position w:val="0"/>
      <w:sz w:val="20"/>
      <w:szCs w:val="20"/>
    </w:rPr>
  </w:style>
  <w:style w:type="paragraph" w:styleId="Header">
    <w:name w:val="header"/>
    <w:basedOn w:val="Normal"/>
    <w:link w:val="HeaderChar"/>
    <w:rsid w:val="009442C8"/>
    <w:pPr>
      <w:tabs>
        <w:tab w:val="center" w:pos="4320"/>
        <w:tab w:val="right" w:pos="8640"/>
      </w:tabs>
    </w:pPr>
    <w:rPr>
      <w:rFonts w:eastAsia="SimSun"/>
    </w:rPr>
  </w:style>
  <w:style w:type="character" w:customStyle="1" w:styleId="HeaderChar">
    <w:name w:val="Header Char"/>
    <w:basedOn w:val="DefaultParagraphFont"/>
    <w:link w:val="Header"/>
    <w:rsid w:val="006825D4"/>
    <w:rPr>
      <w:rFonts w:ascii="Arial" w:eastAsia="SimSun" w:hAnsi="Arial" w:cs="Arial"/>
      <w:color w:val="000000"/>
      <w:w w:val="101"/>
      <w:sz w:val="24"/>
      <w:szCs w:val="24"/>
    </w:rPr>
  </w:style>
  <w:style w:type="paragraph" w:styleId="Footer">
    <w:name w:val="footer"/>
    <w:basedOn w:val="Normal"/>
    <w:link w:val="FooterChar"/>
    <w:uiPriority w:val="99"/>
    <w:unhideWhenUsed/>
    <w:rsid w:val="006825D4"/>
    <w:pPr>
      <w:tabs>
        <w:tab w:val="center" w:pos="4680"/>
        <w:tab w:val="right" w:pos="9360"/>
      </w:tabs>
      <w:spacing w:line="240" w:lineRule="auto"/>
    </w:pPr>
  </w:style>
  <w:style w:type="character" w:customStyle="1" w:styleId="FooterChar">
    <w:name w:val="Footer Char"/>
    <w:basedOn w:val="DefaultParagraphFont"/>
    <w:link w:val="Footer"/>
    <w:uiPriority w:val="99"/>
    <w:rsid w:val="006825D4"/>
    <w:rPr>
      <w:rFonts w:asciiTheme="minorHAnsi" w:eastAsiaTheme="minorHAnsi" w:hAnsiTheme="minorHAnsi" w:cstheme="minorBidi"/>
      <w:sz w:val="22"/>
      <w:szCs w:val="22"/>
    </w:rPr>
  </w:style>
  <w:style w:type="paragraph" w:styleId="EndnoteText">
    <w:name w:val="endnote text"/>
    <w:basedOn w:val="Normal"/>
    <w:link w:val="EndnoteTextChar"/>
    <w:uiPriority w:val="99"/>
    <w:semiHidden/>
    <w:unhideWhenUsed/>
    <w:rsid w:val="006825D4"/>
    <w:pPr>
      <w:spacing w:line="240" w:lineRule="auto"/>
    </w:pPr>
    <w:rPr>
      <w:sz w:val="20"/>
      <w:szCs w:val="20"/>
    </w:rPr>
  </w:style>
  <w:style w:type="character" w:customStyle="1" w:styleId="EndnoteTextChar">
    <w:name w:val="Endnote Text Char"/>
    <w:basedOn w:val="DefaultParagraphFont"/>
    <w:link w:val="EndnoteText"/>
    <w:uiPriority w:val="99"/>
    <w:semiHidden/>
    <w:rsid w:val="006825D4"/>
    <w:rPr>
      <w:rFonts w:asciiTheme="minorHAnsi" w:eastAsiaTheme="minorHAnsi" w:hAnsiTheme="minorHAnsi" w:cstheme="minorBidi"/>
    </w:rPr>
  </w:style>
  <w:style w:type="character" w:styleId="EndnoteReference">
    <w:name w:val="endnote reference"/>
    <w:semiHidden/>
    <w:rsid w:val="009442C8"/>
    <w:rPr>
      <w:vertAlign w:val="superscript"/>
    </w:rPr>
  </w:style>
  <w:style w:type="paragraph" w:customStyle="1" w:styleId="MindMapOutline">
    <w:name w:val="MindMapOutline"/>
    <w:basedOn w:val="Normal"/>
    <w:qFormat/>
    <w:rsid w:val="006825D4"/>
    <w:pPr>
      <w:widowControl w:val="0"/>
      <w:pBdr>
        <w:top w:val="single" w:sz="4" w:space="1" w:color="auto"/>
        <w:bottom w:val="single" w:sz="4" w:space="1" w:color="auto"/>
      </w:pBdr>
      <w:spacing w:before="120" w:after="120" w:line="300" w:lineRule="atLeast"/>
      <w:ind w:firstLine="302"/>
      <w:contextualSpacing/>
      <w:jc w:val="both"/>
      <w:textAlignment w:val="center"/>
    </w:pPr>
    <w:rPr>
      <w:rFonts w:ascii="Palatino-Roman" w:eastAsiaTheme="minorEastAsia" w:hAnsi="Palatino-Roman" w:cs="Palatino-Roman"/>
      <w:spacing w:val="2"/>
    </w:rPr>
  </w:style>
  <w:style w:type="paragraph" w:customStyle="1" w:styleId="Bgn-AdvTopicHB">
    <w:name w:val="Bgn-AdvTopicHB"/>
    <w:basedOn w:val="HB"/>
    <w:uiPriority w:val="99"/>
    <w:rsid w:val="006825D4"/>
    <w:pPr>
      <w:spacing w:before="0" w:after="0"/>
      <w:ind w:left="1080"/>
    </w:pPr>
  </w:style>
  <w:style w:type="paragraph" w:customStyle="1" w:styleId="BgnAdvTopicHC">
    <w:name w:val="Bgn_AdvTopicHC"/>
    <w:basedOn w:val="Bgn-AdvTopicHB"/>
    <w:uiPriority w:val="99"/>
    <w:rsid w:val="006825D4"/>
    <w:pPr>
      <w:spacing w:before="120"/>
    </w:pPr>
    <w:rPr>
      <w:rFonts w:ascii="MetaPlusBold-Roman" w:hAnsi="MetaPlusBold-Roman" w:cs="MetaPlusBold-Roman"/>
    </w:rPr>
  </w:style>
  <w:style w:type="paragraph" w:customStyle="1" w:styleId="Bgn-AdvTopic">
    <w:name w:val="Bgn-AdvTopic"/>
    <w:basedOn w:val="Body"/>
    <w:uiPriority w:val="99"/>
    <w:rsid w:val="006825D4"/>
    <w:pPr>
      <w:ind w:left="1080" w:right="720" w:firstLine="302"/>
    </w:pPr>
  </w:style>
  <w:style w:type="paragraph" w:customStyle="1" w:styleId="Bgn-AdvTopic1">
    <w:name w:val="Bgn-AdvTopic1"/>
    <w:basedOn w:val="BodyNoIndent"/>
    <w:uiPriority w:val="99"/>
    <w:rsid w:val="006825D4"/>
    <w:pPr>
      <w:ind w:left="1080" w:right="720"/>
    </w:pPr>
  </w:style>
  <w:style w:type="paragraph" w:customStyle="1" w:styleId="Bgn-AdvTopicBL">
    <w:name w:val="Bgn-AdvTopicBL"/>
    <w:qFormat/>
    <w:rsid w:val="006825D4"/>
    <w:pPr>
      <w:numPr>
        <w:numId w:val="1"/>
      </w:numPr>
      <w:spacing w:before="40"/>
      <w:ind w:right="720"/>
    </w:pPr>
    <w:rPr>
      <w:rFonts w:ascii="Palatino-Roman" w:eastAsia="Cambria" w:hAnsi="Palatino-Roman" w:cs="Palatino-Roman"/>
      <w:color w:val="000000"/>
      <w:sz w:val="22"/>
      <w:szCs w:val="22"/>
    </w:rPr>
  </w:style>
  <w:style w:type="paragraph" w:customStyle="1" w:styleId="Bgn-AdvTopicBL1">
    <w:name w:val="Bgn-AdvTopicBL1"/>
    <w:rsid w:val="002E650B"/>
    <w:pPr>
      <w:numPr>
        <w:numId w:val="2"/>
      </w:numPr>
      <w:spacing w:before="160"/>
      <w:ind w:left="1800" w:right="720"/>
    </w:pPr>
    <w:rPr>
      <w:rFonts w:ascii="Palatino-Roman" w:eastAsia="Cambria" w:hAnsi="Palatino-Roman" w:cs="Palatino-Roman"/>
      <w:color w:val="000000"/>
      <w:sz w:val="22"/>
      <w:szCs w:val="22"/>
    </w:rPr>
  </w:style>
  <w:style w:type="paragraph" w:customStyle="1" w:styleId="Bgn-AdvTopicBLX">
    <w:name w:val="Bgn-AdvTopicBLX"/>
    <w:next w:val="Normal"/>
    <w:qFormat/>
    <w:rsid w:val="002E650B"/>
    <w:pPr>
      <w:numPr>
        <w:numId w:val="3"/>
      </w:numPr>
      <w:spacing w:before="40" w:after="240"/>
      <w:ind w:left="1800" w:right="720"/>
    </w:pPr>
    <w:rPr>
      <w:rFonts w:ascii="Palatino-Roman" w:eastAsia="Cambria" w:hAnsi="Palatino-Roman" w:cs="Palatino-Roman"/>
      <w:color w:val="000000"/>
      <w:sz w:val="22"/>
      <w:szCs w:val="22"/>
    </w:rPr>
  </w:style>
  <w:style w:type="paragraph" w:customStyle="1" w:styleId="Bgn-AdvTopicHA">
    <w:name w:val="Bgn-AdvTopicHA"/>
    <w:basedOn w:val="Body"/>
    <w:autoRedefine/>
    <w:uiPriority w:val="99"/>
    <w:rsid w:val="006825D4"/>
    <w:pPr>
      <w:keepNext/>
      <w:tabs>
        <w:tab w:val="left" w:pos="320"/>
      </w:tabs>
      <w:spacing w:before="620" w:after="170"/>
      <w:ind w:left="1080" w:right="720" w:firstLine="0"/>
      <w:outlineLvl w:val="2"/>
    </w:pPr>
    <w:rPr>
      <w:rFonts w:ascii="MetaOT-Black" w:hAnsi="MetaOT-Black" w:cs="MetaOT-Black"/>
      <w:caps/>
      <w:spacing w:val="47"/>
    </w:rPr>
  </w:style>
  <w:style w:type="paragraph" w:customStyle="1" w:styleId="Bgn-AdvTopicOnly">
    <w:name w:val="Bgn-AdvTopicOnly"/>
    <w:basedOn w:val="BodyNoIndent"/>
    <w:uiPriority w:val="99"/>
    <w:rsid w:val="006825D4"/>
    <w:pPr>
      <w:spacing w:after="260"/>
      <w:ind w:left="1080" w:right="720"/>
    </w:pPr>
  </w:style>
  <w:style w:type="paragraph" w:customStyle="1" w:styleId="Bgn-AdvTopicSnippet">
    <w:name w:val="Bgn-AdvTopicSnippet"/>
    <w:basedOn w:val="Snippet"/>
    <w:qFormat/>
    <w:rsid w:val="006825D4"/>
    <w:pPr>
      <w:ind w:left="1080" w:right="720"/>
    </w:pPr>
  </w:style>
  <w:style w:type="paragraph" w:customStyle="1" w:styleId="Bgn-AdvTopicSnippet1">
    <w:name w:val="Bgn-AdvTopicSnippet1"/>
    <w:basedOn w:val="Snippet1"/>
    <w:qFormat/>
    <w:rsid w:val="006825D4"/>
    <w:pPr>
      <w:ind w:left="1080" w:right="720"/>
    </w:pPr>
  </w:style>
  <w:style w:type="paragraph" w:customStyle="1" w:styleId="Bgn-AdvTopicSnippetX">
    <w:name w:val="Bgn-AdvTopicSnippetX"/>
    <w:basedOn w:val="SnippetX"/>
    <w:qFormat/>
    <w:rsid w:val="006825D4"/>
    <w:pPr>
      <w:ind w:left="1080" w:right="720"/>
    </w:pPr>
  </w:style>
  <w:style w:type="paragraph" w:customStyle="1" w:styleId="Bgn-AdvTopicX">
    <w:name w:val="Bgn-AdvTopicX"/>
    <w:basedOn w:val="Body"/>
    <w:uiPriority w:val="99"/>
    <w:rsid w:val="006825D4"/>
    <w:pPr>
      <w:spacing w:after="240"/>
      <w:ind w:left="1080" w:right="720" w:firstLine="302"/>
    </w:pPr>
  </w:style>
  <w:style w:type="paragraph" w:customStyle="1" w:styleId="BL1RinInItal">
    <w:name w:val="BL1RinInItal"/>
    <w:basedOn w:val="NL1"/>
    <w:next w:val="BL"/>
    <w:autoRedefine/>
    <w:uiPriority w:val="99"/>
    <w:rsid w:val="006825D4"/>
    <w:pPr>
      <w:numPr>
        <w:numId w:val="6"/>
      </w:numPr>
    </w:pPr>
    <w:rPr>
      <w:rFonts w:ascii="Palatino" w:hAnsi="Palatino"/>
      <w:i/>
    </w:rPr>
  </w:style>
  <w:style w:type="paragraph" w:customStyle="1" w:styleId="BLCon">
    <w:name w:val="BLCon"/>
    <w:qFormat/>
    <w:rsid w:val="006825D4"/>
    <w:pPr>
      <w:spacing w:before="120" w:after="120"/>
      <w:ind w:left="720"/>
    </w:pPr>
    <w:rPr>
      <w:rFonts w:ascii="Palatino-Roman" w:hAnsi="Palatino-Roman" w:cs="Palatino-Roman"/>
      <w:color w:val="000000"/>
      <w:sz w:val="22"/>
      <w:szCs w:val="22"/>
    </w:rPr>
  </w:style>
  <w:style w:type="paragraph" w:customStyle="1" w:styleId="BLConSub">
    <w:name w:val="BLConSub"/>
    <w:basedOn w:val="BLCon"/>
    <w:qFormat/>
    <w:rsid w:val="006825D4"/>
    <w:pPr>
      <w:ind w:left="1080"/>
    </w:pPr>
  </w:style>
  <w:style w:type="paragraph" w:customStyle="1" w:styleId="BLRunInItal">
    <w:name w:val="BLRunInItal"/>
    <w:basedOn w:val="NL"/>
    <w:uiPriority w:val="99"/>
    <w:rsid w:val="006825D4"/>
  </w:style>
  <w:style w:type="character" w:customStyle="1" w:styleId="C1Italic">
    <w:name w:val="C1 Italic"/>
    <w:basedOn w:val="Italic"/>
    <w:uiPriority w:val="99"/>
    <w:rsid w:val="006825D4"/>
    <w:rPr>
      <w:rFonts w:ascii="Consolas" w:hAnsi="Consolas" w:cs="Consolas"/>
      <w:i/>
      <w:iCs/>
      <w:sz w:val="16"/>
      <w:szCs w:val="16"/>
    </w:rPr>
  </w:style>
  <w:style w:type="character" w:customStyle="1" w:styleId="c1inGuidelines">
    <w:name w:val="c1inGuidelines"/>
    <w:uiPriority w:val="99"/>
    <w:rsid w:val="006825D4"/>
    <w:rPr>
      <w:rFonts w:ascii="Consolas" w:hAnsi="Consolas" w:cs="Consolas"/>
      <w:color w:val="000000"/>
      <w:sz w:val="16"/>
      <w:szCs w:val="16"/>
    </w:rPr>
  </w:style>
  <w:style w:type="character" w:customStyle="1" w:styleId="C1ItalicInTable">
    <w:name w:val="C1ItalicInTable"/>
    <w:autoRedefine/>
    <w:uiPriority w:val="99"/>
    <w:rsid w:val="006825D4"/>
    <w:rPr>
      <w:rFonts w:cs="Consolas-Italic"/>
      <w:i/>
      <w:iCs/>
    </w:rPr>
  </w:style>
  <w:style w:type="character" w:customStyle="1" w:styleId="CPChar0">
    <w:name w:val="CPChar"/>
    <w:uiPriority w:val="99"/>
    <w:rsid w:val="006825D4"/>
  </w:style>
  <w:style w:type="character" w:customStyle="1" w:styleId="CPKeywordinSnippet">
    <w:name w:val="CPKeywordinSnippet"/>
    <w:basedOn w:val="CPKeyword"/>
    <w:uiPriority w:val="99"/>
    <w:rsid w:val="006825D4"/>
    <w:rPr>
      <w:rFonts w:ascii="Consolas" w:hAnsi="Consolas" w:cs="Consolas-Bold"/>
      <w:b/>
      <w:bCs/>
      <w:color w:val="0000FF"/>
      <w:spacing w:val="0"/>
      <w:w w:val="100"/>
      <w:sz w:val="20"/>
      <w:szCs w:val="20"/>
    </w:rPr>
  </w:style>
  <w:style w:type="character" w:customStyle="1" w:styleId="DigitinMetaFont">
    <w:name w:val="DigitinMetaFont"/>
    <w:uiPriority w:val="99"/>
    <w:rsid w:val="006825D4"/>
  </w:style>
  <w:style w:type="character" w:customStyle="1" w:styleId="E1-TB">
    <w:name w:val="E1-TB"/>
    <w:autoRedefine/>
    <w:uiPriority w:val="99"/>
    <w:rsid w:val="006825D4"/>
    <w:rPr>
      <w:rFonts w:cs="Consolas-Bold"/>
      <w:b/>
      <w:bCs/>
      <w:sz w:val="17"/>
      <w:szCs w:val="17"/>
    </w:rPr>
  </w:style>
  <w:style w:type="character" w:customStyle="1" w:styleId="E3">
    <w:name w:val="E3"/>
    <w:uiPriority w:val="99"/>
    <w:rsid w:val="006825D4"/>
    <w:rPr>
      <w:b/>
      <w:bCs/>
      <w:i/>
      <w:iCs/>
      <w:w w:val="100"/>
    </w:rPr>
  </w:style>
  <w:style w:type="character" w:customStyle="1" w:styleId="E4Maroon">
    <w:name w:val="E4Maroon"/>
    <w:uiPriority w:val="99"/>
    <w:rsid w:val="006825D4"/>
    <w:rPr>
      <w:color w:val="A31515"/>
      <w:u w:color="000000"/>
      <w:shd w:val="clear" w:color="auto" w:fill="E0E0E0"/>
    </w:rPr>
  </w:style>
  <w:style w:type="character" w:styleId="Emphasis">
    <w:name w:val="Emphasis"/>
    <w:qFormat/>
    <w:rsid w:val="009442C8"/>
    <w:rPr>
      <w:i/>
      <w:iCs/>
    </w:rPr>
  </w:style>
  <w:style w:type="paragraph" w:customStyle="1" w:styleId="ExampleCode">
    <w:name w:val="ExampleCode"/>
    <w:basedOn w:val="Normal"/>
    <w:uiPriority w:val="99"/>
    <w:rsid w:val="006825D4"/>
    <w:pPr>
      <w:widowControl w:val="0"/>
      <w:tabs>
        <w:tab w:val="left" w:pos="1800"/>
      </w:tabs>
      <w:suppressAutoHyphens/>
      <w:spacing w:line="280" w:lineRule="atLeast"/>
      <w:ind w:left="1440" w:right="1440"/>
      <w:textAlignment w:val="center"/>
    </w:pPr>
    <w:rPr>
      <w:rFonts w:ascii="Consolas" w:hAnsi="Consolas" w:cs="Consolas"/>
      <w:sz w:val="20"/>
      <w:szCs w:val="20"/>
    </w:rPr>
  </w:style>
  <w:style w:type="paragraph" w:customStyle="1" w:styleId="Example1">
    <w:name w:val="Example1"/>
    <w:basedOn w:val="ExampleCode"/>
    <w:uiPriority w:val="99"/>
    <w:rsid w:val="006825D4"/>
    <w:pPr>
      <w:spacing w:before="40"/>
    </w:pPr>
  </w:style>
  <w:style w:type="paragraph" w:customStyle="1" w:styleId="ExampleCode1">
    <w:name w:val="ExampleCode1"/>
    <w:basedOn w:val="ExampleCode"/>
    <w:uiPriority w:val="99"/>
    <w:rsid w:val="006825D4"/>
    <w:pPr>
      <w:spacing w:before="40"/>
    </w:pPr>
  </w:style>
  <w:style w:type="paragraph" w:customStyle="1" w:styleId="ExampleCodeX">
    <w:name w:val="ExampleCodeX"/>
    <w:basedOn w:val="ExampleCode"/>
    <w:uiPriority w:val="99"/>
    <w:rsid w:val="006825D4"/>
    <w:pPr>
      <w:spacing w:after="240"/>
    </w:pPr>
  </w:style>
  <w:style w:type="paragraph" w:customStyle="1" w:styleId="ExampleX">
    <w:name w:val="ExampleX"/>
    <w:basedOn w:val="ExampleCode"/>
    <w:uiPriority w:val="99"/>
    <w:rsid w:val="006825D4"/>
    <w:pPr>
      <w:spacing w:after="40"/>
    </w:pPr>
  </w:style>
  <w:style w:type="paragraph" w:customStyle="1" w:styleId="FigureHolderTight">
    <w:name w:val="FigureHolderTight"/>
    <w:basedOn w:val="FigureHolder"/>
    <w:uiPriority w:val="99"/>
    <w:rsid w:val="006825D4"/>
    <w:pPr>
      <w:spacing w:after="280"/>
    </w:pPr>
  </w:style>
  <w:style w:type="character" w:customStyle="1" w:styleId="FigureNumber">
    <w:name w:val="FigureNumber"/>
    <w:uiPriority w:val="1"/>
    <w:qFormat/>
    <w:rsid w:val="006825D4"/>
    <w:rPr>
      <w:caps w:val="0"/>
      <w:smallCaps/>
    </w:rPr>
  </w:style>
  <w:style w:type="paragraph" w:customStyle="1" w:styleId="ListingHead">
    <w:name w:val="ListingHead"/>
    <w:basedOn w:val="Normal"/>
    <w:next w:val="CDT1"/>
    <w:autoRedefine/>
    <w:uiPriority w:val="99"/>
    <w:rsid w:val="006825D4"/>
    <w:pPr>
      <w:widowControl w:val="0"/>
      <w:pBdr>
        <w:bottom w:val="single" w:sz="4" w:space="3" w:color="auto"/>
      </w:pBdr>
      <w:suppressAutoHyphens/>
      <w:spacing w:before="216" w:after="115" w:line="310" w:lineRule="atLeast"/>
      <w:ind w:left="302"/>
      <w:textAlignment w:val="center"/>
    </w:pPr>
    <w:rPr>
      <w:rFonts w:ascii="MetaPlusBook-Roman" w:hAnsi="MetaPlusBook-Roman" w:cs="MetaPlusBook-Roman"/>
      <w:spacing w:val="2"/>
      <w:sz w:val="18"/>
      <w:szCs w:val="18"/>
    </w:rPr>
  </w:style>
  <w:style w:type="paragraph" w:customStyle="1" w:styleId="FigureTitle">
    <w:name w:val="FigureTitle"/>
    <w:basedOn w:val="ListingHead"/>
    <w:autoRedefine/>
    <w:uiPriority w:val="99"/>
    <w:rsid w:val="006825D4"/>
    <w:pPr>
      <w:spacing w:before="120"/>
    </w:pPr>
    <w:rPr>
      <w:b/>
    </w:rPr>
  </w:style>
  <w:style w:type="paragraph" w:customStyle="1" w:styleId="FMH">
    <w:name w:val="FMH"/>
    <w:basedOn w:val="CT"/>
    <w:uiPriority w:val="99"/>
    <w:rsid w:val="006825D4"/>
    <w:pPr>
      <w:pageBreakBefore/>
      <w:pBdr>
        <w:bottom w:val="none" w:sz="0" w:space="0" w:color="auto"/>
      </w:pBdr>
    </w:pPr>
    <w:rPr>
      <w:spacing w:val="-7"/>
      <w:sz w:val="35"/>
      <w:szCs w:val="35"/>
    </w:rPr>
  </w:style>
  <w:style w:type="paragraph" w:customStyle="1" w:styleId="GuidelinesHolderLessSpace0">
    <w:name w:val="GuidelinesHolderLess Space"/>
    <w:basedOn w:val="GuidelinesHholder"/>
    <w:uiPriority w:val="99"/>
    <w:rsid w:val="006825D4"/>
    <w:pPr>
      <w:spacing w:after="180"/>
    </w:pPr>
  </w:style>
  <w:style w:type="paragraph" w:customStyle="1" w:styleId="HC">
    <w:name w:val="HC"/>
    <w:basedOn w:val="HB"/>
    <w:uiPriority w:val="99"/>
    <w:rsid w:val="006825D4"/>
    <w:pPr>
      <w:spacing w:before="240"/>
      <w:outlineLvl w:val="3"/>
    </w:pPr>
    <w:rPr>
      <w:rFonts w:ascii="DIN-Regular" w:hAnsi="DIN-Regular" w:cs="DIN-Regular"/>
      <w:i/>
      <w:iCs/>
      <w:position w:val="0"/>
      <w:szCs w:val="20"/>
    </w:rPr>
  </w:style>
  <w:style w:type="paragraph" w:customStyle="1" w:styleId="HD">
    <w:name w:val="HD"/>
    <w:basedOn w:val="Body"/>
    <w:uiPriority w:val="99"/>
    <w:rsid w:val="006825D4"/>
    <w:pPr>
      <w:keepNext/>
      <w:spacing w:before="80"/>
      <w:ind w:firstLine="0"/>
      <w:jc w:val="left"/>
    </w:pPr>
    <w:rPr>
      <w:rFonts w:ascii="Helvetica-Bold" w:hAnsi="Helvetica-Bold" w:cs="Helvetica-Bold"/>
      <w:b/>
      <w:bCs/>
      <w:sz w:val="18"/>
      <w:szCs w:val="18"/>
    </w:rPr>
  </w:style>
  <w:style w:type="character" w:customStyle="1" w:styleId="Heading3Char">
    <w:name w:val="Heading 3 Char"/>
    <w:basedOn w:val="DefaultParagraphFont"/>
    <w:link w:val="Heading3"/>
    <w:rsid w:val="006825D4"/>
    <w:rPr>
      <w:rFonts w:ascii="Arial" w:eastAsia="SimSun" w:hAnsi="Arial" w:cs="Arial"/>
      <w:b/>
      <w:bCs/>
      <w:color w:val="000000"/>
      <w:sz w:val="26"/>
      <w:szCs w:val="26"/>
    </w:rPr>
  </w:style>
  <w:style w:type="character" w:customStyle="1" w:styleId="Heading4Char">
    <w:name w:val="Heading 4 Char"/>
    <w:basedOn w:val="DefaultParagraphFont"/>
    <w:link w:val="Heading4"/>
    <w:rsid w:val="009442C8"/>
    <w:rPr>
      <w:rFonts w:asciiTheme="majorHAnsi" w:eastAsiaTheme="majorEastAsia" w:hAnsiTheme="majorHAnsi" w:cstheme="majorBidi"/>
      <w:i/>
      <w:iCs/>
      <w:color w:val="365F91" w:themeColor="accent1" w:themeShade="BF"/>
      <w:w w:val="101"/>
      <w:sz w:val="24"/>
      <w:szCs w:val="24"/>
    </w:rPr>
  </w:style>
  <w:style w:type="character" w:customStyle="1" w:styleId="Heading5Char">
    <w:name w:val="Heading 5 Char"/>
    <w:basedOn w:val="DefaultParagraphFont"/>
    <w:link w:val="Heading5"/>
    <w:rsid w:val="006825D4"/>
    <w:rPr>
      <w:rFonts w:cs="Arial"/>
      <w:color w:val="000000"/>
      <w:w w:val="101"/>
      <w:sz w:val="24"/>
      <w:szCs w:val="24"/>
    </w:rPr>
  </w:style>
  <w:style w:type="character" w:customStyle="1" w:styleId="Heading6Char">
    <w:name w:val="Heading 6 Char"/>
    <w:basedOn w:val="DefaultParagraphFont"/>
    <w:link w:val="Heading6"/>
    <w:rsid w:val="006825D4"/>
    <w:rPr>
      <w:rFonts w:cs="Arial"/>
      <w:color w:val="000000"/>
      <w:w w:val="101"/>
      <w:sz w:val="24"/>
      <w:szCs w:val="24"/>
    </w:rPr>
  </w:style>
  <w:style w:type="character" w:customStyle="1" w:styleId="Heading7Char">
    <w:name w:val="Heading 7 Char"/>
    <w:basedOn w:val="DefaultParagraphFont"/>
    <w:link w:val="Heading7"/>
    <w:rsid w:val="006825D4"/>
    <w:rPr>
      <w:rFonts w:cs="Arial"/>
      <w:color w:val="000000"/>
      <w:w w:val="101"/>
      <w:sz w:val="24"/>
      <w:szCs w:val="24"/>
    </w:rPr>
  </w:style>
  <w:style w:type="character" w:customStyle="1" w:styleId="Heading8Char">
    <w:name w:val="Heading 8 Char"/>
    <w:basedOn w:val="DefaultParagraphFont"/>
    <w:link w:val="Heading8"/>
    <w:rsid w:val="006825D4"/>
    <w:rPr>
      <w:rFonts w:cs="Arial"/>
      <w:color w:val="000000"/>
      <w:w w:val="101"/>
      <w:sz w:val="24"/>
      <w:szCs w:val="24"/>
    </w:rPr>
  </w:style>
  <w:style w:type="character" w:customStyle="1" w:styleId="Heading9Char">
    <w:name w:val="Heading 9 Char"/>
    <w:basedOn w:val="DefaultParagraphFont"/>
    <w:link w:val="Heading9"/>
    <w:rsid w:val="006825D4"/>
    <w:rPr>
      <w:rFonts w:cs="Arial"/>
      <w:color w:val="000000"/>
      <w:w w:val="101"/>
      <w:sz w:val="24"/>
      <w:szCs w:val="24"/>
    </w:rPr>
  </w:style>
  <w:style w:type="character" w:customStyle="1" w:styleId="HFChar">
    <w:name w:val="HF Char"/>
    <w:uiPriority w:val="99"/>
    <w:rsid w:val="006825D4"/>
    <w:rPr>
      <w:rFonts w:ascii="Helvetica-Bold" w:hAnsi="Helvetica-Bold" w:cs="Helvetica-Bold"/>
      <w:b/>
      <w:bCs/>
      <w:color w:val="000000"/>
      <w:w w:val="100"/>
      <w:sz w:val="18"/>
      <w:szCs w:val="18"/>
    </w:rPr>
  </w:style>
  <w:style w:type="paragraph" w:styleId="HTMLPreformatted">
    <w:name w:val="HTML Preformatted"/>
    <w:basedOn w:val="Normal"/>
    <w:link w:val="HTMLPreformattedChar"/>
    <w:uiPriority w:val="99"/>
    <w:semiHidden/>
    <w:unhideWhenUsed/>
    <w:rsid w:val="00682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25D4"/>
    <w:rPr>
      <w:rFonts w:ascii="Courier New" w:hAnsi="Courier New" w:cs="Courier New"/>
    </w:rPr>
  </w:style>
  <w:style w:type="character" w:styleId="HTMLTypewriter">
    <w:name w:val="HTML Typewriter"/>
    <w:rsid w:val="009442C8"/>
    <w:rPr>
      <w:rFonts w:ascii="Courier New" w:hAnsi="Courier New" w:cs="Courier New"/>
      <w:sz w:val="20"/>
      <w:szCs w:val="20"/>
    </w:rPr>
  </w:style>
  <w:style w:type="character" w:styleId="Hyperlink">
    <w:name w:val="Hyperlink"/>
    <w:rsid w:val="009442C8"/>
    <w:rPr>
      <w:color w:val="0000FF"/>
      <w:u w:val="single"/>
    </w:rPr>
  </w:style>
  <w:style w:type="paragraph" w:customStyle="1" w:styleId="LangContrastBodyIndent">
    <w:name w:val="LangContrastBodyIndent"/>
    <w:basedOn w:val="LangContrastBody"/>
    <w:uiPriority w:val="99"/>
    <w:rsid w:val="006825D4"/>
    <w:pPr>
      <w:ind w:firstLine="240"/>
    </w:pPr>
  </w:style>
  <w:style w:type="character" w:customStyle="1" w:styleId="ListingNumber">
    <w:name w:val="ListingNumber"/>
    <w:basedOn w:val="DefaultParagraphFont"/>
    <w:uiPriority w:val="1"/>
    <w:qFormat/>
    <w:rsid w:val="006825D4"/>
    <w:rPr>
      <w:caps w:val="0"/>
      <w:smallCaps/>
    </w:rPr>
  </w:style>
  <w:style w:type="table" w:styleId="MediumGrid2">
    <w:name w:val="Medium Grid 2"/>
    <w:basedOn w:val="TableNormal"/>
    <w:uiPriority w:val="68"/>
    <w:rsid w:val="006825D4"/>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NCP">
    <w:name w:val="NCP"/>
    <w:basedOn w:val="Body"/>
    <w:uiPriority w:val="99"/>
    <w:rsid w:val="006825D4"/>
    <w:pPr>
      <w:tabs>
        <w:tab w:val="left" w:pos="1800"/>
      </w:tabs>
      <w:suppressAutoHyphens/>
      <w:spacing w:line="220" w:lineRule="atLeast"/>
      <w:ind w:left="720" w:right="1440" w:firstLine="0"/>
      <w:jc w:val="left"/>
    </w:pPr>
    <w:rPr>
      <w:rFonts w:ascii="Consolas" w:hAnsi="Consolas" w:cs="Consolas"/>
      <w:sz w:val="18"/>
      <w:szCs w:val="18"/>
    </w:rPr>
  </w:style>
  <w:style w:type="paragraph" w:customStyle="1" w:styleId="NLCon">
    <w:name w:val="NLCon"/>
    <w:basedOn w:val="NL"/>
    <w:qFormat/>
    <w:rsid w:val="006825D4"/>
    <w:pPr>
      <w:ind w:firstLine="0"/>
    </w:pPr>
  </w:style>
  <w:style w:type="paragraph" w:customStyle="1" w:styleId="NLSnippetOnly">
    <w:name w:val="NLSnippetOnly"/>
    <w:basedOn w:val="SnippetOnly"/>
    <w:qFormat/>
    <w:rsid w:val="006825D4"/>
    <w:pPr>
      <w:ind w:left="662"/>
    </w:pPr>
  </w:style>
  <w:style w:type="paragraph" w:styleId="NormalWeb">
    <w:name w:val="Normal (Web)"/>
    <w:basedOn w:val="Normal"/>
    <w:uiPriority w:val="99"/>
    <w:unhideWhenUsed/>
    <w:rsid w:val="006825D4"/>
    <w:pPr>
      <w:spacing w:before="100" w:beforeAutospacing="1" w:after="100" w:afterAutospacing="1" w:line="240" w:lineRule="auto"/>
    </w:pPr>
    <w:rPr>
      <w:rFonts w:ascii="Times New Roman" w:hAnsi="Times New Roman" w:cs="Times New Roman"/>
    </w:rPr>
  </w:style>
  <w:style w:type="paragraph" w:customStyle="1" w:styleId="Output2lines">
    <w:name w:val="Output2lines"/>
    <w:basedOn w:val="OutputCode"/>
    <w:uiPriority w:val="99"/>
    <w:rsid w:val="006825D4"/>
  </w:style>
  <w:style w:type="paragraph" w:customStyle="1" w:styleId="OutputGrayExtraLineAbove">
    <w:name w:val="OutputGrayExtraLineAbove"/>
    <w:basedOn w:val="OutputCode"/>
    <w:uiPriority w:val="99"/>
    <w:rsid w:val="006825D4"/>
  </w:style>
  <w:style w:type="paragraph" w:customStyle="1" w:styleId="OutputNumber">
    <w:name w:val="OutputNumber"/>
    <w:basedOn w:val="Normal"/>
    <w:uiPriority w:val="99"/>
    <w:rsid w:val="006825D4"/>
    <w:pPr>
      <w:keepNext/>
      <w:widowControl w:val="0"/>
      <w:suppressAutoHyphens/>
      <w:spacing w:before="280" w:after="40" w:line="310" w:lineRule="atLeast"/>
      <w:textAlignment w:val="center"/>
    </w:pPr>
    <w:rPr>
      <w:rFonts w:ascii="MetaPlusBook-Caps" w:hAnsi="MetaPlusBook-Caps" w:cs="MetaPlusBook-Caps"/>
      <w:smallCaps/>
      <w:sz w:val="18"/>
      <w:szCs w:val="18"/>
    </w:rPr>
  </w:style>
  <w:style w:type="character" w:customStyle="1" w:styleId="SBItal">
    <w:name w:val="SBItal"/>
    <w:basedOn w:val="Italic"/>
    <w:uiPriority w:val="99"/>
    <w:rsid w:val="006825D4"/>
    <w:rPr>
      <w:rFonts w:ascii="Palatino" w:hAnsi="Palatino" w:cs="Palatino-Italic"/>
      <w:i/>
      <w:iCs/>
    </w:rPr>
  </w:style>
  <w:style w:type="character" w:customStyle="1" w:styleId="Snippetitalic">
    <w:name w:val="Snippet italic"/>
    <w:uiPriority w:val="99"/>
    <w:rsid w:val="006825D4"/>
    <w:rPr>
      <w:rFonts w:ascii="Consolas" w:hAnsi="Consolas" w:cs="Consolas"/>
      <w:i/>
      <w:iCs/>
      <w:sz w:val="20"/>
      <w:szCs w:val="20"/>
    </w:rPr>
  </w:style>
  <w:style w:type="character" w:customStyle="1" w:styleId="Superscr">
    <w:name w:val="Superscr"/>
    <w:uiPriority w:val="99"/>
    <w:rsid w:val="006825D4"/>
    <w:rPr>
      <w:vertAlign w:val="superscript"/>
    </w:rPr>
  </w:style>
  <w:style w:type="character" w:customStyle="1" w:styleId="Superscript">
    <w:name w:val="Superscript"/>
    <w:uiPriority w:val="1"/>
    <w:qFormat/>
    <w:rsid w:val="006825D4"/>
    <w:rPr>
      <w:caps w:val="0"/>
      <w:smallCaps w:val="0"/>
      <w:strike w:val="0"/>
      <w:dstrike w:val="0"/>
      <w:vanish w:val="0"/>
      <w:w w:val="100"/>
      <w:kern w:val="0"/>
      <w:position w:val="6"/>
      <w:sz w:val="16"/>
      <w:szCs w:val="16"/>
      <w:vertAlign w:val="baseline"/>
    </w:rPr>
  </w:style>
  <w:style w:type="paragraph" w:customStyle="1" w:styleId="TableCDT">
    <w:name w:val="TableCDT"/>
    <w:basedOn w:val="CDT"/>
    <w:qFormat/>
    <w:rsid w:val="006825D4"/>
    <w:pPr>
      <w:spacing w:after="40"/>
      <w:ind w:left="0"/>
    </w:pPr>
  </w:style>
  <w:style w:type="paragraph" w:customStyle="1" w:styleId="TableCDT1">
    <w:name w:val="TableCDT1"/>
    <w:basedOn w:val="CDT1"/>
    <w:qFormat/>
    <w:rsid w:val="006825D4"/>
    <w:pPr>
      <w:spacing w:after="40"/>
      <w:ind w:left="0"/>
    </w:pPr>
  </w:style>
  <w:style w:type="paragraph" w:customStyle="1" w:styleId="TableCDTGrayline">
    <w:name w:val="TableCDTGrayline"/>
    <w:basedOn w:val="CDTGrayline"/>
    <w:qFormat/>
    <w:rsid w:val="006825D4"/>
    <w:pPr>
      <w:spacing w:after="40"/>
      <w:ind w:left="0"/>
    </w:pPr>
  </w:style>
  <w:style w:type="paragraph" w:customStyle="1" w:styleId="TableCDTX">
    <w:name w:val="TableCDTX"/>
    <w:basedOn w:val="CDTX"/>
    <w:qFormat/>
    <w:rsid w:val="006825D4"/>
    <w:pPr>
      <w:pBdr>
        <w:bottom w:val="none" w:sz="0" w:space="0" w:color="auto"/>
      </w:pBdr>
      <w:spacing w:after="120"/>
    </w:pPr>
  </w:style>
  <w:style w:type="paragraph" w:customStyle="1" w:styleId="TableColumnHead">
    <w:name w:val="TableColumnHead"/>
    <w:basedOn w:val="Body"/>
    <w:uiPriority w:val="99"/>
    <w:rsid w:val="006825D4"/>
    <w:pPr>
      <w:keepNext/>
      <w:suppressAutoHyphens/>
      <w:spacing w:line="240" w:lineRule="atLeast"/>
      <w:ind w:firstLine="0"/>
      <w:jc w:val="left"/>
    </w:pPr>
    <w:rPr>
      <w:rFonts w:ascii="MetaPlusMedium-Roman" w:hAnsi="MetaPlusMedium-Roman" w:cs="MetaPlusMedium-Roman"/>
      <w:sz w:val="18"/>
      <w:szCs w:val="18"/>
    </w:rPr>
  </w:style>
  <w:style w:type="character" w:customStyle="1" w:styleId="TableNumber">
    <w:name w:val="TableNumber"/>
    <w:uiPriority w:val="99"/>
    <w:rsid w:val="006825D4"/>
    <w:rPr>
      <w:rFonts w:cs="MetaPlusMedium-Roman"/>
      <w:caps w:val="0"/>
      <w:smallCaps/>
      <w:color w:val="000000"/>
      <w:spacing w:val="-2"/>
    </w:rPr>
  </w:style>
  <w:style w:type="paragraph" w:customStyle="1" w:styleId="TableText">
    <w:name w:val="TableText"/>
    <w:basedOn w:val="BodyNoIndent"/>
    <w:uiPriority w:val="99"/>
    <w:rsid w:val="006825D4"/>
    <w:pPr>
      <w:suppressAutoHyphens/>
      <w:spacing w:line="210" w:lineRule="atLeast"/>
      <w:jc w:val="left"/>
    </w:pPr>
    <w:rPr>
      <w:sz w:val="19"/>
      <w:szCs w:val="19"/>
    </w:rPr>
  </w:style>
  <w:style w:type="paragraph" w:customStyle="1" w:styleId="6">
    <w:name w:val="6"/>
    <w:basedOn w:val="CommentText"/>
    <w:rsid w:val="00B87A2F"/>
    <w:rPr>
      <w:sz w:val="16"/>
      <w:szCs w:val="16"/>
    </w:rPr>
  </w:style>
  <w:style w:type="character" w:styleId="FollowedHyperlink">
    <w:name w:val="FollowedHyperlink"/>
    <w:rsid w:val="009442C8"/>
    <w:rPr>
      <w:color w:val="800080"/>
      <w:u w:val="single"/>
    </w:rPr>
  </w:style>
  <w:style w:type="paragraph" w:customStyle="1" w:styleId="TBLBL">
    <w:name w:val="TBL_BL"/>
    <w:basedOn w:val="TBL"/>
    <w:rsid w:val="009442C8"/>
    <w:pPr>
      <w:framePr w:hSpace="180" w:wrap="around" w:vAnchor="text" w:hAnchor="text" w:y="1"/>
      <w:numPr>
        <w:numId w:val="13"/>
      </w:numPr>
      <w:tabs>
        <w:tab w:val="clear" w:pos="1680"/>
        <w:tab w:val="num" w:pos="720"/>
      </w:tabs>
      <w:spacing w:before="60" w:after="0"/>
      <w:ind w:left="840"/>
      <w:suppressOverlap/>
    </w:pPr>
  </w:style>
  <w:style w:type="paragraph" w:customStyle="1" w:styleId="TBL">
    <w:name w:val="TBL"/>
    <w:rsid w:val="009442C8"/>
    <w:pPr>
      <w:spacing w:before="110" w:after="110" w:line="220" w:lineRule="atLeast"/>
    </w:pPr>
    <w:rPr>
      <w:rFonts w:eastAsia="SimSun" w:cs="Arial"/>
      <w:color w:val="000000"/>
      <w:sz w:val="18"/>
      <w:szCs w:val="24"/>
    </w:rPr>
  </w:style>
  <w:style w:type="paragraph" w:customStyle="1" w:styleId="TBLCOLHD">
    <w:name w:val="TBL_COLHD"/>
    <w:rsid w:val="009442C8"/>
    <w:pPr>
      <w:spacing w:before="110" w:after="110" w:line="310" w:lineRule="atLeast"/>
      <w:ind w:right="58"/>
    </w:pPr>
    <w:rPr>
      <w:rFonts w:ascii="Arial" w:eastAsia="SimSun" w:hAnsi="Arial" w:cs="Arial"/>
      <w:b/>
      <w:color w:val="000000"/>
      <w:sz w:val="18"/>
      <w:szCs w:val="24"/>
    </w:rPr>
  </w:style>
  <w:style w:type="character" w:customStyle="1" w:styleId="DING">
    <w:name w:val="DING"/>
    <w:rsid w:val="009442C8"/>
    <w:rPr>
      <w:rFonts w:ascii="Segoe UI Symbol" w:hAnsi="Segoe UI Symbol" w:cs="Courier New"/>
      <w:caps w:val="0"/>
      <w:smallCaps/>
      <w:dstrike w:val="0"/>
      <w:color w:val="000000"/>
      <w:spacing w:val="0"/>
      <w:w w:val="100"/>
      <w:kern w:val="0"/>
      <w:position w:val="0"/>
      <w:sz w:val="21"/>
      <w:u w:val="none"/>
      <w:effect w:val="none"/>
      <w:vertAlign w:val="baseline"/>
      <w:em w:val="none"/>
    </w:rPr>
  </w:style>
  <w:style w:type="paragraph" w:customStyle="1" w:styleId="spacer">
    <w:name w:val="spacer"/>
    <w:rsid w:val="009442C8"/>
    <w:pPr>
      <w:spacing w:before="120" w:after="120" w:line="20" w:lineRule="atLeast"/>
      <w:contextualSpacing/>
    </w:pPr>
    <w:rPr>
      <w:rFonts w:ascii="Arial" w:eastAsia="SimSun" w:hAnsi="Arial"/>
      <w:color w:val="000000"/>
      <w:sz w:val="2"/>
      <w:szCs w:val="44"/>
    </w:rPr>
  </w:style>
  <w:style w:type="character" w:customStyle="1" w:styleId="CITTBLCOLHD">
    <w:name w:val="CIT_TBL_COLHD"/>
    <w:rsid w:val="009442C8"/>
    <w:rPr>
      <w:rFonts w:ascii="Courier New" w:hAnsi="Courier New" w:cs="Courier New"/>
      <w:b/>
      <w:dstrike w:val="0"/>
      <w:color w:val="000000"/>
      <w:spacing w:val="0"/>
      <w:w w:val="100"/>
      <w:kern w:val="0"/>
      <w:position w:val="0"/>
      <w:sz w:val="17"/>
      <w:u w:val="none"/>
      <w:effect w:val="none"/>
      <w:vertAlign w:val="baseline"/>
      <w:em w:val="none"/>
    </w:rPr>
  </w:style>
  <w:style w:type="character" w:customStyle="1" w:styleId="INITIALCAP">
    <w:name w:val="INITIAL_CAP"/>
    <w:rsid w:val="009442C8"/>
    <w:rPr>
      <w:rFonts w:ascii="Arial Bold" w:hAnsi="Arial Bold" w:cs="Arial"/>
      <w:b/>
      <w:caps w:val="0"/>
      <w:smallCaps/>
      <w:dstrike w:val="0"/>
      <w:color w:val="808080"/>
      <w:spacing w:val="0"/>
      <w:w w:val="100"/>
      <w:kern w:val="0"/>
      <w:position w:val="-6"/>
      <w:sz w:val="56"/>
      <w:u w:val="none"/>
      <w:effect w:val="none"/>
      <w:vertAlign w:val="baseline"/>
      <w:em w:val="none"/>
    </w:rPr>
  </w:style>
  <w:style w:type="character" w:customStyle="1" w:styleId="FIGNUM">
    <w:name w:val="FIG_NUM"/>
    <w:rsid w:val="009442C8"/>
    <w:rPr>
      <w:rFonts w:ascii="Arial" w:hAnsi="Arial"/>
      <w:smallCaps/>
      <w:w w:val="100"/>
      <w:sz w:val="16"/>
    </w:rPr>
  </w:style>
  <w:style w:type="character" w:customStyle="1" w:styleId="BLDING">
    <w:name w:val="BL_DING"/>
    <w:rsid w:val="009442C8"/>
    <w:rPr>
      <w:rFonts w:ascii="Times New Roman" w:hAnsi="Times New Roman" w:cs="Times New Roman"/>
      <w:dstrike w:val="0"/>
      <w:color w:val="808080"/>
      <w:spacing w:val="0"/>
      <w:w w:val="110"/>
      <w:kern w:val="0"/>
      <w:position w:val="0"/>
      <w:sz w:val="21"/>
      <w:u w:val="none"/>
      <w:effect w:val="none"/>
      <w:vertAlign w:val="baseline"/>
      <w:em w:val="none"/>
    </w:rPr>
  </w:style>
  <w:style w:type="paragraph" w:customStyle="1" w:styleId="HEADFIRST">
    <w:name w:val="HEADFIRST"/>
    <w:next w:val="CHAPBM"/>
    <w:rsid w:val="009442C8"/>
    <w:pPr>
      <w:spacing w:line="310" w:lineRule="atLeast"/>
      <w:jc w:val="both"/>
    </w:pPr>
    <w:rPr>
      <w:rFonts w:eastAsia="SimSun"/>
      <w:color w:val="000000"/>
      <w:sz w:val="21"/>
      <w:szCs w:val="24"/>
    </w:rPr>
  </w:style>
  <w:style w:type="paragraph" w:customStyle="1" w:styleId="CHAPBM">
    <w:name w:val="CHAP_BM"/>
    <w:rsid w:val="009442C8"/>
    <w:pPr>
      <w:spacing w:line="310" w:lineRule="atLeast"/>
      <w:ind w:firstLine="300"/>
      <w:jc w:val="both"/>
    </w:pPr>
    <w:rPr>
      <w:rFonts w:eastAsia="SimSun"/>
      <w:color w:val="000000"/>
      <w:sz w:val="21"/>
      <w:szCs w:val="24"/>
    </w:rPr>
  </w:style>
  <w:style w:type="paragraph" w:customStyle="1" w:styleId="CHAPBMFIRST">
    <w:name w:val="CHAP_BM_FIRST"/>
    <w:rsid w:val="009442C8"/>
    <w:pPr>
      <w:spacing w:line="310" w:lineRule="atLeast"/>
      <w:jc w:val="both"/>
    </w:pPr>
    <w:rPr>
      <w:rFonts w:eastAsia="SimSun"/>
      <w:color w:val="000000"/>
      <w:sz w:val="21"/>
      <w:szCs w:val="24"/>
    </w:rPr>
  </w:style>
  <w:style w:type="paragraph" w:customStyle="1" w:styleId="FIGCAP">
    <w:name w:val="FIG_CAP"/>
    <w:rsid w:val="009442C8"/>
    <w:pPr>
      <w:spacing w:before="240" w:after="360" w:line="240" w:lineRule="atLeast"/>
    </w:pPr>
    <w:rPr>
      <w:rFonts w:ascii="Arial" w:eastAsia="SimSun" w:hAnsi="Arial" w:cs="Arial"/>
      <w:b/>
      <w:color w:val="000000"/>
      <w:sz w:val="16"/>
      <w:szCs w:val="24"/>
    </w:rPr>
  </w:style>
  <w:style w:type="paragraph" w:customStyle="1" w:styleId="CHAPNUM">
    <w:name w:val="CHAP_NUM"/>
    <w:rsid w:val="009442C8"/>
    <w:pPr>
      <w:spacing w:line="310" w:lineRule="atLeast"/>
      <w:ind w:left="605"/>
      <w:outlineLvl w:val="0"/>
    </w:pPr>
    <w:rPr>
      <w:rFonts w:eastAsia="SimSun" w:cs="Arial"/>
      <w:b/>
      <w:smallCaps/>
      <w:color w:val="000000"/>
      <w:sz w:val="72"/>
      <w:szCs w:val="24"/>
    </w:rPr>
  </w:style>
  <w:style w:type="paragraph" w:customStyle="1" w:styleId="CHAPTTL">
    <w:name w:val="CHAP_TTL"/>
    <w:basedOn w:val="Title"/>
    <w:rsid w:val="009442C8"/>
    <w:pPr>
      <w:pBdr>
        <w:bottom w:val="single" w:sz="24" w:space="7" w:color="C0C0C0"/>
      </w:pBdr>
      <w:suppressAutoHyphens/>
      <w:spacing w:after="1320" w:line="480" w:lineRule="atLeast"/>
      <w:outlineLvl w:val="0"/>
    </w:pPr>
    <w:rPr>
      <w:rFonts w:ascii="Times New Roman Bold" w:eastAsia="SimSun" w:hAnsi="Times New Roman Bold"/>
      <w:b/>
      <w:color w:val="000000"/>
      <w:spacing w:val="-20"/>
      <w:w w:val="110"/>
      <w:sz w:val="44"/>
      <w:szCs w:val="24"/>
    </w:rPr>
  </w:style>
  <w:style w:type="paragraph" w:customStyle="1" w:styleId="H1">
    <w:name w:val="H1"/>
    <w:basedOn w:val="Heading1"/>
    <w:next w:val="HEADFIRST"/>
    <w:rsid w:val="009442C8"/>
    <w:pPr>
      <w:suppressAutoHyphens/>
      <w:spacing w:before="465" w:after="155" w:line="310" w:lineRule="atLeast"/>
    </w:pPr>
    <w:rPr>
      <w:rFonts w:ascii="Arial Black" w:hAnsi="Arial Black"/>
      <w:w w:val="94"/>
      <w:sz w:val="24"/>
      <w:szCs w:val="24"/>
    </w:rPr>
  </w:style>
  <w:style w:type="paragraph" w:customStyle="1" w:styleId="H2">
    <w:name w:val="H2"/>
    <w:basedOn w:val="Heading2"/>
    <w:next w:val="HEADFIRST"/>
    <w:rsid w:val="009442C8"/>
    <w:pPr>
      <w:suppressAutoHyphens/>
      <w:spacing w:before="310" w:line="310" w:lineRule="atLeast"/>
    </w:pPr>
    <w:rPr>
      <w:rFonts w:ascii="Arial Black" w:hAnsi="Arial Black"/>
      <w:i w:val="0"/>
      <w:w w:val="94"/>
      <w:sz w:val="21"/>
      <w:szCs w:val="24"/>
    </w:rPr>
  </w:style>
  <w:style w:type="paragraph" w:customStyle="1" w:styleId="H3">
    <w:name w:val="H3"/>
    <w:basedOn w:val="Heading3"/>
    <w:next w:val="HEADFIRST"/>
    <w:rsid w:val="009442C8"/>
    <w:pPr>
      <w:suppressAutoHyphens/>
      <w:spacing w:before="300" w:after="40" w:line="300" w:lineRule="atLeast"/>
    </w:pPr>
    <w:rPr>
      <w:rFonts w:ascii="Arial Black" w:hAnsi="Arial Black" w:cs="Courier New"/>
      <w:i/>
      <w:w w:val="94"/>
      <w:sz w:val="20"/>
      <w:szCs w:val="24"/>
    </w:rPr>
  </w:style>
  <w:style w:type="paragraph" w:customStyle="1" w:styleId="CDTMID">
    <w:name w:val="CDT_MID"/>
    <w:rsid w:val="009442C8"/>
    <w:pPr>
      <w:spacing w:line="220" w:lineRule="atLeast"/>
      <w:ind w:left="300"/>
    </w:pPr>
    <w:rPr>
      <w:rFonts w:ascii="Courier New" w:eastAsia="SimSun" w:hAnsi="Courier New" w:cs="Courier New"/>
      <w:color w:val="000000"/>
      <w:sz w:val="16"/>
      <w:szCs w:val="24"/>
    </w:rPr>
  </w:style>
  <w:style w:type="paragraph" w:customStyle="1" w:styleId="CDTFIRST">
    <w:name w:val="CDT_FIRST"/>
    <w:rsid w:val="009442C8"/>
    <w:pPr>
      <w:spacing w:line="220" w:lineRule="atLeast"/>
      <w:ind w:left="300"/>
    </w:pPr>
    <w:rPr>
      <w:rFonts w:ascii="Courier New" w:eastAsia="SimSun" w:hAnsi="Courier New" w:cs="Courier New"/>
      <w:color w:val="000000"/>
      <w:sz w:val="16"/>
      <w:szCs w:val="24"/>
    </w:rPr>
  </w:style>
  <w:style w:type="paragraph" w:customStyle="1" w:styleId="CDTTTL">
    <w:name w:val="CDT_TTL"/>
    <w:next w:val="CDTFIRST"/>
    <w:rsid w:val="009442C8"/>
    <w:pPr>
      <w:pBdr>
        <w:bottom w:val="single" w:sz="4" w:space="2" w:color="000000"/>
      </w:pBdr>
      <w:spacing w:before="240" w:after="120" w:line="240" w:lineRule="atLeast"/>
    </w:pPr>
    <w:rPr>
      <w:rFonts w:ascii="Arial" w:eastAsia="SimSun" w:hAnsi="Arial" w:cs="Arial"/>
      <w:b/>
      <w:color w:val="000000"/>
      <w:sz w:val="16"/>
      <w:szCs w:val="24"/>
    </w:rPr>
  </w:style>
  <w:style w:type="paragraph" w:customStyle="1" w:styleId="CDTLAST">
    <w:name w:val="CDT_LAST"/>
    <w:rsid w:val="009442C8"/>
    <w:pPr>
      <w:pBdr>
        <w:bottom w:val="single" w:sz="4" w:space="1" w:color="000000"/>
      </w:pBdr>
      <w:spacing w:after="220" w:line="220" w:lineRule="atLeast"/>
      <w:ind w:firstLine="302"/>
    </w:pPr>
    <w:rPr>
      <w:rFonts w:ascii="Courier New" w:eastAsia="SimSun" w:hAnsi="Courier New" w:cs="Courier New"/>
      <w:color w:val="000000"/>
      <w:sz w:val="16"/>
      <w:szCs w:val="24"/>
    </w:rPr>
  </w:style>
  <w:style w:type="paragraph" w:customStyle="1" w:styleId="MN1">
    <w:name w:val="MN1"/>
    <w:rsid w:val="009442C8"/>
    <w:pPr>
      <w:spacing w:after="120" w:line="250" w:lineRule="atLeast"/>
      <w:ind w:left="158" w:right="158"/>
      <w:jc w:val="both"/>
    </w:pPr>
    <w:rPr>
      <w:rFonts w:eastAsia="SimSun"/>
      <w:color w:val="000000"/>
      <w:sz w:val="21"/>
      <w:szCs w:val="24"/>
    </w:rPr>
  </w:style>
  <w:style w:type="paragraph" w:customStyle="1" w:styleId="EXTONLY">
    <w:name w:val="EXT_ONLY"/>
    <w:rsid w:val="009442C8"/>
    <w:pPr>
      <w:spacing w:before="240" w:after="240" w:line="310" w:lineRule="atLeast"/>
      <w:ind w:left="300" w:right="300"/>
      <w:jc w:val="both"/>
    </w:pPr>
    <w:rPr>
      <w:rFonts w:eastAsia="SimSun"/>
      <w:color w:val="000000"/>
      <w:szCs w:val="24"/>
    </w:rPr>
  </w:style>
  <w:style w:type="paragraph" w:customStyle="1" w:styleId="TBLTTL">
    <w:name w:val="TBL_TTL"/>
    <w:rsid w:val="009442C8"/>
    <w:pPr>
      <w:spacing w:before="300" w:after="60" w:line="310" w:lineRule="atLeast"/>
    </w:pPr>
    <w:rPr>
      <w:rFonts w:ascii="Arial" w:eastAsia="SimSun" w:hAnsi="Arial" w:cs="Arial"/>
      <w:b/>
      <w:color w:val="000000"/>
      <w:sz w:val="16"/>
      <w:szCs w:val="24"/>
    </w:rPr>
  </w:style>
  <w:style w:type="paragraph" w:customStyle="1" w:styleId="tiny">
    <w:name w:val="tiny"/>
    <w:rsid w:val="009442C8"/>
    <w:pPr>
      <w:autoSpaceDE w:val="0"/>
      <w:autoSpaceDN w:val="0"/>
      <w:adjustRightInd w:val="0"/>
      <w:spacing w:line="20" w:lineRule="atLeast"/>
    </w:pPr>
    <w:rPr>
      <w:rFonts w:ascii="Arial" w:eastAsia="SimSun" w:hAnsi="Arial" w:cs="Arial"/>
      <w:color w:val="000000"/>
      <w:w w:val="101"/>
      <w:sz w:val="2"/>
      <w:szCs w:val="24"/>
    </w:rPr>
  </w:style>
  <w:style w:type="paragraph" w:customStyle="1" w:styleId="artlist">
    <w:name w:val="artlist"/>
    <w:rsid w:val="009442C8"/>
    <w:pPr>
      <w:autoSpaceDE w:val="0"/>
      <w:autoSpaceDN w:val="0"/>
      <w:adjustRightInd w:val="0"/>
      <w:spacing w:line="20" w:lineRule="atLeast"/>
      <w:jc w:val="center"/>
    </w:pPr>
    <w:rPr>
      <w:rFonts w:ascii="Courier New" w:eastAsia="SimSun" w:hAnsi="Courier New" w:cs="Courier New"/>
      <w:color w:val="000000"/>
      <w:sz w:val="22"/>
      <w:szCs w:val="24"/>
    </w:rPr>
  </w:style>
  <w:style w:type="character" w:styleId="HTMLAcronym">
    <w:name w:val="HTML Acronym"/>
    <w:basedOn w:val="DefaultParagraphFont"/>
    <w:semiHidden/>
    <w:rsid w:val="009442C8"/>
  </w:style>
  <w:style w:type="character" w:styleId="HTMLCite">
    <w:name w:val="HTML Cite"/>
    <w:semiHidden/>
    <w:rsid w:val="009442C8"/>
    <w:rPr>
      <w:i/>
      <w:iCs/>
    </w:rPr>
  </w:style>
  <w:style w:type="character" w:styleId="HTMLCode">
    <w:name w:val="HTML Code"/>
    <w:semiHidden/>
    <w:rsid w:val="009442C8"/>
    <w:rPr>
      <w:rFonts w:ascii="Courier New" w:hAnsi="Courier New" w:cs="Courier New"/>
      <w:sz w:val="20"/>
      <w:szCs w:val="20"/>
    </w:rPr>
  </w:style>
  <w:style w:type="character" w:styleId="HTMLDefinition">
    <w:name w:val="HTML Definition"/>
    <w:semiHidden/>
    <w:rsid w:val="009442C8"/>
    <w:rPr>
      <w:i/>
      <w:iCs/>
    </w:rPr>
  </w:style>
  <w:style w:type="character" w:styleId="HTMLKeyboard">
    <w:name w:val="HTML Keyboard"/>
    <w:semiHidden/>
    <w:rsid w:val="009442C8"/>
    <w:rPr>
      <w:rFonts w:ascii="Courier New" w:hAnsi="Courier New" w:cs="Courier New"/>
      <w:sz w:val="20"/>
      <w:szCs w:val="20"/>
    </w:rPr>
  </w:style>
  <w:style w:type="character" w:styleId="HTMLSample">
    <w:name w:val="HTML Sample"/>
    <w:semiHidden/>
    <w:rsid w:val="009442C8"/>
    <w:rPr>
      <w:rFonts w:ascii="Courier New" w:hAnsi="Courier New" w:cs="Courier New"/>
    </w:rPr>
  </w:style>
  <w:style w:type="character" w:styleId="HTMLVariable">
    <w:name w:val="HTML Variable"/>
    <w:semiHidden/>
    <w:rsid w:val="009442C8"/>
    <w:rPr>
      <w:i/>
      <w:iCs/>
    </w:rPr>
  </w:style>
  <w:style w:type="character" w:styleId="LineNumber">
    <w:name w:val="line number"/>
    <w:basedOn w:val="DefaultParagraphFont"/>
    <w:semiHidden/>
    <w:rsid w:val="009442C8"/>
  </w:style>
  <w:style w:type="paragraph" w:customStyle="1" w:styleId="CHAPBMCON">
    <w:name w:val="CHAP_BM_CON"/>
    <w:basedOn w:val="CHAPBM"/>
    <w:rsid w:val="009442C8"/>
    <w:pPr>
      <w:ind w:firstLine="0"/>
    </w:pPr>
  </w:style>
  <w:style w:type="paragraph" w:customStyle="1" w:styleId="MN1TTL">
    <w:name w:val="MN1_TTL"/>
    <w:basedOn w:val="Normal"/>
    <w:rsid w:val="009442C8"/>
    <w:pPr>
      <w:suppressAutoHyphens/>
      <w:autoSpaceDE/>
      <w:autoSpaceDN/>
      <w:adjustRightInd/>
      <w:spacing w:before="60" w:after="120" w:line="280" w:lineRule="atLeast"/>
      <w:ind w:left="144"/>
    </w:pPr>
    <w:rPr>
      <w:rFonts w:ascii="Arial Black" w:eastAsia="SimSun" w:hAnsi="Arial Black"/>
      <w:caps/>
      <w:w w:val="95"/>
      <w:kern w:val="16"/>
    </w:rPr>
  </w:style>
  <w:style w:type="character" w:customStyle="1" w:styleId="CDTNUM">
    <w:name w:val="CDT_NUM"/>
    <w:rsid w:val="009442C8"/>
    <w:rPr>
      <w:rFonts w:ascii="Arial" w:hAnsi="Arial"/>
      <w:smallCaps/>
      <w:w w:val="100"/>
      <w:sz w:val="16"/>
    </w:rPr>
  </w:style>
  <w:style w:type="paragraph" w:customStyle="1" w:styleId="BLFIRST">
    <w:name w:val="BL_FIRST"/>
    <w:basedOn w:val="Normal"/>
    <w:rsid w:val="009442C8"/>
    <w:pPr>
      <w:numPr>
        <w:numId w:val="14"/>
      </w:numPr>
      <w:tabs>
        <w:tab w:val="left" w:pos="720"/>
      </w:tabs>
      <w:autoSpaceDE/>
      <w:autoSpaceDN/>
      <w:adjustRightInd/>
      <w:spacing w:before="280" w:line="310" w:lineRule="atLeast"/>
    </w:pPr>
    <w:rPr>
      <w:rFonts w:ascii="Times New Roman" w:eastAsia="SimSun" w:hAnsi="Times New Roman" w:cs="Times New Roman"/>
      <w:w w:val="100"/>
      <w:sz w:val="21"/>
    </w:rPr>
  </w:style>
  <w:style w:type="paragraph" w:customStyle="1" w:styleId="BLMID">
    <w:name w:val="BL_MID"/>
    <w:basedOn w:val="BLFIRST"/>
    <w:rsid w:val="009442C8"/>
    <w:pPr>
      <w:spacing w:before="40"/>
      <w:ind w:left="691" w:hanging="216"/>
    </w:pPr>
  </w:style>
  <w:style w:type="paragraph" w:customStyle="1" w:styleId="BLLAST">
    <w:name w:val="BL_LAST"/>
    <w:basedOn w:val="BLFIRST"/>
    <w:rsid w:val="009442C8"/>
    <w:pPr>
      <w:spacing w:before="40" w:after="280"/>
      <w:ind w:left="691" w:hanging="211"/>
    </w:pPr>
  </w:style>
  <w:style w:type="character" w:customStyle="1" w:styleId="TBLNUM">
    <w:name w:val="TBL_NUM"/>
    <w:rsid w:val="009442C8"/>
    <w:rPr>
      <w:rFonts w:ascii="Arial" w:hAnsi="Arial"/>
      <w:smallCaps/>
      <w:sz w:val="16"/>
    </w:rPr>
  </w:style>
  <w:style w:type="character" w:customStyle="1" w:styleId="CITTBL">
    <w:name w:val="CIT_TBL"/>
    <w:rsid w:val="009442C8"/>
    <w:rPr>
      <w:rFonts w:ascii="Courier New" w:hAnsi="Courier New"/>
      <w:sz w:val="16"/>
    </w:rPr>
  </w:style>
  <w:style w:type="paragraph" w:customStyle="1" w:styleId="URL">
    <w:name w:val="URL"/>
    <w:basedOn w:val="HEADFIRST"/>
    <w:rsid w:val="009442C8"/>
  </w:style>
  <w:style w:type="character" w:customStyle="1" w:styleId="ITAL">
    <w:name w:val="ITAL"/>
    <w:rsid w:val="009442C8"/>
    <w:rPr>
      <w:i/>
    </w:rPr>
  </w:style>
  <w:style w:type="character" w:customStyle="1" w:styleId="BOLD">
    <w:name w:val="BOLD"/>
    <w:rsid w:val="009442C8"/>
    <w:rPr>
      <w:b/>
    </w:rPr>
  </w:style>
  <w:style w:type="character" w:customStyle="1" w:styleId="SCAP">
    <w:name w:val="SCAP"/>
    <w:rsid w:val="009442C8"/>
    <w:rPr>
      <w:rFonts w:ascii="Times New Roman" w:hAnsi="Times New Roman"/>
      <w:smallCaps/>
      <w:sz w:val="21"/>
    </w:rPr>
  </w:style>
  <w:style w:type="character" w:customStyle="1" w:styleId="SUB">
    <w:name w:val="SUB"/>
    <w:rsid w:val="009442C8"/>
    <w:rPr>
      <w:rFonts w:ascii="Times New Roman" w:hAnsi="Times New Roman"/>
      <w:sz w:val="21"/>
      <w:vertAlign w:val="subscript"/>
    </w:rPr>
  </w:style>
  <w:style w:type="character" w:customStyle="1" w:styleId="SUP">
    <w:name w:val="SUP"/>
    <w:rsid w:val="009442C8"/>
    <w:rPr>
      <w:rFonts w:ascii="Times New Roman" w:hAnsi="Times New Roman"/>
      <w:sz w:val="21"/>
      <w:vertAlign w:val="superscript"/>
    </w:rPr>
  </w:style>
  <w:style w:type="character" w:customStyle="1" w:styleId="US">
    <w:name w:val="US"/>
    <w:rsid w:val="009442C8"/>
    <w:rPr>
      <w:rFonts w:ascii="Times New Roman" w:hAnsi="Times New Roman"/>
      <w:sz w:val="21"/>
      <w:u w:val="single"/>
    </w:rPr>
  </w:style>
  <w:style w:type="character" w:customStyle="1" w:styleId="BOLDITAL">
    <w:name w:val="BOLD_ITAL"/>
    <w:rsid w:val="009442C8"/>
    <w:rPr>
      <w:b/>
      <w:i/>
    </w:rPr>
  </w:style>
  <w:style w:type="character" w:customStyle="1" w:styleId="SCAPITAL">
    <w:name w:val="SCAP_ITAL"/>
    <w:rsid w:val="009442C8"/>
    <w:rPr>
      <w:rFonts w:ascii="Times New Roman" w:hAnsi="Times New Roman"/>
      <w:i/>
      <w:smallCaps/>
      <w:sz w:val="21"/>
    </w:rPr>
  </w:style>
  <w:style w:type="character" w:customStyle="1" w:styleId="SUBITAL">
    <w:name w:val="SUB_ITAL"/>
    <w:rsid w:val="009442C8"/>
    <w:rPr>
      <w:rFonts w:ascii="Times New Roman" w:hAnsi="Times New Roman"/>
      <w:i/>
      <w:sz w:val="21"/>
      <w:vertAlign w:val="subscript"/>
    </w:rPr>
  </w:style>
  <w:style w:type="character" w:customStyle="1" w:styleId="SUPITAL">
    <w:name w:val="SUP_ITAL"/>
    <w:rsid w:val="009442C8"/>
    <w:rPr>
      <w:rFonts w:ascii="Times New Roman" w:hAnsi="Times New Roman"/>
      <w:i/>
      <w:sz w:val="21"/>
      <w:vertAlign w:val="superscript"/>
    </w:rPr>
  </w:style>
  <w:style w:type="character" w:customStyle="1" w:styleId="USITAL">
    <w:name w:val="US_ITAL"/>
    <w:rsid w:val="009442C8"/>
    <w:rPr>
      <w:rFonts w:ascii="Times New Roman" w:hAnsi="Times New Roman"/>
      <w:i/>
      <w:sz w:val="21"/>
      <w:u w:val="single"/>
    </w:rPr>
  </w:style>
  <w:style w:type="paragraph" w:customStyle="1" w:styleId="PI">
    <w:name w:val="PI"/>
    <w:basedOn w:val="Normal"/>
    <w:rsid w:val="009442C8"/>
    <w:pPr>
      <w:autoSpaceDE/>
      <w:autoSpaceDN/>
      <w:adjustRightInd/>
      <w:spacing w:line="240" w:lineRule="auto"/>
    </w:pPr>
    <w:rPr>
      <w:rFonts w:ascii="Comic Sans MS" w:hAnsi="Comic Sans MS" w:cs="Times New Roman"/>
      <w:b/>
      <w:color w:val="auto"/>
      <w:w w:val="100"/>
      <w:sz w:val="36"/>
      <w:lang w:val="en-CA"/>
    </w:rPr>
  </w:style>
  <w:style w:type="character" w:styleId="PageNumber">
    <w:name w:val="page number"/>
    <w:basedOn w:val="DefaultParagraphFont"/>
    <w:rsid w:val="009442C8"/>
  </w:style>
  <w:style w:type="paragraph" w:customStyle="1" w:styleId="DPGMFIRST">
    <w:name w:val="DPGM_FIRST"/>
    <w:basedOn w:val="CDTFIRST"/>
    <w:next w:val="DPGMMID"/>
    <w:rsid w:val="009442C8"/>
    <w:pPr>
      <w:spacing w:before="240"/>
      <w:ind w:left="302"/>
    </w:pPr>
  </w:style>
  <w:style w:type="paragraph" w:customStyle="1" w:styleId="DPGMMID">
    <w:name w:val="DPGM_MID"/>
    <w:basedOn w:val="CDTMID"/>
    <w:rsid w:val="009442C8"/>
  </w:style>
  <w:style w:type="paragraph" w:customStyle="1" w:styleId="DPGMLAST">
    <w:name w:val="DPGM_LAST"/>
    <w:basedOn w:val="CDTLAST"/>
    <w:next w:val="CHAPBM"/>
    <w:rsid w:val="009442C8"/>
    <w:pPr>
      <w:pBdr>
        <w:bottom w:val="none" w:sz="0" w:space="0" w:color="auto"/>
      </w:pBdr>
      <w:ind w:left="302" w:firstLine="0"/>
    </w:pPr>
  </w:style>
  <w:style w:type="paragraph" w:customStyle="1" w:styleId="NLFIRST">
    <w:name w:val="NL_FIRST"/>
    <w:next w:val="NLMID"/>
    <w:rsid w:val="009442C8"/>
    <w:pPr>
      <w:spacing w:before="120" w:line="310" w:lineRule="exact"/>
      <w:ind w:left="720" w:hanging="360"/>
    </w:pPr>
    <w:rPr>
      <w:rFonts w:eastAsia="SimSun"/>
      <w:color w:val="000000"/>
      <w:sz w:val="21"/>
      <w:szCs w:val="24"/>
    </w:rPr>
  </w:style>
  <w:style w:type="paragraph" w:customStyle="1" w:styleId="NLMID">
    <w:name w:val="NL_MID"/>
    <w:basedOn w:val="NLFIRST"/>
    <w:rsid w:val="009442C8"/>
  </w:style>
  <w:style w:type="paragraph" w:customStyle="1" w:styleId="NLLAST">
    <w:name w:val="NL_LAST"/>
    <w:basedOn w:val="NLFIRST"/>
    <w:next w:val="CHAPBM"/>
    <w:rsid w:val="009442C8"/>
    <w:pPr>
      <w:spacing w:after="120"/>
    </w:pPr>
  </w:style>
  <w:style w:type="paragraph" w:customStyle="1" w:styleId="BL1MID">
    <w:name w:val="BL1_MID"/>
    <w:basedOn w:val="BLMID"/>
    <w:rsid w:val="009442C8"/>
    <w:pPr>
      <w:numPr>
        <w:numId w:val="11"/>
      </w:numPr>
      <w:tabs>
        <w:tab w:val="clear" w:pos="720"/>
        <w:tab w:val="clear" w:pos="2160"/>
        <w:tab w:val="left" w:pos="1200"/>
      </w:tabs>
      <w:ind w:left="1320"/>
    </w:pPr>
  </w:style>
  <w:style w:type="paragraph" w:customStyle="1" w:styleId="BL1FIRST">
    <w:name w:val="BL1_FIRST"/>
    <w:basedOn w:val="BLFIRST"/>
    <w:next w:val="BL1MID"/>
    <w:rsid w:val="009442C8"/>
    <w:pPr>
      <w:numPr>
        <w:numId w:val="9"/>
      </w:numPr>
      <w:tabs>
        <w:tab w:val="clear" w:pos="720"/>
        <w:tab w:val="left" w:pos="1200"/>
      </w:tabs>
      <w:spacing w:before="60"/>
    </w:pPr>
  </w:style>
  <w:style w:type="paragraph" w:customStyle="1" w:styleId="BL1LAST">
    <w:name w:val="BL1_LAST"/>
    <w:basedOn w:val="BLLAST"/>
    <w:autoRedefine/>
    <w:rsid w:val="009442C8"/>
    <w:pPr>
      <w:numPr>
        <w:numId w:val="10"/>
      </w:numPr>
      <w:tabs>
        <w:tab w:val="clear" w:pos="720"/>
        <w:tab w:val="clear" w:pos="2160"/>
        <w:tab w:val="left" w:pos="1200"/>
      </w:tabs>
      <w:spacing w:after="60"/>
      <w:ind w:left="1320"/>
    </w:pPr>
  </w:style>
  <w:style w:type="character" w:customStyle="1" w:styleId="CITchapbm">
    <w:name w:val="CIT_chap_bm"/>
    <w:rsid w:val="009442C8"/>
    <w:rPr>
      <w:rFonts w:ascii="Courier New" w:hAnsi="Courier New"/>
      <w:sz w:val="16"/>
    </w:rPr>
  </w:style>
  <w:style w:type="paragraph" w:customStyle="1" w:styleId="SF1TTL">
    <w:name w:val="SF1_TTL"/>
    <w:basedOn w:val="Heading3"/>
    <w:next w:val="SF1SUBTTL"/>
    <w:rsid w:val="009442C8"/>
    <w:pPr>
      <w:suppressAutoHyphens/>
      <w:spacing w:before="0" w:after="120"/>
      <w:ind w:left="302"/>
    </w:pPr>
    <w:rPr>
      <w:rFonts w:ascii="Arial Narrow" w:hAnsi="Arial Narrow"/>
      <w:caps/>
      <w:spacing w:val="40"/>
      <w:w w:val="96"/>
      <w:sz w:val="21"/>
      <w:szCs w:val="24"/>
    </w:rPr>
  </w:style>
  <w:style w:type="paragraph" w:customStyle="1" w:styleId="SF1SUBTTL">
    <w:name w:val="SF1_SUBTTL"/>
    <w:basedOn w:val="Heading3"/>
    <w:rsid w:val="009442C8"/>
    <w:pPr>
      <w:suppressAutoHyphens/>
      <w:spacing w:before="0"/>
    </w:pPr>
    <w:rPr>
      <w:rFonts w:ascii="Arial Black" w:hAnsi="Arial Black"/>
      <w:w w:val="94"/>
      <w:sz w:val="21"/>
      <w:szCs w:val="24"/>
    </w:rPr>
  </w:style>
  <w:style w:type="paragraph" w:customStyle="1" w:styleId="SF1FIRST">
    <w:name w:val="SF1_FIRST"/>
    <w:basedOn w:val="CHAPBM"/>
    <w:rsid w:val="009442C8"/>
    <w:pPr>
      <w:ind w:firstLine="0"/>
    </w:pPr>
  </w:style>
  <w:style w:type="character" w:customStyle="1" w:styleId="CITh2">
    <w:name w:val="CIT_h2"/>
    <w:rsid w:val="009442C8"/>
    <w:rPr>
      <w:rFonts w:ascii="Courier New" w:hAnsi="Courier New" w:cs="Courier New"/>
      <w:sz w:val="20"/>
      <w:szCs w:val="20"/>
    </w:rPr>
  </w:style>
  <w:style w:type="character" w:customStyle="1" w:styleId="CITh1">
    <w:name w:val="CIT_h1"/>
    <w:rsid w:val="009442C8"/>
    <w:rPr>
      <w:rFonts w:ascii="Courier" w:hAnsi="Courier"/>
      <w:sz w:val="24"/>
    </w:rPr>
  </w:style>
  <w:style w:type="character" w:customStyle="1" w:styleId="CITfigcap">
    <w:name w:val="CIT_fig_cap"/>
    <w:rsid w:val="009442C8"/>
    <w:rPr>
      <w:rFonts w:ascii="Courier New" w:hAnsi="Courier New"/>
      <w:sz w:val="18"/>
    </w:rPr>
  </w:style>
  <w:style w:type="character" w:customStyle="1" w:styleId="CITcdtttl">
    <w:name w:val="CIT_cdt_ttl"/>
    <w:rsid w:val="009442C8"/>
    <w:rPr>
      <w:rFonts w:ascii="Courier New" w:hAnsi="Courier New"/>
      <w:sz w:val="16"/>
    </w:rPr>
  </w:style>
  <w:style w:type="character" w:customStyle="1" w:styleId="CITchapttl">
    <w:name w:val="CIT_chap_ttl"/>
    <w:rsid w:val="009442C8"/>
    <w:rPr>
      <w:rFonts w:ascii="Courier New" w:hAnsi="Courier New" w:cs="Courier New"/>
      <w:sz w:val="40"/>
      <w:szCs w:val="40"/>
    </w:rPr>
  </w:style>
  <w:style w:type="character" w:customStyle="1" w:styleId="CITh3">
    <w:name w:val="CIT_h3"/>
    <w:rsid w:val="009442C8"/>
    <w:rPr>
      <w:rFonts w:ascii="Courier New" w:hAnsi="Courier New" w:cs="Courier New"/>
      <w:sz w:val="20"/>
      <w:szCs w:val="20"/>
    </w:rPr>
  </w:style>
  <w:style w:type="paragraph" w:customStyle="1" w:styleId="DPGMONLY">
    <w:name w:val="DPGM_ONLY"/>
    <w:basedOn w:val="CDTFIRST"/>
    <w:rsid w:val="009442C8"/>
    <w:pPr>
      <w:spacing w:before="120" w:after="120"/>
      <w:ind w:left="302"/>
    </w:pPr>
  </w:style>
  <w:style w:type="paragraph" w:customStyle="1" w:styleId="FN">
    <w:name w:val="FN"/>
    <w:rsid w:val="009442C8"/>
    <w:rPr>
      <w:color w:val="000000"/>
      <w:w w:val="101"/>
      <w:sz w:val="18"/>
      <w:szCs w:val="18"/>
    </w:rPr>
  </w:style>
  <w:style w:type="character" w:customStyle="1" w:styleId="H5">
    <w:name w:val="H5"/>
    <w:rsid w:val="009442C8"/>
    <w:rPr>
      <w:rFonts w:ascii="Arial" w:hAnsi="Arial"/>
      <w:b/>
      <w:i/>
      <w:sz w:val="19"/>
    </w:rPr>
  </w:style>
  <w:style w:type="paragraph" w:customStyle="1" w:styleId="SF2TTL">
    <w:name w:val="SF2_TTL"/>
    <w:basedOn w:val="MN1TTL"/>
    <w:rsid w:val="009442C8"/>
    <w:pPr>
      <w:tabs>
        <w:tab w:val="left" w:pos="726"/>
      </w:tabs>
      <w:spacing w:before="120"/>
      <w:ind w:left="245" w:right="245"/>
    </w:pPr>
    <w:rPr>
      <w:caps w:val="0"/>
    </w:rPr>
  </w:style>
  <w:style w:type="paragraph" w:customStyle="1" w:styleId="SF2">
    <w:name w:val="SF2"/>
    <w:basedOn w:val="MN1"/>
    <w:rsid w:val="009442C8"/>
    <w:pPr>
      <w:tabs>
        <w:tab w:val="left" w:pos="726"/>
      </w:tabs>
      <w:spacing w:after="240" w:line="240" w:lineRule="atLeast"/>
      <w:ind w:left="245" w:right="245"/>
    </w:pPr>
    <w:rPr>
      <w:rFonts w:ascii="Arial" w:hAnsi="Arial"/>
      <w:sz w:val="18"/>
    </w:rPr>
  </w:style>
  <w:style w:type="paragraph" w:customStyle="1" w:styleId="SF2BLFIRST">
    <w:name w:val="SF2_BL_FIRST"/>
    <w:basedOn w:val="SF2"/>
    <w:next w:val="SF2BLMID"/>
    <w:rsid w:val="009442C8"/>
    <w:pPr>
      <w:numPr>
        <w:numId w:val="12"/>
      </w:numPr>
      <w:tabs>
        <w:tab w:val="clear" w:pos="726"/>
        <w:tab w:val="clear" w:pos="1680"/>
        <w:tab w:val="left" w:pos="1080"/>
      </w:tabs>
      <w:spacing w:after="120"/>
      <w:ind w:left="1080"/>
    </w:pPr>
  </w:style>
  <w:style w:type="paragraph" w:customStyle="1" w:styleId="SF2BLMID">
    <w:name w:val="SF2_BL_MID"/>
    <w:basedOn w:val="SF2BLFIRST"/>
    <w:rsid w:val="009442C8"/>
  </w:style>
  <w:style w:type="paragraph" w:customStyle="1" w:styleId="SF2BLLAST">
    <w:name w:val="SF2_BL_LAST"/>
    <w:basedOn w:val="SF2BLFIRST"/>
    <w:next w:val="SF2"/>
    <w:rsid w:val="009442C8"/>
    <w:pPr>
      <w:spacing w:after="240"/>
    </w:pPr>
  </w:style>
  <w:style w:type="paragraph" w:customStyle="1" w:styleId="SF2NLFIRST">
    <w:name w:val="SF2_NL_FIRST"/>
    <w:basedOn w:val="SF2BLFIRST"/>
    <w:next w:val="SF2NLMID"/>
    <w:rsid w:val="009442C8"/>
    <w:pPr>
      <w:numPr>
        <w:numId w:val="0"/>
      </w:numPr>
      <w:ind w:left="720"/>
    </w:pPr>
  </w:style>
  <w:style w:type="paragraph" w:customStyle="1" w:styleId="SF2NLMID">
    <w:name w:val="SF2_NL_MID"/>
    <w:basedOn w:val="SF2BLMID"/>
    <w:rsid w:val="009442C8"/>
    <w:pPr>
      <w:numPr>
        <w:numId w:val="0"/>
      </w:numPr>
      <w:ind w:left="720"/>
    </w:pPr>
  </w:style>
  <w:style w:type="paragraph" w:customStyle="1" w:styleId="SF2NLLAST">
    <w:name w:val="SF2_NL_LAST"/>
    <w:basedOn w:val="SF2BLLAST"/>
    <w:next w:val="SF2"/>
    <w:rsid w:val="009442C8"/>
    <w:pPr>
      <w:numPr>
        <w:numId w:val="0"/>
      </w:numPr>
      <w:ind w:left="720"/>
    </w:pPr>
  </w:style>
  <w:style w:type="paragraph" w:customStyle="1" w:styleId="SF2FIGCAP">
    <w:name w:val="SF2_FIG_CAP"/>
    <w:basedOn w:val="FIGCAP"/>
    <w:rsid w:val="009442C8"/>
    <w:pPr>
      <w:ind w:left="240"/>
    </w:pPr>
  </w:style>
  <w:style w:type="paragraph" w:customStyle="1" w:styleId="SF2DPGMONLY">
    <w:name w:val="SF2_DPGM_ONLY"/>
    <w:rsid w:val="009442C8"/>
    <w:pPr>
      <w:spacing w:after="240"/>
      <w:ind w:left="245"/>
    </w:pPr>
    <w:rPr>
      <w:rFonts w:ascii="Courier New" w:eastAsia="SimSun" w:hAnsi="Courier New" w:cs="Courier New"/>
      <w:color w:val="000000"/>
      <w:sz w:val="16"/>
      <w:szCs w:val="16"/>
    </w:rPr>
  </w:style>
  <w:style w:type="paragraph" w:customStyle="1" w:styleId="SF2DPGMFIRST">
    <w:name w:val="SF2_DPGM_FIRST"/>
    <w:next w:val="SF2DPGMMID"/>
    <w:rsid w:val="009442C8"/>
    <w:pPr>
      <w:ind w:left="245"/>
    </w:pPr>
    <w:rPr>
      <w:rFonts w:ascii="Courier New" w:eastAsia="SimSun" w:hAnsi="Courier New" w:cs="Courier New"/>
      <w:color w:val="000000"/>
      <w:sz w:val="16"/>
      <w:szCs w:val="16"/>
    </w:rPr>
  </w:style>
  <w:style w:type="paragraph" w:customStyle="1" w:styleId="SF2DPGMMID">
    <w:name w:val="SF2_DPGM_MID"/>
    <w:basedOn w:val="SF2DPGMFIRST"/>
    <w:rsid w:val="009442C8"/>
  </w:style>
  <w:style w:type="paragraph" w:customStyle="1" w:styleId="SF2DPGMLAST">
    <w:name w:val="SF2_DPGM_LAST"/>
    <w:basedOn w:val="SF2DPGMMID"/>
    <w:rsid w:val="009442C8"/>
    <w:pPr>
      <w:spacing w:after="240"/>
    </w:pPr>
  </w:style>
  <w:style w:type="paragraph" w:customStyle="1" w:styleId="TBLUL">
    <w:name w:val="TBL_UL"/>
    <w:basedOn w:val="TBL"/>
    <w:rsid w:val="009442C8"/>
    <w:pPr>
      <w:framePr w:hSpace="180" w:wrap="around" w:vAnchor="text" w:hAnchor="text" w:y="1"/>
      <w:spacing w:before="60" w:after="0"/>
      <w:ind w:left="480"/>
      <w:suppressOverlap/>
    </w:pPr>
  </w:style>
  <w:style w:type="paragraph" w:customStyle="1" w:styleId="SF2ULLAST">
    <w:name w:val="SF2_UL_LAST"/>
    <w:next w:val="SF2"/>
    <w:rsid w:val="009442C8"/>
    <w:pPr>
      <w:spacing w:before="120" w:after="360"/>
      <w:ind w:left="720"/>
    </w:pPr>
    <w:rPr>
      <w:rFonts w:ascii="Arial" w:eastAsia="SimSun" w:hAnsi="Arial"/>
      <w:color w:val="000000"/>
      <w:sz w:val="18"/>
      <w:szCs w:val="24"/>
    </w:rPr>
  </w:style>
  <w:style w:type="paragraph" w:customStyle="1" w:styleId="SF2ULMID">
    <w:name w:val="SF2_UL_MID"/>
    <w:rsid w:val="009442C8"/>
    <w:pPr>
      <w:spacing w:before="120"/>
      <w:ind w:left="720"/>
    </w:pPr>
    <w:rPr>
      <w:rFonts w:ascii="Arial" w:eastAsia="SimSun" w:hAnsi="Arial"/>
      <w:color w:val="000000"/>
      <w:sz w:val="18"/>
      <w:szCs w:val="24"/>
    </w:rPr>
  </w:style>
  <w:style w:type="paragraph" w:customStyle="1" w:styleId="SF2ULFIRST">
    <w:name w:val="SF2_UL_FIRST"/>
    <w:next w:val="SF2ULMID"/>
    <w:rsid w:val="009442C8"/>
    <w:pPr>
      <w:spacing w:before="120"/>
      <w:ind w:left="720"/>
    </w:pPr>
    <w:rPr>
      <w:rFonts w:ascii="Arial" w:eastAsia="SimSun" w:hAnsi="Arial"/>
      <w:color w:val="000000"/>
      <w:sz w:val="18"/>
      <w:szCs w:val="24"/>
    </w:rPr>
  </w:style>
  <w:style w:type="paragraph" w:customStyle="1" w:styleId="ULLAST">
    <w:name w:val="UL_LAST"/>
    <w:rsid w:val="009442C8"/>
    <w:pPr>
      <w:spacing w:after="280" w:line="310" w:lineRule="atLeast"/>
      <w:ind w:left="720"/>
    </w:pPr>
    <w:rPr>
      <w:rFonts w:eastAsia="SimSun"/>
      <w:color w:val="000000"/>
      <w:sz w:val="21"/>
      <w:szCs w:val="24"/>
    </w:rPr>
  </w:style>
  <w:style w:type="paragraph" w:customStyle="1" w:styleId="ULMID">
    <w:name w:val="UL_MID"/>
    <w:rsid w:val="009442C8"/>
    <w:pPr>
      <w:spacing w:line="310" w:lineRule="atLeast"/>
      <w:ind w:left="720"/>
    </w:pPr>
    <w:rPr>
      <w:rFonts w:eastAsia="SimSun"/>
      <w:color w:val="000000"/>
      <w:sz w:val="21"/>
      <w:szCs w:val="24"/>
    </w:rPr>
  </w:style>
  <w:style w:type="paragraph" w:customStyle="1" w:styleId="ULFIRST">
    <w:name w:val="UL_FIRST"/>
    <w:next w:val="ULMID"/>
    <w:rsid w:val="009442C8"/>
    <w:pPr>
      <w:spacing w:before="280" w:line="310" w:lineRule="atLeast"/>
      <w:ind w:left="720"/>
    </w:pPr>
    <w:rPr>
      <w:rFonts w:eastAsia="SimSun"/>
      <w:color w:val="000000"/>
      <w:sz w:val="21"/>
      <w:szCs w:val="24"/>
    </w:rPr>
  </w:style>
  <w:style w:type="table" w:styleId="TableGrid">
    <w:name w:val="Table Grid"/>
    <w:basedOn w:val="TableNormal"/>
    <w:rsid w:val="009442C8"/>
    <w:pPr>
      <w:autoSpaceDE w:val="0"/>
      <w:autoSpaceDN w:val="0"/>
      <w:adjustRightInd w:val="0"/>
      <w:spacing w:line="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BLCOLHD">
    <w:name w:val="UNTBL_COLHD"/>
    <w:rsid w:val="009442C8"/>
    <w:pPr>
      <w:suppressAutoHyphens/>
      <w:autoSpaceDE w:val="0"/>
      <w:autoSpaceDN w:val="0"/>
      <w:adjustRightInd w:val="0"/>
      <w:spacing w:before="240" w:after="120"/>
    </w:pPr>
    <w:rPr>
      <w:rFonts w:eastAsia="SimSun"/>
      <w:b/>
      <w:color w:val="000000"/>
      <w:sz w:val="21"/>
      <w:szCs w:val="24"/>
    </w:rPr>
  </w:style>
  <w:style w:type="paragraph" w:customStyle="1" w:styleId="UNTBL">
    <w:name w:val="UNTBL"/>
    <w:rsid w:val="009442C8"/>
    <w:pPr>
      <w:autoSpaceDE w:val="0"/>
      <w:autoSpaceDN w:val="0"/>
      <w:adjustRightInd w:val="0"/>
      <w:spacing w:after="120"/>
    </w:pPr>
    <w:rPr>
      <w:rFonts w:eastAsia="SimSun"/>
      <w:color w:val="000000"/>
      <w:sz w:val="21"/>
      <w:szCs w:val="24"/>
    </w:rPr>
  </w:style>
  <w:style w:type="character" w:customStyle="1" w:styleId="NLNUM">
    <w:name w:val="NL_NUM"/>
    <w:basedOn w:val="DefaultParagraphFont"/>
    <w:rsid w:val="009442C8"/>
  </w:style>
  <w:style w:type="character" w:customStyle="1" w:styleId="SF2NLNUM">
    <w:name w:val="SF2_NL_NUM"/>
    <w:basedOn w:val="DefaultParagraphFont"/>
    <w:rsid w:val="009442C8"/>
  </w:style>
  <w:style w:type="paragraph" w:customStyle="1" w:styleId="CFEPG">
    <w:name w:val="CF_EPG"/>
    <w:basedOn w:val="Normal"/>
    <w:rsid w:val="009442C8"/>
    <w:pPr>
      <w:spacing w:line="240" w:lineRule="auto"/>
      <w:ind w:left="720" w:right="720"/>
    </w:pPr>
    <w:rPr>
      <w:rFonts w:cs="Times New Roman"/>
      <w:i/>
      <w:iCs/>
      <w:color w:val="auto"/>
      <w:w w:val="100"/>
      <w:sz w:val="16"/>
      <w:szCs w:val="20"/>
    </w:rPr>
  </w:style>
  <w:style w:type="paragraph" w:customStyle="1" w:styleId="CFEPGATTRAUNA">
    <w:name w:val="CF_EPG_ATTR_AU_NA"/>
    <w:basedOn w:val="CHAPBM"/>
    <w:rsid w:val="009442C8"/>
    <w:pPr>
      <w:spacing w:line="180" w:lineRule="atLeast"/>
      <w:ind w:left="4320" w:right="504" w:firstLine="302"/>
    </w:pPr>
    <w:rPr>
      <w:rFonts w:ascii="Arial" w:hAnsi="Arial"/>
      <w:color w:val="auto"/>
      <w:sz w:val="16"/>
    </w:rPr>
  </w:style>
  <w:style w:type="paragraph" w:customStyle="1" w:styleId="CDTFIRSTwide">
    <w:name w:val="CDT_FIRST_wide"/>
    <w:basedOn w:val="CDTFIRST"/>
    <w:rsid w:val="009442C8"/>
    <w:pPr>
      <w:ind w:left="0"/>
    </w:pPr>
  </w:style>
  <w:style w:type="paragraph" w:customStyle="1" w:styleId="CDTMIDwide">
    <w:name w:val="CDT_MID_wide"/>
    <w:basedOn w:val="CDTMID"/>
    <w:rsid w:val="009442C8"/>
    <w:pPr>
      <w:keepNext/>
      <w:keepLines/>
      <w:ind w:left="0"/>
    </w:pPr>
  </w:style>
  <w:style w:type="paragraph" w:customStyle="1" w:styleId="CDTTTLoutput">
    <w:name w:val="CDT_TTL_output"/>
    <w:basedOn w:val="CDTTTL"/>
    <w:rsid w:val="009442C8"/>
    <w:pPr>
      <w:pBdr>
        <w:bottom w:val="none" w:sz="0" w:space="0" w:color="auto"/>
      </w:pBdr>
    </w:pPr>
  </w:style>
  <w:style w:type="paragraph" w:customStyle="1" w:styleId="DPGMFIRSTwide">
    <w:name w:val="DPGM_FIRST_wide"/>
    <w:basedOn w:val="DPGMFIRST"/>
    <w:rsid w:val="009442C8"/>
    <w:pPr>
      <w:ind w:left="0"/>
    </w:pPr>
  </w:style>
  <w:style w:type="paragraph" w:customStyle="1" w:styleId="DPGMMIDwide">
    <w:name w:val="DPGM_MID_wide"/>
    <w:basedOn w:val="DPGMMID"/>
    <w:autoRedefine/>
    <w:rsid w:val="009442C8"/>
    <w:pPr>
      <w:ind w:left="0"/>
    </w:pPr>
  </w:style>
  <w:style w:type="paragraph" w:customStyle="1" w:styleId="DPGMLASTwide">
    <w:name w:val="DPGM_LAST_wide"/>
    <w:basedOn w:val="DPGMLAST"/>
    <w:rsid w:val="009442C8"/>
  </w:style>
  <w:style w:type="paragraph" w:customStyle="1" w:styleId="BLNLFIRST">
    <w:name w:val="BL_NL_FIRST"/>
    <w:basedOn w:val="BL1FIRST"/>
    <w:rsid w:val="009442C8"/>
    <w:pPr>
      <w:numPr>
        <w:numId w:val="19"/>
      </w:numPr>
      <w:tabs>
        <w:tab w:val="clear" w:pos="1200"/>
      </w:tabs>
      <w:ind w:left="1080"/>
    </w:pPr>
  </w:style>
  <w:style w:type="paragraph" w:customStyle="1" w:styleId="BLNLMID">
    <w:name w:val="BL_NL_MID"/>
    <w:basedOn w:val="BL1MID"/>
    <w:rsid w:val="009442C8"/>
    <w:pPr>
      <w:numPr>
        <w:numId w:val="21"/>
      </w:numPr>
      <w:ind w:left="1080"/>
    </w:pPr>
  </w:style>
  <w:style w:type="paragraph" w:customStyle="1" w:styleId="BLNLLAST">
    <w:name w:val="BL_NL_LAST"/>
    <w:basedOn w:val="BL1LAST"/>
    <w:rsid w:val="009442C8"/>
    <w:pPr>
      <w:numPr>
        <w:numId w:val="20"/>
      </w:numPr>
      <w:ind w:left="1080"/>
    </w:pPr>
  </w:style>
  <w:style w:type="paragraph" w:customStyle="1" w:styleId="BLCON0">
    <w:name w:val="BL_CON"/>
    <w:basedOn w:val="BLFIRST"/>
    <w:rsid w:val="009442C8"/>
    <w:pPr>
      <w:numPr>
        <w:numId w:val="0"/>
      </w:numPr>
      <w:spacing w:before="40"/>
      <w:ind w:left="720"/>
    </w:pPr>
  </w:style>
  <w:style w:type="paragraph" w:customStyle="1" w:styleId="BLDPGMFIRST">
    <w:name w:val="BL_DPGM_FIRST"/>
    <w:basedOn w:val="BLCON0"/>
    <w:rsid w:val="009442C8"/>
    <w:rPr>
      <w:rFonts w:ascii="Courier New" w:hAnsi="Courier New"/>
      <w:sz w:val="16"/>
    </w:rPr>
  </w:style>
  <w:style w:type="paragraph" w:customStyle="1" w:styleId="BLDPGMMID">
    <w:name w:val="BL_DPGM_MID"/>
    <w:basedOn w:val="BLDPGMFIRST"/>
    <w:rsid w:val="009442C8"/>
    <w:pPr>
      <w:spacing w:before="0" w:line="220" w:lineRule="atLeast"/>
    </w:pPr>
  </w:style>
  <w:style w:type="paragraph" w:customStyle="1" w:styleId="BLDPGMLAST">
    <w:name w:val="BL_DPGM_LAST"/>
    <w:basedOn w:val="BLDPGMFIRST"/>
    <w:rsid w:val="009442C8"/>
    <w:pPr>
      <w:spacing w:before="0" w:after="40" w:line="220" w:lineRule="atLeast"/>
    </w:pPr>
  </w:style>
  <w:style w:type="paragraph" w:customStyle="1" w:styleId="BLDPGMONLY">
    <w:name w:val="BL_DPGM_ONLY"/>
    <w:basedOn w:val="BLDPGMMID"/>
    <w:rsid w:val="009442C8"/>
    <w:pPr>
      <w:spacing w:before="40" w:after="40"/>
    </w:pPr>
  </w:style>
  <w:style w:type="character" w:customStyle="1" w:styleId="SF2FIGNUM">
    <w:name w:val="SF2_FIG_NUM"/>
    <w:rsid w:val="009442C8"/>
    <w:rPr>
      <w:rFonts w:ascii="Arial" w:hAnsi="Arial"/>
      <w:smallCaps w:val="0"/>
      <w:w w:val="100"/>
      <w:sz w:val="16"/>
    </w:rPr>
  </w:style>
  <w:style w:type="paragraph" w:customStyle="1" w:styleId="PARTNUM">
    <w:name w:val="PART_NUM"/>
    <w:basedOn w:val="Normal"/>
    <w:rsid w:val="009442C8"/>
    <w:pPr>
      <w:pBdr>
        <w:top w:val="single" w:sz="36" w:space="9" w:color="C0C0C0"/>
      </w:pBdr>
      <w:spacing w:line="240" w:lineRule="auto"/>
    </w:pPr>
    <w:rPr>
      <w:rFonts w:ascii="Times New Roman Bold" w:hAnsi="Times New Roman Bold" w:cs="Palatino-Bold"/>
      <w:b/>
      <w:bCs/>
      <w:color w:val="5F5F5F"/>
      <w:w w:val="100"/>
      <w:sz w:val="52"/>
      <w:szCs w:val="52"/>
    </w:rPr>
  </w:style>
  <w:style w:type="paragraph" w:customStyle="1" w:styleId="PARTTTL">
    <w:name w:val="PART_TTL"/>
    <w:basedOn w:val="Normal"/>
    <w:rsid w:val="009442C8"/>
    <w:pPr>
      <w:spacing w:line="240" w:lineRule="auto"/>
      <w:ind w:left="648"/>
    </w:pPr>
    <w:rPr>
      <w:rFonts w:cs="Times New Roman"/>
      <w:w w:val="100"/>
      <w:sz w:val="40"/>
      <w:szCs w:val="20"/>
    </w:rPr>
  </w:style>
  <w:style w:type="paragraph" w:customStyle="1" w:styleId="NLCON0">
    <w:name w:val="NL_CON"/>
    <w:basedOn w:val="NLMID"/>
    <w:rsid w:val="009442C8"/>
    <w:pPr>
      <w:ind w:firstLine="0"/>
    </w:pPr>
  </w:style>
  <w:style w:type="paragraph" w:customStyle="1" w:styleId="CHAPBMPD">
    <w:name w:val="CHAP_BM_PD"/>
    <w:basedOn w:val="Normal"/>
    <w:rsid w:val="009442C8"/>
    <w:pPr>
      <w:autoSpaceDE/>
      <w:autoSpaceDN/>
      <w:adjustRightInd/>
      <w:spacing w:before="60" w:after="60" w:line="240" w:lineRule="auto"/>
    </w:pPr>
    <w:rPr>
      <w:rFonts w:cs="Times New Roman"/>
      <w:color w:val="0000FF"/>
      <w:w w:val="100"/>
      <w:sz w:val="22"/>
      <w:szCs w:val="20"/>
    </w:rPr>
  </w:style>
  <w:style w:type="paragraph" w:customStyle="1" w:styleId="CHAPBMQQ">
    <w:name w:val="CHAP_BM_QQ"/>
    <w:basedOn w:val="CHAPBMPD"/>
    <w:rsid w:val="009442C8"/>
    <w:rPr>
      <w:color w:val="FF0000"/>
    </w:rPr>
  </w:style>
  <w:style w:type="character" w:customStyle="1" w:styleId="CDTBOLD">
    <w:name w:val="CDT_BOLD"/>
    <w:rsid w:val="009442C8"/>
    <w:rPr>
      <w:b/>
    </w:rPr>
  </w:style>
  <w:style w:type="character" w:customStyle="1" w:styleId="CDTITAL">
    <w:name w:val="CDT_ITAL"/>
    <w:rsid w:val="009442C8"/>
    <w:rPr>
      <w:i/>
    </w:rPr>
  </w:style>
  <w:style w:type="character" w:customStyle="1" w:styleId="CDTBITAL">
    <w:name w:val="CDT_BITAL"/>
    <w:rsid w:val="009442C8"/>
    <w:rPr>
      <w:b/>
      <w:i/>
    </w:rPr>
  </w:style>
  <w:style w:type="character" w:customStyle="1" w:styleId="DPGMBOLD">
    <w:name w:val="DPGM_BOLD"/>
    <w:rsid w:val="009442C8"/>
    <w:rPr>
      <w:b/>
    </w:rPr>
  </w:style>
  <w:style w:type="character" w:customStyle="1" w:styleId="DPGMITAL">
    <w:name w:val="DPGM_ITAL"/>
    <w:rsid w:val="009442C8"/>
    <w:rPr>
      <w:i/>
    </w:rPr>
  </w:style>
  <w:style w:type="character" w:customStyle="1" w:styleId="DPGMBITAL">
    <w:name w:val="DPGM_BITAL"/>
    <w:rsid w:val="009442C8"/>
    <w:rPr>
      <w:b/>
      <w:i/>
    </w:rPr>
  </w:style>
  <w:style w:type="paragraph" w:customStyle="1" w:styleId="FIGNOTE">
    <w:name w:val="FIG_NOTE"/>
    <w:basedOn w:val="FIGCAP"/>
    <w:qFormat/>
    <w:rsid w:val="009442C8"/>
    <w:rPr>
      <w:b w:val="0"/>
    </w:rPr>
  </w:style>
  <w:style w:type="paragraph" w:customStyle="1" w:styleId="TBL1">
    <w:name w:val="TBL1"/>
    <w:basedOn w:val="FIGNOTE"/>
    <w:qFormat/>
    <w:rsid w:val="009442C8"/>
    <w:pPr>
      <w:jc w:val="center"/>
    </w:pPr>
  </w:style>
  <w:style w:type="paragraph" w:customStyle="1" w:styleId="TBLCOLHD1">
    <w:name w:val="TBL_COLHD1"/>
    <w:basedOn w:val="TBL1"/>
    <w:qFormat/>
    <w:rsid w:val="009442C8"/>
    <w:pPr>
      <w:spacing w:before="120" w:after="60"/>
      <w:ind w:left="58"/>
      <w:jc w:val="left"/>
    </w:pPr>
    <w:rPr>
      <w:i/>
    </w:rPr>
  </w:style>
  <w:style w:type="paragraph" w:customStyle="1" w:styleId="TBLNOTE">
    <w:name w:val="TBL_NOTE"/>
    <w:basedOn w:val="TBLTTL"/>
    <w:qFormat/>
    <w:rsid w:val="009442C8"/>
    <w:pPr>
      <w:keepNext/>
      <w:keepLines/>
      <w:spacing w:before="60" w:line="240" w:lineRule="atLeast"/>
    </w:pPr>
    <w:rPr>
      <w:b w:val="0"/>
    </w:rPr>
  </w:style>
  <w:style w:type="paragraph" w:customStyle="1" w:styleId="OUTPUTFIRST">
    <w:name w:val="OUTPUT_FIRST"/>
    <w:basedOn w:val="DPGMMIDwide"/>
    <w:qFormat/>
    <w:rsid w:val="009442C8"/>
    <w:pPr>
      <w:autoSpaceDE w:val="0"/>
      <w:autoSpaceDN w:val="0"/>
      <w:adjustRightInd w:val="0"/>
      <w:spacing w:before="60"/>
    </w:pPr>
  </w:style>
  <w:style w:type="paragraph" w:customStyle="1" w:styleId="OUTPUTMID">
    <w:name w:val="OUTPUT_MID"/>
    <w:basedOn w:val="DPGMMIDwide"/>
    <w:qFormat/>
    <w:rsid w:val="009442C8"/>
    <w:pPr>
      <w:autoSpaceDE w:val="0"/>
      <w:autoSpaceDN w:val="0"/>
      <w:adjustRightInd w:val="0"/>
    </w:pPr>
  </w:style>
  <w:style w:type="paragraph" w:customStyle="1" w:styleId="OUTPUTLAST">
    <w:name w:val="OUTPUT_LAST"/>
    <w:basedOn w:val="DPGMMIDwide"/>
    <w:qFormat/>
    <w:rsid w:val="009442C8"/>
    <w:pPr>
      <w:autoSpaceDE w:val="0"/>
      <w:autoSpaceDN w:val="0"/>
      <w:adjustRightInd w:val="0"/>
      <w:spacing w:after="120"/>
    </w:pPr>
  </w:style>
  <w:style w:type="paragraph" w:customStyle="1" w:styleId="CDTFIRSTHIGHLIGHT">
    <w:name w:val="CDT_FIRST_HIGHLIGHT"/>
    <w:basedOn w:val="CDTFIRSTwide"/>
    <w:qFormat/>
    <w:rsid w:val="009442C8"/>
  </w:style>
  <w:style w:type="paragraph" w:customStyle="1" w:styleId="OUTPUTTTLNUM">
    <w:name w:val="OUTPUT_TTL_NUM"/>
    <w:basedOn w:val="CDTTTLoutput"/>
    <w:qFormat/>
    <w:rsid w:val="009442C8"/>
    <w:pPr>
      <w:autoSpaceDE w:val="0"/>
      <w:autoSpaceDN w:val="0"/>
      <w:adjustRightInd w:val="0"/>
    </w:pPr>
    <w:rPr>
      <w:rFonts w:ascii="Arial Bold" w:hAnsi="Arial Bold"/>
      <w:smallCaps/>
    </w:rPr>
  </w:style>
  <w:style w:type="paragraph" w:customStyle="1" w:styleId="MN1BLFIRST">
    <w:name w:val="MN1_BL_FIRST"/>
    <w:basedOn w:val="MN1"/>
    <w:qFormat/>
    <w:rsid w:val="009442C8"/>
    <w:pPr>
      <w:numPr>
        <w:numId w:val="15"/>
      </w:numPr>
      <w:spacing w:before="240"/>
    </w:pPr>
  </w:style>
  <w:style w:type="paragraph" w:customStyle="1" w:styleId="MN1BLMID">
    <w:name w:val="MN1_BL_MID"/>
    <w:basedOn w:val="MN1BLFIRST"/>
    <w:qFormat/>
    <w:rsid w:val="009442C8"/>
    <w:pPr>
      <w:numPr>
        <w:numId w:val="16"/>
      </w:numPr>
      <w:spacing w:before="0"/>
    </w:pPr>
  </w:style>
  <w:style w:type="paragraph" w:customStyle="1" w:styleId="MN1BLLAST">
    <w:name w:val="MN1_BL_LAST"/>
    <w:basedOn w:val="MN1BLMID"/>
    <w:next w:val="MN1"/>
    <w:qFormat/>
    <w:rsid w:val="009442C8"/>
    <w:pPr>
      <w:numPr>
        <w:numId w:val="17"/>
      </w:numPr>
      <w:spacing w:after="240"/>
    </w:pPr>
  </w:style>
  <w:style w:type="paragraph" w:customStyle="1" w:styleId="MN1BLCON">
    <w:name w:val="MN1_BL_CON"/>
    <w:basedOn w:val="MN1BLMID"/>
    <w:qFormat/>
    <w:rsid w:val="009442C8"/>
    <w:pPr>
      <w:numPr>
        <w:numId w:val="0"/>
      </w:numPr>
      <w:ind w:left="461"/>
    </w:pPr>
  </w:style>
  <w:style w:type="paragraph" w:customStyle="1" w:styleId="MN1NLFIRST">
    <w:name w:val="MN1_NL_FIRST"/>
    <w:basedOn w:val="MN1"/>
    <w:qFormat/>
    <w:rsid w:val="009442C8"/>
    <w:pPr>
      <w:numPr>
        <w:numId w:val="45"/>
      </w:numPr>
      <w:spacing w:before="240"/>
    </w:pPr>
  </w:style>
  <w:style w:type="paragraph" w:customStyle="1" w:styleId="MN1NLMID">
    <w:name w:val="MN1_NL_MID"/>
    <w:basedOn w:val="MN1NLFIRST"/>
    <w:qFormat/>
    <w:rsid w:val="009442C8"/>
    <w:pPr>
      <w:spacing w:before="0"/>
    </w:pPr>
  </w:style>
  <w:style w:type="paragraph" w:customStyle="1" w:styleId="MN1NLLAST">
    <w:name w:val="MN1_NL_LAST"/>
    <w:basedOn w:val="MN1NLFIRST"/>
    <w:qFormat/>
    <w:rsid w:val="009442C8"/>
    <w:pPr>
      <w:spacing w:before="0" w:after="240"/>
    </w:pPr>
  </w:style>
  <w:style w:type="paragraph" w:customStyle="1" w:styleId="MN1NLCON">
    <w:name w:val="MN1_NL_CON"/>
    <w:basedOn w:val="MN1NLMID"/>
    <w:qFormat/>
    <w:rsid w:val="009442C8"/>
    <w:pPr>
      <w:numPr>
        <w:numId w:val="0"/>
      </w:numPr>
      <w:ind w:left="634"/>
    </w:pPr>
  </w:style>
  <w:style w:type="paragraph" w:customStyle="1" w:styleId="MN1DPGMFIRST">
    <w:name w:val="MN1_DPGM_FIRST"/>
    <w:basedOn w:val="MN1"/>
    <w:qFormat/>
    <w:rsid w:val="009442C8"/>
    <w:pPr>
      <w:spacing w:before="120" w:after="0"/>
    </w:pPr>
    <w:rPr>
      <w:rFonts w:ascii="Courier New" w:hAnsi="Courier New"/>
      <w:sz w:val="16"/>
    </w:rPr>
  </w:style>
  <w:style w:type="paragraph" w:customStyle="1" w:styleId="MN1DPGMMID">
    <w:name w:val="MN1_DPGM_MID"/>
    <w:basedOn w:val="MN1"/>
    <w:qFormat/>
    <w:rsid w:val="009442C8"/>
    <w:pPr>
      <w:spacing w:after="0"/>
    </w:pPr>
    <w:rPr>
      <w:rFonts w:ascii="Courier New" w:hAnsi="Courier New"/>
      <w:sz w:val="16"/>
    </w:rPr>
  </w:style>
  <w:style w:type="paragraph" w:customStyle="1" w:styleId="MN1DPGMLAST">
    <w:name w:val="MN1_DPGM_LAST"/>
    <w:basedOn w:val="MN1"/>
    <w:qFormat/>
    <w:rsid w:val="009442C8"/>
    <w:rPr>
      <w:rFonts w:ascii="Courier New" w:hAnsi="Courier New"/>
      <w:sz w:val="16"/>
    </w:rPr>
  </w:style>
  <w:style w:type="paragraph" w:customStyle="1" w:styleId="MN1NLDPGMFIRST">
    <w:name w:val="MN1_NL_DPGM_FIRST"/>
    <w:basedOn w:val="MN1NLCON"/>
    <w:qFormat/>
    <w:rsid w:val="009442C8"/>
    <w:pPr>
      <w:spacing w:after="0"/>
    </w:pPr>
    <w:rPr>
      <w:rFonts w:ascii="Courier New" w:hAnsi="Courier New"/>
      <w:sz w:val="16"/>
    </w:rPr>
  </w:style>
  <w:style w:type="paragraph" w:customStyle="1" w:styleId="MN1NLDPGMMID">
    <w:name w:val="MN1_NL_DPGM_MID"/>
    <w:basedOn w:val="MN1NLCON"/>
    <w:qFormat/>
    <w:rsid w:val="009442C8"/>
    <w:pPr>
      <w:spacing w:after="0"/>
    </w:pPr>
    <w:rPr>
      <w:rFonts w:ascii="Courier New" w:hAnsi="Courier New"/>
      <w:sz w:val="16"/>
    </w:rPr>
  </w:style>
  <w:style w:type="paragraph" w:customStyle="1" w:styleId="MN1NLDPGMLAST">
    <w:name w:val="MN1_NL_DPGM_LAST"/>
    <w:basedOn w:val="MN1NLCON"/>
    <w:qFormat/>
    <w:rsid w:val="009442C8"/>
    <w:rPr>
      <w:rFonts w:ascii="Courier New" w:hAnsi="Courier New"/>
      <w:sz w:val="16"/>
    </w:rPr>
  </w:style>
  <w:style w:type="paragraph" w:customStyle="1" w:styleId="MN1DPGMONLY">
    <w:name w:val="MN1_DPGM_ONLY"/>
    <w:basedOn w:val="MN1DPGMLAST"/>
    <w:qFormat/>
    <w:rsid w:val="009442C8"/>
    <w:pPr>
      <w:spacing w:before="120"/>
    </w:pPr>
  </w:style>
  <w:style w:type="paragraph" w:customStyle="1" w:styleId="SF1MID">
    <w:name w:val="SF1_MID"/>
    <w:basedOn w:val="SF1FIRST"/>
    <w:qFormat/>
    <w:rsid w:val="009442C8"/>
    <w:pPr>
      <w:autoSpaceDE w:val="0"/>
      <w:autoSpaceDN w:val="0"/>
      <w:adjustRightInd w:val="0"/>
      <w:spacing w:before="120"/>
    </w:pPr>
  </w:style>
  <w:style w:type="paragraph" w:customStyle="1" w:styleId="SF1LAST">
    <w:name w:val="SF1_LAST"/>
    <w:basedOn w:val="SF1MID"/>
    <w:qFormat/>
    <w:rsid w:val="009442C8"/>
  </w:style>
  <w:style w:type="paragraph" w:customStyle="1" w:styleId="SF1ONLY">
    <w:name w:val="SF1_ONLY"/>
    <w:basedOn w:val="SF1LAST"/>
    <w:qFormat/>
    <w:rsid w:val="009442C8"/>
    <w:pPr>
      <w:spacing w:before="0"/>
    </w:pPr>
  </w:style>
  <w:style w:type="paragraph" w:customStyle="1" w:styleId="SF1BLFIRST">
    <w:name w:val="SF1_BL_FIRST"/>
    <w:basedOn w:val="MN1BLFIRST"/>
    <w:qFormat/>
    <w:rsid w:val="009442C8"/>
    <w:pPr>
      <w:autoSpaceDE w:val="0"/>
      <w:autoSpaceDN w:val="0"/>
      <w:adjustRightInd w:val="0"/>
      <w:spacing w:line="310" w:lineRule="atLeast"/>
      <w:ind w:left="461" w:hanging="187"/>
    </w:pPr>
  </w:style>
  <w:style w:type="paragraph" w:customStyle="1" w:styleId="SF1BLMID">
    <w:name w:val="SF1_BL_MID"/>
    <w:basedOn w:val="MN1BLMID"/>
    <w:qFormat/>
    <w:rsid w:val="009442C8"/>
    <w:pPr>
      <w:autoSpaceDE w:val="0"/>
      <w:autoSpaceDN w:val="0"/>
      <w:adjustRightInd w:val="0"/>
      <w:spacing w:line="310" w:lineRule="atLeast"/>
      <w:ind w:left="461" w:hanging="187"/>
    </w:pPr>
  </w:style>
  <w:style w:type="paragraph" w:customStyle="1" w:styleId="SF1BLCON">
    <w:name w:val="SF1_BL_CON"/>
    <w:basedOn w:val="MN1BLCON"/>
    <w:qFormat/>
    <w:rsid w:val="009442C8"/>
    <w:pPr>
      <w:autoSpaceDE w:val="0"/>
      <w:autoSpaceDN w:val="0"/>
      <w:adjustRightInd w:val="0"/>
    </w:pPr>
  </w:style>
  <w:style w:type="paragraph" w:customStyle="1" w:styleId="SF1BLLAST">
    <w:name w:val="SF1_BL_LAST"/>
    <w:basedOn w:val="MN1BLLAST"/>
    <w:qFormat/>
    <w:rsid w:val="009442C8"/>
    <w:pPr>
      <w:autoSpaceDE w:val="0"/>
      <w:autoSpaceDN w:val="0"/>
      <w:adjustRightInd w:val="0"/>
      <w:spacing w:line="310" w:lineRule="atLeast"/>
      <w:ind w:left="461" w:hanging="187"/>
    </w:pPr>
  </w:style>
  <w:style w:type="paragraph" w:customStyle="1" w:styleId="SF1NLFIRST">
    <w:name w:val="SF1_NL_FIRST"/>
    <w:qFormat/>
    <w:rsid w:val="009442C8"/>
    <w:pPr>
      <w:autoSpaceDE w:val="0"/>
      <w:autoSpaceDN w:val="0"/>
      <w:adjustRightInd w:val="0"/>
      <w:ind w:left="634" w:hanging="360"/>
    </w:pPr>
    <w:rPr>
      <w:rFonts w:eastAsia="SimSun"/>
      <w:color w:val="000000"/>
      <w:sz w:val="21"/>
      <w:szCs w:val="24"/>
    </w:rPr>
  </w:style>
  <w:style w:type="paragraph" w:customStyle="1" w:styleId="SF1NLMID">
    <w:name w:val="SF1_NL_MID"/>
    <w:basedOn w:val="SF1NLFIRST"/>
    <w:qFormat/>
    <w:rsid w:val="009442C8"/>
    <w:pPr>
      <w:spacing w:after="120"/>
    </w:pPr>
  </w:style>
  <w:style w:type="paragraph" w:customStyle="1" w:styleId="SF1NLCON">
    <w:name w:val="SF1_NL_CON"/>
    <w:basedOn w:val="MN1NLCON"/>
    <w:qFormat/>
    <w:rsid w:val="009442C8"/>
    <w:pPr>
      <w:autoSpaceDE w:val="0"/>
      <w:autoSpaceDN w:val="0"/>
      <w:adjustRightInd w:val="0"/>
    </w:pPr>
  </w:style>
  <w:style w:type="paragraph" w:customStyle="1" w:styleId="SF1NLDPGMFIRST">
    <w:name w:val="SF1_NL_DPGM_FIRST"/>
    <w:basedOn w:val="MN1NLDPGMFIRST"/>
    <w:qFormat/>
    <w:rsid w:val="009442C8"/>
    <w:pPr>
      <w:autoSpaceDE w:val="0"/>
      <w:autoSpaceDN w:val="0"/>
      <w:adjustRightInd w:val="0"/>
    </w:pPr>
  </w:style>
  <w:style w:type="paragraph" w:customStyle="1" w:styleId="SF1NLDPGMMID">
    <w:name w:val="SF1_NL_DPGM_MID"/>
    <w:basedOn w:val="MN1NLDPGMMID"/>
    <w:qFormat/>
    <w:rsid w:val="009442C8"/>
    <w:pPr>
      <w:autoSpaceDE w:val="0"/>
      <w:autoSpaceDN w:val="0"/>
      <w:adjustRightInd w:val="0"/>
    </w:pPr>
  </w:style>
  <w:style w:type="paragraph" w:customStyle="1" w:styleId="SF1NLDPGMLAST">
    <w:name w:val="SF1_NL_DPGM_LAST"/>
    <w:basedOn w:val="MN1NLDPGMLAST"/>
    <w:qFormat/>
    <w:rsid w:val="009442C8"/>
    <w:pPr>
      <w:autoSpaceDE w:val="0"/>
      <w:autoSpaceDN w:val="0"/>
      <w:adjustRightInd w:val="0"/>
    </w:pPr>
  </w:style>
  <w:style w:type="paragraph" w:customStyle="1" w:styleId="SF1NLLAST">
    <w:name w:val="SF1_NL_LAST"/>
    <w:basedOn w:val="SF1NLMID"/>
    <w:qFormat/>
    <w:rsid w:val="009442C8"/>
  </w:style>
  <w:style w:type="paragraph" w:customStyle="1" w:styleId="SF1DPGMFIRST">
    <w:name w:val="SF1_DPGM_FIRST"/>
    <w:basedOn w:val="MN1DPGMFIRST"/>
    <w:qFormat/>
    <w:rsid w:val="009442C8"/>
    <w:pPr>
      <w:autoSpaceDE w:val="0"/>
      <w:autoSpaceDN w:val="0"/>
      <w:adjustRightInd w:val="0"/>
      <w:ind w:left="0" w:right="0"/>
    </w:pPr>
  </w:style>
  <w:style w:type="paragraph" w:customStyle="1" w:styleId="SF1DPGMMID">
    <w:name w:val="SF1_DPGM_MID"/>
    <w:basedOn w:val="MN1DPGMMID"/>
    <w:qFormat/>
    <w:rsid w:val="009442C8"/>
    <w:pPr>
      <w:autoSpaceDE w:val="0"/>
      <w:autoSpaceDN w:val="0"/>
      <w:adjustRightInd w:val="0"/>
      <w:ind w:left="0" w:right="0"/>
    </w:pPr>
  </w:style>
  <w:style w:type="paragraph" w:customStyle="1" w:styleId="SF1DPGMLAST">
    <w:name w:val="SF1_DPGM_LAST"/>
    <w:basedOn w:val="MN1DPGMLAST"/>
    <w:qFormat/>
    <w:rsid w:val="009442C8"/>
    <w:pPr>
      <w:autoSpaceDE w:val="0"/>
      <w:autoSpaceDN w:val="0"/>
      <w:adjustRightInd w:val="0"/>
      <w:ind w:left="0" w:right="0"/>
    </w:pPr>
  </w:style>
  <w:style w:type="paragraph" w:customStyle="1" w:styleId="SF1DPGMONLY">
    <w:name w:val="SF1_DPGM_ONLY"/>
    <w:basedOn w:val="MN1DPGMONLY"/>
    <w:qFormat/>
    <w:rsid w:val="009442C8"/>
    <w:pPr>
      <w:autoSpaceDE w:val="0"/>
      <w:autoSpaceDN w:val="0"/>
      <w:adjustRightInd w:val="0"/>
      <w:ind w:left="0" w:right="0"/>
    </w:pPr>
  </w:style>
  <w:style w:type="paragraph" w:customStyle="1" w:styleId="SF2BLCON">
    <w:name w:val="SF2_BL_CON"/>
    <w:basedOn w:val="SF2BLMID"/>
    <w:qFormat/>
    <w:rsid w:val="009442C8"/>
    <w:pPr>
      <w:numPr>
        <w:numId w:val="0"/>
      </w:numPr>
      <w:ind w:left="1080"/>
    </w:pPr>
  </w:style>
  <w:style w:type="paragraph" w:customStyle="1" w:styleId="SF21">
    <w:name w:val="SF2_1"/>
    <w:basedOn w:val="SF2"/>
    <w:qFormat/>
    <w:rsid w:val="009442C8"/>
    <w:pPr>
      <w:spacing w:after="60"/>
    </w:pPr>
  </w:style>
  <w:style w:type="paragraph" w:customStyle="1" w:styleId="H4">
    <w:name w:val="H4"/>
    <w:basedOn w:val="Heading4"/>
    <w:qFormat/>
    <w:rsid w:val="009442C8"/>
    <w:pPr>
      <w:spacing w:before="120" w:after="120"/>
    </w:pPr>
    <w:rPr>
      <w:rFonts w:ascii="Arial Bold" w:hAnsi="Arial Bold"/>
      <w:b/>
      <w:i w:val="0"/>
      <w:color w:val="auto"/>
      <w:sz w:val="20"/>
    </w:rPr>
  </w:style>
  <w:style w:type="paragraph" w:customStyle="1" w:styleId="TABLEDPGMFIRST">
    <w:name w:val="TABLE_DPGM_FIRST"/>
    <w:basedOn w:val="Normal"/>
    <w:qFormat/>
    <w:rsid w:val="009442C8"/>
    <w:pPr>
      <w:widowControl w:val="0"/>
      <w:suppressAutoHyphens/>
      <w:spacing w:after="40" w:line="210" w:lineRule="atLeast"/>
      <w:textAlignment w:val="center"/>
    </w:pPr>
    <w:rPr>
      <w:rFonts w:ascii="Courier New" w:hAnsi="Courier New" w:cs="Consolas"/>
      <w:noProof/>
      <w:sz w:val="16"/>
      <w:szCs w:val="16"/>
    </w:rPr>
  </w:style>
  <w:style w:type="paragraph" w:customStyle="1" w:styleId="TABLEDPGMMID">
    <w:name w:val="TABLE_DPGM_MID"/>
    <w:basedOn w:val="TABLEDPGMFIRST"/>
    <w:qFormat/>
    <w:rsid w:val="009442C8"/>
  </w:style>
  <w:style w:type="paragraph" w:customStyle="1" w:styleId="TABLEDPGMLAST">
    <w:name w:val="TABLE_DPGM_LAST"/>
    <w:basedOn w:val="TABLEDPGMMID"/>
    <w:qFormat/>
    <w:rsid w:val="009442C8"/>
  </w:style>
  <w:style w:type="paragraph" w:customStyle="1" w:styleId="SF1H1">
    <w:name w:val="SF1_H1"/>
    <w:basedOn w:val="Normal"/>
    <w:qFormat/>
    <w:rsid w:val="009442C8"/>
    <w:pPr>
      <w:keepNext/>
      <w:widowControl w:val="0"/>
      <w:tabs>
        <w:tab w:val="left" w:pos="2332"/>
      </w:tabs>
      <w:suppressAutoHyphens/>
      <w:spacing w:before="120" w:line="310" w:lineRule="atLeast"/>
      <w:textAlignment w:val="center"/>
      <w:outlineLvl w:val="2"/>
    </w:pPr>
    <w:rPr>
      <w:rFonts w:cs="MetaPlusBold-Roman"/>
      <w:b/>
      <w:spacing w:val="-2"/>
      <w:position w:val="-1"/>
      <w:sz w:val="21"/>
      <w:szCs w:val="22"/>
    </w:rPr>
  </w:style>
  <w:style w:type="paragraph" w:customStyle="1" w:styleId="TBLDPGMFIRST">
    <w:name w:val="TBL_DPGM_FIRST"/>
    <w:basedOn w:val="Normal"/>
    <w:qFormat/>
    <w:rsid w:val="009442C8"/>
    <w:pPr>
      <w:widowControl w:val="0"/>
      <w:suppressAutoHyphens/>
      <w:spacing w:before="110" w:after="40" w:line="210" w:lineRule="atLeast"/>
      <w:textAlignment w:val="center"/>
    </w:pPr>
    <w:rPr>
      <w:rFonts w:ascii="Courier New" w:hAnsi="Courier New" w:cs="Consolas"/>
      <w:noProof/>
      <w:sz w:val="16"/>
      <w:szCs w:val="16"/>
    </w:rPr>
  </w:style>
  <w:style w:type="paragraph" w:customStyle="1" w:styleId="TBLDPGMLAST">
    <w:name w:val="TBL_DPGM_LAST"/>
    <w:basedOn w:val="Normal"/>
    <w:qFormat/>
    <w:rsid w:val="009442C8"/>
    <w:pPr>
      <w:widowControl w:val="0"/>
      <w:suppressAutoHyphens/>
      <w:spacing w:before="110" w:after="40" w:line="210" w:lineRule="atLeast"/>
      <w:textAlignment w:val="center"/>
    </w:pPr>
    <w:rPr>
      <w:rFonts w:ascii="Courier New" w:hAnsi="Courier New" w:cs="Consolas"/>
      <w:noProof/>
      <w:sz w:val="16"/>
      <w:szCs w:val="16"/>
    </w:rPr>
  </w:style>
  <w:style w:type="paragraph" w:customStyle="1" w:styleId="TBLDPGMMID">
    <w:name w:val="TBL_DPGM_MID"/>
    <w:basedOn w:val="TBLDPGMFIRST"/>
    <w:qFormat/>
    <w:rsid w:val="009442C8"/>
  </w:style>
  <w:style w:type="character" w:customStyle="1" w:styleId="CITchapbmital">
    <w:name w:val="CIT_chap_bm_ital"/>
    <w:basedOn w:val="DefaultParagraphFont"/>
    <w:uiPriority w:val="1"/>
    <w:qFormat/>
    <w:rsid w:val="009442C8"/>
    <w:rPr>
      <w:rFonts w:ascii="Courier New" w:hAnsi="Courier New" w:cs="Consolas"/>
      <w:i/>
      <w:iCs/>
      <w:sz w:val="16"/>
      <w:szCs w:val="16"/>
    </w:rPr>
  </w:style>
  <w:style w:type="paragraph" w:customStyle="1" w:styleId="BLNLCON">
    <w:name w:val="BL_NL_CON"/>
    <w:basedOn w:val="BLNLFIRST"/>
    <w:qFormat/>
    <w:rsid w:val="009442C8"/>
    <w:pPr>
      <w:numPr>
        <w:numId w:val="0"/>
      </w:numPr>
      <w:ind w:left="1080"/>
    </w:pPr>
  </w:style>
  <w:style w:type="paragraph" w:styleId="Title">
    <w:name w:val="Title"/>
    <w:basedOn w:val="Normal"/>
    <w:next w:val="Normal"/>
    <w:link w:val="TitleChar"/>
    <w:qFormat/>
    <w:rsid w:val="009442C8"/>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9442C8"/>
    <w:rPr>
      <w:rFonts w:asciiTheme="majorHAnsi" w:eastAsiaTheme="majorEastAsia" w:hAnsiTheme="majorHAnsi" w:cstheme="majorBidi"/>
      <w:spacing w:val="-10"/>
      <w:w w:val="101"/>
      <w:kern w:val="28"/>
      <w:sz w:val="56"/>
      <w:szCs w:val="56"/>
    </w:rPr>
  </w:style>
  <w:style w:type="paragraph" w:styleId="TOC1">
    <w:name w:val="toc 1"/>
    <w:basedOn w:val="Normal"/>
    <w:next w:val="Normal"/>
    <w:autoRedefine/>
    <w:uiPriority w:val="39"/>
    <w:unhideWhenUsed/>
    <w:rsid w:val="009A68C2"/>
    <w:pPr>
      <w:spacing w:after="100"/>
    </w:pPr>
  </w:style>
  <w:style w:type="paragraph" w:styleId="TOC3">
    <w:name w:val="toc 3"/>
    <w:basedOn w:val="Normal"/>
    <w:next w:val="Normal"/>
    <w:autoRedefine/>
    <w:uiPriority w:val="39"/>
    <w:unhideWhenUsed/>
    <w:rsid w:val="009A68C2"/>
    <w:pPr>
      <w:spacing w:after="100"/>
      <w:ind w:left="480"/>
    </w:pPr>
  </w:style>
  <w:style w:type="paragraph" w:styleId="TOC2">
    <w:name w:val="toc 2"/>
    <w:basedOn w:val="Normal"/>
    <w:next w:val="Normal"/>
    <w:autoRedefine/>
    <w:uiPriority w:val="39"/>
    <w:unhideWhenUsed/>
    <w:rsid w:val="009A68C2"/>
    <w:pPr>
      <w:spacing w:after="100"/>
      <w:ind w:left="240"/>
    </w:pPr>
  </w:style>
  <w:style w:type="paragraph" w:styleId="TOC4">
    <w:name w:val="toc 4"/>
    <w:basedOn w:val="Normal"/>
    <w:next w:val="Normal"/>
    <w:autoRedefine/>
    <w:uiPriority w:val="39"/>
    <w:semiHidden/>
    <w:unhideWhenUsed/>
    <w:rsid w:val="00AC641D"/>
    <w:pPr>
      <w:spacing w:after="100"/>
      <w:ind w:left="720"/>
    </w:pPr>
  </w:style>
  <w:style w:type="paragraph" w:styleId="TOC5">
    <w:name w:val="toc 5"/>
    <w:basedOn w:val="Normal"/>
    <w:next w:val="Normal"/>
    <w:autoRedefine/>
    <w:uiPriority w:val="39"/>
    <w:semiHidden/>
    <w:unhideWhenUsed/>
    <w:rsid w:val="00AC641D"/>
    <w:pPr>
      <w:spacing w:after="100"/>
      <w:ind w:left="960"/>
    </w:pPr>
  </w:style>
  <w:style w:type="paragraph" w:styleId="TOC6">
    <w:name w:val="toc 6"/>
    <w:basedOn w:val="Normal"/>
    <w:next w:val="Normal"/>
    <w:autoRedefine/>
    <w:uiPriority w:val="39"/>
    <w:semiHidden/>
    <w:unhideWhenUsed/>
    <w:rsid w:val="00AC641D"/>
    <w:pPr>
      <w:spacing w:after="100"/>
      <w:ind w:left="1200"/>
    </w:pPr>
  </w:style>
  <w:style w:type="paragraph" w:styleId="TOC7">
    <w:name w:val="toc 7"/>
    <w:basedOn w:val="Normal"/>
    <w:next w:val="Normal"/>
    <w:autoRedefine/>
    <w:uiPriority w:val="39"/>
    <w:semiHidden/>
    <w:unhideWhenUsed/>
    <w:rsid w:val="00AC641D"/>
    <w:pPr>
      <w:spacing w:after="100"/>
      <w:ind w:left="1440"/>
    </w:pPr>
  </w:style>
  <w:style w:type="paragraph" w:styleId="TOC8">
    <w:name w:val="toc 8"/>
    <w:basedOn w:val="Normal"/>
    <w:next w:val="Normal"/>
    <w:autoRedefine/>
    <w:uiPriority w:val="39"/>
    <w:semiHidden/>
    <w:unhideWhenUsed/>
    <w:rsid w:val="00AC641D"/>
    <w:pPr>
      <w:spacing w:after="100"/>
      <w:ind w:left="1680"/>
    </w:pPr>
  </w:style>
  <w:style w:type="paragraph" w:styleId="TOC9">
    <w:name w:val="toc 9"/>
    <w:basedOn w:val="Normal"/>
    <w:next w:val="Normal"/>
    <w:autoRedefine/>
    <w:uiPriority w:val="39"/>
    <w:semiHidden/>
    <w:unhideWhenUsed/>
    <w:rsid w:val="00AC641D"/>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3926">
      <w:bodyDiv w:val="1"/>
      <w:marLeft w:val="0"/>
      <w:marRight w:val="0"/>
      <w:marTop w:val="0"/>
      <w:marBottom w:val="0"/>
      <w:divBdr>
        <w:top w:val="none" w:sz="0" w:space="0" w:color="auto"/>
        <w:left w:val="none" w:sz="0" w:space="0" w:color="auto"/>
        <w:bottom w:val="none" w:sz="0" w:space="0" w:color="auto"/>
        <w:right w:val="none" w:sz="0" w:space="0" w:color="auto"/>
      </w:divBdr>
    </w:div>
    <w:div w:id="226500195">
      <w:bodyDiv w:val="1"/>
      <w:marLeft w:val="0"/>
      <w:marRight w:val="0"/>
      <w:marTop w:val="0"/>
      <w:marBottom w:val="0"/>
      <w:divBdr>
        <w:top w:val="none" w:sz="0" w:space="0" w:color="auto"/>
        <w:left w:val="none" w:sz="0" w:space="0" w:color="auto"/>
        <w:bottom w:val="none" w:sz="0" w:space="0" w:color="auto"/>
        <w:right w:val="none" w:sz="0" w:space="0" w:color="auto"/>
      </w:divBdr>
    </w:div>
    <w:div w:id="369696271">
      <w:bodyDiv w:val="1"/>
      <w:marLeft w:val="0"/>
      <w:marRight w:val="0"/>
      <w:marTop w:val="0"/>
      <w:marBottom w:val="0"/>
      <w:divBdr>
        <w:top w:val="none" w:sz="0" w:space="0" w:color="auto"/>
        <w:left w:val="none" w:sz="0" w:space="0" w:color="auto"/>
        <w:bottom w:val="none" w:sz="0" w:space="0" w:color="auto"/>
        <w:right w:val="none" w:sz="0" w:space="0" w:color="auto"/>
      </w:divBdr>
    </w:div>
    <w:div w:id="474681571">
      <w:bodyDiv w:val="1"/>
      <w:marLeft w:val="0"/>
      <w:marRight w:val="0"/>
      <w:marTop w:val="0"/>
      <w:marBottom w:val="0"/>
      <w:divBdr>
        <w:top w:val="none" w:sz="0" w:space="0" w:color="auto"/>
        <w:left w:val="none" w:sz="0" w:space="0" w:color="auto"/>
        <w:bottom w:val="none" w:sz="0" w:space="0" w:color="auto"/>
        <w:right w:val="none" w:sz="0" w:space="0" w:color="auto"/>
      </w:divBdr>
    </w:div>
    <w:div w:id="1002123074">
      <w:bodyDiv w:val="1"/>
      <w:marLeft w:val="0"/>
      <w:marRight w:val="0"/>
      <w:marTop w:val="0"/>
      <w:marBottom w:val="0"/>
      <w:divBdr>
        <w:top w:val="none" w:sz="0" w:space="0" w:color="auto"/>
        <w:left w:val="none" w:sz="0" w:space="0" w:color="auto"/>
        <w:bottom w:val="none" w:sz="0" w:space="0" w:color="auto"/>
        <w:right w:val="none" w:sz="0" w:space="0" w:color="auto"/>
      </w:divBdr>
    </w:div>
    <w:div w:id="1029142466">
      <w:bodyDiv w:val="1"/>
      <w:marLeft w:val="0"/>
      <w:marRight w:val="0"/>
      <w:marTop w:val="0"/>
      <w:marBottom w:val="0"/>
      <w:divBdr>
        <w:top w:val="none" w:sz="0" w:space="0" w:color="auto"/>
        <w:left w:val="none" w:sz="0" w:space="0" w:color="auto"/>
        <w:bottom w:val="none" w:sz="0" w:space="0" w:color="auto"/>
        <w:right w:val="none" w:sz="0" w:space="0" w:color="auto"/>
      </w:divBdr>
    </w:div>
    <w:div w:id="1163398057">
      <w:bodyDiv w:val="1"/>
      <w:marLeft w:val="0"/>
      <w:marRight w:val="0"/>
      <w:marTop w:val="0"/>
      <w:marBottom w:val="0"/>
      <w:divBdr>
        <w:top w:val="none" w:sz="0" w:space="0" w:color="auto"/>
        <w:left w:val="none" w:sz="0" w:space="0" w:color="auto"/>
        <w:bottom w:val="none" w:sz="0" w:space="0" w:color="auto"/>
        <w:right w:val="none" w:sz="0" w:space="0" w:color="auto"/>
      </w:divBdr>
    </w:div>
    <w:div w:id="1517891387">
      <w:bodyDiv w:val="1"/>
      <w:marLeft w:val="0"/>
      <w:marRight w:val="0"/>
      <w:marTop w:val="0"/>
      <w:marBottom w:val="0"/>
      <w:divBdr>
        <w:top w:val="none" w:sz="0" w:space="0" w:color="auto"/>
        <w:left w:val="none" w:sz="0" w:space="0" w:color="auto"/>
        <w:bottom w:val="none" w:sz="0" w:space="0" w:color="auto"/>
        <w:right w:val="none" w:sz="0" w:space="0" w:color="auto"/>
      </w:divBdr>
    </w:div>
    <w:div w:id="1940530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2.xml"/><Relationship Id="rId18" Type="http://schemas.openxmlformats.org/officeDocument/2006/relationships/image" Target="media/image6.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image" Target="media/image7.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ptg_MS_win_dev_main.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31T19:48:46.736"/>
    </inkml:context>
    <inkml:brush xml:id="br0">
      <inkml:brushProperty name="width" value="0.05" units="cm"/>
      <inkml:brushProperty name="height" value="0.05" units="cm"/>
    </inkml:brush>
  </inkml:definitions>
  <inkml:trace contextRef="#ctx0" brushRef="#br0">42 1 544,'0'0'472,"0"0"28,0 0-12,0 0-31,0 0-59,0 0-47,0 0-68,0 0-35,-9 4 2014,3-2-1881,6-2-382,-1 0 1,1 0-1,-1 0 0,1 1 1,-1-1-1,1 0 0,-1 0 1,1 1-1,-1-1 1,1 0-1,-1 0 0,1 1 1,-1-1-1,1 1 0,0-1 1,-1 0-1,1 1 0,-1-1 1,1 1-1,0-1 0,0 1 1,-1-1-1,1 1 0,0-1 1,0 1-1,-1-1 1,1 1-1,0-1 0,0 1 1,0-1-1,0 1 0,0-1 1,0 1 0,0 0 4,0-1-10,0 0-2,0 0 0,0 0 0,0 0 3,0 0 10,0 0 3,-1 0-1,-6 3-1,6-3-7,1 0 1,0 0-1,-1 0 1,1 1 0,0-1-1,-1 0 1,1 0-1,0 0 1,-1 0 0,1 0-1,0 0 1,0 1-1,-1-1 1,1 0-1,0 0 1,0 0 0,-1 1-1,1-1 1,0 0-1,0 0 1,0 1 0,0-1-1,-1 0 1,1 0-1,0 1 1,0-1-1,0 0 1,0 1 0,0-1-1,0 0 1,0 1-1,0-1 1,0 0 0,0 1-1,0-1 1,0 0 0,0 1-14,0-1-3,0 0-4,0 0 5,0 0 6,0 0 2,0 0-1,0 0-4,0 0 3,0 0-2,0 0-22,0 0-48,0 0-87,0 0-138,0 0-253,0 0-89,0 0 270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31T19:48:23.918"/>
    </inkml:context>
    <inkml:brush xml:id="br0">
      <inkml:brushProperty name="width" value="0.05" units="cm"/>
      <inkml:brushProperty name="height" value="0.05" units="cm"/>
    </inkml:brush>
  </inkml:definitions>
  <inkml:trace contextRef="#ctx0" brushRef="#br0">24 68 2673,'-5'-47'1200,"-3"37"-576,-1 4-328,7 5-384,2-2-328,8 5 264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5C9B8-1F62-4059-9F10-BE4F3EDB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ptg_MS_win_dev_main.dotm</Template>
  <TotalTime>25130</TotalTime>
  <Pages>51</Pages>
  <Words>14430</Words>
  <Characters>82255</Characters>
  <Application>Microsoft Office Word</Application>
  <DocSecurity>0</DocSecurity>
  <Lines>685</Lines>
  <Paragraphs>192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///19</vt:lpstr>
      <vt:lpstr>Introducing Multithreading</vt:lpstr>
      <vt:lpstr>Multithreading Basics</vt:lpstr>
      <vt:lpstr>        </vt:lpstr>
      <vt:lpstr>Working with System.Threading</vt:lpstr>
      <vt:lpstr>    Asynchronous Operations with System.Threading.Thread</vt:lpstr>
      <vt:lpstr>    Thread Management</vt:lpstr>
      <vt:lpstr>    Do Not Put Threads to Sleep in Production Code</vt:lpstr>
      <vt:lpstr>    Do Not Abort Threads in Production Code</vt:lpstr>
      <vt:lpstr>    Thread Pooling</vt:lpstr>
      <vt:lpstr>Asynchronous Tasks</vt:lpstr>
      <vt:lpstr>    From Thread to TaskWhy the TPL?</vt:lpstr>
      <vt:lpstr>    Introducing Asynchronous Tasks</vt:lpstr>
      <vt:lpstr>    Task Continuation</vt:lpstr>
      <vt:lpstr>    Unhandled Exception Handling on Task with AggregateException</vt:lpstr>
      <vt:lpstr>Canceling a Task</vt:lpstr>
      <vt:lpstr>    Task.Run(): A Shortcut and Simplification to Task.Factory.StartNew()</vt:lpstr>
      <vt:lpstr>    Long-Running Tasks</vt:lpstr>
      <vt:lpstr>    Tasks Are Disposable</vt:lpstr>
      <vt:lpstr>Working with System.Threading</vt:lpstr>
      <vt:lpstr>Summary</vt:lpstr>
    </vt:vector>
  </TitlesOfParts>
  <Company>Hewlett-Packard</Company>
  <LinksUpToDate>false</LinksUpToDate>
  <CharactersWithSpaces>96493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Michaelis - Personal</dc:creator>
  <cp:keywords/>
  <cp:lastModifiedBy>Chris Zahn</cp:lastModifiedBy>
  <cp:revision>1064</cp:revision>
  <dcterms:created xsi:type="dcterms:W3CDTF">2018-02-22T10:19:00Z</dcterms:created>
  <dcterms:modified xsi:type="dcterms:W3CDTF">2020-04-26T13:57:00Z</dcterms:modified>
</cp:coreProperties>
</file>