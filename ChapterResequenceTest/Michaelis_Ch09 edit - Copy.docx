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B51C" w14:textId="77777777" w:rsidR="00990B7B" w:rsidRDefault="00990B7B" w:rsidP="004C3FFE">
      <w:pPr>
        <w:pStyle w:val="CHAPNUM"/>
        <w:sectPr w:rsidR="00990B7B" w:rsidSect="007E1545">
          <w:pgSz w:w="10080" w:h="12960" w:code="1"/>
          <w:pgMar w:top="1080" w:right="1080" w:bottom="720" w:left="1800" w:header="720" w:footer="720" w:gutter="0"/>
          <w:cols w:space="720"/>
          <w:noEndnote/>
          <w:docGrid w:linePitch="299"/>
        </w:sectPr>
      </w:pPr>
      <w:commentRangeStart w:id="0"/>
      <w:commentRangeEnd w:id="0"/>
      <w:r>
        <w:rPr>
          <w:rStyle w:val="CommentReference"/>
          <w:rFonts w:ascii="Arial" w:hAnsi="Arial"/>
          <w:b w:val="0"/>
          <w:smallCaps w:val="0"/>
          <w:w w:val="101"/>
        </w:rPr>
        <w:commentReference w:id="0"/>
      </w:r>
      <w:bookmarkStart w:id="1" w:name="_GoBack"/>
      <w:bookmarkEnd w:id="1"/>
    </w:p>
    <w:p w14:paraId="157B9DAD" w14:textId="194687E9" w:rsidR="00CA59C0" w:rsidRPr="003C29EE" w:rsidRDefault="005D1879" w:rsidP="004C3FFE">
      <w:pPr>
        <w:pStyle w:val="CHAPNUM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E9AEA73" wp14:editId="0AAF06A2">
                <wp:simplePos x="0" y="0"/>
                <wp:positionH relativeFrom="column">
                  <wp:posOffset>0</wp:posOffset>
                </wp:positionH>
                <wp:positionV relativeFrom="page">
                  <wp:posOffset>754380</wp:posOffset>
                </wp:positionV>
                <wp:extent cx="821055" cy="336550"/>
                <wp:effectExtent l="0" t="0" r="0" b="63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055" cy="336550"/>
                          <a:chOff x="0" y="0"/>
                          <a:chExt cx="821663" cy="336550"/>
                        </a:xfrm>
                      </wpg:grpSpPr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891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8415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1751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69263" y="18288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03468" id="Group 24" o:spid="_x0000_s1026" style="position:absolute;margin-left:0;margin-top:59.4pt;width:64.65pt;height:26.5pt;z-index:251657728;mso-position-vertical-relative:page" coordsize="8216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">
                <v:rect id="Rectangle 9" o:spid="_x0000_s1027" style="position:absolute;left:38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" fillcolor="#b2b2b2" stroked="f"/>
                <v:rect id="Rectangle 10" o:spid="_x0000_s1028" style="position:absolute;top:1841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" fillcolor="#333" stroked="f"/>
                <v:rect id="Rectangle 11" o:spid="_x0000_s1029" style="position:absolute;left:1517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" fillcolor="#eaeaea" stroked="f"/>
                <v:rect id="Rectangle 12" o:spid="_x0000_s1030" style="position:absolute;left:6692;top:1828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" fillcolor="#969696" stroked="f"/>
                <w10:wrap anchory="page"/>
              </v:group>
            </w:pict>
          </mc:Fallback>
        </mc:AlternateContent>
      </w:r>
      <w:r w:rsidR="00114526">
        <w:t>9</w:t>
      </w:r>
    </w:p>
    <w:p w14:paraId="425CB5D6" w14:textId="166587A2" w:rsidR="001625C4" w:rsidRPr="003C29EE" w:rsidRDefault="00CA59C0" w:rsidP="004C3FFE">
      <w:pPr>
        <w:pStyle w:val="CHAPTTL"/>
      </w:pPr>
      <w:r w:rsidRPr="003C29EE">
        <w:t>Value</w:t>
      </w:r>
      <w:r w:rsidR="00E17B9E">
        <w:t xml:space="preserve"> </w:t>
      </w:r>
      <w:r w:rsidRPr="003C29EE">
        <w:t>Types</w:t>
      </w:r>
    </w:p>
    <w:p w14:paraId="79B8B139" w14:textId="582F2DF5" w:rsidR="001625C4" w:rsidRDefault="004023FD" w:rsidP="00E668FD">
      <w:pPr>
        <w:pStyle w:val="CHAPBMFIRST"/>
      </w:pPr>
      <w:r w:rsidRPr="004023FD">
        <w:t>Y</w:t>
      </w:r>
      <w:r w:rsidR="00CA59C0" w:rsidRPr="003C29EE">
        <w:t>ou</w:t>
      </w:r>
      <w:r w:rsidR="00E17B9E">
        <w:t xml:space="preserve"> </w:t>
      </w:r>
      <w:r w:rsidR="00CA59C0" w:rsidRPr="003C29EE">
        <w:t>have</w:t>
      </w:r>
      <w:r w:rsidR="00E17B9E">
        <w:t xml:space="preserve"> </w:t>
      </w:r>
      <w:r w:rsidR="00CA59C0" w:rsidRPr="003C29EE">
        <w:t>used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throughout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book;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3C29EE">
        <w:t>example,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type.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chapter</w:t>
      </w:r>
      <w:r w:rsidR="00E17B9E">
        <w:t xml:space="preserve"> </w:t>
      </w:r>
      <w:r w:rsidR="00CA59C0" w:rsidRPr="003C29EE">
        <w:t>discusses</w:t>
      </w:r>
      <w:r w:rsidR="00E17B9E">
        <w:t xml:space="preserve"> </w:t>
      </w:r>
      <w:r w:rsidR="00CA59C0" w:rsidRPr="003C29EE">
        <w:t>not</w:t>
      </w:r>
      <w:r w:rsidR="00E17B9E">
        <w:t xml:space="preserve"> </w:t>
      </w:r>
      <w:r w:rsidR="00CA59C0" w:rsidRPr="003C29EE">
        <w:t>only</w:t>
      </w:r>
      <w:r w:rsidR="00E17B9E">
        <w:t xml:space="preserve"> </w:t>
      </w:r>
      <w:r w:rsidR="00CA59C0" w:rsidRPr="003C29EE">
        <w:t>using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but</w:t>
      </w:r>
      <w:r w:rsidR="00E17B9E">
        <w:t xml:space="preserve"> </w:t>
      </w:r>
      <w:r w:rsidR="00CA59C0" w:rsidRPr="003C29EE">
        <w:t>also</w:t>
      </w:r>
      <w:r w:rsidR="00E17B9E">
        <w:t xml:space="preserve"> </w:t>
      </w:r>
      <w:r w:rsidR="00CA59C0" w:rsidRPr="003C29EE">
        <w:t>defining</w:t>
      </w:r>
      <w:r w:rsidR="00E17B9E">
        <w:t xml:space="preserve"> </w:t>
      </w:r>
      <w:r w:rsidR="00CA59C0" w:rsidRPr="003C29EE">
        <w:t>custom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types.</w:t>
      </w:r>
      <w:r w:rsidR="00E17B9E">
        <w:t xml:space="preserve"> </w:t>
      </w:r>
      <w:r w:rsidR="00CA59C0" w:rsidRPr="003C29EE">
        <w:t>There</w:t>
      </w:r>
      <w:r w:rsidR="00E17B9E">
        <w:t xml:space="preserve"> </w:t>
      </w:r>
      <w:r w:rsidR="00CA59C0" w:rsidRPr="003C29EE">
        <w:t>are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categories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custom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8F56A9">
        <w:t>:</w:t>
      </w:r>
      <w:r w:rsidR="00E17B9E">
        <w:t xml:space="preserve"> </w:t>
      </w:r>
      <w:r w:rsidR="00CA59C0" w:rsidRPr="003C29EE">
        <w:t>structs</w:t>
      </w:r>
      <w:r w:rsidR="00E17B9E">
        <w:t xml:space="preserve"> </w:t>
      </w:r>
      <w:r w:rsidR="008F56A9">
        <w:t>and</w:t>
      </w:r>
      <w:r w:rsidR="00E17B9E">
        <w:t xml:space="preserve"> </w:t>
      </w:r>
      <w:proofErr w:type="spellStart"/>
      <w:r w:rsidR="008F56A9">
        <w:t>enums</w:t>
      </w:r>
      <w:proofErr w:type="spellEnd"/>
      <w:r w:rsidR="00CA59C0" w:rsidRPr="003C29EE">
        <w:t>.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chapter</w:t>
      </w:r>
      <w:r w:rsidR="00E17B9E">
        <w:t xml:space="preserve"> </w:t>
      </w:r>
      <w:r w:rsidR="00CA59C0" w:rsidRPr="003C29EE">
        <w:t>discusses</w:t>
      </w:r>
      <w:r w:rsidR="00E17B9E">
        <w:t xml:space="preserve"> </w:t>
      </w:r>
      <w:r w:rsidR="00CA59C0" w:rsidRPr="003C29EE">
        <w:t>how</w:t>
      </w:r>
      <w:r w:rsidR="00E17B9E">
        <w:t xml:space="preserve"> </w:t>
      </w:r>
      <w:r w:rsidR="00CA59C0" w:rsidRPr="003C29EE">
        <w:t>structs</w:t>
      </w:r>
      <w:r w:rsidR="00E17B9E">
        <w:t xml:space="preserve"> </w:t>
      </w:r>
      <w:r w:rsidR="00CA59C0" w:rsidRPr="003C29EE">
        <w:t>enable</w:t>
      </w:r>
      <w:r w:rsidR="00E17B9E">
        <w:t xml:space="preserve"> </w:t>
      </w:r>
      <w:r w:rsidR="00CA59C0" w:rsidRPr="003C29EE">
        <w:t>programmers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define</w:t>
      </w:r>
      <w:r w:rsidR="00E17B9E">
        <w:t xml:space="preserve"> </w:t>
      </w:r>
      <w:r w:rsidR="00CA59C0" w:rsidRPr="003C29EE">
        <w:t>new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behave</w:t>
      </w:r>
      <w:r w:rsidR="00E17B9E">
        <w:t xml:space="preserve"> </w:t>
      </w:r>
      <w:r w:rsidR="00CA59C0" w:rsidRPr="003C29EE">
        <w:t>very</w:t>
      </w:r>
      <w:r w:rsidR="00E17B9E">
        <w:t xml:space="preserve"> </w:t>
      </w:r>
      <w:r w:rsidR="00CA59C0" w:rsidRPr="003C29EE">
        <w:t>similarly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most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predefined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discussed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Chapter</w:t>
      </w:r>
      <w:r w:rsidR="00E17B9E">
        <w:t xml:space="preserve"> </w:t>
      </w:r>
      <w:r w:rsidR="00CA59C0" w:rsidRPr="003C29EE">
        <w:t>2.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key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823C3C">
        <w:t>all</w:t>
      </w:r>
      <w:r w:rsidR="00E17B9E">
        <w:t xml:space="preserve"> </w:t>
      </w:r>
      <w:r w:rsidR="00CA59C0" w:rsidRPr="003C29EE">
        <w:t>newly</w:t>
      </w:r>
      <w:r w:rsidR="00E17B9E">
        <w:t xml:space="preserve"> </w:t>
      </w:r>
      <w:r w:rsidR="00CA59C0" w:rsidRPr="003C29EE">
        <w:t>defined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have</w:t>
      </w:r>
      <w:r w:rsidR="00E17B9E">
        <w:t xml:space="preserve"> </w:t>
      </w:r>
      <w:r w:rsidR="00CA59C0" w:rsidRPr="003C29EE">
        <w:t>their</w:t>
      </w:r>
      <w:r w:rsidR="00E17B9E">
        <w:t xml:space="preserve"> </w:t>
      </w:r>
      <w:r w:rsidR="00CA59C0" w:rsidRPr="003C29EE">
        <w:t>own</w:t>
      </w:r>
      <w:r w:rsidR="00E17B9E">
        <w:t xml:space="preserve"> </w:t>
      </w:r>
      <w:r w:rsidR="00CA59C0" w:rsidRPr="003C29EE">
        <w:t>custom</w:t>
      </w:r>
      <w:r w:rsidR="00E17B9E">
        <w:t xml:space="preserve"> </w:t>
      </w:r>
      <w:r w:rsidR="00CA59C0" w:rsidRPr="003C29EE">
        <w:t>data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methods.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chapter</w:t>
      </w:r>
      <w:r w:rsidR="00E17B9E">
        <w:t xml:space="preserve"> </w:t>
      </w:r>
      <w:r w:rsidR="008F56A9">
        <w:t>also</w:t>
      </w:r>
      <w:r w:rsidR="00E17B9E">
        <w:t xml:space="preserve"> </w:t>
      </w:r>
      <w:r w:rsidR="00CA59C0" w:rsidRPr="003C29EE">
        <w:t>discusses</w:t>
      </w:r>
      <w:r w:rsidR="00E17B9E">
        <w:t xml:space="preserve"> </w:t>
      </w:r>
      <w:r w:rsidR="00CA59C0" w:rsidRPr="003C29EE">
        <w:t>how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use</w:t>
      </w:r>
      <w:r w:rsidR="00E17B9E">
        <w:t xml:space="preserve"> </w:t>
      </w:r>
      <w:proofErr w:type="spellStart"/>
      <w:r w:rsidR="00CA59C0" w:rsidRPr="003C29EE">
        <w:t>enums</w:t>
      </w:r>
      <w:proofErr w:type="spellEnd"/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define</w:t>
      </w:r>
      <w:r w:rsidR="00E17B9E">
        <w:t xml:space="preserve"> </w:t>
      </w:r>
      <w:r w:rsidR="00CA59C0" w:rsidRPr="003C29EE">
        <w:t>sets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constant</w:t>
      </w:r>
      <w:r w:rsidR="00E17B9E">
        <w:t xml:space="preserve"> </w:t>
      </w:r>
      <w:r w:rsidR="00CA59C0" w:rsidRPr="003C29EE">
        <w:t>values.</w:t>
      </w:r>
    </w:p>
    <w:p w14:paraId="3D73D9C8" w14:textId="796A21C4" w:rsidR="00A7331B" w:rsidRPr="004023FD" w:rsidRDefault="00A7331B" w:rsidP="00E668FD">
      <w:pPr>
        <w:pStyle w:val="CHAPBMPD"/>
      </w:pPr>
      <w:r w:rsidRPr="004023FD">
        <w:t>**</w:t>
      </w:r>
      <w:r w:rsidR="001C20C9">
        <w:t>*C</w:t>
      </w:r>
      <w:r w:rsidR="004023FD">
        <w:t>OMP:</w:t>
      </w:r>
      <w:r w:rsidR="00E17B9E">
        <w:t xml:space="preserve"> </w:t>
      </w:r>
      <w:r w:rsidR="004023FD">
        <w:t>Insert</w:t>
      </w:r>
      <w:r w:rsidR="00E17B9E">
        <w:t xml:space="preserve"> </w:t>
      </w:r>
      <w:r w:rsidR="004023FD">
        <w:t>09</w:t>
      </w:r>
      <w:r w:rsidR="00B16E89">
        <w:t>mindmap</w:t>
      </w:r>
      <w:r w:rsidR="00134A80">
        <w:t xml:space="preserve"> pick up from previous edition </w:t>
      </w:r>
      <w:r w:rsidR="00134A80" w:rsidRPr="00166108">
        <w:t>9781509303588</w:t>
      </w:r>
      <w:r w:rsidR="00134A80">
        <w:t xml:space="preserve"> p. 3</w:t>
      </w:r>
      <w:r w:rsidR="00A83BA0">
        <w:t>7</w:t>
      </w:r>
      <w:r w:rsidR="00ED0308">
        <w:t>9</w:t>
      </w:r>
    </w:p>
    <w:p w14:paraId="2076B416" w14:textId="09C40E14" w:rsidR="00A7331B" w:rsidRPr="003C29EE" w:rsidRDefault="00A7331B" w:rsidP="00E668FD">
      <w:pPr>
        <w:pStyle w:val="CHAPBMPD"/>
      </w:pPr>
    </w:p>
    <w:tbl>
      <w:tblPr>
        <w:tblW w:w="707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4"/>
      </w:tblGrid>
      <w:tr w:rsidR="00BD5EAF" w14:paraId="21DD4AF6" w14:textId="77777777" w:rsidTr="00BD5EAF">
        <w:trPr>
          <w:trHeight w:val="2751"/>
        </w:trPr>
        <w:tc>
          <w:tcPr>
            <w:tcW w:w="7074" w:type="dxa"/>
          </w:tcPr>
          <w:p w14:paraId="1C69CCAA" w14:textId="4D6C2C66" w:rsidR="00BD5EAF" w:rsidRDefault="00BD5EAF" w:rsidP="005213BB">
            <w:pPr>
              <w:pStyle w:val="artlist"/>
            </w:pPr>
            <w:r>
              <w:rPr>
                <w:noProof/>
              </w:rPr>
              <w:drawing>
                <wp:inline distT="0" distB="0" distL="0" distR="0" wp14:anchorId="49F02231" wp14:editId="1C5C832D">
                  <wp:extent cx="4033520" cy="1717040"/>
                  <wp:effectExtent l="0" t="0" r="5080" b="10160"/>
                  <wp:docPr id="3" name="Picture 3" descr="Macintosh HD:Users:annapopick:Desktop:Freelance:Pearson Freelance:Pearson_InProgress:9781509303588_Michaelis:Michaelis_Author:Michaelis_Word_AllEdits:Michaelis_Art:Michaelis_Mindmaps:09mindmap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nnapopick:Desktop:Freelance:Pearson Freelance:Pearson_InProgress:9781509303588_Michaelis:Michaelis_Author:Michaelis_Word_AllEdits:Michaelis_Art:Michaelis_Mindmaps:09mindmap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520" cy="17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9668E" w14:textId="77777777" w:rsidR="00CE649C" w:rsidRDefault="00CE649C" w:rsidP="00CE649C">
      <w:pPr>
        <w:pStyle w:val="spacer"/>
      </w:pPr>
    </w:p>
    <w:p w14:paraId="1D088389" w14:textId="3594BF2E" w:rsidR="001625C4" w:rsidRPr="003C29EE" w:rsidRDefault="001625C4" w:rsidP="004A4D81">
      <w:pPr>
        <w:pStyle w:val="SF1LAST"/>
      </w:pP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7194"/>
      </w:tblGrid>
      <w:tr w:rsidR="00CE649C" w14:paraId="008133B7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26D2CFF8" w14:textId="77777777" w:rsidR="00CE649C" w:rsidRDefault="00CE649C" w:rsidP="00BE1407">
            <w:pPr>
              <w:pStyle w:val="SF1TTL"/>
              <w:rPr>
                <w:noProof/>
              </w:rPr>
            </w:pPr>
          </w:p>
        </w:tc>
      </w:tr>
      <w:tr w:rsidR="00CE649C" w14:paraId="6BF3CA73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77A9A60E" w14:textId="77777777" w:rsidR="00CE649C" w:rsidRPr="005F4DC0" w:rsidRDefault="00CE649C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4254583B" w14:textId="23511AA8" w:rsidR="00CE649C" w:rsidRDefault="00CE649C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45A89F05" wp14:editId="70E965B8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112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549DC" id="Rectangle 216" o:spid="_x0000_s1026" style="position:absolute;margin-left:.75pt;margin-top:.45pt;width:5.75pt;height:5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c4ggIAAA8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Ad8Mc4ggIAAA8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1" layoutInCell="1" allowOverlap="1" wp14:anchorId="44F03B0E" wp14:editId="4F1661A0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9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E30A3" id="Rectangle 215" o:spid="_x0000_s1026" style="position:absolute;margin-left:6.65pt;margin-top:6pt;width:5.75pt;height:5.7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9sgAIAAA0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kaMfbIACAAAN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>
              <w:t>Beginner</w:t>
            </w:r>
            <w:r w:rsidRPr="005F4DC0">
              <w:t xml:space="preserve"> Topic</w:t>
            </w:r>
          </w:p>
          <w:p w14:paraId="46291135" w14:textId="77777777" w:rsidR="00B26167" w:rsidRPr="003C29EE" w:rsidRDefault="00B26167" w:rsidP="00B26167">
            <w:pPr>
              <w:pStyle w:val="SF1SUBTTL"/>
            </w:pPr>
            <w:r w:rsidRPr="003C29EE">
              <w:t>Categories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Types</w:t>
            </w:r>
          </w:p>
          <w:p w14:paraId="3085F04D" w14:textId="77777777" w:rsidR="00B26167" w:rsidRPr="003C29EE" w:rsidRDefault="00B26167" w:rsidP="00B26167">
            <w:pPr>
              <w:pStyle w:val="SF1FIRST"/>
            </w:pPr>
            <w:r w:rsidRPr="003C29EE">
              <w:t>All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discussed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far</w:t>
            </w:r>
            <w:r>
              <w:t xml:space="preserve"> have fallen </w:t>
            </w:r>
            <w:r w:rsidRPr="003C29EE">
              <w:t>into</w:t>
            </w:r>
            <w:r>
              <w:t xml:space="preserve"> one of </w:t>
            </w:r>
            <w:r w:rsidRPr="003C29EE">
              <w:t>two</w:t>
            </w:r>
            <w:r>
              <w:t xml:space="preserve"> </w:t>
            </w:r>
            <w:r w:rsidRPr="003C29EE">
              <w:t>categories: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differences</w:t>
            </w:r>
            <w:r>
              <w:t xml:space="preserve"> </w:t>
            </w:r>
            <w:r w:rsidRPr="003C29EE">
              <w:t>between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category</w:t>
            </w:r>
            <w:r>
              <w:t xml:space="preserve"> </w:t>
            </w:r>
            <w:r w:rsidRPr="003C29EE">
              <w:t>stem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lastRenderedPageBreak/>
              <w:t>differences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strategies,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turn</w:t>
            </w:r>
            <w:r>
              <w:t xml:space="preserve"> </w:t>
            </w:r>
            <w:r w:rsidRPr="003C29EE">
              <w:t>result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being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differently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memory.</w:t>
            </w:r>
            <w:r>
              <w:t xml:space="preserve"> As a </w:t>
            </w:r>
            <w:r w:rsidRPr="003C29EE">
              <w:t>review,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Beginner</w:t>
            </w:r>
            <w:r>
              <w:t xml:space="preserve"> </w:t>
            </w:r>
            <w:r w:rsidRPr="003C29EE">
              <w:t>Topic</w:t>
            </w:r>
            <w:r>
              <w:t xml:space="preserve"> </w:t>
            </w:r>
            <w:r w:rsidRPr="003C29EE">
              <w:t>reintroduces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type/reference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discussion</w:t>
            </w:r>
            <w:r>
              <w:t xml:space="preserve"> for </w:t>
            </w:r>
            <w:r w:rsidRPr="003C29EE">
              <w:t>those</w:t>
            </w:r>
            <w:r>
              <w:t xml:space="preserve"> readers </w:t>
            </w:r>
            <w:r w:rsidRPr="003C29EE">
              <w:t>who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unfamiliar</w:t>
            </w:r>
            <w:r>
              <w:t xml:space="preserve"> </w:t>
            </w:r>
            <w:r w:rsidRPr="003C29EE">
              <w:t>with</w:t>
            </w:r>
            <w:r>
              <w:t xml:space="preserve"> these issues</w:t>
            </w:r>
            <w:r w:rsidRPr="003C29EE">
              <w:t>.</w:t>
            </w:r>
          </w:p>
          <w:p w14:paraId="1D608FD8" w14:textId="77777777" w:rsidR="00B26167" w:rsidRPr="003C29EE" w:rsidRDefault="00B26167" w:rsidP="00B26167">
            <w:pPr>
              <w:pStyle w:val="SF1H1"/>
            </w:pPr>
            <w:bookmarkStart w:id="2" w:name="_Toc35623513"/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bookmarkEnd w:id="2"/>
          </w:p>
          <w:p w14:paraId="1C7B0B17" w14:textId="77777777" w:rsidR="00B26167" w:rsidRDefault="00B26167" w:rsidP="00B26167">
            <w:pPr>
              <w:pStyle w:val="SF1MID"/>
            </w:pPr>
            <w:r w:rsidRPr="003C29EE">
              <w:t>Variables</w:t>
            </w:r>
            <w:r>
              <w:t xml:space="preserve"> </w:t>
            </w:r>
            <w:r w:rsidRPr="003C29EE">
              <w:t>of</w:t>
            </w:r>
            <w:r w:rsidRPr="007F2788">
              <w:rPr>
                <w:rStyle w:val="BOLD"/>
              </w:rPr>
              <w:t xml:space="preserve"> value types</w:t>
            </w:r>
            <w:r>
              <w:t xml:space="preserve"> </w:t>
            </w:r>
            <w:r w:rsidRPr="003C29EE">
              <w:t>directly</w:t>
            </w:r>
            <w:r>
              <w:t xml:space="preserve"> </w:t>
            </w:r>
            <w:r w:rsidRPr="003C29EE">
              <w:t>contain</w:t>
            </w:r>
            <w:r>
              <w:t xml:space="preserve"> </w:t>
            </w:r>
            <w:r w:rsidRPr="003C29EE">
              <w:t>their</w:t>
            </w:r>
            <w:r>
              <w:t xml:space="preserve"> </w:t>
            </w:r>
            <w:r w:rsidRPr="003C29EE">
              <w:t>values,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shown</w:t>
            </w:r>
            <w:r>
              <w:t xml:space="preserve"> </w:t>
            </w:r>
            <w:r w:rsidRPr="003C29EE">
              <w:t>in</w:t>
            </w:r>
            <w:r>
              <w:t xml:space="preserve"> Figure 9.</w:t>
            </w:r>
            <w:r w:rsidRPr="003C29EE">
              <w:t>1.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name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directly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stored.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this,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assigned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variable’s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made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variable.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variables</w:t>
            </w:r>
            <w:r>
              <w:t xml:space="preserve"> </w:t>
            </w:r>
            <w:r w:rsidRPr="003C29EE">
              <w:t>never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(unless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both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6A3099">
              <w:rPr>
                <w:rStyle w:val="CITchapbm"/>
              </w:rPr>
              <w:t>out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6A3099">
              <w:rPr>
                <w:rStyle w:val="CITchapbm"/>
              </w:rPr>
              <w:t>ref</w:t>
            </w:r>
            <w:r>
              <w:t xml:space="preserve"> </w:t>
            </w:r>
            <w:r w:rsidRPr="003C29EE">
              <w:t>parameter</w:t>
            </w:r>
            <w:r>
              <w:t>s</w:t>
            </w:r>
            <w:r w:rsidRPr="003C29EE">
              <w:t>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are,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definition,</w:t>
            </w:r>
            <w:r>
              <w:t xml:space="preserve"> </w:t>
            </w:r>
            <w:r w:rsidRPr="003C29EE">
              <w:t>aliases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another</w:t>
            </w:r>
            <w:r>
              <w:t xml:space="preserve"> </w:t>
            </w:r>
            <w:r w:rsidRPr="003C29EE">
              <w:t>variable).</w:t>
            </w:r>
            <w:r>
              <w:t xml:space="preserve"> C</w:t>
            </w:r>
            <w:r w:rsidRPr="003C29EE">
              <w:t>hanging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affect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variable,</w:t>
            </w:r>
            <w:r>
              <w:t xml:space="preserve"> because </w:t>
            </w:r>
            <w:r w:rsidRPr="003C29EE">
              <w:t>each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location.</w:t>
            </w:r>
            <w:r>
              <w:t xml:space="preserve"> </w:t>
            </w:r>
            <w:r w:rsidRPr="003C29EE">
              <w:t>Consequently,</w:t>
            </w:r>
            <w:r>
              <w:t xml:space="preserve"> </w:t>
            </w:r>
            <w:r w:rsidRPr="003C29EE">
              <w:t>changing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affect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other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variable.</w:t>
            </w:r>
          </w:p>
          <w:p w14:paraId="37653EFB" w14:textId="1007BF89" w:rsidR="00B26167" w:rsidRDefault="00B26167" w:rsidP="00B26167">
            <w:pPr>
              <w:pStyle w:val="CHAPBMPD"/>
            </w:pPr>
            <w:r>
              <w:t xml:space="preserve">***COMP: </w:t>
            </w:r>
            <w:r w:rsidR="00EE3EAC">
              <w:t xml:space="preserve">pick up figure 9.1 from previous edition </w:t>
            </w:r>
            <w:r w:rsidR="00EE3EAC" w:rsidRPr="00166108">
              <w:t>9781509303588</w:t>
            </w:r>
            <w:r w:rsidR="00EE3EAC">
              <w:t xml:space="preserve"> p. 380</w:t>
            </w:r>
          </w:p>
          <w:p w14:paraId="422E03EB" w14:textId="77777777" w:rsidR="00B26167" w:rsidRDefault="00B26167" w:rsidP="00B26167">
            <w:pPr>
              <w:pStyle w:val="spacer"/>
            </w:pPr>
          </w:p>
          <w:tbl>
            <w:tblPr>
              <w:tblW w:w="6851" w:type="dxa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51"/>
            </w:tblGrid>
            <w:tr w:rsidR="00B26167" w14:paraId="4685B287" w14:textId="77777777" w:rsidTr="00B26167">
              <w:trPr>
                <w:trHeight w:val="1563"/>
                <w:jc w:val="center"/>
              </w:trPr>
              <w:tc>
                <w:tcPr>
                  <w:tcW w:w="6851" w:type="dxa"/>
                </w:tcPr>
                <w:p w14:paraId="7A5914F3" w14:textId="77777777" w:rsidR="00B26167" w:rsidRDefault="00B26167" w:rsidP="00B26167">
                  <w:pPr>
                    <w:pStyle w:val="artlist"/>
                  </w:pPr>
                  <w:r>
                    <w:rPr>
                      <w:noProof/>
                    </w:rPr>
                    <w:drawing>
                      <wp:inline distT="0" distB="0" distL="0" distR="0" wp14:anchorId="1881AD53" wp14:editId="41E30253">
                        <wp:extent cx="3830320" cy="1148080"/>
                        <wp:effectExtent l="0" t="0" r="5080" b="0"/>
                        <wp:docPr id="5" name="Picture 5" descr="Macintosh HD:Users:annapopick:Desktop:Freelance:Pearson Freelance:Pearson_InProgress:9781509303588_Michaelis:Michaelis_Author:Michaelis_Word_AllEdits:Michaelis_Art:Michaelis_NumberedFigures:09fig01.pd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annapopick:Desktop:Freelance:Pearson Freelance:Pearson_InProgress:9781509303588_Michaelis:Michaelis_Author:Michaelis_Word_AllEdits:Michaelis_Art:Michaelis_NumberedFigures:09fig01.pd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30320" cy="1148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26167" w14:paraId="3E3D906A" w14:textId="77777777" w:rsidTr="00B26167">
              <w:trPr>
                <w:trHeight w:val="758"/>
                <w:jc w:val="center"/>
              </w:trPr>
              <w:tc>
                <w:tcPr>
                  <w:tcW w:w="6851" w:type="dxa"/>
                </w:tcPr>
                <w:p w14:paraId="121EAF73" w14:textId="77777777" w:rsidR="00B26167" w:rsidRDefault="00B26167" w:rsidP="00B26167">
                  <w:pPr>
                    <w:pStyle w:val="FIGCAP"/>
                  </w:pPr>
                  <w:r w:rsidRPr="0000517C">
                    <w:rPr>
                      <w:rStyle w:val="FIGNUM"/>
                    </w:rPr>
                    <w:t>Figure 9.1:</w:t>
                  </w:r>
                  <w:r>
                    <w:t> </w:t>
                  </w:r>
                  <w:r w:rsidRPr="003C29EE">
                    <w:t>Value</w:t>
                  </w:r>
                  <w:r>
                    <w:t xml:space="preserve"> </w:t>
                  </w:r>
                  <w:r w:rsidRPr="003C29EE">
                    <w:t>Types</w:t>
                  </w:r>
                  <w:r>
                    <w:t xml:space="preserve"> </w:t>
                  </w:r>
                  <w:r w:rsidRPr="003C29EE">
                    <w:t>Contain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Data</w:t>
                  </w:r>
                  <w:r>
                    <w:t xml:space="preserve"> </w:t>
                  </w:r>
                  <w:r w:rsidRPr="003C29EE">
                    <w:t>Directly</w:t>
                  </w:r>
                </w:p>
              </w:tc>
            </w:tr>
          </w:tbl>
          <w:p w14:paraId="5ADA10D7" w14:textId="77777777" w:rsidR="00B26167" w:rsidRPr="003C29EE" w:rsidRDefault="00B26167" w:rsidP="00B26167">
            <w:pPr>
              <w:pStyle w:val="spacer"/>
            </w:pPr>
          </w:p>
          <w:p w14:paraId="7AC4FC3E" w14:textId="77777777" w:rsidR="00B26167" w:rsidRPr="003C29EE" w:rsidRDefault="00B26167" w:rsidP="00B26167">
            <w:pPr>
              <w:pStyle w:val="SF1MID"/>
            </w:pP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like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number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it.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want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number,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erase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replace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number.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number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paper,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pieces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independent;</w:t>
            </w:r>
            <w:r>
              <w:t xml:space="preserve"> </w:t>
            </w:r>
            <w:r w:rsidRPr="003C29EE">
              <w:t>erasing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replacing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number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them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other.</w:t>
            </w:r>
          </w:p>
          <w:p w14:paraId="720DC531" w14:textId="77777777" w:rsidR="00B26167" w:rsidRDefault="00B26167" w:rsidP="00B26167">
            <w:pPr>
              <w:pStyle w:val="SF1MID"/>
            </w:pPr>
            <w:r w:rsidRPr="003C29EE">
              <w:t>Similarly,</w:t>
            </w:r>
            <w:r>
              <w:t xml:space="preserve"> </w:t>
            </w:r>
            <w:r w:rsidRPr="003C29EE">
              <w:t>passing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such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Con</w:t>
            </w:r>
            <w:r w:rsidRPr="006A3099">
              <w:rPr>
                <w:rStyle w:val="CITchapbm"/>
              </w:rPr>
              <w:lastRenderedPageBreak/>
              <w:t>sole.WriteLine</w:t>
            </w:r>
            <w:proofErr w:type="spellEnd"/>
            <w:r w:rsidRPr="006A3099">
              <w:rPr>
                <w:rStyle w:val="CITchapbm"/>
              </w:rPr>
              <w:t>()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also</w:t>
            </w:r>
            <w:r>
              <w:t xml:space="preserve"> </w:t>
            </w:r>
            <w:r w:rsidRPr="003C29EE">
              <w:t>result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argument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parameter,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changes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parameter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inside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affect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within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caller.</w:t>
            </w:r>
            <w:r>
              <w:t xml:space="preserve"> </w:t>
            </w:r>
            <w:r w:rsidRPr="003C29EE">
              <w:t>Since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require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copy,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generally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defined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consume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small</w:t>
            </w:r>
            <w:r>
              <w:t xml:space="preserve"> </w:t>
            </w:r>
            <w:r w:rsidRPr="003C29EE">
              <w:t>amount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(typically</w:t>
            </w:r>
            <w:r>
              <w:t xml:space="preserve"> </w:t>
            </w:r>
            <w:r w:rsidRPr="003C29EE">
              <w:t>16</w:t>
            </w:r>
            <w:r>
              <w:t xml:space="preserve"> </w:t>
            </w:r>
            <w:r w:rsidRPr="003C29EE">
              <w:t>bytes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less).</w:t>
            </w:r>
          </w:p>
          <w:p w14:paraId="1552CD95" w14:textId="77777777" w:rsidR="00B26167" w:rsidRPr="003C29EE" w:rsidRDefault="00B26167" w:rsidP="00B26167">
            <w:pPr>
              <w:pStyle w:val="spacer"/>
            </w:pPr>
          </w:p>
          <w:tbl>
            <w:tblPr>
              <w:tblW w:w="0" w:type="auto"/>
              <w:tblInd w:w="540" w:type="dxa"/>
              <w:shd w:val="clear" w:color="auto" w:fill="EAEA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0"/>
            </w:tblGrid>
            <w:tr w:rsidR="00B26167" w14:paraId="55D3504C" w14:textId="77777777" w:rsidTr="003F1038">
              <w:trPr>
                <w:trHeight w:val="909"/>
              </w:trPr>
              <w:tc>
                <w:tcPr>
                  <w:tcW w:w="5940" w:type="dxa"/>
                  <w:shd w:val="clear" w:color="auto" w:fill="EAEAEA"/>
                </w:tcPr>
                <w:p w14:paraId="24A58C72" w14:textId="77777777" w:rsidR="00B26167" w:rsidRPr="00FF28E6" w:rsidRDefault="00B26167" w:rsidP="00B26167">
                  <w:pPr>
                    <w:pStyle w:val="SF2TTL"/>
                  </w:pPr>
                  <w:r w:rsidRPr="006A309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3936" behindDoc="0" locked="0" layoutInCell="1" allowOverlap="1" wp14:anchorId="3CDCF455" wp14:editId="039633F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09855" cy="109855"/>
                            <wp:effectExtent l="0" t="0" r="4445" b="4445"/>
                            <wp:wrapNone/>
                            <wp:docPr id="11" name="Rectangl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678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CA8FF4" id="Rectangle 18" o:spid="_x0000_s1026" style="position:absolute;margin-left:0;margin-top:.5pt;width:8.65pt;height:8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z+AgIAAO8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CQxwz+AgIAAO8DAAAOAAAAAAAAAAAA&#10;AAAAAC4CAABkcnMvZTJvRG9jLnhtbFBLAQItABQABgAIAAAAIQAmlZXO2gAAAAQBAAAPAAAAAAAA&#10;AAAAAAAAAFwEAABkcnMvZG93bnJldi54bWxQSwUGAAAAAAQABADzAAAAYwUAAAAA&#10;" fillcolor="#76787a" stroked="f">
                            <o:lock v:ext="edit" aspectratio="t"/>
                          </v:rect>
                        </w:pict>
                      </mc:Fallback>
                    </mc:AlternateContent>
                  </w:r>
                  <w:r>
                    <w:t>Guidelines</w:t>
                  </w:r>
                </w:p>
                <w:p w14:paraId="7E09B78B" w14:textId="77777777" w:rsidR="00B26167" w:rsidRDefault="00B26167" w:rsidP="00B26167">
                  <w:pPr>
                    <w:pStyle w:val="SF2"/>
                  </w:pPr>
                  <w:del w:id="3" w:author="Mark Michaelis" w:date="2020-03-07T14:57:00Z">
                    <w:r w:rsidRPr="007F2788" w:rsidDel="00E93DEE">
                      <w:rPr>
                        <w:rStyle w:val="BOLD"/>
                      </w:rPr>
                      <w:delText>DO NOT</w:delText>
                    </w:r>
                  </w:del>
                  <w:ins w:id="4" w:author="Mark Michaelis" w:date="2020-03-07T14:57:00Z">
                    <w:r w:rsidRPr="007F2788">
                      <w:rPr>
                        <w:rStyle w:val="BOLD"/>
                      </w:rPr>
                      <w:t>AVOID</w:t>
                    </w:r>
                  </w:ins>
                  <w:r>
                    <w:t xml:space="preserve"> </w:t>
                  </w:r>
                  <w:r w:rsidRPr="003C29EE">
                    <w:t>create</w:t>
                  </w:r>
                  <w:r>
                    <w:t xml:space="preserve"> </w:t>
                  </w:r>
                  <w:r w:rsidRPr="003C29EE">
                    <w:t>value</w:t>
                  </w:r>
                  <w:r>
                    <w:t xml:space="preserve"> </w:t>
                  </w:r>
                  <w:r w:rsidRPr="003C29EE">
                    <w:t>types</w:t>
                  </w:r>
                  <w:r>
                    <w:t xml:space="preserve"> </w:t>
                  </w:r>
                  <w:r w:rsidRPr="003C29EE">
                    <w:t>that</w:t>
                  </w:r>
                  <w:r>
                    <w:t xml:space="preserve"> </w:t>
                  </w:r>
                  <w:r w:rsidRPr="003C29EE">
                    <w:t>consume</w:t>
                  </w:r>
                  <w:r>
                    <w:t xml:space="preserve"> </w:t>
                  </w:r>
                  <w:r w:rsidRPr="003C29EE">
                    <w:t>more</w:t>
                  </w:r>
                  <w:r>
                    <w:t xml:space="preserve"> </w:t>
                  </w:r>
                  <w:r w:rsidRPr="003C29EE">
                    <w:t>than</w:t>
                  </w:r>
                  <w:r>
                    <w:t xml:space="preserve"> </w:t>
                  </w:r>
                  <w:r w:rsidRPr="003C29EE">
                    <w:t>16</w:t>
                  </w:r>
                  <w:r>
                    <w:t xml:space="preserve"> </w:t>
                  </w:r>
                  <w:r w:rsidRPr="003C29EE">
                    <w:t>bytes</w:t>
                  </w:r>
                  <w:r>
                    <w:t xml:space="preserve"> </w:t>
                  </w:r>
                  <w:r w:rsidRPr="003C29EE">
                    <w:t>of</w:t>
                  </w:r>
                  <w:r>
                    <w:t xml:space="preserve"> </w:t>
                  </w:r>
                  <w:r w:rsidRPr="003C29EE">
                    <w:t>memory.</w:t>
                  </w:r>
                </w:p>
              </w:tc>
            </w:tr>
          </w:tbl>
          <w:p w14:paraId="26BC56BE" w14:textId="77777777" w:rsidR="00B26167" w:rsidRDefault="00B26167" w:rsidP="00B26167">
            <w:pPr>
              <w:pStyle w:val="spacer"/>
            </w:pPr>
          </w:p>
          <w:p w14:paraId="2258766A" w14:textId="77777777" w:rsidR="00B26167" w:rsidRDefault="00B26167" w:rsidP="00B26167">
            <w:pPr>
              <w:pStyle w:val="SF1MID"/>
            </w:pPr>
            <w:r w:rsidRPr="003C29EE">
              <w:t>Values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often</w:t>
            </w:r>
            <w:r>
              <w:t xml:space="preserve"> </w:t>
            </w:r>
            <w:r w:rsidRPr="003C29EE">
              <w:t>short-lived;</w:t>
            </w:r>
            <w:r>
              <w:t xml:space="preserve"> in many situations,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needed</w:t>
            </w:r>
            <w:r>
              <w:t xml:space="preserve"> only </w:t>
            </w:r>
            <w:r w:rsidRPr="003C29EE">
              <w:t>for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portion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expression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activation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these</w:t>
            </w:r>
            <w:r>
              <w:t xml:space="preserve"> </w:t>
            </w:r>
            <w:r w:rsidRPr="003C29EE">
              <w:t>cases,</w:t>
            </w:r>
            <w:r>
              <w:t xml:space="preserve"> </w:t>
            </w:r>
            <w:r w:rsidRPr="003C29EE">
              <w:t>variables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often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7F2788">
              <w:rPr>
                <w:rStyle w:val="BOLD"/>
              </w:rPr>
              <w:t>temporary storage pool</w:t>
            </w:r>
            <w:r w:rsidRPr="003C29EE">
              <w:t>,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12662">
              <w:rPr>
                <w:rStyle w:val="ITAL"/>
              </w:rPr>
              <w:t>stack</w:t>
            </w:r>
            <w:r w:rsidRPr="003C29EE">
              <w:t>.</w:t>
            </w:r>
            <w:r>
              <w:t xml:space="preserve"> </w:t>
            </w:r>
            <w:r w:rsidRPr="003C29EE">
              <w:t>(</w:t>
            </w:r>
            <w:r>
              <w:t>T</w:t>
            </w:r>
            <w:r w:rsidRPr="003C29EE">
              <w:t>his</w:t>
            </w:r>
            <w:r>
              <w:t xml:space="preserve"> term </w:t>
            </w:r>
            <w:r w:rsidRPr="003C29EE">
              <w:t>is</w:t>
            </w:r>
            <w:r>
              <w:t xml:space="preserve"> </w:t>
            </w:r>
            <w:proofErr w:type="gramStart"/>
            <w:r>
              <w:t xml:space="preserve">actually </w:t>
            </w:r>
            <w:r w:rsidRPr="003C29EE">
              <w:t>a</w:t>
            </w:r>
            <w:proofErr w:type="gramEnd"/>
            <w:r>
              <w:t xml:space="preserve"> </w:t>
            </w:r>
            <w:r w:rsidRPr="003C29EE">
              <w:t>misnomer</w:t>
            </w:r>
            <w:r>
              <w:t>: T</w:t>
            </w:r>
            <w:r w:rsidRPr="003C29EE">
              <w:t>here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requirement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pool</w:t>
            </w:r>
            <w:r>
              <w:t xml:space="preserve"> </w:t>
            </w:r>
            <w:r w:rsidRPr="003C29EE">
              <w:t>allocates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off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stack</w:t>
            </w:r>
            <w:r>
              <w:t>. I</w:t>
            </w:r>
            <w:r w:rsidRPr="003C29EE">
              <w:t>n</w:t>
            </w:r>
            <w:r>
              <w:t xml:space="preserve"> </w:t>
            </w:r>
            <w:r w:rsidRPr="003C29EE">
              <w:t>fact,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implementation</w:t>
            </w:r>
            <w:r>
              <w:t xml:space="preserve"> </w:t>
            </w:r>
            <w:r w:rsidRPr="003C29EE">
              <w:t>detail,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frequently</w:t>
            </w:r>
            <w:r>
              <w:t xml:space="preserve"> </w:t>
            </w:r>
            <w:r w:rsidRPr="003C29EE">
              <w:t>chooses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allocate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out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available</w:t>
            </w:r>
            <w:r>
              <w:t xml:space="preserve"> </w:t>
            </w:r>
            <w:r w:rsidRPr="003C29EE">
              <w:t>registers</w:t>
            </w:r>
            <w:r>
              <w:t xml:space="preserve"> </w:t>
            </w:r>
            <w:r w:rsidRPr="003C29EE">
              <w:t>instead.)</w:t>
            </w:r>
          </w:p>
          <w:p w14:paraId="36C38D9C" w14:textId="77777777" w:rsidR="00B26167" w:rsidRPr="003C29EE" w:rsidRDefault="00B26167" w:rsidP="00B26167">
            <w:pPr>
              <w:pStyle w:val="SF1MID"/>
            </w:pP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pool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less</w:t>
            </w:r>
            <w:r>
              <w:t xml:space="preserve"> </w:t>
            </w:r>
            <w:r w:rsidRPr="003C29EE">
              <w:t>costly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clean</w:t>
            </w:r>
            <w:r>
              <w:t xml:space="preserve"> </w:t>
            </w:r>
            <w:r w:rsidRPr="003C29EE">
              <w:t>up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garbage-collected</w:t>
            </w:r>
            <w:r>
              <w:t xml:space="preserve"> </w:t>
            </w:r>
            <w:r w:rsidRPr="003C29EE">
              <w:t>heap;</w:t>
            </w:r>
            <w:r>
              <w:t xml:space="preserve"> </w:t>
            </w:r>
            <w:r w:rsidRPr="003C29EE">
              <w:t>however,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tend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types,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impose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performance</w:t>
            </w:r>
            <w:r>
              <w:t xml:space="preserve"> </w:t>
            </w:r>
            <w:r w:rsidRPr="003C29EE">
              <w:t>cost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own.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fall</w:t>
            </w:r>
            <w:r>
              <w:t xml:space="preserve"> </w:t>
            </w:r>
            <w:r w:rsidRPr="003C29EE">
              <w:t>into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trap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believing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faster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allocated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stack.</w:t>
            </w:r>
          </w:p>
          <w:p w14:paraId="071C6FFE" w14:textId="77777777" w:rsidR="00B26167" w:rsidRPr="003C29EE" w:rsidRDefault="00B26167" w:rsidP="00B26167">
            <w:pPr>
              <w:pStyle w:val="SF1H1"/>
            </w:pPr>
            <w:bookmarkStart w:id="5" w:name="_Toc35623514"/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bookmarkEnd w:id="5"/>
          </w:p>
          <w:p w14:paraId="69012056" w14:textId="77777777" w:rsidR="00B26167" w:rsidRDefault="00B26167" w:rsidP="00B26167">
            <w:pPr>
              <w:pStyle w:val="SF1MID"/>
            </w:pPr>
            <w:r w:rsidRPr="003C29EE">
              <w:t>In</w:t>
            </w:r>
            <w:r>
              <w:t xml:space="preserve"> </w:t>
            </w:r>
            <w:r w:rsidRPr="003C29EE">
              <w:t>contrast,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(see</w:t>
            </w:r>
            <w:r>
              <w:t xml:space="preserve"> Figure 9.</w:t>
            </w:r>
            <w:r w:rsidRPr="003C29EE">
              <w:t>2).</w:t>
            </w:r>
            <w:r>
              <w:t xml:space="preserve"> </w:t>
            </w:r>
            <w:r w:rsidRPr="003C29EE">
              <w:t>Variables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store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(typically</w:t>
            </w:r>
            <w:r>
              <w:t xml:space="preserve"> </w:t>
            </w:r>
            <w:r w:rsidRPr="003C29EE">
              <w:t>implemented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address)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located</w:t>
            </w:r>
            <w:r>
              <w:t xml:space="preserve"> </w:t>
            </w:r>
            <w:r w:rsidRPr="003C29EE">
              <w:t>instead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storing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directly,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does.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access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read</w:t>
            </w:r>
            <w:r>
              <w:t xml:space="preserve">s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out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dereference</w:t>
            </w:r>
            <w:r>
              <w:t xml:space="preserve">s </w:t>
            </w:r>
            <w:r w:rsidRPr="003C29EE">
              <w:t>it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reach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proofErr w:type="gramStart"/>
            <w:r w:rsidRPr="003C29EE">
              <w:t>actually</w:t>
            </w:r>
            <w:r>
              <w:t xml:space="preserve"> </w:t>
            </w:r>
            <w:r w:rsidRPr="003C29EE">
              <w:t>contains</w:t>
            </w:r>
            <w:proofErr w:type="gramEnd"/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instance.</w:t>
            </w:r>
          </w:p>
          <w:p w14:paraId="19C919A5" w14:textId="532406B9" w:rsidR="00F9352D" w:rsidRDefault="00B26167" w:rsidP="00F9352D">
            <w:pPr>
              <w:pStyle w:val="CHAPBMPD"/>
            </w:pPr>
            <w:r>
              <w:t xml:space="preserve">***COMP: </w:t>
            </w:r>
            <w:r w:rsidR="00F9352D">
              <w:t xml:space="preserve">pick up figure 9.3 from previous edition </w:t>
            </w:r>
            <w:r w:rsidR="00F9352D" w:rsidRPr="00166108">
              <w:t>9781509303588</w:t>
            </w:r>
            <w:r w:rsidR="00F9352D">
              <w:t xml:space="preserve"> p. 382</w:t>
            </w:r>
          </w:p>
          <w:p w14:paraId="6B4284DE" w14:textId="52E99260" w:rsidR="00B26167" w:rsidRDefault="00B26167" w:rsidP="00B26167">
            <w:pPr>
              <w:pStyle w:val="CHAPBMPD"/>
            </w:pPr>
          </w:p>
          <w:p w14:paraId="71F01BA0" w14:textId="76276AE8" w:rsidR="00B26167" w:rsidRPr="00491B49" w:rsidRDefault="00B26167" w:rsidP="00F04FCD">
            <w:pPr>
              <w:pStyle w:val="spacer"/>
            </w:pPr>
          </w:p>
          <w:tbl>
            <w:tblPr>
              <w:tblW w:w="6815" w:type="dxa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15"/>
            </w:tblGrid>
            <w:tr w:rsidR="003452EB" w14:paraId="2ED5D215" w14:textId="77777777" w:rsidTr="003452EB">
              <w:trPr>
                <w:trHeight w:val="5206"/>
                <w:jc w:val="center"/>
              </w:trPr>
              <w:tc>
                <w:tcPr>
                  <w:tcW w:w="6815" w:type="dxa"/>
                </w:tcPr>
                <w:p w14:paraId="03C81B8E" w14:textId="109060FA" w:rsidR="003452EB" w:rsidRDefault="003452EB" w:rsidP="005213BB">
                  <w:pPr>
                    <w:pStyle w:val="artlist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DE51BAF" wp14:editId="2963B948">
                        <wp:extent cx="4155440" cy="4267200"/>
                        <wp:effectExtent l="0" t="0" r="10160" b="0"/>
                        <wp:docPr id="6" name="Picture 6" descr="Macintosh HD:Users:annapopick:Desktop:Freelance:Pearson Freelance:Pearson_InProgress:9781509303588_Michaelis:Michaelis_Author:Michaelis_Word_AllEdits:Michaelis_Art:Michaelis_NumberedFigures:09fig02.pd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cintosh HD:Users:annapopick:Desktop:Freelance:Pearson Freelance:Pearson_InProgress:9781509303588_Michaelis:Michaelis_Author:Michaelis_Word_AllEdits:Michaelis_Art:Michaelis_NumberedFigures:09fig02.pd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5440" cy="42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52EB" w14:paraId="1B3C45BD" w14:textId="77777777" w:rsidTr="003452EB">
              <w:trPr>
                <w:trHeight w:val="779"/>
                <w:jc w:val="center"/>
              </w:trPr>
              <w:tc>
                <w:tcPr>
                  <w:tcW w:w="6815" w:type="dxa"/>
                </w:tcPr>
                <w:p w14:paraId="5BE92BA5" w14:textId="4F151763" w:rsidR="003452EB" w:rsidRDefault="003452EB" w:rsidP="005213BB">
                  <w:pPr>
                    <w:pStyle w:val="FIGCAP"/>
                  </w:pPr>
                  <w:r w:rsidRPr="0000517C">
                    <w:rPr>
                      <w:rStyle w:val="FIGNUM"/>
                    </w:rPr>
                    <w:t>Figure 9.2: </w:t>
                  </w:r>
                  <w:r w:rsidRPr="003C29EE">
                    <w:t>Reference</w:t>
                  </w:r>
                  <w:r>
                    <w:t xml:space="preserve"> </w:t>
                  </w:r>
                  <w:r w:rsidRPr="003C29EE">
                    <w:t>Types</w:t>
                  </w:r>
                  <w:r>
                    <w:t xml:space="preserve"> </w:t>
                  </w:r>
                  <w:r w:rsidRPr="003C29EE">
                    <w:t>Point</w:t>
                  </w:r>
                  <w:r>
                    <w:t xml:space="preserve"> </w:t>
                  </w:r>
                  <w:r w:rsidRPr="003C29EE">
                    <w:t>to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Heap</w:t>
                  </w:r>
                </w:p>
              </w:tc>
            </w:tr>
          </w:tbl>
          <w:p w14:paraId="51494AD1" w14:textId="77777777" w:rsidR="003452EB" w:rsidRDefault="003452EB" w:rsidP="003452EB">
            <w:pPr>
              <w:pStyle w:val="spacer"/>
            </w:pPr>
          </w:p>
          <w:p w14:paraId="52CDB0A0" w14:textId="77777777" w:rsidR="00B26167" w:rsidRDefault="00B26167" w:rsidP="00B26167">
            <w:pPr>
              <w:pStyle w:val="SF1MID"/>
            </w:pP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locations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it: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directly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referred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variable.</w:t>
            </w:r>
          </w:p>
          <w:p w14:paraId="37FDC28B" w14:textId="77777777" w:rsidR="00B26167" w:rsidRPr="003C29EE" w:rsidRDefault="00B26167" w:rsidP="00B26167">
            <w:pPr>
              <w:pStyle w:val="SF1MID"/>
            </w:pP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is,</w:t>
            </w:r>
            <w:r>
              <w:t xml:space="preserve"> </w:t>
            </w:r>
            <w:r w:rsidRPr="003C29EE">
              <w:t>again,</w:t>
            </w:r>
            <w:r>
              <w:t xml:space="preserve"> </w:t>
            </w:r>
            <w:r w:rsidRPr="003C29EE">
              <w:t>like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always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something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it.</w:t>
            </w:r>
            <w:r>
              <w:t xml:space="preserve"> </w:t>
            </w:r>
            <w:r w:rsidRPr="003C29EE">
              <w:t>Imagine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house</w:t>
            </w:r>
            <w:r>
              <w:t xml:space="preserve"> </w:t>
            </w:r>
            <w:r w:rsidRPr="003C29EE">
              <w:t>address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it</w:t>
            </w:r>
            <w:r>
              <w:t>—for example</w:t>
            </w:r>
            <w:r w:rsidRPr="003C29EE">
              <w:t>,</w:t>
            </w:r>
            <w:r>
              <w:t xml:space="preserve"> </w:t>
            </w:r>
            <w:r w:rsidRPr="003C29EE">
              <w:t>“123</w:t>
            </w:r>
            <w:r>
              <w:t xml:space="preserve"> </w:t>
            </w:r>
            <w:r w:rsidRPr="003C29EE">
              <w:t>Sesame</w:t>
            </w:r>
            <w:r>
              <w:t xml:space="preserve"> </w:t>
            </w:r>
            <w:r w:rsidRPr="003C29EE">
              <w:t>Street,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York</w:t>
            </w:r>
            <w:r>
              <w:t xml:space="preserve"> </w:t>
            </w:r>
            <w:r w:rsidRPr="003C29EE">
              <w:t>City</w:t>
            </w:r>
            <w:r>
              <w:t>.</w:t>
            </w:r>
            <w:r w:rsidRPr="003C29EE">
              <w:t>”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variable;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address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building.</w:t>
            </w:r>
            <w:r>
              <w:t xml:space="preserve"> </w:t>
            </w:r>
            <w:r w:rsidRPr="003C29EE">
              <w:t>Neither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nor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address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building,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need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anything</w:t>
            </w:r>
            <w:r>
              <w:t xml:space="preserve"> </w:t>
            </w:r>
            <w:r w:rsidRPr="003C29EE">
              <w:t>whatsoever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building</w:t>
            </w:r>
            <w:r>
              <w:t xml:space="preserve"> to which </w:t>
            </w:r>
            <w:r w:rsidRPr="003C29EE">
              <w:t>its</w:t>
            </w:r>
            <w:r>
              <w:t xml:space="preserve"> </w:t>
            </w:r>
            <w:r w:rsidRPr="003C29EE">
              <w:t>contents</w:t>
            </w:r>
            <w:r>
              <w:t xml:space="preserve"> </w:t>
            </w:r>
            <w:r w:rsidRPr="003C29EE">
              <w:t>refer.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another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</w:t>
            </w:r>
            <w:r w:rsidRPr="003C29EE">
              <w:lastRenderedPageBreak/>
              <w:t>tents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both</w:t>
            </w:r>
            <w:r>
              <w:t xml:space="preserve"> </w:t>
            </w:r>
            <w:r w:rsidRPr="003C29EE">
              <w:t>pieces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building.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paint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building</w:t>
            </w:r>
            <w:r>
              <w:t xml:space="preserve"> </w:t>
            </w:r>
            <w:r w:rsidRPr="003C29EE">
              <w:t>green,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building</w:t>
            </w:r>
            <w:r>
              <w:t xml:space="preserve"> </w:t>
            </w:r>
            <w:r w:rsidRPr="003C29EE">
              <w:t>referred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both</w:t>
            </w:r>
            <w:r>
              <w:t xml:space="preserve"> </w:t>
            </w:r>
            <w:r w:rsidRPr="003C29EE">
              <w:t>pieces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observed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green,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references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thing.</w:t>
            </w:r>
          </w:p>
          <w:p w14:paraId="1D1D0EDD" w14:textId="77777777" w:rsidR="00B26167" w:rsidRPr="003C29EE" w:rsidRDefault="00B26167" w:rsidP="00B26167">
            <w:pPr>
              <w:pStyle w:val="SF1MID"/>
            </w:pP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directly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(or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value)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treated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differently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variable: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known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short-lived</w:t>
            </w:r>
            <w:r>
              <w:t xml:space="preserve">,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allocated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short-term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pool.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always</w:t>
            </w:r>
            <w:r>
              <w:t xml:space="preserve"> either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garbage-collected</w:t>
            </w:r>
            <w:r>
              <w:t xml:space="preserve"> </w:t>
            </w:r>
            <w:r w:rsidRPr="003C29EE">
              <w:t>heap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null.</w:t>
            </w:r>
          </w:p>
          <w:p w14:paraId="7ECFE8E2" w14:textId="77777777" w:rsidR="00B26167" w:rsidRPr="003C29EE" w:rsidRDefault="00B26167" w:rsidP="00B26167">
            <w:pPr>
              <w:pStyle w:val="SF1MID"/>
            </w:pPr>
            <w:r w:rsidRPr="003C29EE">
              <w:t>Compared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stores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directly,</w:t>
            </w:r>
            <w:r>
              <w:t xml:space="preserve"> </w:t>
            </w:r>
            <w:r w:rsidRPr="003C29EE">
              <w:t>accessing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involves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extra</w:t>
            </w:r>
            <w:r>
              <w:t xml:space="preserve"> </w:t>
            </w:r>
            <w:r w:rsidRPr="003C29EE">
              <w:t>hop: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dereferenced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find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actual</w:t>
            </w:r>
            <w:r>
              <w:t xml:space="preserve"> </w:t>
            </w:r>
            <w:r w:rsidRPr="003C29EE">
              <w:t>data,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read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written.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copies</w:t>
            </w:r>
            <w:r>
              <w:t xml:space="preserve"> only </w:t>
            </w:r>
            <w:r w:rsidRPr="003C29EE">
              <w:t>the</w:t>
            </w:r>
            <w:r>
              <w:t xml:space="preserve"> </w:t>
            </w:r>
            <w:r w:rsidRPr="003C29EE">
              <w:t>reference,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small.</w:t>
            </w:r>
            <w:r>
              <w:t xml:space="preserve"> </w:t>
            </w:r>
            <w:r w:rsidRPr="003C29EE">
              <w:t>(A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guaranteed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larger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bit</w:t>
            </w:r>
            <w:r>
              <w:t xml:space="preserve"> </w:t>
            </w:r>
            <w:r w:rsidRPr="003C29EE">
              <w:t>size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processor;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32-bit</w:t>
            </w:r>
            <w:r>
              <w:t xml:space="preserve"> </w:t>
            </w:r>
            <w:r w:rsidRPr="003C29EE">
              <w:t>machine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4-byte</w:t>
            </w:r>
            <w:r>
              <w:t xml:space="preserve"> </w:t>
            </w:r>
            <w:r w:rsidRPr="003C29EE">
              <w:t>references,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64-bit</w:t>
            </w:r>
            <w:r>
              <w:t xml:space="preserve"> </w:t>
            </w:r>
            <w:r w:rsidRPr="003C29EE">
              <w:t>machine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8-byte</w:t>
            </w:r>
            <w:r>
              <w:t xml:space="preserve"> </w:t>
            </w:r>
            <w:r w:rsidRPr="003C29EE">
              <w:t>references,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on.)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copies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could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large.</w:t>
            </w:r>
            <w:r>
              <w:t xml:space="preserve"> </w:t>
            </w:r>
            <w:r w:rsidRPr="003C29EE">
              <w:t>Therefore,</w:t>
            </w:r>
            <w:r>
              <w:t xml:space="preserve"> in some </w:t>
            </w:r>
            <w:r w:rsidRPr="003C29EE">
              <w:t>circumstances</w:t>
            </w:r>
            <w:r>
              <w:t xml:space="preserve">, </w:t>
            </w:r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efficient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copy.</w:t>
            </w:r>
            <w:r>
              <w:t xml:space="preserve"> </w:t>
            </w:r>
            <w:proofErr w:type="gramStart"/>
            <w:r w:rsidRPr="003C29EE">
              <w:t>This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why</w:t>
            </w:r>
            <w:proofErr w:type="gramEnd"/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guideline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ensure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never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16</w:t>
            </w:r>
            <w:r>
              <w:t xml:space="preserve"> </w:t>
            </w:r>
            <w:r w:rsidRPr="003C29EE">
              <w:t>bytes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thereabouts;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four</w:t>
            </w:r>
            <w:r>
              <w:t xml:space="preserve"> </w:t>
            </w:r>
            <w:r w:rsidRPr="003C29EE">
              <w:t>times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expensive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probably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simply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type.</w:t>
            </w:r>
          </w:p>
          <w:p w14:paraId="09261393" w14:textId="77777777" w:rsidR="00B26167" w:rsidRDefault="00B26167" w:rsidP="00B26167">
            <w:pPr>
              <w:pStyle w:val="SF1MID"/>
            </w:pPr>
            <w:r w:rsidRPr="003C29EE">
              <w:t>Since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only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data,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variables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data.</w:t>
            </w:r>
            <w:r>
              <w:t xml:space="preserve"> In such a case</w:t>
            </w:r>
            <w:r w:rsidRPr="003C29EE">
              <w:t>,</w:t>
            </w:r>
            <w:r>
              <w:t xml:space="preserve"> </w:t>
            </w:r>
            <w:r w:rsidRPr="003C29EE">
              <w:t>changing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through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observed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other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well.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happens</w:t>
            </w:r>
            <w:r>
              <w:t xml:space="preserve"> </w:t>
            </w:r>
            <w:r w:rsidRPr="003C29EE">
              <w:t>both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assignment</w:t>
            </w:r>
            <w:r>
              <w:t xml:space="preserve">s </w:t>
            </w:r>
            <w:r w:rsidRPr="003C29EE">
              <w:t>and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calls</w:t>
            </w:r>
            <w:r>
              <w:t>.</w:t>
            </w:r>
          </w:p>
          <w:p w14:paraId="2902D00A" w14:textId="14C9B06B" w:rsidR="00CE649C" w:rsidRDefault="00B26167" w:rsidP="00B26167">
            <w:pPr>
              <w:pStyle w:val="SF1FIRST"/>
            </w:pPr>
            <w:r w:rsidRPr="003C29EE">
              <w:t>To</w:t>
            </w:r>
            <w:r>
              <w:t xml:space="preserve"> </w:t>
            </w:r>
            <w:r w:rsidRPr="003C29EE">
              <w:t>continue</w:t>
            </w:r>
            <w:r>
              <w:t xml:space="preserve"> </w:t>
            </w:r>
            <w:r w:rsidRPr="003C29EE">
              <w:t>our</w:t>
            </w:r>
            <w:r>
              <w:t xml:space="preserve"> </w:t>
            </w:r>
            <w:r w:rsidRPr="003C29EE">
              <w:t>previous</w:t>
            </w:r>
            <w:r>
              <w:t xml:space="preserve"> </w:t>
            </w:r>
            <w:r w:rsidRPr="003C29EE">
              <w:t>analogy,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pass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address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building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containing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hand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contents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building.</w:t>
            </w:r>
            <w:r>
              <w:t xml:space="preserve"> I</w:t>
            </w:r>
            <w:r w:rsidRPr="003C29EE">
              <w:t>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paints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referred-to</w:t>
            </w:r>
            <w:r>
              <w:t xml:space="preserve"> </w:t>
            </w:r>
            <w:r w:rsidRPr="003C29EE">
              <w:t>building,</w:t>
            </w:r>
            <w:r>
              <w:t xml:space="preserve"> however, </w:t>
            </w:r>
            <w:r w:rsidRPr="003C29EE">
              <w:t>when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returns</w:t>
            </w:r>
            <w:r>
              <w:t xml:space="preserve">, </w:t>
            </w:r>
            <w:r w:rsidRPr="003C29EE">
              <w:t>the</w:t>
            </w:r>
            <w:r>
              <w:t xml:space="preserve"> </w:t>
            </w:r>
            <w:r w:rsidRPr="003C29EE">
              <w:t>caller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observe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building</w:t>
            </w:r>
            <w:r>
              <w:t xml:space="preserve"> to which </w:t>
            </w:r>
            <w:r w:rsidRPr="003C29EE">
              <w:t>the</w:t>
            </w:r>
            <w:r>
              <w:t xml:space="preserve"> </w:t>
            </w:r>
            <w:r w:rsidRPr="003C29EE">
              <w:t>caller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still</w:t>
            </w:r>
            <w:r>
              <w:t xml:space="preserve"> </w:t>
            </w:r>
            <w:r w:rsidRPr="003C29EE">
              <w:t>referring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now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color.</w:t>
            </w:r>
          </w:p>
        </w:tc>
      </w:tr>
      <w:tr w:rsidR="00CE649C" w14:paraId="641CF324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02AA8E2D" w14:textId="77777777" w:rsidR="00CE649C" w:rsidRDefault="00CE649C" w:rsidP="00BE1407">
            <w:pPr>
              <w:pStyle w:val="SF1TTL"/>
              <w:rPr>
                <w:noProof/>
              </w:rPr>
            </w:pPr>
          </w:p>
        </w:tc>
      </w:tr>
    </w:tbl>
    <w:p w14:paraId="6AAAE9FF" w14:textId="5205BA12" w:rsidR="00B7682D" w:rsidRPr="003C29EE" w:rsidRDefault="00B7682D" w:rsidP="00DD2E54">
      <w:pPr>
        <w:pStyle w:val="H1"/>
      </w:pPr>
      <w:bookmarkStart w:id="6" w:name="_Toc35623515"/>
      <w:r w:rsidRPr="003C29EE">
        <w:lastRenderedPageBreak/>
        <w:t>Structs</w:t>
      </w:r>
      <w:bookmarkEnd w:id="6"/>
    </w:p>
    <w:p w14:paraId="39DFC390" w14:textId="46857E33" w:rsidR="001625C4" w:rsidRPr="003C29EE" w:rsidRDefault="00CA59C0" w:rsidP="00DD2E54">
      <w:pPr>
        <w:pStyle w:val="HEADFIRST"/>
      </w:pPr>
      <w:r w:rsidRPr="003C29EE">
        <w:t>All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built-in</w:t>
      </w:r>
      <w:r w:rsidR="00E17B9E">
        <w:t xml:space="preserve"> </w:t>
      </w:r>
      <w:r w:rsidRPr="003C29EE">
        <w:t>types,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6A3099">
        <w:rPr>
          <w:rStyle w:val="CITchapbm"/>
        </w:rPr>
        <w:t>bool</w:t>
      </w:r>
      <w:r w:rsidR="00E17B9E">
        <w:t xml:space="preserve"> </w:t>
      </w:r>
      <w:r w:rsidRPr="003C29EE">
        <w:t>and</w:t>
      </w:r>
      <w:r w:rsidR="00E17B9E">
        <w:t xml:space="preserve"> </w:t>
      </w:r>
      <w:del w:id="7" w:author="Mark Michaelis" w:date="2020-03-07T14:58:00Z">
        <w:r w:rsidRPr="006A3099" w:rsidDel="00581BC6">
          <w:rPr>
            <w:rStyle w:val="CITchapbm"/>
          </w:rPr>
          <w:delText>decimal</w:delText>
        </w:r>
      </w:del>
      <w:ins w:id="8" w:author="Mark Michaelis" w:date="2020-03-07T14:58:00Z">
        <w:r w:rsidR="00581BC6" w:rsidRPr="006A3099">
          <w:rPr>
            <w:rStyle w:val="CITchapbm"/>
          </w:rPr>
          <w:t>int</w:t>
        </w:r>
      </w:ins>
      <w:r w:rsidRPr="003C29EE">
        <w:t>,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types,</w:t>
      </w:r>
      <w:r w:rsidR="00E17B9E">
        <w:t xml:space="preserve"> </w:t>
      </w:r>
      <w:r w:rsidR="00647E62" w:rsidRPr="003C29EE">
        <w:t>except</w:t>
      </w:r>
      <w:r w:rsidR="00E17B9E">
        <w:t xml:space="preserve"> </w:t>
      </w:r>
      <w:r w:rsidR="00647E62" w:rsidRPr="003C29EE">
        <w:t>for</w:t>
      </w:r>
      <w:r w:rsidR="00E17B9E">
        <w:t xml:space="preserve"> </w:t>
      </w:r>
      <w:r w:rsidRPr="006A3099">
        <w:rPr>
          <w:rStyle w:val="CITchapbm"/>
        </w:rPr>
        <w:t>string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6A3099">
        <w:rPr>
          <w:rStyle w:val="CITchapbm"/>
        </w:rPr>
        <w:t>object</w:t>
      </w:r>
      <w:r w:rsidRPr="003C29EE">
        <w:t>,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Numerous</w:t>
      </w:r>
      <w:r w:rsidR="00E17B9E">
        <w:t xml:space="preserve"> </w:t>
      </w:r>
      <w:r w:rsidRPr="003C29EE">
        <w:t>additional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provided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framework.</w:t>
      </w:r>
      <w:r w:rsidR="00E17B9E">
        <w:t xml:space="preserve"> </w:t>
      </w:r>
      <w:r w:rsidRPr="003C29EE">
        <w:t>It</w:t>
      </w:r>
      <w:r w:rsidR="00E17B9E">
        <w:t xml:space="preserve"> </w:t>
      </w:r>
      <w:r w:rsidR="00452273">
        <w:t>is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their</w:t>
      </w:r>
      <w:r w:rsidR="00E17B9E">
        <w:t xml:space="preserve"> </w:t>
      </w:r>
      <w:r w:rsidRPr="003C29EE">
        <w:t>own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</w:p>
    <w:p w14:paraId="585E42AD" w14:textId="1CDE5326" w:rsidR="00364199" w:rsidRDefault="00CA59C0" w:rsidP="00DD2E54">
      <w:pPr>
        <w:pStyle w:val="CHAPBM"/>
      </w:pP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custom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syntax</w:t>
      </w:r>
      <w:r w:rsidR="00E17B9E">
        <w:t xml:space="preserve"> </w:t>
      </w:r>
      <w:proofErr w:type="gramStart"/>
      <w:r w:rsidR="008E2433" w:rsidRPr="003C29EE">
        <w:t>similar</w:t>
      </w:r>
      <w:r w:rsidR="00E17B9E">
        <w:t xml:space="preserve"> </w:t>
      </w:r>
      <w:r w:rsidR="008E2433">
        <w:t>to</w:t>
      </w:r>
      <w:proofErr w:type="gramEnd"/>
      <w:r w:rsidR="00E17B9E">
        <w:t xml:space="preserve"> </w:t>
      </w:r>
      <w:r w:rsidR="008E2433">
        <w:t>the</w:t>
      </w:r>
      <w:r w:rsidR="00E17B9E">
        <w:t xml:space="preserve"> </w:t>
      </w:r>
      <w:r w:rsidR="008E2433">
        <w:t>syntax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would</w:t>
      </w:r>
      <w:r w:rsidR="00E17B9E">
        <w:t xml:space="preserve"> </w:t>
      </w:r>
      <w:r w:rsidR="00452273">
        <w:t>use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class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interface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</w:t>
      </w:r>
      <w:r w:rsidR="00E17B9E">
        <w:t xml:space="preserve"> </w:t>
      </w:r>
      <w:r w:rsidRPr="003C29EE">
        <w:t>difference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52273">
        <w:t>the</w:t>
      </w:r>
      <w:r w:rsidR="00E17B9E">
        <w:t xml:space="preserve"> </w:t>
      </w:r>
      <w:r w:rsidRPr="003C29EE">
        <w:t>syntax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keyword</w:t>
      </w:r>
      <w:r w:rsidR="00E17B9E">
        <w:t xml:space="preserve"> </w:t>
      </w:r>
      <w:r w:rsidRPr="006A3099">
        <w:rPr>
          <w:rStyle w:val="CITchapbm"/>
        </w:rPr>
        <w:t>struct</w:t>
      </w:r>
      <w:r w:rsidRPr="003C29EE">
        <w:t>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A31FCF">
        <w:t>Listing</w:t>
      </w:r>
      <w:r w:rsidR="00E17B9E">
        <w:t xml:space="preserve"> </w:t>
      </w:r>
      <w:r w:rsidR="00A31FCF">
        <w:t>9.</w:t>
      </w:r>
      <w:r w:rsidRPr="003C29EE">
        <w:t>1.</w:t>
      </w:r>
      <w:r w:rsidR="00E17B9E">
        <w:t xml:space="preserve"> </w:t>
      </w:r>
      <w:r w:rsidRPr="003C29EE">
        <w:t>Here</w:t>
      </w:r>
      <w:r w:rsidR="00E17B9E">
        <w:t xml:space="preserve"> </w:t>
      </w:r>
      <w:r w:rsidRPr="003C29EE">
        <w:t>we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describes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high-precision</w:t>
      </w:r>
      <w:r w:rsidR="00E17B9E">
        <w:t xml:space="preserve"> </w:t>
      </w:r>
      <w:r w:rsidRPr="003C29EE">
        <w:t>angle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terms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degrees,</w:t>
      </w:r>
      <w:r w:rsidR="00E17B9E">
        <w:t xml:space="preserve"> </w:t>
      </w:r>
      <w:r w:rsidRPr="003C29EE">
        <w:t>minutes,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seconds.</w:t>
      </w:r>
      <w:r w:rsidR="00E17B9E">
        <w:t xml:space="preserve"> </w:t>
      </w:r>
      <w:r w:rsidRPr="003C29EE">
        <w:t>(A</w:t>
      </w:r>
      <w:r w:rsidR="00E17B9E">
        <w:t xml:space="preserve"> </w:t>
      </w:r>
      <w:r w:rsidRPr="00612662">
        <w:rPr>
          <w:rStyle w:val="ITAL"/>
        </w:rPr>
        <w:t>minute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one-sixtieth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degree,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612662">
        <w:rPr>
          <w:rStyle w:val="ITAL"/>
        </w:rPr>
        <w:t>second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one-sixtieth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minute.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system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used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navigation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nice</w:t>
      </w:r>
      <w:r w:rsidR="00E17B9E">
        <w:t xml:space="preserve"> </w:t>
      </w:r>
      <w:r w:rsidRPr="003C29EE">
        <w:t>property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arc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minute</w:t>
      </w:r>
      <w:r w:rsidR="00E17B9E">
        <w:t xml:space="preserve"> </w:t>
      </w:r>
      <w:r w:rsidRPr="003C29EE">
        <w:t>over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surface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ocean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equator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exactly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nautical</w:t>
      </w:r>
      <w:r w:rsidR="00E17B9E">
        <w:t xml:space="preserve"> </w:t>
      </w:r>
      <w:r w:rsidRPr="003C29EE">
        <w:t>mile.)</w:t>
      </w:r>
    </w:p>
    <w:p w14:paraId="3330DF1C" w14:textId="54B55C49" w:rsidR="00940C96" w:rsidRPr="003C29EE" w:rsidRDefault="00940C96" w:rsidP="00E668FD">
      <w:pPr>
        <w:pStyle w:val="CHAPBMPD"/>
      </w:pPr>
      <w:r w:rsidRPr="003C29EE">
        <w:t>***COMP:</w:t>
      </w:r>
      <w:r w:rsidR="00E17B9E">
        <w:t xml:space="preserve"> </w:t>
      </w:r>
      <w:r w:rsidR="001C20C9">
        <w:t>Insert</w:t>
      </w:r>
      <w:r w:rsidR="00E17B9E">
        <w:t xml:space="preserve"> </w:t>
      </w:r>
      <w:r w:rsidR="001C20C9">
        <w:t>“Begin</w:t>
      </w:r>
      <w:r w:rsidR="00E17B9E">
        <w:t xml:space="preserve"> </w:t>
      </w:r>
      <w:r w:rsidR="001C20C9">
        <w:t>6.0”</w:t>
      </w:r>
      <w:r w:rsidR="00E17B9E">
        <w:t xml:space="preserve"> </w:t>
      </w:r>
      <w:r w:rsidR="00B16E89">
        <w:t>tab</w:t>
      </w:r>
    </w:p>
    <w:p w14:paraId="74EBFD1A" w14:textId="71C8415D" w:rsidR="001625C4" w:rsidRPr="003C29EE" w:rsidRDefault="00A31FCF" w:rsidP="00E50E99">
      <w:pPr>
        <w:pStyle w:val="CDTTTL"/>
      </w:pPr>
      <w:r w:rsidRPr="00612662">
        <w:rPr>
          <w:rStyle w:val="CDTNUM"/>
        </w:rPr>
        <w:t>Listing</w:t>
      </w:r>
      <w:r w:rsidR="00E17B9E" w:rsidRPr="00612662">
        <w:rPr>
          <w:rStyle w:val="CDTNUM"/>
        </w:rPr>
        <w:t xml:space="preserve"> </w:t>
      </w:r>
      <w:r w:rsidRPr="00612662">
        <w:rPr>
          <w:rStyle w:val="CDTNUM"/>
        </w:rPr>
        <w:t>9.</w:t>
      </w:r>
      <w:r w:rsidR="00CA59C0" w:rsidRPr="00612662">
        <w:rPr>
          <w:rStyle w:val="CDTNUM"/>
        </w:rPr>
        <w:t>1</w:t>
      </w:r>
      <w:r w:rsidR="00E17B9E" w:rsidRPr="00612662">
        <w:rPr>
          <w:rStyle w:val="CDTNUM"/>
        </w:rPr>
        <w:t>: </w:t>
      </w:r>
      <w:r w:rsidR="00CA59C0" w:rsidRPr="003C29EE">
        <w:t>Declaring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struct</w:t>
      </w:r>
    </w:p>
    <w:p w14:paraId="1C59B6AC" w14:textId="38D8C3DD" w:rsidR="001625C4" w:rsidRPr="003C29EE" w:rsidRDefault="00CA59C0" w:rsidP="006A3099">
      <w:pPr>
        <w:pStyle w:val="CDTFIRST"/>
        <w:rPr>
          <w:rStyle w:val="CPComment"/>
        </w:rPr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Use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keyword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struct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to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declare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value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type</w:t>
      </w:r>
    </w:p>
    <w:p w14:paraId="38C1B170" w14:textId="72FC6478" w:rsidR="001625C4" w:rsidRPr="003C29EE" w:rsidRDefault="00CA59C0" w:rsidP="00E739F1">
      <w:pPr>
        <w:pStyle w:val="CDTMID"/>
        <w:shd w:val="clear" w:color="auto" w:fill="F2F2F2" w:themeFill="background1" w:themeFillShade="F2"/>
      </w:pPr>
      <w:r w:rsidRPr="003C29EE">
        <w:rPr>
          <w:rStyle w:val="CPKeyword"/>
        </w:rPr>
        <w:t>struct</w:t>
      </w:r>
      <w:r w:rsidR="00E17B9E">
        <w:t xml:space="preserve"> </w:t>
      </w:r>
      <w:r w:rsidRPr="003C29EE">
        <w:t>Angle</w:t>
      </w:r>
    </w:p>
    <w:p w14:paraId="79C0DE11" w14:textId="77777777" w:rsidR="001625C4" w:rsidRPr="003C29EE" w:rsidRDefault="00CA59C0" w:rsidP="00703F75">
      <w:pPr>
        <w:pStyle w:val="CDTMID"/>
      </w:pPr>
      <w:r w:rsidRPr="003C29EE">
        <w:t>{</w:t>
      </w:r>
    </w:p>
    <w:p w14:paraId="77141DD8" w14:textId="7AABD8D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proofErr w:type="gramStart"/>
      <w:r w:rsidR="00CA59C0" w:rsidRPr="003C29EE">
        <w:t>Angle(</w:t>
      </w:r>
      <w:proofErr w:type="gramEnd"/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degrees,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minutes,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seconds)</w:t>
      </w:r>
    </w:p>
    <w:p w14:paraId="59C9E86B" w14:textId="0311D698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31E641F0" w14:textId="59694427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Degrees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degrees;</w:t>
      </w:r>
    </w:p>
    <w:p w14:paraId="697C71B2" w14:textId="2076CA5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Minutes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minutes;</w:t>
      </w:r>
    </w:p>
    <w:p w14:paraId="6622ADE0" w14:textId="3FB79E05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Seconds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seconds;</w:t>
      </w:r>
    </w:p>
    <w:p w14:paraId="5B756003" w14:textId="097F4F5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}</w:t>
      </w:r>
    </w:p>
    <w:p w14:paraId="40F133AC" w14:textId="77777777" w:rsidR="001625C4" w:rsidRPr="003C29EE" w:rsidRDefault="001625C4" w:rsidP="00703F75">
      <w:pPr>
        <w:pStyle w:val="CDTMID"/>
      </w:pPr>
    </w:p>
    <w:p w14:paraId="00582C7F" w14:textId="6C23669A" w:rsidR="00940C96" w:rsidRPr="003C29EE" w:rsidRDefault="00E17B9E" w:rsidP="00703F75">
      <w:pPr>
        <w:pStyle w:val="CDTMID"/>
        <w:rPr>
          <w:rStyle w:val="CPComment"/>
        </w:rPr>
      </w:pPr>
      <w:bookmarkStart w:id="9" w:name="OLE_LINK5"/>
      <w:bookmarkStart w:id="10" w:name="OLE_LINK6"/>
      <w:r>
        <w:rPr>
          <w:rStyle w:val="CPComment"/>
        </w:rPr>
        <w:t xml:space="preserve">  </w:t>
      </w:r>
      <w:r w:rsidR="00940C96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Using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C#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6.0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read-only</w:t>
      </w:r>
      <w:r w:rsidR="007F63D8">
        <w:rPr>
          <w:rStyle w:val="CPComment"/>
        </w:rPr>
        <w:t>,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automatically</w:t>
      </w:r>
      <w:r>
        <w:rPr>
          <w:rStyle w:val="CPComment"/>
        </w:rPr>
        <w:t xml:space="preserve"> </w:t>
      </w:r>
      <w:r w:rsidR="004E6F7C" w:rsidRPr="003C29EE">
        <w:rPr>
          <w:rStyle w:val="CPComment"/>
        </w:rPr>
        <w:t>impleme</w:t>
      </w:r>
      <w:r w:rsidR="004E6F7C">
        <w:rPr>
          <w:rStyle w:val="CPComment"/>
        </w:rPr>
        <w:t>n</w:t>
      </w:r>
      <w:r w:rsidR="004E6F7C" w:rsidRPr="003C29EE">
        <w:rPr>
          <w:rStyle w:val="CPComment"/>
        </w:rPr>
        <w:t>ted</w:t>
      </w:r>
      <w:r w:rsidR="004E6F7C">
        <w:rPr>
          <w:rStyle w:val="CPComment"/>
        </w:rPr>
        <w:t xml:space="preserve"> </w:t>
      </w:r>
      <w:r w:rsidR="00940C96" w:rsidRPr="003C29EE">
        <w:rPr>
          <w:rStyle w:val="CPComment"/>
        </w:rPr>
        <w:t>properties</w:t>
      </w:r>
    </w:p>
    <w:bookmarkEnd w:id="9"/>
    <w:bookmarkEnd w:id="10"/>
    <w:p w14:paraId="51AFC3E6" w14:textId="012FE099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Degrees</w:t>
      </w:r>
      <w:r>
        <w:t xml:space="preserve"> </w:t>
      </w:r>
      <w:proofErr w:type="gramStart"/>
      <w:r w:rsidR="005B38C5" w:rsidRPr="003C29EE">
        <w:t>{</w:t>
      </w:r>
      <w:r>
        <w:t xml:space="preserve"> </w:t>
      </w:r>
      <w:r w:rsidR="00C472C8" w:rsidRPr="003C29EE">
        <w:rPr>
          <w:rStyle w:val="CPKeyword"/>
        </w:rPr>
        <w:t>get</w:t>
      </w:r>
      <w:proofErr w:type="gramEnd"/>
      <w:r w:rsidR="005B38C5" w:rsidRPr="003C29EE">
        <w:t>;</w:t>
      </w:r>
      <w:r>
        <w:t xml:space="preserve"> </w:t>
      </w:r>
      <w:r w:rsidR="005B38C5" w:rsidRPr="003C29EE">
        <w:t>}</w:t>
      </w:r>
    </w:p>
    <w:p w14:paraId="5EFB3E7F" w14:textId="56F1AFF7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Minutes</w:t>
      </w:r>
      <w:r>
        <w:t xml:space="preserve"> </w:t>
      </w:r>
      <w:proofErr w:type="gramStart"/>
      <w:r w:rsidR="005B38C5" w:rsidRPr="003C29EE">
        <w:t>{</w:t>
      </w:r>
      <w:r>
        <w:t xml:space="preserve"> </w:t>
      </w:r>
      <w:r w:rsidR="005B38C5" w:rsidRPr="003C29EE">
        <w:rPr>
          <w:rStyle w:val="CPKeyword"/>
        </w:rPr>
        <w:t>get</w:t>
      </w:r>
      <w:proofErr w:type="gramEnd"/>
      <w:r w:rsidR="005B38C5" w:rsidRPr="003C29EE">
        <w:t>;</w:t>
      </w:r>
      <w:r>
        <w:t xml:space="preserve"> </w:t>
      </w:r>
      <w:r w:rsidR="005B38C5" w:rsidRPr="003C29EE">
        <w:t>}</w:t>
      </w:r>
    </w:p>
    <w:p w14:paraId="67998499" w14:textId="0E7263E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Seconds</w:t>
      </w:r>
      <w:r>
        <w:t xml:space="preserve"> </w:t>
      </w:r>
      <w:proofErr w:type="gramStart"/>
      <w:r w:rsidR="005B38C5" w:rsidRPr="003C29EE">
        <w:t>{</w:t>
      </w:r>
      <w:r>
        <w:t xml:space="preserve"> </w:t>
      </w:r>
      <w:r w:rsidR="005B38C5" w:rsidRPr="003C29EE">
        <w:rPr>
          <w:rStyle w:val="CPKeyword"/>
        </w:rPr>
        <w:t>get</w:t>
      </w:r>
      <w:proofErr w:type="gramEnd"/>
      <w:r w:rsidR="005B38C5" w:rsidRPr="003C29EE">
        <w:t>;</w:t>
      </w:r>
      <w:r>
        <w:t xml:space="preserve"> </w:t>
      </w:r>
      <w:r w:rsidR="005B38C5" w:rsidRPr="003C29EE">
        <w:t>}</w:t>
      </w:r>
    </w:p>
    <w:p w14:paraId="0780C218" w14:textId="77777777" w:rsidR="00364199" w:rsidRDefault="00364199" w:rsidP="00703F75">
      <w:pPr>
        <w:pStyle w:val="CDTMID"/>
      </w:pPr>
    </w:p>
    <w:p w14:paraId="71A2C465" w14:textId="7586E11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t>Angle</w:t>
      </w:r>
      <w:r>
        <w:t xml:space="preserve"> </w:t>
      </w:r>
      <w:proofErr w:type="gramStart"/>
      <w:r w:rsidR="00CA59C0" w:rsidRPr="003C29EE">
        <w:t>Move(</w:t>
      </w:r>
      <w:proofErr w:type="gramEnd"/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degrees,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minutes,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seconds)</w:t>
      </w:r>
    </w:p>
    <w:p w14:paraId="0C5540F1" w14:textId="04ED1B9E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3DA926E8" w14:textId="18FFA868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return</w:t>
      </w:r>
      <w:r>
        <w:t xml:space="preserve"> </w:t>
      </w:r>
      <w:r w:rsidR="00CA59C0" w:rsidRPr="003C29EE">
        <w:rPr>
          <w:rStyle w:val="CPKeyword"/>
        </w:rPr>
        <w:t>new</w:t>
      </w:r>
      <w:r>
        <w:t xml:space="preserve"> </w:t>
      </w:r>
      <w:proofErr w:type="gramStart"/>
      <w:r w:rsidR="00CA59C0" w:rsidRPr="003C29EE">
        <w:t>Angle(</w:t>
      </w:r>
      <w:proofErr w:type="gramEnd"/>
    </w:p>
    <w:p w14:paraId="1D466574" w14:textId="4EFB1769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Degrees</w:t>
      </w:r>
      <w:r>
        <w:t xml:space="preserve"> </w:t>
      </w:r>
      <w:r w:rsidR="00CA59C0" w:rsidRPr="003C29EE">
        <w:t>+</w:t>
      </w:r>
      <w:r>
        <w:t xml:space="preserve"> </w:t>
      </w:r>
      <w:r w:rsidR="00CA59C0" w:rsidRPr="003C29EE">
        <w:t>degrees,</w:t>
      </w:r>
    </w:p>
    <w:p w14:paraId="30AEDE72" w14:textId="024802BE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Minutes</w:t>
      </w:r>
      <w:r>
        <w:t xml:space="preserve"> </w:t>
      </w:r>
      <w:r w:rsidR="00CA59C0" w:rsidRPr="003C29EE">
        <w:t>+</w:t>
      </w:r>
      <w:r>
        <w:t xml:space="preserve"> </w:t>
      </w:r>
      <w:r w:rsidR="00CA59C0" w:rsidRPr="003C29EE">
        <w:t>minutes,</w:t>
      </w:r>
    </w:p>
    <w:p w14:paraId="3F9883F2" w14:textId="5F7B0609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Seconds</w:t>
      </w:r>
      <w:r>
        <w:t xml:space="preserve"> </w:t>
      </w:r>
      <w:r w:rsidR="00CA59C0" w:rsidRPr="003C29EE">
        <w:t>+</w:t>
      </w:r>
      <w:r>
        <w:t xml:space="preserve"> </w:t>
      </w:r>
      <w:r w:rsidR="00CA59C0" w:rsidRPr="003C29EE">
        <w:t>seconds)</w:t>
      </w:r>
      <w:r w:rsidR="003E0238" w:rsidRPr="003C29EE">
        <w:t>;</w:t>
      </w:r>
    </w:p>
    <w:p w14:paraId="590AAE28" w14:textId="248A98B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}</w:t>
      </w:r>
    </w:p>
    <w:p w14:paraId="09C82D2B" w14:textId="77777777" w:rsidR="000A4F02" w:rsidRPr="003C29EE" w:rsidRDefault="00940C96" w:rsidP="00703F75">
      <w:pPr>
        <w:pStyle w:val="CDTMID"/>
      </w:pPr>
      <w:r w:rsidRPr="003C29EE">
        <w:t>}</w:t>
      </w:r>
    </w:p>
    <w:p w14:paraId="5F798F07" w14:textId="77777777" w:rsidR="000A4F02" w:rsidRPr="003C29EE" w:rsidRDefault="000A4F02" w:rsidP="00703F75">
      <w:pPr>
        <w:pStyle w:val="CDTLAST"/>
      </w:pPr>
    </w:p>
    <w:p w14:paraId="5570F986" w14:textId="25241D47" w:rsidR="001625C4" w:rsidRPr="003C29EE" w:rsidRDefault="00CA59C0" w:rsidP="00703F75">
      <w:pPr>
        <w:pStyle w:val="CDTMID"/>
        <w:rPr>
          <w:rStyle w:val="CPComment"/>
        </w:rPr>
      </w:pPr>
      <w:bookmarkStart w:id="11" w:name="OLE_LINK7"/>
      <w:bookmarkStart w:id="12" w:name="OLE_LINK8"/>
      <w:bookmarkStart w:id="13" w:name="OLE_LINK9"/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Declaring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class</w:t>
      </w:r>
      <w:r w:rsidR="006D52CD">
        <w:rPr>
          <w:rStyle w:val="CPComment"/>
        </w:rPr>
        <w:t xml:space="preserve"> </w:t>
      </w:r>
      <w:r w:rsidR="008E2433">
        <w:rPr>
          <w:rStyle w:val="CPComment"/>
        </w:rPr>
        <w:t>as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reference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type</w:t>
      </w:r>
    </w:p>
    <w:bookmarkEnd w:id="11"/>
    <w:bookmarkEnd w:id="12"/>
    <w:bookmarkEnd w:id="13"/>
    <w:p w14:paraId="6A217ECA" w14:textId="05F23E5D" w:rsidR="001625C4" w:rsidRPr="003C29EE" w:rsidRDefault="00CA59C0" w:rsidP="00703F75">
      <w:pPr>
        <w:pStyle w:val="CDTMID"/>
        <w:rPr>
          <w:rStyle w:val="CPComment"/>
        </w:rPr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(declaring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it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as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struct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would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create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value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type</w:t>
      </w:r>
    </w:p>
    <w:p w14:paraId="220A07EA" w14:textId="03D45E24" w:rsidR="001625C4" w:rsidRPr="003C29EE" w:rsidRDefault="00CA59C0" w:rsidP="00703F75">
      <w:pPr>
        <w:pStyle w:val="CDTMID"/>
        <w:rPr>
          <w:rStyle w:val="CPComment"/>
        </w:rPr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larger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than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16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bytes)</w:t>
      </w:r>
    </w:p>
    <w:p w14:paraId="75DE717F" w14:textId="0DECD950" w:rsidR="001625C4" w:rsidRPr="003C29EE" w:rsidRDefault="00CA59C0" w:rsidP="00703F75">
      <w:pPr>
        <w:pStyle w:val="CDTMID"/>
      </w:pPr>
      <w:r w:rsidRPr="003C29EE">
        <w:rPr>
          <w:rStyle w:val="CPKeyword"/>
        </w:rPr>
        <w:lastRenderedPageBreak/>
        <w:t>class</w:t>
      </w:r>
      <w:r w:rsidR="00E17B9E">
        <w:t xml:space="preserve"> </w:t>
      </w:r>
      <w:r w:rsidRPr="003C29EE">
        <w:t>Coordinate</w:t>
      </w:r>
    </w:p>
    <w:p w14:paraId="71B51F01" w14:textId="77777777" w:rsidR="001625C4" w:rsidRPr="003C29EE" w:rsidRDefault="00CA59C0" w:rsidP="00703F75">
      <w:pPr>
        <w:pStyle w:val="CDTMID"/>
      </w:pPr>
      <w:r w:rsidRPr="003C29EE">
        <w:t>{</w:t>
      </w:r>
    </w:p>
    <w:p w14:paraId="4C734B98" w14:textId="47A99AB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t>Angle</w:t>
      </w:r>
      <w:r>
        <w:t xml:space="preserve"> </w:t>
      </w:r>
      <w:r w:rsidR="00CA59C0" w:rsidRPr="003C29EE">
        <w:t>Longitude</w:t>
      </w:r>
      <w:r>
        <w:t xml:space="preserve"> </w:t>
      </w:r>
      <w:proofErr w:type="gramStart"/>
      <w:r w:rsidR="005B38C5" w:rsidRPr="003C29EE">
        <w:t>{</w:t>
      </w:r>
      <w:r>
        <w:t xml:space="preserve"> </w:t>
      </w:r>
      <w:r w:rsidR="00C472C8" w:rsidRPr="003C29EE">
        <w:rPr>
          <w:rStyle w:val="CPKeyword"/>
        </w:rPr>
        <w:t>get</w:t>
      </w:r>
      <w:proofErr w:type="gramEnd"/>
      <w:r w:rsidR="005B38C5" w:rsidRPr="003C29EE">
        <w:t>;</w:t>
      </w:r>
      <w:r>
        <w:t xml:space="preserve"> </w:t>
      </w:r>
      <w:r w:rsidR="00C472C8" w:rsidRPr="003C29EE">
        <w:rPr>
          <w:rStyle w:val="CPKeyword"/>
        </w:rPr>
        <w:t>set</w:t>
      </w:r>
      <w:r w:rsidR="005B38C5" w:rsidRPr="003C29EE">
        <w:t>;</w:t>
      </w:r>
      <w:r>
        <w:t xml:space="preserve"> </w:t>
      </w:r>
      <w:r w:rsidR="005B38C5" w:rsidRPr="003C29EE">
        <w:t>}</w:t>
      </w:r>
    </w:p>
    <w:p w14:paraId="7E27E526" w14:textId="77777777" w:rsidR="00364199" w:rsidRDefault="00364199">
      <w:pPr>
        <w:pStyle w:val="CDT"/>
      </w:pPr>
    </w:p>
    <w:p w14:paraId="5B8EE853" w14:textId="6240DE00" w:rsidR="001625C4" w:rsidRPr="003C29EE" w:rsidRDefault="00E17B9E">
      <w:pPr>
        <w:pStyle w:val="CDT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t>Angle</w:t>
      </w:r>
      <w:r>
        <w:t xml:space="preserve"> </w:t>
      </w:r>
      <w:r w:rsidR="00CA59C0" w:rsidRPr="003C29EE">
        <w:t>Latitude</w:t>
      </w:r>
      <w:r>
        <w:t xml:space="preserve"> </w:t>
      </w:r>
      <w:r w:rsidR="005B38C5" w:rsidRPr="003C29EE">
        <w:t>{</w:t>
      </w:r>
      <w:r>
        <w:t xml:space="preserve"> </w:t>
      </w:r>
      <w:r w:rsidR="005B38C5" w:rsidRPr="003C29EE">
        <w:rPr>
          <w:rStyle w:val="CPKeyword"/>
        </w:rPr>
        <w:t>get</w:t>
      </w:r>
      <w:r w:rsidR="005B38C5" w:rsidRPr="003C29EE">
        <w:t>;</w:t>
      </w:r>
      <w:r>
        <w:t xml:space="preserve"> </w:t>
      </w:r>
      <w:r w:rsidR="005B38C5" w:rsidRPr="003C29EE">
        <w:rPr>
          <w:rStyle w:val="CPKeyword"/>
        </w:rPr>
        <w:t>set</w:t>
      </w:r>
      <w:r w:rsidR="005B38C5" w:rsidRPr="003C29EE">
        <w:t>;</w:t>
      </w:r>
      <w:r>
        <w:t xml:space="preserve"> </w:t>
      </w:r>
      <w:r w:rsidR="005B38C5" w:rsidRPr="003C29EE">
        <w:t>}</w:t>
      </w:r>
    </w:p>
    <w:p w14:paraId="1473AC5E" w14:textId="77777777" w:rsidR="001625C4" w:rsidRPr="003C29EE" w:rsidRDefault="00CA59C0" w:rsidP="0025529F">
      <w:pPr>
        <w:pStyle w:val="CDTLAST"/>
      </w:pPr>
      <w:r w:rsidRPr="003C29EE">
        <w:t>}</w:t>
      </w:r>
    </w:p>
    <w:p w14:paraId="34A8616C" w14:textId="1C15C9EE" w:rsidR="001625C4" w:rsidRPr="003C29EE" w:rsidRDefault="00CA59C0" w:rsidP="00DD2E54">
      <w:pPr>
        <w:pStyle w:val="HEADFIRST"/>
      </w:pPr>
      <w:r w:rsidRPr="003C29EE">
        <w:t>This</w:t>
      </w:r>
      <w:r w:rsidR="00E17B9E">
        <w:t xml:space="preserve"> </w:t>
      </w:r>
      <w:r w:rsidRPr="003C29EE">
        <w:t>listing</w:t>
      </w:r>
      <w:r w:rsidR="00E17B9E">
        <w:t xml:space="preserve"> </w:t>
      </w:r>
      <w:r w:rsidRPr="003C29EE">
        <w:t>defines</w:t>
      </w:r>
      <w:r w:rsidR="00E17B9E">
        <w:t xml:space="preserve"> </w:t>
      </w:r>
      <w:r w:rsidRPr="003C29EE">
        <w:rPr>
          <w:rStyle w:val="C1"/>
        </w:rPr>
        <w:t>Angle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stores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degrees,</w:t>
      </w:r>
      <w:r w:rsidR="00E17B9E">
        <w:t xml:space="preserve"> </w:t>
      </w:r>
      <w:r w:rsidRPr="003C29EE">
        <w:t>minutes,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seconds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angle,</w:t>
      </w:r>
      <w:r w:rsidR="00E17B9E">
        <w:t xml:space="preserve"> </w:t>
      </w:r>
      <w:r w:rsidRPr="003C29EE">
        <w:t>either</w:t>
      </w:r>
      <w:r w:rsidR="00E17B9E">
        <w:t xml:space="preserve"> </w:t>
      </w:r>
      <w:r w:rsidRPr="003C29EE">
        <w:t>longitude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latitude.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resultant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28113B">
        <w:rPr>
          <w:rStyle w:val="BOLD"/>
        </w:rPr>
        <w:t>struct</w:t>
      </w:r>
      <w:r w:rsidRPr="003C29EE">
        <w:t>.</w:t>
      </w:r>
    </w:p>
    <w:p w14:paraId="3AAE4CD1" w14:textId="5444D104" w:rsidR="000A4F02" w:rsidRPr="003C29EE" w:rsidRDefault="00C472C8" w:rsidP="00DD2E54">
      <w:pPr>
        <w:pStyle w:val="CHAPBM"/>
      </w:pPr>
      <w:r w:rsidRPr="003C29EE">
        <w:t>Note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Angle</w:t>
      </w:r>
      <w:r w:rsidR="00E17B9E">
        <w:t xml:space="preserve"> </w:t>
      </w:r>
      <w:r w:rsidR="003E0238" w:rsidRPr="003C29EE">
        <w:t>struct</w:t>
      </w:r>
      <w:r w:rsidR="00E17B9E">
        <w:t xml:space="preserve"> </w:t>
      </w:r>
      <w:r w:rsidR="003E0238" w:rsidRPr="003C29EE">
        <w:t>in</w:t>
      </w:r>
      <w:r w:rsidR="00E17B9E">
        <w:t xml:space="preserve"> </w:t>
      </w:r>
      <w:r w:rsidR="00A31FCF">
        <w:t>Listing</w:t>
      </w:r>
      <w:r w:rsidR="00E17B9E">
        <w:t xml:space="preserve"> </w:t>
      </w:r>
      <w:r w:rsidR="00A31FCF">
        <w:t>9.</w:t>
      </w:r>
      <w:r w:rsidR="003E0238" w:rsidRPr="003C29EE">
        <w:t>1</w:t>
      </w:r>
      <w:r w:rsidR="00E17B9E">
        <w:t xml:space="preserve"> </w:t>
      </w:r>
      <w:r w:rsidR="003E0238" w:rsidRPr="003C29EE">
        <w:t>is</w:t>
      </w:r>
      <w:r w:rsidR="00E17B9E">
        <w:t xml:space="preserve"> </w:t>
      </w:r>
      <w:r w:rsidR="003E0238" w:rsidRPr="003C29EE">
        <w:t>immutable</w:t>
      </w:r>
      <w:r w:rsidR="00E17B9E">
        <w:t xml:space="preserve"> </w:t>
      </w:r>
      <w:r w:rsidR="00940C96" w:rsidRPr="003C29EE">
        <w:t>because</w:t>
      </w:r>
      <w:r w:rsidR="00E17B9E">
        <w:t xml:space="preserve"> </w:t>
      </w:r>
      <w:r w:rsidR="00940C96" w:rsidRPr="003C29EE">
        <w:t>all</w:t>
      </w:r>
      <w:r w:rsidR="00E17B9E">
        <w:t xml:space="preserve"> </w:t>
      </w:r>
      <w:r w:rsidR="00940C96" w:rsidRPr="003C29EE">
        <w:t>properties</w:t>
      </w:r>
      <w:r w:rsidR="00E17B9E">
        <w:t xml:space="preserve"> </w:t>
      </w:r>
      <w:r w:rsidR="00940C96" w:rsidRPr="003C29EE">
        <w:t>are</w:t>
      </w:r>
      <w:r w:rsidR="00E17B9E">
        <w:t xml:space="preserve"> </w:t>
      </w:r>
      <w:r w:rsidR="000A4F02" w:rsidRPr="003C29EE">
        <w:t>declared</w:t>
      </w:r>
      <w:r w:rsidR="00E17B9E">
        <w:t xml:space="preserve"> </w:t>
      </w:r>
      <w:r w:rsidR="000A4F02" w:rsidRPr="003C29EE">
        <w:t>using</w:t>
      </w:r>
      <w:r w:rsidR="00E17B9E">
        <w:t xml:space="preserve"> </w:t>
      </w:r>
      <w:r w:rsidR="00940C96" w:rsidRPr="003C29EE">
        <w:t>C#</w:t>
      </w:r>
      <w:r w:rsidR="00E17B9E">
        <w:t xml:space="preserve"> </w:t>
      </w:r>
      <w:r w:rsidR="00940C96" w:rsidRPr="003C29EE">
        <w:t>6.0</w:t>
      </w:r>
      <w:r w:rsidR="008E2433" w:rsidRPr="00E17B9E">
        <w:t>’</w:t>
      </w:r>
      <w:r w:rsidR="00940C96" w:rsidRPr="003C29EE">
        <w:t>s</w:t>
      </w:r>
      <w:r w:rsidR="00E17B9E">
        <w:t xml:space="preserve"> </w:t>
      </w:r>
      <w:r w:rsidR="00940C96" w:rsidRPr="003C29EE">
        <w:t>read-only</w:t>
      </w:r>
      <w:r w:rsidR="007F63D8">
        <w:t>,</w:t>
      </w:r>
      <w:r w:rsidR="00E17B9E">
        <w:t xml:space="preserve"> </w:t>
      </w:r>
      <w:r w:rsidR="00940C96" w:rsidRPr="003C29EE">
        <w:t>automatically</w:t>
      </w:r>
      <w:r w:rsidR="00E17B9E">
        <w:t xml:space="preserve"> </w:t>
      </w:r>
      <w:r w:rsidR="00940C96" w:rsidRPr="003C29EE">
        <w:t>implemented</w:t>
      </w:r>
      <w:r w:rsidR="00E17B9E">
        <w:t xml:space="preserve"> </w:t>
      </w:r>
      <w:r w:rsidR="00940C96" w:rsidRPr="003C29EE">
        <w:t>property</w:t>
      </w:r>
      <w:r w:rsidR="00E17B9E">
        <w:t xml:space="preserve"> </w:t>
      </w:r>
      <w:r w:rsidR="00940C96" w:rsidRPr="003C29EE">
        <w:t>capability</w:t>
      </w:r>
      <w:r w:rsidR="003C29EE">
        <w:t>.</w:t>
      </w:r>
      <w:r w:rsidR="00E17B9E">
        <w:t xml:space="preserve"> </w:t>
      </w:r>
      <w:r w:rsidR="00940C96" w:rsidRPr="003C29EE">
        <w:t>To</w:t>
      </w:r>
      <w:r w:rsidR="00E17B9E">
        <w:t xml:space="preserve"> </w:t>
      </w:r>
      <w:r w:rsidR="00940C96" w:rsidRPr="003C29EE">
        <w:t>create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="00940C96" w:rsidRPr="003C29EE">
        <w:t>read-only</w:t>
      </w:r>
      <w:r w:rsidR="00E17B9E">
        <w:t xml:space="preserve"> </w:t>
      </w:r>
      <w:r w:rsidR="00940C96" w:rsidRPr="003C29EE">
        <w:t>property</w:t>
      </w:r>
      <w:r w:rsidR="00E17B9E">
        <w:t xml:space="preserve"> </w:t>
      </w:r>
      <w:r w:rsidR="00940C96" w:rsidRPr="003C29EE">
        <w:t>without</w:t>
      </w:r>
      <w:r w:rsidR="00E17B9E">
        <w:t xml:space="preserve"> </w:t>
      </w:r>
      <w:r w:rsidR="00940C96" w:rsidRPr="003C29EE">
        <w:t>C#</w:t>
      </w:r>
      <w:r w:rsidR="00E17B9E">
        <w:t xml:space="preserve"> </w:t>
      </w:r>
      <w:r w:rsidR="00940C96" w:rsidRPr="003C29EE">
        <w:t>6.0,</w:t>
      </w:r>
      <w:r w:rsidR="00E17B9E">
        <w:t xml:space="preserve"> </w:t>
      </w:r>
      <w:r w:rsidR="00940C96" w:rsidRPr="003C29EE">
        <w:t>programmers</w:t>
      </w:r>
      <w:r w:rsidR="00E17B9E">
        <w:t xml:space="preserve"> </w:t>
      </w:r>
      <w:r w:rsidR="00940C96" w:rsidRPr="003C29EE">
        <w:t>will</w:t>
      </w:r>
      <w:r w:rsidR="00E17B9E">
        <w:t xml:space="preserve"> </w:t>
      </w:r>
      <w:r w:rsidR="00940C96" w:rsidRPr="003C29EE">
        <w:t>need</w:t>
      </w:r>
      <w:r w:rsidR="00E17B9E">
        <w:t xml:space="preserve"> </w:t>
      </w:r>
      <w:r w:rsidR="00940C96" w:rsidRPr="003C29EE">
        <w:t>to</w:t>
      </w:r>
      <w:r w:rsidR="00E17B9E">
        <w:t xml:space="preserve"> </w:t>
      </w:r>
      <w:r w:rsidR="00940C96" w:rsidRPr="003C29EE">
        <w:t>declare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="00940C96" w:rsidRPr="003C29EE">
        <w:t>property</w:t>
      </w:r>
      <w:r w:rsidR="00E17B9E">
        <w:t xml:space="preserve"> </w:t>
      </w:r>
      <w:r w:rsidR="00940C96" w:rsidRPr="003C29EE">
        <w:t>with</w:t>
      </w:r>
      <w:r w:rsidR="00E17B9E">
        <w:t xml:space="preserve"> </w:t>
      </w:r>
      <w:r w:rsidR="00940C96" w:rsidRPr="003C29EE">
        <w:t>only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="00940C96" w:rsidRPr="003C29EE">
        <w:t>getter</w:t>
      </w:r>
      <w:r w:rsidR="00E17B9E">
        <w:t xml:space="preserve"> </w:t>
      </w:r>
      <w:r w:rsidR="00940C96" w:rsidRPr="003C29EE">
        <w:t>that</w:t>
      </w:r>
      <w:r w:rsidR="00E17B9E">
        <w:t xml:space="preserve"> </w:t>
      </w:r>
      <w:r w:rsidR="00940C96" w:rsidRPr="003C29EE">
        <w:t>access</w:t>
      </w:r>
      <w:r w:rsidR="00385DBC" w:rsidRPr="003C29EE">
        <w:t>es</w:t>
      </w:r>
      <w:r w:rsidR="00E17B9E">
        <w:t xml:space="preserve"> </w:t>
      </w:r>
      <w:r w:rsidR="00E9122F" w:rsidRPr="003C29EE">
        <w:t>its</w:t>
      </w:r>
      <w:r w:rsidR="00E17B9E">
        <w:t xml:space="preserve"> </w:t>
      </w:r>
      <w:r w:rsidR="00940C96" w:rsidRPr="003C29EE">
        <w:t>data</w:t>
      </w:r>
      <w:r w:rsidR="00E17B9E">
        <w:t xml:space="preserve"> </w:t>
      </w:r>
      <w:r w:rsidR="00940C96" w:rsidRPr="003C29EE">
        <w:t>from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proofErr w:type="spellStart"/>
      <w:r w:rsidRPr="006A3099">
        <w:rPr>
          <w:rStyle w:val="CITchapbm"/>
        </w:rPr>
        <w:t>readonly</w:t>
      </w:r>
      <w:proofErr w:type="spellEnd"/>
      <w:r w:rsidR="00E17B9E">
        <w:t xml:space="preserve"> </w:t>
      </w:r>
      <w:r w:rsidR="00940C96" w:rsidRPr="003C29EE">
        <w:t>modified</w:t>
      </w:r>
      <w:r w:rsidR="00E17B9E">
        <w:t xml:space="preserve"> </w:t>
      </w:r>
      <w:r w:rsidR="00940C96" w:rsidRPr="003C29EE">
        <w:t>field</w:t>
      </w:r>
      <w:r w:rsidR="00E17B9E">
        <w:t xml:space="preserve"> </w:t>
      </w:r>
      <w:r w:rsidR="00C05B06" w:rsidRPr="003C29EE">
        <w:t>(see</w:t>
      </w:r>
      <w:r w:rsidR="00E17B9E">
        <w:t xml:space="preserve"> </w:t>
      </w:r>
      <w:r w:rsidR="00A31FCF">
        <w:t>Listing</w:t>
      </w:r>
      <w:r w:rsidR="00E17B9E">
        <w:t xml:space="preserve"> </w:t>
      </w:r>
      <w:r w:rsidR="00A31FCF">
        <w:t>9.</w:t>
      </w:r>
      <w:r w:rsidR="00C05B06" w:rsidRPr="003C29EE">
        <w:t>3)</w:t>
      </w:r>
      <w:r w:rsidR="003C29EE">
        <w:t>.</w:t>
      </w:r>
      <w:r w:rsidR="00E17B9E">
        <w:t xml:space="preserve"> </w:t>
      </w:r>
      <w:r w:rsidR="00940C96" w:rsidRPr="003C29EE">
        <w:t>C#</w:t>
      </w:r>
      <w:r w:rsidR="00E17B9E">
        <w:t xml:space="preserve"> </w:t>
      </w:r>
      <w:r w:rsidR="00940C96" w:rsidRPr="003C29EE">
        <w:t>6.0</w:t>
      </w:r>
      <w:r w:rsidR="00E17B9E">
        <w:t xml:space="preserve"> </w:t>
      </w:r>
      <w:r w:rsidR="00940C96" w:rsidRPr="003C29EE">
        <w:t>provides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="00940C96" w:rsidRPr="003C29EE">
        <w:t>noticeable</w:t>
      </w:r>
      <w:r w:rsidR="00E17B9E">
        <w:t xml:space="preserve"> </w:t>
      </w:r>
      <w:r w:rsidR="00940C96" w:rsidRPr="003C29EE">
        <w:t>code</w:t>
      </w:r>
      <w:r w:rsidR="00E17B9E">
        <w:t xml:space="preserve"> </w:t>
      </w:r>
      <w:r w:rsidR="00940C96" w:rsidRPr="003C29EE">
        <w:t>reduction</w:t>
      </w:r>
      <w:r w:rsidR="00E17B9E">
        <w:t xml:space="preserve"> </w:t>
      </w:r>
      <w:r w:rsidR="00940C96" w:rsidRPr="003C29EE">
        <w:t>when</w:t>
      </w:r>
      <w:r w:rsidR="00E17B9E">
        <w:t xml:space="preserve"> </w:t>
      </w:r>
      <w:r w:rsidR="00940C96" w:rsidRPr="003C29EE">
        <w:t>it</w:t>
      </w:r>
      <w:r w:rsidR="00E17B9E">
        <w:t xml:space="preserve"> </w:t>
      </w:r>
      <w:r w:rsidR="00940C96" w:rsidRPr="003C29EE">
        <w:t>comes</w:t>
      </w:r>
      <w:r w:rsidR="00E17B9E">
        <w:t xml:space="preserve"> </w:t>
      </w:r>
      <w:r w:rsidR="00940C96" w:rsidRPr="003C29EE">
        <w:t>to</w:t>
      </w:r>
      <w:r w:rsidR="00E17B9E">
        <w:t xml:space="preserve"> </w:t>
      </w:r>
      <w:r w:rsidR="00940C96" w:rsidRPr="003C29EE">
        <w:t>defining</w:t>
      </w:r>
      <w:r w:rsidR="00E17B9E">
        <w:t xml:space="preserve"> </w:t>
      </w:r>
      <w:r w:rsidR="00940C96" w:rsidRPr="003C29EE">
        <w:t>immutable</w:t>
      </w:r>
      <w:r w:rsidR="00E17B9E">
        <w:t xml:space="preserve"> </w:t>
      </w:r>
      <w:r w:rsidR="00940C96" w:rsidRPr="003C29EE">
        <w:t>types.</w:t>
      </w:r>
    </w:p>
    <w:p w14:paraId="7E7788D6" w14:textId="77777777" w:rsidR="00A94BAB" w:rsidRDefault="00A94BAB" w:rsidP="00E668FD">
      <w:pPr>
        <w:pStyle w:val="CHAPBMPD"/>
      </w:pPr>
      <w:r w:rsidRPr="009D6736">
        <w:t>***</w:t>
      </w:r>
      <w:r>
        <w:t>COMP: Insert “Begin 7.2” tab</w:t>
      </w:r>
    </w:p>
    <w:p w14:paraId="4AC96C75" w14:textId="64D2E876" w:rsidR="00A94BAB" w:rsidRDefault="00A94BAB" w:rsidP="00DD2E54">
      <w:pPr>
        <w:pStyle w:val="CHAPBM"/>
      </w:pPr>
      <w:r>
        <w:t xml:space="preserve">Starting with C# 7.2, you can verify that, in fact, you have successfully defined a </w:t>
      </w:r>
      <w:r w:rsidRPr="00A94BAB">
        <w:t>struct</w:t>
      </w:r>
      <w:r>
        <w:t xml:space="preserve"> that is </w:t>
      </w:r>
      <w:r w:rsidRPr="00A94BAB">
        <w:t>read</w:t>
      </w:r>
      <w:r>
        <w:t xml:space="preserve"> </w:t>
      </w:r>
      <w:r w:rsidRPr="00A94BAB">
        <w:t>only</w:t>
      </w:r>
      <w:r>
        <w:t xml:space="preserve"> by declaring it as such:</w:t>
      </w:r>
    </w:p>
    <w:p w14:paraId="2C52A1F1" w14:textId="77777777" w:rsidR="00A94BAB" w:rsidRPr="003C29EE" w:rsidRDefault="00A94BAB" w:rsidP="003F77C3">
      <w:pPr>
        <w:pStyle w:val="DPGMONLY"/>
      </w:pPr>
      <w:bookmarkStart w:id="14" w:name="_Hlk509945506"/>
      <w:proofErr w:type="spellStart"/>
      <w:r>
        <w:rPr>
          <w:rStyle w:val="CPKeyword"/>
        </w:rPr>
        <w:t>readonly</w:t>
      </w:r>
      <w:proofErr w:type="spellEnd"/>
      <w:r>
        <w:rPr>
          <w:rStyle w:val="CPKeyword"/>
        </w:rPr>
        <w:t xml:space="preserve"> </w:t>
      </w:r>
      <w:r w:rsidRPr="003C29EE">
        <w:rPr>
          <w:rStyle w:val="CPKeyword"/>
        </w:rPr>
        <w:t>struct</w:t>
      </w:r>
      <w:r w:rsidRPr="003C29EE">
        <w:t xml:space="preserve"> Angle</w:t>
      </w:r>
      <w:r>
        <w:t xml:space="preserve"> {}</w:t>
      </w:r>
    </w:p>
    <w:bookmarkEnd w:id="14"/>
    <w:p w14:paraId="791B616E" w14:textId="6ADD1E68" w:rsidR="00A94BAB" w:rsidRDefault="00A94BAB" w:rsidP="00DD2E54">
      <w:pPr>
        <w:pStyle w:val="HEADFIRST"/>
        <w:rPr>
          <w:ins w:id="15" w:author="Mark Michaelis" w:date="2019-10-12T15:21:00Z"/>
        </w:rPr>
      </w:pPr>
      <w:r>
        <w:t>Now the compiler will verify that the entire struct is immutable, reporting an error if there is a field that is not read only or a property that has a setter.</w:t>
      </w:r>
    </w:p>
    <w:p w14:paraId="17D044F5" w14:textId="77777777" w:rsidR="005971FA" w:rsidRPr="003C29EE" w:rsidRDefault="005971FA" w:rsidP="00E668FD">
      <w:pPr>
        <w:pStyle w:val="CHAPBMPD"/>
        <w:rPr>
          <w:moveTo w:id="16" w:author="Mark Michaelis" w:date="2019-10-12T15:22:00Z"/>
        </w:rPr>
      </w:pPr>
      <w:moveToRangeStart w:id="17" w:author="Mark Michaelis" w:date="2019-10-12T15:22:00Z" w:name="move21786154"/>
      <w:moveTo w:id="18" w:author="Mark Michaelis" w:date="2019-10-12T15:22:00Z">
        <w:r w:rsidRPr="009D6736">
          <w:t>***</w:t>
        </w:r>
        <w:r>
          <w:t>COMP: Insert “End 7.2” tab</w:t>
        </w:r>
      </w:moveTo>
    </w:p>
    <w:moveToRangeEnd w:id="17"/>
    <w:p w14:paraId="74CD8B49" w14:textId="26AFB599" w:rsidR="005971FA" w:rsidRDefault="005971FA" w:rsidP="00E668FD">
      <w:pPr>
        <w:pStyle w:val="CHAPBMPD"/>
        <w:rPr>
          <w:ins w:id="19" w:author="Mark Michaelis" w:date="2019-10-12T15:22:00Z"/>
        </w:rPr>
      </w:pPr>
      <w:ins w:id="20" w:author="Mark Michaelis" w:date="2019-10-12T15:22:00Z">
        <w:r w:rsidRPr="009D6736">
          <w:t>***</w:t>
        </w:r>
        <w:r>
          <w:t>COMP: Insert “Begin 8.0” tab</w:t>
        </w:r>
      </w:ins>
    </w:p>
    <w:p w14:paraId="4A3EB707" w14:textId="2D69B630" w:rsidR="005F0B9B" w:rsidRDefault="005F0B9B" w:rsidP="00DD2E54">
      <w:pPr>
        <w:pStyle w:val="CHAPBM"/>
        <w:rPr>
          <w:ins w:id="21" w:author="Mark Michaelis" w:date="2019-10-12T15:26:00Z"/>
        </w:rPr>
      </w:pPr>
      <w:ins w:id="22" w:author="Mark Michaelis" w:date="2019-10-12T15:21:00Z">
        <w:r>
          <w:t>If, however, you need finer grained control tha</w:t>
        </w:r>
      </w:ins>
      <w:ins w:id="23" w:author="Mark Michaelis" w:date="2019-10-12T15:23:00Z">
        <w:r w:rsidR="006F7BF2">
          <w:t>n</w:t>
        </w:r>
      </w:ins>
      <w:ins w:id="24" w:author="Mark Michaelis" w:date="2019-10-12T15:21:00Z">
        <w:r>
          <w:t xml:space="preserve"> declaring the entire class as </w:t>
        </w:r>
        <w:proofErr w:type="spellStart"/>
        <w:r>
          <w:t>readonly</w:t>
        </w:r>
        <w:proofErr w:type="spellEnd"/>
        <w:r>
          <w:t>, C# 8</w:t>
        </w:r>
      </w:ins>
      <w:ins w:id="25" w:author="Mark Michaelis" w:date="2019-10-12T15:22:00Z">
        <w:r>
          <w:t xml:space="preserve">.0 allows you to define </w:t>
        </w:r>
      </w:ins>
      <w:ins w:id="26" w:author="Mark Michaelis" w:date="2019-10-12T16:01:00Z">
        <w:r w:rsidR="00EF29D3">
          <w:t>a</w:t>
        </w:r>
      </w:ins>
      <w:ins w:id="27" w:author="Mark Michaelis" w:date="2019-10-12T16:04:00Z">
        <w:r w:rsidR="00BB437B">
          <w:t>ny</w:t>
        </w:r>
      </w:ins>
      <w:ins w:id="28" w:author="Mark Michaelis" w:date="2019-10-12T15:57:00Z">
        <w:r w:rsidR="00710E6B">
          <w:t xml:space="preserve"> struct member as</w:t>
        </w:r>
      </w:ins>
      <w:ins w:id="29" w:author="Mark Michaelis" w:date="2019-10-12T15:22:00Z">
        <w:r>
          <w:t xml:space="preserve"> </w:t>
        </w:r>
        <w:proofErr w:type="spellStart"/>
        <w:r>
          <w:t>readonly</w:t>
        </w:r>
      </w:ins>
      <w:proofErr w:type="spellEnd"/>
      <w:ins w:id="30" w:author="Mark Michaelis" w:date="2019-10-12T16:04:00Z">
        <w:r w:rsidR="00BB437B">
          <w:t xml:space="preserve"> (including methods and even get</w:t>
        </w:r>
      </w:ins>
      <w:ins w:id="31" w:author="Mark Michaelis" w:date="2019-10-12T16:05:00Z">
        <w:r w:rsidR="00BB437B">
          <w:t>ters - which potentially modify an object</w:t>
        </w:r>
      </w:ins>
      <w:ins w:id="32" w:author="Mark Michaelis" w:date="2019-10-12T16:10:00Z">
        <w:r w:rsidR="006D2777">
          <w:t>'</w:t>
        </w:r>
      </w:ins>
      <w:ins w:id="33" w:author="Mark Michaelis" w:date="2019-10-12T16:05:00Z">
        <w:r w:rsidR="00BB437B">
          <w:t>s state even though they shouldn't)</w:t>
        </w:r>
      </w:ins>
      <w:ins w:id="34" w:author="Mark Michaelis" w:date="2019-10-12T15:22:00Z">
        <w:r>
          <w:t>.</w:t>
        </w:r>
      </w:ins>
      <w:ins w:id="35" w:author="Mark Michaelis" w:date="2019-10-12T15:25:00Z">
        <w:r w:rsidR="004B798B">
          <w:t xml:space="preserve">  For example, in Listing 9.1, the </w:t>
        </w:r>
        <w:proofErr w:type="gramStart"/>
        <w:r w:rsidR="004B798B" w:rsidRPr="006A3099">
          <w:rPr>
            <w:rStyle w:val="CITchapbm"/>
            <w:rPrChange w:id="36" w:author="Mark Michaelis" w:date="2019-10-12T15:27:00Z">
              <w:rPr/>
            </w:rPrChange>
          </w:rPr>
          <w:t>Move(</w:t>
        </w:r>
        <w:proofErr w:type="gramEnd"/>
        <w:r w:rsidR="004B798B" w:rsidRPr="006A3099">
          <w:rPr>
            <w:rStyle w:val="CITchapbm"/>
            <w:rPrChange w:id="37" w:author="Mark Michaelis" w:date="2019-10-12T15:27:00Z">
              <w:rPr/>
            </w:rPrChange>
          </w:rPr>
          <w:t>)</w:t>
        </w:r>
        <w:r w:rsidR="004B798B">
          <w:t xml:space="preserve"> method can include a </w:t>
        </w:r>
        <w:proofErr w:type="spellStart"/>
        <w:r w:rsidR="004B798B">
          <w:t>readonly</w:t>
        </w:r>
        <w:proofErr w:type="spellEnd"/>
        <w:r w:rsidR="004B798B">
          <w:t xml:space="preserve"> modifier</w:t>
        </w:r>
        <w:r w:rsidR="00832292">
          <w:t>:</w:t>
        </w:r>
      </w:ins>
    </w:p>
    <w:p w14:paraId="62FF05AB" w14:textId="4884FE17" w:rsidR="00403EDF" w:rsidRDefault="00403EDF" w:rsidP="00703F75">
      <w:pPr>
        <w:pStyle w:val="CDTMID"/>
        <w:rPr>
          <w:ins w:id="38" w:author="Mark Michaelis" w:date="2019-10-12T15:28:00Z"/>
        </w:rPr>
      </w:pPr>
      <w:ins w:id="39" w:author="Mark Michaelis" w:date="2019-10-12T15:26:00Z">
        <w:r>
          <w:t xml:space="preserve">  </w:t>
        </w:r>
      </w:ins>
      <w:proofErr w:type="spellStart"/>
      <w:ins w:id="40" w:author="Mark Michaelis" w:date="2019-10-12T15:27:00Z">
        <w:r w:rsidR="008827D7" w:rsidRPr="008827D7">
          <w:rPr>
            <w:rStyle w:val="CPKeyword"/>
            <w:rPrChange w:id="41" w:author="Mark Michaelis" w:date="2019-10-12T15:27:00Z">
              <w:rPr/>
            </w:rPrChange>
          </w:rPr>
          <w:t>readonly</w:t>
        </w:r>
        <w:proofErr w:type="spellEnd"/>
        <w:r w:rsidR="008827D7">
          <w:t xml:space="preserve"> </w:t>
        </w:r>
      </w:ins>
      <w:ins w:id="42" w:author="Mark Michaelis" w:date="2019-10-12T15:26:00Z">
        <w:r w:rsidRPr="003C29EE">
          <w:rPr>
            <w:rStyle w:val="CPKeyword"/>
          </w:rPr>
          <w:t>public</w:t>
        </w:r>
        <w:r>
          <w:t xml:space="preserve"> </w:t>
        </w:r>
        <w:r w:rsidRPr="003C29EE">
          <w:t>Angle</w:t>
        </w:r>
        <w:r>
          <w:t xml:space="preserve"> </w:t>
        </w:r>
        <w:proofErr w:type="gramStart"/>
        <w:r w:rsidRPr="003C29EE">
          <w:t>Move(</w:t>
        </w:r>
        <w:proofErr w:type="gramEnd"/>
        <w:r w:rsidRPr="003C29EE">
          <w:rPr>
            <w:rStyle w:val="CPKeyword"/>
          </w:rPr>
          <w:t>int</w:t>
        </w:r>
        <w:r>
          <w:t xml:space="preserve"> </w:t>
        </w:r>
        <w:r w:rsidRPr="003C29EE">
          <w:t>degrees,</w:t>
        </w:r>
        <w:r>
          <w:t xml:space="preserve"> </w:t>
        </w:r>
        <w:r w:rsidRPr="003C29EE">
          <w:rPr>
            <w:rStyle w:val="CPKeyword"/>
          </w:rPr>
          <w:t>int</w:t>
        </w:r>
        <w:r>
          <w:t xml:space="preserve"> </w:t>
        </w:r>
        <w:r w:rsidRPr="003C29EE">
          <w:t>minutes,</w:t>
        </w:r>
        <w:r>
          <w:t xml:space="preserve"> </w:t>
        </w:r>
        <w:r w:rsidRPr="003C29EE">
          <w:rPr>
            <w:rStyle w:val="CPKeyword"/>
          </w:rPr>
          <w:t>int</w:t>
        </w:r>
        <w:r>
          <w:t xml:space="preserve"> </w:t>
        </w:r>
        <w:r w:rsidRPr="003C29EE">
          <w:t>seconds)</w:t>
        </w:r>
        <w:r>
          <w:t xml:space="preserve"> { ... }</w:t>
        </w:r>
      </w:ins>
    </w:p>
    <w:p w14:paraId="311486BB" w14:textId="7DD70E8B" w:rsidR="00204C4F" w:rsidRPr="005F0B9B" w:rsidRDefault="00CF091F" w:rsidP="00DD2E54">
      <w:pPr>
        <w:pStyle w:val="HEADFIRST"/>
      </w:pPr>
      <w:ins w:id="43" w:author="Mark Michaelis" w:date="2019-10-12T15:44:00Z">
        <w:r>
          <w:t>(Although, d</w:t>
        </w:r>
      </w:ins>
      <w:ins w:id="44" w:author="Mark Michaelis" w:date="2019-10-12T15:28:00Z">
        <w:r w:rsidR="00356D3C">
          <w:t xml:space="preserve">oing so </w:t>
        </w:r>
      </w:ins>
      <w:ins w:id="45" w:author="Mark Michaelis" w:date="2019-10-12T15:55:00Z">
        <w:r w:rsidR="007F1949">
          <w:t xml:space="preserve">is </w:t>
        </w:r>
      </w:ins>
      <w:ins w:id="46" w:author="Mark Michaelis" w:date="2019-10-12T15:28:00Z">
        <w:r w:rsidR="00356D3C">
          <w:t xml:space="preserve">allowable but redundant when the class is </w:t>
        </w:r>
        <w:proofErr w:type="spellStart"/>
        <w:r w:rsidR="00356D3C">
          <w:t>readonly</w:t>
        </w:r>
      </w:ins>
      <w:proofErr w:type="spellEnd"/>
      <w:ins w:id="47" w:author="Mark Michaelis" w:date="2019-10-12T15:29:00Z">
        <w:r w:rsidR="003E4B18">
          <w:t>.</w:t>
        </w:r>
      </w:ins>
      <w:ins w:id="48" w:author="Mark Michaelis" w:date="2019-10-12T15:55:00Z">
        <w:r w:rsidR="007F1949">
          <w:t>)</w:t>
        </w:r>
      </w:ins>
      <w:ins w:id="49" w:author="Mark Michaelis" w:date="2019-10-12T15:29:00Z">
        <w:r w:rsidR="003E4B18">
          <w:t xml:space="preserve">  </w:t>
        </w:r>
        <w:r w:rsidR="00E93699">
          <w:t xml:space="preserve">Regardless, </w:t>
        </w:r>
      </w:ins>
      <w:proofErr w:type="spellStart"/>
      <w:ins w:id="50" w:author="Mark Michaelis" w:date="2019-10-12T15:30:00Z">
        <w:r w:rsidR="004C6843">
          <w:t>readonly</w:t>
        </w:r>
        <w:proofErr w:type="spellEnd"/>
        <w:r w:rsidR="004C6843">
          <w:t xml:space="preserve"> </w:t>
        </w:r>
      </w:ins>
      <w:ins w:id="51" w:author="Mark Michaelis" w:date="2019-10-12T16:08:00Z">
        <w:r w:rsidR="00500410">
          <w:t>members</w:t>
        </w:r>
      </w:ins>
      <w:ins w:id="52" w:author="Mark Michaelis" w:date="2019-10-12T15:29:00Z">
        <w:r w:rsidR="00E93699">
          <w:t xml:space="preserve"> that modify a </w:t>
        </w:r>
        <w:proofErr w:type="spellStart"/>
        <w:r w:rsidR="00E93699">
          <w:t>struct</w:t>
        </w:r>
      </w:ins>
      <w:ins w:id="53" w:author="Mark Michaelis" w:date="2019-10-12T15:30:00Z">
        <w:r w:rsidR="004C6843" w:rsidRPr="00E17B9E">
          <w:t>’</w:t>
        </w:r>
      </w:ins>
      <w:ins w:id="54" w:author="Mark Michaelis" w:date="2019-10-12T15:29:00Z">
        <w:r w:rsidR="00E93699">
          <w:t>s</w:t>
        </w:r>
        <w:proofErr w:type="spellEnd"/>
        <w:r w:rsidR="00E93699">
          <w:t xml:space="preserve"> data </w:t>
        </w:r>
      </w:ins>
      <w:ins w:id="55" w:author="Mark Michaelis" w:date="2019-10-12T15:30:00Z">
        <w:r w:rsidR="00E93699">
          <w:t>(properties or fields)</w:t>
        </w:r>
        <w:r w:rsidR="004C6843">
          <w:t xml:space="preserve"> </w:t>
        </w:r>
      </w:ins>
      <w:ins w:id="56" w:author="Mark Michaelis" w:date="2019-10-12T15:43:00Z">
        <w:r w:rsidR="00BE2382">
          <w:t>or invoke a non-</w:t>
        </w:r>
        <w:proofErr w:type="spellStart"/>
        <w:r w:rsidR="00BE2382">
          <w:t>readonly</w:t>
        </w:r>
        <w:proofErr w:type="spellEnd"/>
        <w:r w:rsidR="00BE2382">
          <w:t xml:space="preserve"> </w:t>
        </w:r>
      </w:ins>
      <w:ins w:id="57" w:author="Mark Michaelis" w:date="2019-10-12T16:12:00Z">
        <w:r w:rsidR="0011120F">
          <w:t>member</w:t>
        </w:r>
      </w:ins>
      <w:ins w:id="58" w:author="Mark Michaelis" w:date="2019-10-12T15:43:00Z">
        <w:r w:rsidR="00BE2382">
          <w:t xml:space="preserve">, </w:t>
        </w:r>
      </w:ins>
      <w:ins w:id="59" w:author="Mark Michaelis" w:date="2019-10-12T15:31:00Z">
        <w:r w:rsidR="009626AA">
          <w:t xml:space="preserve">will </w:t>
        </w:r>
        <w:r w:rsidR="003B46E7">
          <w:t>report</w:t>
        </w:r>
      </w:ins>
      <w:ins w:id="60" w:author="Mark Michaelis" w:date="2019-10-12T15:32:00Z">
        <w:r w:rsidR="008A3732">
          <w:t xml:space="preserve"> </w:t>
        </w:r>
      </w:ins>
      <w:ins w:id="61" w:author="Mark Michaelis" w:date="2019-10-12T15:43:00Z">
        <w:r w:rsidR="0011159F">
          <w:t>a compile time error</w:t>
        </w:r>
        <w:r w:rsidR="00BE2382">
          <w:t xml:space="preserve">.  </w:t>
        </w:r>
      </w:ins>
      <w:ins w:id="62" w:author="Mark Michaelis" w:date="2019-10-12T16:00:00Z">
        <w:r w:rsidR="00BA6AFF">
          <w:t xml:space="preserve">By supporting the concept of </w:t>
        </w:r>
        <w:proofErr w:type="spellStart"/>
        <w:r w:rsidR="00BA6AFF">
          <w:t>readonly</w:t>
        </w:r>
        <w:proofErr w:type="spellEnd"/>
        <w:r w:rsidR="00BA6AFF">
          <w:t xml:space="preserve"> on members</w:t>
        </w:r>
      </w:ins>
      <w:ins w:id="63" w:author="Mark Michaelis" w:date="2019-10-12T16:09:00Z">
        <w:r w:rsidR="00271CCC">
          <w:t>, developer</w:t>
        </w:r>
        <w:r w:rsidR="007962BB">
          <w:t xml:space="preserve">s declare the behavioral intent of whether a member can modify the </w:t>
        </w:r>
      </w:ins>
      <w:ins w:id="64" w:author="Mark Michaelis" w:date="2019-10-12T16:10:00Z">
        <w:r w:rsidR="007962BB">
          <w:t>object</w:t>
        </w:r>
        <w:r w:rsidR="008B79AC">
          <w:t xml:space="preserve"> instance</w:t>
        </w:r>
        <w:r w:rsidR="007962BB">
          <w:t>.</w:t>
        </w:r>
      </w:ins>
      <w:ins w:id="65" w:author="Mark Michaelis" w:date="2019-10-12T16:13:00Z">
        <w:r w:rsidR="005C48D5">
          <w:t xml:space="preserve">  Note that properties </w:t>
        </w:r>
        <w:r w:rsidR="003E4F2A">
          <w:t xml:space="preserve">that are not automatically implemented can use the </w:t>
        </w:r>
        <w:proofErr w:type="spellStart"/>
        <w:r w:rsidR="003E4F2A">
          <w:t>readonly</w:t>
        </w:r>
        <w:proofErr w:type="spellEnd"/>
        <w:r w:rsidR="003E4F2A">
          <w:t xml:space="preserve"> modifier on either the getter or the setter</w:t>
        </w:r>
      </w:ins>
      <w:ins w:id="66" w:author="Mark Michaelis" w:date="2019-10-12T16:15:00Z">
        <w:r w:rsidR="008816E7">
          <w:t xml:space="preserve"> (albeit </w:t>
        </w:r>
        <w:r w:rsidR="008816E7">
          <w:lastRenderedPageBreak/>
          <w:t>the latter would be strange)</w:t>
        </w:r>
      </w:ins>
      <w:ins w:id="67" w:author="Mark Michaelis" w:date="2019-10-12T16:14:00Z">
        <w:r w:rsidR="003E4F2A">
          <w:t xml:space="preserve">.  To </w:t>
        </w:r>
      </w:ins>
      <w:ins w:id="68" w:author="Mark Michaelis" w:date="2019-10-12T16:15:00Z">
        <w:r w:rsidR="008816E7">
          <w:t>decorate</w:t>
        </w:r>
      </w:ins>
      <w:ins w:id="69" w:author="Mark Michaelis" w:date="2019-10-12T16:14:00Z">
        <w:r w:rsidR="003E4F2A">
          <w:t xml:space="preserve"> both, </w:t>
        </w:r>
        <w:r w:rsidR="00153346">
          <w:t xml:space="preserve">the </w:t>
        </w:r>
        <w:proofErr w:type="spellStart"/>
        <w:r w:rsidR="00153346">
          <w:t>readonly</w:t>
        </w:r>
        <w:proofErr w:type="spellEnd"/>
        <w:r w:rsidR="00153346">
          <w:t xml:space="preserve"> modifier would be placed on the property itself, rather than the getter and setters individually.</w:t>
        </w:r>
      </w:ins>
    </w:p>
    <w:p w14:paraId="26C8156B" w14:textId="3397D905" w:rsidR="005971FA" w:rsidRPr="003C29EE" w:rsidRDefault="005971FA" w:rsidP="00E668FD">
      <w:pPr>
        <w:pStyle w:val="CHAPBMPD"/>
        <w:rPr>
          <w:ins w:id="70" w:author="Mark Michaelis" w:date="2019-10-12T15:22:00Z"/>
        </w:rPr>
      </w:pPr>
      <w:ins w:id="71" w:author="Mark Michaelis" w:date="2019-10-12T15:22:00Z">
        <w:r w:rsidRPr="009D6736">
          <w:t>***</w:t>
        </w:r>
        <w:r>
          <w:t>COMP: Insert “End 8.0” tab</w:t>
        </w:r>
      </w:ins>
    </w:p>
    <w:p w14:paraId="2A75B2B9" w14:textId="7F0FAF98" w:rsidR="00A94BAB" w:rsidRPr="003C29EE" w:rsidDel="005971FA" w:rsidRDefault="00A94BAB" w:rsidP="00E668FD">
      <w:pPr>
        <w:pStyle w:val="CHAPBMPD"/>
        <w:rPr>
          <w:moveFrom w:id="72" w:author="Mark Michaelis" w:date="2019-10-12T15:22:00Z"/>
        </w:rPr>
      </w:pPr>
      <w:moveFromRangeStart w:id="73" w:author="Mark Michaelis" w:date="2019-10-12T15:22:00Z" w:name="move21786154"/>
      <w:moveFrom w:id="74" w:author="Mark Michaelis" w:date="2019-10-12T15:22:00Z">
        <w:r w:rsidRPr="009D6736" w:rsidDel="005971FA">
          <w:t>***</w:t>
        </w:r>
        <w:r w:rsidDel="005971FA">
          <w:t>COMP: Insert “End 7.2” tab</w:t>
        </w:r>
      </w:moveFrom>
    </w:p>
    <w:tbl>
      <w:tblPr>
        <w:tblW w:w="0" w:type="auto"/>
        <w:tblBorders>
          <w:top w:val="single" w:sz="24" w:space="0" w:color="808080"/>
          <w:left w:val="single" w:sz="24" w:space="0" w:color="808080"/>
          <w:bottom w:val="single" w:sz="24" w:space="0" w:color="808080"/>
          <w:right w:val="single" w:sz="24" w:space="0" w:color="808080"/>
          <w:insideH w:val="single" w:sz="24" w:space="0" w:color="808080"/>
          <w:insideV w:val="single" w:sz="24" w:space="0" w:color="808080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</w:tblGrid>
      <w:tr w:rsidR="008053A3" w14:paraId="25E98C19" w14:textId="77777777" w:rsidTr="005213BB">
        <w:trPr>
          <w:trHeight w:val="2824"/>
        </w:trPr>
        <w:tc>
          <w:tcPr>
            <w:tcW w:w="6930" w:type="dxa"/>
            <w:shd w:val="clear" w:color="auto" w:fill="EAEAEA"/>
          </w:tcPr>
          <w:moveFromRangeEnd w:id="73"/>
          <w:p w14:paraId="0339FFBC" w14:textId="77777777" w:rsidR="008053A3" w:rsidRPr="00FF28E6" w:rsidRDefault="008053A3" w:rsidP="005213BB">
            <w:pPr>
              <w:pStyle w:val="MN1TTL"/>
            </w:pPr>
            <w:r>
              <w:rPr>
                <w:noProof/>
              </w:rPr>
              <w:drawing>
                <wp:inline distT="0" distB="0" distL="0" distR="0" wp14:anchorId="0BB04F9C" wp14:editId="05EAD3D0">
                  <wp:extent cx="114300" cy="1143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note</w:t>
            </w:r>
          </w:p>
          <w:p w14:paraId="3C86787C" w14:textId="77777777" w:rsidR="008053A3" w:rsidRPr="003C29EE" w:rsidRDefault="008053A3" w:rsidP="008053A3">
            <w:pPr>
              <w:pStyle w:val="MN1"/>
            </w:pPr>
            <w:del w:id="75" w:author="Mark Michaelis" w:date="2019-10-12T13:39:00Z">
              <w:r w:rsidRPr="003C29EE" w:rsidDel="00F252F5">
                <w:delText>Although</w:delText>
              </w:r>
              <w:r w:rsidDel="00F252F5">
                <w:delText xml:space="preserve"> </w:delText>
              </w:r>
              <w:r w:rsidRPr="003C29EE" w:rsidDel="00F252F5">
                <w:delText>nothing</w:delText>
              </w:r>
              <w:r w:rsidDel="00F252F5">
                <w:delText xml:space="preserve"> </w:delText>
              </w:r>
              <w:r w:rsidRPr="003C29EE" w:rsidDel="00F252F5">
                <w:delText>in</w:delText>
              </w:r>
              <w:r w:rsidDel="00F252F5">
                <w:delText xml:space="preserve"> </w:delText>
              </w:r>
              <w:r w:rsidRPr="003C29EE" w:rsidDel="00F252F5">
                <w:delText>the</w:delText>
              </w:r>
              <w:r w:rsidDel="00F252F5">
                <w:delText xml:space="preserve"> </w:delText>
              </w:r>
              <w:r w:rsidRPr="003C29EE" w:rsidDel="00F252F5">
                <w:delText>language</w:delText>
              </w:r>
              <w:r w:rsidDel="00F252F5">
                <w:delText xml:space="preserve"> </w:delText>
              </w:r>
              <w:r w:rsidRPr="003C29EE" w:rsidDel="00F252F5">
                <w:delText>requires</w:delText>
              </w:r>
              <w:r w:rsidDel="00F252F5">
                <w:delText xml:space="preserve"> </w:delText>
              </w:r>
              <w:r w:rsidRPr="003C29EE" w:rsidDel="00F252F5">
                <w:delText>it</w:delText>
              </w:r>
            </w:del>
            <w:ins w:id="76" w:author="Mark Michaelis" w:date="2019-10-12T13:40:00Z">
              <w:r>
                <w:t>A</w:t>
              </w:r>
            </w:ins>
            <w:del w:id="77" w:author="Mark Michaelis" w:date="2019-10-12T13:40:00Z">
              <w:r w:rsidRPr="003C29EE" w:rsidDel="00E24908">
                <w:delText>,</w:delText>
              </w:r>
              <w:r w:rsidDel="00E24908">
                <w:delText xml:space="preserve"> </w:delText>
              </w:r>
              <w:r w:rsidRPr="003C29EE" w:rsidDel="00E24908">
                <w:delText>a</w:delText>
              </w:r>
            </w:del>
            <w:r>
              <w:t xml:space="preserve"> </w:t>
            </w:r>
            <w:r w:rsidRPr="003C29EE">
              <w:t>good</w:t>
            </w:r>
            <w:r>
              <w:t xml:space="preserve"> </w:t>
            </w:r>
            <w:r w:rsidRPr="003C29EE">
              <w:t>guideline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immutable:</w:t>
            </w:r>
            <w:r>
              <w:t xml:space="preserve"> </w:t>
            </w:r>
            <w:r w:rsidRPr="003C29EE">
              <w:t>Once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instantiated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able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modify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instance.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scenarios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modification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desirable,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create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instance.</w:t>
            </w:r>
            <w:r>
              <w:t xml:space="preserve"> Listing 9.</w:t>
            </w:r>
            <w:r w:rsidRPr="003C29EE">
              <w:t>1</w:t>
            </w:r>
            <w:r>
              <w:t xml:space="preserve"> </w:t>
            </w:r>
            <w:r w:rsidRPr="003C29EE">
              <w:t>supplies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proofErr w:type="gramStart"/>
            <w:r w:rsidRPr="006A3099">
              <w:rPr>
                <w:rStyle w:val="CITchapbm"/>
              </w:rPr>
              <w:t>Move(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doesn’t</w:t>
            </w:r>
            <w:r>
              <w:t xml:space="preserve"> </w:t>
            </w:r>
            <w:r w:rsidRPr="003C29EE">
              <w:t>modify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 w:rsidRPr="003C29EE">
              <w:t>,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instead</w:t>
            </w:r>
            <w:r>
              <w:t xml:space="preserve"> </w:t>
            </w:r>
            <w:r w:rsidRPr="003C29EE">
              <w:t>returns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entirely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instance.</w:t>
            </w:r>
          </w:p>
          <w:p w14:paraId="0DC90A30" w14:textId="77777777" w:rsidR="008053A3" w:rsidRDefault="008053A3" w:rsidP="008053A3">
            <w:pPr>
              <w:pStyle w:val="MN1"/>
            </w:pPr>
            <w:r w:rsidRPr="003C29EE">
              <w:t>There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good</w:t>
            </w:r>
            <w:r>
              <w:t xml:space="preserve"> </w:t>
            </w:r>
            <w:r w:rsidRPr="003C29EE">
              <w:t>reasons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guideline.</w:t>
            </w:r>
            <w:r>
              <w:t xml:space="preserve"> </w:t>
            </w:r>
            <w:r w:rsidRPr="003C29EE">
              <w:t>First,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represent</w:t>
            </w:r>
            <w:r>
              <w:t xml:space="preserve"> </w:t>
            </w:r>
            <w:r w:rsidRPr="003C29EE">
              <w:t>values.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think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adding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integers</w:t>
            </w:r>
            <w:r>
              <w:t xml:space="preserve"> </w:t>
            </w:r>
            <w:r w:rsidRPr="003C29EE">
              <w:t>together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either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them;</w:t>
            </w:r>
            <w:r>
              <w:t xml:space="preserve"> </w:t>
            </w:r>
            <w:r w:rsidRPr="003C29EE">
              <w:t>rather,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addends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proofErr w:type="gramStart"/>
            <w:r w:rsidRPr="003C29EE">
              <w:t>immutable</w:t>
            </w:r>
            <w:proofErr w:type="gramEnd"/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third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produced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result.</w:t>
            </w:r>
          </w:p>
          <w:p w14:paraId="63148970" w14:textId="7CC02720" w:rsidR="008053A3" w:rsidRDefault="008053A3" w:rsidP="005213BB">
            <w:pPr>
              <w:pStyle w:val="MN1"/>
            </w:pPr>
            <w:r w:rsidRPr="003C29EE">
              <w:t>Second,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reference,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very</w:t>
            </w:r>
            <w:r>
              <w:t xml:space="preserve"> </w:t>
            </w:r>
            <w:r w:rsidRPr="003C29EE">
              <w:t>easy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get</w:t>
            </w:r>
            <w:r>
              <w:t xml:space="preserve"> </w:t>
            </w:r>
            <w:r w:rsidRPr="003C29EE">
              <w:t>confused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incorrectly</w:t>
            </w:r>
            <w:r>
              <w:t xml:space="preserve"> </w:t>
            </w:r>
            <w:r w:rsidRPr="003C29EE">
              <w:t>believe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mutation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observed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cause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mutation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another,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would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type.</w:t>
            </w:r>
          </w:p>
        </w:tc>
      </w:tr>
    </w:tbl>
    <w:p w14:paraId="18BF700A" w14:textId="579F6B40" w:rsidR="008053A3" w:rsidRDefault="008053A3" w:rsidP="008053A3">
      <w:pPr>
        <w:pStyle w:val="spacer"/>
      </w:pPr>
    </w:p>
    <w:p w14:paraId="19E24FF1" w14:textId="77777777" w:rsidR="008053A3" w:rsidRPr="001C20C9" w:rsidRDefault="008053A3" w:rsidP="008053A3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8053A3" w14:paraId="71209168" w14:textId="77777777" w:rsidTr="00AC16C1">
        <w:trPr>
          <w:trHeight w:val="1017"/>
        </w:trPr>
        <w:tc>
          <w:tcPr>
            <w:tcW w:w="5940" w:type="dxa"/>
            <w:shd w:val="clear" w:color="auto" w:fill="EAEAEA"/>
          </w:tcPr>
          <w:p w14:paraId="5822B363" w14:textId="77777777" w:rsidR="008053A3" w:rsidRPr="00FF28E6" w:rsidRDefault="008053A3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9773C05" wp14:editId="3E463B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2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9CEC5" id="Rectangle 18" o:spid="_x0000_s1026" style="position:absolute;margin-left:0;margin-top:.5pt;width:8.65pt;height:8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AEAgIAAO4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BRPPAEAgIAAO4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4648C7AA" w14:textId="70867C9A" w:rsidR="008053A3" w:rsidRDefault="008053A3" w:rsidP="00EF7A9E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del w:id="78" w:author="Kevin" w:date="2020-03-02T06:29:00Z">
              <w:r w:rsidRPr="003C29EE" w:rsidDel="00BA57F5">
                <w:delText>create</w:delText>
              </w:r>
              <w:r w:rsidDel="00BA57F5">
                <w:delText xml:space="preserve"> </w:delText>
              </w:r>
            </w:del>
            <w:ins w:id="79" w:author="Kevin" w:date="2020-03-02T06:29:00Z">
              <w:r>
                <w:t xml:space="preserve">make </w:t>
              </w:r>
            </w:ins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del w:id="80" w:author="Kevin" w:date="2020-03-02T06:29:00Z">
              <w:r w:rsidRPr="003C29EE" w:rsidDel="00BA57F5">
                <w:delText>that</w:delText>
              </w:r>
              <w:r w:rsidDel="00BA57F5">
                <w:delText xml:space="preserve"> </w:delText>
              </w:r>
              <w:r w:rsidRPr="003C29EE" w:rsidDel="00BA57F5">
                <w:delText>are</w:delText>
              </w:r>
              <w:r w:rsidDel="00BA57F5">
                <w:delText xml:space="preserve"> </w:delText>
              </w:r>
            </w:del>
            <w:r w:rsidRPr="003C29EE">
              <w:t>immutable</w:t>
            </w:r>
            <w:r>
              <w:t>.</w:t>
            </w:r>
          </w:p>
        </w:tc>
      </w:tr>
    </w:tbl>
    <w:p w14:paraId="2B96A71F" w14:textId="010567C4" w:rsidR="001625C4" w:rsidRPr="003C29EE" w:rsidRDefault="00CA59C0" w:rsidP="0028113B">
      <w:pPr>
        <w:pStyle w:val="H2"/>
      </w:pPr>
      <w:bookmarkStart w:id="81" w:name="_Toc35623516"/>
      <w:r w:rsidRPr="003C29EE">
        <w:t>Initializing</w:t>
      </w:r>
      <w:r w:rsidR="00E17B9E">
        <w:t xml:space="preserve"> </w:t>
      </w:r>
      <w:r w:rsidRPr="003C29EE">
        <w:t>Structs</w:t>
      </w:r>
      <w:bookmarkEnd w:id="81"/>
    </w:p>
    <w:p w14:paraId="4D9613EC" w14:textId="100DE5AD" w:rsidR="00364199" w:rsidRDefault="00431023" w:rsidP="00DD2E54">
      <w:pPr>
        <w:pStyle w:val="HEADFIRST"/>
      </w:pPr>
      <w:bookmarkStart w:id="82" w:name="_Hlk480112788"/>
      <w:r w:rsidRPr="003C29EE">
        <w:t>I</w:t>
      </w:r>
      <w:r w:rsidR="00CA59C0" w:rsidRPr="003C29EE">
        <w:t>n</w:t>
      </w:r>
      <w:r w:rsidR="00E17B9E">
        <w:t xml:space="preserve"> </w:t>
      </w:r>
      <w:r w:rsidR="00CA59C0" w:rsidRPr="003C29EE">
        <w:t>addition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properties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fields,</w:t>
      </w:r>
      <w:r w:rsidR="00E17B9E">
        <w:t xml:space="preserve"> </w:t>
      </w:r>
      <w:r w:rsidR="00CA59C0" w:rsidRPr="003C29EE">
        <w:t>structs</w:t>
      </w:r>
      <w:r w:rsidR="00E17B9E">
        <w:t xml:space="preserve"> </w:t>
      </w:r>
      <w:r w:rsidR="00CA59C0" w:rsidRPr="003C29EE">
        <w:t>may</w:t>
      </w:r>
      <w:r w:rsidR="00E17B9E">
        <w:t xml:space="preserve"> </w:t>
      </w:r>
      <w:r w:rsidR="00CA59C0" w:rsidRPr="003C29EE">
        <w:t>contain</w:t>
      </w:r>
      <w:r w:rsidR="00E17B9E">
        <w:t xml:space="preserve"> </w:t>
      </w:r>
      <w:r w:rsidR="00CA59C0" w:rsidRPr="003C29EE">
        <w:t>methods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constructors.</w:t>
      </w:r>
      <w:r w:rsidR="00E17B9E">
        <w:t xml:space="preserve"> </w:t>
      </w:r>
      <w:r w:rsidR="0059019B">
        <w:t>However,</w:t>
      </w:r>
      <w:r w:rsidR="00E17B9E">
        <w:t xml:space="preserve"> </w:t>
      </w:r>
      <w:r w:rsidR="0059019B">
        <w:t>no</w:t>
      </w:r>
      <w:r w:rsidR="00E17B9E">
        <w:t xml:space="preserve"> </w:t>
      </w:r>
      <w:r w:rsidR="0059019B">
        <w:t>default</w:t>
      </w:r>
      <w:r w:rsidR="00E17B9E">
        <w:t xml:space="preserve"> </w:t>
      </w:r>
      <w:r w:rsidR="0059019B">
        <w:t>constructor</w:t>
      </w:r>
      <w:r w:rsidR="00E17B9E">
        <w:t xml:space="preserve"> </w:t>
      </w:r>
      <w:r w:rsidR="0059019B">
        <w:t>may</w:t>
      </w:r>
      <w:r w:rsidR="00E17B9E">
        <w:t xml:space="preserve"> </w:t>
      </w:r>
      <w:r w:rsidR="0059019B">
        <w:t>be</w:t>
      </w:r>
      <w:r w:rsidR="00E17B9E">
        <w:t xml:space="preserve"> </w:t>
      </w:r>
      <w:r w:rsidR="0059019B">
        <w:t>defined.</w:t>
      </w:r>
      <w:r w:rsidR="00E17B9E">
        <w:t xml:space="preserve"> </w:t>
      </w:r>
      <w:r w:rsidR="0059019B">
        <w:t>Instead</w:t>
      </w:r>
      <w:r w:rsidR="00BC56A5" w:rsidRPr="003C29EE">
        <w:t>,</w:t>
      </w:r>
      <w:r w:rsidR="00E17B9E">
        <w:t xml:space="preserve"> </w:t>
      </w:r>
      <w:r w:rsidR="00385DBC" w:rsidRPr="003C29EE">
        <w:t>the</w:t>
      </w:r>
      <w:r w:rsidR="00E17B9E">
        <w:t xml:space="preserve"> </w:t>
      </w:r>
      <w:r w:rsidR="00385DBC" w:rsidRPr="003C29EE">
        <w:t>C#</w:t>
      </w:r>
      <w:r w:rsidR="00E17B9E">
        <w:t xml:space="preserve"> </w:t>
      </w:r>
      <w:r w:rsidR="00385DBC" w:rsidRPr="003C29EE">
        <w:t>compiler</w:t>
      </w:r>
      <w:r w:rsidR="00E17B9E">
        <w:t xml:space="preserve"> </w:t>
      </w:r>
      <w:r w:rsidR="00CA59C0" w:rsidRPr="003C29EE">
        <w:t>automatically</w:t>
      </w:r>
      <w:r w:rsidR="00E17B9E">
        <w:t xml:space="preserve"> </w:t>
      </w:r>
      <w:r w:rsidR="00385DBC" w:rsidRPr="003C29EE">
        <w:t>generates</w:t>
      </w:r>
      <w:r w:rsidR="00E17B9E">
        <w:t xml:space="preserve"> </w:t>
      </w:r>
      <w:r w:rsidR="00385DBC" w:rsidRPr="003C29EE">
        <w:t>a</w:t>
      </w:r>
      <w:r w:rsidR="00E17B9E">
        <w:t xml:space="preserve"> </w:t>
      </w:r>
      <w:r w:rsidR="00611FEE" w:rsidRPr="003C29EE">
        <w:t>default</w:t>
      </w:r>
      <w:r w:rsidR="00E17B9E">
        <w:t xml:space="preserve"> </w:t>
      </w:r>
      <w:r w:rsidR="00CA59C0" w:rsidRPr="003C29EE">
        <w:t>constructor</w:t>
      </w:r>
      <w:r w:rsidR="00E17B9E">
        <w:t xml:space="preserve"> </w:t>
      </w:r>
      <w:r w:rsidR="007F63D8">
        <w:t>that</w:t>
      </w:r>
      <w:r w:rsidR="00E17B9E">
        <w:t xml:space="preserve"> </w:t>
      </w:r>
      <w:r w:rsidR="00F412AE" w:rsidRPr="003C29EE">
        <w:t>initializes</w:t>
      </w:r>
      <w:r w:rsidR="00E17B9E">
        <w:t xml:space="preserve"> </w:t>
      </w:r>
      <w:r w:rsidR="00F412AE" w:rsidRPr="003C29EE">
        <w:t>all</w:t>
      </w:r>
      <w:r w:rsidR="00E17B9E">
        <w:t xml:space="preserve"> </w:t>
      </w:r>
      <w:r w:rsidR="00F412AE" w:rsidRPr="003C29EE">
        <w:t>fields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their</w:t>
      </w:r>
      <w:r w:rsidR="00E17B9E">
        <w:t xml:space="preserve"> </w:t>
      </w:r>
      <w:r w:rsidR="00CA59C0" w:rsidRPr="003C29EE">
        <w:t>default</w:t>
      </w:r>
      <w:r w:rsidR="00E17B9E">
        <w:t xml:space="preserve"> </w:t>
      </w:r>
      <w:r w:rsidR="00CA59C0" w:rsidRPr="003C29EE">
        <w:t>values.</w:t>
      </w:r>
      <w:bookmarkEnd w:id="82"/>
      <w:r w:rsidR="00E17B9E">
        <w:t xml:space="preserve"> </w:t>
      </w:r>
      <w:r w:rsidRPr="003C29EE">
        <w:t>The</w:t>
      </w:r>
      <w:r w:rsidR="00E17B9E">
        <w:t xml:space="preserve"> </w:t>
      </w:r>
      <w:r w:rsidR="00F412AE" w:rsidRPr="003C29EE">
        <w:t>default</w:t>
      </w:r>
      <w:r w:rsidR="00E17B9E">
        <w:t xml:space="preserve"> </w:t>
      </w:r>
      <w:r w:rsidR="00F412AE"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null</w:t>
      </w:r>
      <w:r w:rsidR="00E17B9E">
        <w:t xml:space="preserve"> </w:t>
      </w:r>
      <w:r w:rsidRPr="003C29EE">
        <w:t>for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of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data</w:t>
      </w:r>
      <w:r w:rsidR="00F412AE" w:rsidRPr="003C29EE">
        <w:t>,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zero</w:t>
      </w:r>
      <w:r w:rsidR="00E17B9E">
        <w:t xml:space="preserve"> </w:t>
      </w:r>
      <w:r w:rsidR="00F412AE" w:rsidRPr="003C29EE">
        <w:t>value</w:t>
      </w:r>
      <w:r w:rsidR="00E17B9E">
        <w:t xml:space="preserve"> </w:t>
      </w:r>
      <w:r w:rsidR="00F412AE" w:rsidRPr="003C29EE">
        <w:t>for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of</w:t>
      </w:r>
      <w:r w:rsidR="00E17B9E">
        <w:t xml:space="preserve"> </w:t>
      </w:r>
      <w:r w:rsidR="00F412AE" w:rsidRPr="003C29EE">
        <w:t>numeric</w:t>
      </w:r>
      <w:r w:rsidR="00E17B9E">
        <w:t xml:space="preserve"> </w:t>
      </w:r>
      <w:r w:rsidR="00F412AE" w:rsidRPr="003C29EE">
        <w:t>type,</w:t>
      </w:r>
      <w:r w:rsidR="00E17B9E">
        <w:t xml:space="preserve"> </w:t>
      </w:r>
      <w:r w:rsidR="00F412AE" w:rsidRPr="003C29EE">
        <w:t>false</w:t>
      </w:r>
      <w:r w:rsidR="00E17B9E">
        <w:t xml:space="preserve"> </w:t>
      </w:r>
      <w:r w:rsidR="00F412AE" w:rsidRPr="003C29EE">
        <w:t>for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of</w:t>
      </w:r>
      <w:r w:rsidR="00E17B9E">
        <w:t xml:space="preserve"> </w:t>
      </w:r>
      <w:r w:rsidR="00F412AE" w:rsidRPr="003C29EE">
        <w:t>Boolean</w:t>
      </w:r>
      <w:r w:rsidR="00E17B9E">
        <w:t xml:space="preserve"> </w:t>
      </w:r>
      <w:r w:rsidR="00F412AE" w:rsidRPr="003C29EE">
        <w:t>type,</w:t>
      </w:r>
      <w:r w:rsidR="00E17B9E">
        <w:t xml:space="preserve"> </w:t>
      </w:r>
      <w:r w:rsidR="00F412AE" w:rsidRPr="003C29EE">
        <w:t>and</w:t>
      </w:r>
      <w:r w:rsidR="00E17B9E">
        <w:t xml:space="preserve"> </w:t>
      </w:r>
      <w:r w:rsidR="00F412AE" w:rsidRPr="003C29EE">
        <w:t>so</w:t>
      </w:r>
      <w:r w:rsidR="00E17B9E">
        <w:t xml:space="preserve"> </w:t>
      </w:r>
      <w:r w:rsidR="00F412AE" w:rsidRPr="003C29EE">
        <w:t>on</w:t>
      </w:r>
      <w:r w:rsidR="003C29EE">
        <w:t>.</w:t>
      </w:r>
    </w:p>
    <w:p w14:paraId="11871F67" w14:textId="64E8478E" w:rsidR="000A4F02" w:rsidRPr="003C29EE" w:rsidRDefault="00C4673B" w:rsidP="00DD2E54">
      <w:pPr>
        <w:pStyle w:val="CHAPBM"/>
      </w:pPr>
      <w:r w:rsidRPr="003C29EE">
        <w:t>To</w:t>
      </w:r>
      <w:r w:rsidR="00E17B9E">
        <w:t xml:space="preserve"> </w:t>
      </w:r>
      <w:r w:rsidRPr="003C29EE">
        <w:t>ensure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local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variable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fully</w:t>
      </w:r>
      <w:r w:rsidR="00E17B9E">
        <w:t xml:space="preserve"> </w:t>
      </w:r>
      <w:r w:rsidRPr="003C29EE">
        <w:t>initialized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constructor,</w:t>
      </w:r>
      <w:r w:rsidR="00E17B9E">
        <w:t xml:space="preserve"> </w:t>
      </w:r>
      <w:r w:rsidRPr="003C29EE">
        <w:t>every</w:t>
      </w:r>
      <w:r w:rsidR="00E17B9E">
        <w:t xml:space="preserve"> </w:t>
      </w:r>
      <w:r w:rsidRPr="003C29EE">
        <w:t>constructor</w:t>
      </w:r>
      <w:r w:rsidR="00E17B9E">
        <w:t xml:space="preserve"> </w:t>
      </w:r>
      <w:r w:rsidR="00F412AE" w:rsidRPr="003C29EE">
        <w:t>in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struct</w:t>
      </w:r>
      <w:r w:rsidR="00E17B9E">
        <w:t xml:space="preserve"> </w:t>
      </w:r>
      <w:r w:rsidRPr="003C29EE">
        <w:t>must</w:t>
      </w:r>
      <w:r w:rsidR="00E17B9E">
        <w:t xml:space="preserve"> </w:t>
      </w:r>
      <w:r w:rsidRPr="003C29EE">
        <w:t>initialize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fields</w:t>
      </w:r>
      <w:r w:rsidR="00E17B9E">
        <w:t xml:space="preserve"> </w:t>
      </w:r>
      <w:r w:rsidR="00F412AE" w:rsidRPr="003C29EE">
        <w:t>(and</w:t>
      </w:r>
      <w:r w:rsidR="00E17B9E">
        <w:t xml:space="preserve"> </w:t>
      </w:r>
      <w:r w:rsidRPr="003C29EE">
        <w:t>read-only</w:t>
      </w:r>
      <w:r w:rsidR="007F63D8">
        <w:t>,</w:t>
      </w:r>
      <w:r w:rsidR="00E17B9E">
        <w:t xml:space="preserve"> </w:t>
      </w:r>
      <w:r w:rsidRPr="003C29EE">
        <w:t>automatically</w:t>
      </w:r>
      <w:r w:rsidR="00E17B9E">
        <w:t xml:space="preserve"> </w:t>
      </w:r>
      <w:r w:rsidRPr="003C29EE">
        <w:t>implemented</w:t>
      </w:r>
      <w:r w:rsidR="00E17B9E">
        <w:t xml:space="preserve"> </w:t>
      </w:r>
      <w:r w:rsidRPr="003C29EE">
        <w:t>properties</w:t>
      </w:r>
      <w:r w:rsidR="00F412AE" w:rsidRPr="003C29EE">
        <w:t>)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struct.</w:t>
      </w:r>
      <w:r w:rsidR="00E17B9E">
        <w:t xml:space="preserve"> </w:t>
      </w:r>
      <w:r w:rsidRPr="003C29EE">
        <w:t>(In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6.0,</w:t>
      </w:r>
      <w:r w:rsidR="00E17B9E">
        <w:t xml:space="preserve"> </w:t>
      </w:r>
      <w:r w:rsidRPr="003C29EE">
        <w:t>initialization</w:t>
      </w:r>
      <w:r w:rsidR="00E17B9E">
        <w:t xml:space="preserve"> </w:t>
      </w:r>
      <w:r w:rsidRPr="003C29EE">
        <w:t>via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read-only</w:t>
      </w:r>
      <w:r w:rsidR="007F63D8">
        <w:t>,</w:t>
      </w:r>
      <w:r w:rsidR="00E17B9E">
        <w:t xml:space="preserve"> </w:t>
      </w:r>
      <w:r w:rsidRPr="003C29EE">
        <w:t>automatically</w:t>
      </w:r>
      <w:r w:rsidR="00E17B9E">
        <w:t xml:space="preserve"> </w:t>
      </w:r>
      <w:r w:rsidRPr="003C29EE">
        <w:t>implemented</w:t>
      </w:r>
      <w:r w:rsidR="00E17B9E">
        <w:t xml:space="preserve"> </w:t>
      </w:r>
      <w:r w:rsidRPr="003C29EE">
        <w:t>property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sufficient</w:t>
      </w:r>
      <w:r w:rsidR="00E17B9E">
        <w:t xml:space="preserve"> </w:t>
      </w:r>
      <w:r w:rsidR="007F63D8">
        <w:t>because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backing</w:t>
      </w:r>
      <w:r w:rsidR="00E17B9E">
        <w:t xml:space="preserve"> </w:t>
      </w:r>
      <w:r w:rsidRPr="003C29EE">
        <w:t>field</w:t>
      </w:r>
      <w:r w:rsidR="00E17B9E">
        <w:t xml:space="preserve"> </w:t>
      </w:r>
      <w:r w:rsidRPr="003C29EE">
        <w:t>is</w:t>
      </w:r>
      <w:r w:rsidR="00E17B9E">
        <w:t xml:space="preserve"> </w:t>
      </w:r>
      <w:proofErr w:type="gramStart"/>
      <w:r w:rsidRPr="003C29EE">
        <w:t>unknown</w:t>
      </w:r>
      <w:proofErr w:type="gramEnd"/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initialization</w:t>
      </w:r>
      <w:r w:rsidR="00E17B9E">
        <w:t xml:space="preserve"> </w:t>
      </w:r>
      <w:r w:rsidRPr="003C29EE">
        <w:t>would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possible</w:t>
      </w:r>
      <w:r w:rsidR="007F63D8">
        <w:t>.</w:t>
      </w:r>
      <w:r w:rsidRPr="003C29EE">
        <w:t>)</w:t>
      </w:r>
      <w:r w:rsidR="00E17B9E">
        <w:t xml:space="preserve"> </w:t>
      </w:r>
      <w:r w:rsidRPr="003C29EE">
        <w:t>Failure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initialize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data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struct</w:t>
      </w:r>
      <w:r w:rsidR="00E17B9E">
        <w:t xml:space="preserve"> </w:t>
      </w:r>
      <w:r w:rsidRPr="003C29EE">
        <w:t>causes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compile</w:t>
      </w:r>
      <w:r w:rsidR="00F412AE" w:rsidRPr="003C29EE">
        <w:t>-time</w:t>
      </w:r>
      <w:r w:rsidR="00E17B9E">
        <w:t xml:space="preserve"> </w:t>
      </w:r>
      <w:r w:rsidRPr="003C29EE">
        <w:t>error.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complicate</w:t>
      </w:r>
      <w:r w:rsidR="00E17B9E">
        <w:t xml:space="preserve"> </w:t>
      </w:r>
      <w:r w:rsidRPr="003C29EE">
        <w:t>matters</w:t>
      </w:r>
      <w:r w:rsidR="00E17B9E">
        <w:t xml:space="preserve"> </w:t>
      </w:r>
      <w:r w:rsidRPr="003C29EE">
        <w:t>slightly</w:t>
      </w:r>
      <w:r w:rsidR="0010467F" w:rsidRPr="003C29EE">
        <w:t>,</w:t>
      </w:r>
      <w:r w:rsidR="00E17B9E">
        <w:t xml:space="preserve"> </w:t>
      </w:r>
      <w:r w:rsidR="00CA59C0" w:rsidRPr="003C29EE">
        <w:t>C#</w:t>
      </w:r>
      <w:r w:rsidR="00E17B9E">
        <w:t xml:space="preserve"> </w:t>
      </w:r>
      <w:r w:rsidR="00F412AE" w:rsidRPr="003C29EE">
        <w:t>disal</w:t>
      </w:r>
      <w:r w:rsidR="00F412AE" w:rsidRPr="003C29EE">
        <w:lastRenderedPageBreak/>
        <w:t>lows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initializers</w:t>
      </w:r>
      <w:r w:rsidR="00E17B9E">
        <w:t xml:space="preserve"> </w:t>
      </w:r>
      <w:r w:rsidR="00F412AE" w:rsidRPr="003C29EE">
        <w:t>in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struct</w:t>
      </w:r>
      <w:r w:rsidR="003C29EE">
        <w:t>.</w:t>
      </w:r>
      <w:r w:rsidR="00E17B9E">
        <w:t xml:space="preserve"> </w:t>
      </w:r>
      <w:r w:rsidR="00A31FCF">
        <w:t>Listing</w:t>
      </w:r>
      <w:r w:rsidR="00E17B9E">
        <w:t xml:space="preserve"> </w:t>
      </w:r>
      <w:r w:rsidR="00A31FCF">
        <w:t>9.</w:t>
      </w:r>
      <w:r w:rsidR="00CA59C0" w:rsidRPr="003C29EE">
        <w:t>2</w:t>
      </w:r>
      <w:r w:rsidR="0010467F" w:rsidRPr="003C29EE">
        <w:t>,</w:t>
      </w:r>
      <w:r w:rsidR="00E17B9E">
        <w:t xml:space="preserve"> </w:t>
      </w:r>
      <w:r w:rsidR="0010467F" w:rsidRPr="003C29EE">
        <w:t>for</w:t>
      </w:r>
      <w:r w:rsidR="00E17B9E">
        <w:t xml:space="preserve"> </w:t>
      </w:r>
      <w:r w:rsidR="0010467F" w:rsidRPr="003C29EE">
        <w:t>example,</w:t>
      </w:r>
      <w:r w:rsidR="00E17B9E">
        <w:t xml:space="preserve"> </w:t>
      </w:r>
      <w:r w:rsidR="00AF3713">
        <w:t xml:space="preserve">would </w:t>
      </w:r>
      <w:r w:rsidR="0010467F" w:rsidRPr="003C29EE">
        <w:t>not</w:t>
      </w:r>
      <w:r w:rsidR="00E17B9E">
        <w:t xml:space="preserve"> </w:t>
      </w:r>
      <w:r w:rsidR="0010467F" w:rsidRPr="003C29EE">
        <w:t>compile</w:t>
      </w:r>
      <w:r w:rsidR="00E17B9E">
        <w:t xml:space="preserve"> </w:t>
      </w:r>
      <w:r w:rsidR="0010467F" w:rsidRPr="003C29EE">
        <w:t>if</w:t>
      </w:r>
      <w:r w:rsidR="00E17B9E">
        <w:t xml:space="preserve"> </w:t>
      </w:r>
      <w:r w:rsidR="007F63D8">
        <w:t>the</w:t>
      </w:r>
      <w:r w:rsidR="00E17B9E">
        <w:t xml:space="preserve"> </w:t>
      </w:r>
      <w:r w:rsidR="007F63D8">
        <w:t>line</w:t>
      </w:r>
      <w:r w:rsidR="00E17B9E">
        <w:t xml:space="preserve"> </w:t>
      </w:r>
      <w:r w:rsidR="00C472C8" w:rsidRPr="006A3099">
        <w:rPr>
          <w:rStyle w:val="CITchapbm"/>
        </w:rPr>
        <w:t>_Degrees</w:t>
      </w:r>
      <w:r w:rsidR="00E17B9E" w:rsidRPr="006A3099">
        <w:rPr>
          <w:rStyle w:val="CITchapbm"/>
        </w:rPr>
        <w:t xml:space="preserve"> </w:t>
      </w:r>
      <w:r w:rsidR="00C472C8" w:rsidRPr="006A3099">
        <w:rPr>
          <w:rStyle w:val="CITchapbm"/>
        </w:rPr>
        <w:t>=</w:t>
      </w:r>
      <w:r w:rsidR="00E17B9E" w:rsidRPr="006A3099">
        <w:rPr>
          <w:rStyle w:val="CITchapbm"/>
        </w:rPr>
        <w:t xml:space="preserve"> </w:t>
      </w:r>
      <w:r w:rsidR="00C472C8" w:rsidRPr="006A3099">
        <w:rPr>
          <w:rStyle w:val="CITchapbm"/>
        </w:rPr>
        <w:t>42</w:t>
      </w:r>
      <w:r w:rsidR="00E17B9E">
        <w:t xml:space="preserve"> </w:t>
      </w:r>
      <w:r w:rsidR="007F63D8">
        <w:t>was</w:t>
      </w:r>
      <w:r w:rsidR="00E17B9E">
        <w:t xml:space="preserve"> </w:t>
      </w:r>
      <w:r w:rsidR="0010467F" w:rsidRPr="003C29EE">
        <w:t>uncommented.</w:t>
      </w:r>
    </w:p>
    <w:p w14:paraId="07CC5DA8" w14:textId="1CED82DB" w:rsidR="001625C4" w:rsidRPr="003C29EE" w:rsidRDefault="00A31FCF" w:rsidP="00E50E99">
      <w:pPr>
        <w:pStyle w:val="CDTTTL"/>
      </w:pPr>
      <w:r w:rsidRPr="00612662">
        <w:rPr>
          <w:rStyle w:val="CDTNUM"/>
        </w:rPr>
        <w:t>Listing</w:t>
      </w:r>
      <w:r w:rsidR="00E17B9E" w:rsidRPr="00612662">
        <w:rPr>
          <w:rStyle w:val="CDTNUM"/>
        </w:rPr>
        <w:t xml:space="preserve"> </w:t>
      </w:r>
      <w:r w:rsidRPr="00612662">
        <w:rPr>
          <w:rStyle w:val="CDTNUM"/>
        </w:rPr>
        <w:t>9.</w:t>
      </w:r>
      <w:r w:rsidR="00CA59C0" w:rsidRPr="00612662">
        <w:rPr>
          <w:rStyle w:val="CDTNUM"/>
        </w:rPr>
        <w:t>2</w:t>
      </w:r>
      <w:r w:rsidR="00E17B9E" w:rsidRPr="00612662">
        <w:rPr>
          <w:rStyle w:val="CDTNUM"/>
        </w:rPr>
        <w:t>: </w:t>
      </w:r>
      <w:r w:rsidR="00CA59C0" w:rsidRPr="003C29EE">
        <w:t>Initializing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CB0C5E">
        <w:rPr>
          <w:rStyle w:val="CITchapbm"/>
        </w:rPr>
        <w:t>struct</w:t>
      </w:r>
      <w:r w:rsidR="00E17B9E">
        <w:t xml:space="preserve"> </w:t>
      </w:r>
      <w:r w:rsidR="00CA59C0" w:rsidRPr="003C29EE">
        <w:t>Field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Declaration,</w:t>
      </w:r>
      <w:r w:rsidR="00E17B9E">
        <w:t xml:space="preserve"> </w:t>
      </w:r>
      <w:r w:rsidR="00CA59C0" w:rsidRPr="003C29EE">
        <w:t>Resulting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Error</w:t>
      </w:r>
    </w:p>
    <w:p w14:paraId="4631A217" w14:textId="76C7FD06" w:rsidR="001625C4" w:rsidRPr="003C29EE" w:rsidRDefault="00CA59C0" w:rsidP="006A3099">
      <w:pPr>
        <w:pStyle w:val="CDTFIRST"/>
      </w:pPr>
      <w:r w:rsidRPr="003C29EE">
        <w:rPr>
          <w:rStyle w:val="CPKeyword"/>
        </w:rPr>
        <w:t>struct</w:t>
      </w:r>
      <w:r w:rsidR="00E17B9E">
        <w:t xml:space="preserve"> </w:t>
      </w:r>
      <w:r w:rsidRPr="003C29EE">
        <w:t>Angle</w:t>
      </w:r>
    </w:p>
    <w:p w14:paraId="79241EB3" w14:textId="77777777" w:rsidR="001625C4" w:rsidRPr="003C29EE" w:rsidRDefault="00CA59C0" w:rsidP="00703F75">
      <w:pPr>
        <w:pStyle w:val="CDTMID"/>
      </w:pPr>
      <w:r w:rsidRPr="003C29EE">
        <w:t>{</w:t>
      </w:r>
    </w:p>
    <w:p w14:paraId="79BAAAC4" w14:textId="6118EFA8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09361738" w14:textId="219A0C2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ERROR:</w:t>
      </w:r>
      <w:r>
        <w:rPr>
          <w:rStyle w:val="CPComment"/>
        </w:rPr>
        <w:t xml:space="preserve">  </w:t>
      </w:r>
      <w:r w:rsidR="00CA59C0" w:rsidRPr="003C29EE">
        <w:rPr>
          <w:rStyle w:val="CPComment"/>
        </w:rPr>
        <w:t>Fields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cannot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be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initialized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at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declaration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time</w:t>
      </w:r>
    </w:p>
    <w:p w14:paraId="7B25761D" w14:textId="45FC1D7E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_Degrees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42;</w:t>
      </w:r>
    </w:p>
    <w:p w14:paraId="67312E45" w14:textId="0E7DBFF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64C8F118" w14:textId="77777777" w:rsidR="001625C4" w:rsidRPr="003C29EE" w:rsidRDefault="00CA59C0" w:rsidP="00703F75">
      <w:pPr>
        <w:pStyle w:val="CDTLAST"/>
      </w:pPr>
      <w:r w:rsidRPr="003C29EE">
        <w:t>}</w:t>
      </w:r>
    </w:p>
    <w:p w14:paraId="0BD6125E" w14:textId="54AEB78C" w:rsidR="00C4673B" w:rsidRPr="003C29EE" w:rsidRDefault="00C4673B" w:rsidP="00DD2E54">
      <w:pPr>
        <w:pStyle w:val="CHAPBM"/>
      </w:pPr>
      <w:r w:rsidRPr="003C29EE">
        <w:t>If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explicitly</w:t>
      </w:r>
      <w:r w:rsidR="00E17B9E">
        <w:t xml:space="preserve"> </w:t>
      </w:r>
      <w:r w:rsidRPr="003C29EE">
        <w:t>instantiated</w:t>
      </w:r>
      <w:r w:rsidR="00E17B9E">
        <w:t xml:space="preserve"> </w:t>
      </w:r>
      <w:r w:rsidRPr="003C29EE">
        <w:t>via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new</w:t>
      </w:r>
      <w:r w:rsidR="00E17B9E">
        <w:t xml:space="preserve"> </w:t>
      </w:r>
      <w:r w:rsidRPr="003C29EE">
        <w:t>operator</w:t>
      </w:r>
      <w:r w:rsidR="00870226" w:rsidRPr="00E17B9E">
        <w:t>’</w:t>
      </w:r>
      <w:r w:rsidRPr="003C29EE">
        <w:t>s</w:t>
      </w:r>
      <w:r w:rsidR="00E17B9E">
        <w:t xml:space="preserve"> </w:t>
      </w:r>
      <w:r w:rsidRPr="003C29EE">
        <w:t>call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constructor,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data</w:t>
      </w:r>
      <w:r w:rsidR="00E17B9E">
        <w:t xml:space="preserve"> </w:t>
      </w:r>
      <w:r w:rsidRPr="003C29EE">
        <w:t>contained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struct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implicitly</w:t>
      </w:r>
      <w:r w:rsidR="00E17B9E">
        <w:t xml:space="preserve"> </w:t>
      </w:r>
      <w:r w:rsidRPr="003C29EE">
        <w:t>initialized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data</w:t>
      </w:r>
      <w:r w:rsidR="00870226" w:rsidRPr="00E17B9E">
        <w:t>’</w:t>
      </w:r>
      <w:r w:rsidRPr="003C29EE">
        <w:t>s</w:t>
      </w:r>
      <w:r w:rsidR="00E17B9E">
        <w:t xml:space="preserve"> </w:t>
      </w:r>
      <w:r w:rsidRPr="003C29EE">
        <w:t>default</w:t>
      </w:r>
      <w:r w:rsidR="00E17B9E">
        <w:t xml:space="preserve"> </w:t>
      </w:r>
      <w:r w:rsidRPr="003C29EE">
        <w:t>value</w:t>
      </w:r>
      <w:r w:rsidR="003C29EE">
        <w:t>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data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must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explicitly</w:t>
      </w:r>
      <w:r w:rsidR="00E17B9E">
        <w:t xml:space="preserve"> </w:t>
      </w:r>
      <w:r w:rsidRPr="003C29EE">
        <w:t>initialized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compiler</w:t>
      </w:r>
      <w:r w:rsidR="00E17B9E">
        <w:t xml:space="preserve"> </w:t>
      </w:r>
      <w:r w:rsidRPr="003C29EE">
        <w:t>error</w:t>
      </w:r>
      <w:r w:rsidR="003C29EE">
        <w:t>.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F412AE" w:rsidRPr="003C29EE">
        <w:t>raises</w:t>
      </w:r>
      <w:r w:rsidR="00E17B9E">
        <w:t xml:space="preserve"> </w:t>
      </w:r>
      <w:r w:rsidR="007F63D8">
        <w:t>a</w:t>
      </w:r>
      <w:r w:rsidR="00E17B9E">
        <w:t xml:space="preserve"> </w:t>
      </w:r>
      <w:r w:rsidRPr="003C29EE">
        <w:t>question:</w:t>
      </w:r>
      <w:r w:rsidR="00E17B9E">
        <w:t xml:space="preserve"> </w:t>
      </w:r>
      <w:r w:rsidR="007F63D8">
        <w:t>W</w:t>
      </w:r>
      <w:r w:rsidRPr="003C29EE">
        <w:t>hen</w:t>
      </w:r>
      <w:r w:rsidR="00E17B9E">
        <w:t xml:space="preserve"> </w:t>
      </w:r>
      <w:r w:rsidR="007F63D8">
        <w:t>might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implicitly</w:t>
      </w:r>
      <w:r w:rsidR="00E17B9E">
        <w:t xml:space="preserve"> </w:t>
      </w:r>
      <w:r w:rsidRPr="003C29EE">
        <w:t>initialized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explicitly</w:t>
      </w:r>
      <w:r w:rsidR="00E17B9E">
        <w:t xml:space="preserve"> </w:t>
      </w:r>
      <w:r w:rsidRPr="003C29EE">
        <w:t>instantiated?</w:t>
      </w:r>
      <w:r w:rsidR="00E17B9E">
        <w:t xml:space="preserve"> </w:t>
      </w:r>
      <w:r w:rsidR="00F412AE" w:rsidRPr="003C29EE">
        <w:t>T</w:t>
      </w:r>
      <w:r w:rsidRPr="003C29EE">
        <w:t>his</w:t>
      </w:r>
      <w:r w:rsidR="00E17B9E">
        <w:t xml:space="preserve"> </w:t>
      </w:r>
      <w:r w:rsidR="00F412AE" w:rsidRPr="003C29EE">
        <w:t>situation</w:t>
      </w:r>
      <w:r w:rsidR="00E17B9E">
        <w:t xml:space="preserve"> </w:t>
      </w:r>
      <w:r w:rsidRPr="003C29EE">
        <w:t>occurs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instantiating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contains</w:t>
      </w:r>
      <w:r w:rsidR="00E17B9E">
        <w:t xml:space="preserve"> </w:t>
      </w:r>
      <w:r w:rsidRPr="003C29EE">
        <w:t>a</w:t>
      </w:r>
      <w:r w:rsidR="000F4B70" w:rsidRPr="003C29EE">
        <w:t>n</w:t>
      </w:r>
      <w:r w:rsidR="00E17B9E">
        <w:t xml:space="preserve"> </w:t>
      </w:r>
      <w:r w:rsidR="000F4B70" w:rsidRPr="003C29EE">
        <w:t>unassigned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="007F63D8">
        <w:t>as</w:t>
      </w:r>
      <w:r w:rsidR="00E17B9E">
        <w:t xml:space="preserve"> </w:t>
      </w:r>
      <w:r w:rsidR="007F63D8">
        <w:t>well</w:t>
      </w:r>
      <w:r w:rsidR="00E17B9E">
        <w:t xml:space="preserve"> </w:t>
      </w:r>
      <w:r w:rsidR="007F63D8">
        <w:t>as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instantiating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array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="00F412AE" w:rsidRPr="003C29EE">
        <w:t>without</w:t>
      </w:r>
      <w:r w:rsidR="00E17B9E">
        <w:t xml:space="preserve"> </w:t>
      </w:r>
      <w:r w:rsidR="00F412AE" w:rsidRPr="003C29EE">
        <w:t>an</w:t>
      </w:r>
      <w:r w:rsidR="00E17B9E">
        <w:t xml:space="preserve"> </w:t>
      </w:r>
      <w:r w:rsidR="00F412AE" w:rsidRPr="003C29EE">
        <w:t>array</w:t>
      </w:r>
      <w:r w:rsidR="00E17B9E">
        <w:t xml:space="preserve"> </w:t>
      </w:r>
      <w:r w:rsidR="00F412AE" w:rsidRPr="003C29EE">
        <w:t>initializer</w:t>
      </w:r>
      <w:r w:rsidRPr="003C29EE">
        <w:t>.</w:t>
      </w:r>
    </w:p>
    <w:p w14:paraId="2E8B6229" w14:textId="365B5A31" w:rsidR="000A4F02" w:rsidRPr="003C29EE" w:rsidRDefault="007F63D8" w:rsidP="00DD2E54">
      <w:pPr>
        <w:pStyle w:val="CHAPBM"/>
      </w:pPr>
      <w:r>
        <w:t>To</w:t>
      </w:r>
      <w:r w:rsidR="00E17B9E">
        <w:t xml:space="preserve"> </w:t>
      </w:r>
      <w:r w:rsidR="00C4673B" w:rsidRPr="003C29EE">
        <w:t>fulfill</w:t>
      </w:r>
      <w:r w:rsidR="00E17B9E">
        <w:t xml:space="preserve"> </w:t>
      </w:r>
      <w:r w:rsidR="00C4673B" w:rsidRPr="003C29EE">
        <w:t>the</w:t>
      </w:r>
      <w:r w:rsidR="00E17B9E">
        <w:t xml:space="preserve"> </w:t>
      </w:r>
      <w:r w:rsidR="00C4673B" w:rsidRPr="003C29EE">
        <w:t>initialization</w:t>
      </w:r>
      <w:r w:rsidR="00E17B9E">
        <w:t xml:space="preserve"> </w:t>
      </w:r>
      <w:r w:rsidR="00C4673B" w:rsidRPr="003C29EE">
        <w:t>requirement</w:t>
      </w:r>
      <w:r w:rsidR="00E17B9E">
        <w:t xml:space="preserve"> </w:t>
      </w:r>
      <w:r w:rsidR="00C4673B" w:rsidRPr="003C29EE">
        <w:t>on</w:t>
      </w:r>
      <w:r w:rsidR="00E17B9E">
        <w:t xml:space="preserve"> </w:t>
      </w:r>
      <w:r w:rsidR="00C4673B" w:rsidRPr="003C29EE">
        <w:t>a</w:t>
      </w:r>
      <w:r w:rsidR="00E17B9E">
        <w:t xml:space="preserve"> </w:t>
      </w:r>
      <w:r w:rsidR="00C4673B" w:rsidRPr="003C29EE">
        <w:t>struct</w:t>
      </w:r>
      <w:r w:rsidR="003D2C4B" w:rsidRPr="003C29EE">
        <w:t>,</w:t>
      </w:r>
      <w:r w:rsidR="00E17B9E">
        <w:t xml:space="preserve"> </w:t>
      </w:r>
      <w:r w:rsidR="003D2C4B" w:rsidRPr="003C29EE">
        <w:t>all</w:t>
      </w:r>
      <w:r w:rsidR="00E17B9E">
        <w:t xml:space="preserve"> </w:t>
      </w:r>
      <w:r w:rsidR="003D2C4B" w:rsidRPr="003C29EE">
        <w:t>explicitly</w:t>
      </w:r>
      <w:r w:rsidR="00E17B9E">
        <w:t xml:space="preserve"> </w:t>
      </w:r>
      <w:r w:rsidR="003D2C4B" w:rsidRPr="003C29EE">
        <w:t>declared</w:t>
      </w:r>
      <w:r w:rsidR="00E17B9E">
        <w:t xml:space="preserve"> </w:t>
      </w:r>
      <w:r w:rsidR="003D2C4B" w:rsidRPr="003C29EE">
        <w:t>fields</w:t>
      </w:r>
      <w:r w:rsidR="00E17B9E">
        <w:t xml:space="preserve"> </w:t>
      </w:r>
      <w:r w:rsidR="00C05B06" w:rsidRPr="003C29EE">
        <w:t>must</w:t>
      </w:r>
      <w:r w:rsidR="00E17B9E">
        <w:t xml:space="preserve"> </w:t>
      </w:r>
      <w:r w:rsidR="00C05B06" w:rsidRPr="003C29EE">
        <w:t>be</w:t>
      </w:r>
      <w:r w:rsidR="00E17B9E">
        <w:t xml:space="preserve"> </w:t>
      </w:r>
      <w:r w:rsidR="00C05B06" w:rsidRPr="003C29EE">
        <w:t>initialized</w:t>
      </w:r>
      <w:r>
        <w:t>.</w:t>
      </w:r>
      <w:r w:rsidR="00E17B9E">
        <w:t xml:space="preserve"> </w:t>
      </w:r>
      <w:r>
        <w:t>S</w:t>
      </w:r>
      <w:r w:rsidR="002653E1" w:rsidRPr="003C29EE">
        <w:t>uch</w:t>
      </w:r>
      <w:r w:rsidR="00E17B9E">
        <w:t xml:space="preserve"> </w:t>
      </w:r>
      <w:r w:rsidR="002653E1" w:rsidRPr="003C29EE">
        <w:t>initialization</w:t>
      </w:r>
      <w:r w:rsidR="00E17B9E">
        <w:t xml:space="preserve"> </w:t>
      </w:r>
      <w:r w:rsidR="002653E1" w:rsidRPr="003C29EE">
        <w:t>must</w:t>
      </w:r>
      <w:r w:rsidR="00E17B9E">
        <w:t xml:space="preserve"> </w:t>
      </w:r>
      <w:r w:rsidR="002653E1" w:rsidRPr="003C29EE">
        <w:t>be</w:t>
      </w:r>
      <w:r w:rsidR="00E17B9E">
        <w:t xml:space="preserve"> </w:t>
      </w:r>
      <w:r w:rsidR="002653E1" w:rsidRPr="003C29EE">
        <w:t>done</w:t>
      </w:r>
      <w:r w:rsidR="00E17B9E">
        <w:t xml:space="preserve"> </w:t>
      </w:r>
      <w:r w:rsidR="002653E1" w:rsidRPr="003C29EE">
        <w:t>directly</w:t>
      </w:r>
      <w:r w:rsidR="003C29EE">
        <w:t>.</w:t>
      </w:r>
      <w:r w:rsidR="00E17B9E">
        <w:t xml:space="preserve"> </w:t>
      </w:r>
      <w:r w:rsidR="002653E1" w:rsidRPr="003C29EE">
        <w:t>For</w:t>
      </w:r>
      <w:r w:rsidR="00E17B9E">
        <w:t xml:space="preserve"> </w:t>
      </w:r>
      <w:r w:rsidR="002653E1" w:rsidRPr="003C29EE">
        <w:t>example,</w:t>
      </w:r>
      <w:r w:rsidR="00E17B9E">
        <w:t xml:space="preserve"> </w:t>
      </w:r>
      <w:r w:rsidR="002653E1" w:rsidRPr="003C29EE">
        <w:t>in</w:t>
      </w:r>
      <w:r w:rsidR="00E17B9E">
        <w:t xml:space="preserve"> </w:t>
      </w:r>
      <w:r w:rsidR="00A31FCF">
        <w:t>Listing</w:t>
      </w:r>
      <w:r w:rsidR="00E17B9E">
        <w:t xml:space="preserve"> </w:t>
      </w:r>
      <w:r w:rsidR="00A31FCF">
        <w:t>9.</w:t>
      </w:r>
      <w:r w:rsidR="002653E1" w:rsidRPr="003C29EE">
        <w:t>3,</w:t>
      </w:r>
      <w:r w:rsidR="00E17B9E">
        <w:t xml:space="preserve"> </w:t>
      </w:r>
      <w:r w:rsidR="003D2C4B" w:rsidRPr="003C29EE">
        <w:t>the</w:t>
      </w:r>
      <w:r w:rsidR="00E17B9E">
        <w:t xml:space="preserve"> </w:t>
      </w:r>
      <w:r w:rsidR="00CA59C0" w:rsidRPr="003C29EE">
        <w:t>constructor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initializes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property</w:t>
      </w:r>
      <w:r w:rsidR="00E17B9E">
        <w:t xml:space="preserve"> </w:t>
      </w:r>
      <w:r w:rsidR="002653E1" w:rsidRPr="003C29EE">
        <w:t>(if</w:t>
      </w:r>
      <w:r w:rsidR="00E17B9E">
        <w:t xml:space="preserve"> </w:t>
      </w:r>
      <w:r w:rsidR="002653E1" w:rsidRPr="003C29EE">
        <w:t>uncommented</w:t>
      </w:r>
      <w:r w:rsidR="00E17B9E">
        <w:t xml:space="preserve"> </w:t>
      </w:r>
      <w:r w:rsidR="002653E1" w:rsidRPr="003C29EE">
        <w:t>out)</w:t>
      </w:r>
      <w:r w:rsidR="00E17B9E">
        <w:t xml:space="preserve"> </w:t>
      </w:r>
      <w:r w:rsidR="00CA59C0" w:rsidRPr="003C29EE">
        <w:t>rather</w:t>
      </w:r>
      <w:r w:rsidR="00E17B9E">
        <w:t xml:space="preserve"> </w:t>
      </w:r>
      <w:r w:rsidR="00CA59C0" w:rsidRPr="003C29EE">
        <w:t>than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field</w:t>
      </w:r>
      <w:r w:rsidR="00E17B9E">
        <w:t xml:space="preserve"> </w:t>
      </w:r>
      <w:r w:rsidR="00CA59C0" w:rsidRPr="003C29EE">
        <w:t>produces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compile</w:t>
      </w:r>
      <w:r w:rsidR="00E17B9E">
        <w:t xml:space="preserve"> </w:t>
      </w:r>
      <w:r w:rsidR="00CA59C0" w:rsidRPr="003C29EE">
        <w:t>error.</w:t>
      </w:r>
    </w:p>
    <w:p w14:paraId="344199B5" w14:textId="4A126AB5" w:rsidR="001625C4" w:rsidRPr="003C29EE" w:rsidRDefault="00A31FCF" w:rsidP="00E50E99">
      <w:pPr>
        <w:pStyle w:val="CDTTTL"/>
      </w:pPr>
      <w:r w:rsidRPr="00612662">
        <w:rPr>
          <w:rStyle w:val="CDTNUM"/>
        </w:rPr>
        <w:t>Listing</w:t>
      </w:r>
      <w:r w:rsidR="00E17B9E" w:rsidRPr="00612662">
        <w:rPr>
          <w:rStyle w:val="CDTNUM"/>
        </w:rPr>
        <w:t xml:space="preserve"> </w:t>
      </w:r>
      <w:r w:rsidRPr="00612662">
        <w:rPr>
          <w:rStyle w:val="CDTNUM"/>
        </w:rPr>
        <w:t>9.</w:t>
      </w:r>
      <w:r w:rsidR="00CA59C0" w:rsidRPr="00612662">
        <w:rPr>
          <w:rStyle w:val="CDTNUM"/>
        </w:rPr>
        <w:t>3</w:t>
      </w:r>
      <w:r w:rsidR="00E17B9E" w:rsidRPr="00612662">
        <w:rPr>
          <w:rStyle w:val="CDTNUM"/>
        </w:rPr>
        <w:t>: </w:t>
      </w:r>
      <w:r w:rsidR="00CA59C0" w:rsidRPr="003C29EE">
        <w:t>Accessing</w:t>
      </w:r>
      <w:r w:rsidR="00E17B9E">
        <w:t xml:space="preserve"> </w:t>
      </w:r>
      <w:r w:rsidR="00CA59C0" w:rsidRPr="003C29EE">
        <w:t>Properties</w:t>
      </w:r>
      <w:r w:rsidR="00E17B9E">
        <w:t xml:space="preserve"> </w:t>
      </w:r>
      <w:r w:rsidR="00CA59C0" w:rsidRPr="003C29EE">
        <w:t>before</w:t>
      </w:r>
      <w:r w:rsidR="00E17B9E">
        <w:t xml:space="preserve"> </w:t>
      </w:r>
      <w:r w:rsidR="00CA59C0" w:rsidRPr="003C29EE">
        <w:t>Initializing</w:t>
      </w:r>
      <w:r w:rsidR="00E17B9E">
        <w:t xml:space="preserve"> </w:t>
      </w:r>
      <w:r w:rsidR="00CA59C0" w:rsidRPr="003C29EE">
        <w:t>All</w:t>
      </w:r>
      <w:r w:rsidR="00E17B9E">
        <w:t xml:space="preserve"> </w:t>
      </w:r>
      <w:r w:rsidR="00CA59C0" w:rsidRPr="003C29EE">
        <w:t>Fields</w:t>
      </w:r>
    </w:p>
    <w:p w14:paraId="53B29449" w14:textId="3E0E0D18" w:rsidR="00364199" w:rsidRDefault="00C472C8" w:rsidP="006A3099">
      <w:pPr>
        <w:pStyle w:val="CDTFIRST"/>
        <w:rPr>
          <w:rStyle w:val="CPComment"/>
        </w:rPr>
      </w:pPr>
      <w:r w:rsidRPr="003C29EE">
        <w:rPr>
          <w:rStyle w:val="CPKeyword"/>
          <w:highlight w:val="white"/>
        </w:rPr>
        <w:t>struct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Angle</w:t>
      </w:r>
    </w:p>
    <w:p w14:paraId="04EFA511" w14:textId="3C192AE2" w:rsidR="000A4F02" w:rsidRPr="003C29EE" w:rsidRDefault="00E17B9E" w:rsidP="00703F75">
      <w:pPr>
        <w:pStyle w:val="CDTMID"/>
        <w:rPr>
          <w:highlight w:val="white"/>
        </w:rPr>
      </w:pPr>
      <w:r>
        <w:rPr>
          <w:rStyle w:val="CPComment"/>
        </w:rPr>
        <w:t xml:space="preserve">               </w:t>
      </w:r>
      <w:r w:rsidR="00C05B06" w:rsidRPr="003C29EE">
        <w:rPr>
          <w:highlight w:val="white"/>
        </w:rPr>
        <w:t>{</w:t>
      </w:r>
    </w:p>
    <w:p w14:paraId="789C29E8" w14:textId="2C8EFFC9" w:rsidR="000A4F02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ERROR:</w:t>
      </w:r>
      <w:r w:rsidR="00E17B9E">
        <w:rPr>
          <w:rStyle w:val="CPComment"/>
          <w:highlight w:val="white"/>
        </w:rPr>
        <w:t xml:space="preserve">  </w:t>
      </w:r>
      <w:r w:rsidRPr="003C29EE">
        <w:rPr>
          <w:rStyle w:val="CPComment"/>
          <w:highlight w:val="white"/>
        </w:rPr>
        <w:t>The</w:t>
      </w:r>
      <w:r w:rsidR="00E17B9E">
        <w:rPr>
          <w:rStyle w:val="CPComment"/>
          <w:highlight w:val="white"/>
        </w:rPr>
        <w:t xml:space="preserve"> </w:t>
      </w:r>
      <w:r w:rsidR="00FB1972">
        <w:rPr>
          <w:rStyle w:val="CPComment"/>
          <w:highlight w:val="white"/>
        </w:rPr>
        <w:t>"</w:t>
      </w:r>
      <w:r w:rsidRPr="003C29EE">
        <w:rPr>
          <w:rStyle w:val="CPComment"/>
          <w:highlight w:val="white"/>
        </w:rPr>
        <w:t>this</w:t>
      </w:r>
      <w:r w:rsidR="00FB1972">
        <w:rPr>
          <w:rStyle w:val="CPComment"/>
          <w:highlight w:val="white"/>
        </w:rPr>
        <w:t>"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object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cannot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be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used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before</w:t>
      </w:r>
    </w:p>
    <w:p w14:paraId="5B373066" w14:textId="2F1E70F2" w:rsidR="00D06B21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        </w:t>
      </w:r>
      <w:proofErr w:type="gramStart"/>
      <w:r w:rsidRPr="003C29EE">
        <w:rPr>
          <w:rStyle w:val="CPComment"/>
          <w:highlight w:val="white"/>
        </w:rPr>
        <w:t>all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of</w:t>
      </w:r>
      <w:proofErr w:type="gramEnd"/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its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fields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are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assigned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to</w:t>
      </w:r>
    </w:p>
    <w:p w14:paraId="2339D0D6" w14:textId="54F9CE4A" w:rsidR="000A4F02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153B77">
        <w:rPr>
          <w:rStyle w:val="CPKeyword"/>
          <w:highlight w:val="white"/>
        </w:rPr>
        <w:t>public</w:t>
      </w:r>
      <w:r w:rsidR="00E17B9E" w:rsidRPr="00153B77">
        <w:rPr>
          <w:rStyle w:val="CPKeyword"/>
          <w:highlight w:val="white"/>
        </w:rPr>
        <w:t xml:space="preserve"> </w:t>
      </w:r>
      <w:proofErr w:type="gramStart"/>
      <w:r w:rsidRPr="00153B77">
        <w:rPr>
          <w:highlight w:val="white"/>
        </w:rPr>
        <w:t>Angle(</w:t>
      </w:r>
      <w:proofErr w:type="gramEnd"/>
      <w:r w:rsidRPr="00153B77">
        <w:rPr>
          <w:rStyle w:val="CPKeyword"/>
          <w:highlight w:val="white"/>
        </w:rPr>
        <w:t>int</w:t>
      </w:r>
      <w:r w:rsidR="00E17B9E" w:rsidRPr="00153B77">
        <w:rPr>
          <w:rStyle w:val="CPKeyword"/>
          <w:highlight w:val="white"/>
        </w:rPr>
        <w:t xml:space="preserve"> </w:t>
      </w:r>
      <w:r w:rsidRPr="00153B77">
        <w:rPr>
          <w:highlight w:val="white"/>
        </w:rPr>
        <w:t>degrees,</w:t>
      </w:r>
      <w:r w:rsidR="00E17B9E" w:rsidRPr="00153B77">
        <w:rPr>
          <w:highlight w:val="white"/>
        </w:rPr>
        <w:t xml:space="preserve"> </w:t>
      </w:r>
      <w:r w:rsidRPr="00153B77">
        <w:rPr>
          <w:rStyle w:val="CPKeyword"/>
          <w:highlight w:val="white"/>
        </w:rPr>
        <w:t>int</w:t>
      </w:r>
      <w:r w:rsidR="00E17B9E" w:rsidRPr="00153B77">
        <w:rPr>
          <w:rStyle w:val="CPKeyword"/>
          <w:highlight w:val="white"/>
        </w:rPr>
        <w:t xml:space="preserve"> </w:t>
      </w:r>
      <w:r w:rsidRPr="00153B77">
        <w:rPr>
          <w:highlight w:val="white"/>
        </w:rPr>
        <w:t>minutes,</w:t>
      </w:r>
      <w:r w:rsidR="00E17B9E" w:rsidRPr="00153B77">
        <w:rPr>
          <w:highlight w:val="white"/>
        </w:rPr>
        <w:t xml:space="preserve"> </w:t>
      </w:r>
      <w:r w:rsidRPr="00153B77">
        <w:rPr>
          <w:rStyle w:val="CPKeyword"/>
          <w:highlight w:val="white"/>
        </w:rPr>
        <w:t>int</w:t>
      </w:r>
      <w:r w:rsidR="00E17B9E" w:rsidRPr="00153B77">
        <w:rPr>
          <w:rStyle w:val="CPKeyword"/>
          <w:highlight w:val="white"/>
        </w:rPr>
        <w:t xml:space="preserve"> </w:t>
      </w:r>
      <w:r w:rsidRPr="00153B77">
        <w:rPr>
          <w:highlight w:val="white"/>
        </w:rPr>
        <w:t>seconds)</w:t>
      </w:r>
      <w:ins w:id="83" w:author="Austen Frostad" w:date="2020-03-17T15:02:00Z">
        <w:r w:rsidR="00193482">
          <w:rPr>
            <w:highlight w:val="white"/>
          </w:rPr>
          <w:t xml:space="preserve"> </w:t>
        </w:r>
      </w:ins>
    </w:p>
    <w:p w14:paraId="7C0D749C" w14:textId="371FD520" w:rsidR="000A4F02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153B77">
        <w:rPr>
          <w:highlight w:val="white"/>
        </w:rPr>
        <w:t>{</w:t>
      </w:r>
    </w:p>
    <w:p w14:paraId="2B3F80D4" w14:textId="3E029C9D" w:rsidR="00364199" w:rsidRDefault="002653E1" w:rsidP="00E739F1">
      <w:pPr>
        <w:pStyle w:val="CDTMID"/>
        <w:shd w:val="clear" w:color="auto" w:fill="F2F2F2" w:themeFill="background1" w:themeFillShade="F2"/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    </w:t>
      </w:r>
      <w:r w:rsidR="00C472C8" w:rsidRPr="003C29EE">
        <w:t>Degrees</w:t>
      </w:r>
      <w:r w:rsidR="00E17B9E">
        <w:t xml:space="preserve"> </w:t>
      </w:r>
      <w:r w:rsidR="00C472C8" w:rsidRPr="003C29EE">
        <w:t>=</w:t>
      </w:r>
      <w:r w:rsidR="00E17B9E">
        <w:t xml:space="preserve"> </w:t>
      </w:r>
      <w:r w:rsidR="00C472C8" w:rsidRPr="003C29EE">
        <w:t>degrees;</w:t>
      </w:r>
      <w:ins w:id="84" w:author="Austen Frostad" w:date="2020-03-17T14:54:00Z">
        <w:r w:rsidR="00E76EB3">
          <w:t xml:space="preserve"> </w:t>
        </w:r>
        <w:r w:rsidR="00E76EB3" w:rsidRPr="008C3C50">
          <w:rPr>
            <w:rStyle w:val="CPComment"/>
          </w:rPr>
          <w:t xml:space="preserve">// Shorthand for </w:t>
        </w:r>
        <w:proofErr w:type="spellStart"/>
        <w:proofErr w:type="gramStart"/>
        <w:r w:rsidR="00E76EB3" w:rsidRPr="008C3C50">
          <w:rPr>
            <w:rStyle w:val="CPComment"/>
          </w:rPr>
          <w:t>this.</w:t>
        </w:r>
        <w:r w:rsidR="00E76EB3">
          <w:rPr>
            <w:rStyle w:val="CPComment"/>
          </w:rPr>
          <w:t>Degrees</w:t>
        </w:r>
        <w:proofErr w:type="spellEnd"/>
        <w:proofErr w:type="gramEnd"/>
        <w:r w:rsidR="00E76EB3" w:rsidRPr="008C3C50">
          <w:rPr>
            <w:rStyle w:val="CPComment"/>
          </w:rPr>
          <w:t xml:space="preserve"> = ...;</w:t>
        </w:r>
      </w:ins>
    </w:p>
    <w:p w14:paraId="3E3E1E1B" w14:textId="6FB3CDCD" w:rsidR="00364199" w:rsidRDefault="002653E1" w:rsidP="00E739F1">
      <w:pPr>
        <w:pStyle w:val="CDTMID"/>
        <w:shd w:val="clear" w:color="auto" w:fill="F2F2F2" w:themeFill="background1" w:themeFillShade="F2"/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    </w:t>
      </w:r>
      <w:r w:rsidR="00C472C8" w:rsidRPr="003C29EE">
        <w:t>Minutes</w:t>
      </w:r>
      <w:r w:rsidR="00E17B9E">
        <w:t xml:space="preserve"> </w:t>
      </w:r>
      <w:r w:rsidR="00C472C8" w:rsidRPr="003C29EE">
        <w:t>=</w:t>
      </w:r>
      <w:r w:rsidR="00E17B9E">
        <w:t xml:space="preserve"> </w:t>
      </w:r>
      <w:r w:rsidR="00C472C8" w:rsidRPr="003C29EE">
        <w:t>minutes;</w:t>
      </w:r>
      <w:ins w:id="85" w:author="Austen Frostad" w:date="2020-03-17T14:53:00Z">
        <w:r w:rsidR="00404B13">
          <w:t xml:space="preserve"> </w:t>
        </w:r>
      </w:ins>
    </w:p>
    <w:p w14:paraId="7015CA85" w14:textId="7025A83B" w:rsidR="00364199" w:rsidRDefault="002653E1" w:rsidP="00E739F1">
      <w:pPr>
        <w:pStyle w:val="CDTMID"/>
        <w:shd w:val="clear" w:color="auto" w:fill="F2F2F2" w:themeFill="background1" w:themeFillShade="F2"/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    </w:t>
      </w:r>
      <w:r w:rsidR="00C472C8" w:rsidRPr="003C29EE">
        <w:t>Seconds</w:t>
      </w:r>
      <w:r w:rsidR="00E17B9E">
        <w:t xml:space="preserve"> </w:t>
      </w:r>
      <w:r w:rsidR="00C472C8" w:rsidRPr="003C29EE">
        <w:t>=</w:t>
      </w:r>
      <w:r w:rsidR="00E17B9E">
        <w:t xml:space="preserve"> </w:t>
      </w:r>
      <w:r w:rsidR="00C472C8" w:rsidRPr="003C29EE">
        <w:t>seconds;</w:t>
      </w:r>
      <w:ins w:id="86" w:author="Austen Frostad" w:date="2020-03-17T14:53:00Z">
        <w:r w:rsidR="00404B13">
          <w:t xml:space="preserve"> </w:t>
        </w:r>
      </w:ins>
    </w:p>
    <w:p w14:paraId="0F0752EB" w14:textId="1112BD2E" w:rsidR="000A4F02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153B77">
        <w:rPr>
          <w:highlight w:val="white"/>
        </w:rPr>
        <w:t>}</w:t>
      </w:r>
    </w:p>
    <w:p w14:paraId="2704CBED" w14:textId="77777777" w:rsidR="000A4F02" w:rsidRPr="003C29EE" w:rsidRDefault="000A4F02" w:rsidP="00703F75">
      <w:pPr>
        <w:pStyle w:val="CDTMID"/>
        <w:rPr>
          <w:highlight w:val="white"/>
        </w:rPr>
      </w:pPr>
    </w:p>
    <w:p w14:paraId="7E1012AB" w14:textId="5FEB20BD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public</w:t>
      </w:r>
      <w:r w:rsidR="00E17B9E">
        <w:rPr>
          <w:highlight w:val="white"/>
        </w:rPr>
        <w:t xml:space="preserve"> </w:t>
      </w:r>
      <w:proofErr w:type="gramStart"/>
      <w:r w:rsidRPr="003C29EE">
        <w:rPr>
          <w:highlight w:val="white"/>
        </w:rPr>
        <w:t>Angle(</w:t>
      </w:r>
      <w:proofErr w:type="gramEnd"/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degrees,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minutes,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seconds)</w:t>
      </w:r>
      <w:ins w:id="87" w:author="Austen Frostad" w:date="2020-03-17T15:01:00Z">
        <w:r w:rsidR="00C23D49">
          <w:rPr>
            <w:highlight w:val="white"/>
          </w:rPr>
          <w:t xml:space="preserve"> </w:t>
        </w:r>
      </w:ins>
    </w:p>
    <w:p w14:paraId="49A92694" w14:textId="1C68C470" w:rsidR="000A4F02" w:rsidRPr="003C29EE" w:rsidRDefault="00C05B06" w:rsidP="00703F75">
      <w:pPr>
        <w:pStyle w:val="CDTMID"/>
        <w:rPr>
          <w:highlight w:val="white"/>
        </w:rPr>
      </w:pPr>
      <w:r w:rsidRPr="003C29EE">
        <w:rPr>
          <w:highlight w:val="white"/>
        </w:rPr>
        <w:t>{</w:t>
      </w:r>
    </w:p>
    <w:p w14:paraId="7939CA5D" w14:textId="69969E03" w:rsidR="00364199" w:rsidRDefault="00E17B9E" w:rsidP="00703F75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C05B06" w:rsidRPr="003C29EE">
        <w:rPr>
          <w:highlight w:val="white"/>
        </w:rPr>
        <w:t>_Degrees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=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degrees;</w:t>
      </w:r>
      <w:ins w:id="88" w:author="Austen Frostad" w:date="2020-03-17T14:57:00Z">
        <w:r w:rsidR="00960D41">
          <w:rPr>
            <w:highlight w:val="white"/>
          </w:rPr>
          <w:t xml:space="preserve"> </w:t>
        </w:r>
      </w:ins>
    </w:p>
    <w:p w14:paraId="39154061" w14:textId="3758A016" w:rsidR="00364199" w:rsidRDefault="00E17B9E" w:rsidP="00703F75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C05B06" w:rsidRPr="003C29EE">
        <w:rPr>
          <w:highlight w:val="white"/>
        </w:rPr>
        <w:t>_Minutes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=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minutes;</w:t>
      </w:r>
      <w:ins w:id="89" w:author="Austen Frostad" w:date="2020-03-17T14:56:00Z">
        <w:r w:rsidR="00020EE8">
          <w:rPr>
            <w:highlight w:val="white"/>
          </w:rPr>
          <w:t xml:space="preserve"> </w:t>
        </w:r>
      </w:ins>
    </w:p>
    <w:p w14:paraId="7F53A6F8" w14:textId="56532455" w:rsidR="00364199" w:rsidRDefault="00E17B9E" w:rsidP="00703F75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C05B06" w:rsidRPr="003C29EE">
        <w:rPr>
          <w:highlight w:val="white"/>
        </w:rPr>
        <w:t>_Seconds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=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seconds;</w:t>
      </w:r>
      <w:ins w:id="90" w:author="Austen Frostad" w:date="2020-03-17T14:56:00Z">
        <w:r w:rsidR="00C566C7">
          <w:rPr>
            <w:highlight w:val="white"/>
          </w:rPr>
          <w:t xml:space="preserve"> </w:t>
        </w:r>
      </w:ins>
    </w:p>
    <w:p w14:paraId="47398136" w14:textId="0DC93C2A" w:rsidR="000A4F02" w:rsidRPr="003C29EE" w:rsidRDefault="00C05B06" w:rsidP="00703F75">
      <w:pPr>
        <w:pStyle w:val="CDTMID"/>
        <w:rPr>
          <w:highlight w:val="white"/>
        </w:rPr>
      </w:pPr>
      <w:r w:rsidRPr="003C29EE">
        <w:rPr>
          <w:highlight w:val="white"/>
        </w:rPr>
        <w:t>}</w:t>
      </w:r>
    </w:p>
    <w:p w14:paraId="041EDE0C" w14:textId="77777777" w:rsidR="000A4F02" w:rsidRPr="003C29EE" w:rsidRDefault="000A4F02" w:rsidP="00703F75">
      <w:pPr>
        <w:pStyle w:val="CDTMID"/>
        <w:rPr>
          <w:highlight w:val="white"/>
        </w:rPr>
      </w:pPr>
    </w:p>
    <w:p w14:paraId="2F391547" w14:textId="7C15DAC4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lastRenderedPageBreak/>
        <w:t>public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Degrees</w:t>
      </w:r>
      <w:r w:rsidR="00E17B9E">
        <w:rPr>
          <w:highlight w:val="white"/>
        </w:rPr>
        <w:t xml:space="preserve"> </w:t>
      </w:r>
      <w:proofErr w:type="gramStart"/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get</w:t>
      </w:r>
      <w:proofErr w:type="gramEnd"/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return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_Degrees;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</w:p>
    <w:p w14:paraId="3BF210FF" w14:textId="6D76844A" w:rsidR="000A4F02" w:rsidRPr="003C29EE" w:rsidRDefault="00C05B06" w:rsidP="00703F75">
      <w:pPr>
        <w:pStyle w:val="CDTMID"/>
        <w:rPr>
          <w:highlight w:val="white"/>
        </w:rPr>
      </w:pPr>
      <w:proofErr w:type="spellStart"/>
      <w:r w:rsidRPr="001C20C9">
        <w:rPr>
          <w:rStyle w:val="CPKeyword"/>
          <w:highlight w:val="white"/>
        </w:rPr>
        <w:t>readonly</w:t>
      </w:r>
      <w:proofErr w:type="spellEnd"/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private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_Degrees;</w:t>
      </w:r>
    </w:p>
    <w:p w14:paraId="5082D60F" w14:textId="77777777" w:rsidR="000A4F02" w:rsidRPr="003C29EE" w:rsidRDefault="000A4F02" w:rsidP="00703F75">
      <w:pPr>
        <w:pStyle w:val="CDTMID"/>
        <w:rPr>
          <w:highlight w:val="white"/>
        </w:rPr>
      </w:pPr>
    </w:p>
    <w:p w14:paraId="465AEBF8" w14:textId="76BE0B15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public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Minutes</w:t>
      </w:r>
      <w:r w:rsidR="00E17B9E">
        <w:rPr>
          <w:highlight w:val="white"/>
        </w:rPr>
        <w:t xml:space="preserve"> </w:t>
      </w:r>
      <w:proofErr w:type="gramStart"/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get</w:t>
      </w:r>
      <w:proofErr w:type="gramEnd"/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return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_Minutes;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</w:p>
    <w:p w14:paraId="291B5FDD" w14:textId="73BC1CBC" w:rsidR="000A4F02" w:rsidRPr="003C29EE" w:rsidRDefault="00C472C8" w:rsidP="00703F75">
      <w:pPr>
        <w:pStyle w:val="CDTMID"/>
        <w:rPr>
          <w:highlight w:val="white"/>
        </w:rPr>
      </w:pPr>
      <w:proofErr w:type="spellStart"/>
      <w:r w:rsidRPr="001C20C9">
        <w:rPr>
          <w:rStyle w:val="CPKeyword"/>
          <w:highlight w:val="white"/>
        </w:rPr>
        <w:t>readonly</w:t>
      </w:r>
      <w:proofErr w:type="spellEnd"/>
      <w:r w:rsidR="00E17B9E">
        <w:rPr>
          <w:highlight w:val="white"/>
        </w:rPr>
        <w:t xml:space="preserve"> </w:t>
      </w:r>
      <w:r w:rsidR="00C05B06" w:rsidRPr="001C20C9">
        <w:rPr>
          <w:rStyle w:val="CPKeyword"/>
          <w:highlight w:val="white"/>
        </w:rPr>
        <w:t>private</w:t>
      </w:r>
      <w:r w:rsidR="00E17B9E">
        <w:rPr>
          <w:highlight w:val="white"/>
        </w:rPr>
        <w:t xml:space="preserve"> </w:t>
      </w:r>
      <w:r w:rsidR="00C05B06"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="00C05B06" w:rsidRPr="003C29EE">
        <w:rPr>
          <w:highlight w:val="white"/>
        </w:rPr>
        <w:t>_Minutes;</w:t>
      </w:r>
    </w:p>
    <w:p w14:paraId="1A3961CD" w14:textId="77777777" w:rsidR="000A4F02" w:rsidRPr="003C29EE" w:rsidRDefault="000A4F02" w:rsidP="00703F75">
      <w:pPr>
        <w:pStyle w:val="CDTMID"/>
        <w:rPr>
          <w:highlight w:val="white"/>
        </w:rPr>
      </w:pPr>
    </w:p>
    <w:p w14:paraId="2669B803" w14:textId="12A75F19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public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Seconds</w:t>
      </w:r>
      <w:r w:rsidR="00E17B9E">
        <w:rPr>
          <w:highlight w:val="white"/>
        </w:rPr>
        <w:t xml:space="preserve"> </w:t>
      </w:r>
      <w:proofErr w:type="gramStart"/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get</w:t>
      </w:r>
      <w:proofErr w:type="gramEnd"/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return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_Seconds;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</w:p>
    <w:p w14:paraId="40C509F4" w14:textId="39F7ECDE" w:rsidR="000A4F02" w:rsidRPr="003C29EE" w:rsidRDefault="00C05B06" w:rsidP="00703F75">
      <w:pPr>
        <w:pStyle w:val="CDTMID"/>
        <w:rPr>
          <w:highlight w:val="white"/>
        </w:rPr>
      </w:pPr>
      <w:proofErr w:type="spellStart"/>
      <w:r w:rsidRPr="001C20C9">
        <w:rPr>
          <w:rStyle w:val="CPKeyword"/>
          <w:highlight w:val="white"/>
        </w:rPr>
        <w:t>readonly</w:t>
      </w:r>
      <w:proofErr w:type="spellEnd"/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private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_Seconds;</w:t>
      </w:r>
    </w:p>
    <w:p w14:paraId="621BBEB0" w14:textId="77777777" w:rsidR="000A4F02" w:rsidRPr="003C29EE" w:rsidRDefault="000A4F02" w:rsidP="00703F75">
      <w:pPr>
        <w:pStyle w:val="CDTMID"/>
        <w:rPr>
          <w:highlight w:val="white"/>
        </w:rPr>
      </w:pPr>
    </w:p>
    <w:p w14:paraId="5D6F591A" w14:textId="7746CF9F" w:rsidR="00364199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..</w:t>
      </w:r>
      <w:r w:rsidR="003C29EE">
        <w:rPr>
          <w:rStyle w:val="CPComment"/>
          <w:highlight w:val="white"/>
        </w:rPr>
        <w:t>.</w:t>
      </w:r>
    </w:p>
    <w:p w14:paraId="13BA1B41" w14:textId="7297F1D5" w:rsidR="001625C4" w:rsidRPr="003C29EE" w:rsidRDefault="00E17B9E" w:rsidP="00703F75">
      <w:pPr>
        <w:pStyle w:val="CDTLAST"/>
      </w:pPr>
      <w:r>
        <w:rPr>
          <w:rStyle w:val="CPComment"/>
        </w:rPr>
        <w:t xml:space="preserve"> </w:t>
      </w:r>
      <w:r w:rsidR="00CA59C0" w:rsidRPr="003C29EE">
        <w:t>}</w:t>
      </w:r>
    </w:p>
    <w:p w14:paraId="65B45A29" w14:textId="6FA039B2" w:rsidR="001625C4" w:rsidRPr="003C29EE" w:rsidRDefault="00F412AE" w:rsidP="00DD2E54">
      <w:pPr>
        <w:pStyle w:val="HEADFIRST"/>
      </w:pP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legal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access</w:t>
      </w:r>
      <w:r w:rsidR="00E17B9E">
        <w:t xml:space="preserve"> </w:t>
      </w:r>
      <w:r w:rsidRPr="006A3099">
        <w:rPr>
          <w:rStyle w:val="CITchapbm"/>
        </w:rPr>
        <w:t>this</w:t>
      </w:r>
      <w:r w:rsidR="00E17B9E">
        <w:t xml:space="preserve"> </w:t>
      </w:r>
      <w:r w:rsidRPr="003C29EE">
        <w:t>until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compiler</w:t>
      </w:r>
      <w:r w:rsidR="00E17B9E">
        <w:t xml:space="preserve"> </w:t>
      </w:r>
      <w:r w:rsidRPr="003C29EE">
        <w:t>knows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fields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been</w:t>
      </w:r>
      <w:r w:rsidR="00E17B9E">
        <w:t xml:space="preserve"> </w:t>
      </w:r>
      <w:r w:rsidRPr="003C29EE">
        <w:t>initialized;</w:t>
      </w:r>
      <w:r w:rsidR="00E17B9E">
        <w:t xml:space="preserve"> </w:t>
      </w:r>
      <w:del w:id="91" w:author="Kevin" w:date="2020-03-02T06:33:00Z">
        <w:r w:rsidRPr="003C29EE" w:rsidDel="001B7C3C">
          <w:delText>the</w:delText>
        </w:r>
        <w:r w:rsidR="00E17B9E" w:rsidDel="001B7C3C">
          <w:delText xml:space="preserve"> </w:delText>
        </w:r>
        <w:r w:rsidRPr="003C29EE" w:rsidDel="001B7C3C">
          <w:delText>use</w:delText>
        </w:r>
        <w:r w:rsidR="00E17B9E" w:rsidDel="001B7C3C">
          <w:delText xml:space="preserve"> </w:delText>
        </w:r>
        <w:r w:rsidRPr="003C29EE" w:rsidDel="001B7C3C">
          <w:delText>of</w:delText>
        </w:r>
      </w:del>
      <w:ins w:id="92" w:author="Kevin" w:date="2020-03-02T06:33:00Z">
        <w:r w:rsidR="001B7C3C">
          <w:t>such as accessing the</w:t>
        </w:r>
      </w:ins>
      <w:r w:rsidR="00E17B9E">
        <w:t xml:space="preserve"> </w:t>
      </w:r>
      <w:r w:rsidR="002653E1" w:rsidRPr="006A3099">
        <w:rPr>
          <w:rStyle w:val="CITchapbm"/>
        </w:rPr>
        <w:t>Degrees</w:t>
      </w:r>
      <w:r w:rsidR="00E17B9E">
        <w:t xml:space="preserve"> </w:t>
      </w:r>
      <w:ins w:id="93" w:author="Kevin" w:date="2020-03-02T06:33:00Z">
        <w:r w:rsidR="001B7C3C">
          <w:t xml:space="preserve">property </w:t>
        </w:r>
      </w:ins>
      <w:r w:rsidRPr="003C29EE">
        <w:t>is</w:t>
      </w:r>
      <w:r w:rsidR="00E17B9E">
        <w:t xml:space="preserve"> </w:t>
      </w:r>
      <w:r w:rsidRPr="003C29EE">
        <w:t>implicitly</w:t>
      </w:r>
      <w:r w:rsidR="00E17B9E">
        <w:t xml:space="preserve"> </w:t>
      </w:r>
      <w:proofErr w:type="spellStart"/>
      <w:proofErr w:type="gramStart"/>
      <w:r w:rsidR="00CA59C0" w:rsidRPr="006A3099">
        <w:rPr>
          <w:rStyle w:val="CITchapbm"/>
        </w:rPr>
        <w:t>this.</w:t>
      </w:r>
      <w:r w:rsidR="002653E1" w:rsidRPr="006A3099">
        <w:rPr>
          <w:rStyle w:val="CITchapbm"/>
        </w:rPr>
        <w:t>Degrees</w:t>
      </w:r>
      <w:proofErr w:type="spellEnd"/>
      <w:proofErr w:type="gramEnd"/>
      <w:r w:rsidR="003C29EE">
        <w:t>.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resolve</w:t>
      </w:r>
      <w:r w:rsidR="00E17B9E">
        <w:t xml:space="preserve"> </w:t>
      </w:r>
      <w:r w:rsidR="007F63D8">
        <w:t>this</w:t>
      </w:r>
      <w:r w:rsidR="00E17B9E">
        <w:t xml:space="preserve"> </w:t>
      </w:r>
      <w:r w:rsidR="00CA59C0" w:rsidRPr="003C29EE">
        <w:t>issue,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need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initialize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fields</w:t>
      </w:r>
      <w:r w:rsidR="00E17B9E">
        <w:t xml:space="preserve"> </w:t>
      </w:r>
      <w:r w:rsidR="00CA59C0" w:rsidRPr="003C29EE">
        <w:t>directly,</w:t>
      </w:r>
      <w:r w:rsidR="00E17B9E">
        <w:t xml:space="preserve"> </w:t>
      </w:r>
      <w:r w:rsidR="00CA59C0" w:rsidRPr="003C29EE">
        <w:t>as</w:t>
      </w:r>
      <w:r w:rsidR="00E17B9E">
        <w:t xml:space="preserve"> </w:t>
      </w:r>
      <w:r w:rsidR="00CA59C0" w:rsidRPr="003C29EE">
        <w:t>demonstrated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2653E1" w:rsidRPr="003C29EE">
        <w:t>the</w:t>
      </w:r>
      <w:r w:rsidR="00E17B9E">
        <w:t xml:space="preserve"> </w:t>
      </w:r>
      <w:r w:rsidR="002653E1" w:rsidRPr="003C29EE">
        <w:t>constructor</w:t>
      </w:r>
      <w:r w:rsidR="00E17B9E">
        <w:t xml:space="preserve"> </w:t>
      </w:r>
      <w:r w:rsidR="002653E1" w:rsidRPr="003C29EE">
        <w:t>of</w:t>
      </w:r>
      <w:r w:rsidR="00E17B9E">
        <w:t xml:space="preserve"> </w:t>
      </w:r>
      <w:r w:rsidR="00A31FCF">
        <w:t>Listing</w:t>
      </w:r>
      <w:r w:rsidR="00E17B9E">
        <w:t xml:space="preserve"> </w:t>
      </w:r>
      <w:r w:rsidR="00A31FCF">
        <w:t>9.</w:t>
      </w:r>
      <w:r w:rsidR="002653E1" w:rsidRPr="003C29EE">
        <w:t>3</w:t>
      </w:r>
      <w:r w:rsidR="00E17B9E">
        <w:t xml:space="preserve"> </w:t>
      </w:r>
      <w:r w:rsidR="002653E1" w:rsidRPr="003C29EE">
        <w:t>that</w:t>
      </w:r>
      <w:r w:rsidR="00E17B9E">
        <w:t xml:space="preserve"> </w:t>
      </w:r>
      <w:r w:rsidR="002653E1" w:rsidRPr="003C29EE">
        <w:t>is</w:t>
      </w:r>
      <w:r w:rsidR="00E17B9E">
        <w:t xml:space="preserve"> </w:t>
      </w:r>
      <w:r w:rsidR="002653E1" w:rsidRPr="003C29EE">
        <w:t>not</w:t>
      </w:r>
      <w:r w:rsidR="00E17B9E">
        <w:t xml:space="preserve"> </w:t>
      </w:r>
      <w:r w:rsidR="002653E1" w:rsidRPr="003C29EE">
        <w:t>commented</w:t>
      </w:r>
      <w:r w:rsidR="00E17B9E">
        <w:t xml:space="preserve"> </w:t>
      </w:r>
      <w:r w:rsidR="002653E1" w:rsidRPr="003C29EE">
        <w:t>out</w:t>
      </w:r>
      <w:r w:rsidR="00CA59C0" w:rsidRPr="003C29EE">
        <w:t>.</w:t>
      </w:r>
    </w:p>
    <w:p w14:paraId="52F3D705" w14:textId="7E3E5AB6" w:rsidR="00364199" w:rsidRDefault="007F63D8" w:rsidP="00DD2E54">
      <w:pPr>
        <w:pStyle w:val="CHAPBM"/>
      </w:pPr>
      <w:r>
        <w:t>B</w:t>
      </w:r>
      <w:r w:rsidR="002653E1" w:rsidRPr="003C29EE">
        <w:t>ecause</w:t>
      </w:r>
      <w:r w:rsidR="00E17B9E">
        <w:t xml:space="preserve"> </w:t>
      </w:r>
      <w:r w:rsidR="002653E1" w:rsidRPr="003C29EE">
        <w:t>of</w:t>
      </w:r>
      <w:r w:rsidR="00E17B9E">
        <w:t xml:space="preserve"> </w:t>
      </w:r>
      <w:r w:rsidR="002653E1" w:rsidRPr="003C29EE">
        <w:t>the</w:t>
      </w:r>
      <w:r w:rsidR="00E17B9E">
        <w:t xml:space="preserve"> </w:t>
      </w:r>
      <w:proofErr w:type="spellStart"/>
      <w:r w:rsidR="002653E1" w:rsidRPr="003C29EE">
        <w:t>struct</w:t>
      </w:r>
      <w:r w:rsidR="0053651A" w:rsidRPr="00E17B9E">
        <w:t>’</w:t>
      </w:r>
      <w:r w:rsidR="002653E1" w:rsidRPr="003C29EE">
        <w:t>s</w:t>
      </w:r>
      <w:proofErr w:type="spellEnd"/>
      <w:r w:rsidR="00E17B9E">
        <w:t xml:space="preserve"> </w:t>
      </w:r>
      <w:r w:rsidR="002653E1" w:rsidRPr="003C29EE">
        <w:t>fiel</w:t>
      </w:r>
      <w:r w:rsidR="00611FEE" w:rsidRPr="003C29EE">
        <w:t>d</w:t>
      </w:r>
      <w:r w:rsidR="00E17B9E">
        <w:t xml:space="preserve"> </w:t>
      </w:r>
      <w:r w:rsidR="00611FEE" w:rsidRPr="003C29EE">
        <w:t>initialization</w:t>
      </w:r>
      <w:r w:rsidR="00E17B9E">
        <w:t xml:space="preserve"> </w:t>
      </w:r>
      <w:r w:rsidR="00611FEE" w:rsidRPr="003C29EE">
        <w:t>requirement,</w:t>
      </w:r>
      <w:r w:rsidR="00E17B9E">
        <w:t xml:space="preserve"> </w:t>
      </w:r>
      <w:r w:rsidR="002653E1" w:rsidRPr="003C29EE">
        <w:t>the</w:t>
      </w:r>
      <w:r w:rsidR="00E17B9E">
        <w:t xml:space="preserve"> </w:t>
      </w:r>
      <w:r w:rsidR="002653E1" w:rsidRPr="003C29EE">
        <w:t>succinctness</w:t>
      </w:r>
      <w:r w:rsidR="00E17B9E">
        <w:t xml:space="preserve"> </w:t>
      </w:r>
      <w:r w:rsidR="002653E1" w:rsidRPr="003C29EE">
        <w:t>of</w:t>
      </w:r>
      <w:r w:rsidR="00E17B9E">
        <w:t xml:space="preserve"> </w:t>
      </w:r>
      <w:r w:rsidR="002653E1" w:rsidRPr="003C29EE">
        <w:t>C#</w:t>
      </w:r>
      <w:r w:rsidR="00E17B9E">
        <w:t xml:space="preserve"> </w:t>
      </w:r>
      <w:r w:rsidR="002653E1" w:rsidRPr="003C29EE">
        <w:t>6.0</w:t>
      </w:r>
      <w:r w:rsidR="0053651A" w:rsidRPr="00E17B9E">
        <w:t>’</w:t>
      </w:r>
      <w:r w:rsidR="002653E1" w:rsidRPr="003C29EE">
        <w:t>s</w:t>
      </w:r>
      <w:r w:rsidR="00E17B9E">
        <w:t xml:space="preserve"> </w:t>
      </w:r>
      <w:r w:rsidR="002653E1" w:rsidRPr="003C29EE">
        <w:t>read-only</w:t>
      </w:r>
      <w:r>
        <w:t>,</w:t>
      </w:r>
      <w:r w:rsidR="00E17B9E">
        <w:t xml:space="preserve"> </w:t>
      </w:r>
      <w:r w:rsidR="002653E1" w:rsidRPr="003C29EE">
        <w:t>automatically</w:t>
      </w:r>
      <w:r w:rsidR="00E17B9E">
        <w:t xml:space="preserve"> </w:t>
      </w:r>
      <w:r w:rsidR="002653E1" w:rsidRPr="003C29EE">
        <w:t>imp</w:t>
      </w:r>
      <w:r w:rsidR="00611FEE" w:rsidRPr="003C29EE">
        <w:t>lemented</w:t>
      </w:r>
      <w:r w:rsidR="00E17B9E">
        <w:t xml:space="preserve"> </w:t>
      </w:r>
      <w:r w:rsidR="00611FEE" w:rsidRPr="003C29EE">
        <w:t>property</w:t>
      </w:r>
      <w:r w:rsidR="00E17B9E">
        <w:t xml:space="preserve"> </w:t>
      </w:r>
      <w:r w:rsidR="00611FEE" w:rsidRPr="003C29EE">
        <w:t>support,</w:t>
      </w:r>
      <w:r w:rsidR="00E17B9E">
        <w:t xml:space="preserve"> </w:t>
      </w:r>
      <w:r w:rsidR="00611FEE" w:rsidRPr="003C29EE">
        <w:t>and</w:t>
      </w:r>
      <w:r w:rsidR="00E17B9E">
        <w:t xml:space="preserve"> </w:t>
      </w:r>
      <w:r w:rsidR="00611FEE" w:rsidRPr="003C29EE">
        <w:t>the</w:t>
      </w:r>
      <w:r w:rsidR="00E17B9E">
        <w:t xml:space="preserve"> </w:t>
      </w:r>
      <w:r w:rsidR="00611FEE" w:rsidRPr="003C29EE">
        <w:t>guideline</w:t>
      </w:r>
      <w:r w:rsidR="00E17B9E">
        <w:t xml:space="preserve"> </w:t>
      </w:r>
      <w:r w:rsidR="00611FEE" w:rsidRPr="003C29EE">
        <w:t>to</w:t>
      </w:r>
      <w:r w:rsidR="00E17B9E">
        <w:t xml:space="preserve"> </w:t>
      </w:r>
      <w:r w:rsidR="00611FEE" w:rsidRPr="003C29EE">
        <w:t>avoid</w:t>
      </w:r>
      <w:r w:rsidR="00E17B9E">
        <w:t xml:space="preserve"> </w:t>
      </w:r>
      <w:r w:rsidR="00611FEE" w:rsidRPr="003C29EE">
        <w:t>accessing</w:t>
      </w:r>
      <w:r w:rsidR="00E17B9E">
        <w:t xml:space="preserve"> </w:t>
      </w:r>
      <w:r w:rsidR="00611FEE" w:rsidRPr="003C29EE">
        <w:t>fields</w:t>
      </w:r>
      <w:r w:rsidR="00E17B9E">
        <w:t xml:space="preserve"> </w:t>
      </w:r>
      <w:r w:rsidR="00611FEE" w:rsidRPr="003C29EE">
        <w:t>from</w:t>
      </w:r>
      <w:r w:rsidR="00E17B9E">
        <w:t xml:space="preserve"> </w:t>
      </w:r>
      <w:r w:rsidR="00611FEE" w:rsidRPr="003C29EE">
        <w:t>outside</w:t>
      </w:r>
      <w:r w:rsidR="00E17B9E">
        <w:t xml:space="preserve"> </w:t>
      </w:r>
      <w:r w:rsidR="00611FEE" w:rsidRPr="003C29EE">
        <w:t>of</w:t>
      </w:r>
      <w:r w:rsidR="00E17B9E">
        <w:t xml:space="preserve"> </w:t>
      </w:r>
      <w:r w:rsidR="00611FEE" w:rsidRPr="003C29EE">
        <w:t>their</w:t>
      </w:r>
      <w:r w:rsidR="00E17B9E">
        <w:t xml:space="preserve"> </w:t>
      </w:r>
      <w:r w:rsidR="00611FEE" w:rsidRPr="003C29EE">
        <w:t>wrapping</w:t>
      </w:r>
      <w:r w:rsidR="00E17B9E">
        <w:t xml:space="preserve"> </w:t>
      </w:r>
      <w:r w:rsidR="00611FEE" w:rsidRPr="003C29EE">
        <w:t>property,</w:t>
      </w:r>
      <w:r w:rsidR="00E17B9E">
        <w:t xml:space="preserve"> </w:t>
      </w:r>
      <w:r w:rsidR="00611FEE" w:rsidRPr="003C29EE">
        <w:t>you</w:t>
      </w:r>
      <w:r w:rsidR="00E17B9E">
        <w:t xml:space="preserve"> </w:t>
      </w:r>
      <w:r w:rsidR="00611FEE" w:rsidRPr="003C29EE">
        <w:t>should</w:t>
      </w:r>
      <w:r w:rsidR="00E17B9E">
        <w:t xml:space="preserve"> </w:t>
      </w:r>
      <w:r w:rsidR="000F4B70" w:rsidRPr="003C29EE">
        <w:t>favor</w:t>
      </w:r>
      <w:r w:rsidR="00E17B9E">
        <w:t xml:space="preserve"> </w:t>
      </w:r>
      <w:r w:rsidR="000F4B70" w:rsidRPr="003C29EE">
        <w:t>read-only</w:t>
      </w:r>
      <w:r>
        <w:t>,</w:t>
      </w:r>
      <w:r w:rsidR="00E17B9E">
        <w:t xml:space="preserve"> </w:t>
      </w:r>
      <w:r w:rsidR="000F4B70" w:rsidRPr="003C29EE">
        <w:t>automatically</w:t>
      </w:r>
      <w:r w:rsidR="00E17B9E">
        <w:t xml:space="preserve"> </w:t>
      </w:r>
      <w:r w:rsidR="000F4B70" w:rsidRPr="003C29EE">
        <w:t>implemented</w:t>
      </w:r>
      <w:r w:rsidR="00E17B9E">
        <w:t xml:space="preserve"> </w:t>
      </w:r>
      <w:r w:rsidR="000F4B70" w:rsidRPr="003C29EE">
        <w:t>properties</w:t>
      </w:r>
      <w:r w:rsidR="00E17B9E">
        <w:t xml:space="preserve"> </w:t>
      </w:r>
      <w:r w:rsidR="000F4B70" w:rsidRPr="003C29EE">
        <w:t>over</w:t>
      </w:r>
      <w:r w:rsidR="00E17B9E">
        <w:t xml:space="preserve"> </w:t>
      </w:r>
      <w:r w:rsidR="000F4B70" w:rsidRPr="003C29EE">
        <w:t>fields</w:t>
      </w:r>
      <w:r w:rsidR="00E17B9E">
        <w:t xml:space="preserve"> </w:t>
      </w:r>
      <w:r w:rsidR="00611FEE" w:rsidRPr="003C29EE">
        <w:t>within</w:t>
      </w:r>
      <w:r w:rsidR="00E17B9E">
        <w:t xml:space="preserve"> </w:t>
      </w:r>
      <w:r w:rsidR="00611FEE" w:rsidRPr="003C29EE">
        <w:t>structs</w:t>
      </w:r>
      <w:r w:rsidR="00E17B9E">
        <w:t xml:space="preserve"> </w:t>
      </w:r>
      <w:r w:rsidR="00C4673B" w:rsidRPr="003C29EE">
        <w:t>starting</w:t>
      </w:r>
      <w:r w:rsidR="00E17B9E">
        <w:t xml:space="preserve"> </w:t>
      </w:r>
      <w:r w:rsidR="00C4673B" w:rsidRPr="003C29EE">
        <w:t>with</w:t>
      </w:r>
      <w:r w:rsidR="00E17B9E">
        <w:t xml:space="preserve"> </w:t>
      </w:r>
      <w:r w:rsidR="00C4673B" w:rsidRPr="003C29EE">
        <w:t>C#</w:t>
      </w:r>
      <w:r w:rsidR="00E17B9E">
        <w:t xml:space="preserve"> </w:t>
      </w:r>
      <w:r w:rsidR="00C4673B" w:rsidRPr="003C29EE">
        <w:t>6.0</w:t>
      </w:r>
      <w:r w:rsidR="003C29EE">
        <w:t>.</w:t>
      </w:r>
    </w:p>
    <w:p w14:paraId="392AE42A" w14:textId="77777777" w:rsidR="007B11D0" w:rsidRDefault="007B11D0" w:rsidP="007B11D0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7B11D0" w14:paraId="328A300D" w14:textId="77777777" w:rsidTr="00EF7A9E">
        <w:trPr>
          <w:trHeight w:val="1485"/>
        </w:trPr>
        <w:tc>
          <w:tcPr>
            <w:tcW w:w="5940" w:type="dxa"/>
            <w:shd w:val="clear" w:color="auto" w:fill="EAEAEA"/>
          </w:tcPr>
          <w:p w14:paraId="6C92DFD5" w14:textId="77777777" w:rsidR="007B11D0" w:rsidRPr="00FF28E6" w:rsidRDefault="007B11D0" w:rsidP="005213BB">
            <w:pPr>
              <w:pStyle w:val="SF2TTL"/>
            </w:pPr>
            <w:r w:rsidRPr="00F04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A6239C9" wp14:editId="254FD6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8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0BE6E" id="Rectangle 18" o:spid="_x0000_s1026" style="position:absolute;margin-left:0;margin-top:.5pt;width:8.65pt;height: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G0AgIAAO4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BOBsG0AgIAAO4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59A1E2E4" w14:textId="43DAF69F" w:rsidR="007B11D0" w:rsidRDefault="007B11D0" w:rsidP="00EF7A9E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ensure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valid;</w:t>
            </w:r>
            <w:r>
              <w:t xml:space="preserve"> </w:t>
            </w:r>
            <w:ins w:id="94" w:author="Mark Michaelis" w:date="2019-10-16T21:22:00Z">
              <w:r>
                <w:t xml:space="preserve">encapsulation cannot prevent </w:t>
              </w:r>
              <w:r w:rsidRPr="003C29EE">
                <w:t>obtain</w:t>
              </w:r>
              <w:r>
                <w:t xml:space="preserve">ing </w:t>
              </w:r>
              <w:r w:rsidRPr="003C29EE">
                <w:t>the</w:t>
              </w:r>
              <w:r>
                <w:t xml:space="preserve"> </w:t>
              </w:r>
              <w:r w:rsidRPr="003C29EE">
                <w:t>default</w:t>
              </w:r>
              <w:r>
                <w:t xml:space="preserve"> </w:t>
              </w:r>
              <w:r w:rsidRPr="003C29EE">
                <w:t>“all</w:t>
              </w:r>
              <w:r>
                <w:t xml:space="preserve"> </w:t>
              </w:r>
              <w:r w:rsidRPr="003C29EE">
                <w:t>zero”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struct.</w:t>
              </w:r>
            </w:ins>
            <w:del w:id="95" w:author="Mark Michaelis" w:date="2019-10-16T21:22:00Z">
              <w:r w:rsidRPr="003C29EE" w:rsidDel="00103FCF">
                <w:delText>it</w:delText>
              </w:r>
              <w:r w:rsidDel="00103FCF">
                <w:delText xml:space="preserve"> </w:delText>
              </w:r>
              <w:r w:rsidRPr="003C29EE" w:rsidDel="00103FCF">
                <w:delText>is</w:delText>
              </w:r>
              <w:r w:rsidDel="00103FCF">
                <w:delText xml:space="preserve"> </w:delText>
              </w:r>
              <w:r w:rsidRPr="003C29EE" w:rsidDel="00103FCF">
                <w:delText>always</w:delText>
              </w:r>
              <w:r w:rsidDel="00103FCF">
                <w:delText xml:space="preserve"> </w:delText>
              </w:r>
              <w:r w:rsidRPr="003C29EE" w:rsidDel="00103FCF">
                <w:delText>possible</w:delText>
              </w:r>
              <w:r w:rsidDel="00103FCF">
                <w:delText xml:space="preserve"> </w:delText>
              </w:r>
              <w:r w:rsidRPr="003C29EE" w:rsidDel="00103FCF">
                <w:delText>to</w:delText>
              </w:r>
              <w:r w:rsidDel="00103FCF">
                <w:delText xml:space="preserve"> </w:delText>
              </w:r>
              <w:r w:rsidRPr="003C29EE" w:rsidDel="00103FCF">
                <w:delText>obtain</w:delText>
              </w:r>
              <w:r w:rsidDel="00103FCF">
                <w:delText xml:space="preserve"> </w:delText>
              </w:r>
              <w:r w:rsidRPr="003C29EE" w:rsidDel="00103FCF">
                <w:delText>the</w:delText>
              </w:r>
              <w:r w:rsidDel="00103FCF">
                <w:delText xml:space="preserve"> </w:delText>
              </w:r>
              <w:r w:rsidRPr="003C29EE" w:rsidDel="00103FCF">
                <w:delText>default</w:delText>
              </w:r>
              <w:r w:rsidDel="00103FCF">
                <w:delText xml:space="preserve"> </w:delText>
              </w:r>
              <w:r w:rsidRPr="003C29EE" w:rsidDel="00103FCF">
                <w:delText>“all</w:delText>
              </w:r>
              <w:r w:rsidDel="00103FCF">
                <w:delText xml:space="preserve"> </w:delText>
              </w:r>
              <w:r w:rsidRPr="003C29EE" w:rsidDel="00103FCF">
                <w:delText>zero”</w:delText>
              </w:r>
              <w:r w:rsidDel="00103FCF">
                <w:delText xml:space="preserve"> </w:delText>
              </w:r>
              <w:r w:rsidRPr="003C29EE" w:rsidDel="00103FCF">
                <w:delText>value</w:delText>
              </w:r>
              <w:r w:rsidDel="00103FCF">
                <w:delText xml:space="preserve"> </w:delText>
              </w:r>
              <w:r w:rsidRPr="003C29EE" w:rsidDel="00103FCF">
                <w:delText>of</w:delText>
              </w:r>
              <w:r w:rsidDel="00103FCF">
                <w:delText xml:space="preserve"> </w:delText>
              </w:r>
              <w:r w:rsidRPr="003C29EE" w:rsidDel="00103FCF">
                <w:delText>a</w:delText>
              </w:r>
              <w:r w:rsidDel="00103FCF">
                <w:delText xml:space="preserve"> </w:delText>
              </w:r>
              <w:r w:rsidRPr="003C29EE" w:rsidDel="00103FCF">
                <w:delText>struct.</w:delText>
              </w:r>
            </w:del>
          </w:p>
        </w:tc>
      </w:tr>
    </w:tbl>
    <w:p w14:paraId="55691202" w14:textId="04DD8ACD" w:rsidR="007B11D0" w:rsidRDefault="007B11D0" w:rsidP="007B11D0">
      <w:pPr>
        <w:pStyle w:val="spacer"/>
      </w:pPr>
    </w:p>
    <w:p w14:paraId="42229059" w14:textId="77777777" w:rsidR="007B11D0" w:rsidRDefault="007B11D0" w:rsidP="007B11D0">
      <w:pPr>
        <w:pStyle w:val="spacer"/>
      </w:pP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583BB6" w14:paraId="6EA90EE7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41D049B9" w14:textId="77777777" w:rsidR="00583BB6" w:rsidRDefault="00583BB6" w:rsidP="00BE1407">
            <w:pPr>
              <w:pStyle w:val="SF1TTL"/>
              <w:rPr>
                <w:noProof/>
              </w:rPr>
            </w:pPr>
          </w:p>
        </w:tc>
      </w:tr>
      <w:tr w:rsidR="00583BB6" w14:paraId="60FC2587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66ADA5CF" w14:textId="77777777" w:rsidR="00583BB6" w:rsidRPr="005F4DC0" w:rsidRDefault="00583BB6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2EBED3A3" w14:textId="0ED489C8" w:rsidR="00583BB6" w:rsidRDefault="00583BB6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669380A2" wp14:editId="43BAC089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4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8E1B9" id="Rectangle 216" o:spid="_x0000_s1026" style="position:absolute;margin-left:.75pt;margin-top:.45pt;width:5.75pt;height:5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dgggIAAA0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DuITdgggIAAA0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1" layoutInCell="1" allowOverlap="1" wp14:anchorId="6E792102" wp14:editId="37F43061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7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7C7A9" id="Rectangle 215" o:spid="_x0000_s1026" style="position:absolute;margin-left:6.65pt;margin-top:6pt;width:5.75pt;height:5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y2gAIAAA0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Rz58toACAAAN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6841EF8B" w14:textId="77777777" w:rsidR="007B11D0" w:rsidRPr="003C29EE" w:rsidRDefault="007B11D0" w:rsidP="007B11D0">
            <w:pPr>
              <w:pStyle w:val="SF1SUBTTL"/>
            </w:pPr>
            <w:r w:rsidRPr="003C29EE">
              <w:t>Using</w:t>
            </w:r>
            <w:r>
              <w:t xml:space="preserve"> </w:t>
            </w:r>
            <w:r w:rsidRPr="006A3099">
              <w:rPr>
                <w:rStyle w:val="CITchapbm"/>
              </w:rPr>
              <w:t>new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</w:p>
          <w:p w14:paraId="448F9C4F" w14:textId="77777777" w:rsidR="007B11D0" w:rsidRDefault="007B11D0" w:rsidP="007B11D0">
            <w:pPr>
              <w:pStyle w:val="SF1MID"/>
            </w:pPr>
            <w:r w:rsidRPr="003C29EE">
              <w:t>Invoking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new</w:t>
            </w:r>
            <w:r>
              <w:t xml:space="preserve"> </w:t>
            </w:r>
            <w:r w:rsidRPr="003C29EE">
              <w:t>operator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causes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create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garbage-collected</w:t>
            </w:r>
            <w:r>
              <w:t xml:space="preserve"> </w:t>
            </w:r>
            <w:r w:rsidRPr="003C29EE">
              <w:t>heap,</w:t>
            </w:r>
            <w:r>
              <w:t xml:space="preserve"> </w:t>
            </w:r>
            <w:r w:rsidRPr="003C29EE">
              <w:t>initialize</w:t>
            </w:r>
            <w:r>
              <w:t xml:space="preserve"> </w:t>
            </w:r>
            <w:proofErr w:type="gramStart"/>
            <w:r w:rsidRPr="003C29EE">
              <w:t>all</w:t>
            </w:r>
            <w:r>
              <w:t xml:space="preserve"> </w:t>
            </w:r>
            <w:r w:rsidRPr="003C29EE">
              <w:t>of</w:t>
            </w:r>
            <w:proofErr w:type="gramEnd"/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fields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their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values,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constructor,</w:t>
            </w:r>
            <w:r>
              <w:t xml:space="preserve"> </w:t>
            </w:r>
            <w:r w:rsidRPr="003C29EE">
              <w:t>passing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6A3099">
              <w:rPr>
                <w:rStyle w:val="CITchapbm"/>
              </w:rPr>
              <w:t>this</w:t>
            </w:r>
            <w:r w:rsidRPr="003C29EE">
              <w:t>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result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proofErr w:type="gramStart"/>
            <w:r w:rsidRPr="003C29EE">
              <w:t>final</w:t>
            </w:r>
            <w:r>
              <w:t xml:space="preserve"> </w:t>
            </w:r>
            <w:r w:rsidRPr="003C29EE">
              <w:t>destination</w:t>
            </w:r>
            <w:proofErr w:type="gramEnd"/>
            <w:r>
              <w:t xml:space="preserve">. </w:t>
            </w:r>
            <w:r w:rsidRPr="003C29EE">
              <w:t>In</w:t>
            </w:r>
            <w:r>
              <w:t xml:space="preserve"> </w:t>
            </w:r>
            <w:r w:rsidRPr="003C29EE">
              <w:t>contrast,</w:t>
            </w:r>
            <w:r>
              <w:t xml:space="preserve"> </w:t>
            </w:r>
            <w:r w:rsidRPr="003C29EE">
              <w:t>invoking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new</w:t>
            </w:r>
            <w:r>
              <w:t xml:space="preserve"> </w:t>
            </w:r>
            <w:r w:rsidRPr="003C29EE">
              <w:t>operator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causes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create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pool,</w:t>
            </w:r>
            <w:r>
              <w:t xml:space="preserve"> </w:t>
            </w:r>
            <w:r w:rsidRPr="003C29EE">
              <w:t>initialize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fields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their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values,</w:t>
            </w:r>
            <w:r>
              <w:t xml:space="preserve"> </w:t>
            </w:r>
            <w:r>
              <w:lastRenderedPageBreak/>
              <w:t xml:space="preserve">and </w:t>
            </w:r>
            <w:r w:rsidRPr="003C29EE">
              <w:t>call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constructor</w:t>
            </w:r>
            <w:r>
              <w:t xml:space="preserve"> </w:t>
            </w:r>
            <w:r w:rsidRPr="003C29EE">
              <w:t>(passing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6A3099">
              <w:rPr>
                <w:rStyle w:val="CITchapbm"/>
              </w:rPr>
              <w:t>ref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6A3099">
              <w:rPr>
                <w:rStyle w:val="CITchapbm"/>
              </w:rPr>
              <w:t>this</w:t>
            </w:r>
            <w:r w:rsidRPr="003C29EE">
              <w:t>),</w:t>
            </w:r>
            <w:r>
              <w:t xml:space="preserve"> resulting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being </w:t>
            </w:r>
            <w:r w:rsidRPr="003C29EE">
              <w:t>stored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final</w:t>
            </w:r>
            <w:r>
              <w:t xml:space="preserve"> </w:t>
            </w:r>
            <w:r w:rsidRPr="003C29EE">
              <w:t>destination.</w:t>
            </w:r>
          </w:p>
          <w:p w14:paraId="546C635B" w14:textId="77777777" w:rsidR="007B11D0" w:rsidRPr="003C29EE" w:rsidRDefault="007B11D0" w:rsidP="007B11D0">
            <w:pPr>
              <w:pStyle w:val="SF1MID"/>
            </w:pPr>
            <w:r w:rsidRPr="003C29EE">
              <w:t>Unlike</w:t>
            </w:r>
            <w:r>
              <w:t xml:space="preserve"> </w:t>
            </w:r>
            <w:r w:rsidRPr="003C29EE">
              <w:t>classes,</w:t>
            </w:r>
            <w:r>
              <w:t xml:space="preserve"> </w:t>
            </w:r>
            <w:r w:rsidRPr="003C29EE">
              <w:t>structs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support</w:t>
            </w:r>
            <w:r>
              <w:t xml:space="preserve"> </w:t>
            </w:r>
            <w:r w:rsidRPr="003C29EE">
              <w:t>finalizers.</w:t>
            </w:r>
            <w:r>
              <w:t xml:space="preserve"> </w:t>
            </w:r>
            <w:r w:rsidRPr="003C29EE">
              <w:t>Structs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value;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referential</w:t>
            </w:r>
            <w:r>
              <w:t xml:space="preserve"> </w:t>
            </w:r>
            <w:r w:rsidRPr="003C29EE">
              <w:t>identity</w:t>
            </w:r>
            <w:r>
              <w:t xml:space="preserve">, </w:t>
            </w:r>
            <w:r w:rsidRPr="003C29EE">
              <w:t>as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do.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hard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know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would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safe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execute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finalizer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free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unmanaged</w:t>
            </w:r>
            <w:r>
              <w:t xml:space="preserve"> </w:t>
            </w:r>
            <w:r w:rsidRPr="003C29EE">
              <w:t>resource</w:t>
            </w:r>
            <w:r>
              <w:t xml:space="preserve"> </w:t>
            </w:r>
            <w:r w:rsidRPr="003C29EE">
              <w:t>owned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garbage</w:t>
            </w:r>
            <w:r>
              <w:t xml:space="preserve"> </w:t>
            </w:r>
            <w:r w:rsidRPr="003C29EE">
              <w:t>collector</w:t>
            </w:r>
            <w:r>
              <w:t xml:space="preserve"> </w:t>
            </w:r>
            <w:r w:rsidRPr="003C29EE">
              <w:t>knows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there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“live”</w:t>
            </w:r>
            <w:r>
              <w:t xml:space="preserve"> </w:t>
            </w:r>
            <w:r w:rsidRPr="003C29EE">
              <w:t>references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choose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run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finalizer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at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time</w:t>
            </w:r>
            <w:r>
              <w:t xml:space="preserve"> </w:t>
            </w:r>
            <w:r w:rsidRPr="003C29EE">
              <w:t>after</w:t>
            </w:r>
            <w:r>
              <w:t xml:space="preserve"> </w:t>
            </w:r>
            <w:r w:rsidRPr="003C29EE">
              <w:t>there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live</w:t>
            </w:r>
            <w:r>
              <w:t xml:space="preserve"> </w:t>
            </w:r>
            <w:r w:rsidRPr="003C29EE">
              <w:t>references.</w:t>
            </w:r>
            <w:r>
              <w:t xml:space="preserve"> Nevertheless, </w:t>
            </w:r>
            <w:r w:rsidRPr="003C29EE">
              <w:t>no</w:t>
            </w:r>
            <w:r>
              <w:t xml:space="preserve"> </w:t>
            </w:r>
            <w:r w:rsidRPr="003C29EE">
              <w:t>part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tracks</w:t>
            </w:r>
            <w:r>
              <w:t xml:space="preserve"> </w:t>
            </w:r>
            <w:r w:rsidRPr="003C29EE">
              <w:t>how</w:t>
            </w:r>
            <w:r>
              <w:t xml:space="preserve"> </w:t>
            </w:r>
            <w:r w:rsidRPr="003C29EE">
              <w:t>many</w:t>
            </w:r>
            <w:r>
              <w:t xml:space="preserve"> </w:t>
            </w:r>
            <w:r w:rsidRPr="003C29EE">
              <w:t>copies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given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exist</w:t>
            </w:r>
            <w:r>
              <w:t xml:space="preserve"> </w:t>
            </w:r>
            <w:r w:rsidRPr="003C29EE">
              <w:t>at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moment.</w:t>
            </w:r>
          </w:p>
          <w:p w14:paraId="5D2C8009" w14:textId="77777777" w:rsidR="007B11D0" w:rsidRPr="003C29EE" w:rsidRDefault="007B11D0" w:rsidP="007B11D0">
            <w:pPr>
              <w:pStyle w:val="spacer"/>
            </w:pPr>
          </w:p>
          <w:tbl>
            <w:tblPr>
              <w:tblW w:w="0" w:type="auto"/>
              <w:shd w:val="clear" w:color="auto" w:fill="EAEAEA"/>
              <w:tblCellMar>
                <w:left w:w="11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6"/>
            </w:tblGrid>
            <w:tr w:rsidR="007B11D0" w14:paraId="4773EFF1" w14:textId="77777777" w:rsidTr="00D93B86">
              <w:trPr>
                <w:trHeight w:val="1575"/>
              </w:trPr>
              <w:tc>
                <w:tcPr>
                  <w:tcW w:w="6930" w:type="dxa"/>
                  <w:shd w:val="clear" w:color="auto" w:fill="EAEAEA"/>
                </w:tcPr>
                <w:p w14:paraId="0F38BB47" w14:textId="77777777" w:rsidR="007B11D0" w:rsidRPr="00FF28E6" w:rsidRDefault="007B11D0" w:rsidP="007B11D0">
                  <w:pPr>
                    <w:pStyle w:val="SF2TTL"/>
                  </w:pPr>
                  <w:r w:rsidRPr="001C5A8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2368" behindDoc="0" locked="0" layoutInCell="1" allowOverlap="1" wp14:anchorId="41AA7FC7" wp14:editId="44F4D2BB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09855" cy="109855"/>
                            <wp:effectExtent l="0" t="0" r="4445" b="4445"/>
                            <wp:wrapNone/>
                            <wp:docPr id="12" name="Rectangle 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0C0C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579222" id="Rectangle 283" o:spid="_x0000_s1026" style="position:absolute;margin-left:-6pt;margin-top:.5pt;width:8.65pt;height:8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" fillcolor="silver" stroked="f">
                            <o:lock v:ext="edit" aspectratio="t"/>
                          </v:rect>
                        </w:pict>
                      </mc:Fallback>
                    </mc:AlternateContent>
                  </w:r>
                  <w:r>
                    <w:t>Language Contrast: C++</w:t>
                  </w:r>
                  <w:r w:rsidRPr="003C29EE">
                    <w:t>—</w:t>
                  </w:r>
                  <w:r w:rsidRPr="006A3099">
                    <w:rPr>
                      <w:rStyle w:val="CITchapbm"/>
                    </w:rPr>
                    <w:t>struct</w:t>
                  </w:r>
                  <w:r>
                    <w:t xml:space="preserve"> </w:t>
                  </w:r>
                  <w:r w:rsidRPr="003C29EE">
                    <w:t>Defines</w:t>
                  </w:r>
                  <w:r>
                    <w:t xml:space="preserve"> </w:t>
                  </w:r>
                  <w:r w:rsidRPr="003C29EE">
                    <w:t>Type</w:t>
                  </w:r>
                  <w:r>
                    <w:t xml:space="preserve"> </w:t>
                  </w:r>
                  <w:r w:rsidRPr="003C29EE">
                    <w:t>with</w:t>
                  </w:r>
                  <w:r>
                    <w:t xml:space="preserve"> </w:t>
                  </w:r>
                  <w:r w:rsidRPr="003C29EE">
                    <w:t>Public</w:t>
                  </w:r>
                  <w:r>
                    <w:t xml:space="preserve"> </w:t>
                  </w:r>
                  <w:r w:rsidRPr="003C29EE">
                    <w:t>Members</w:t>
                  </w:r>
                </w:p>
                <w:p w14:paraId="0E755CC0" w14:textId="77777777" w:rsidR="007B11D0" w:rsidRDefault="007B11D0" w:rsidP="007B11D0">
                  <w:pPr>
                    <w:pStyle w:val="SF2"/>
                  </w:pPr>
                  <w:r w:rsidRPr="003C29EE">
                    <w:t>In</w:t>
                  </w:r>
                  <w:r>
                    <w:t xml:space="preserve"> </w:t>
                  </w:r>
                  <w:r w:rsidRPr="003C29EE">
                    <w:t>C++,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difference</w:t>
                  </w:r>
                  <w:r>
                    <w:t xml:space="preserve"> </w:t>
                  </w:r>
                  <w:r w:rsidRPr="003C29EE">
                    <w:t>between</w:t>
                  </w:r>
                  <w:r>
                    <w:t xml:space="preserve"> </w:t>
                  </w:r>
                  <w:r w:rsidRPr="003C29EE">
                    <w:t>a</w:t>
                  </w:r>
                  <w:r>
                    <w:t xml:space="preserve"> </w:t>
                  </w:r>
                  <w:r w:rsidRPr="003C29EE">
                    <w:t>type</w:t>
                  </w:r>
                  <w:r>
                    <w:t xml:space="preserve"> </w:t>
                  </w:r>
                  <w:r w:rsidRPr="003C29EE">
                    <w:t>declared</w:t>
                  </w:r>
                  <w:r>
                    <w:t xml:space="preserve"> </w:t>
                  </w:r>
                  <w:r w:rsidRPr="003C29EE">
                    <w:t>with</w:t>
                  </w:r>
                  <w:r>
                    <w:t xml:space="preserve"> </w:t>
                  </w:r>
                  <w:r w:rsidRPr="006A3099">
                    <w:rPr>
                      <w:rStyle w:val="CITchapbm"/>
                    </w:rPr>
                    <w:t>struct</w:t>
                  </w:r>
                  <w:r>
                    <w:t xml:space="preserve"> </w:t>
                  </w:r>
                  <w:r w:rsidRPr="003C29EE">
                    <w:t>and</w:t>
                  </w:r>
                  <w:r>
                    <w:t xml:space="preserve"> </w:t>
                  </w:r>
                  <w:r w:rsidRPr="003C29EE">
                    <w:t>one</w:t>
                  </w:r>
                  <w:r>
                    <w:t xml:space="preserve"> </w:t>
                  </w:r>
                  <w:r w:rsidRPr="003C29EE">
                    <w:t>declared</w:t>
                  </w:r>
                  <w:r>
                    <w:t xml:space="preserve"> </w:t>
                  </w:r>
                  <w:r w:rsidRPr="003C29EE">
                    <w:t>with</w:t>
                  </w:r>
                  <w:r>
                    <w:t xml:space="preserve"> </w:t>
                  </w:r>
                  <w:r w:rsidRPr="006A3099">
                    <w:rPr>
                      <w:rStyle w:val="CITchapbm"/>
                    </w:rPr>
                    <w:t>class</w:t>
                  </w:r>
                  <w:r>
                    <w:t xml:space="preserve"> </w:t>
                  </w:r>
                  <w:r w:rsidRPr="003C29EE">
                    <w:t>is</w:t>
                  </w:r>
                  <w:r>
                    <w:t xml:space="preserve"> </w:t>
                  </w:r>
                  <w:r w:rsidRPr="003C29EE">
                    <w:t>whether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default</w:t>
                  </w:r>
                  <w:r>
                    <w:t xml:space="preserve"> </w:t>
                  </w:r>
                  <w:r w:rsidRPr="003C29EE">
                    <w:t>accessibility</w:t>
                  </w:r>
                  <w:r>
                    <w:t xml:space="preserve"> </w:t>
                  </w:r>
                  <w:r w:rsidRPr="003C29EE">
                    <w:t>is</w:t>
                  </w:r>
                  <w:r>
                    <w:t xml:space="preserve"> </w:t>
                  </w:r>
                  <w:r w:rsidRPr="003C29EE">
                    <w:t>public</w:t>
                  </w:r>
                  <w:r>
                    <w:t xml:space="preserve"> </w:t>
                  </w:r>
                  <w:r w:rsidRPr="003C29EE">
                    <w:t>or</w:t>
                  </w:r>
                  <w:r>
                    <w:t xml:space="preserve"> </w:t>
                  </w:r>
                  <w:r w:rsidRPr="003C29EE">
                    <w:t>private.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contrast</w:t>
                  </w:r>
                  <w:r>
                    <w:t xml:space="preserve"> </w:t>
                  </w:r>
                  <w:r w:rsidRPr="003C29EE">
                    <w:t>is</w:t>
                  </w:r>
                  <w:r>
                    <w:t xml:space="preserve"> </w:t>
                  </w:r>
                  <w:r w:rsidRPr="003C29EE">
                    <w:t>far</w:t>
                  </w:r>
                  <w:r>
                    <w:t xml:space="preserve"> </w:t>
                  </w:r>
                  <w:r w:rsidRPr="003C29EE">
                    <w:t>greater</w:t>
                  </w:r>
                  <w:r>
                    <w:t xml:space="preserve"> </w:t>
                  </w:r>
                  <w:r w:rsidRPr="003C29EE">
                    <w:t>in</w:t>
                  </w:r>
                  <w:r>
                    <w:t xml:space="preserve"> </w:t>
                  </w:r>
                  <w:r w:rsidRPr="003C29EE">
                    <w:t>C#,</w:t>
                  </w:r>
                  <w:r>
                    <w:t xml:space="preserve"> </w:t>
                  </w:r>
                  <w:r w:rsidRPr="003C29EE">
                    <w:t>where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difference</w:t>
                  </w:r>
                  <w:r>
                    <w:t xml:space="preserve"> </w:t>
                  </w:r>
                  <w:r w:rsidRPr="003C29EE">
                    <w:t>is</w:t>
                  </w:r>
                  <w:r>
                    <w:t xml:space="preserve"> </w:t>
                  </w:r>
                  <w:r w:rsidRPr="003C29EE">
                    <w:t>whether</w:t>
                  </w:r>
                  <w:r>
                    <w:t xml:space="preserve"> </w:t>
                  </w:r>
                  <w:r w:rsidRPr="003C29EE">
                    <w:t>instances</w:t>
                  </w:r>
                  <w:r>
                    <w:t xml:space="preserve"> </w:t>
                  </w:r>
                  <w:r w:rsidRPr="003C29EE">
                    <w:t>of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type</w:t>
                  </w:r>
                  <w:r>
                    <w:t xml:space="preserve"> </w:t>
                  </w:r>
                  <w:r w:rsidRPr="003C29EE">
                    <w:t>are</w:t>
                  </w:r>
                  <w:r>
                    <w:t xml:space="preserve"> </w:t>
                  </w:r>
                  <w:r w:rsidRPr="003C29EE">
                    <w:t>copied</w:t>
                  </w:r>
                  <w:r>
                    <w:t xml:space="preserve"> </w:t>
                  </w:r>
                  <w:r w:rsidRPr="003C29EE">
                    <w:t>by</w:t>
                  </w:r>
                  <w:r>
                    <w:t xml:space="preserve"> </w:t>
                  </w:r>
                  <w:r w:rsidRPr="003C29EE">
                    <w:t>value</w:t>
                  </w:r>
                  <w:r>
                    <w:t xml:space="preserve"> </w:t>
                  </w:r>
                  <w:r w:rsidRPr="003C29EE">
                    <w:t>or</w:t>
                  </w:r>
                  <w:r>
                    <w:t xml:space="preserve"> </w:t>
                  </w:r>
                  <w:r w:rsidRPr="003C29EE">
                    <w:t>by</w:t>
                  </w:r>
                  <w:r>
                    <w:t xml:space="preserve"> </w:t>
                  </w:r>
                  <w:r w:rsidRPr="003C29EE">
                    <w:t>reference</w:t>
                  </w:r>
                  <w:r>
                    <w:t>.</w:t>
                  </w:r>
                </w:p>
              </w:tc>
            </w:tr>
          </w:tbl>
          <w:p w14:paraId="7FE72179" w14:textId="12948F16" w:rsidR="00583BB6" w:rsidRDefault="00583BB6" w:rsidP="00BE1407">
            <w:pPr>
              <w:pStyle w:val="SF1FIRST"/>
            </w:pPr>
          </w:p>
        </w:tc>
      </w:tr>
      <w:tr w:rsidR="00583BB6" w14:paraId="48C271C5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44388E93" w14:textId="77777777" w:rsidR="00583BB6" w:rsidRDefault="00583BB6" w:rsidP="00BE1407">
            <w:pPr>
              <w:pStyle w:val="SF1TTL"/>
              <w:rPr>
                <w:noProof/>
              </w:rPr>
            </w:pPr>
          </w:p>
        </w:tc>
      </w:tr>
    </w:tbl>
    <w:p w14:paraId="7FF70037" w14:textId="77777777" w:rsidR="00583BB6" w:rsidRPr="003C29EE" w:rsidRDefault="00583BB6" w:rsidP="00E668FD">
      <w:pPr>
        <w:pStyle w:val="CHAPBMPD"/>
      </w:pPr>
    </w:p>
    <w:p w14:paraId="74DC6768" w14:textId="058FFD59" w:rsidR="003C4005" w:rsidRPr="003C29EE" w:rsidRDefault="003C4005" w:rsidP="00E668FD">
      <w:pPr>
        <w:pStyle w:val="CHAPBMPD"/>
      </w:pPr>
      <w:r w:rsidRPr="003C29EE">
        <w:t>***</w:t>
      </w:r>
      <w:r w:rsidR="001C20C9">
        <w:t>COMP:</w:t>
      </w:r>
      <w:r w:rsidR="00E17B9E">
        <w:t xml:space="preserve"> </w:t>
      </w:r>
      <w:r w:rsidR="001C20C9">
        <w:t>End</w:t>
      </w:r>
      <w:r w:rsidR="00E17B9E">
        <w:t xml:space="preserve"> </w:t>
      </w:r>
      <w:r w:rsidR="001C20C9">
        <w:t>Advanced</w:t>
      </w:r>
      <w:r w:rsidR="00E17B9E">
        <w:t xml:space="preserve"> </w:t>
      </w:r>
      <w:r w:rsidR="001C20C9">
        <w:t>Topic</w:t>
      </w:r>
      <w:r w:rsidR="00E17B9E">
        <w:t xml:space="preserve"> </w:t>
      </w:r>
      <w:r w:rsidR="001C20C9">
        <w:t>after</w:t>
      </w:r>
      <w:r w:rsidR="00E17B9E">
        <w:t xml:space="preserve"> </w:t>
      </w:r>
      <w:r w:rsidR="001C20C9">
        <w:t>Language</w:t>
      </w:r>
      <w:r w:rsidR="00E17B9E">
        <w:t xml:space="preserve"> </w:t>
      </w:r>
      <w:r w:rsidR="001C20C9">
        <w:t>Contrast</w:t>
      </w:r>
    </w:p>
    <w:p w14:paraId="4677E616" w14:textId="5690C652" w:rsidR="001625C4" w:rsidRPr="002907E2" w:rsidDel="00887542" w:rsidRDefault="00CA59C0" w:rsidP="0028113B">
      <w:pPr>
        <w:pStyle w:val="H2"/>
        <w:rPr>
          <w:del w:id="96" w:author="Mark Michaelis" w:date="2019-10-16T21:23:00Z"/>
          <w:highlight w:val="yellow"/>
          <w:rPrChange w:id="97" w:author="Mark Michaelis [2]" w:date="2019-07-20T05:40:00Z">
            <w:rPr>
              <w:del w:id="98" w:author="Mark Michaelis" w:date="2019-10-16T21:23:00Z"/>
            </w:rPr>
          </w:rPrChange>
        </w:rPr>
      </w:pPr>
      <w:del w:id="99" w:author="Mark Michaelis" w:date="2019-10-16T21:23:00Z">
        <w:r w:rsidRPr="002907E2" w:rsidDel="00887542">
          <w:rPr>
            <w:highlight w:val="yellow"/>
            <w:rPrChange w:id="100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>Using</w:delText>
        </w:r>
        <w:r w:rsidR="00E17B9E" w:rsidRPr="002907E2" w:rsidDel="00887542">
          <w:rPr>
            <w:highlight w:val="yellow"/>
            <w:rPrChange w:id="101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02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103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 xml:space="preserve"> </w:delText>
        </w:r>
        <w:r w:rsidRPr="006A3099" w:rsidDel="00887542">
          <w:rPr>
            <w:rStyle w:val="CITchapbm"/>
            <w:rFonts w:cs="MetaOT-Black"/>
            <w:position w:val="-1"/>
            <w:highlight w:val="yellow"/>
            <w:rPrChange w:id="104" w:author="Mark Michaelis [2]" w:date="2019-07-20T05:40:00Z">
              <w:rPr>
                <w:rStyle w:val="C1"/>
                <w:spacing w:val="-2"/>
                <w:sz w:val="22"/>
                <w:szCs w:val="22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105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06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>Operator</w:delText>
        </w:r>
      </w:del>
    </w:p>
    <w:p w14:paraId="00C2A3A7" w14:textId="2EE58CAE" w:rsidR="00364199" w:rsidRPr="002907E2" w:rsidDel="00887542" w:rsidRDefault="00CA59C0" w:rsidP="00DD2E54">
      <w:pPr>
        <w:pStyle w:val="HEADFIRST"/>
        <w:rPr>
          <w:del w:id="107" w:author="Mark Michaelis" w:date="2019-10-16T21:23:00Z"/>
          <w:highlight w:val="yellow"/>
          <w:rPrChange w:id="108" w:author="Mark Michaelis [2]" w:date="2019-07-20T05:40:00Z">
            <w:rPr>
              <w:del w:id="109" w:author="Mark Michaelis" w:date="2019-10-16T21:23:00Z"/>
            </w:rPr>
          </w:rPrChange>
        </w:rPr>
      </w:pPr>
      <w:bookmarkStart w:id="110" w:name="_Hlk480112895"/>
      <w:del w:id="111" w:author="Mark Michaelis" w:date="2019-10-16T21:23:00Z">
        <w:r w:rsidRPr="002907E2" w:rsidDel="00887542">
          <w:rPr>
            <w:highlight w:val="yellow"/>
            <w:rPrChange w:id="112" w:author="Mark Michaelis [2]" w:date="2019-07-20T05:40:00Z">
              <w:rPr>
                <w:rFonts w:ascii="Palatino-Roman" w:hAnsi="Palatino-Roman" w:cs="Palatino-Roman"/>
              </w:rPr>
            </w:rPrChange>
          </w:rPr>
          <w:delText>As</w:delText>
        </w:r>
        <w:r w:rsidR="00E17B9E" w:rsidRPr="002907E2" w:rsidDel="00887542">
          <w:rPr>
            <w:highlight w:val="yellow"/>
            <w:rPrChange w:id="11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14" w:author="Mark Michaelis [2]" w:date="2019-07-20T05:40:00Z">
              <w:rPr>
                <w:rFonts w:ascii="Palatino-Roman" w:hAnsi="Palatino-Roman" w:cs="Palatino-Roman"/>
              </w:rPr>
            </w:rPrChange>
          </w:rPr>
          <w:delText>described</w:delText>
        </w:r>
        <w:r w:rsidR="00E17B9E" w:rsidRPr="002907E2" w:rsidDel="00887542">
          <w:rPr>
            <w:highlight w:val="yellow"/>
            <w:rPrChange w:id="11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16" w:author="Mark Michaelis [2]" w:date="2019-07-20T05:40:00Z">
              <w:rPr>
                <w:rFonts w:ascii="Palatino-Roman" w:hAnsi="Palatino-Roman" w:cs="Palatino-Roman"/>
              </w:rPr>
            </w:rPrChange>
          </w:rPr>
          <w:delText>earlier,</w:delText>
        </w:r>
        <w:r w:rsidR="00E17B9E" w:rsidRPr="002907E2" w:rsidDel="00887542">
          <w:rPr>
            <w:highlight w:val="yellow"/>
            <w:rPrChange w:id="11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611FEE" w:rsidRPr="002907E2" w:rsidDel="00887542">
          <w:rPr>
            <w:highlight w:val="yellow"/>
            <w:rPrChange w:id="118" w:author="Mark Michaelis [2]" w:date="2019-07-20T05:40:00Z">
              <w:rPr>
                <w:rFonts w:ascii="Palatino-Roman" w:hAnsi="Palatino-Roman" w:cs="Palatino-Roman"/>
              </w:rPr>
            </w:rPrChange>
          </w:rPr>
          <w:delText>no</w:delText>
        </w:r>
        <w:r w:rsidR="00E17B9E" w:rsidRPr="002907E2" w:rsidDel="00887542">
          <w:rPr>
            <w:highlight w:val="yellow"/>
            <w:rPrChange w:id="11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611FEE" w:rsidRPr="002907E2" w:rsidDel="00887542">
          <w:rPr>
            <w:highlight w:val="yellow"/>
            <w:rPrChange w:id="120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12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611FEE" w:rsidRPr="002907E2" w:rsidDel="00887542">
          <w:rPr>
            <w:highlight w:val="yellow"/>
            <w:rPrChange w:id="122" w:author="Mark Michaelis [2]" w:date="2019-07-20T05:40:00Z">
              <w:rPr>
                <w:rFonts w:ascii="Palatino-Roman" w:hAnsi="Palatino-Roman" w:cs="Palatino-Roman"/>
              </w:rPr>
            </w:rPrChange>
          </w:rPr>
          <w:delText>constructor</w:delText>
        </w:r>
        <w:r w:rsidR="00E17B9E" w:rsidRPr="002907E2" w:rsidDel="00887542">
          <w:rPr>
            <w:highlight w:val="yellow"/>
            <w:rPrChange w:id="12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59019B" w:rsidRPr="002907E2" w:rsidDel="00887542">
          <w:rPr>
            <w:highlight w:val="yellow"/>
            <w:rPrChange w:id="124" w:author="Mark Michaelis [2]" w:date="2019-07-20T05:40:00Z">
              <w:rPr>
                <w:rFonts w:ascii="Palatino-Roman" w:hAnsi="Palatino-Roman" w:cs="Palatino-Roman"/>
              </w:rPr>
            </w:rPrChange>
          </w:rPr>
          <w:delText>may</w:delText>
        </w:r>
        <w:r w:rsidR="00E17B9E" w:rsidRPr="002907E2" w:rsidDel="00887542">
          <w:rPr>
            <w:highlight w:val="yellow"/>
            <w:rPrChange w:id="12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59019B" w:rsidRPr="002907E2" w:rsidDel="00887542">
          <w:rPr>
            <w:highlight w:val="yellow"/>
            <w:rPrChange w:id="126" w:author="Mark Michaelis [2]" w:date="2019-07-20T05:40:00Z">
              <w:rPr>
                <w:rFonts w:ascii="Palatino-Roman" w:hAnsi="Palatino-Roman" w:cs="Palatino-Roman"/>
              </w:rPr>
            </w:rPrChange>
          </w:rPr>
          <w:delText>be</w:delText>
        </w:r>
        <w:r w:rsidR="00E17B9E" w:rsidRPr="002907E2" w:rsidDel="00887542">
          <w:rPr>
            <w:highlight w:val="yellow"/>
            <w:rPrChange w:id="12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59019B" w:rsidRPr="002907E2" w:rsidDel="00887542">
          <w:rPr>
            <w:highlight w:val="yellow"/>
            <w:rPrChange w:id="128" w:author="Mark Michaelis [2]" w:date="2019-07-20T05:40:00Z">
              <w:rPr>
                <w:rFonts w:ascii="Palatino-Roman" w:hAnsi="Palatino-Roman" w:cs="Palatino-Roman"/>
              </w:rPr>
            </w:rPrChange>
          </w:rPr>
          <w:delText>defined</w:delText>
        </w:r>
        <w:r w:rsidR="00E17B9E" w:rsidRPr="002907E2" w:rsidDel="00887542">
          <w:rPr>
            <w:highlight w:val="yellow"/>
            <w:rPrChange w:id="12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E56E1C" w:rsidRPr="002907E2" w:rsidDel="00887542">
          <w:rPr>
            <w:highlight w:val="yellow"/>
            <w:rPrChange w:id="130" w:author="Mark Michaelis [2]" w:date="2019-07-20T05:40:00Z">
              <w:rPr>
                <w:rFonts w:ascii="Palatino-Roman" w:hAnsi="Palatino-Roman" w:cs="Palatino-Roman"/>
              </w:rPr>
            </w:rPrChange>
          </w:rPr>
          <w:delText>on</w:delText>
        </w:r>
        <w:r w:rsidR="00E17B9E" w:rsidRPr="002907E2" w:rsidDel="00887542">
          <w:rPr>
            <w:highlight w:val="yellow"/>
            <w:rPrChange w:id="13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E56E1C" w:rsidRPr="002907E2" w:rsidDel="00887542">
          <w:rPr>
            <w:highlight w:val="yellow"/>
            <w:rPrChange w:id="132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13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E56E1C" w:rsidRPr="002907E2" w:rsidDel="00887542">
          <w:rPr>
            <w:highlight w:val="yellow"/>
            <w:rPrChange w:id="134" w:author="Mark Michaelis [2]" w:date="2019-07-20T05:40:00Z">
              <w:rPr>
                <w:rFonts w:ascii="Palatino-Roman" w:hAnsi="Palatino-Roman" w:cs="Palatino-Roman"/>
              </w:rPr>
            </w:rPrChange>
          </w:rPr>
          <w:delText>struct</w:delText>
        </w:r>
        <w:r w:rsidR="0059019B" w:rsidRPr="002907E2" w:rsidDel="00887542">
          <w:rPr>
            <w:highlight w:val="yellow"/>
            <w:rPrChange w:id="135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  <w:r w:rsidR="00E17B9E" w:rsidRPr="002907E2" w:rsidDel="00887542">
          <w:rPr>
            <w:highlight w:val="yellow"/>
            <w:rPrChange w:id="13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59019B" w:rsidRPr="002907E2" w:rsidDel="00887542">
          <w:rPr>
            <w:highlight w:val="yellow"/>
            <w:rPrChange w:id="137" w:author="Mark Michaelis [2]" w:date="2019-07-20T05:40:00Z">
              <w:rPr>
                <w:rFonts w:ascii="Palatino-Roman" w:hAnsi="Palatino-Roman" w:cs="Palatino-Roman"/>
              </w:rPr>
            </w:rPrChange>
          </w:rPr>
          <w:delText>Instead,</w:delText>
        </w:r>
        <w:r w:rsidR="00E17B9E" w:rsidRPr="002907E2" w:rsidDel="00887542">
          <w:rPr>
            <w:highlight w:val="yellow"/>
            <w:rPrChange w:id="13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39" w:author="Mark Michaelis [2]" w:date="2019-07-20T05:40:00Z">
              <w:rPr>
                <w:rFonts w:ascii="Palatino-Roman" w:hAnsi="Palatino-Roman" w:cs="Palatino-Roman"/>
              </w:rPr>
            </w:rPrChange>
          </w:rPr>
          <w:delText>all</w:delText>
        </w:r>
        <w:r w:rsidR="00E17B9E" w:rsidRPr="002907E2" w:rsidDel="00887542">
          <w:rPr>
            <w:highlight w:val="yellow"/>
            <w:rPrChange w:id="14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1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14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3" w:author="Mark Michaelis [2]" w:date="2019-07-20T05:40:00Z">
              <w:rPr>
                <w:rFonts w:ascii="Palatino-Roman" w:hAnsi="Palatino-Roman" w:cs="Palatino-Roman"/>
              </w:rPr>
            </w:rPrChange>
          </w:rPr>
          <w:delText>types</w:delText>
        </w:r>
        <w:r w:rsidR="00E17B9E" w:rsidRPr="002907E2" w:rsidDel="00887542">
          <w:rPr>
            <w:highlight w:val="yellow"/>
            <w:rPrChange w:id="14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5" w:author="Mark Michaelis [2]" w:date="2019-07-20T05:40:00Z">
              <w:rPr>
                <w:rFonts w:ascii="Palatino-Roman" w:hAnsi="Palatino-Roman" w:cs="Palatino-Roman"/>
              </w:rPr>
            </w:rPrChange>
          </w:rPr>
          <w:delText>have</w:delText>
        </w:r>
        <w:r w:rsidR="00E17B9E" w:rsidRPr="002907E2" w:rsidDel="00887542">
          <w:rPr>
            <w:highlight w:val="yellow"/>
            <w:rPrChange w:id="14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7" w:author="Mark Michaelis [2]" w:date="2019-07-20T05:40:00Z">
              <w:rPr>
                <w:rFonts w:ascii="Palatino-Roman" w:hAnsi="Palatino-Roman" w:cs="Palatino-Roman"/>
              </w:rPr>
            </w:rPrChange>
          </w:rPr>
          <w:delText>an</w:delText>
        </w:r>
        <w:r w:rsidR="00E17B9E" w:rsidRPr="002907E2" w:rsidDel="00887542">
          <w:rPr>
            <w:highlight w:val="yellow"/>
            <w:rPrChange w:id="14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9" w:author="Mark Michaelis [2]" w:date="2019-07-20T05:40:00Z">
              <w:rPr>
                <w:rFonts w:ascii="Palatino-Roman" w:hAnsi="Palatino-Roman" w:cs="Palatino-Roman"/>
              </w:rPr>
            </w:rPrChange>
          </w:rPr>
          <w:delText>automatically</w:delText>
        </w:r>
        <w:r w:rsidR="00E17B9E" w:rsidRPr="002907E2" w:rsidDel="00887542">
          <w:rPr>
            <w:highlight w:val="yellow"/>
            <w:rPrChange w:id="15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51" w:author="Mark Michaelis [2]" w:date="2019-07-20T05:40:00Z">
              <w:rPr>
                <w:rFonts w:ascii="Palatino-Roman" w:hAnsi="Palatino-Roman" w:cs="Palatino-Roman"/>
              </w:rPr>
            </w:rPrChange>
          </w:rPr>
          <w:delText>defined</w:delText>
        </w:r>
        <w:r w:rsidR="00E17B9E" w:rsidRPr="002907E2" w:rsidDel="00887542">
          <w:rPr>
            <w:highlight w:val="yellow"/>
            <w:rPrChange w:id="15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611FEE" w:rsidRPr="002907E2" w:rsidDel="00887542">
          <w:rPr>
            <w:highlight w:val="yellow"/>
            <w:rPrChange w:id="153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15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55" w:author="Mark Michaelis [2]" w:date="2019-07-20T05:40:00Z">
              <w:rPr>
                <w:rFonts w:ascii="Palatino-Roman" w:hAnsi="Palatino-Roman" w:cs="Palatino-Roman"/>
              </w:rPr>
            </w:rPrChange>
          </w:rPr>
          <w:delText>constructor</w:delText>
        </w:r>
        <w:r w:rsidR="00E17B9E" w:rsidRPr="002907E2" w:rsidDel="00887542">
          <w:rPr>
            <w:highlight w:val="yellow"/>
            <w:rPrChange w:id="15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57" w:author="Mark Michaelis [2]" w:date="2019-07-20T05:40:00Z">
              <w:rPr>
                <w:rFonts w:ascii="Palatino-Roman" w:hAnsi="Palatino-Roman" w:cs="Palatino-Roman"/>
              </w:rPr>
            </w:rPrChange>
          </w:rPr>
          <w:delText>that</w:delText>
        </w:r>
        <w:r w:rsidR="00E17B9E" w:rsidRPr="002907E2" w:rsidDel="00887542">
          <w:rPr>
            <w:highlight w:val="yellow"/>
            <w:rPrChange w:id="15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59" w:author="Mark Michaelis [2]" w:date="2019-07-20T05:40:00Z">
              <w:rPr>
                <w:rFonts w:ascii="Palatino-Roman" w:hAnsi="Palatino-Roman" w:cs="Palatino-Roman"/>
              </w:rPr>
            </w:rPrChange>
          </w:rPr>
          <w:delText>initializes</w:delText>
        </w:r>
        <w:r w:rsidR="00E17B9E" w:rsidRPr="002907E2" w:rsidDel="00887542">
          <w:rPr>
            <w:highlight w:val="yellow"/>
            <w:rPrChange w:id="16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1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16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3" w:author="Mark Michaelis [2]" w:date="2019-07-20T05:40:00Z">
              <w:rPr>
                <w:rFonts w:ascii="Palatino-Roman" w:hAnsi="Palatino-Roman" w:cs="Palatino-Roman"/>
              </w:rPr>
            </w:rPrChange>
          </w:rPr>
          <w:delText>storage</w:delText>
        </w:r>
        <w:r w:rsidR="00E17B9E" w:rsidRPr="002907E2" w:rsidDel="00887542">
          <w:rPr>
            <w:highlight w:val="yellow"/>
            <w:rPrChange w:id="16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5" w:author="Mark Michaelis [2]" w:date="2019-07-20T05:40:00Z">
              <w:rPr>
                <w:rFonts w:ascii="Palatino-Roman" w:hAnsi="Palatino-Roman" w:cs="Palatino-Roman"/>
              </w:rPr>
            </w:rPrChange>
          </w:rPr>
          <w:delText>of</w:delText>
        </w:r>
        <w:r w:rsidR="00E17B9E" w:rsidRPr="002907E2" w:rsidDel="00887542">
          <w:rPr>
            <w:highlight w:val="yellow"/>
            <w:rPrChange w:id="16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7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16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9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17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1" w:author="Mark Michaelis [2]" w:date="2019-07-20T05:40:00Z">
              <w:rPr>
                <w:rFonts w:ascii="Palatino-Roman" w:hAnsi="Palatino-Roman" w:cs="Palatino-Roman"/>
              </w:rPr>
            </w:rPrChange>
          </w:rPr>
          <w:delText>type</w:delText>
        </w:r>
        <w:r w:rsidR="00E17B9E" w:rsidRPr="002907E2" w:rsidDel="00887542">
          <w:rPr>
            <w:highlight w:val="yellow"/>
            <w:rPrChange w:id="17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3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17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5" w:author="Mark Michaelis [2]" w:date="2019-07-20T05:40:00Z">
              <w:rPr>
                <w:rFonts w:ascii="Palatino-Roman" w:hAnsi="Palatino-Roman" w:cs="Palatino-Roman"/>
              </w:rPr>
            </w:rPrChange>
          </w:rPr>
          <w:delText>its</w:delText>
        </w:r>
        <w:r w:rsidR="00E17B9E" w:rsidRPr="002907E2" w:rsidDel="00887542">
          <w:rPr>
            <w:highlight w:val="yellow"/>
            <w:rPrChange w:id="17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7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17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9" w:author="Mark Michaelis [2]" w:date="2019-07-20T05:40:00Z">
              <w:rPr>
                <w:rFonts w:ascii="Palatino-Roman" w:hAnsi="Palatino-Roman" w:cs="Palatino-Roman"/>
              </w:rPr>
            </w:rPrChange>
          </w:rPr>
          <w:delText>state.</w:delText>
        </w:r>
        <w:bookmarkEnd w:id="110"/>
        <w:r w:rsidR="00E17B9E" w:rsidRPr="002907E2" w:rsidDel="00887542">
          <w:rPr>
            <w:highlight w:val="yellow"/>
            <w:rPrChange w:id="18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1" w:author="Mark Michaelis [2]" w:date="2019-07-20T05:40:00Z">
              <w:rPr>
                <w:rFonts w:ascii="Palatino-Roman" w:hAnsi="Palatino-Roman" w:cs="Palatino-Roman"/>
              </w:rPr>
            </w:rPrChange>
          </w:rPr>
          <w:delText>Therefore,</w:delText>
        </w:r>
        <w:r w:rsidR="00E17B9E" w:rsidRPr="002907E2" w:rsidDel="00887542">
          <w:rPr>
            <w:highlight w:val="yellow"/>
            <w:rPrChange w:id="18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3" w:author="Mark Michaelis [2]" w:date="2019-07-20T05:40:00Z">
              <w:rPr>
                <w:rFonts w:ascii="Palatino-Roman" w:hAnsi="Palatino-Roman" w:cs="Palatino-Roman"/>
              </w:rPr>
            </w:rPrChange>
          </w:rPr>
          <w:delText>it</w:delText>
        </w:r>
        <w:r w:rsidR="00E17B9E" w:rsidRPr="002907E2" w:rsidDel="00887542">
          <w:rPr>
            <w:highlight w:val="yellow"/>
            <w:rPrChange w:id="18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5" w:author="Mark Michaelis [2]" w:date="2019-07-20T05:40:00Z">
              <w:rPr>
                <w:rFonts w:ascii="Palatino-Roman" w:hAnsi="Palatino-Roman" w:cs="Palatino-Roman"/>
              </w:rPr>
            </w:rPrChange>
          </w:rPr>
          <w:delText>is</w:delText>
        </w:r>
        <w:r w:rsidR="00E17B9E" w:rsidRPr="002907E2" w:rsidDel="00887542">
          <w:rPr>
            <w:highlight w:val="yellow"/>
            <w:rPrChange w:id="18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7" w:author="Mark Michaelis [2]" w:date="2019-07-20T05:40:00Z">
              <w:rPr>
                <w:rFonts w:ascii="Palatino-Roman" w:hAnsi="Palatino-Roman" w:cs="Palatino-Roman"/>
              </w:rPr>
            </w:rPrChange>
          </w:rPr>
          <w:delText>always</w:delText>
        </w:r>
        <w:r w:rsidR="00E17B9E" w:rsidRPr="002907E2" w:rsidDel="00887542">
          <w:rPr>
            <w:highlight w:val="yellow"/>
            <w:rPrChange w:id="18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9" w:author="Mark Michaelis [2]" w:date="2019-07-20T05:40:00Z">
              <w:rPr>
                <w:rFonts w:ascii="Palatino-Roman" w:hAnsi="Palatino-Roman" w:cs="Palatino-Roman"/>
              </w:rPr>
            </w:rPrChange>
          </w:rPr>
          <w:delText>legal</w:delText>
        </w:r>
        <w:r w:rsidR="00E17B9E" w:rsidRPr="002907E2" w:rsidDel="00887542">
          <w:rPr>
            <w:highlight w:val="yellow"/>
            <w:rPrChange w:id="19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91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19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93" w:author="Mark Michaelis [2]" w:date="2019-07-20T05:40:00Z">
              <w:rPr>
                <w:rFonts w:ascii="Palatino-Roman" w:hAnsi="Palatino-Roman" w:cs="Palatino-Roman"/>
              </w:rPr>
            </w:rPrChange>
          </w:rPr>
          <w:delText>use</w:delText>
        </w:r>
        <w:r w:rsidR="00E17B9E" w:rsidRPr="002907E2" w:rsidDel="00887542">
          <w:rPr>
            <w:highlight w:val="yellow"/>
            <w:rPrChange w:id="19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95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19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6A3099" w:rsidDel="00887542">
          <w:rPr>
            <w:rStyle w:val="CITchapbm"/>
            <w:highlight w:val="yellow"/>
            <w:rPrChange w:id="197" w:author="Mark Michaelis [2]" w:date="2019-07-20T05:40:00Z">
              <w:rPr>
                <w:rStyle w:val="C1"/>
              </w:rPr>
            </w:rPrChange>
          </w:rPr>
          <w:delText>new</w:delText>
        </w:r>
        <w:r w:rsidR="00E17B9E" w:rsidRPr="002907E2" w:rsidDel="00887542">
          <w:rPr>
            <w:highlight w:val="yellow"/>
            <w:rPrChange w:id="19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2907E2" w:rsidDel="00887542">
          <w:rPr>
            <w:highlight w:val="yellow"/>
            <w:rPrChange w:id="199" w:author="Mark Michaelis [2]" w:date="2019-07-20T05:40:00Z">
              <w:rPr>
                <w:rFonts w:ascii="Palatino-Roman" w:hAnsi="Palatino-Roman" w:cs="Palatino-Roman"/>
              </w:rPr>
            </w:rPrChange>
          </w:rPr>
          <w:delText>operator</w:delText>
        </w:r>
        <w:r w:rsidR="00E17B9E" w:rsidRPr="002907E2" w:rsidDel="00887542">
          <w:rPr>
            <w:highlight w:val="yellow"/>
            <w:rPrChange w:id="20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2907E2" w:rsidDel="00887542">
          <w:rPr>
            <w:highlight w:val="yellow"/>
            <w:rPrChange w:id="201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20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2907E2" w:rsidDel="00887542">
          <w:rPr>
            <w:highlight w:val="yellow"/>
            <w:rPrChange w:id="203" w:author="Mark Michaelis [2]" w:date="2019-07-20T05:40:00Z">
              <w:rPr>
                <w:rFonts w:ascii="Palatino-Roman" w:hAnsi="Palatino-Roman" w:cs="Palatino-Roman"/>
              </w:rPr>
            </w:rPrChange>
          </w:rPr>
          <w:delText>create</w:delText>
        </w:r>
        <w:r w:rsidR="00E17B9E" w:rsidRPr="002907E2" w:rsidDel="00887542">
          <w:rPr>
            <w:highlight w:val="yellow"/>
            <w:rPrChange w:id="20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3A0D3F" w:rsidRPr="002907E2" w:rsidDel="00887542">
          <w:rPr>
            <w:highlight w:val="yellow"/>
            <w:rPrChange w:id="205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20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2907E2" w:rsidDel="00887542">
          <w:rPr>
            <w:highlight w:val="yellow"/>
            <w:rPrChange w:id="207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20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09" w:author="Mark Michaelis [2]" w:date="2019-07-20T05:40:00Z">
              <w:rPr>
                <w:rFonts w:ascii="Palatino-Roman" w:hAnsi="Palatino-Roman" w:cs="Palatino-Roman"/>
              </w:rPr>
            </w:rPrChange>
          </w:rPr>
          <w:delText>type</w:delText>
        </w:r>
        <w:r w:rsidR="00E17B9E" w:rsidRPr="002907E2" w:rsidDel="00887542">
          <w:rPr>
            <w:highlight w:val="yellow"/>
            <w:rPrChange w:id="21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211" w:author="Mark Michaelis [2]" w:date="2019-07-20T05:40:00Z">
              <w:rPr>
                <w:rFonts w:ascii="Palatino-Roman" w:hAnsi="Palatino-Roman" w:cs="Palatino-Roman"/>
              </w:rPr>
            </w:rPrChange>
          </w:rPr>
          <w:delText>instance</w:delText>
        </w:r>
        <w:r w:rsidRPr="002907E2" w:rsidDel="00887542">
          <w:rPr>
            <w:highlight w:val="yellow"/>
            <w:rPrChange w:id="212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  <w:r w:rsidR="00E17B9E" w:rsidRPr="002907E2" w:rsidDel="00887542">
          <w:rPr>
            <w:highlight w:val="yellow"/>
            <w:rPrChange w:id="21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14" w:author="Mark Michaelis [2]" w:date="2019-07-20T05:40:00Z">
              <w:rPr>
                <w:rFonts w:ascii="Palatino-Roman" w:hAnsi="Palatino-Roman" w:cs="Palatino-Roman"/>
              </w:rPr>
            </w:rPrChange>
          </w:rPr>
          <w:delText>As</w:delText>
        </w:r>
        <w:r w:rsidR="00E17B9E" w:rsidRPr="002907E2" w:rsidDel="00887542">
          <w:rPr>
            <w:highlight w:val="yellow"/>
            <w:rPrChange w:id="21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16" w:author="Mark Michaelis [2]" w:date="2019-07-20T05:40:00Z">
              <w:rPr>
                <w:rFonts w:ascii="Palatino-Roman" w:hAnsi="Palatino-Roman" w:cs="Palatino-Roman"/>
              </w:rPr>
            </w:rPrChange>
          </w:rPr>
          <w:delText>an</w:delText>
        </w:r>
        <w:r w:rsidR="00E17B9E" w:rsidRPr="002907E2" w:rsidDel="00887542">
          <w:rPr>
            <w:highlight w:val="yellow"/>
            <w:rPrChange w:id="21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18" w:author="Mark Michaelis [2]" w:date="2019-07-20T05:40:00Z">
              <w:rPr>
                <w:rFonts w:ascii="Palatino-Roman" w:hAnsi="Palatino-Roman" w:cs="Palatino-Roman"/>
              </w:rPr>
            </w:rPrChange>
          </w:rPr>
          <w:delText>alternative</w:delText>
        </w:r>
        <w:r w:rsidR="00E17B9E" w:rsidRPr="002907E2" w:rsidDel="00887542">
          <w:rPr>
            <w:highlight w:val="yellow"/>
            <w:rPrChange w:id="21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0" w:author="Mark Michaelis [2]" w:date="2019-07-20T05:40:00Z">
              <w:rPr>
                <w:rFonts w:ascii="Palatino-Roman" w:hAnsi="Palatino-Roman" w:cs="Palatino-Roman"/>
              </w:rPr>
            </w:rPrChange>
          </w:rPr>
          <w:delText>syntax,</w:delText>
        </w:r>
        <w:r w:rsidR="00E17B9E" w:rsidRPr="002907E2" w:rsidDel="00887542">
          <w:rPr>
            <w:highlight w:val="yellow"/>
            <w:rPrChange w:id="22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2" w:author="Mark Michaelis [2]" w:date="2019-07-20T05:40:00Z">
              <w:rPr>
                <w:rFonts w:ascii="Palatino-Roman" w:hAnsi="Palatino-Roman" w:cs="Palatino-Roman"/>
              </w:rPr>
            </w:rPrChange>
          </w:rPr>
          <w:delText>you</w:delText>
        </w:r>
        <w:r w:rsidR="00E17B9E" w:rsidRPr="002907E2" w:rsidDel="00887542">
          <w:rPr>
            <w:highlight w:val="yellow"/>
            <w:rPrChange w:id="22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4" w:author="Mark Michaelis [2]" w:date="2019-07-20T05:40:00Z">
              <w:rPr>
                <w:rFonts w:ascii="Palatino-Roman" w:hAnsi="Palatino-Roman" w:cs="Palatino-Roman"/>
              </w:rPr>
            </w:rPrChange>
          </w:rPr>
          <w:delText>can</w:delText>
        </w:r>
        <w:r w:rsidR="00E17B9E" w:rsidRPr="002907E2" w:rsidDel="00887542">
          <w:rPr>
            <w:highlight w:val="yellow"/>
            <w:rPrChange w:id="22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6" w:author="Mark Michaelis [2]" w:date="2019-07-20T05:40:00Z">
              <w:rPr>
                <w:rFonts w:ascii="Palatino-Roman" w:hAnsi="Palatino-Roman" w:cs="Palatino-Roman"/>
              </w:rPr>
            </w:rPrChange>
          </w:rPr>
          <w:delText>use</w:delText>
        </w:r>
        <w:r w:rsidR="00E17B9E" w:rsidRPr="002907E2" w:rsidDel="00887542">
          <w:rPr>
            <w:highlight w:val="yellow"/>
            <w:rPrChange w:id="22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8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2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230" w:author="Mark Michaelis [2]" w:date="2019-07-20T05:40:00Z">
              <w:rPr>
                <w:rStyle w:val="C1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23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2" w:author="Mark Michaelis [2]" w:date="2019-07-20T05:40:00Z">
              <w:rPr>
                <w:rFonts w:ascii="Palatino-Roman" w:hAnsi="Palatino-Roman" w:cs="Palatino-Roman"/>
              </w:rPr>
            </w:rPrChange>
          </w:rPr>
          <w:delText>operator</w:delText>
        </w:r>
        <w:r w:rsidR="00E17B9E" w:rsidRPr="002907E2" w:rsidDel="00887542">
          <w:rPr>
            <w:highlight w:val="yellow"/>
            <w:rPrChange w:id="23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4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23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6" w:author="Mark Michaelis [2]" w:date="2019-07-20T05:40:00Z">
              <w:rPr>
                <w:rFonts w:ascii="Palatino-Roman" w:hAnsi="Palatino-Roman" w:cs="Palatino-Roman"/>
              </w:rPr>
            </w:rPrChange>
          </w:rPr>
          <w:delText>produce</w:delText>
        </w:r>
        <w:r w:rsidR="00E17B9E" w:rsidRPr="002907E2" w:rsidDel="00887542">
          <w:rPr>
            <w:highlight w:val="yellow"/>
            <w:rPrChange w:id="23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8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3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0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24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2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24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4" w:author="Mark Michaelis [2]" w:date="2019-07-20T05:40:00Z">
              <w:rPr>
                <w:rFonts w:ascii="Palatino-Roman" w:hAnsi="Palatino-Roman" w:cs="Palatino-Roman"/>
              </w:rPr>
            </w:rPrChange>
          </w:rPr>
          <w:delText>for</w:delText>
        </w:r>
        <w:r w:rsidR="00E17B9E" w:rsidRPr="002907E2" w:rsidDel="00887542">
          <w:rPr>
            <w:highlight w:val="yellow"/>
            <w:rPrChange w:id="24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6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24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8" w:author="Mark Michaelis [2]" w:date="2019-07-20T05:40:00Z">
              <w:rPr>
                <w:rFonts w:ascii="Palatino-Roman" w:hAnsi="Palatino-Roman" w:cs="Palatino-Roman"/>
              </w:rPr>
            </w:rPrChange>
          </w:rPr>
          <w:delText>struct.</w:delText>
        </w:r>
        <w:r w:rsidR="00E17B9E" w:rsidRPr="002907E2" w:rsidDel="00887542">
          <w:rPr>
            <w:highlight w:val="yellow"/>
            <w:rPrChange w:id="24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50" w:author="Mark Michaelis [2]" w:date="2019-07-20T05:40:00Z">
              <w:rPr>
                <w:rFonts w:ascii="Palatino-Roman" w:hAnsi="Palatino-Roman" w:cs="Palatino-Roman"/>
              </w:rPr>
            </w:rPrChange>
          </w:rPr>
          <w:delText>In</w:delText>
        </w:r>
        <w:r w:rsidR="00E17B9E" w:rsidRPr="002907E2" w:rsidDel="00887542">
          <w:rPr>
            <w:highlight w:val="yellow"/>
            <w:rPrChange w:id="25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31FCF" w:rsidRPr="002907E2" w:rsidDel="00887542">
          <w:rPr>
            <w:highlight w:val="yellow"/>
            <w:rPrChange w:id="252" w:author="Mark Michaelis [2]" w:date="2019-07-20T05:40:00Z">
              <w:rPr>
                <w:rFonts w:ascii="Palatino-Roman" w:hAnsi="Palatino-Roman" w:cs="Palatino-Roman"/>
              </w:rPr>
            </w:rPrChange>
          </w:rPr>
          <w:delText>Listing</w:delText>
        </w:r>
        <w:r w:rsidR="00E17B9E" w:rsidRPr="002907E2" w:rsidDel="00887542">
          <w:rPr>
            <w:highlight w:val="yellow"/>
            <w:rPrChange w:id="25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31FCF" w:rsidRPr="002907E2" w:rsidDel="00887542">
          <w:rPr>
            <w:highlight w:val="yellow"/>
            <w:rPrChange w:id="254" w:author="Mark Michaelis [2]" w:date="2019-07-20T05:40:00Z">
              <w:rPr>
                <w:rFonts w:ascii="Palatino-Roman" w:hAnsi="Palatino-Roman" w:cs="Palatino-Roman"/>
              </w:rPr>
            </w:rPrChange>
          </w:rPr>
          <w:delText>9.</w:delText>
        </w:r>
        <w:r w:rsidRPr="002907E2" w:rsidDel="00887542">
          <w:rPr>
            <w:highlight w:val="yellow"/>
            <w:rPrChange w:id="255" w:author="Mark Michaelis [2]" w:date="2019-07-20T05:40:00Z">
              <w:rPr>
                <w:rFonts w:ascii="Palatino-Roman" w:hAnsi="Palatino-Roman" w:cs="Palatino-Roman"/>
              </w:rPr>
            </w:rPrChange>
          </w:rPr>
          <w:delText>4</w:delText>
        </w:r>
        <w:r w:rsidR="00DA34DF" w:rsidRPr="002907E2" w:rsidDel="00887542">
          <w:rPr>
            <w:highlight w:val="yellow"/>
            <w:rPrChange w:id="256" w:author="Mark Michaelis [2]" w:date="2019-07-20T05:40:00Z">
              <w:rPr>
                <w:rFonts w:ascii="Palatino-Roman" w:hAnsi="Palatino-Roman" w:cs="Palatino-Roman"/>
              </w:rPr>
            </w:rPrChange>
          </w:rPr>
          <w:delText>,</w:delText>
        </w:r>
        <w:r w:rsidR="00E17B9E" w:rsidRPr="002907E2" w:rsidDel="00887542">
          <w:rPr>
            <w:highlight w:val="yellow"/>
            <w:rPrChange w:id="25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58" w:author="Mark Michaelis [2]" w:date="2019-07-20T05:40:00Z">
              <w:rPr>
                <w:rFonts w:ascii="Palatino-Roman" w:hAnsi="Palatino-Roman" w:cs="Palatino-Roman"/>
              </w:rPr>
            </w:rPrChange>
          </w:rPr>
          <w:delText>we</w:delText>
        </w:r>
        <w:r w:rsidR="00E17B9E" w:rsidRPr="002907E2" w:rsidDel="00887542">
          <w:rPr>
            <w:highlight w:val="yellow"/>
            <w:rPrChange w:id="25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0" w:author="Mark Michaelis [2]" w:date="2019-07-20T05:40:00Z">
              <w:rPr>
                <w:rFonts w:ascii="Palatino-Roman" w:hAnsi="Palatino-Roman" w:cs="Palatino-Roman"/>
              </w:rPr>
            </w:rPrChange>
          </w:rPr>
          <w:delText>add</w:delText>
        </w:r>
        <w:r w:rsidR="00E17B9E" w:rsidRPr="002907E2" w:rsidDel="00887542">
          <w:rPr>
            <w:highlight w:val="yellow"/>
            <w:rPrChange w:id="26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2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26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4" w:author="Mark Michaelis [2]" w:date="2019-07-20T05:40:00Z">
              <w:rPr>
                <w:rFonts w:ascii="Palatino-Roman" w:hAnsi="Palatino-Roman" w:cs="Palatino-Roman"/>
              </w:rPr>
            </w:rPrChange>
          </w:rPr>
          <w:delText>second</w:delText>
        </w:r>
        <w:r w:rsidR="00E17B9E" w:rsidRPr="002907E2" w:rsidDel="00887542">
          <w:rPr>
            <w:highlight w:val="yellow"/>
            <w:rPrChange w:id="26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6" w:author="Mark Michaelis [2]" w:date="2019-07-20T05:40:00Z">
              <w:rPr>
                <w:rFonts w:ascii="Palatino-Roman" w:hAnsi="Palatino-Roman" w:cs="Palatino-Roman"/>
              </w:rPr>
            </w:rPrChange>
          </w:rPr>
          <w:delText>constructor</w:delText>
        </w:r>
        <w:r w:rsidR="00E17B9E" w:rsidRPr="002907E2" w:rsidDel="00887542">
          <w:rPr>
            <w:highlight w:val="yellow"/>
            <w:rPrChange w:id="26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8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26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70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7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272" w:author="Mark Michaelis [2]" w:date="2019-07-20T05:40:00Z">
              <w:rPr>
                <w:rStyle w:val="C1"/>
              </w:rPr>
            </w:rPrChange>
          </w:rPr>
          <w:delText>Angle</w:delText>
        </w:r>
        <w:r w:rsidR="00E17B9E" w:rsidRPr="002907E2" w:rsidDel="00887542">
          <w:rPr>
            <w:highlight w:val="yellow"/>
            <w:rPrChange w:id="27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74" w:author="Mark Michaelis [2]" w:date="2019-07-20T05:40:00Z">
              <w:rPr>
                <w:rFonts w:ascii="Palatino-Roman" w:hAnsi="Palatino-Roman" w:cs="Palatino-Roman"/>
              </w:rPr>
            </w:rPrChange>
          </w:rPr>
          <w:delText>struct</w:delText>
        </w:r>
        <w:r w:rsidR="00E17B9E" w:rsidRPr="002907E2" w:rsidDel="00887542">
          <w:rPr>
            <w:highlight w:val="yellow"/>
            <w:rPrChange w:id="27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76" w:author="Mark Michaelis [2]" w:date="2019-07-20T05:40:00Z">
              <w:rPr>
                <w:rFonts w:ascii="Palatino-Roman" w:hAnsi="Palatino-Roman" w:cs="Palatino-Roman"/>
              </w:rPr>
            </w:rPrChange>
          </w:rPr>
          <w:delText>that</w:delText>
        </w:r>
        <w:r w:rsidR="00E17B9E" w:rsidRPr="002907E2" w:rsidDel="00887542">
          <w:rPr>
            <w:highlight w:val="yellow"/>
            <w:rPrChange w:id="27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78" w:author="Mark Michaelis [2]" w:date="2019-07-20T05:40:00Z">
              <w:rPr>
                <w:rFonts w:ascii="Palatino-Roman" w:hAnsi="Palatino-Roman" w:cs="Palatino-Roman"/>
              </w:rPr>
            </w:rPrChange>
          </w:rPr>
          <w:delText>uses</w:delText>
        </w:r>
        <w:r w:rsidR="00E17B9E" w:rsidRPr="002907E2" w:rsidDel="00887542">
          <w:rPr>
            <w:highlight w:val="yellow"/>
            <w:rPrChange w:id="27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80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8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282" w:author="Mark Michaelis [2]" w:date="2019-07-20T05:40:00Z">
              <w:rPr>
                <w:rStyle w:val="C1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28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84" w:author="Mark Michaelis [2]" w:date="2019-07-20T05:40:00Z">
              <w:rPr>
                <w:rFonts w:ascii="Palatino-Roman" w:hAnsi="Palatino-Roman" w:cs="Palatino-Roman"/>
              </w:rPr>
            </w:rPrChange>
          </w:rPr>
          <w:delText>operator</w:delText>
        </w:r>
        <w:r w:rsidR="00E17B9E" w:rsidRPr="002907E2" w:rsidDel="00887542">
          <w:rPr>
            <w:highlight w:val="yellow"/>
            <w:rPrChange w:id="28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86" w:author="Mark Michaelis [2]" w:date="2019-07-20T05:40:00Z">
              <w:rPr>
                <w:rFonts w:ascii="Palatino-Roman" w:hAnsi="Palatino-Roman" w:cs="Palatino-Roman"/>
              </w:rPr>
            </w:rPrChange>
          </w:rPr>
          <w:delText>on</w:delText>
        </w:r>
        <w:r w:rsidR="00E17B9E" w:rsidRPr="002907E2" w:rsidDel="00887542">
          <w:rPr>
            <w:highlight w:val="yellow"/>
            <w:rPrChange w:id="28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288" w:author="Mark Michaelis [2]" w:date="2019-07-20T05:40:00Z">
              <w:rPr>
                <w:rStyle w:val="C1"/>
              </w:rPr>
            </w:rPrChange>
          </w:rPr>
          <w:delText>int</w:delText>
        </w:r>
        <w:r w:rsidR="00E17B9E" w:rsidRPr="002907E2" w:rsidDel="00887542">
          <w:rPr>
            <w:highlight w:val="yellow"/>
            <w:rPrChange w:id="28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0" w:author="Mark Michaelis [2]" w:date="2019-07-20T05:40:00Z">
              <w:rPr>
                <w:rFonts w:ascii="Palatino-Roman" w:hAnsi="Palatino-Roman" w:cs="Palatino-Roman"/>
              </w:rPr>
            </w:rPrChange>
          </w:rPr>
          <w:delText>as</w:delText>
        </w:r>
        <w:r w:rsidR="00E17B9E" w:rsidRPr="002907E2" w:rsidDel="00887542">
          <w:rPr>
            <w:highlight w:val="yellow"/>
            <w:rPrChange w:id="29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2" w:author="Mark Michaelis [2]" w:date="2019-07-20T05:40:00Z">
              <w:rPr>
                <w:rFonts w:ascii="Palatino-Roman" w:hAnsi="Palatino-Roman" w:cs="Palatino-Roman"/>
              </w:rPr>
            </w:rPrChange>
          </w:rPr>
          <w:delText>an</w:delText>
        </w:r>
        <w:r w:rsidR="00E17B9E" w:rsidRPr="002907E2" w:rsidDel="00887542">
          <w:rPr>
            <w:highlight w:val="yellow"/>
            <w:rPrChange w:id="29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4" w:author="Mark Michaelis [2]" w:date="2019-07-20T05:40:00Z">
              <w:rPr>
                <w:rFonts w:ascii="Palatino-Roman" w:hAnsi="Palatino-Roman" w:cs="Palatino-Roman"/>
              </w:rPr>
            </w:rPrChange>
          </w:rPr>
          <w:delText>argument</w:delText>
        </w:r>
        <w:r w:rsidR="00E17B9E" w:rsidRPr="002907E2" w:rsidDel="00887542">
          <w:rPr>
            <w:highlight w:val="yellow"/>
            <w:rPrChange w:id="29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6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29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8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9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300" w:author="Mark Michaelis [2]" w:date="2019-07-20T05:40:00Z">
              <w:rPr>
                <w:rFonts w:ascii="Palatino-Roman" w:hAnsi="Palatino-Roman" w:cs="Palatino-Roman"/>
              </w:rPr>
            </w:rPrChange>
          </w:rPr>
          <w:delText>previously</w:delText>
        </w:r>
        <w:r w:rsidR="00E17B9E" w:rsidRPr="002907E2" w:rsidDel="00887542">
          <w:rPr>
            <w:highlight w:val="yellow"/>
            <w:rPrChange w:id="30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302" w:author="Mark Michaelis [2]" w:date="2019-07-20T05:40:00Z">
              <w:rPr>
                <w:rFonts w:ascii="Palatino-Roman" w:hAnsi="Palatino-Roman" w:cs="Palatino-Roman"/>
              </w:rPr>
            </w:rPrChange>
          </w:rPr>
          <w:delText>declared</w:delText>
        </w:r>
        <w:r w:rsidR="00E17B9E" w:rsidRPr="002907E2" w:rsidDel="00887542">
          <w:rPr>
            <w:highlight w:val="yellow"/>
            <w:rPrChange w:id="30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304" w:author="Mark Michaelis [2]" w:date="2019-07-20T05:40:00Z">
              <w:rPr>
                <w:rFonts w:ascii="Palatino-Roman" w:hAnsi="Palatino-Roman" w:cs="Palatino-Roman"/>
              </w:rPr>
            </w:rPrChange>
          </w:rPr>
          <w:delText>three-argument</w:delText>
        </w:r>
        <w:r w:rsidR="00E17B9E" w:rsidRPr="002907E2" w:rsidDel="00887542">
          <w:rPr>
            <w:highlight w:val="yellow"/>
            <w:rPrChange w:id="30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306" w:author="Mark Michaelis [2]" w:date="2019-07-20T05:40:00Z">
              <w:rPr>
                <w:rFonts w:ascii="Palatino-Roman" w:hAnsi="Palatino-Roman" w:cs="Palatino-Roman"/>
              </w:rPr>
            </w:rPrChange>
          </w:rPr>
          <w:delText>constructor</w:delText>
        </w:r>
        <w:r w:rsidR="003C29EE" w:rsidRPr="002907E2" w:rsidDel="00887542">
          <w:rPr>
            <w:highlight w:val="yellow"/>
            <w:rPrChange w:id="307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</w:del>
    </w:p>
    <w:p w14:paraId="460CDFFC" w14:textId="3A9419FA" w:rsidR="001625C4" w:rsidRPr="002907E2" w:rsidDel="00887542" w:rsidRDefault="00A31FCF" w:rsidP="00E50E99">
      <w:pPr>
        <w:pStyle w:val="CDTTTL"/>
        <w:rPr>
          <w:del w:id="308" w:author="Mark Michaelis" w:date="2019-10-16T21:23:00Z"/>
          <w:highlight w:val="yellow"/>
          <w:rPrChange w:id="309" w:author="Mark Michaelis [2]" w:date="2019-07-20T05:40:00Z">
            <w:rPr>
              <w:del w:id="310" w:author="Mark Michaelis" w:date="2019-10-16T21:23:00Z"/>
            </w:rPr>
          </w:rPrChange>
        </w:rPr>
      </w:pPr>
      <w:del w:id="311" w:author="Mark Michaelis" w:date="2019-10-16T21:23:00Z">
        <w:r w:rsidRPr="00612662" w:rsidDel="00887542">
          <w:rPr>
            <w:rStyle w:val="CDTNUM"/>
            <w:highlight w:val="yellow"/>
            <w:rPrChange w:id="312" w:author="Mark Michaelis [2]" w:date="2019-07-20T05:40:00Z">
              <w:rPr>
                <w:rStyle w:val="ListingNumber"/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Listing</w:delText>
        </w:r>
        <w:r w:rsidR="00E17B9E" w:rsidRPr="00612662" w:rsidDel="00887542">
          <w:rPr>
            <w:rStyle w:val="CDTNUM"/>
            <w:highlight w:val="yellow"/>
            <w:rPrChange w:id="313" w:author="Mark Michaelis [2]" w:date="2019-07-20T05:40:00Z">
              <w:rPr>
                <w:rStyle w:val="ListingNumber"/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Pr="00612662" w:rsidDel="00887542">
          <w:rPr>
            <w:rStyle w:val="CDTNUM"/>
            <w:highlight w:val="yellow"/>
            <w:rPrChange w:id="314" w:author="Mark Michaelis [2]" w:date="2019-07-20T05:40:00Z">
              <w:rPr>
                <w:rStyle w:val="ListingNumber"/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9.</w:delText>
        </w:r>
        <w:r w:rsidR="00CA59C0" w:rsidRPr="00612662" w:rsidDel="00887542">
          <w:rPr>
            <w:rStyle w:val="CDTNUM"/>
            <w:highlight w:val="yellow"/>
            <w:rPrChange w:id="315" w:author="Mark Michaelis [2]" w:date="2019-07-20T05:40:00Z">
              <w:rPr>
                <w:rStyle w:val="ListingNumber"/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4</w:delText>
        </w:r>
        <w:r w:rsidR="00E17B9E" w:rsidRPr="00612662" w:rsidDel="00887542">
          <w:rPr>
            <w:rStyle w:val="CDTNUM"/>
            <w:highlight w:val="yellow"/>
            <w:rPrChange w:id="316" w:author="Mark Michaelis [2]" w:date="2019-07-20T05:40:00Z">
              <w:rPr>
                <w:rStyle w:val="ListingNumber"/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: </w:delText>
        </w:r>
        <w:r w:rsidR="00CA59C0" w:rsidRPr="002907E2" w:rsidDel="00887542">
          <w:rPr>
            <w:b w:val="0"/>
            <w:highlight w:val="yellow"/>
            <w:rPrChange w:id="317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Using</w:delText>
        </w:r>
        <w:r w:rsidR="00E17B9E" w:rsidRPr="002907E2" w:rsidDel="00887542">
          <w:rPr>
            <w:b w:val="0"/>
            <w:highlight w:val="yellow"/>
            <w:rPrChange w:id="318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19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the</w:delText>
        </w:r>
        <w:r w:rsidR="00E17B9E" w:rsidRPr="002907E2" w:rsidDel="00887542">
          <w:rPr>
            <w:b w:val="0"/>
            <w:highlight w:val="yellow"/>
            <w:rPrChange w:id="320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6A3099" w:rsidDel="00887542">
          <w:rPr>
            <w:rStyle w:val="CITchapbm"/>
            <w:highlight w:val="yellow"/>
            <w:rPrChange w:id="321" w:author="Mark Michaelis [2]" w:date="2019-07-20T05:40:00Z">
              <w:rPr>
                <w:rStyle w:val="C1"/>
                <w:b w:val="0"/>
                <w:spacing w:val="2"/>
                <w:sz w:val="18"/>
                <w:szCs w:val="18"/>
              </w:rPr>
            </w:rPrChange>
          </w:rPr>
          <w:delText>default</w:delText>
        </w:r>
        <w:r w:rsidR="00E17B9E" w:rsidRPr="002907E2" w:rsidDel="00887542">
          <w:rPr>
            <w:b w:val="0"/>
            <w:highlight w:val="yellow"/>
            <w:rPrChange w:id="322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23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Operator</w:delText>
        </w:r>
        <w:r w:rsidR="00E17B9E" w:rsidRPr="002907E2" w:rsidDel="00887542">
          <w:rPr>
            <w:b w:val="0"/>
            <w:highlight w:val="yellow"/>
            <w:rPrChange w:id="324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25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to</w:delText>
        </w:r>
        <w:r w:rsidR="00E17B9E" w:rsidRPr="002907E2" w:rsidDel="00887542">
          <w:rPr>
            <w:b w:val="0"/>
            <w:highlight w:val="yellow"/>
            <w:rPrChange w:id="326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27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Obtain</w:delText>
        </w:r>
        <w:r w:rsidR="00E17B9E" w:rsidRPr="002907E2" w:rsidDel="00887542">
          <w:rPr>
            <w:b w:val="0"/>
            <w:highlight w:val="yellow"/>
            <w:rPrChange w:id="328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29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the</w:delText>
        </w:r>
        <w:r w:rsidR="00E17B9E" w:rsidRPr="002907E2" w:rsidDel="00887542">
          <w:rPr>
            <w:b w:val="0"/>
            <w:highlight w:val="yellow"/>
            <w:rPrChange w:id="330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31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Default</w:delText>
        </w:r>
        <w:r w:rsidR="00E17B9E" w:rsidRPr="002907E2" w:rsidDel="00887542">
          <w:rPr>
            <w:b w:val="0"/>
            <w:highlight w:val="yellow"/>
            <w:rPrChange w:id="332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33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Value</w:delText>
        </w:r>
        <w:r w:rsidR="00E17B9E" w:rsidRPr="002907E2" w:rsidDel="00887542">
          <w:rPr>
            <w:b w:val="0"/>
            <w:highlight w:val="yellow"/>
            <w:rPrChange w:id="334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35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of</w:delText>
        </w:r>
        <w:r w:rsidR="00E17B9E" w:rsidRPr="002907E2" w:rsidDel="00887542">
          <w:rPr>
            <w:b w:val="0"/>
            <w:highlight w:val="yellow"/>
            <w:rPrChange w:id="336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37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a</w:delText>
        </w:r>
        <w:r w:rsidR="00E17B9E" w:rsidRPr="002907E2" w:rsidDel="00887542">
          <w:rPr>
            <w:b w:val="0"/>
            <w:highlight w:val="yellow"/>
            <w:rPrChange w:id="338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b w:val="0"/>
            <w:highlight w:val="yellow"/>
            <w:rPrChange w:id="339" w:author="Mark Michaelis [2]" w:date="2019-07-20T05:40:00Z">
              <w:rPr>
                <w:rFonts w:ascii="MetaPlusBook-Roman" w:hAnsi="MetaPlusBook-Roman" w:cs="MetaPlusBook-Roman"/>
                <w:b w:val="0"/>
                <w:spacing w:val="2"/>
                <w:sz w:val="18"/>
                <w:szCs w:val="18"/>
              </w:rPr>
            </w:rPrChange>
          </w:rPr>
          <w:delText>Type</w:delText>
        </w:r>
      </w:del>
    </w:p>
    <w:p w14:paraId="76F9A7BA" w14:textId="7316B433" w:rsidR="001625C4" w:rsidRPr="00384E96" w:rsidDel="00887542" w:rsidRDefault="00CA59C0" w:rsidP="006A3099">
      <w:pPr>
        <w:pStyle w:val="CDTFIRST"/>
        <w:rPr>
          <w:del w:id="340" w:author="Mark Michaelis" w:date="2019-10-16T21:23:00Z"/>
          <w:rStyle w:val="CPComment"/>
          <w:highlight w:val="yellow"/>
          <w:rPrChange w:id="341" w:author="Mark Michaelis [2]" w:date="2019-07-20T05:40:00Z">
            <w:rPr>
              <w:del w:id="342" w:author="Mark Michaelis" w:date="2019-10-16T21:23:00Z"/>
              <w:rStyle w:val="CPComment"/>
              <w:rFonts w:ascii="MetaPlusBook-Roman" w:hAnsi="MetaPlusBook-Roman"/>
              <w:spacing w:val="2"/>
              <w:w w:val="101"/>
              <w:sz w:val="18"/>
              <w:szCs w:val="18"/>
            </w:rPr>
          </w:rPrChange>
        </w:rPr>
      </w:pPr>
      <w:del w:id="343" w:author="Mark Michaelis" w:date="2019-10-16T21:23:00Z">
        <w:r w:rsidRPr="00384E96" w:rsidDel="00887542">
          <w:rPr>
            <w:rStyle w:val="CPComment"/>
            <w:highlight w:val="yellow"/>
            <w:rPrChange w:id="344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//</w:delText>
        </w:r>
        <w:r w:rsidR="00E17B9E" w:rsidRPr="00384E96" w:rsidDel="00887542">
          <w:rPr>
            <w:rStyle w:val="CPComment"/>
            <w:highlight w:val="yellow"/>
            <w:rPrChange w:id="345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46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Use</w:delText>
        </w:r>
        <w:r w:rsidR="00E17B9E" w:rsidRPr="00384E96" w:rsidDel="00887542">
          <w:rPr>
            <w:rStyle w:val="CPComment"/>
            <w:highlight w:val="yellow"/>
            <w:rPrChange w:id="347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48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keyword</w:delText>
        </w:r>
        <w:r w:rsidR="00E17B9E" w:rsidRPr="00384E96" w:rsidDel="00887542">
          <w:rPr>
            <w:rStyle w:val="CPComment"/>
            <w:highlight w:val="yellow"/>
            <w:rPrChange w:id="349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0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struct</w:delText>
        </w:r>
        <w:r w:rsidR="00E17B9E" w:rsidRPr="00384E96" w:rsidDel="00887542">
          <w:rPr>
            <w:rStyle w:val="CPComment"/>
            <w:highlight w:val="yellow"/>
            <w:rPrChange w:id="351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2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to</w:delText>
        </w:r>
        <w:r w:rsidR="00E17B9E" w:rsidRPr="00384E96" w:rsidDel="00887542">
          <w:rPr>
            <w:rStyle w:val="CPComment"/>
            <w:highlight w:val="yellow"/>
            <w:rPrChange w:id="353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4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declare</w:delText>
        </w:r>
        <w:r w:rsidR="00E17B9E" w:rsidRPr="00384E96" w:rsidDel="00887542">
          <w:rPr>
            <w:rStyle w:val="CPComment"/>
            <w:highlight w:val="yellow"/>
            <w:rPrChange w:id="355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6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a</w:delText>
        </w:r>
        <w:r w:rsidR="00E17B9E" w:rsidRPr="00384E96" w:rsidDel="00887542">
          <w:rPr>
            <w:rStyle w:val="CPComment"/>
            <w:highlight w:val="yellow"/>
            <w:rPrChange w:id="357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8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value</w:delText>
        </w:r>
        <w:r w:rsidR="00E17B9E" w:rsidRPr="00384E96" w:rsidDel="00887542">
          <w:rPr>
            <w:rStyle w:val="CPComment"/>
            <w:highlight w:val="yellow"/>
            <w:rPrChange w:id="359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60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type</w:delText>
        </w:r>
      </w:del>
    </w:p>
    <w:p w14:paraId="62A4866D" w14:textId="1562577F" w:rsidR="001625C4" w:rsidRPr="002907E2" w:rsidDel="00887542" w:rsidRDefault="00CA59C0" w:rsidP="00E739F1">
      <w:pPr>
        <w:pStyle w:val="CDTMID"/>
        <w:shd w:val="clear" w:color="auto" w:fill="F2F2F2" w:themeFill="background1" w:themeFillShade="F2"/>
        <w:rPr>
          <w:del w:id="361" w:author="Mark Michaelis" w:date="2019-10-16T21:23:00Z"/>
          <w:highlight w:val="yellow"/>
          <w:rPrChange w:id="362" w:author="Mark Michaelis [2]" w:date="2019-07-20T05:40:00Z">
            <w:rPr>
              <w:del w:id="363" w:author="Mark Michaelis" w:date="2019-10-16T21:23:00Z"/>
            </w:rPr>
          </w:rPrChange>
        </w:rPr>
      </w:pPr>
      <w:del w:id="364" w:author="Mark Michaelis" w:date="2019-10-16T21:23:00Z">
        <w:r w:rsidRPr="00384E96" w:rsidDel="00887542">
          <w:rPr>
            <w:rStyle w:val="CPKeyword"/>
            <w:highlight w:val="yellow"/>
            <w:rPrChange w:id="365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struct</w:delText>
        </w:r>
        <w:r w:rsidR="00E17B9E" w:rsidRPr="002907E2" w:rsidDel="00887542">
          <w:rPr>
            <w:rFonts w:cs="Consolas"/>
            <w:noProof/>
            <w:highlight w:val="yellow"/>
            <w:rPrChange w:id="36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Pr="002907E2" w:rsidDel="00887542">
          <w:rPr>
            <w:rFonts w:cs="Consolas"/>
            <w:noProof/>
            <w:highlight w:val="yellow"/>
            <w:rPrChange w:id="367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Angle</w:delText>
        </w:r>
      </w:del>
    </w:p>
    <w:p w14:paraId="5CC5E72D" w14:textId="78297EDA" w:rsidR="001625C4" w:rsidRPr="002907E2" w:rsidDel="00887542" w:rsidRDefault="00CA59C0" w:rsidP="00703F75">
      <w:pPr>
        <w:pStyle w:val="CDTMID"/>
        <w:rPr>
          <w:del w:id="368" w:author="Mark Michaelis" w:date="2019-10-16T21:23:00Z"/>
          <w:highlight w:val="yellow"/>
          <w:rPrChange w:id="369" w:author="Mark Michaelis [2]" w:date="2019-07-20T05:40:00Z">
            <w:rPr>
              <w:del w:id="370" w:author="Mark Michaelis" w:date="2019-10-16T21:23:00Z"/>
            </w:rPr>
          </w:rPrChange>
        </w:rPr>
      </w:pPr>
      <w:del w:id="371" w:author="Mark Michaelis" w:date="2019-10-16T21:23:00Z">
        <w:r w:rsidRPr="002907E2" w:rsidDel="00887542">
          <w:rPr>
            <w:noProof/>
            <w:highlight w:val="yellow"/>
            <w:rPrChange w:id="372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{</w:delText>
        </w:r>
      </w:del>
    </w:p>
    <w:p w14:paraId="2F42928C" w14:textId="6D45926F" w:rsidR="001625C4" w:rsidRPr="002907E2" w:rsidDel="00887542" w:rsidRDefault="00E17B9E" w:rsidP="00703F75">
      <w:pPr>
        <w:pStyle w:val="CDTMID"/>
        <w:rPr>
          <w:del w:id="373" w:author="Mark Michaelis" w:date="2019-10-16T21:23:00Z"/>
          <w:highlight w:val="yellow"/>
          <w:rPrChange w:id="374" w:author="Mark Michaelis [2]" w:date="2019-07-20T05:40:00Z">
            <w:rPr>
              <w:del w:id="375" w:author="Mark Michaelis" w:date="2019-10-16T21:23:00Z"/>
            </w:rPr>
          </w:rPrChange>
        </w:rPr>
      </w:pPr>
      <w:del w:id="376" w:author="Mark Michaelis" w:date="2019-10-16T21:23:00Z">
        <w:r w:rsidRPr="002907E2" w:rsidDel="00887542">
          <w:rPr>
            <w:noProof/>
            <w:highlight w:val="yellow"/>
            <w:rPrChange w:id="377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</w:delText>
        </w:r>
        <w:r w:rsidR="00CA59C0" w:rsidRPr="00384E96" w:rsidDel="00887542">
          <w:rPr>
            <w:rStyle w:val="CPKeyword"/>
            <w:highlight w:val="yellow"/>
            <w:rPrChange w:id="378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public</w:delText>
        </w:r>
        <w:r w:rsidRPr="002907E2" w:rsidDel="00887542">
          <w:rPr>
            <w:noProof/>
            <w:highlight w:val="yellow"/>
            <w:rPrChange w:id="379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80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Angle(</w:delText>
        </w:r>
        <w:r w:rsidR="00CA59C0" w:rsidRPr="00384E96" w:rsidDel="00887542">
          <w:rPr>
            <w:rStyle w:val="CPKeyword"/>
            <w:highlight w:val="yellow"/>
            <w:rPrChange w:id="381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int</w:delText>
        </w:r>
        <w:r w:rsidRPr="002907E2" w:rsidDel="00887542">
          <w:rPr>
            <w:noProof/>
            <w:highlight w:val="yellow"/>
            <w:rPrChange w:id="382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83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degrees,</w:delText>
        </w:r>
        <w:r w:rsidRPr="002907E2" w:rsidDel="00887542">
          <w:rPr>
            <w:noProof/>
            <w:highlight w:val="yellow"/>
            <w:rPrChange w:id="384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384E96" w:rsidDel="00887542">
          <w:rPr>
            <w:rStyle w:val="CPKeyword"/>
            <w:highlight w:val="yellow"/>
            <w:rPrChange w:id="385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int</w:delText>
        </w:r>
        <w:r w:rsidRPr="002907E2" w:rsidDel="00887542">
          <w:rPr>
            <w:noProof/>
            <w:highlight w:val="yellow"/>
            <w:rPrChange w:id="38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87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minutes)</w:delText>
        </w:r>
      </w:del>
    </w:p>
    <w:p w14:paraId="27FCDF99" w14:textId="5122B6BB" w:rsidR="001625C4" w:rsidRPr="002907E2" w:rsidDel="00887542" w:rsidRDefault="00E17B9E" w:rsidP="00703F75">
      <w:pPr>
        <w:pStyle w:val="CDTMID"/>
        <w:rPr>
          <w:del w:id="388" w:author="Mark Michaelis" w:date="2019-10-16T21:23:00Z"/>
          <w:highlight w:val="yellow"/>
          <w:rPrChange w:id="389" w:author="Mark Michaelis [2]" w:date="2019-07-20T05:40:00Z">
            <w:rPr>
              <w:del w:id="390" w:author="Mark Michaelis" w:date="2019-10-16T21:23:00Z"/>
            </w:rPr>
          </w:rPrChange>
        </w:rPr>
      </w:pPr>
      <w:del w:id="391" w:author="Mark Michaelis" w:date="2019-10-16T21:23:00Z">
        <w:r w:rsidRPr="002907E2" w:rsidDel="00887542">
          <w:rPr>
            <w:noProof/>
            <w:highlight w:val="yellow"/>
            <w:rPrChange w:id="392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    </w:delText>
        </w:r>
        <w:r w:rsidR="00CA59C0" w:rsidRPr="002907E2" w:rsidDel="00887542">
          <w:rPr>
            <w:noProof/>
            <w:highlight w:val="yellow"/>
            <w:rPrChange w:id="393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:</w:delText>
        </w:r>
        <w:r w:rsidRPr="002907E2" w:rsidDel="00887542">
          <w:rPr>
            <w:noProof/>
            <w:highlight w:val="yellow"/>
            <w:rPrChange w:id="394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384E96" w:rsidDel="00887542">
          <w:rPr>
            <w:rStyle w:val="CPKeyword"/>
            <w:highlight w:val="yellow"/>
            <w:rPrChange w:id="395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this</w:delText>
        </w:r>
        <w:r w:rsidR="00CA59C0" w:rsidRPr="002907E2" w:rsidDel="00887542">
          <w:rPr>
            <w:noProof/>
            <w:highlight w:val="yellow"/>
            <w:rPrChange w:id="39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(</w:delText>
        </w:r>
        <w:r w:rsidRPr="002907E2" w:rsidDel="00887542">
          <w:rPr>
            <w:noProof/>
            <w:highlight w:val="yellow"/>
            <w:rPrChange w:id="397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98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degrees,</w:delText>
        </w:r>
        <w:r w:rsidRPr="002907E2" w:rsidDel="00887542">
          <w:rPr>
            <w:noProof/>
            <w:highlight w:val="yellow"/>
            <w:rPrChange w:id="399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400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minutes,</w:delText>
        </w:r>
        <w:r w:rsidRPr="002907E2" w:rsidDel="00887542">
          <w:rPr>
            <w:noProof/>
            <w:highlight w:val="yellow"/>
            <w:rPrChange w:id="401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612662" w:rsidDel="00887542">
          <w:rPr>
            <w:rStyle w:val="E4"/>
            <w:highlight w:val="yellow"/>
            <w:rPrChange w:id="402" w:author="Mark Michaelis [2]" w:date="2019-07-20T05:40:00Z">
              <w:rPr>
                <w:rStyle w:val="E4"/>
                <w:rFonts w:ascii="Consolas" w:hAnsi="Consolas" w:cs="Consolas"/>
                <w:noProof/>
                <w:szCs w:val="16"/>
              </w:rPr>
            </w:rPrChange>
          </w:rPr>
          <w:delText>default(</w:delText>
        </w:r>
        <w:r w:rsidR="00CA59C0" w:rsidRPr="00384E96" w:rsidDel="00887542">
          <w:rPr>
            <w:rStyle w:val="CPKeyword"/>
            <w:highlight w:val="yellow"/>
            <w:rPrChange w:id="403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int</w:delText>
        </w:r>
        <w:r w:rsidR="00CA59C0" w:rsidRPr="00612662" w:rsidDel="00887542">
          <w:rPr>
            <w:rStyle w:val="E4"/>
            <w:highlight w:val="yellow"/>
            <w:rPrChange w:id="404" w:author="Mark Michaelis [2]" w:date="2019-07-20T05:40:00Z">
              <w:rPr>
                <w:rStyle w:val="E4"/>
                <w:rFonts w:ascii="Consolas" w:hAnsi="Consolas" w:cs="Consolas"/>
                <w:noProof/>
                <w:szCs w:val="16"/>
              </w:rPr>
            </w:rPrChange>
          </w:rPr>
          <w:delText>)</w:delText>
        </w:r>
        <w:r w:rsidRPr="002907E2" w:rsidDel="00887542">
          <w:rPr>
            <w:noProof/>
            <w:highlight w:val="yellow"/>
            <w:rPrChange w:id="405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40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)</w:delText>
        </w:r>
      </w:del>
    </w:p>
    <w:p w14:paraId="2B1AC926" w14:textId="2B34E2DC" w:rsidR="001625C4" w:rsidRPr="002907E2" w:rsidDel="00887542" w:rsidRDefault="00E17B9E" w:rsidP="00703F75">
      <w:pPr>
        <w:pStyle w:val="CDTMID"/>
        <w:rPr>
          <w:del w:id="407" w:author="Mark Michaelis" w:date="2019-10-16T21:23:00Z"/>
          <w:highlight w:val="yellow"/>
          <w:rPrChange w:id="408" w:author="Mark Michaelis [2]" w:date="2019-07-20T05:40:00Z">
            <w:rPr>
              <w:del w:id="409" w:author="Mark Michaelis" w:date="2019-10-16T21:23:00Z"/>
            </w:rPr>
          </w:rPrChange>
        </w:rPr>
      </w:pPr>
      <w:del w:id="410" w:author="Mark Michaelis" w:date="2019-10-16T21:23:00Z">
        <w:r w:rsidRPr="002907E2" w:rsidDel="00887542">
          <w:rPr>
            <w:noProof/>
            <w:highlight w:val="yellow"/>
            <w:rPrChange w:id="411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</w:delText>
        </w:r>
        <w:r w:rsidR="00CA59C0" w:rsidRPr="002907E2" w:rsidDel="00887542">
          <w:rPr>
            <w:noProof/>
            <w:highlight w:val="yellow"/>
            <w:rPrChange w:id="412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{</w:delText>
        </w:r>
      </w:del>
    </w:p>
    <w:p w14:paraId="3DA3851B" w14:textId="5EE2787F" w:rsidR="001625C4" w:rsidRPr="002907E2" w:rsidDel="00887542" w:rsidRDefault="00E17B9E" w:rsidP="00703F75">
      <w:pPr>
        <w:pStyle w:val="CDTMID"/>
        <w:rPr>
          <w:del w:id="413" w:author="Mark Michaelis" w:date="2019-10-16T21:23:00Z"/>
          <w:highlight w:val="yellow"/>
          <w:rPrChange w:id="414" w:author="Mark Michaelis [2]" w:date="2019-07-20T05:40:00Z">
            <w:rPr>
              <w:del w:id="415" w:author="Mark Michaelis" w:date="2019-10-16T21:23:00Z"/>
            </w:rPr>
          </w:rPrChange>
        </w:rPr>
      </w:pPr>
      <w:del w:id="416" w:author="Mark Michaelis" w:date="2019-10-16T21:23:00Z">
        <w:r w:rsidRPr="002907E2" w:rsidDel="00887542">
          <w:rPr>
            <w:noProof/>
            <w:highlight w:val="yellow"/>
            <w:rPrChange w:id="417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</w:delText>
        </w:r>
        <w:r w:rsidR="00CA59C0" w:rsidRPr="002907E2" w:rsidDel="00887542">
          <w:rPr>
            <w:noProof/>
            <w:highlight w:val="yellow"/>
            <w:rPrChange w:id="418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}</w:delText>
        </w:r>
      </w:del>
    </w:p>
    <w:p w14:paraId="45362F88" w14:textId="31358AB0" w:rsidR="001625C4" w:rsidRPr="002907E2" w:rsidDel="00887542" w:rsidRDefault="001625C4" w:rsidP="00703F75">
      <w:pPr>
        <w:pStyle w:val="CDTMID"/>
        <w:rPr>
          <w:del w:id="419" w:author="Mark Michaelis" w:date="2019-10-16T21:23:00Z"/>
          <w:highlight w:val="yellow"/>
          <w:rPrChange w:id="420" w:author="Mark Michaelis [2]" w:date="2019-07-20T05:40:00Z">
            <w:rPr>
              <w:del w:id="421" w:author="Mark Michaelis" w:date="2019-10-16T21:23:00Z"/>
            </w:rPr>
          </w:rPrChange>
        </w:rPr>
      </w:pPr>
    </w:p>
    <w:p w14:paraId="4ACA3C43" w14:textId="2471C197" w:rsidR="001625C4" w:rsidRPr="00384E96" w:rsidDel="00887542" w:rsidRDefault="00E17B9E" w:rsidP="00703F75">
      <w:pPr>
        <w:pStyle w:val="CDTMID"/>
        <w:rPr>
          <w:del w:id="422" w:author="Mark Michaelis" w:date="2019-10-16T21:23:00Z"/>
          <w:rStyle w:val="CPComment"/>
          <w:highlight w:val="yellow"/>
          <w:rPrChange w:id="423" w:author="Mark Michaelis [2]" w:date="2019-07-20T05:40:00Z">
            <w:rPr>
              <w:del w:id="424" w:author="Mark Michaelis" w:date="2019-10-16T21:23:00Z"/>
            </w:rPr>
          </w:rPrChange>
        </w:rPr>
      </w:pPr>
      <w:del w:id="425" w:author="Mark Michaelis" w:date="2019-10-16T21:23:00Z">
        <w:r w:rsidRPr="002907E2" w:rsidDel="00887542">
          <w:rPr>
            <w:rFonts w:cs="Consolas"/>
            <w:noProof/>
            <w:highlight w:val="yellow"/>
            <w:rPrChange w:id="42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</w:delText>
        </w:r>
        <w:r w:rsidR="00CA59C0" w:rsidRPr="00384E96" w:rsidDel="00887542">
          <w:rPr>
            <w:rStyle w:val="CPComment"/>
            <w:highlight w:val="yellow"/>
            <w:rPrChange w:id="427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//</w:delText>
        </w:r>
        <w:r w:rsidRPr="00384E96" w:rsidDel="00887542">
          <w:rPr>
            <w:rStyle w:val="CPComment"/>
            <w:highlight w:val="yellow"/>
            <w:rPrChange w:id="428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="00CA59C0" w:rsidRPr="00384E96" w:rsidDel="00887542">
          <w:rPr>
            <w:rStyle w:val="CPComment"/>
            <w:highlight w:val="yellow"/>
            <w:rPrChange w:id="429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...</w:delText>
        </w:r>
      </w:del>
    </w:p>
    <w:p w14:paraId="4B76B799" w14:textId="4D9EF6C4" w:rsidR="001625C4" w:rsidRPr="002907E2" w:rsidDel="00887542" w:rsidRDefault="00CA59C0" w:rsidP="00703F75">
      <w:pPr>
        <w:pStyle w:val="CDTLAST"/>
        <w:rPr>
          <w:del w:id="430" w:author="Mark Michaelis" w:date="2019-10-16T21:23:00Z"/>
          <w:highlight w:val="yellow"/>
          <w:rPrChange w:id="431" w:author="Mark Michaelis [2]" w:date="2019-07-20T05:40:00Z">
            <w:rPr>
              <w:del w:id="432" w:author="Mark Michaelis" w:date="2019-10-16T21:23:00Z"/>
            </w:rPr>
          </w:rPrChange>
        </w:rPr>
      </w:pPr>
      <w:del w:id="433" w:author="Mark Michaelis" w:date="2019-10-16T21:23:00Z">
        <w:r w:rsidRPr="002907E2" w:rsidDel="00887542">
          <w:rPr>
            <w:noProof/>
            <w:highlight w:val="yellow"/>
            <w:rPrChange w:id="434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}</w:delText>
        </w:r>
      </w:del>
    </w:p>
    <w:p w14:paraId="246E3995" w14:textId="6A1B8FC9" w:rsidR="000A4F02" w:rsidRPr="002907E2" w:rsidDel="00887542" w:rsidRDefault="007C2A4D" w:rsidP="00DD2E54">
      <w:pPr>
        <w:pStyle w:val="CHAPBM"/>
        <w:rPr>
          <w:del w:id="435" w:author="Mark Michaelis" w:date="2019-10-16T21:23:00Z"/>
          <w:highlight w:val="yellow"/>
          <w:rPrChange w:id="436" w:author="Mark Michaelis [2]" w:date="2019-07-20T05:40:00Z">
            <w:rPr>
              <w:del w:id="437" w:author="Mark Michaelis" w:date="2019-10-16T21:23:00Z"/>
            </w:rPr>
          </w:rPrChange>
        </w:rPr>
      </w:pPr>
      <w:del w:id="438" w:author="Mark Michaelis" w:date="2019-10-16T21:23:00Z">
        <w:r w:rsidRPr="002907E2" w:rsidDel="00887542">
          <w:rPr>
            <w:highlight w:val="yellow"/>
            <w:rPrChange w:id="439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44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41" w:author="Mark Michaelis [2]" w:date="2019-07-20T05:40:00Z">
              <w:rPr>
                <w:rFonts w:ascii="Palatino-Roman" w:hAnsi="Palatino-Roman" w:cs="Palatino-Roman"/>
              </w:rPr>
            </w:rPrChange>
          </w:rPr>
          <w:delText>expressions</w:delText>
        </w:r>
        <w:r w:rsidR="00E17B9E" w:rsidRPr="002907E2" w:rsidDel="00887542">
          <w:rPr>
            <w:highlight w:val="yellow"/>
            <w:rPrChange w:id="44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443" w:author="Mark Michaelis [2]" w:date="2019-07-20T05:40:00Z">
              <w:rPr>
                <w:rStyle w:val="C1"/>
              </w:rPr>
            </w:rPrChange>
          </w:rPr>
          <w:delText>default(int)</w:delText>
        </w:r>
        <w:r w:rsidR="00E17B9E" w:rsidRPr="002907E2" w:rsidDel="00887542">
          <w:rPr>
            <w:highlight w:val="yellow"/>
            <w:rPrChange w:id="44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17C36" w:rsidRPr="002907E2" w:rsidDel="00887542">
          <w:rPr>
            <w:highlight w:val="yellow"/>
            <w:rPrChange w:id="445" w:author="Mark Michaelis [2]" w:date="2019-07-20T05:40:00Z">
              <w:rPr>
                <w:rFonts w:ascii="Palatino-Roman" w:hAnsi="Palatino-Roman" w:cs="Palatino-Roman"/>
              </w:rPr>
            </w:rPrChange>
          </w:rPr>
          <w:delText>and</w:delText>
        </w:r>
        <w:r w:rsidR="00E17B9E" w:rsidRPr="002907E2" w:rsidDel="00887542">
          <w:rPr>
            <w:highlight w:val="yellow"/>
            <w:rPrChange w:id="44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447" w:author="Mark Michaelis [2]" w:date="2019-07-20T05:40:00Z">
              <w:rPr>
                <w:rStyle w:val="C1"/>
              </w:rPr>
            </w:rPrChange>
          </w:rPr>
          <w:delText>new</w:delText>
        </w:r>
        <w:r w:rsidR="00E17B9E" w:rsidRPr="006A3099" w:rsidDel="00887542">
          <w:rPr>
            <w:rStyle w:val="CITchapbm"/>
            <w:highlight w:val="yellow"/>
            <w:rPrChange w:id="448" w:author="Mark Michaelis [2]" w:date="2019-07-20T05:40:00Z">
              <w:rPr>
                <w:rStyle w:val="C1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449" w:author="Mark Michaelis [2]" w:date="2019-07-20T05:40:00Z">
              <w:rPr>
                <w:rStyle w:val="C1"/>
              </w:rPr>
            </w:rPrChange>
          </w:rPr>
          <w:delText>int()</w:delText>
        </w:r>
        <w:r w:rsidR="00E17B9E" w:rsidRPr="002907E2" w:rsidDel="00887542">
          <w:rPr>
            <w:highlight w:val="yellow"/>
            <w:rPrChange w:id="45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A34DF" w:rsidRPr="002907E2" w:rsidDel="00887542">
          <w:rPr>
            <w:highlight w:val="yellow"/>
            <w:rPrChange w:id="451" w:author="Mark Michaelis [2]" w:date="2019-07-20T05:40:00Z">
              <w:rPr>
                <w:rFonts w:ascii="Palatino-Roman" w:hAnsi="Palatino-Roman" w:cs="Palatino-Roman"/>
              </w:rPr>
            </w:rPrChange>
          </w:rPr>
          <w:delText>both</w:delText>
        </w:r>
        <w:r w:rsidR="00E17B9E" w:rsidRPr="002907E2" w:rsidDel="00887542">
          <w:rPr>
            <w:highlight w:val="yellow"/>
            <w:rPrChange w:id="45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53" w:author="Mark Michaelis [2]" w:date="2019-07-20T05:40:00Z">
              <w:rPr>
                <w:rFonts w:ascii="Palatino-Roman" w:hAnsi="Palatino-Roman" w:cs="Palatino-Roman"/>
              </w:rPr>
            </w:rPrChange>
          </w:rPr>
          <w:delText>produce</w:delText>
        </w:r>
        <w:r w:rsidR="00E17B9E" w:rsidRPr="002907E2" w:rsidDel="00887542">
          <w:rPr>
            <w:highlight w:val="yellow"/>
            <w:rPrChange w:id="45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55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45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57" w:author="Mark Michaelis [2]" w:date="2019-07-20T05:40:00Z">
              <w:rPr>
                <w:rFonts w:ascii="Palatino-Roman" w:hAnsi="Palatino-Roman" w:cs="Palatino-Roman"/>
              </w:rPr>
            </w:rPrChange>
          </w:rPr>
          <w:delText>same</w:delText>
        </w:r>
        <w:r w:rsidR="00E17B9E" w:rsidRPr="002907E2" w:rsidDel="00887542">
          <w:rPr>
            <w:highlight w:val="yellow"/>
            <w:rPrChange w:id="45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59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3C29EE" w:rsidRPr="002907E2" w:rsidDel="00887542">
          <w:rPr>
            <w:highlight w:val="yellow"/>
            <w:rPrChange w:id="460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  <w:r w:rsidR="00E17B9E" w:rsidRPr="002907E2" w:rsidDel="00887542">
          <w:rPr>
            <w:highlight w:val="yellow"/>
            <w:rPrChange w:id="46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462" w:author="Mark Michaelis [2]" w:date="2019-07-20T05:40:00Z">
              <w:rPr>
                <w:rFonts w:ascii="Palatino-Roman" w:hAnsi="Palatino-Roman" w:cs="Palatino-Roman"/>
              </w:rPr>
            </w:rPrChange>
          </w:rPr>
          <w:delText>Furthermore,</w:delText>
        </w:r>
        <w:r w:rsidR="00E17B9E" w:rsidRPr="002907E2" w:rsidDel="00887542">
          <w:rPr>
            <w:highlight w:val="yellow"/>
            <w:rPrChange w:id="46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64" w:author="Mark Michaelis [2]" w:date="2019-07-20T05:40:00Z">
              <w:rPr>
                <w:rFonts w:ascii="Palatino-Roman" w:hAnsi="Palatino-Roman" w:cs="Palatino-Roman"/>
              </w:rPr>
            </w:rPrChange>
          </w:rPr>
          <w:delText>accessing</w:delText>
        </w:r>
        <w:r w:rsidR="00E17B9E" w:rsidRPr="002907E2" w:rsidDel="00887542">
          <w:rPr>
            <w:highlight w:val="yellow"/>
            <w:rPrChange w:id="46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66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46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3A0D3F" w:rsidRPr="002907E2" w:rsidDel="00887542">
          <w:rPr>
            <w:highlight w:val="yellow"/>
            <w:rPrChange w:id="468" w:author="Mark Michaelis [2]" w:date="2019-07-20T05:40:00Z">
              <w:rPr>
                <w:rFonts w:ascii="Palatino-Roman" w:hAnsi="Palatino-Roman" w:cs="Palatino-Roman"/>
              </w:rPr>
            </w:rPrChange>
          </w:rPr>
          <w:delText>implicitly</w:delText>
        </w:r>
        <w:r w:rsidR="00E17B9E" w:rsidRPr="002907E2" w:rsidDel="00887542">
          <w:rPr>
            <w:highlight w:val="yellow"/>
            <w:rPrChange w:id="46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0" w:author="Mark Michaelis [2]" w:date="2019-07-20T05:40:00Z">
              <w:rPr>
                <w:rFonts w:ascii="Palatino-Roman" w:hAnsi="Palatino-Roman" w:cs="Palatino-Roman"/>
              </w:rPr>
            </w:rPrChange>
          </w:rPr>
          <w:delText>initialized</w:delText>
        </w:r>
        <w:r w:rsidR="00E17B9E" w:rsidRPr="002907E2" w:rsidDel="00887542">
          <w:rPr>
            <w:highlight w:val="yellow"/>
            <w:rPrChange w:id="47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2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47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4" w:author="Mark Michaelis [2]" w:date="2019-07-20T05:40:00Z">
              <w:rPr>
                <w:rFonts w:ascii="Palatino-Roman" w:hAnsi="Palatino-Roman" w:cs="Palatino-Roman"/>
              </w:rPr>
            </w:rPrChange>
          </w:rPr>
          <w:delText>type</w:delText>
        </w:r>
        <w:r w:rsidR="00E17B9E" w:rsidRPr="002907E2" w:rsidDel="00887542">
          <w:rPr>
            <w:highlight w:val="yellow"/>
            <w:rPrChange w:id="47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6" w:author="Mark Michaelis [2]" w:date="2019-07-20T05:40:00Z">
              <w:rPr>
                <w:rFonts w:ascii="Palatino-Roman" w:hAnsi="Palatino-Roman" w:cs="Palatino-Roman"/>
              </w:rPr>
            </w:rPrChange>
          </w:rPr>
          <w:delText>is</w:delText>
        </w:r>
        <w:r w:rsidR="00E17B9E" w:rsidRPr="002907E2" w:rsidDel="00887542">
          <w:rPr>
            <w:highlight w:val="yellow"/>
            <w:rPrChange w:id="47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8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47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80" w:author="Mark Michaelis [2]" w:date="2019-07-20T05:40:00Z">
              <w:rPr>
                <w:rFonts w:ascii="Palatino-Roman" w:hAnsi="Palatino-Roman" w:cs="Palatino-Roman"/>
              </w:rPr>
            </w:rPrChange>
          </w:rPr>
          <w:delText>valid</w:delText>
        </w:r>
        <w:r w:rsidR="00E17B9E" w:rsidRPr="002907E2" w:rsidDel="00887542">
          <w:rPr>
            <w:highlight w:val="yellow"/>
            <w:rPrChange w:id="48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82" w:author="Mark Michaelis [2]" w:date="2019-07-20T05:40:00Z">
              <w:rPr>
                <w:rFonts w:ascii="Palatino-Roman" w:hAnsi="Palatino-Roman" w:cs="Palatino-Roman"/>
              </w:rPr>
            </w:rPrChange>
          </w:rPr>
          <w:delText>operation</w:delText>
        </w:r>
      </w:del>
      <w:ins w:id="483" w:author="Mark Michaelis [2]" w:date="2019-07-08T14:43:00Z">
        <w:del w:id="484" w:author="Mark Michaelis" w:date="2019-10-16T21:23:00Z">
          <w:r w:rsidR="00602FD9" w:rsidRPr="002907E2" w:rsidDel="00887542">
            <w:rPr>
              <w:highlight w:val="yellow"/>
              <w:rPrChange w:id="485" w:author="Mark Michaelis [2]" w:date="2019-07-20T05:40:00Z">
                <w:rPr>
                  <w:rFonts w:ascii="Palatino-Roman" w:hAnsi="Palatino-Roman" w:cs="Palatino-Roman"/>
                </w:rPr>
              </w:rPrChange>
            </w:rPr>
            <w:delText>, unless, of course, if the default value is nu</w:delText>
          </w:r>
        </w:del>
      </w:ins>
      <w:ins w:id="486" w:author="Mark Michaelis [2]" w:date="2019-07-08T23:32:00Z">
        <w:del w:id="487" w:author="Mark Michaelis" w:date="2019-10-16T21:23:00Z">
          <w:r w:rsidR="00BB0408" w:rsidRPr="002907E2" w:rsidDel="00887542">
            <w:rPr>
              <w:highlight w:val="yellow"/>
              <w:rPrChange w:id="488" w:author="Mark Michaelis [2]" w:date="2019-07-20T05:40:00Z">
                <w:rPr>
                  <w:rFonts w:ascii="Palatino-Roman" w:hAnsi="Palatino-Roman" w:cs="Palatino-Roman"/>
                </w:rPr>
              </w:rPrChange>
            </w:rPr>
            <w:delText>ll</w:delText>
          </w:r>
        </w:del>
      </w:ins>
      <w:ins w:id="489" w:author="Mark Michaelis [2]" w:date="2019-07-08T14:42:00Z">
        <w:del w:id="490" w:author="Mark Michaelis" w:date="2019-10-16T21:23:00Z">
          <w:r w:rsidR="00602FD9" w:rsidRPr="002907E2" w:rsidDel="00887542">
            <w:rPr>
              <w:highlight w:val="yellow"/>
              <w:rPrChange w:id="491" w:author="Mark Michaelis [2]" w:date="2019-07-20T05:40:00Z">
                <w:rPr>
                  <w:rFonts w:ascii="Palatino-Roman" w:hAnsi="Palatino-Roman" w:cs="Palatino-Roman"/>
                </w:rPr>
              </w:rPrChange>
            </w:rPr>
            <w:delText xml:space="preserve">. However, as discussed in Chapter 3, </w:delText>
          </w:r>
        </w:del>
      </w:ins>
      <w:del w:id="492" w:author="Mark Michaelis" w:date="2019-10-16T21:23:00Z">
        <w:r w:rsidR="00F412AE" w:rsidRPr="002907E2" w:rsidDel="00887542">
          <w:rPr>
            <w:highlight w:val="yellow"/>
            <w:rPrChange w:id="493" w:author="Mark Michaelis [2]" w:date="2019-07-20T05:40:00Z">
              <w:rPr>
                <w:rFonts w:ascii="Palatino-Roman" w:hAnsi="Palatino-Roman" w:cs="Palatino-Roman"/>
              </w:rPr>
            </w:rPrChange>
          </w:rPr>
          <w:delText>;</w:delText>
        </w:r>
        <w:r w:rsidR="00E17B9E" w:rsidRPr="002907E2" w:rsidDel="00887542">
          <w:rPr>
            <w:highlight w:val="yellow"/>
            <w:rPrChange w:id="49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495" w:author="Mark Michaelis [2]" w:date="2019-07-20T05:40:00Z">
              <w:rPr>
                <w:rFonts w:ascii="Palatino-Roman" w:hAnsi="Palatino-Roman" w:cs="Palatino-Roman"/>
              </w:rPr>
            </w:rPrChange>
          </w:rPr>
          <w:delText>accessing</w:delText>
        </w:r>
        <w:r w:rsidR="00E17B9E" w:rsidRPr="002907E2" w:rsidDel="00887542">
          <w:rPr>
            <w:highlight w:val="yellow"/>
            <w:rPrChange w:id="49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497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49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499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50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01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50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03" w:author="Mark Michaelis [2]" w:date="2019-07-20T05:40:00Z">
              <w:rPr>
                <w:rFonts w:ascii="Palatino-Roman" w:hAnsi="Palatino-Roman" w:cs="Palatino-Roman"/>
              </w:rPr>
            </w:rPrChange>
          </w:rPr>
          <w:delText>of</w:delText>
        </w:r>
        <w:r w:rsidR="00E17B9E" w:rsidRPr="002907E2" w:rsidDel="00887542">
          <w:rPr>
            <w:highlight w:val="yellow"/>
            <w:rPrChange w:id="50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05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50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07" w:author="Mark Michaelis [2]" w:date="2019-07-20T05:40:00Z">
              <w:rPr>
                <w:rFonts w:ascii="Palatino-Roman" w:hAnsi="Palatino-Roman" w:cs="Palatino-Roman"/>
              </w:rPr>
            </w:rPrChange>
          </w:rPr>
          <w:delText>reference</w:delText>
        </w:r>
        <w:r w:rsidR="00E17B9E" w:rsidRPr="002907E2" w:rsidDel="00887542">
          <w:rPr>
            <w:highlight w:val="yellow"/>
            <w:rPrChange w:id="50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</w:del>
      <w:ins w:id="509" w:author="Mark Michaelis [2]" w:date="2019-07-08T23:33:00Z">
        <w:del w:id="510" w:author="Mark Michaelis" w:date="2019-10-16T21:23:00Z">
          <w:r w:rsidR="00ED64E6" w:rsidRPr="002907E2" w:rsidDel="00887542">
            <w:rPr>
              <w:highlight w:val="yellow"/>
              <w:rPrChange w:id="511" w:author="Mark Michaelis [2]" w:date="2019-07-20T05:40:00Z">
                <w:rPr>
                  <w:rFonts w:ascii="Palatino-Roman" w:hAnsi="Palatino-Roman" w:cs="Palatino-Roman"/>
                </w:rPr>
              </w:rPrChange>
            </w:rPr>
            <w:delText xml:space="preserve">nullable </w:delText>
          </w:r>
        </w:del>
      </w:ins>
      <w:del w:id="512" w:author="Mark Michaelis" w:date="2019-10-16T21:23:00Z">
        <w:r w:rsidR="00F412AE" w:rsidRPr="002907E2" w:rsidDel="00887542">
          <w:rPr>
            <w:highlight w:val="yellow"/>
            <w:rPrChange w:id="513" w:author="Mark Michaelis [2]" w:date="2019-07-20T05:40:00Z">
              <w:rPr>
                <w:rFonts w:ascii="Palatino-Roman" w:hAnsi="Palatino-Roman" w:cs="Palatino-Roman"/>
              </w:rPr>
            </w:rPrChange>
          </w:rPr>
          <w:delText>type</w:delText>
        </w:r>
        <w:r w:rsidR="00DA34DF" w:rsidRPr="002907E2" w:rsidDel="00887542">
          <w:rPr>
            <w:highlight w:val="yellow"/>
            <w:rPrChange w:id="514" w:author="Mark Michaelis [2]" w:date="2019-07-20T05:40:00Z">
              <w:rPr>
                <w:rFonts w:ascii="Palatino-Roman" w:hAnsi="Palatino-Roman" w:cs="Palatino-Roman"/>
              </w:rPr>
            </w:rPrChange>
          </w:rPr>
          <w:delText>,</w:delText>
        </w:r>
        <w:r w:rsidR="00E17B9E" w:rsidRPr="002907E2" w:rsidDel="00887542">
          <w:rPr>
            <w:highlight w:val="yellow"/>
            <w:rPrChange w:id="51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A34DF" w:rsidRPr="002907E2" w:rsidDel="00887542">
          <w:rPr>
            <w:highlight w:val="yellow"/>
            <w:rPrChange w:id="516" w:author="Mark Michaelis [2]" w:date="2019-07-20T05:40:00Z">
              <w:rPr>
                <w:rFonts w:ascii="Palatino-Roman" w:hAnsi="Palatino-Roman" w:cs="Palatino-Roman"/>
              </w:rPr>
            </w:rPrChange>
          </w:rPr>
          <w:delText>in</w:delText>
        </w:r>
        <w:r w:rsidR="00E17B9E" w:rsidRPr="002907E2" w:rsidDel="00887542">
          <w:rPr>
            <w:highlight w:val="yellow"/>
            <w:rPrChange w:id="51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A34DF" w:rsidRPr="002907E2" w:rsidDel="00887542">
          <w:rPr>
            <w:highlight w:val="yellow"/>
            <w:rPrChange w:id="518" w:author="Mark Michaelis [2]" w:date="2019-07-20T05:40:00Z">
              <w:rPr>
                <w:rFonts w:ascii="Palatino-Roman" w:hAnsi="Palatino-Roman" w:cs="Palatino-Roman"/>
              </w:rPr>
            </w:rPrChange>
          </w:rPr>
          <w:delText>contrast,</w:delText>
        </w:r>
        <w:r w:rsidR="00E17B9E" w:rsidRPr="002907E2" w:rsidDel="00887542">
          <w:rPr>
            <w:highlight w:val="yellow"/>
            <w:rPrChange w:id="51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20" w:author="Mark Michaelis [2]" w:date="2019-07-20T05:40:00Z">
              <w:rPr>
                <w:rFonts w:ascii="Palatino-Roman" w:hAnsi="Palatino-Roman" w:cs="Palatino-Roman"/>
              </w:rPr>
            </w:rPrChange>
          </w:rPr>
          <w:delText>would</w:delText>
        </w:r>
        <w:r w:rsidR="00E17B9E" w:rsidRPr="002907E2" w:rsidDel="00887542">
          <w:rPr>
            <w:highlight w:val="yellow"/>
            <w:rPrChange w:id="52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22" w:author="Mark Michaelis [2]" w:date="2019-07-20T05:40:00Z">
              <w:rPr>
                <w:rFonts w:ascii="Palatino-Roman" w:hAnsi="Palatino-Roman" w:cs="Palatino-Roman"/>
              </w:rPr>
            </w:rPrChange>
          </w:rPr>
          <w:delText>produce</w:delText>
        </w:r>
        <w:r w:rsidR="00E17B9E" w:rsidRPr="002907E2" w:rsidDel="00887542">
          <w:rPr>
            <w:highlight w:val="yellow"/>
            <w:rPrChange w:id="52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24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52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6A3099" w:rsidDel="00887542">
          <w:rPr>
            <w:rStyle w:val="CITchapbm"/>
            <w:highlight w:val="yellow"/>
            <w:rPrChange w:id="526" w:author="Mark Michaelis [2]" w:date="2019-07-20T05:40:00Z">
              <w:rPr>
                <w:rStyle w:val="C1"/>
              </w:rPr>
            </w:rPrChange>
          </w:rPr>
          <w:delText>NullReferenceException</w:delText>
        </w:r>
        <w:r w:rsidR="00873272" w:rsidRPr="002907E2" w:rsidDel="00887542">
          <w:rPr>
            <w:highlight w:val="yellow"/>
            <w:rPrChange w:id="527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  <w:r w:rsidR="00E17B9E" w:rsidRPr="002907E2" w:rsidDel="00887542">
          <w:rPr>
            <w:highlight w:val="yellow"/>
            <w:rPrChange w:id="52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bookmarkStart w:id="529" w:name="_Hlk480112945"/>
        <w:r w:rsidR="00A55AAA" w:rsidRPr="002907E2" w:rsidDel="00887542">
          <w:rPr>
            <w:highlight w:val="yellow"/>
            <w:rPrChange w:id="530" w:author="Mark Michaelis [2]" w:date="2019-07-20T05:40:00Z">
              <w:rPr>
                <w:rFonts w:ascii="Palatino-Roman" w:hAnsi="Palatino-Roman" w:cs="Palatino-Roman"/>
              </w:rPr>
            </w:rPrChange>
          </w:rPr>
          <w:delText>For</w:delText>
        </w:r>
        <w:r w:rsidR="00E17B9E" w:rsidRPr="002907E2" w:rsidDel="00887542">
          <w:rPr>
            <w:highlight w:val="yellow"/>
            <w:rPrChange w:id="53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2" w:author="Mark Michaelis [2]" w:date="2019-07-20T05:40:00Z">
              <w:rPr>
                <w:rFonts w:ascii="Palatino-Roman" w:hAnsi="Palatino-Roman" w:cs="Palatino-Roman"/>
              </w:rPr>
            </w:rPrChange>
          </w:rPr>
          <w:delText>this</w:delText>
        </w:r>
        <w:r w:rsidR="00E17B9E" w:rsidRPr="002907E2" w:rsidDel="00887542">
          <w:rPr>
            <w:highlight w:val="yellow"/>
            <w:rPrChange w:id="53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4" w:author="Mark Michaelis [2]" w:date="2019-07-20T05:40:00Z">
              <w:rPr>
                <w:rFonts w:ascii="Palatino-Roman" w:hAnsi="Palatino-Roman" w:cs="Palatino-Roman"/>
              </w:rPr>
            </w:rPrChange>
          </w:rPr>
          <w:delText>reason,</w:delText>
        </w:r>
        <w:r w:rsidR="00E17B9E" w:rsidRPr="002907E2" w:rsidDel="00887542">
          <w:rPr>
            <w:highlight w:val="yellow"/>
            <w:rPrChange w:id="53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6" w:author="Mark Michaelis [2]" w:date="2019-07-20T05:40:00Z">
              <w:rPr>
                <w:rFonts w:ascii="Palatino-Roman" w:hAnsi="Palatino-Roman" w:cs="Palatino-Roman"/>
              </w:rPr>
            </w:rPrChange>
          </w:rPr>
          <w:delText>you</w:delText>
        </w:r>
        <w:r w:rsidR="00E17B9E" w:rsidRPr="002907E2" w:rsidDel="00887542">
          <w:rPr>
            <w:highlight w:val="yellow"/>
            <w:rPrChange w:id="53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8" w:author="Mark Michaelis [2]" w:date="2019-07-20T05:40:00Z">
              <w:rPr>
                <w:rFonts w:ascii="Palatino-Roman" w:hAnsi="Palatino-Roman" w:cs="Palatino-Roman"/>
              </w:rPr>
            </w:rPrChange>
          </w:rPr>
          <w:delText>should</w:delText>
        </w:r>
        <w:r w:rsidR="00E17B9E" w:rsidRPr="002907E2" w:rsidDel="00887542">
          <w:rPr>
            <w:highlight w:val="yellow"/>
            <w:rPrChange w:id="53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0" w:author="Mark Michaelis [2]" w:date="2019-07-20T05:40:00Z">
              <w:rPr>
                <w:rFonts w:ascii="Palatino-Roman" w:hAnsi="Palatino-Roman" w:cs="Palatino-Roman"/>
              </w:rPr>
            </w:rPrChange>
          </w:rPr>
          <w:delText>take</w:delText>
        </w:r>
        <w:r w:rsidR="00E17B9E" w:rsidRPr="002907E2" w:rsidDel="00887542">
          <w:rPr>
            <w:highlight w:val="yellow"/>
            <w:rPrChange w:id="54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2" w:author="Mark Michaelis [2]" w:date="2019-07-20T05:40:00Z">
              <w:rPr>
                <w:rFonts w:ascii="Palatino-Roman" w:hAnsi="Palatino-Roman" w:cs="Palatino-Roman"/>
              </w:rPr>
            </w:rPrChange>
          </w:rPr>
          <w:delText>care</w:delText>
        </w:r>
        <w:r w:rsidR="00E17B9E" w:rsidRPr="002907E2" w:rsidDel="00887542">
          <w:rPr>
            <w:highlight w:val="yellow"/>
            <w:rPrChange w:id="54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4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54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6" w:author="Mark Michaelis [2]" w:date="2019-07-20T05:40:00Z">
              <w:rPr>
                <w:rFonts w:ascii="Palatino-Roman" w:hAnsi="Palatino-Roman" w:cs="Palatino-Roman"/>
              </w:rPr>
            </w:rPrChange>
          </w:rPr>
          <w:delText>explicitly</w:delText>
        </w:r>
        <w:r w:rsidR="00E17B9E" w:rsidRPr="002907E2" w:rsidDel="00887542">
          <w:rPr>
            <w:highlight w:val="yellow"/>
            <w:rPrChange w:id="54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8" w:author="Mark Michaelis [2]" w:date="2019-07-20T05:40:00Z">
              <w:rPr>
                <w:rFonts w:ascii="Palatino-Roman" w:hAnsi="Palatino-Roman" w:cs="Palatino-Roman"/>
              </w:rPr>
            </w:rPrChange>
          </w:rPr>
          <w:delText>initialize</w:delText>
        </w:r>
        <w:r w:rsidR="00E17B9E" w:rsidRPr="002907E2" w:rsidDel="00887542">
          <w:rPr>
            <w:highlight w:val="yellow"/>
            <w:rPrChange w:id="54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0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55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2" w:author="Mark Michaelis [2]" w:date="2019-07-20T05:40:00Z">
              <w:rPr>
                <w:rFonts w:ascii="Palatino-Roman" w:hAnsi="Palatino-Roman" w:cs="Palatino-Roman"/>
              </w:rPr>
            </w:rPrChange>
          </w:rPr>
          <w:delText>types</w:delText>
        </w:r>
        <w:r w:rsidR="00E17B9E" w:rsidRPr="002907E2" w:rsidDel="00887542">
          <w:rPr>
            <w:highlight w:val="yellow"/>
            <w:rPrChange w:id="55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4" w:author="Mark Michaelis [2]" w:date="2019-07-20T05:40:00Z">
              <w:rPr>
                <w:rFonts w:ascii="Palatino-Roman" w:hAnsi="Palatino-Roman" w:cs="Palatino-Roman"/>
              </w:rPr>
            </w:rPrChange>
          </w:rPr>
          <w:delText>following</w:delText>
        </w:r>
        <w:r w:rsidR="00E17B9E" w:rsidRPr="002907E2" w:rsidDel="00887542">
          <w:rPr>
            <w:highlight w:val="yellow"/>
            <w:rPrChange w:id="55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6" w:author="Mark Michaelis [2]" w:date="2019-07-20T05:40:00Z">
              <w:rPr>
                <w:rFonts w:ascii="Palatino-Roman" w:hAnsi="Palatino-Roman" w:cs="Palatino-Roman"/>
              </w:rPr>
            </w:rPrChange>
          </w:rPr>
          <w:delText>instantiation</w:delText>
        </w:r>
        <w:r w:rsidR="00E17B9E" w:rsidRPr="002907E2" w:rsidDel="00887542">
          <w:rPr>
            <w:highlight w:val="yellow"/>
            <w:rPrChange w:id="55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8" w:author="Mark Michaelis [2]" w:date="2019-07-20T05:40:00Z">
              <w:rPr>
                <w:rFonts w:ascii="Palatino-Roman" w:hAnsi="Palatino-Roman" w:cs="Palatino-Roman"/>
              </w:rPr>
            </w:rPrChange>
          </w:rPr>
          <w:delText>if</w:delText>
        </w:r>
        <w:r w:rsidR="00E17B9E" w:rsidRPr="002907E2" w:rsidDel="00887542">
          <w:rPr>
            <w:highlight w:val="yellow"/>
            <w:rPrChange w:id="55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60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56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6A3099" w:rsidDel="00887542">
          <w:rPr>
            <w:rStyle w:val="CITchapbm"/>
            <w:highlight w:val="yellow"/>
            <w:rPrChange w:id="562" w:author="Mark Michaelis [2]" w:date="2019-07-20T05:40:00Z">
              <w:rPr>
                <w:rStyle w:val="C1"/>
              </w:rPr>
            </w:rPrChange>
          </w:rPr>
          <w:delText>default(T)</w:delText>
        </w:r>
        <w:r w:rsidR="00E17B9E" w:rsidRPr="002907E2" w:rsidDel="00887542">
          <w:rPr>
            <w:highlight w:val="yellow"/>
            <w:rPrChange w:id="56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64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56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66" w:author="Mark Michaelis [2]" w:date="2019-07-20T05:40:00Z">
              <w:rPr>
                <w:rFonts w:ascii="Palatino-Roman" w:hAnsi="Palatino-Roman" w:cs="Palatino-Roman"/>
              </w:rPr>
            </w:rPrChange>
          </w:rPr>
          <w:delText>is</w:delText>
        </w:r>
        <w:r w:rsidR="00E17B9E" w:rsidRPr="002907E2" w:rsidDel="00887542">
          <w:rPr>
            <w:highlight w:val="yellow"/>
            <w:rPrChange w:id="56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68" w:author="Mark Michaelis [2]" w:date="2019-07-20T05:40:00Z">
              <w:rPr>
                <w:rFonts w:ascii="Palatino-Roman" w:hAnsi="Palatino-Roman" w:cs="Palatino-Roman"/>
              </w:rPr>
            </w:rPrChange>
          </w:rPr>
          <w:delText>not</w:delText>
        </w:r>
        <w:r w:rsidR="00E17B9E" w:rsidRPr="002907E2" w:rsidDel="00887542">
          <w:rPr>
            <w:highlight w:val="yellow"/>
            <w:rPrChange w:id="56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0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57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2" w:author="Mark Michaelis [2]" w:date="2019-07-20T05:40:00Z">
              <w:rPr>
                <w:rFonts w:ascii="Palatino-Roman" w:hAnsi="Palatino-Roman" w:cs="Palatino-Roman"/>
              </w:rPr>
            </w:rPrChange>
          </w:rPr>
          <w:delText>valid</w:delText>
        </w:r>
        <w:r w:rsidR="00E17B9E" w:rsidRPr="002907E2" w:rsidDel="00887542">
          <w:rPr>
            <w:highlight w:val="yellow"/>
            <w:rPrChange w:id="57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4" w:author="Mark Michaelis [2]" w:date="2019-07-20T05:40:00Z">
              <w:rPr>
                <w:rFonts w:ascii="Palatino-Roman" w:hAnsi="Palatino-Roman" w:cs="Palatino-Roman"/>
              </w:rPr>
            </w:rPrChange>
          </w:rPr>
          <w:delText>state</w:delText>
        </w:r>
        <w:r w:rsidR="00E17B9E" w:rsidRPr="002907E2" w:rsidDel="00887542">
          <w:rPr>
            <w:highlight w:val="yellow"/>
            <w:rPrChange w:id="57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6" w:author="Mark Michaelis [2]" w:date="2019-07-20T05:40:00Z">
              <w:rPr>
                <w:rFonts w:ascii="Palatino-Roman" w:hAnsi="Palatino-Roman" w:cs="Palatino-Roman"/>
              </w:rPr>
            </w:rPrChange>
          </w:rPr>
          <w:delText>for</w:delText>
        </w:r>
        <w:r w:rsidR="00E17B9E" w:rsidRPr="002907E2" w:rsidDel="00887542">
          <w:rPr>
            <w:highlight w:val="yellow"/>
            <w:rPrChange w:id="57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8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57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80" w:author="Mark Michaelis [2]" w:date="2019-07-20T05:40:00Z">
              <w:rPr>
                <w:rFonts w:ascii="Palatino-Roman" w:hAnsi="Palatino-Roman" w:cs="Palatino-Roman"/>
              </w:rPr>
            </w:rPrChange>
          </w:rPr>
          <w:delText>type.</w:delText>
        </w:r>
        <w:bookmarkEnd w:id="529"/>
      </w:del>
    </w:p>
    <w:p w14:paraId="33A3CA2B" w14:textId="389D0078" w:rsidR="00611FEE" w:rsidDel="00887542" w:rsidRDefault="00611FEE" w:rsidP="00E668FD">
      <w:pPr>
        <w:pStyle w:val="CHAPBMPD"/>
        <w:rPr>
          <w:del w:id="581" w:author="Mark Michaelis" w:date="2019-10-16T21:23:00Z"/>
        </w:rPr>
      </w:pPr>
      <w:del w:id="582" w:author="Mark Michaelis" w:date="2019-10-16T21:23:00Z">
        <w:r w:rsidRPr="002907E2" w:rsidDel="00887542">
          <w:rPr>
            <w:rFonts w:ascii="Palatino-Roman" w:hAnsi="Palatino-Roman" w:cs="Palatino-Roman"/>
            <w:highlight w:val="yellow"/>
            <w:rPrChange w:id="583" w:author="Mark Michaelis [2]" w:date="2019-07-20T05:40:00Z">
              <w:rPr>
                <w:rFonts w:ascii="Palatino-Roman" w:hAnsi="Palatino-Roman" w:cs="Palatino-Roman"/>
              </w:rPr>
            </w:rPrChange>
          </w:rPr>
          <w:delText>***COMP:</w:delText>
        </w:r>
        <w:r w:rsidR="00E17B9E" w:rsidRPr="002907E2" w:rsidDel="00887542">
          <w:rPr>
            <w:rFonts w:ascii="Palatino-Roman" w:hAnsi="Palatino-Roman" w:cs="Palatino-Roman"/>
            <w:highlight w:val="yellow"/>
            <w:rPrChange w:id="58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90CE9" w:rsidRPr="002907E2" w:rsidDel="00887542">
          <w:rPr>
            <w:rFonts w:ascii="Palatino-Roman" w:hAnsi="Palatino-Roman" w:cs="Palatino-Roman"/>
            <w:highlight w:val="yellow"/>
            <w:rPrChange w:id="585" w:author="Mark Michaelis [2]" w:date="2019-07-20T05:40:00Z">
              <w:rPr>
                <w:rFonts w:ascii="Palatino-Roman" w:hAnsi="Palatino-Roman" w:cs="Palatino-Roman"/>
              </w:rPr>
            </w:rPrChange>
          </w:rPr>
          <w:delText>Insert</w:delText>
        </w:r>
        <w:r w:rsidR="00E17B9E" w:rsidRPr="002907E2" w:rsidDel="00887542">
          <w:rPr>
            <w:rFonts w:ascii="Palatino-Roman" w:hAnsi="Palatino-Roman" w:cs="Palatino-Roman"/>
            <w:highlight w:val="yellow"/>
            <w:rPrChange w:id="58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90CE9" w:rsidRPr="002907E2" w:rsidDel="00887542">
          <w:rPr>
            <w:rFonts w:ascii="Palatino-Roman" w:hAnsi="Palatino-Roman" w:cs="Palatino-Roman"/>
            <w:highlight w:val="yellow"/>
            <w:rPrChange w:id="587" w:author="Mark Michaelis [2]" w:date="2019-07-20T05:40:00Z">
              <w:rPr>
                <w:rFonts w:ascii="Palatino-Roman" w:hAnsi="Palatino-Roman" w:cs="Palatino-Roman"/>
              </w:rPr>
            </w:rPrChange>
          </w:rPr>
          <w:delText>“</w:delText>
        </w:r>
        <w:r w:rsidR="00A43129" w:rsidRPr="002907E2" w:rsidDel="00887542">
          <w:rPr>
            <w:rFonts w:ascii="Palatino-Roman" w:hAnsi="Palatino-Roman" w:cs="Palatino-Roman"/>
            <w:highlight w:val="yellow"/>
            <w:rPrChange w:id="588" w:author="Mark Michaelis [2]" w:date="2019-07-20T05:40:00Z">
              <w:rPr>
                <w:rFonts w:ascii="Palatino-Roman" w:hAnsi="Palatino-Roman" w:cs="Palatino-Roman"/>
              </w:rPr>
            </w:rPrChange>
          </w:rPr>
          <w:delText>End</w:delText>
        </w:r>
        <w:r w:rsidR="00E17B9E" w:rsidRPr="002907E2" w:rsidDel="00887542">
          <w:rPr>
            <w:rFonts w:ascii="Palatino-Roman" w:hAnsi="Palatino-Roman" w:cs="Palatino-Roman"/>
            <w:highlight w:val="yellow"/>
            <w:rPrChange w:id="58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90CE9" w:rsidRPr="002907E2" w:rsidDel="00887542">
          <w:rPr>
            <w:rFonts w:ascii="Palatino-Roman" w:hAnsi="Palatino-Roman" w:cs="Palatino-Roman"/>
            <w:highlight w:val="yellow"/>
            <w:rPrChange w:id="590" w:author="Mark Michaelis [2]" w:date="2019-07-20T05:40:00Z">
              <w:rPr>
                <w:rFonts w:ascii="Palatino-Roman" w:hAnsi="Palatino-Roman" w:cs="Palatino-Roman"/>
              </w:rPr>
            </w:rPrChange>
          </w:rPr>
          <w:delText>6.0”</w:delText>
        </w:r>
        <w:r w:rsidR="00E17B9E" w:rsidRPr="002907E2" w:rsidDel="00887542">
          <w:rPr>
            <w:rFonts w:ascii="Palatino-Roman" w:hAnsi="Palatino-Roman" w:cs="Palatino-Roman"/>
            <w:highlight w:val="yellow"/>
            <w:rPrChange w:id="59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B16E89" w:rsidRPr="002907E2" w:rsidDel="00887542">
          <w:rPr>
            <w:rFonts w:ascii="Palatino-Roman" w:hAnsi="Palatino-Roman" w:cs="Palatino-Roman"/>
            <w:highlight w:val="yellow"/>
            <w:rPrChange w:id="592" w:author="Mark Michaelis [2]" w:date="2019-07-20T05:40:00Z">
              <w:rPr>
                <w:rFonts w:ascii="Palatino-Roman" w:hAnsi="Palatino-Roman" w:cs="Palatino-Roman"/>
              </w:rPr>
            </w:rPrChange>
          </w:rPr>
          <w:delText>tab</w:delText>
        </w:r>
      </w:del>
    </w:p>
    <w:p w14:paraId="4D2EBAEF" w14:textId="12E1C49F" w:rsidR="00AD7AE3" w:rsidDel="000C6FB2" w:rsidRDefault="00AD7AE3" w:rsidP="00E668FD">
      <w:pPr>
        <w:pStyle w:val="CHAPBMPD"/>
        <w:rPr>
          <w:del w:id="593" w:author="Mark Michaelis [2]" w:date="2019-07-20T00:21:00Z"/>
        </w:rPr>
      </w:pPr>
      <w:del w:id="594" w:author="Mark Michaelis [2]" w:date="2019-07-20T00:21:00Z">
        <w:r w:rsidDel="000C6FB2">
          <w:delText>***COMP: Insert “Begin 7.0” tab</w:delText>
        </w:r>
      </w:del>
    </w:p>
    <w:p w14:paraId="4154A8ED" w14:textId="1A7E9445" w:rsidR="00AD7AE3" w:rsidDel="000C6FB2" w:rsidRDefault="00AD7AE3" w:rsidP="00DD2E54">
      <w:pPr>
        <w:pStyle w:val="CHAPBM"/>
        <w:rPr>
          <w:del w:id="595" w:author="Mark Michaelis [2]" w:date="2019-07-20T00:21:00Z"/>
        </w:rPr>
      </w:pPr>
      <w:del w:id="596" w:author="Mark Michaelis [2]" w:date="2019-07-20T00:21:00Z">
        <w:r w:rsidDel="000C6FB2">
          <w:delText xml:space="preserve">Note that in C# 7.1 </w:delText>
        </w:r>
        <w:r w:rsidRPr="006A3099" w:rsidDel="000C6FB2">
          <w:rPr>
            <w:rStyle w:val="CITchapbm"/>
          </w:rPr>
          <w:delText>default</w:delText>
        </w:r>
        <w:r w:rsidRPr="00153B77" w:rsidDel="000C6FB2">
          <w:delText xml:space="preserve"> </w:delText>
        </w:r>
        <w:r w:rsidDel="000C6FB2">
          <w:delText xml:space="preserve">can be used without </w:delText>
        </w:r>
        <w:r w:rsidRPr="006A3099" w:rsidDel="000C6FB2">
          <w:rPr>
            <w:rStyle w:val="CITchapbm"/>
          </w:rPr>
          <w:delText>(int)</w:delText>
        </w:r>
        <w:r w:rsidDel="000C6FB2">
          <w:delText>, as in</w:delText>
        </w:r>
      </w:del>
    </w:p>
    <w:p w14:paraId="5EAA45B1" w14:textId="5F6EB09E" w:rsidR="00AD7AE3" w:rsidDel="000C6FB2" w:rsidRDefault="00AD7AE3" w:rsidP="00167413">
      <w:pPr>
        <w:pStyle w:val="DPGMFIRST"/>
        <w:rPr>
          <w:del w:id="597" w:author="Mark Michaelis [2]" w:date="2019-07-20T00:21:00Z"/>
        </w:rPr>
      </w:pPr>
      <w:del w:id="598" w:author="Mark Michaelis [2]" w:date="2019-07-20T00:21:00Z">
        <w:r w:rsidDel="000C6FB2">
          <w:delText>public Angle(int degrees, int minutes)</w:delText>
        </w:r>
      </w:del>
    </w:p>
    <w:p w14:paraId="008ABD5E" w14:textId="5B651800" w:rsidR="00AD7AE3" w:rsidDel="000C6FB2" w:rsidRDefault="00AD7AE3" w:rsidP="00153B77">
      <w:pPr>
        <w:pStyle w:val="SnippetX"/>
        <w:rPr>
          <w:del w:id="599" w:author="Mark Michaelis [2]" w:date="2019-07-20T00:21:00Z"/>
        </w:rPr>
      </w:pPr>
      <w:del w:id="600" w:author="Mark Michaelis [2]" w:date="2019-07-20T00:21:00Z">
        <w:r w:rsidDel="000C6FB2">
          <w:delText>: this( degrees, minutes, default ) { ... }</w:delText>
        </w:r>
      </w:del>
    </w:p>
    <w:p w14:paraId="579F9CF3" w14:textId="37755284" w:rsidR="00AD7AE3" w:rsidRPr="003C29EE" w:rsidDel="000C6FB2" w:rsidRDefault="00AD7AE3" w:rsidP="00DD2E54">
      <w:pPr>
        <w:pStyle w:val="HEADFIRST"/>
        <w:rPr>
          <w:del w:id="601" w:author="Mark Michaelis [2]" w:date="2019-07-20T00:21:00Z"/>
        </w:rPr>
      </w:pPr>
      <w:del w:id="602" w:author="Mark Michaelis [2]" w:date="2019-07-20T00:21:00Z">
        <w:r w:rsidDel="000C6FB2">
          <w:delText xml:space="preserve">For more information about the </w:delText>
        </w:r>
        <w:r w:rsidRPr="006A3099" w:rsidDel="000C6FB2">
          <w:rPr>
            <w:rStyle w:val="CITchapbm"/>
          </w:rPr>
          <w:delText>default</w:delText>
        </w:r>
        <w:r w:rsidDel="000C6FB2">
          <w:delText xml:space="preserve"> operator, see Chapter 12.</w:delText>
        </w:r>
      </w:del>
    </w:p>
    <w:p w14:paraId="2D8FA093" w14:textId="7D2079B1" w:rsidR="001625C4" w:rsidRPr="003C29EE" w:rsidRDefault="00CA59C0" w:rsidP="0028113B">
      <w:pPr>
        <w:pStyle w:val="H2"/>
      </w:pPr>
      <w:bookmarkStart w:id="603" w:name="_Toc35623517"/>
      <w:r w:rsidRPr="003C29EE">
        <w:t>Inheritance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Interfaces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bookmarkEnd w:id="603"/>
    </w:p>
    <w:p w14:paraId="7A0FEFC8" w14:textId="05F55CCE" w:rsidR="001625C4" w:rsidRPr="003C29EE" w:rsidRDefault="00CA59C0" w:rsidP="00DD2E54">
      <w:pPr>
        <w:pStyle w:val="HEADFIRST"/>
      </w:pPr>
      <w:r w:rsidRPr="003C29EE">
        <w:t>All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implicitly</w:t>
      </w:r>
      <w:r w:rsidR="00E17B9E">
        <w:t xml:space="preserve"> </w:t>
      </w:r>
      <w:r w:rsidRPr="003C29EE">
        <w:t>sealed.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addition,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non-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derive</w:t>
      </w:r>
      <w:r w:rsidR="00E17B9E">
        <w:t xml:space="preserve"> </w:t>
      </w:r>
      <w:r w:rsidRPr="003C29EE">
        <w:t>from</w:t>
      </w:r>
      <w:r w:rsidR="00E17B9E">
        <w:t xml:space="preserve"> </w:t>
      </w:r>
      <w:proofErr w:type="spellStart"/>
      <w:r w:rsidRPr="006A3099">
        <w:rPr>
          <w:rStyle w:val="CITchapbm"/>
        </w:rPr>
        <w:t>System.ValueType</w:t>
      </w:r>
      <w:proofErr w:type="spellEnd"/>
      <w:r w:rsidRPr="003C29EE">
        <w:t>.</w:t>
      </w:r>
      <w:r w:rsidR="00E17B9E">
        <w:t xml:space="preserve"> </w:t>
      </w:r>
      <w:proofErr w:type="gramStart"/>
      <w:r w:rsidR="00DA34DF">
        <w:t>As</w:t>
      </w:r>
      <w:r w:rsidR="00E17B9E">
        <w:t xml:space="preserve"> </w:t>
      </w:r>
      <w:r w:rsidR="00DA34DF">
        <w:t>a</w:t>
      </w:r>
      <w:r w:rsidR="00E17B9E">
        <w:t xml:space="preserve"> </w:t>
      </w:r>
      <w:r w:rsidR="00DA34DF">
        <w:t>consequence</w:t>
      </w:r>
      <w:proofErr w:type="gramEnd"/>
      <w:r w:rsidR="00DA34DF">
        <w:t>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inheritance</w:t>
      </w:r>
      <w:r w:rsidR="00E17B9E">
        <w:t xml:space="preserve"> </w:t>
      </w:r>
      <w:r w:rsidRPr="003C29EE">
        <w:t>chain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always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6A3099">
        <w:rPr>
          <w:rStyle w:val="CITchapbm"/>
        </w:rPr>
        <w:t>object</w:t>
      </w:r>
      <w:r w:rsidR="00E17B9E">
        <w:t xml:space="preserve"> </w:t>
      </w:r>
      <w:r w:rsidRPr="003C29EE">
        <w:t>to</w:t>
      </w:r>
      <w:r w:rsidR="00E17B9E">
        <w:t xml:space="preserve"> </w:t>
      </w:r>
      <w:proofErr w:type="spellStart"/>
      <w:r w:rsidRPr="006A3099">
        <w:rPr>
          <w:rStyle w:val="CITchapbm"/>
        </w:rPr>
        <w:t>System.ValueType</w:t>
      </w:r>
      <w:proofErr w:type="spellEnd"/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struct.</w:t>
      </w:r>
    </w:p>
    <w:p w14:paraId="506EB754" w14:textId="4BB6CA05" w:rsidR="001625C4" w:rsidRPr="003C29EE" w:rsidRDefault="00CA59C0" w:rsidP="00DD2E54">
      <w:pPr>
        <w:pStyle w:val="CHAPBM"/>
      </w:pP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implement</w:t>
      </w:r>
      <w:r w:rsidR="00E17B9E">
        <w:t xml:space="preserve"> </w:t>
      </w:r>
      <w:r w:rsidRPr="003C29EE">
        <w:t>interfaces,</w:t>
      </w:r>
      <w:r w:rsidR="00E17B9E">
        <w:t xml:space="preserve"> </w:t>
      </w:r>
      <w:r w:rsidRPr="003C29EE">
        <w:t>too.</w:t>
      </w:r>
      <w:r w:rsidR="00E17B9E">
        <w:t xml:space="preserve"> </w:t>
      </w:r>
      <w:r w:rsidRPr="003C29EE">
        <w:t>Many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those</w:t>
      </w:r>
      <w:r w:rsidR="00E17B9E">
        <w:t xml:space="preserve"> </w:t>
      </w:r>
      <w:r w:rsidRPr="003C29EE">
        <w:t>built</w:t>
      </w:r>
      <w:r w:rsidR="00E17B9E">
        <w:t xml:space="preserve"> </w:t>
      </w:r>
      <w:r w:rsidRPr="003C29EE">
        <w:t>into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framework</w:t>
      </w:r>
      <w:r w:rsidR="00E17B9E">
        <w:t xml:space="preserve"> </w:t>
      </w:r>
      <w:r w:rsidRPr="003C29EE">
        <w:t>implement</w:t>
      </w:r>
      <w:r w:rsidR="00E17B9E">
        <w:t xml:space="preserve"> </w:t>
      </w:r>
      <w:r w:rsidRPr="003C29EE">
        <w:t>interfaces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proofErr w:type="spellStart"/>
      <w:r w:rsidRPr="00CB0C5E">
        <w:rPr>
          <w:rStyle w:val="CITchapbm"/>
        </w:rPr>
        <w:t>IComparable</w:t>
      </w:r>
      <w:proofErr w:type="spellEnd"/>
      <w:r w:rsidR="00E17B9E">
        <w:t xml:space="preserve"> </w:t>
      </w:r>
      <w:r w:rsidRPr="003C29EE">
        <w:t>and</w:t>
      </w:r>
      <w:r w:rsidR="00E17B9E">
        <w:t xml:space="preserve"> </w:t>
      </w:r>
      <w:proofErr w:type="spellStart"/>
      <w:r w:rsidRPr="00CB0C5E">
        <w:rPr>
          <w:rStyle w:val="CITchapbm"/>
        </w:rPr>
        <w:t>IFormattable</w:t>
      </w:r>
      <w:proofErr w:type="spellEnd"/>
      <w:r w:rsidRPr="003C29EE">
        <w:t>.</w:t>
      </w:r>
    </w:p>
    <w:p w14:paraId="427BEC1B" w14:textId="2F67E98F" w:rsidR="00661F22" w:rsidRDefault="00CA59C0" w:rsidP="00DD2E54">
      <w:pPr>
        <w:pStyle w:val="CHAPBM"/>
      </w:pPr>
      <w:proofErr w:type="spellStart"/>
      <w:r w:rsidRPr="00B56B82">
        <w:rPr>
          <w:rStyle w:val="CITchapbm"/>
        </w:rPr>
        <w:t>System.ValueType</w:t>
      </w:r>
      <w:proofErr w:type="spellEnd"/>
      <w:r w:rsidR="00E17B9E">
        <w:t xml:space="preserve"> </w:t>
      </w:r>
      <w:r w:rsidRPr="003C29EE">
        <w:t>brings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behavior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does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include</w:t>
      </w:r>
      <w:r w:rsidR="00E17B9E">
        <w:t xml:space="preserve"> </w:t>
      </w:r>
      <w:r w:rsidRPr="003C29EE">
        <w:t>any</w:t>
      </w:r>
      <w:r w:rsidR="00E17B9E">
        <w:t xml:space="preserve"> </w:t>
      </w:r>
      <w:r w:rsidRPr="003C29EE">
        <w:t>additional</w:t>
      </w:r>
      <w:r w:rsidR="00E17B9E">
        <w:t xml:space="preserve"> </w:t>
      </w:r>
      <w:r w:rsidRPr="003C29EE">
        <w:t>members.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6A3099">
        <w:rPr>
          <w:rStyle w:val="CITchapbm"/>
        </w:rPr>
        <w:t>System.ValueType</w:t>
      </w:r>
      <w:proofErr w:type="spellEnd"/>
      <w:r w:rsidR="00E17B9E">
        <w:t xml:space="preserve"> </w:t>
      </w:r>
      <w:r w:rsidRPr="003C29EE">
        <w:t>customizations</w:t>
      </w:r>
      <w:r w:rsidR="00E17B9E">
        <w:t xml:space="preserve"> </w:t>
      </w:r>
      <w:r w:rsidR="00DA34DF">
        <w:t>focus</w:t>
      </w:r>
      <w:r w:rsidR="00E17B9E">
        <w:t xml:space="preserve"> </w:t>
      </w:r>
      <w:r w:rsidR="00DA34DF">
        <w:t>on</w:t>
      </w:r>
      <w:r w:rsidR="00E17B9E">
        <w:t xml:space="preserve"> </w:t>
      </w:r>
      <w:r w:rsidRPr="003C29EE">
        <w:t>overriding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6A3099">
        <w:rPr>
          <w:rStyle w:val="CITchapbm"/>
        </w:rPr>
        <w:t>object</w:t>
      </w:r>
      <w:r w:rsidRPr="003C29EE">
        <w:t>’s</w:t>
      </w:r>
      <w:r w:rsidR="00E17B9E">
        <w:t xml:space="preserve"> </w:t>
      </w:r>
      <w:r w:rsidRPr="003C29EE">
        <w:t>virtual</w:t>
      </w:r>
      <w:r w:rsidR="00E17B9E">
        <w:t xml:space="preserve"> </w:t>
      </w:r>
      <w:r w:rsidRPr="003C29EE">
        <w:t>members.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rules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overriding</w:t>
      </w:r>
      <w:r w:rsidR="00E17B9E">
        <w:t xml:space="preserve"> </w:t>
      </w:r>
      <w:r w:rsidR="00D07FB0">
        <w:t>these</w:t>
      </w:r>
      <w:r w:rsidR="00E17B9E">
        <w:t xml:space="preserve"> </w:t>
      </w:r>
      <w:r w:rsidRPr="003C29EE">
        <w:t>methods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struct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almost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same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D07FB0">
        <w:t>those</w:t>
      </w:r>
      <w:r w:rsidR="00E17B9E">
        <w:t xml:space="preserve"> </w:t>
      </w:r>
      <w:r w:rsidRPr="00D07FB0">
        <w:t>for</w:t>
      </w:r>
      <w:r w:rsidR="00E17B9E">
        <w:t xml:space="preserve"> </w:t>
      </w:r>
      <w:r w:rsidRPr="00D07FB0">
        <w:t>classes</w:t>
      </w:r>
      <w:r w:rsidR="00E17B9E">
        <w:t xml:space="preserve"> </w:t>
      </w:r>
      <w:r w:rsidRPr="00D07FB0">
        <w:t>(see</w:t>
      </w:r>
      <w:r w:rsidR="00E17B9E">
        <w:t xml:space="preserve"> </w:t>
      </w:r>
      <w:r w:rsidRPr="00D07FB0">
        <w:t>Chapter</w:t>
      </w:r>
      <w:r w:rsidR="00E17B9E">
        <w:t xml:space="preserve"> </w:t>
      </w:r>
      <w:r w:rsidR="00D07FB0" w:rsidRPr="00D07FB0">
        <w:t>10</w:t>
      </w:r>
      <w:r w:rsidRPr="00D07FB0">
        <w:t>).</w:t>
      </w:r>
      <w:r w:rsidR="00E17B9E">
        <w:t xml:space="preserve"> </w:t>
      </w:r>
      <w:r w:rsidRPr="00D07FB0">
        <w:t>However,</w:t>
      </w:r>
      <w:r w:rsidR="00E17B9E">
        <w:t xml:space="preserve"> </w:t>
      </w:r>
      <w:r w:rsidRPr="00D07FB0">
        <w:t>one</w:t>
      </w:r>
      <w:r w:rsidR="00E17B9E">
        <w:t xml:space="preserve"> </w:t>
      </w:r>
      <w:r w:rsidRPr="00D07FB0">
        <w:t>difference</w:t>
      </w:r>
      <w:r w:rsidR="00E17B9E">
        <w:t xml:space="preserve"> </w:t>
      </w:r>
      <w:r w:rsidRPr="00D07FB0">
        <w:t>is</w:t>
      </w:r>
      <w:r w:rsidR="00E17B9E">
        <w:t xml:space="preserve"> </w:t>
      </w:r>
      <w:r w:rsidRPr="00D07FB0">
        <w:t>that</w:t>
      </w:r>
      <w:r w:rsidR="00E17B9E">
        <w:t xml:space="preserve"> </w:t>
      </w:r>
      <w:r w:rsidRPr="00D07FB0">
        <w:t>with</w:t>
      </w:r>
      <w:r w:rsidR="00E17B9E">
        <w:t xml:space="preserve"> </w:t>
      </w:r>
      <w:r w:rsidRPr="00D07FB0">
        <w:t>value</w:t>
      </w:r>
      <w:r w:rsidR="00E17B9E">
        <w:t xml:space="preserve"> </w:t>
      </w:r>
      <w:r w:rsidRPr="00D07FB0">
        <w:t>types,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default</w:t>
      </w:r>
      <w:r w:rsidR="00E17B9E">
        <w:t xml:space="preserve"> </w:t>
      </w:r>
      <w:r w:rsidRPr="00D07FB0">
        <w:t>implementation</w:t>
      </w:r>
      <w:r w:rsidR="00E17B9E">
        <w:t xml:space="preserve"> </w:t>
      </w:r>
      <w:r w:rsidRPr="00D07FB0">
        <w:t>for</w:t>
      </w:r>
      <w:r w:rsidR="00E17B9E">
        <w:t xml:space="preserve"> </w:t>
      </w:r>
      <w:proofErr w:type="spellStart"/>
      <w:proofErr w:type="gramStart"/>
      <w:r w:rsidRPr="006A3099">
        <w:rPr>
          <w:rStyle w:val="CITchapbm"/>
        </w:rPr>
        <w:t>GetHashCode</w:t>
      </w:r>
      <w:proofErr w:type="spellEnd"/>
      <w:r w:rsidRPr="006A3099">
        <w:rPr>
          <w:rStyle w:val="CITchapbm"/>
        </w:rPr>
        <w:t>(</w:t>
      </w:r>
      <w:proofErr w:type="gramEnd"/>
      <w:r w:rsidRPr="006A3099">
        <w:rPr>
          <w:rStyle w:val="CITchapbm"/>
        </w:rPr>
        <w:t>)</w:t>
      </w:r>
      <w:r w:rsidR="00E17B9E">
        <w:t xml:space="preserve"> </w:t>
      </w:r>
      <w:r w:rsidRPr="00DA595E">
        <w:t>is</w:t>
      </w:r>
      <w:r w:rsidR="00E17B9E">
        <w:t xml:space="preserve"> </w:t>
      </w:r>
      <w:r w:rsidRPr="005A1301">
        <w:t>to</w:t>
      </w:r>
      <w:r w:rsidR="00E17B9E">
        <w:t xml:space="preserve"> </w:t>
      </w:r>
      <w:r w:rsidRPr="005A1301">
        <w:t>forward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call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first</w:t>
      </w:r>
      <w:r w:rsidR="00E17B9E">
        <w:t xml:space="preserve"> </w:t>
      </w:r>
      <w:r w:rsidRPr="00D07FB0">
        <w:t>non-null</w:t>
      </w:r>
      <w:r w:rsidR="00E17B9E">
        <w:t xml:space="preserve"> </w:t>
      </w:r>
      <w:r w:rsidRPr="00D07FB0">
        <w:t>field</w:t>
      </w:r>
      <w:r w:rsidR="00E17B9E">
        <w:t xml:space="preserve"> </w:t>
      </w:r>
      <w:r w:rsidRPr="00D07FB0">
        <w:t>within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struct.</w:t>
      </w:r>
      <w:r w:rsidR="00E17B9E">
        <w:t xml:space="preserve"> </w:t>
      </w:r>
      <w:r w:rsidRPr="00D07FB0">
        <w:t>Also,</w:t>
      </w:r>
      <w:r w:rsidR="00E17B9E">
        <w:t xml:space="preserve"> </w:t>
      </w:r>
      <w:proofErr w:type="gramStart"/>
      <w:r w:rsidRPr="006A3099">
        <w:rPr>
          <w:rStyle w:val="CITchapbm"/>
        </w:rPr>
        <w:t>Equals(</w:t>
      </w:r>
      <w:proofErr w:type="gramEnd"/>
      <w:r w:rsidRPr="006A3099">
        <w:rPr>
          <w:rStyle w:val="CITchapbm"/>
        </w:rPr>
        <w:t>)</w:t>
      </w:r>
      <w:r w:rsidR="00E17B9E">
        <w:t xml:space="preserve"> </w:t>
      </w:r>
      <w:r w:rsidRPr="00D07FB0">
        <w:t>makes</w:t>
      </w:r>
      <w:r w:rsidR="00E17B9E">
        <w:t xml:space="preserve"> </w:t>
      </w:r>
      <w:r w:rsidRPr="00D07FB0">
        <w:t>signif</w:t>
      </w:r>
      <w:r w:rsidRPr="00D07FB0">
        <w:lastRenderedPageBreak/>
        <w:t>icant</w:t>
      </w:r>
      <w:r w:rsidR="00E17B9E">
        <w:t xml:space="preserve"> </w:t>
      </w:r>
      <w:r w:rsidRPr="00D07FB0">
        <w:t>use</w:t>
      </w:r>
      <w:r w:rsidR="00E17B9E">
        <w:t xml:space="preserve"> </w:t>
      </w:r>
      <w:r w:rsidRPr="00D07FB0">
        <w:t>of</w:t>
      </w:r>
      <w:r w:rsidR="00E17B9E">
        <w:t xml:space="preserve"> </w:t>
      </w:r>
      <w:r w:rsidRPr="00D07FB0">
        <w:t>reflection.</w:t>
      </w:r>
      <w:r w:rsidR="00E17B9E">
        <w:t xml:space="preserve"> </w:t>
      </w:r>
      <w:r w:rsidRPr="00D07FB0">
        <w:t>Therefore,</w:t>
      </w:r>
      <w:r w:rsidR="00E17B9E">
        <w:t xml:space="preserve"> </w:t>
      </w:r>
      <w:r w:rsidRPr="00D07FB0">
        <w:t>if</w:t>
      </w:r>
      <w:r w:rsidR="00E17B9E">
        <w:t xml:space="preserve"> </w:t>
      </w:r>
      <w:r w:rsidRPr="00D07FB0">
        <w:t>a</w:t>
      </w:r>
      <w:r w:rsidR="00E17B9E">
        <w:t xml:space="preserve"> </w:t>
      </w:r>
      <w:r w:rsidRPr="00D07FB0">
        <w:t>value</w:t>
      </w:r>
      <w:r w:rsidR="00E17B9E">
        <w:t xml:space="preserve"> </w:t>
      </w:r>
      <w:r w:rsidRPr="00D07FB0">
        <w:t>type</w:t>
      </w:r>
      <w:r w:rsidR="00E17B9E">
        <w:t xml:space="preserve"> </w:t>
      </w:r>
      <w:r w:rsidRPr="00D07FB0">
        <w:t>is</w:t>
      </w:r>
      <w:r w:rsidR="00E17B9E">
        <w:t xml:space="preserve"> </w:t>
      </w:r>
      <w:r w:rsidRPr="00D07FB0">
        <w:t>used</w:t>
      </w:r>
      <w:r w:rsidR="00E17B9E">
        <w:t xml:space="preserve"> </w:t>
      </w:r>
      <w:r w:rsidR="00DA34DF" w:rsidRPr="00D07FB0">
        <w:t>frequently</w:t>
      </w:r>
      <w:r w:rsidR="00E17B9E">
        <w:t xml:space="preserve"> </w:t>
      </w:r>
      <w:r w:rsidRPr="00D07FB0">
        <w:t>inside</w:t>
      </w:r>
      <w:r w:rsidR="00E17B9E">
        <w:t xml:space="preserve"> </w:t>
      </w:r>
      <w:r w:rsidRPr="00D07FB0">
        <w:t>collections,</w:t>
      </w:r>
      <w:r w:rsidR="00E17B9E">
        <w:t xml:space="preserve"> </w:t>
      </w:r>
      <w:r w:rsidRPr="00D07FB0">
        <w:t>especially</w:t>
      </w:r>
      <w:r w:rsidR="00E17B9E">
        <w:t xml:space="preserve"> </w:t>
      </w:r>
      <w:r w:rsidRPr="00D07FB0">
        <w:t>dictionary-type</w:t>
      </w:r>
      <w:r w:rsidR="00E17B9E">
        <w:t xml:space="preserve"> </w:t>
      </w:r>
      <w:r w:rsidRPr="00D07FB0">
        <w:t>collections</w:t>
      </w:r>
      <w:r w:rsidR="00E17B9E">
        <w:t xml:space="preserve"> </w:t>
      </w:r>
      <w:r w:rsidRPr="00D07FB0">
        <w:t>that</w:t>
      </w:r>
      <w:r w:rsidR="00E17B9E">
        <w:t xml:space="preserve"> </w:t>
      </w:r>
      <w:r w:rsidRPr="00D07FB0">
        <w:t>use</w:t>
      </w:r>
      <w:r w:rsidR="00E17B9E">
        <w:t xml:space="preserve"> </w:t>
      </w:r>
      <w:r w:rsidRPr="00D07FB0">
        <w:t>hash</w:t>
      </w:r>
      <w:r w:rsidR="00E17B9E">
        <w:t xml:space="preserve"> </w:t>
      </w:r>
      <w:r w:rsidRPr="00D07FB0">
        <w:t>codes,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value</w:t>
      </w:r>
      <w:r w:rsidR="00E17B9E">
        <w:t xml:space="preserve"> </w:t>
      </w:r>
      <w:r w:rsidRPr="00D07FB0">
        <w:t>type</w:t>
      </w:r>
      <w:r w:rsidR="00E17B9E">
        <w:t xml:space="preserve"> </w:t>
      </w:r>
      <w:r w:rsidRPr="00D07FB0">
        <w:t>should</w:t>
      </w:r>
      <w:r w:rsidR="00E17B9E">
        <w:t xml:space="preserve"> </w:t>
      </w:r>
      <w:r w:rsidRPr="00D07FB0">
        <w:t>include</w:t>
      </w:r>
      <w:r w:rsidR="00E17B9E">
        <w:t xml:space="preserve"> </w:t>
      </w:r>
      <w:r w:rsidRPr="00D07FB0">
        <w:t>overrides</w:t>
      </w:r>
      <w:r w:rsidR="00E17B9E">
        <w:t xml:space="preserve"> </w:t>
      </w:r>
      <w:r w:rsidRPr="00D07FB0">
        <w:t>for</w:t>
      </w:r>
      <w:r w:rsidR="00E17B9E">
        <w:t xml:space="preserve"> </w:t>
      </w:r>
      <w:r w:rsidRPr="00D07FB0">
        <w:t>both</w:t>
      </w:r>
      <w:r w:rsidR="00E17B9E">
        <w:t xml:space="preserve"> </w:t>
      </w:r>
      <w:proofErr w:type="gramStart"/>
      <w:r w:rsidRPr="006A3099">
        <w:rPr>
          <w:rStyle w:val="CITchapbm"/>
        </w:rPr>
        <w:t>Equals(</w:t>
      </w:r>
      <w:proofErr w:type="gramEnd"/>
      <w:r w:rsidRPr="006A3099">
        <w:rPr>
          <w:rStyle w:val="CITchapbm"/>
        </w:rPr>
        <w:t>)</w:t>
      </w:r>
      <w:r w:rsidR="00E17B9E">
        <w:t xml:space="preserve"> </w:t>
      </w:r>
      <w:r w:rsidRPr="00D07FB0">
        <w:t>and</w:t>
      </w:r>
      <w:r w:rsidR="00E17B9E">
        <w:t xml:space="preserve"> </w:t>
      </w:r>
      <w:proofErr w:type="spellStart"/>
      <w:r w:rsidRPr="006A3099">
        <w:rPr>
          <w:rStyle w:val="CITchapbm"/>
        </w:rPr>
        <w:t>GetHashCode</w:t>
      </w:r>
      <w:proofErr w:type="spellEnd"/>
      <w:r w:rsidRPr="006A3099">
        <w:rPr>
          <w:rStyle w:val="CITchapbm"/>
        </w:rPr>
        <w:t>()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ensure</w:t>
      </w:r>
      <w:r w:rsidR="00E17B9E">
        <w:t xml:space="preserve"> </w:t>
      </w:r>
      <w:r w:rsidRPr="00D07FB0">
        <w:t>good</w:t>
      </w:r>
      <w:r w:rsidR="00E17B9E">
        <w:t xml:space="preserve"> </w:t>
      </w:r>
      <w:r w:rsidRPr="00D07FB0">
        <w:t>performance.</w:t>
      </w:r>
      <w:r w:rsidR="00E17B9E">
        <w:t xml:space="preserve"> </w:t>
      </w:r>
      <w:r w:rsidRPr="00D07FB0">
        <w:t>See</w:t>
      </w:r>
      <w:r w:rsidR="00E17B9E">
        <w:t xml:space="preserve"> </w:t>
      </w:r>
      <w:r w:rsidRPr="00D07FB0">
        <w:t>Chapter</w:t>
      </w:r>
      <w:r w:rsidR="00E17B9E">
        <w:t xml:space="preserve"> </w:t>
      </w:r>
      <w:r w:rsidR="00D07FB0">
        <w:t>10</w:t>
      </w:r>
      <w:r w:rsidR="00E17B9E">
        <w:t xml:space="preserve"> </w:t>
      </w:r>
      <w:r w:rsidRPr="00D07FB0">
        <w:t>for</w:t>
      </w:r>
      <w:r w:rsidR="00E17B9E">
        <w:t xml:space="preserve"> </w:t>
      </w:r>
      <w:r w:rsidRPr="00D07FB0">
        <w:t>more</w:t>
      </w:r>
      <w:r w:rsidR="00E17B9E">
        <w:t xml:space="preserve"> </w:t>
      </w:r>
      <w:r w:rsidRPr="00D07FB0">
        <w:t>details.</w:t>
      </w:r>
    </w:p>
    <w:p w14:paraId="4077DC74" w14:textId="77777777" w:rsidR="007D7247" w:rsidRPr="003C29EE" w:rsidRDefault="007D7247" w:rsidP="007D7247">
      <w:pPr>
        <w:pStyle w:val="spacer"/>
      </w:pPr>
    </w:p>
    <w:p w14:paraId="271D9270" w14:textId="7F7FFF44" w:rsidR="003337C7" w:rsidRPr="003337C7" w:rsidRDefault="003337C7" w:rsidP="00204739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204739" w14:paraId="5C4EA6C1" w14:textId="77777777" w:rsidTr="007D7247">
        <w:trPr>
          <w:trHeight w:val="1476"/>
        </w:trPr>
        <w:tc>
          <w:tcPr>
            <w:tcW w:w="5940" w:type="dxa"/>
            <w:shd w:val="clear" w:color="auto" w:fill="EAEAEA"/>
          </w:tcPr>
          <w:p w14:paraId="0A4EB2CA" w14:textId="77777777" w:rsidR="00204739" w:rsidRPr="00FF28E6" w:rsidRDefault="00204739" w:rsidP="005213BB">
            <w:pPr>
              <w:pStyle w:val="SF2TTL"/>
            </w:pPr>
            <w:r w:rsidRPr="00F04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060153A" wp14:editId="111B27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10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BC899" id="Rectangle 18" o:spid="_x0000_s1026" style="position:absolute;margin-left:0;margin-top:.5pt;width:8.65pt;height:8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lsAgIAAO8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AMaalsAgIAAO8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082DB392" w14:textId="10C8B979" w:rsidR="00204739" w:rsidRDefault="00204739" w:rsidP="00204739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override </w:t>
            </w:r>
            <w:r w:rsidRPr="003C29EE">
              <w:t>the</w:t>
            </w:r>
            <w:r>
              <w:t xml:space="preserve"> </w:t>
            </w:r>
            <w:r w:rsidRPr="003C29EE">
              <w:t>equality</w:t>
            </w:r>
            <w:r>
              <w:t xml:space="preserve"> </w:t>
            </w:r>
            <w:r w:rsidRPr="003C29EE">
              <w:t>operators</w:t>
            </w:r>
            <w:r>
              <w:t xml:space="preserve"> </w:t>
            </w:r>
            <w:r w:rsidRPr="003C29EE">
              <w:t>(</w:t>
            </w:r>
            <w:proofErr w:type="gramStart"/>
            <w:r w:rsidRPr="006A3099">
              <w:rPr>
                <w:rStyle w:val="CITchapbm"/>
              </w:rPr>
              <w:t>Equals(</w:t>
            </w:r>
            <w:proofErr w:type="gramEnd"/>
            <w:r w:rsidRPr="006A3099">
              <w:rPr>
                <w:rStyle w:val="CITchapbm"/>
              </w:rPr>
              <w:t>)</w:t>
            </w:r>
            <w:r w:rsidRPr="003C29EE">
              <w:t>,</w:t>
            </w:r>
            <w:r>
              <w:t xml:space="preserve"> </w:t>
            </w:r>
            <w:r w:rsidRPr="006A3099">
              <w:rPr>
                <w:rStyle w:val="CITchapbm"/>
              </w:rPr>
              <w:t>==</w:t>
            </w:r>
            <w:r w:rsidRPr="003C29EE">
              <w:t>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6A3099">
              <w:rPr>
                <w:rStyle w:val="CITchapbm"/>
              </w:rPr>
              <w:t>!=</w:t>
            </w:r>
            <w:r w:rsidRPr="003C29EE">
              <w:t>)</w:t>
            </w:r>
            <w:r>
              <w:t xml:space="preserve"> </w:t>
            </w:r>
            <w:ins w:id="604" w:author="Mark Michaelis" w:date="2020-03-07T15:08:00Z">
              <w:r>
                <w:t xml:space="preserve">and </w:t>
              </w:r>
              <w:proofErr w:type="spellStart"/>
              <w:r w:rsidRPr="006A3099">
                <w:rPr>
                  <w:rStyle w:val="CITchapbm"/>
                  <w:rPrChange w:id="605" w:author="Mark Michaelis" w:date="2020-03-07T15:08:00Z">
                    <w:rPr/>
                  </w:rPrChange>
                </w:rPr>
                <w:t>GetHashCode</w:t>
              </w:r>
              <w:proofErr w:type="spellEnd"/>
              <w:r w:rsidRPr="006A3099">
                <w:rPr>
                  <w:rStyle w:val="CITchapbm"/>
                  <w:rPrChange w:id="606" w:author="Mark Michaelis" w:date="2020-03-07T15:08:00Z">
                    <w:rPr/>
                  </w:rPrChange>
                </w:rPr>
                <w:t>()</w:t>
              </w:r>
              <w:r>
                <w:t xml:space="preserve"> </w:t>
              </w:r>
            </w:ins>
            <w:r w:rsidRPr="003C29EE">
              <w:t>on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equality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meaningful.</w:t>
            </w:r>
            <w:r>
              <w:t xml:space="preserve"> </w:t>
            </w:r>
            <w:r w:rsidRPr="003C29EE">
              <w:t>(Also</w:t>
            </w:r>
            <w:r>
              <w:t xml:space="preserve"> </w:t>
            </w:r>
            <w:r w:rsidRPr="003C29EE">
              <w:t>consider</w:t>
            </w:r>
            <w:r>
              <w:t xml:space="preserve"> </w:t>
            </w:r>
            <w:r w:rsidRPr="003C29EE">
              <w:t>implementing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IEquatable</w:t>
            </w:r>
            <w:proofErr w:type="spellEnd"/>
            <w:r w:rsidRPr="006A3099">
              <w:rPr>
                <w:rStyle w:val="CITchapbm"/>
              </w:rPr>
              <w:t>&lt;T&gt;</w:t>
            </w:r>
            <w:r>
              <w:t xml:space="preserve"> </w:t>
            </w:r>
            <w:r w:rsidRPr="003C29EE">
              <w:t>interface.)</w:t>
            </w:r>
          </w:p>
        </w:tc>
      </w:tr>
    </w:tbl>
    <w:p w14:paraId="53740E67" w14:textId="645797B6" w:rsidR="001625C4" w:rsidRPr="003C29EE" w:rsidRDefault="00CA59C0" w:rsidP="00DD2E54">
      <w:pPr>
        <w:pStyle w:val="H1"/>
      </w:pPr>
      <w:bookmarkStart w:id="607" w:name="_Toc35623518"/>
      <w:r w:rsidRPr="003C29EE">
        <w:t>Boxing</w:t>
      </w:r>
      <w:bookmarkEnd w:id="607"/>
    </w:p>
    <w:p w14:paraId="26597AAF" w14:textId="61AEEBCC" w:rsidR="001625C4" w:rsidRPr="003C29EE" w:rsidRDefault="00CA59C0" w:rsidP="00DD2E54">
      <w:pPr>
        <w:pStyle w:val="HEADFIRST"/>
      </w:pPr>
      <w:r w:rsidRPr="003C29EE">
        <w:t>We</w:t>
      </w:r>
      <w:r w:rsidR="00E17B9E">
        <w:t xml:space="preserve"> </w:t>
      </w:r>
      <w:r w:rsidRPr="003C29EE">
        <w:t>know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variables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directly</w:t>
      </w:r>
      <w:r w:rsidR="00E17B9E">
        <w:t xml:space="preserve"> </w:t>
      </w:r>
      <w:r w:rsidRPr="003C29EE">
        <w:t>contain</w:t>
      </w:r>
      <w:r w:rsidR="00E17B9E">
        <w:t xml:space="preserve"> </w:t>
      </w:r>
      <w:r w:rsidRPr="003C29EE">
        <w:t>their</w:t>
      </w:r>
      <w:r w:rsidR="00E17B9E">
        <w:t xml:space="preserve"> </w:t>
      </w:r>
      <w:r w:rsidRPr="003C29EE">
        <w:t>data,</w:t>
      </w:r>
      <w:r w:rsidR="00E17B9E">
        <w:t xml:space="preserve"> </w:t>
      </w:r>
      <w:r w:rsidR="009957C5">
        <w:t>whereas</w:t>
      </w:r>
      <w:r w:rsidR="00E17B9E">
        <w:t xml:space="preserve"> </w:t>
      </w:r>
      <w:r w:rsidRPr="003C29EE">
        <w:t>variables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contain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another</w:t>
      </w:r>
      <w:r w:rsidR="00E17B9E">
        <w:t xml:space="preserve"> </w:t>
      </w:r>
      <w:r w:rsidRPr="003C29EE">
        <w:t>storage</w:t>
      </w:r>
      <w:r w:rsidR="00E17B9E">
        <w:t xml:space="preserve"> </w:t>
      </w:r>
      <w:r w:rsidRPr="003C29EE">
        <w:t>location.</w:t>
      </w:r>
      <w:r w:rsidR="00E17B9E">
        <w:t xml:space="preserve"> </w:t>
      </w:r>
      <w:r w:rsidR="009957C5">
        <w:t>But</w:t>
      </w:r>
      <w:r w:rsidR="00E17B9E">
        <w:t xml:space="preserve"> </w:t>
      </w:r>
      <w:r w:rsidR="009957C5">
        <w:t>w</w:t>
      </w:r>
      <w:r w:rsidRPr="003C29EE">
        <w:t>hat</w:t>
      </w:r>
      <w:r w:rsidR="00E17B9E">
        <w:t xml:space="preserve"> </w:t>
      </w:r>
      <w:r w:rsidRPr="003C29EE">
        <w:t>happens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converted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implemented</w:t>
      </w:r>
      <w:r w:rsidR="00E17B9E">
        <w:t xml:space="preserve"> </w:t>
      </w:r>
      <w:r w:rsidRPr="003C29EE">
        <w:t>interfaces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root</w:t>
      </w:r>
      <w:r w:rsidR="00E17B9E">
        <w:t xml:space="preserve"> </w:t>
      </w:r>
      <w:r w:rsidRPr="003C29EE">
        <w:t>base</w:t>
      </w:r>
      <w:r w:rsidR="00E17B9E">
        <w:t xml:space="preserve"> </w:t>
      </w:r>
      <w:r w:rsidRPr="003C29EE">
        <w:t>class,</w:t>
      </w:r>
      <w:r w:rsidR="00E17B9E">
        <w:t xml:space="preserve"> </w:t>
      </w:r>
      <w:r w:rsidRPr="006A3099">
        <w:rPr>
          <w:rStyle w:val="CITchapbm"/>
        </w:rPr>
        <w:t>object</w:t>
      </w:r>
      <w:r w:rsidRPr="003C29EE">
        <w:t>?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result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conversion</w:t>
      </w:r>
      <w:r w:rsidR="00E17B9E">
        <w:t xml:space="preserve"> </w:t>
      </w:r>
      <w:proofErr w:type="gramStart"/>
      <w:r w:rsidRPr="003C29EE">
        <w:t>has</w:t>
      </w:r>
      <w:r w:rsidR="00E17B9E">
        <w:t xml:space="preserve"> </w:t>
      </w:r>
      <w:r w:rsidRPr="003C29EE">
        <w:t>to</w:t>
      </w:r>
      <w:proofErr w:type="gramEnd"/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storage</w:t>
      </w:r>
      <w:r w:rsidR="00E17B9E">
        <w:t xml:space="preserve"> </w:t>
      </w:r>
      <w:r w:rsidRPr="003C29EE">
        <w:t>location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contains</w:t>
      </w:r>
      <w:r w:rsidR="00E17B9E">
        <w:t xml:space="preserve"> </w:t>
      </w:r>
      <w:r w:rsidRPr="003C29EE">
        <w:t>something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looks</w:t>
      </w:r>
      <w:r w:rsidR="00E17B9E">
        <w:t xml:space="preserve"> </w:t>
      </w:r>
      <w:r w:rsidRPr="003C29EE">
        <w:t>like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instance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variable</w:t>
      </w:r>
      <w:r w:rsidR="00E17B9E">
        <w:t xml:space="preserve"> </w:t>
      </w:r>
      <w:r w:rsidRPr="003C29EE">
        <w:t>contains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type.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conversion</w:t>
      </w:r>
      <w:r w:rsidR="009957C5">
        <w:t>,</w:t>
      </w:r>
      <w:r w:rsidR="00E17B9E">
        <w:t xml:space="preserve"> </w:t>
      </w:r>
      <w:r w:rsidR="009957C5">
        <w:t>which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known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7F2788">
        <w:rPr>
          <w:rStyle w:val="BOLD"/>
        </w:rPr>
        <w:t>boxing</w:t>
      </w:r>
      <w:r w:rsidR="009957C5">
        <w:t>,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special</w:t>
      </w:r>
      <w:r w:rsidR="00E17B9E">
        <w:t xml:space="preserve"> </w:t>
      </w:r>
      <w:r w:rsidRPr="003C29EE">
        <w:t>behavior.</w:t>
      </w:r>
      <w:r w:rsidR="00E17B9E">
        <w:t xml:space="preserve"> </w:t>
      </w:r>
      <w:r w:rsidRPr="003C29EE">
        <w:t>Converting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variable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directly</w:t>
      </w:r>
      <w:r w:rsidR="00E17B9E">
        <w:t xml:space="preserve"> </w:t>
      </w:r>
      <w:r w:rsidRPr="003C29EE">
        <w:t>refers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data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refers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location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garbage-collected</w:t>
      </w:r>
      <w:r w:rsidR="00E17B9E">
        <w:t xml:space="preserve"> </w:t>
      </w:r>
      <w:r w:rsidRPr="003C29EE">
        <w:t>heap</w:t>
      </w:r>
      <w:r w:rsidR="00E17B9E">
        <w:t xml:space="preserve"> </w:t>
      </w:r>
      <w:r w:rsidRPr="003C29EE">
        <w:t>involves</w:t>
      </w:r>
      <w:r w:rsidR="00E17B9E">
        <w:t xml:space="preserve"> </w:t>
      </w:r>
      <w:r w:rsidRPr="003C29EE">
        <w:t>several</w:t>
      </w:r>
      <w:r w:rsidR="00E17B9E">
        <w:t xml:space="preserve"> </w:t>
      </w:r>
      <w:r w:rsidRPr="003C29EE">
        <w:t>steps.</w:t>
      </w:r>
    </w:p>
    <w:p w14:paraId="51C44950" w14:textId="28DDBAD8" w:rsidR="001625C4" w:rsidRPr="003C29EE" w:rsidRDefault="003337C7" w:rsidP="007D7247">
      <w:pPr>
        <w:pStyle w:val="NLFIRST"/>
      </w:pPr>
      <w:r>
        <w:t>1.</w:t>
      </w:r>
      <w:r>
        <w:tab/>
      </w:r>
      <w:r w:rsidR="009957C5">
        <w:t>M</w:t>
      </w:r>
      <w:r w:rsidR="00CA59C0" w:rsidRPr="003C29EE">
        <w:t>emory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allocated</w:t>
      </w:r>
      <w:r w:rsidR="00E17B9E">
        <w:t xml:space="preserve"> </w:t>
      </w:r>
      <w:r w:rsidR="00CA59C0" w:rsidRPr="003C29EE">
        <w:t>on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heap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will</w:t>
      </w:r>
      <w:r w:rsidR="00E17B9E">
        <w:t xml:space="preserve"> </w:t>
      </w:r>
      <w:r w:rsidR="00CA59C0" w:rsidRPr="003C29EE">
        <w:t>contain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type’s</w:t>
      </w:r>
      <w:r w:rsidR="00E17B9E">
        <w:t xml:space="preserve"> </w:t>
      </w:r>
      <w:r w:rsidR="00CA59C0" w:rsidRPr="003C29EE">
        <w:t>data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other</w:t>
      </w:r>
      <w:r w:rsidR="00E17B9E">
        <w:t xml:space="preserve"> </w:t>
      </w:r>
      <w:r w:rsidR="00CA59C0" w:rsidRPr="003C29EE">
        <w:t>overhead</w:t>
      </w:r>
      <w:r w:rsidR="00E17B9E">
        <w:t xml:space="preserve"> </w:t>
      </w:r>
      <w:r w:rsidR="00CA59C0" w:rsidRPr="003C29EE">
        <w:t>necessary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make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object</w:t>
      </w:r>
      <w:r w:rsidR="00E17B9E">
        <w:t xml:space="preserve"> </w:t>
      </w:r>
      <w:r w:rsidR="00CA59C0" w:rsidRPr="003C29EE">
        <w:t>look</w:t>
      </w:r>
      <w:r w:rsidR="00E17B9E">
        <w:t xml:space="preserve"> </w:t>
      </w:r>
      <w:r w:rsidR="00CA59C0" w:rsidRPr="003C29EE">
        <w:t>like</w:t>
      </w:r>
      <w:r w:rsidR="00E17B9E">
        <w:t xml:space="preserve"> </w:t>
      </w:r>
      <w:r w:rsidR="00CA59C0" w:rsidRPr="003C29EE">
        <w:t>every</w:t>
      </w:r>
      <w:r w:rsidR="00E17B9E">
        <w:t xml:space="preserve"> </w:t>
      </w:r>
      <w:r w:rsidR="00CA59C0" w:rsidRPr="003C29EE">
        <w:t>other</w:t>
      </w:r>
      <w:r w:rsidR="00E17B9E">
        <w:t xml:space="preserve"> </w:t>
      </w:r>
      <w:r w:rsidR="00CA59C0" w:rsidRPr="003C29EE">
        <w:t>instance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managed</w:t>
      </w:r>
      <w:r w:rsidR="00E17B9E">
        <w:t xml:space="preserve"> </w:t>
      </w:r>
      <w:r w:rsidR="00CA59C0" w:rsidRPr="003C29EE">
        <w:t>object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reference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(namely,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SyncBlockIndex</w:t>
      </w:r>
      <w:proofErr w:type="spellEnd"/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method</w:t>
      </w:r>
      <w:r w:rsidR="00E17B9E">
        <w:t xml:space="preserve"> </w:t>
      </w:r>
      <w:r w:rsidR="00CA59C0" w:rsidRPr="003C29EE">
        <w:t>table</w:t>
      </w:r>
      <w:r w:rsidR="00E17B9E">
        <w:t xml:space="preserve"> </w:t>
      </w:r>
      <w:r w:rsidR="00CA59C0" w:rsidRPr="003C29EE">
        <w:t>pointer).</w:t>
      </w:r>
    </w:p>
    <w:p w14:paraId="723D75AD" w14:textId="2F4E3DA9" w:rsidR="00364199" w:rsidRDefault="003337C7" w:rsidP="007D7247">
      <w:pPr>
        <w:pStyle w:val="NLMID"/>
      </w:pPr>
      <w:r>
        <w:t>2.</w:t>
      </w:r>
      <w:r>
        <w:tab/>
      </w:r>
      <w:r w:rsidR="009957C5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copied</w:t>
      </w:r>
      <w:r w:rsidR="00E17B9E">
        <w:t xml:space="preserve"> </w:t>
      </w:r>
      <w:r w:rsidR="00CA59C0" w:rsidRPr="003C29EE">
        <w:t>from</w:t>
      </w:r>
      <w:r w:rsidR="00E17B9E">
        <w:t xml:space="preserve"> </w:t>
      </w:r>
      <w:r w:rsidR="00CA59C0" w:rsidRPr="003C29EE">
        <w:t>its</w:t>
      </w:r>
      <w:r w:rsidR="00E17B9E">
        <w:t xml:space="preserve"> </w:t>
      </w:r>
      <w:r w:rsidR="00CA59C0" w:rsidRPr="003C29EE">
        <w:t>current</w:t>
      </w:r>
      <w:r w:rsidR="00E17B9E">
        <w:t xml:space="preserve"> </w:t>
      </w:r>
      <w:r w:rsidR="00CA59C0" w:rsidRPr="003C29EE">
        <w:t>storage</w:t>
      </w:r>
      <w:r w:rsidR="00E17B9E">
        <w:t xml:space="preserve"> </w:t>
      </w:r>
      <w:r w:rsidR="00CA59C0" w:rsidRPr="003C29EE">
        <w:t>location</w:t>
      </w:r>
      <w:r w:rsidR="00E17B9E">
        <w:t xml:space="preserve"> </w:t>
      </w:r>
      <w:r w:rsidR="00CA59C0" w:rsidRPr="003C29EE">
        <w:t>into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newly</w:t>
      </w:r>
      <w:r w:rsidR="00E17B9E">
        <w:t xml:space="preserve"> </w:t>
      </w:r>
      <w:r w:rsidR="00CA59C0" w:rsidRPr="003C29EE">
        <w:t>allocated</w:t>
      </w:r>
      <w:r w:rsidR="00E17B9E">
        <w:t xml:space="preserve"> </w:t>
      </w:r>
      <w:r w:rsidR="00CA59C0" w:rsidRPr="003C29EE">
        <w:t>location</w:t>
      </w:r>
      <w:r w:rsidR="00E17B9E">
        <w:t xml:space="preserve"> </w:t>
      </w:r>
      <w:r w:rsidR="00CA59C0" w:rsidRPr="003C29EE">
        <w:t>on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heap.</w:t>
      </w:r>
    </w:p>
    <w:p w14:paraId="3AD8521A" w14:textId="6CBF2421" w:rsidR="001625C4" w:rsidRPr="003C29EE" w:rsidRDefault="003337C7" w:rsidP="007D7247">
      <w:pPr>
        <w:pStyle w:val="NLMID"/>
      </w:pPr>
      <w:r>
        <w:t>3.</w:t>
      </w:r>
      <w:r>
        <w:tab/>
      </w:r>
      <w:r w:rsidR="009957C5">
        <w:t>The</w:t>
      </w:r>
      <w:r w:rsidR="00E17B9E">
        <w:t xml:space="preserve"> </w:t>
      </w:r>
      <w:r w:rsidR="00CA59C0" w:rsidRPr="003C29EE">
        <w:t>result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conversion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reference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new</w:t>
      </w:r>
      <w:r w:rsidR="00E17B9E">
        <w:t xml:space="preserve"> </w:t>
      </w:r>
      <w:r w:rsidR="00CA59C0" w:rsidRPr="003C29EE">
        <w:t>storage</w:t>
      </w:r>
      <w:r w:rsidR="00E17B9E">
        <w:t xml:space="preserve"> </w:t>
      </w:r>
      <w:r w:rsidR="00CA59C0" w:rsidRPr="003C29EE">
        <w:t>location</w:t>
      </w:r>
      <w:r w:rsidR="00E17B9E">
        <w:t xml:space="preserve"> </w:t>
      </w:r>
      <w:r w:rsidR="00CA59C0" w:rsidRPr="003C29EE">
        <w:t>on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heap.</w:t>
      </w:r>
    </w:p>
    <w:p w14:paraId="17D28AC9" w14:textId="2768C4E0" w:rsidR="00364199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reverse</w:t>
      </w:r>
      <w:r w:rsidR="00E17B9E">
        <w:t xml:space="preserve"> </w:t>
      </w:r>
      <w:r w:rsidRPr="003C29EE">
        <w:t>operation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7F2788">
        <w:rPr>
          <w:rStyle w:val="BOLD"/>
        </w:rPr>
        <w:t>unboxing</w:t>
      </w:r>
      <w:r w:rsidR="003C29EE">
        <w:t>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unboxing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checks</w:t>
      </w:r>
      <w:r w:rsidR="00E17B9E">
        <w:t xml:space="preserve"> </w:t>
      </w:r>
      <w:r w:rsidR="009957C5">
        <w:t>whether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boxed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compatible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being</w:t>
      </w:r>
      <w:r w:rsidR="00E17B9E">
        <w:t xml:space="preserve"> </w:t>
      </w:r>
      <w:r w:rsidRPr="003C29EE">
        <w:t>unboxed,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then</w:t>
      </w:r>
      <w:r w:rsidR="00E17B9E">
        <w:t xml:space="preserve"> </w:t>
      </w:r>
      <w:r w:rsidRPr="003C29EE">
        <w:t>results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copy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stored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heap</w:t>
      </w:r>
      <w:r w:rsidR="00E17B9E">
        <w:t xml:space="preserve"> </w:t>
      </w:r>
      <w:r w:rsidRPr="003C29EE">
        <w:t>location.</w:t>
      </w:r>
    </w:p>
    <w:p w14:paraId="0323049C" w14:textId="32D1AF1D" w:rsidR="001625C4" w:rsidRPr="003C29EE" w:rsidRDefault="00CA59C0" w:rsidP="00DD2E54">
      <w:pPr>
        <w:pStyle w:val="CHAPBM"/>
      </w:pPr>
      <w:r w:rsidRPr="003C29EE">
        <w:t>Boxing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unboxing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important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consider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some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behavioral</w:t>
      </w:r>
      <w:r w:rsidR="00E17B9E">
        <w:t xml:space="preserve"> </w:t>
      </w:r>
      <w:r w:rsidRPr="003C29EE">
        <w:t>implications.</w:t>
      </w:r>
      <w:r w:rsidR="00E17B9E">
        <w:t xml:space="preserve"> </w:t>
      </w:r>
      <w:r w:rsidRPr="003C29EE">
        <w:t>Besides</w:t>
      </w:r>
      <w:r w:rsidR="00E17B9E">
        <w:t xml:space="preserve"> </w:t>
      </w:r>
      <w:r w:rsidRPr="003C29EE">
        <w:t>learning</w:t>
      </w:r>
      <w:r w:rsidR="00E17B9E">
        <w:t xml:space="preserve"> </w:t>
      </w:r>
      <w:r w:rsidRPr="003C29EE">
        <w:t>how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recognize</w:t>
      </w:r>
      <w:r w:rsidR="00E17B9E">
        <w:t xml:space="preserve"> </w:t>
      </w:r>
      <w:r w:rsidR="009957C5">
        <w:t>these</w:t>
      </w:r>
      <w:r w:rsidR="00E17B9E">
        <w:t xml:space="preserve"> </w:t>
      </w:r>
      <w:r w:rsidR="009957C5">
        <w:t>conversions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code,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developer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count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box/unbox</w:t>
      </w:r>
      <w:r w:rsidR="00E17B9E">
        <w:t xml:space="preserve"> </w:t>
      </w:r>
      <w:r w:rsidRPr="003C29EE">
        <w:t>instructions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proofErr w:type="gramStart"/>
      <w:r w:rsidRPr="003C29EE">
        <w:t>particu</w:t>
      </w:r>
      <w:r w:rsidRPr="003C29EE">
        <w:lastRenderedPageBreak/>
        <w:t>lar</w:t>
      </w:r>
      <w:r w:rsidR="00E17B9E">
        <w:t xml:space="preserve"> </w:t>
      </w:r>
      <w:r w:rsidRPr="003C29EE">
        <w:t>snippet</w:t>
      </w:r>
      <w:proofErr w:type="gramEnd"/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looking</w:t>
      </w:r>
      <w:r w:rsidR="00E17B9E">
        <w:t xml:space="preserve"> </w:t>
      </w:r>
      <w:r w:rsidRPr="003C29EE">
        <w:t>through</w:t>
      </w:r>
      <w:r w:rsidR="00E17B9E">
        <w:t xml:space="preserve"> </w:t>
      </w:r>
      <w:r w:rsidRPr="003C29EE">
        <w:t>the</w:t>
      </w:r>
      <w:r w:rsidR="00E17B9E">
        <w:t xml:space="preserve"> </w:t>
      </w:r>
      <w:r w:rsidR="004120E6">
        <w:t>Common</w:t>
      </w:r>
      <w:r w:rsidR="00E17B9E">
        <w:t xml:space="preserve"> </w:t>
      </w:r>
      <w:r w:rsidR="004120E6">
        <w:t>Intermediate</w:t>
      </w:r>
      <w:r w:rsidR="00E17B9E">
        <w:t xml:space="preserve"> </w:t>
      </w:r>
      <w:r w:rsidR="004120E6">
        <w:t>Language</w:t>
      </w:r>
      <w:r w:rsidR="00E17B9E">
        <w:t xml:space="preserve"> </w:t>
      </w:r>
      <w:r w:rsidR="004120E6">
        <w:t>(</w:t>
      </w:r>
      <w:r w:rsidRPr="003C29EE">
        <w:t>CIL</w:t>
      </w:r>
      <w:r w:rsidR="004120E6">
        <w:t>)</w:t>
      </w:r>
      <w:r w:rsidRPr="003C29EE">
        <w:t>.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operation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specific</w:t>
      </w:r>
      <w:r w:rsidR="00E17B9E">
        <w:t xml:space="preserve"> </w:t>
      </w:r>
      <w:r w:rsidRPr="003C29EE">
        <w:t>instructions,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734729">
        <w:t>Table</w:t>
      </w:r>
      <w:r w:rsidR="00E17B9E">
        <w:t xml:space="preserve"> </w:t>
      </w:r>
      <w:r w:rsidR="00734729">
        <w:t>9.</w:t>
      </w:r>
      <w:r w:rsidRPr="003C29EE">
        <w:t>1.</w:t>
      </w:r>
    </w:p>
    <w:p w14:paraId="71748200" w14:textId="4C09232C" w:rsidR="001625C4" w:rsidRPr="003C29EE" w:rsidRDefault="001625C4" w:rsidP="007D7247">
      <w:pPr>
        <w:pStyle w:val="TBLTTL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4"/>
        <w:gridCol w:w="4361"/>
      </w:tblGrid>
      <w:tr w:rsidR="00DE5769" w:rsidRPr="003C29EE" w14:paraId="5ADEBE38" w14:textId="77777777" w:rsidTr="00DE5769">
        <w:trPr>
          <w:cantSplit/>
          <w:trHeight w:val="60"/>
        </w:trPr>
        <w:tc>
          <w:tcPr>
            <w:tcW w:w="712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bottom"/>
          </w:tcPr>
          <w:p w14:paraId="2FD6B4B1" w14:textId="1597283A" w:rsidR="00DE5769" w:rsidRPr="003C29EE" w:rsidRDefault="00DE5769" w:rsidP="00DE5769">
            <w:pPr>
              <w:pStyle w:val="TBLTTL"/>
            </w:pPr>
            <w:r w:rsidRPr="00612662">
              <w:rPr>
                <w:rStyle w:val="TBLNUM"/>
              </w:rPr>
              <w:t>Table 9.1: </w:t>
            </w:r>
            <w:r w:rsidRPr="003C29EE">
              <w:t>Boxing</w:t>
            </w:r>
            <w:r>
              <w:t xml:space="preserve"> </w:t>
            </w:r>
            <w:r w:rsidRPr="003C29EE">
              <w:t>Code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CIL</w:t>
            </w:r>
          </w:p>
        </w:tc>
      </w:tr>
      <w:tr w:rsidR="001625C4" w:rsidRPr="003C29EE" w14:paraId="0C273BE3" w14:textId="77777777" w:rsidTr="00DE5769">
        <w:trPr>
          <w:cantSplit/>
          <w:trHeight w:val="60"/>
        </w:trPr>
        <w:tc>
          <w:tcPr>
            <w:tcW w:w="27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0E0E0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DAC3616" w14:textId="0E72B9F8" w:rsidR="001625C4" w:rsidRPr="00612662" w:rsidRDefault="00CA59C0" w:rsidP="00612662">
            <w:pPr>
              <w:pStyle w:val="TBLCOLHD"/>
            </w:pPr>
            <w:r w:rsidRPr="00612662">
              <w:t>C#</w:t>
            </w:r>
            <w:r w:rsidR="00E17B9E" w:rsidRPr="00612662">
              <w:t xml:space="preserve"> </w:t>
            </w:r>
            <w:r w:rsidRPr="00612662">
              <w:t>Code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0E0E0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2A3ACC0" w14:textId="74D5DB49" w:rsidR="001625C4" w:rsidRPr="003C29EE" w:rsidRDefault="00CA59C0" w:rsidP="007D7247">
            <w:pPr>
              <w:pStyle w:val="TBLCOLHD"/>
            </w:pPr>
            <w:r w:rsidRPr="003C29EE">
              <w:t>CIL</w:t>
            </w:r>
            <w:r w:rsidR="00E17B9E">
              <w:t xml:space="preserve"> </w:t>
            </w:r>
            <w:r w:rsidRPr="003C29EE">
              <w:t>Code</w:t>
            </w:r>
          </w:p>
        </w:tc>
      </w:tr>
      <w:tr w:rsidR="001625C4" w:rsidRPr="003C29EE" w14:paraId="0AE275A2" w14:textId="77777777" w:rsidTr="00DE5769">
        <w:trPr>
          <w:cantSplit/>
          <w:trHeight w:val="60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83129F0" w14:textId="4A2567F2" w:rsidR="001625C4" w:rsidRPr="003C29EE" w:rsidRDefault="00CA59C0" w:rsidP="00DD4550">
            <w:pPr>
              <w:pStyle w:val="TBLDPGMFIRST"/>
            </w:pPr>
            <w:r w:rsidRPr="003C29EE">
              <w:rPr>
                <w:rStyle w:val="CPKeyword"/>
              </w:rPr>
              <w:t>static</w:t>
            </w:r>
            <w:r w:rsidR="00E17B9E">
              <w:t xml:space="preserve"> </w:t>
            </w:r>
            <w:r w:rsidRPr="003C29EE">
              <w:rPr>
                <w:rStyle w:val="CPKeyword"/>
              </w:rPr>
              <w:t>void</w:t>
            </w:r>
            <w:r w:rsidR="00E17B9E">
              <w:t xml:space="preserve"> </w:t>
            </w:r>
            <w:r w:rsidRPr="003C29EE">
              <w:t>Main()</w:t>
            </w:r>
          </w:p>
          <w:p w14:paraId="7122B80C" w14:textId="77777777" w:rsidR="001625C4" w:rsidRPr="003C29EE" w:rsidRDefault="001625C4" w:rsidP="00DD4550">
            <w:pPr>
              <w:pStyle w:val="TBLDPGMMID"/>
            </w:pPr>
          </w:p>
          <w:p w14:paraId="5BFB98B9" w14:textId="18119A97" w:rsidR="001625C4" w:rsidRPr="003C29EE" w:rsidRDefault="00CA59C0" w:rsidP="005B19CF">
            <w:pPr>
              <w:pStyle w:val="TBLDPGMMID"/>
            </w:pPr>
            <w:r w:rsidRPr="003C29EE">
              <w:t>{</w:t>
            </w:r>
          </w:p>
          <w:p w14:paraId="5E1ECE7E" w14:textId="77777777" w:rsidR="001625C4" w:rsidRPr="003C29EE" w:rsidRDefault="001625C4" w:rsidP="005B19CF">
            <w:pPr>
              <w:pStyle w:val="TBLDPGMMID"/>
            </w:pPr>
          </w:p>
          <w:p w14:paraId="5EE49715" w14:textId="77777777" w:rsidR="001625C4" w:rsidRPr="003C29EE" w:rsidRDefault="001625C4" w:rsidP="005B19CF">
            <w:pPr>
              <w:pStyle w:val="TBLDPGMMID"/>
            </w:pPr>
          </w:p>
          <w:p w14:paraId="0284DC45" w14:textId="77777777" w:rsidR="001625C4" w:rsidRPr="003C29EE" w:rsidRDefault="001625C4" w:rsidP="005B19CF">
            <w:pPr>
              <w:pStyle w:val="TBLDPGMMID"/>
            </w:pPr>
          </w:p>
          <w:p w14:paraId="3E02FC2A" w14:textId="76644701" w:rsidR="001625C4" w:rsidRPr="003C29EE" w:rsidRDefault="00E17B9E" w:rsidP="005B19CF">
            <w:pPr>
              <w:pStyle w:val="TBLDPGMMID"/>
            </w:pPr>
            <w:r>
              <w:t xml:space="preserve">    </w:t>
            </w:r>
            <w:r w:rsidR="00CA59C0" w:rsidRPr="003C29EE">
              <w:rPr>
                <w:rStyle w:val="CPKeyword"/>
              </w:rPr>
              <w:t>int</w:t>
            </w:r>
            <w:r>
              <w:t xml:space="preserve"> </w:t>
            </w:r>
            <w:r w:rsidR="00CA59C0" w:rsidRPr="003C29EE">
              <w:t>number;</w:t>
            </w:r>
          </w:p>
          <w:p w14:paraId="13909A79" w14:textId="0004DB64" w:rsidR="001625C4" w:rsidRPr="003C29EE" w:rsidRDefault="00E17B9E" w:rsidP="005B19CF">
            <w:pPr>
              <w:pStyle w:val="TBLDPGMMID"/>
            </w:pPr>
            <w:r>
              <w:t xml:space="preserve">    </w:t>
            </w:r>
            <w:r w:rsidR="00CA59C0" w:rsidRPr="003C29EE">
              <w:rPr>
                <w:rStyle w:val="CPKeyword"/>
              </w:rPr>
              <w:t>object</w:t>
            </w:r>
            <w:r>
              <w:t xml:space="preserve"> </w:t>
            </w:r>
            <w:r w:rsidR="00CA59C0" w:rsidRPr="003C29EE">
              <w:t>thing;</w:t>
            </w:r>
          </w:p>
          <w:p w14:paraId="2D82DBD1" w14:textId="77777777" w:rsidR="001625C4" w:rsidRPr="003C29EE" w:rsidRDefault="001625C4" w:rsidP="005B19CF">
            <w:pPr>
              <w:pStyle w:val="TBLDPGMMID"/>
            </w:pPr>
          </w:p>
          <w:p w14:paraId="10379BD3" w14:textId="55613FB4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t>number</w:t>
            </w:r>
            <w:r>
              <w:t xml:space="preserve"> </w:t>
            </w:r>
            <w:r w:rsidR="00CA59C0" w:rsidRPr="003C29EE">
              <w:t>=</w:t>
            </w:r>
            <w:r>
              <w:t xml:space="preserve"> </w:t>
            </w:r>
            <w:r w:rsidR="00CA59C0" w:rsidRPr="003C29EE">
              <w:t>42;</w:t>
            </w:r>
          </w:p>
          <w:p w14:paraId="40619849" w14:textId="77777777" w:rsidR="001625C4" w:rsidRPr="003C29EE" w:rsidRDefault="001625C4" w:rsidP="00DD4550">
            <w:pPr>
              <w:pStyle w:val="TBLDPGMMID"/>
            </w:pPr>
          </w:p>
          <w:p w14:paraId="7B1C0FEB" w14:textId="0ED5B4F6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="00CA59C0" w:rsidRPr="003C29EE">
              <w:rPr>
                <w:rStyle w:val="CPComment"/>
              </w:rPr>
              <w:t>Boxing</w:t>
            </w:r>
          </w:p>
          <w:p w14:paraId="7E9B9DAF" w14:textId="378BF72B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t>thing</w:t>
            </w:r>
            <w:r>
              <w:t xml:space="preserve"> </w:t>
            </w:r>
            <w:r w:rsidR="00CA59C0" w:rsidRPr="003C29EE">
              <w:t>=</w:t>
            </w:r>
            <w:r>
              <w:t xml:space="preserve"> </w:t>
            </w:r>
            <w:r w:rsidR="00CA59C0" w:rsidRPr="003C29EE">
              <w:t>number;</w:t>
            </w:r>
          </w:p>
          <w:p w14:paraId="32FD3165" w14:textId="77777777" w:rsidR="001625C4" w:rsidRPr="003C29EE" w:rsidRDefault="001625C4" w:rsidP="00DD4550">
            <w:pPr>
              <w:pStyle w:val="TBLDPGMMID"/>
            </w:pPr>
          </w:p>
          <w:p w14:paraId="365CBC0B" w14:textId="0F95F023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="00CA59C0" w:rsidRPr="003C29EE">
              <w:rPr>
                <w:rStyle w:val="CPComment"/>
              </w:rPr>
              <w:t>Unboxing</w:t>
            </w:r>
          </w:p>
          <w:p w14:paraId="1EA6CF5C" w14:textId="062A1515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t>number</w:t>
            </w:r>
            <w:r>
              <w:t xml:space="preserve"> </w:t>
            </w:r>
            <w:r w:rsidR="00CA59C0" w:rsidRPr="003C29EE">
              <w:t>=</w:t>
            </w:r>
            <w:r>
              <w:t xml:space="preserve"> </w:t>
            </w:r>
            <w:r w:rsidR="00CA59C0" w:rsidRPr="003C29EE">
              <w:t>(</w:t>
            </w:r>
            <w:r w:rsidR="00CA59C0" w:rsidRPr="003C29EE">
              <w:rPr>
                <w:rStyle w:val="CPKeyword"/>
              </w:rPr>
              <w:t>int</w:t>
            </w:r>
            <w:r w:rsidR="00CA59C0" w:rsidRPr="003C29EE">
              <w:t>)thing;</w:t>
            </w:r>
          </w:p>
          <w:p w14:paraId="006DBC57" w14:textId="77777777" w:rsidR="001625C4" w:rsidRPr="003C29EE" w:rsidRDefault="001625C4" w:rsidP="00DD4550">
            <w:pPr>
              <w:pStyle w:val="TBLDPGMMID"/>
            </w:pPr>
          </w:p>
          <w:p w14:paraId="0CDF06C3" w14:textId="77777777" w:rsidR="001625C4" w:rsidRPr="003C29EE" w:rsidRDefault="001625C4" w:rsidP="00DD4550">
            <w:pPr>
              <w:pStyle w:val="TBLDPGMMID"/>
            </w:pPr>
          </w:p>
          <w:p w14:paraId="6313204F" w14:textId="17777A1C" w:rsidR="001625C4" w:rsidRPr="003C29EE" w:rsidRDefault="00CA59C0" w:rsidP="00DD4550">
            <w:pPr>
              <w:pStyle w:val="TBLDPGMMID"/>
            </w:pPr>
            <w:r w:rsidRPr="003C29EE">
              <w:rPr>
                <w:rStyle w:val="CPKeyword"/>
              </w:rPr>
              <w:t>return</w:t>
            </w:r>
            <w:r w:rsidRPr="003C29EE">
              <w:t>;</w:t>
            </w:r>
          </w:p>
          <w:p w14:paraId="6FCB6840" w14:textId="5D942F7B" w:rsidR="001625C4" w:rsidRPr="003C29EE" w:rsidRDefault="00CA59C0" w:rsidP="00DD4550">
            <w:pPr>
              <w:pStyle w:val="TBLDPGMLAST"/>
            </w:pPr>
            <w:r w:rsidRPr="003C29EE">
              <w:t>}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96B56D5" w14:textId="1D25181F" w:rsidR="001625C4" w:rsidRPr="003C29EE" w:rsidRDefault="00CA59C0" w:rsidP="00DD4550">
            <w:pPr>
              <w:pStyle w:val="TBLDPGMFIRST"/>
            </w:pPr>
            <w:r w:rsidRPr="003C29EE">
              <w:t>.method</w:t>
            </w:r>
            <w:r w:rsidR="00E17B9E">
              <w:t xml:space="preserve"> </w:t>
            </w:r>
            <w:r w:rsidRPr="003C29EE">
              <w:t>private</w:t>
            </w:r>
            <w:r w:rsidR="00E17B9E">
              <w:t xml:space="preserve"> </w:t>
            </w:r>
            <w:r w:rsidRPr="003C29EE">
              <w:t>hidebysig</w:t>
            </w:r>
          </w:p>
          <w:p w14:paraId="55EF25AF" w14:textId="16F5136F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t>static</w:t>
            </w:r>
            <w:r>
              <w:t xml:space="preserve"> </w:t>
            </w:r>
            <w:r w:rsidR="00CA59C0" w:rsidRPr="003C29EE">
              <w:t>void</w:t>
            </w:r>
            <w:r>
              <w:t xml:space="preserve">  </w:t>
            </w:r>
            <w:r w:rsidR="00CA59C0" w:rsidRPr="003C29EE">
              <w:t>Main()</w:t>
            </w:r>
            <w:r>
              <w:t xml:space="preserve"> </w:t>
            </w:r>
            <w:r w:rsidR="00CA59C0" w:rsidRPr="003C29EE">
              <w:t>cil</w:t>
            </w:r>
            <w:r>
              <w:t xml:space="preserve"> </w:t>
            </w:r>
            <w:r w:rsidR="00CA59C0" w:rsidRPr="003C29EE">
              <w:t>managed</w:t>
            </w:r>
          </w:p>
          <w:p w14:paraId="52859186" w14:textId="77777777" w:rsidR="001625C4" w:rsidRPr="006300CB" w:rsidRDefault="00CA59C0" w:rsidP="006300CB">
            <w:pPr>
              <w:pStyle w:val="TBLDPGMMID"/>
            </w:pPr>
            <w:r w:rsidRPr="006300CB">
              <w:t>{</w:t>
            </w:r>
          </w:p>
          <w:p w14:paraId="692CB18C" w14:textId="00CDA590" w:rsidR="001625C4" w:rsidRPr="006300CB" w:rsidRDefault="00E17B9E" w:rsidP="006300CB">
            <w:pPr>
              <w:pStyle w:val="TBLDPGMMID"/>
            </w:pPr>
            <w:r w:rsidRPr="006300CB">
              <w:t xml:space="preserve">  </w:t>
            </w:r>
            <w:r w:rsidR="00CA59C0" w:rsidRPr="006300CB">
              <w:t>.entrypoint</w:t>
            </w:r>
          </w:p>
          <w:p w14:paraId="72A428F7" w14:textId="4A70A394" w:rsidR="001625C4" w:rsidRPr="006300CB" w:rsidRDefault="00E17B9E" w:rsidP="006300CB">
            <w:pPr>
              <w:pStyle w:val="TBLDPGMMID"/>
            </w:pPr>
            <w:r w:rsidRPr="006300CB">
              <w:t xml:space="preserve">  </w:t>
            </w:r>
            <w:r w:rsidR="00CA59C0" w:rsidRPr="006300CB">
              <w:t>//</w:t>
            </w:r>
            <w:r w:rsidRPr="006300CB">
              <w:t xml:space="preserve"> </w:t>
            </w:r>
            <w:r w:rsidR="00CA59C0" w:rsidRPr="006300CB">
              <w:t>Code</w:t>
            </w:r>
            <w:r w:rsidRPr="006300CB">
              <w:t xml:space="preserve"> </w:t>
            </w:r>
            <w:r w:rsidR="00CA59C0" w:rsidRPr="006300CB">
              <w:t>size</w:t>
            </w:r>
            <w:r w:rsidRPr="006300CB">
              <w:t xml:space="preserve">       </w:t>
            </w:r>
            <w:r w:rsidR="00CA59C0" w:rsidRPr="006300CB">
              <w:t>21</w:t>
            </w:r>
            <w:r w:rsidRPr="006300CB">
              <w:t xml:space="preserve"> </w:t>
            </w:r>
            <w:r w:rsidR="00CA59C0" w:rsidRPr="006300CB">
              <w:t>(0x15)</w:t>
            </w:r>
          </w:p>
          <w:p w14:paraId="1EC47528" w14:textId="57FDDBE0" w:rsidR="001625C4" w:rsidRPr="003C29EE" w:rsidRDefault="00E17B9E" w:rsidP="005B19CF">
            <w:pPr>
              <w:pStyle w:val="TBLDPGMMID"/>
            </w:pPr>
            <w:r>
              <w:t xml:space="preserve">  </w:t>
            </w:r>
            <w:r w:rsidR="00CA59C0" w:rsidRPr="003C29EE">
              <w:t>.maxstack</w:t>
            </w:r>
            <w:r>
              <w:t xml:space="preserve">  </w:t>
            </w:r>
            <w:r w:rsidR="00CA59C0" w:rsidRPr="003C29EE">
              <w:t>1</w:t>
            </w:r>
          </w:p>
          <w:p w14:paraId="71CF48E2" w14:textId="6F1C4AE8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.locals</w:t>
            </w:r>
            <w:r>
              <w:t xml:space="preserve"> </w:t>
            </w:r>
            <w:r w:rsidR="00CA59C0" w:rsidRPr="003C29EE">
              <w:t>init</w:t>
            </w:r>
            <w:r>
              <w:t xml:space="preserve"> </w:t>
            </w:r>
            <w:r w:rsidR="00CA59C0" w:rsidRPr="003C29EE">
              <w:t>([0]</w:t>
            </w:r>
            <w:r>
              <w:t xml:space="preserve"> </w:t>
            </w:r>
            <w:r w:rsidR="00CA59C0" w:rsidRPr="003C29EE">
              <w:t>int32</w:t>
            </w:r>
            <w:r>
              <w:t xml:space="preserve"> </w:t>
            </w:r>
            <w:r w:rsidR="00CA59C0" w:rsidRPr="003C29EE">
              <w:t>number,</w:t>
            </w:r>
          </w:p>
          <w:p w14:paraId="382BFFA3" w14:textId="7158EF00" w:rsidR="001625C4" w:rsidRPr="003C29EE" w:rsidRDefault="00E17B9E" w:rsidP="00DD4550">
            <w:pPr>
              <w:pStyle w:val="TBLDPGMMID"/>
            </w:pPr>
            <w:r>
              <w:t xml:space="preserve">           </w:t>
            </w:r>
            <w:r w:rsidR="00CA59C0" w:rsidRPr="003C29EE">
              <w:t>[1]</w:t>
            </w:r>
            <w:r>
              <w:t xml:space="preserve"> </w:t>
            </w:r>
            <w:r w:rsidR="00CA59C0" w:rsidRPr="003C29EE">
              <w:t>object</w:t>
            </w:r>
            <w:r>
              <w:t xml:space="preserve"> </w:t>
            </w:r>
            <w:r w:rsidR="00CA59C0" w:rsidRPr="003C29EE">
              <w:t>thing)</w:t>
            </w:r>
          </w:p>
          <w:p w14:paraId="0AFADBAC" w14:textId="78DE7858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IL_0000:</w:t>
            </w:r>
            <w:r>
              <w:t xml:space="preserve">  </w:t>
            </w:r>
            <w:r w:rsidR="00CA59C0" w:rsidRPr="003C29EE">
              <w:t>nop</w:t>
            </w:r>
          </w:p>
          <w:p w14:paraId="54CA0596" w14:textId="48B62849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IL_0001:</w:t>
            </w:r>
            <w:r>
              <w:t xml:space="preserve">  </w:t>
            </w:r>
            <w:r w:rsidR="00CA59C0" w:rsidRPr="003C29EE">
              <w:t>ldc.i4.s</w:t>
            </w:r>
            <w:r>
              <w:t xml:space="preserve">   </w:t>
            </w:r>
            <w:r w:rsidR="00CA59C0" w:rsidRPr="003C29EE">
              <w:t>42</w:t>
            </w:r>
          </w:p>
          <w:p w14:paraId="65453CDB" w14:textId="61842AEF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IL_0003:</w:t>
            </w:r>
            <w:r>
              <w:t xml:space="preserve">  </w:t>
            </w:r>
            <w:r w:rsidR="00CA59C0" w:rsidRPr="003C29EE">
              <w:t>stloc.0</w:t>
            </w:r>
          </w:p>
          <w:p w14:paraId="2C3C96F2" w14:textId="494DAD63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IL_0004:</w:t>
            </w:r>
            <w:r>
              <w:t xml:space="preserve">  </w:t>
            </w:r>
            <w:r w:rsidR="00CA59C0" w:rsidRPr="003C29EE">
              <w:t>ldloc.0</w:t>
            </w:r>
          </w:p>
          <w:p w14:paraId="2B777F48" w14:textId="171F1700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IL_0005:</w:t>
            </w:r>
            <w:r>
              <w:t xml:space="preserve">  </w:t>
            </w:r>
            <w:r w:rsidR="00CA59C0" w:rsidRPr="003C29EE">
              <w:rPr>
                <w:rStyle w:val="E4"/>
              </w:rPr>
              <w:t>box</w:t>
            </w:r>
            <w:r>
              <w:t xml:space="preserve">        </w:t>
            </w:r>
            <w:r w:rsidR="00CA59C0" w:rsidRPr="003C29EE">
              <w:t>[mscorlib]System.Int32</w:t>
            </w:r>
          </w:p>
          <w:p w14:paraId="225ABDEE" w14:textId="29880546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IL_000a:</w:t>
            </w:r>
            <w:r>
              <w:t xml:space="preserve">  </w:t>
            </w:r>
            <w:r w:rsidR="00CA59C0" w:rsidRPr="003C29EE">
              <w:t>stloc.1</w:t>
            </w:r>
          </w:p>
          <w:p w14:paraId="0E3525F6" w14:textId="39D691BF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IL_000b:</w:t>
            </w:r>
            <w:r>
              <w:t xml:space="preserve">  </w:t>
            </w:r>
            <w:r w:rsidR="00CA59C0" w:rsidRPr="003C29EE">
              <w:t>ldloc.1</w:t>
            </w:r>
          </w:p>
          <w:p w14:paraId="27FE0152" w14:textId="621B1B93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IL_000c:</w:t>
            </w:r>
            <w:r>
              <w:t xml:space="preserve">  </w:t>
            </w:r>
            <w:r w:rsidR="00CA59C0" w:rsidRPr="003C29EE">
              <w:rPr>
                <w:rStyle w:val="E4"/>
              </w:rPr>
              <w:t>unbox.any</w:t>
            </w:r>
            <w:r>
              <w:t xml:space="preserve">  </w:t>
            </w:r>
            <w:r w:rsidR="00CA59C0" w:rsidRPr="003C29EE">
              <w:t>[mscorlib]System.Int32</w:t>
            </w:r>
          </w:p>
          <w:p w14:paraId="56856E0B" w14:textId="28D9FA09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IL_0011:</w:t>
            </w:r>
            <w:r>
              <w:t xml:space="preserve">  </w:t>
            </w:r>
            <w:r w:rsidR="00CA59C0" w:rsidRPr="003C29EE">
              <w:t>stloc.0</w:t>
            </w:r>
          </w:p>
          <w:p w14:paraId="57DB923B" w14:textId="5D16509B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IL_0012:</w:t>
            </w:r>
            <w:r>
              <w:t xml:space="preserve">  </w:t>
            </w:r>
            <w:r w:rsidR="00CA59C0" w:rsidRPr="003C29EE">
              <w:t>br.s</w:t>
            </w:r>
            <w:r>
              <w:t xml:space="preserve">       </w:t>
            </w:r>
            <w:r w:rsidR="00CA59C0" w:rsidRPr="003C29EE">
              <w:t>IL_0014</w:t>
            </w:r>
          </w:p>
          <w:p w14:paraId="1D85D367" w14:textId="4A9E9CE1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IL_0014:</w:t>
            </w:r>
            <w:r>
              <w:t xml:space="preserve">  </w:t>
            </w:r>
            <w:r w:rsidR="00CA59C0" w:rsidRPr="003C29EE">
              <w:t>ret</w:t>
            </w:r>
          </w:p>
          <w:p w14:paraId="320BD476" w14:textId="437FC50E" w:rsidR="001625C4" w:rsidRPr="003C29EE" w:rsidRDefault="00CA59C0" w:rsidP="00DD4550">
            <w:pPr>
              <w:pStyle w:val="TBLDPGMLAST"/>
            </w:pPr>
            <w:r w:rsidRPr="003C29EE">
              <w:t>}</w:t>
            </w:r>
            <w:r w:rsidR="00E17B9E">
              <w:t xml:space="preserve"> </w:t>
            </w:r>
            <w:r w:rsidRPr="003C29EE">
              <w:t>//</w:t>
            </w:r>
            <w:r w:rsidR="00E17B9E">
              <w:t xml:space="preserve"> </w:t>
            </w:r>
            <w:r w:rsidRPr="003C29EE">
              <w:t>end</w:t>
            </w:r>
            <w:r w:rsidR="00E17B9E">
              <w:t xml:space="preserve"> </w:t>
            </w:r>
            <w:r w:rsidRPr="003C29EE">
              <w:t>of</w:t>
            </w:r>
            <w:r w:rsidR="00E17B9E">
              <w:t xml:space="preserve"> </w:t>
            </w:r>
            <w:r w:rsidRPr="003C29EE">
              <w:t>method</w:t>
            </w:r>
            <w:r w:rsidR="00E17B9E">
              <w:t xml:space="preserve"> </w:t>
            </w:r>
            <w:r w:rsidRPr="003C29EE">
              <w:t>Program::Main</w:t>
            </w:r>
          </w:p>
        </w:tc>
      </w:tr>
    </w:tbl>
    <w:p w14:paraId="6597516A" w14:textId="77777777" w:rsidR="00DE5769" w:rsidRDefault="00DE5769" w:rsidP="00DE5769">
      <w:pPr>
        <w:pStyle w:val="spacer"/>
      </w:pPr>
    </w:p>
    <w:p w14:paraId="2CC77542" w14:textId="5A6EBEB7" w:rsidR="001625C4" w:rsidRPr="003C29EE" w:rsidRDefault="00CA59C0" w:rsidP="00DD2E54">
      <w:pPr>
        <w:pStyle w:val="CHAPBM"/>
      </w:pPr>
      <w:r w:rsidRPr="003C29EE">
        <w:t>When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unboxing</w:t>
      </w:r>
      <w:r w:rsidR="00E17B9E">
        <w:t xml:space="preserve"> </w:t>
      </w:r>
      <w:r w:rsidRPr="003C29EE">
        <w:t>occur</w:t>
      </w:r>
      <w:r w:rsidR="00E17B9E">
        <w:t xml:space="preserve"> </w:t>
      </w:r>
      <w:r w:rsidRPr="003C29EE">
        <w:t>infrequently</w:t>
      </w:r>
      <w:r w:rsidR="009957C5">
        <w:t>,</w:t>
      </w:r>
      <w:r w:rsidR="00E17B9E">
        <w:t xml:space="preserve"> </w:t>
      </w:r>
      <w:r w:rsidR="009957C5">
        <w:t>their</w:t>
      </w:r>
      <w:r w:rsidR="00E17B9E">
        <w:t xml:space="preserve"> </w:t>
      </w:r>
      <w:r w:rsidR="009957C5">
        <w:t>implications</w:t>
      </w:r>
      <w:r w:rsidR="00E17B9E">
        <w:t xml:space="preserve"> </w:t>
      </w:r>
      <w:r w:rsidR="009957C5">
        <w:t>for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irrelevant.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occur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some</w:t>
      </w:r>
      <w:r w:rsidR="00E17B9E">
        <w:t xml:space="preserve"> </w:t>
      </w:r>
      <w:r w:rsidRPr="003C29EE">
        <w:t>unexpected</w:t>
      </w:r>
      <w:r w:rsidR="00E17B9E">
        <w:t xml:space="preserve"> </w:t>
      </w:r>
      <w:r w:rsidRPr="003C29EE">
        <w:t>situations,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lastRenderedPageBreak/>
        <w:t>frequent</w:t>
      </w:r>
      <w:r w:rsidR="00E17B9E">
        <w:t xml:space="preserve"> </w:t>
      </w:r>
      <w:r w:rsidRPr="003C29EE">
        <w:t>occurrences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significant</w:t>
      </w:r>
      <w:r w:rsidR="00E17B9E">
        <w:t xml:space="preserve"> </w:t>
      </w:r>
      <w:r w:rsidRPr="003C29EE">
        <w:t>impact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performance.</w:t>
      </w:r>
      <w:r w:rsidR="00E17B9E">
        <w:t xml:space="preserve"> </w:t>
      </w:r>
      <w:r w:rsidRPr="003C29EE">
        <w:t>Consider</w:t>
      </w:r>
      <w:r w:rsidR="00E17B9E">
        <w:t xml:space="preserve"> </w:t>
      </w:r>
      <w:r w:rsidR="004A7817">
        <w:t>Listing 9.4</w:t>
      </w:r>
      <w:r w:rsidR="00E17B9E">
        <w:t xml:space="preserve"> </w:t>
      </w:r>
      <w:r w:rsidRPr="003C29EE">
        <w:t>and</w:t>
      </w:r>
      <w:r w:rsidR="00E17B9E">
        <w:t xml:space="preserve"> </w:t>
      </w:r>
      <w:r w:rsidR="00714299">
        <w:t>Output</w:t>
      </w:r>
      <w:r w:rsidR="00E17B9E">
        <w:t xml:space="preserve"> </w:t>
      </w:r>
      <w:r w:rsidR="00714299">
        <w:t>9.</w:t>
      </w:r>
      <w:r w:rsidRPr="003C29EE">
        <w:t>1.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6A3099">
        <w:rPr>
          <w:rStyle w:val="CITchapbm"/>
        </w:rPr>
        <w:t>ArrayList</w:t>
      </w:r>
      <w:proofErr w:type="spellEnd"/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maintains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list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references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objects,</w:t>
      </w:r>
      <w:r w:rsidR="00E17B9E">
        <w:t xml:space="preserve"> </w:t>
      </w:r>
      <w:r w:rsidR="009957C5">
        <w:t>so</w:t>
      </w:r>
      <w:r w:rsidR="00E17B9E">
        <w:t xml:space="preserve"> </w:t>
      </w:r>
      <w:r w:rsidRPr="003C29EE">
        <w:t>adding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integer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floating-point</w:t>
      </w:r>
      <w:r w:rsidR="00E17B9E">
        <w:t xml:space="preserve"> </w:t>
      </w:r>
      <w:r w:rsidRPr="003C29EE">
        <w:t>number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list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box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so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obtained.</w:t>
      </w:r>
    </w:p>
    <w:p w14:paraId="7AEA41A9" w14:textId="253E2CAC" w:rsidR="001625C4" w:rsidRPr="003C29EE" w:rsidRDefault="004A7817" w:rsidP="00E50E99">
      <w:pPr>
        <w:pStyle w:val="CDTTTL"/>
      </w:pPr>
      <w:r w:rsidRPr="00612662">
        <w:rPr>
          <w:rStyle w:val="CDTNUM"/>
        </w:rPr>
        <w:t>Listing 9.4</w:t>
      </w:r>
      <w:r w:rsidR="00E17B9E" w:rsidRPr="00612662">
        <w:rPr>
          <w:rStyle w:val="CDTNUM"/>
        </w:rPr>
        <w:t>: </w:t>
      </w:r>
      <w:r w:rsidR="00CA59C0" w:rsidRPr="00740650">
        <w:t>Subtle</w:t>
      </w:r>
      <w:r w:rsidR="00E17B9E">
        <w:t xml:space="preserve"> </w:t>
      </w:r>
      <w:r w:rsidR="00CA59C0" w:rsidRPr="003C29EE">
        <w:t>Box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Instructions</w:t>
      </w:r>
    </w:p>
    <w:p w14:paraId="07E5E4B0" w14:textId="3CE7F768" w:rsidR="001625C4" w:rsidRPr="003C29EE" w:rsidRDefault="00CA59C0" w:rsidP="006A3099">
      <w:pPr>
        <w:pStyle w:val="CDTFIRST"/>
      </w:pPr>
      <w:r w:rsidRPr="003C29EE">
        <w:rPr>
          <w:rStyle w:val="CPKeyword"/>
        </w:rPr>
        <w:t>class</w:t>
      </w:r>
      <w:r w:rsidR="00E17B9E">
        <w:t xml:space="preserve"> </w:t>
      </w:r>
      <w:proofErr w:type="spellStart"/>
      <w:r w:rsidRPr="003C29EE">
        <w:t>DisplayFibonacci</w:t>
      </w:r>
      <w:proofErr w:type="spellEnd"/>
    </w:p>
    <w:p w14:paraId="1982E3D2" w14:textId="77777777" w:rsidR="001625C4" w:rsidRPr="003C29EE" w:rsidRDefault="00CA59C0" w:rsidP="00703F75">
      <w:pPr>
        <w:pStyle w:val="CDTMID"/>
      </w:pPr>
      <w:r w:rsidRPr="003C29EE">
        <w:t>{</w:t>
      </w:r>
    </w:p>
    <w:p w14:paraId="4D6AA563" w14:textId="3BEF856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static</w:t>
      </w:r>
      <w:r>
        <w:t xml:space="preserve"> </w:t>
      </w:r>
      <w:r w:rsidR="00CA59C0" w:rsidRPr="003C29EE">
        <w:rPr>
          <w:rStyle w:val="CPKeyword"/>
        </w:rPr>
        <w:t>void</w:t>
      </w:r>
      <w:r>
        <w:t xml:space="preserve"> </w:t>
      </w:r>
      <w:proofErr w:type="gramStart"/>
      <w:r w:rsidR="00CA59C0" w:rsidRPr="003C29EE">
        <w:t>Main(</w:t>
      </w:r>
      <w:proofErr w:type="gramEnd"/>
      <w:r w:rsidR="00CA59C0" w:rsidRPr="003C29EE">
        <w:t>)</w:t>
      </w:r>
    </w:p>
    <w:p w14:paraId="0F57A65A" w14:textId="24E223A5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309586F0" w14:textId="77777777" w:rsidR="001625C4" w:rsidRPr="003C29EE" w:rsidRDefault="001625C4" w:rsidP="00703F75">
      <w:pPr>
        <w:pStyle w:val="CDTMID"/>
      </w:pPr>
    </w:p>
    <w:p w14:paraId="73668086" w14:textId="3AB8205F" w:rsidR="001625C4" w:rsidRDefault="00E17B9E" w:rsidP="00703F75">
      <w:pPr>
        <w:pStyle w:val="CDTMID"/>
        <w:rPr>
          <w:ins w:id="608" w:author="Mark Michaelis" w:date="2020-03-07T15:54:00Z"/>
        </w:rPr>
      </w:pPr>
      <w:r>
        <w:t xml:space="preserve">      </w:t>
      </w:r>
      <w:r w:rsidR="00CA59C0" w:rsidRPr="003C29EE">
        <w:rPr>
          <w:rStyle w:val="CPKeyword"/>
        </w:rPr>
        <w:t>int</w:t>
      </w:r>
      <w:r>
        <w:t xml:space="preserve"> </w:t>
      </w:r>
      <w:proofErr w:type="spellStart"/>
      <w:r w:rsidR="00CA59C0" w:rsidRPr="003C29EE">
        <w:t>totalCount</w:t>
      </w:r>
      <w:proofErr w:type="spellEnd"/>
      <w:r w:rsidR="00CA59C0" w:rsidRPr="003C29EE">
        <w:t>;</w:t>
      </w:r>
    </w:p>
    <w:p w14:paraId="44BEA51E" w14:textId="6DA748BE" w:rsidR="00F96D67" w:rsidRPr="00F42C70" w:rsidRDefault="00F96D67" w:rsidP="00703F75">
      <w:pPr>
        <w:pStyle w:val="CDTMID"/>
        <w:rPr>
          <w:rStyle w:val="CPComment"/>
        </w:rPr>
      </w:pPr>
      <w:ins w:id="609" w:author="Mark Michaelis" w:date="2020-03-07T15:54:00Z">
        <w:r w:rsidRPr="00B43360">
          <w:rPr>
            <w:rPrChange w:id="610" w:author="Mark Michaelis" w:date="2020-03-07T15:54:00Z">
              <w:rPr>
                <w:rStyle w:val="CPKeyword"/>
              </w:rPr>
            </w:rPrChange>
          </w:rPr>
          <w:t xml:space="preserve">      </w:t>
        </w:r>
        <w:r w:rsidRPr="00F42C70">
          <w:rPr>
            <w:rStyle w:val="CPComment"/>
            <w:rPrChange w:id="611" w:author="Mark Michaelis" w:date="2020-03-07T15:54:00Z">
              <w:rPr>
                <w:rStyle w:val="CPKeyword"/>
              </w:rPr>
            </w:rPrChange>
          </w:rPr>
          <w:t xml:space="preserve">// Intentionally using </w:t>
        </w:r>
        <w:proofErr w:type="spellStart"/>
        <w:r w:rsidRPr="00F42C70">
          <w:rPr>
            <w:rStyle w:val="CPComment"/>
            <w:rPrChange w:id="612" w:author="Mark Michaelis" w:date="2020-03-07T15:54:00Z">
              <w:rPr>
                <w:rStyle w:val="CPKeyword"/>
              </w:rPr>
            </w:rPrChange>
          </w:rPr>
          <w:t>ArrayList</w:t>
        </w:r>
        <w:proofErr w:type="spellEnd"/>
        <w:r w:rsidRPr="00F42C70">
          <w:rPr>
            <w:rStyle w:val="CPComment"/>
            <w:rPrChange w:id="613" w:author="Mark Michaelis" w:date="2020-03-07T15:54:00Z">
              <w:rPr>
                <w:rStyle w:val="CPKeyword"/>
              </w:rPr>
            </w:rPrChange>
          </w:rPr>
          <w:t xml:space="preserve"> to demonstrate boxing</w:t>
        </w:r>
      </w:ins>
    </w:p>
    <w:p w14:paraId="3E5D7EA1" w14:textId="427EA401" w:rsidR="001625C4" w:rsidRPr="003C29EE" w:rsidRDefault="00E17B9E" w:rsidP="00703F75">
      <w:pPr>
        <w:pStyle w:val="CDTMID"/>
      </w:pPr>
      <w:r>
        <w:t xml:space="preserve">      </w:t>
      </w:r>
      <w:proofErr w:type="spellStart"/>
      <w:proofErr w:type="gramStart"/>
      <w:r w:rsidR="00CA59C0" w:rsidRPr="003C29EE">
        <w:t>System.Collections.ArrayList</w:t>
      </w:r>
      <w:proofErr w:type="spellEnd"/>
      <w:proofErr w:type="gramEnd"/>
      <w:r>
        <w:t xml:space="preserve"> </w:t>
      </w:r>
      <w:r w:rsidR="00CA59C0" w:rsidRPr="003C29EE">
        <w:t>list</w:t>
      </w:r>
      <w:r>
        <w:t xml:space="preserve"> </w:t>
      </w:r>
      <w:r w:rsidR="00CA59C0" w:rsidRPr="003C29EE">
        <w:t>=</w:t>
      </w:r>
    </w:p>
    <w:p w14:paraId="23CFBA56" w14:textId="455D0FEB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new</w:t>
      </w:r>
      <w:r>
        <w:t xml:space="preserve"> </w:t>
      </w:r>
      <w:proofErr w:type="spellStart"/>
      <w:proofErr w:type="gramStart"/>
      <w:r w:rsidR="00CA59C0" w:rsidRPr="003C29EE">
        <w:t>System.Collections.ArrayList</w:t>
      </w:r>
      <w:proofErr w:type="spellEnd"/>
      <w:proofErr w:type="gramEnd"/>
      <w:r w:rsidR="00CA59C0" w:rsidRPr="003C29EE">
        <w:t>();</w:t>
      </w:r>
    </w:p>
    <w:p w14:paraId="732C3288" w14:textId="77777777" w:rsidR="001625C4" w:rsidRPr="003C29EE" w:rsidRDefault="001625C4" w:rsidP="00703F75">
      <w:pPr>
        <w:pStyle w:val="CDTMID"/>
      </w:pPr>
    </w:p>
    <w:p w14:paraId="019B7B94" w14:textId="5DB1C7EB" w:rsidR="001625C4" w:rsidRPr="003C29EE" w:rsidRDefault="00E17B9E" w:rsidP="00703F75">
      <w:pPr>
        <w:pStyle w:val="CDTMID"/>
      </w:pPr>
      <w:r>
        <w:t xml:space="preserve">      </w:t>
      </w:r>
      <w:proofErr w:type="spellStart"/>
      <w:r w:rsidR="00CA59C0" w:rsidRPr="003C29EE">
        <w:t>Console.Write</w:t>
      </w:r>
      <w:proofErr w:type="spellEnd"/>
      <w:r w:rsidR="00CA59C0" w:rsidRPr="003C29EE">
        <w:t>(</w:t>
      </w:r>
      <w:r w:rsidR="00CA59C0" w:rsidRPr="003C29EE">
        <w:rPr>
          <w:rStyle w:val="Maroon"/>
        </w:rPr>
        <w:t>"Enter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a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number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between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2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and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1000:"</w:t>
      </w:r>
      <w:r w:rsidR="00CA59C0" w:rsidRPr="003C29EE">
        <w:t>);</w:t>
      </w:r>
    </w:p>
    <w:p w14:paraId="44E08D18" w14:textId="10EB5A2A" w:rsidR="001625C4" w:rsidRPr="003C29EE" w:rsidRDefault="00E17B9E" w:rsidP="00703F75">
      <w:pPr>
        <w:pStyle w:val="CDTMID"/>
      </w:pPr>
      <w:r>
        <w:t xml:space="preserve">      </w:t>
      </w:r>
      <w:proofErr w:type="spellStart"/>
      <w:r w:rsidR="00CA59C0" w:rsidRPr="003C29EE">
        <w:t>totalCount</w:t>
      </w:r>
      <w:proofErr w:type="spellEnd"/>
      <w:r>
        <w:t xml:space="preserve"> </w:t>
      </w:r>
      <w:r w:rsidR="00CA59C0" w:rsidRPr="003C29EE">
        <w:t>=</w:t>
      </w:r>
      <w:r>
        <w:t xml:space="preserve"> </w:t>
      </w:r>
      <w:proofErr w:type="spellStart"/>
      <w:proofErr w:type="gramStart"/>
      <w:r w:rsidR="00CA59C0" w:rsidRPr="003C29EE">
        <w:rPr>
          <w:rStyle w:val="CPKeyword"/>
        </w:rPr>
        <w:t>int</w:t>
      </w:r>
      <w:r w:rsidR="00CA59C0" w:rsidRPr="003C29EE">
        <w:t>.Parse</w:t>
      </w:r>
      <w:proofErr w:type="spellEnd"/>
      <w:proofErr w:type="gramEnd"/>
      <w:r w:rsidR="00CA59C0" w:rsidRPr="003C29EE">
        <w:t>(</w:t>
      </w:r>
      <w:proofErr w:type="spellStart"/>
      <w:r w:rsidR="00CA59C0" w:rsidRPr="003C29EE">
        <w:t>Console.ReadLine</w:t>
      </w:r>
      <w:proofErr w:type="spellEnd"/>
      <w:r w:rsidR="00CA59C0" w:rsidRPr="003C29EE">
        <w:t>());</w:t>
      </w:r>
    </w:p>
    <w:p w14:paraId="7591B1A0" w14:textId="77777777" w:rsidR="001625C4" w:rsidRPr="003C29EE" w:rsidRDefault="001625C4" w:rsidP="00703F75">
      <w:pPr>
        <w:pStyle w:val="CDTMID"/>
      </w:pPr>
    </w:p>
    <w:p w14:paraId="0FF842D4" w14:textId="77777777" w:rsidR="00C65373" w:rsidRDefault="00E17B9E" w:rsidP="00703F75">
      <w:pPr>
        <w:pStyle w:val="CDTMID"/>
        <w:rPr>
          <w:ins w:id="614" w:author="Mark Michaelis" w:date="2020-03-07T16:24:00Z"/>
        </w:rPr>
      </w:pPr>
      <w:r>
        <w:t xml:space="preserve">      </w:t>
      </w:r>
      <w:ins w:id="615" w:author="Mark Michaelis" w:date="2020-03-07T16:24:00Z">
        <w:r w:rsidR="00C65373" w:rsidRPr="00907A52">
          <w:rPr>
            <w:rStyle w:val="CPKeyword"/>
            <w:rPrChange w:id="616" w:author="Mark Michaelis" w:date="2020-03-07T16:26:00Z">
              <w:rPr/>
            </w:rPrChange>
          </w:rPr>
          <w:t>if</w:t>
        </w:r>
        <w:r w:rsidR="00C65373">
          <w:t xml:space="preserve"> (</w:t>
        </w:r>
        <w:proofErr w:type="spellStart"/>
        <w:r w:rsidR="00C65373">
          <w:t>totalCount</w:t>
        </w:r>
        <w:proofErr w:type="spellEnd"/>
        <w:r w:rsidR="00C65373">
          <w:t xml:space="preserve"> == 7</w:t>
        </w:r>
        <w:proofErr w:type="gramStart"/>
        <w:r w:rsidR="00C65373">
          <w:t xml:space="preserve">)  </w:t>
        </w:r>
        <w:r w:rsidR="00C65373" w:rsidRPr="00907A52">
          <w:rPr>
            <w:rStyle w:val="CPComment"/>
            <w:rPrChange w:id="617" w:author="Mark Michaelis" w:date="2020-03-07T16:26:00Z">
              <w:rPr/>
            </w:rPrChange>
          </w:rPr>
          <w:t>/</w:t>
        </w:r>
        <w:proofErr w:type="gramEnd"/>
        <w:r w:rsidR="00C65373" w:rsidRPr="00907A52">
          <w:rPr>
            <w:rStyle w:val="CPComment"/>
            <w:rPrChange w:id="618" w:author="Mark Michaelis" w:date="2020-03-07T16:26:00Z">
              <w:rPr/>
            </w:rPrChange>
          </w:rPr>
          <w:t>/ Magic number used for testing</w:t>
        </w:r>
      </w:ins>
    </w:p>
    <w:p w14:paraId="60281B88" w14:textId="58B8C04B" w:rsidR="00C65373" w:rsidRDefault="00C65373" w:rsidP="00703F75">
      <w:pPr>
        <w:pStyle w:val="CDTMID"/>
        <w:rPr>
          <w:ins w:id="619" w:author="Mark Michaelis" w:date="2020-03-07T16:24:00Z"/>
        </w:rPr>
      </w:pPr>
      <w:ins w:id="620" w:author="Mark Michaelis" w:date="2020-03-07T16:24:00Z">
        <w:r>
          <w:t xml:space="preserve">      {</w:t>
        </w:r>
      </w:ins>
    </w:p>
    <w:p w14:paraId="71583F9B" w14:textId="0CAE2714" w:rsidR="001625C4" w:rsidRPr="003C29EE" w:rsidRDefault="00C65373" w:rsidP="00703F75">
      <w:pPr>
        <w:pStyle w:val="CDTMID"/>
        <w:rPr>
          <w:rStyle w:val="CPComment"/>
        </w:rPr>
      </w:pPr>
      <w:ins w:id="621" w:author="Mark Michaelis" w:date="2020-03-07T16:24:00Z">
        <w:r>
          <w:t xml:space="preserve">          </w:t>
        </w:r>
      </w:ins>
      <w:r w:rsidR="00CA59C0"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ins w:id="622" w:author="Mark Michaelis" w:date="2020-03-14T15:45:00Z">
        <w:r w:rsidR="00317EA1" w:rsidRPr="00317EA1">
          <w:rPr>
            <w:rStyle w:val="CPComment"/>
          </w:rPr>
          <w:t xml:space="preserve">Triggers exception when </w:t>
        </w:r>
        <w:proofErr w:type="spellStart"/>
        <w:r w:rsidR="00317EA1" w:rsidRPr="00317EA1">
          <w:rPr>
            <w:rStyle w:val="CPComment"/>
          </w:rPr>
          <w:t>retriving</w:t>
        </w:r>
        <w:proofErr w:type="spellEnd"/>
        <w:r w:rsidR="00317EA1" w:rsidRPr="00317EA1">
          <w:rPr>
            <w:rStyle w:val="CPComment"/>
          </w:rPr>
          <w:t xml:space="preserve"> value as double.</w:t>
        </w:r>
      </w:ins>
      <w:del w:id="623" w:author="Mark Michaelis" w:date="2020-03-14T15:45:00Z">
        <w:r w:rsidR="00CA59C0" w:rsidRPr="003C29EE" w:rsidDel="00317EA1">
          <w:rPr>
            <w:rStyle w:val="CPComment"/>
          </w:rPr>
          <w:delText>Execution-time</w:delText>
        </w:r>
        <w:r w:rsidR="00E17B9E" w:rsidDel="00317EA1">
          <w:rPr>
            <w:rStyle w:val="CPComment"/>
          </w:rPr>
          <w:delText xml:space="preserve"> </w:delText>
        </w:r>
        <w:r w:rsidR="00CA59C0" w:rsidRPr="003C29EE" w:rsidDel="00317EA1">
          <w:rPr>
            <w:rStyle w:val="CPComment"/>
          </w:rPr>
          <w:delText>error:</w:delText>
        </w:r>
      </w:del>
    </w:p>
    <w:p w14:paraId="618D2082" w14:textId="002EAD44" w:rsidR="001625C4" w:rsidRPr="003C29EE" w:rsidRDefault="00E17B9E" w:rsidP="00703F75">
      <w:pPr>
        <w:pStyle w:val="CDTMID"/>
        <w:rPr>
          <w:rStyle w:val="CPComment"/>
        </w:rPr>
      </w:pPr>
      <w:r>
        <w:t xml:space="preserve">    </w:t>
      </w:r>
      <w:ins w:id="624" w:author="Mark Michaelis" w:date="2020-03-07T16:24:00Z">
        <w:r w:rsidR="00C65373">
          <w:t xml:space="preserve">    </w:t>
        </w:r>
      </w:ins>
      <w:r>
        <w:t xml:space="preserve">  </w:t>
      </w:r>
      <w:ins w:id="625" w:author="Austen Frostad" w:date="2020-03-17T15:13:00Z">
        <w:r w:rsidR="00025683" w:rsidRPr="00025683">
          <w:rPr>
            <w:rStyle w:val="CPComment"/>
            <w:rPrChange w:id="626" w:author="Austen Frostad" w:date="2020-03-17T15:13:00Z">
              <w:rPr/>
            </w:rPrChange>
          </w:rPr>
          <w:t>//</w:t>
        </w:r>
        <w:r w:rsidR="00025683">
          <w:t xml:space="preserve"> </w:t>
        </w:r>
      </w:ins>
      <w:del w:id="627" w:author="Mark Michaelis" w:date="2020-03-07T16:24:00Z">
        <w:r w:rsidR="00CA59C0" w:rsidRPr="00C65373" w:rsidDel="00C65373">
          <w:rPr>
            <w:rFonts w:cs="Consolas"/>
            <w:rPrChange w:id="628" w:author="Mark Michaelis" w:date="2020-03-07T16:24:00Z">
              <w:rPr>
                <w:rStyle w:val="CPComment"/>
              </w:rPr>
            </w:rPrChange>
          </w:rPr>
          <w:delText>//</w:delText>
        </w:r>
        <w:r w:rsidRPr="00C65373" w:rsidDel="00C65373">
          <w:rPr>
            <w:rFonts w:cs="Consolas"/>
            <w:rPrChange w:id="629" w:author="Mark Michaelis" w:date="2020-03-07T16:24:00Z">
              <w:rPr>
                <w:rStyle w:val="CPComment"/>
              </w:rPr>
            </w:rPrChange>
          </w:rPr>
          <w:delText xml:space="preserve"> </w:delText>
        </w:r>
      </w:del>
      <w:proofErr w:type="spellStart"/>
      <w:proofErr w:type="gramStart"/>
      <w:r w:rsidR="00CA59C0" w:rsidRPr="00C65373">
        <w:rPr>
          <w:rFonts w:cs="Consolas"/>
          <w:rPrChange w:id="630" w:author="Mark Michaelis" w:date="2020-03-07T16:24:00Z">
            <w:rPr>
              <w:rStyle w:val="CPComment"/>
            </w:rPr>
          </w:rPrChange>
        </w:rPr>
        <w:t>list.Add</w:t>
      </w:r>
      <w:proofErr w:type="spellEnd"/>
      <w:proofErr w:type="gramEnd"/>
      <w:r w:rsidR="00CA59C0" w:rsidRPr="00C65373">
        <w:rPr>
          <w:rFonts w:cs="Consolas"/>
          <w:rPrChange w:id="631" w:author="Mark Michaelis" w:date="2020-03-07T16:24:00Z">
            <w:rPr>
              <w:rStyle w:val="CPComment"/>
            </w:rPr>
          </w:rPrChange>
        </w:rPr>
        <w:t>(0);</w:t>
      </w:r>
      <w:r w:rsidRPr="00C65373">
        <w:rPr>
          <w:rFonts w:cs="Consolas"/>
          <w:rPrChange w:id="632" w:author="Mark Michaelis" w:date="2020-03-07T16:24:00Z">
            <w:rPr>
              <w:rStyle w:val="CPComment"/>
            </w:rPr>
          </w:rPrChange>
        </w:rPr>
        <w:t xml:space="preserve"> 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Cast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to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double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or</w:t>
      </w:r>
      <w:r>
        <w:rPr>
          <w:rStyle w:val="CPComment"/>
        </w:rPr>
        <w:t xml:space="preserve"> </w:t>
      </w:r>
      <w:r w:rsidR="00CA59C0" w:rsidRPr="003C29EE">
        <w:rPr>
          <w:rStyle w:val="Maroonital"/>
        </w:rPr>
        <w:t>'D'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suffix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required</w:t>
      </w:r>
      <w:r w:rsidR="009957C5">
        <w:rPr>
          <w:rStyle w:val="CPComment"/>
        </w:rPr>
        <w:t>.</w:t>
      </w:r>
    </w:p>
    <w:p w14:paraId="7E24F729" w14:textId="0BB9A188" w:rsidR="001625C4" w:rsidRPr="003C29EE" w:rsidRDefault="00E17B9E" w:rsidP="00703F75">
      <w:pPr>
        <w:pStyle w:val="CDTMID"/>
        <w:rPr>
          <w:rStyle w:val="CPComment"/>
        </w:rPr>
      </w:pPr>
      <w:r w:rsidRPr="00C65373">
        <w:rPr>
          <w:rFonts w:cs="Consolas"/>
          <w:rPrChange w:id="633" w:author="Mark Michaelis" w:date="2020-03-07T16:24:00Z">
            <w:rPr>
              <w:rStyle w:val="CPComment"/>
            </w:rPr>
          </w:rPrChange>
        </w:rPr>
        <w:t xml:space="preserve">                      </w:t>
      </w:r>
      <w:ins w:id="634" w:author="Mark Michaelis" w:date="2020-03-07T16:24:00Z">
        <w:r w:rsidR="00C65373">
          <w:t xml:space="preserve"> </w:t>
        </w:r>
      </w:ins>
      <w:r w:rsidRPr="00C65373">
        <w:rPr>
          <w:rFonts w:cs="Consolas"/>
          <w:rPrChange w:id="635" w:author="Mark Michaelis" w:date="2020-03-07T16:24:00Z">
            <w:rPr>
              <w:rStyle w:val="CPComment"/>
            </w:rPr>
          </w:rPrChange>
        </w:rPr>
        <w:t xml:space="preserve">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Whether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cast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or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using</w:t>
      </w:r>
      <w:r>
        <w:rPr>
          <w:rStyle w:val="CPComment"/>
        </w:rPr>
        <w:t xml:space="preserve"> </w:t>
      </w:r>
      <w:r w:rsidR="00CA59C0" w:rsidRPr="003C29EE">
        <w:rPr>
          <w:rStyle w:val="Maroonital"/>
        </w:rPr>
        <w:t>'D'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suffix,</w:t>
      </w:r>
    </w:p>
    <w:p w14:paraId="6B2ADB39" w14:textId="75CC7CC5" w:rsidR="001625C4" w:rsidRDefault="00E17B9E" w:rsidP="00703F75">
      <w:pPr>
        <w:pStyle w:val="CDTMID"/>
        <w:rPr>
          <w:ins w:id="636" w:author="Mark Michaelis" w:date="2020-03-07T16:24:00Z"/>
        </w:rPr>
      </w:pPr>
      <w:r w:rsidRPr="00C65373">
        <w:rPr>
          <w:rPrChange w:id="637" w:author="Mark Michaelis" w:date="2020-03-07T16:24:00Z">
            <w:rPr>
              <w:rStyle w:val="CPComment"/>
            </w:rPr>
          </w:rPrChange>
        </w:rPr>
        <w:t xml:space="preserve">                      </w:t>
      </w:r>
      <w:ins w:id="638" w:author="Mark Michaelis" w:date="2020-03-07T16:24:00Z">
        <w:r w:rsidR="00C65373">
          <w:t xml:space="preserve"> </w:t>
        </w:r>
      </w:ins>
      <w:r w:rsidRPr="00C65373">
        <w:rPr>
          <w:rPrChange w:id="639" w:author="Mark Michaelis" w:date="2020-03-07T16:24:00Z">
            <w:rPr>
              <w:rStyle w:val="CPComment"/>
            </w:rPr>
          </w:rPrChange>
        </w:rPr>
        <w:t xml:space="preserve">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CIL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is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identical.</w:t>
      </w:r>
    </w:p>
    <w:p w14:paraId="311D5ECC" w14:textId="3568AA14" w:rsidR="0060523B" w:rsidRDefault="0060523B" w:rsidP="00703F75">
      <w:pPr>
        <w:pStyle w:val="CDTMID"/>
        <w:rPr>
          <w:ins w:id="640" w:author="Mark Michaelis" w:date="2020-03-07T16:25:00Z"/>
        </w:rPr>
      </w:pPr>
      <w:ins w:id="641" w:author="Mark Michaelis" w:date="2020-03-07T16:25:00Z">
        <w:r>
          <w:t xml:space="preserve">      }</w:t>
        </w:r>
      </w:ins>
    </w:p>
    <w:p w14:paraId="4ECA7660" w14:textId="7AE5E491" w:rsidR="0060523B" w:rsidRDefault="0060523B" w:rsidP="00703F75">
      <w:pPr>
        <w:pStyle w:val="CDTMID"/>
        <w:rPr>
          <w:ins w:id="642" w:author="Mark Michaelis" w:date="2020-03-07T16:25:00Z"/>
        </w:rPr>
      </w:pPr>
      <w:ins w:id="643" w:author="Mark Michaelis" w:date="2020-03-07T16:25:00Z">
        <w:r>
          <w:t xml:space="preserve">      </w:t>
        </w:r>
        <w:r w:rsidRPr="00907A52">
          <w:rPr>
            <w:rStyle w:val="CPKeyword"/>
            <w:rPrChange w:id="644" w:author="Mark Michaelis" w:date="2020-03-07T16:26:00Z">
              <w:rPr/>
            </w:rPrChange>
          </w:rPr>
          <w:t>else</w:t>
        </w:r>
      </w:ins>
    </w:p>
    <w:p w14:paraId="482C188A" w14:textId="666A09A6" w:rsidR="0060523B" w:rsidRDefault="0060523B" w:rsidP="00703F75">
      <w:pPr>
        <w:pStyle w:val="CDTMID"/>
        <w:rPr>
          <w:ins w:id="645" w:author="Mark Michaelis" w:date="2020-03-07T16:25:00Z"/>
        </w:rPr>
      </w:pPr>
      <w:ins w:id="646" w:author="Mark Michaelis" w:date="2020-03-07T16:25:00Z">
        <w:r>
          <w:t xml:space="preserve">      {</w:t>
        </w:r>
      </w:ins>
    </w:p>
    <w:p w14:paraId="5EB653E7" w14:textId="7DA328E1" w:rsidR="0060523B" w:rsidRDefault="0060523B" w:rsidP="00703F75">
      <w:pPr>
        <w:pStyle w:val="CDTMID"/>
        <w:rPr>
          <w:ins w:id="647" w:author="Mark Michaelis" w:date="2020-03-07T16:25:00Z"/>
        </w:rPr>
      </w:pPr>
      <w:ins w:id="648" w:author="Mark Michaelis" w:date="2020-03-07T16:25:00Z">
        <w:r>
          <w:t xml:space="preserve">          </w:t>
        </w:r>
        <w:proofErr w:type="spellStart"/>
        <w:proofErr w:type="gramStart"/>
        <w:r>
          <w:t>list.Add</w:t>
        </w:r>
        <w:proofErr w:type="spellEnd"/>
        <w:proofErr w:type="gramEnd"/>
        <w:r>
          <w:t>((</w:t>
        </w:r>
        <w:r w:rsidRPr="00907A52">
          <w:rPr>
            <w:rStyle w:val="CPKeyword"/>
            <w:rPrChange w:id="649" w:author="Mark Michaelis" w:date="2020-03-07T16:25:00Z">
              <w:rPr/>
            </w:rPrChange>
          </w:rPr>
          <w:t>double</w:t>
        </w:r>
        <w:r>
          <w:t>)0);</w:t>
        </w:r>
      </w:ins>
    </w:p>
    <w:p w14:paraId="40DB86C1" w14:textId="60C1D2BD" w:rsidR="00C65373" w:rsidRDefault="0060523B" w:rsidP="00703F75">
      <w:pPr>
        <w:pStyle w:val="CDTMID"/>
        <w:rPr>
          <w:ins w:id="650" w:author="Mark Michaelis" w:date="2020-03-07T16:25:00Z"/>
        </w:rPr>
      </w:pPr>
      <w:ins w:id="651" w:author="Mark Michaelis" w:date="2020-03-07T16:25:00Z">
        <w:r>
          <w:t xml:space="preserve">        }</w:t>
        </w:r>
      </w:ins>
    </w:p>
    <w:p w14:paraId="11880042" w14:textId="77777777" w:rsidR="0060523B" w:rsidRPr="00C65373" w:rsidRDefault="0060523B" w:rsidP="00703F75">
      <w:pPr>
        <w:pStyle w:val="CDTMID"/>
        <w:rPr>
          <w:rPrChange w:id="652" w:author="Mark Michaelis" w:date="2020-03-07T16:24:00Z">
            <w:rPr>
              <w:rStyle w:val="CPComment"/>
            </w:rPr>
          </w:rPrChange>
        </w:rPr>
      </w:pPr>
    </w:p>
    <w:p w14:paraId="6629194F" w14:textId="69FCE426" w:rsidR="001625C4" w:rsidRPr="003C29EE" w:rsidRDefault="00E17B9E" w:rsidP="00703F75">
      <w:pPr>
        <w:pStyle w:val="CDTMID"/>
      </w:pPr>
      <w:r>
        <w:t xml:space="preserve">      </w:t>
      </w:r>
      <w:proofErr w:type="spellStart"/>
      <w:proofErr w:type="gramStart"/>
      <w:r w:rsidR="00CA59C0" w:rsidRPr="003C29EE">
        <w:t>list.Add</w:t>
      </w:r>
      <w:proofErr w:type="spellEnd"/>
      <w:proofErr w:type="gramEnd"/>
      <w:r w:rsidR="00CA59C0" w:rsidRPr="003C29EE">
        <w:t>((</w:t>
      </w:r>
      <w:r w:rsidR="00CA59C0" w:rsidRPr="003C29EE">
        <w:rPr>
          <w:rStyle w:val="CPKeyword"/>
        </w:rPr>
        <w:t>double</w:t>
      </w:r>
      <w:r w:rsidR="00CA59C0" w:rsidRPr="003C29EE">
        <w:t>)0);</w:t>
      </w:r>
    </w:p>
    <w:p w14:paraId="51BCD26D" w14:textId="763C9D36" w:rsidR="001625C4" w:rsidRPr="003C29EE" w:rsidRDefault="00E17B9E" w:rsidP="00703F75">
      <w:pPr>
        <w:pStyle w:val="CDTMID"/>
      </w:pPr>
      <w:r>
        <w:t xml:space="preserve">      </w:t>
      </w:r>
      <w:proofErr w:type="spellStart"/>
      <w:proofErr w:type="gramStart"/>
      <w:r w:rsidR="00CA59C0" w:rsidRPr="003C29EE">
        <w:t>list.Add</w:t>
      </w:r>
      <w:proofErr w:type="spellEnd"/>
      <w:proofErr w:type="gramEnd"/>
      <w:r w:rsidR="00CA59C0" w:rsidRPr="003C29EE">
        <w:t>((</w:t>
      </w:r>
      <w:r w:rsidR="00CA59C0" w:rsidRPr="003C29EE">
        <w:rPr>
          <w:rStyle w:val="CPKeyword"/>
        </w:rPr>
        <w:t>double</w:t>
      </w:r>
      <w:r w:rsidR="00CA59C0" w:rsidRPr="003C29EE">
        <w:t>)1);</w:t>
      </w:r>
    </w:p>
    <w:p w14:paraId="53E17A8F" w14:textId="2BD684BA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for</w:t>
      </w:r>
      <w:r>
        <w:t xml:space="preserve"> </w:t>
      </w:r>
      <w:r w:rsidR="00CA59C0" w:rsidRPr="003C29EE">
        <w:t>(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count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2;</w:t>
      </w:r>
      <w:r>
        <w:t xml:space="preserve"> </w:t>
      </w:r>
      <w:r w:rsidR="00CA59C0" w:rsidRPr="003C29EE">
        <w:t>count</w:t>
      </w:r>
      <w:r>
        <w:t xml:space="preserve"> </w:t>
      </w:r>
      <w:r w:rsidR="00CA59C0" w:rsidRPr="003C29EE">
        <w:t>&lt;</w:t>
      </w:r>
      <w:r>
        <w:t xml:space="preserve"> </w:t>
      </w:r>
      <w:proofErr w:type="spellStart"/>
      <w:r w:rsidR="00CA59C0" w:rsidRPr="003C29EE">
        <w:t>totalCount</w:t>
      </w:r>
      <w:proofErr w:type="spellEnd"/>
      <w:r w:rsidR="00CA59C0" w:rsidRPr="003C29EE">
        <w:t>;</w:t>
      </w:r>
      <w:r>
        <w:t xml:space="preserve"> </w:t>
      </w:r>
      <w:r w:rsidR="00CA59C0" w:rsidRPr="003C29EE">
        <w:t>count++)</w:t>
      </w:r>
    </w:p>
    <w:p w14:paraId="0C27AD6C" w14:textId="113BD70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{</w:t>
      </w:r>
    </w:p>
    <w:p w14:paraId="6934CA2B" w14:textId="37484BA1" w:rsidR="001625C4" w:rsidRPr="003C29EE" w:rsidRDefault="00E17B9E" w:rsidP="00703F75">
      <w:pPr>
        <w:pStyle w:val="CDTMID"/>
      </w:pPr>
      <w:r>
        <w:t xml:space="preserve">          </w:t>
      </w:r>
      <w:proofErr w:type="spellStart"/>
      <w:proofErr w:type="gramStart"/>
      <w:r w:rsidR="00CA59C0" w:rsidRPr="003C29EE">
        <w:t>list.Add</w:t>
      </w:r>
      <w:proofErr w:type="spellEnd"/>
      <w:proofErr w:type="gramEnd"/>
      <w:r w:rsidR="00CA59C0" w:rsidRPr="003C29EE">
        <w:t>(</w:t>
      </w:r>
    </w:p>
    <w:p w14:paraId="293CCDD5" w14:textId="4D9D7E88" w:rsidR="00364199" w:rsidRDefault="00E17B9E" w:rsidP="00703F75">
      <w:pPr>
        <w:pStyle w:val="CDTMID"/>
      </w:pPr>
      <w:r>
        <w:t xml:space="preserve">              </w:t>
      </w:r>
      <w:del w:id="653" w:author="Mark Michaelis" w:date="2020-03-07T16:23:00Z">
        <w:r w:rsidR="00CA59C0" w:rsidRPr="003C29EE" w:rsidDel="006C3F1C">
          <w:delText>(</w:delText>
        </w:r>
      </w:del>
      <w:r w:rsidR="00CA59C0" w:rsidRPr="003C29EE">
        <w:t>(</w:t>
      </w:r>
      <w:r w:rsidR="00CA59C0" w:rsidRPr="003C29EE">
        <w:rPr>
          <w:rStyle w:val="CPKeyword"/>
        </w:rPr>
        <w:t>double</w:t>
      </w:r>
      <w:r w:rsidR="00CA59C0" w:rsidRPr="003C29EE">
        <w:t>)</w:t>
      </w:r>
      <w:proofErr w:type="gramStart"/>
      <w:r w:rsidR="00CA59C0" w:rsidRPr="003C29EE">
        <w:t>list[</w:t>
      </w:r>
      <w:proofErr w:type="gramEnd"/>
      <w:r w:rsidR="00CA59C0" w:rsidRPr="003C29EE">
        <w:t>count</w:t>
      </w:r>
      <w:r>
        <w:t xml:space="preserve"> </w:t>
      </w:r>
      <w:r w:rsidR="00CA59C0" w:rsidRPr="003C29EE">
        <w:t>-</w:t>
      </w:r>
      <w:r>
        <w:t xml:space="preserve"> </w:t>
      </w:r>
      <w:r w:rsidR="00CA59C0" w:rsidRPr="003C29EE">
        <w:t>1]</w:t>
      </w:r>
      <w:ins w:id="654" w:author="Mark Michaelis" w:date="2020-03-07T16:23:00Z">
        <w:r w:rsidR="006C3F1C">
          <w:t>!</w:t>
        </w:r>
      </w:ins>
      <w:r>
        <w:t xml:space="preserve"> </w:t>
      </w:r>
      <w:r w:rsidR="00CA59C0" w:rsidRPr="003C29EE">
        <w:t>+</w:t>
      </w:r>
    </w:p>
    <w:p w14:paraId="1CB121AC" w14:textId="2BA93B89" w:rsidR="001625C4" w:rsidRPr="003C29EE" w:rsidRDefault="00E17B9E" w:rsidP="00703F75">
      <w:pPr>
        <w:pStyle w:val="CDTMID"/>
      </w:pPr>
      <w:r>
        <w:t xml:space="preserve">              </w:t>
      </w:r>
      <w:r w:rsidR="00CA59C0" w:rsidRPr="003C29EE">
        <w:t>(</w:t>
      </w:r>
      <w:r w:rsidR="00CA59C0" w:rsidRPr="003C29EE">
        <w:rPr>
          <w:rStyle w:val="CPKeyword"/>
        </w:rPr>
        <w:t>double</w:t>
      </w:r>
      <w:r w:rsidR="00CA59C0" w:rsidRPr="003C29EE">
        <w:t>)</w:t>
      </w:r>
      <w:proofErr w:type="gramStart"/>
      <w:r w:rsidR="00CA59C0" w:rsidRPr="003C29EE">
        <w:t>list[</w:t>
      </w:r>
      <w:proofErr w:type="gramEnd"/>
      <w:r w:rsidR="00CA59C0" w:rsidRPr="003C29EE">
        <w:t>count</w:t>
      </w:r>
      <w:r>
        <w:t xml:space="preserve"> </w:t>
      </w:r>
      <w:del w:id="655" w:author="Mark Michaelis" w:date="2020-03-07T16:23:00Z">
        <w:r w:rsidR="00CA59C0" w:rsidRPr="003C29EE" w:rsidDel="006C3F1C">
          <w:delText>-</w:delText>
        </w:r>
      </w:del>
      <w:ins w:id="656" w:author="Mark Michaelis" w:date="2020-03-07T16:23:00Z">
        <w:r w:rsidR="006C3F1C">
          <w:t>–</w:t>
        </w:r>
      </w:ins>
      <w:r>
        <w:t xml:space="preserve"> </w:t>
      </w:r>
      <w:r w:rsidR="00CA59C0" w:rsidRPr="003C29EE">
        <w:t>2]</w:t>
      </w:r>
      <w:del w:id="657" w:author="Mark Michaelis" w:date="2020-03-07T16:23:00Z">
        <w:r w:rsidR="00CA59C0" w:rsidRPr="003C29EE" w:rsidDel="006C3F1C">
          <w:delText>)</w:delText>
        </w:r>
      </w:del>
      <w:ins w:id="658" w:author="Mark Michaelis" w:date="2020-03-07T16:23:00Z">
        <w:r w:rsidR="006C3F1C">
          <w:t>!</w:t>
        </w:r>
      </w:ins>
      <w:r>
        <w:t xml:space="preserve"> </w:t>
      </w:r>
      <w:r w:rsidR="00CA59C0" w:rsidRPr="003C29EE">
        <w:t>);</w:t>
      </w:r>
    </w:p>
    <w:p w14:paraId="52658D4A" w14:textId="2A8CBC3E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}</w:t>
      </w:r>
    </w:p>
    <w:p w14:paraId="1CEA2681" w14:textId="4509E18A" w:rsidR="001625C4" w:rsidRDefault="001625C4" w:rsidP="00703F75">
      <w:pPr>
        <w:pStyle w:val="CDTMID"/>
        <w:rPr>
          <w:ins w:id="659" w:author="Mark Michaelis" w:date="2020-03-07T16:47:00Z"/>
        </w:rPr>
      </w:pPr>
    </w:p>
    <w:p w14:paraId="0F0B1893" w14:textId="637448BC" w:rsidR="00D95273" w:rsidRDefault="00D95273" w:rsidP="00703F75">
      <w:pPr>
        <w:pStyle w:val="CDTMID"/>
        <w:rPr>
          <w:ins w:id="660" w:author="Mark Michaelis" w:date="2020-03-07T16:47:00Z"/>
        </w:rPr>
      </w:pPr>
      <w:ins w:id="661" w:author="Mark Michaelis" w:date="2020-03-07T16:47:00Z">
        <w:r>
          <w:t xml:space="preserve">      </w:t>
        </w:r>
        <w:r w:rsidRPr="00D95273">
          <w:rPr>
            <w:rStyle w:val="CPComment"/>
            <w:rPrChange w:id="662" w:author="Mark Michaelis" w:date="2020-03-07T16:48:00Z">
              <w:rPr/>
            </w:rPrChange>
          </w:rPr>
          <w:t>// Using a foreach to clarify the box</w:t>
        </w:r>
      </w:ins>
      <w:ins w:id="663" w:author="Mark Michaelis" w:date="2020-03-07T16:48:00Z">
        <w:r w:rsidR="004F47EC">
          <w:rPr>
            <w:rStyle w:val="CPComment"/>
          </w:rPr>
          <w:t>/unbox</w:t>
        </w:r>
      </w:ins>
      <w:ins w:id="664" w:author="Mark Michaelis" w:date="2020-03-07T16:47:00Z">
        <w:r w:rsidRPr="00D95273">
          <w:rPr>
            <w:rStyle w:val="CPComment"/>
            <w:rPrChange w:id="665" w:author="Mark Michaelis" w:date="2020-03-07T16:48:00Z">
              <w:rPr/>
            </w:rPrChange>
          </w:rPr>
          <w:t xml:space="preserve"> operation</w:t>
        </w:r>
      </w:ins>
      <w:ins w:id="666" w:author="Mark Michaelis" w:date="2020-03-07T16:48:00Z">
        <w:r w:rsidR="004F47EC">
          <w:rPr>
            <w:rStyle w:val="CPComment"/>
          </w:rPr>
          <w:t>s</w:t>
        </w:r>
      </w:ins>
      <w:ins w:id="667" w:author="Mark Michaelis" w:date="2020-03-07T16:47:00Z">
        <w:r w:rsidRPr="00D95273">
          <w:rPr>
            <w:rStyle w:val="CPComment"/>
            <w:rPrChange w:id="668" w:author="Mark Michaelis" w:date="2020-03-07T16:48:00Z">
              <w:rPr/>
            </w:rPrChange>
          </w:rPr>
          <w:t xml:space="preserve"> rather than</w:t>
        </w:r>
      </w:ins>
    </w:p>
    <w:p w14:paraId="271E577B" w14:textId="31EA8007" w:rsidR="00D95273" w:rsidRPr="003C29EE" w:rsidRDefault="00D95273" w:rsidP="00703F75">
      <w:pPr>
        <w:pStyle w:val="CDTMID"/>
      </w:pPr>
      <w:ins w:id="669" w:author="Mark Michaelis" w:date="2020-03-07T16:47:00Z">
        <w:r>
          <w:t xml:space="preserve">      </w:t>
        </w:r>
        <w:r w:rsidRPr="004F47EC">
          <w:rPr>
            <w:rStyle w:val="CPComment"/>
            <w:rPrChange w:id="670" w:author="Mark Michaelis" w:date="2020-03-07T16:48:00Z">
              <w:rPr/>
            </w:rPrChange>
          </w:rPr>
          <w:t xml:space="preserve">// </w:t>
        </w:r>
        <w:proofErr w:type="spellStart"/>
        <w:r w:rsidRPr="004F47EC">
          <w:rPr>
            <w:rStyle w:val="CPComment"/>
            <w:rPrChange w:id="671" w:author="Mark Michaelis" w:date="2020-03-07T16:48:00Z">
              <w:rPr/>
            </w:rPrChange>
          </w:rPr>
          <w:t>Console.WriteLine</w:t>
        </w:r>
        <w:proofErr w:type="spellEnd"/>
        <w:r w:rsidRPr="004F47EC">
          <w:rPr>
            <w:rStyle w:val="CPComment"/>
            <w:rPrChange w:id="672" w:author="Mark Michaelis" w:date="2020-03-07T16:48:00Z">
              <w:rPr/>
            </w:rPrChange>
          </w:rPr>
          <w:t>(</w:t>
        </w:r>
        <w:proofErr w:type="spellStart"/>
        <w:proofErr w:type="gramStart"/>
        <w:r w:rsidRPr="004F47EC">
          <w:rPr>
            <w:rStyle w:val="CPComment"/>
            <w:rPrChange w:id="673" w:author="Mark Michaelis" w:date="2020-03-07T16:48:00Z">
              <w:rPr/>
            </w:rPrChange>
          </w:rPr>
          <w:t>string.Join</w:t>
        </w:r>
        <w:proofErr w:type="spellEnd"/>
        <w:proofErr w:type="gramEnd"/>
        <w:r w:rsidRPr="004F47EC">
          <w:rPr>
            <w:rStyle w:val="CPComment"/>
            <w:rPrChange w:id="674" w:author="Mark Michaelis" w:date="2020-03-07T16:48:00Z">
              <w:rPr/>
            </w:rPrChange>
          </w:rPr>
          <w:t xml:space="preserve">(", ", </w:t>
        </w:r>
        <w:proofErr w:type="spellStart"/>
        <w:r w:rsidRPr="004F47EC">
          <w:rPr>
            <w:rStyle w:val="CPComment"/>
            <w:rPrChange w:id="675" w:author="Mark Michaelis" w:date="2020-03-07T16:48:00Z">
              <w:rPr/>
            </w:rPrChange>
          </w:rPr>
          <w:t>list.ToArray</w:t>
        </w:r>
        <w:proofErr w:type="spellEnd"/>
        <w:r w:rsidRPr="004F47EC">
          <w:rPr>
            <w:rStyle w:val="CPComment"/>
            <w:rPrChange w:id="676" w:author="Mark Michaelis" w:date="2020-03-07T16:48:00Z">
              <w:rPr/>
            </w:rPrChange>
          </w:rPr>
          <w:t>()));</w:t>
        </w:r>
      </w:ins>
    </w:p>
    <w:p w14:paraId="5DD3D570" w14:textId="0AB1B512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foreach</w:t>
      </w:r>
      <w:r>
        <w:t xml:space="preserve"> </w:t>
      </w:r>
      <w:r w:rsidR="00CA59C0" w:rsidRPr="003C29EE">
        <w:t>(</w:t>
      </w:r>
      <w:r w:rsidR="00CA59C0" w:rsidRPr="003C29EE">
        <w:rPr>
          <w:rStyle w:val="CPKeyword"/>
        </w:rPr>
        <w:t>double</w:t>
      </w:r>
      <w:r>
        <w:t xml:space="preserve"> </w:t>
      </w:r>
      <w:r w:rsidR="00CA59C0" w:rsidRPr="003C29EE">
        <w:t>count</w:t>
      </w:r>
      <w:r>
        <w:t xml:space="preserve"> </w:t>
      </w:r>
      <w:r w:rsidR="00CA59C0" w:rsidRPr="003C29EE">
        <w:rPr>
          <w:rStyle w:val="CPKeyword"/>
        </w:rPr>
        <w:t>in</w:t>
      </w:r>
      <w:r>
        <w:t xml:space="preserve"> </w:t>
      </w:r>
      <w:r w:rsidR="00CA59C0" w:rsidRPr="003C29EE">
        <w:t>list)</w:t>
      </w:r>
    </w:p>
    <w:p w14:paraId="22B01AD5" w14:textId="145437D1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{</w:t>
      </w:r>
    </w:p>
    <w:p w14:paraId="59021B7E" w14:textId="4E642D28" w:rsidR="001625C4" w:rsidRPr="003C29EE" w:rsidRDefault="00E17B9E" w:rsidP="00703F75">
      <w:pPr>
        <w:pStyle w:val="CDTMID"/>
      </w:pPr>
      <w:r>
        <w:t xml:space="preserve">          </w:t>
      </w:r>
      <w:proofErr w:type="spellStart"/>
      <w:r w:rsidR="00CA59C0" w:rsidRPr="003C29EE">
        <w:t>Console.Write</w:t>
      </w:r>
      <w:proofErr w:type="spellEnd"/>
      <w:r w:rsidR="00CA59C0" w:rsidRPr="003C29EE">
        <w:t>(</w:t>
      </w:r>
      <w:r w:rsidR="00CA59C0" w:rsidRPr="003C29EE">
        <w:rPr>
          <w:rStyle w:val="Maroon"/>
        </w:rPr>
        <w:t>"{0},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"</w:t>
      </w:r>
      <w:r w:rsidR="00CA59C0" w:rsidRPr="003C29EE">
        <w:t>,</w:t>
      </w:r>
      <w:r>
        <w:t xml:space="preserve"> </w:t>
      </w:r>
      <w:r w:rsidR="00CA59C0" w:rsidRPr="003C29EE">
        <w:t>count);</w:t>
      </w:r>
    </w:p>
    <w:p w14:paraId="40E5A0DE" w14:textId="53F7A342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}</w:t>
      </w:r>
    </w:p>
    <w:p w14:paraId="4459344C" w14:textId="528E121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}</w:t>
      </w:r>
    </w:p>
    <w:p w14:paraId="16023391" w14:textId="3161CEE6" w:rsidR="001625C4" w:rsidRPr="003C29EE" w:rsidRDefault="00CA59C0" w:rsidP="00E01F56">
      <w:pPr>
        <w:pStyle w:val="CDTLAST"/>
      </w:pPr>
      <w:r w:rsidRPr="003C29EE">
        <w:lastRenderedPageBreak/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DD4550" w14:paraId="28740434" w14:textId="77777777" w:rsidTr="00D16C18">
        <w:tc>
          <w:tcPr>
            <w:tcW w:w="7010" w:type="dxa"/>
            <w:shd w:val="clear" w:color="auto" w:fill="auto"/>
          </w:tcPr>
          <w:p w14:paraId="4E8A3DDC" w14:textId="77777777" w:rsidR="00DD4550" w:rsidRPr="00336E94" w:rsidRDefault="00DD4550" w:rsidP="00336E94">
            <w:pPr>
              <w:pStyle w:val="OUTPUTTTLNUM"/>
              <w:rPr>
                <w:rFonts w:hint="eastAsia"/>
              </w:rPr>
            </w:pPr>
            <w:r w:rsidRPr="00336E94">
              <w:t>Output 5.2</w:t>
            </w:r>
          </w:p>
        </w:tc>
      </w:tr>
      <w:tr w:rsidR="00DD4550" w14:paraId="15F27D65" w14:textId="77777777" w:rsidTr="00D16C18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102FC6A9" w14:textId="77777777" w:rsidR="00DD4550" w:rsidRPr="003C29EE" w:rsidRDefault="00DD4550" w:rsidP="00DD4550">
            <w:pPr>
              <w:pStyle w:val="OUTPUTFIRST"/>
            </w:pPr>
            <w:r w:rsidRPr="003C29EE">
              <w:t>Enter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number</w:t>
            </w:r>
            <w:r>
              <w:t xml:space="preserve"> </w:t>
            </w:r>
            <w:r w:rsidRPr="003C29EE">
              <w:t>between</w:t>
            </w:r>
            <w:r>
              <w:t xml:space="preserve"> </w:t>
            </w:r>
            <w:r w:rsidRPr="003C29EE">
              <w:t>2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1000:</w:t>
            </w:r>
            <w:ins w:id="677" w:author="Mark Michaelis" w:date="2020-03-07T15:47:00Z">
              <w:r>
                <w:t xml:space="preserve"> </w:t>
              </w:r>
            </w:ins>
            <w:r w:rsidRPr="00612662">
              <w:rPr>
                <w:rStyle w:val="BOLD"/>
              </w:rPr>
              <w:t>42</w:t>
            </w:r>
          </w:p>
          <w:p w14:paraId="2EA1F2F5" w14:textId="0287CE8F" w:rsidR="00DD4550" w:rsidRPr="00DD4550" w:rsidRDefault="00DD4550" w:rsidP="000F0928">
            <w:pPr>
              <w:pStyle w:val="OUTPUTLAST"/>
              <w:rPr>
                <w:rStyle w:val="E1"/>
                <w:shd w:val="clear" w:color="auto" w:fill="auto"/>
              </w:rPr>
            </w:pPr>
            <w:r w:rsidRPr="003C29EE">
              <w:t>0,</w:t>
            </w:r>
            <w:r>
              <w:t xml:space="preserve"> </w:t>
            </w:r>
            <w:r w:rsidRPr="003C29EE">
              <w:t>1,</w:t>
            </w:r>
            <w:r>
              <w:t xml:space="preserve"> </w:t>
            </w:r>
            <w:r w:rsidRPr="003C29EE">
              <w:t>1,</w:t>
            </w:r>
            <w:r>
              <w:t xml:space="preserve"> </w:t>
            </w:r>
            <w:r w:rsidRPr="003C29EE">
              <w:t>2,</w:t>
            </w:r>
            <w:r>
              <w:t xml:space="preserve"> </w:t>
            </w:r>
            <w:r w:rsidRPr="003C29EE">
              <w:t>3,</w:t>
            </w:r>
            <w:r>
              <w:t xml:space="preserve"> </w:t>
            </w:r>
            <w:r w:rsidRPr="003C29EE">
              <w:t>5,</w:t>
            </w:r>
            <w:r>
              <w:t xml:space="preserve"> </w:t>
            </w:r>
            <w:r w:rsidRPr="003C29EE">
              <w:t>8,</w:t>
            </w:r>
            <w:r>
              <w:t xml:space="preserve"> </w:t>
            </w:r>
            <w:r w:rsidRPr="003C29EE">
              <w:t>13,</w:t>
            </w:r>
            <w:r>
              <w:t xml:space="preserve"> </w:t>
            </w:r>
            <w:r w:rsidRPr="003C29EE">
              <w:t>21,</w:t>
            </w:r>
            <w:r>
              <w:t xml:space="preserve"> </w:t>
            </w:r>
            <w:r w:rsidRPr="003C29EE">
              <w:t>34,</w:t>
            </w:r>
            <w:r>
              <w:t xml:space="preserve"> </w:t>
            </w:r>
            <w:r w:rsidRPr="003C29EE">
              <w:t>55,</w:t>
            </w:r>
            <w:r>
              <w:t xml:space="preserve"> </w:t>
            </w:r>
            <w:r w:rsidRPr="003C29EE">
              <w:t>89,</w:t>
            </w:r>
            <w:r>
              <w:t xml:space="preserve"> </w:t>
            </w:r>
            <w:r w:rsidRPr="003C29EE">
              <w:t>144,</w:t>
            </w:r>
            <w:r>
              <w:t xml:space="preserve"> </w:t>
            </w:r>
            <w:r w:rsidRPr="003C29EE">
              <w:t>233,</w:t>
            </w:r>
            <w:r>
              <w:t xml:space="preserve"> </w:t>
            </w:r>
            <w:r w:rsidRPr="003C29EE">
              <w:t>377,</w:t>
            </w:r>
            <w:r>
              <w:t xml:space="preserve"> </w:t>
            </w:r>
            <w:r w:rsidRPr="003C29EE">
              <w:t>610,</w:t>
            </w:r>
            <w:r>
              <w:t xml:space="preserve"> </w:t>
            </w:r>
            <w:r w:rsidRPr="003C29EE">
              <w:t>987,</w:t>
            </w:r>
            <w:r>
              <w:t xml:space="preserve"> </w:t>
            </w:r>
            <w:r w:rsidRPr="003C29EE">
              <w:t>1597,</w:t>
            </w:r>
            <w:r>
              <w:t xml:space="preserve"> </w:t>
            </w:r>
            <w:r w:rsidRPr="003C29EE">
              <w:t>2584,</w:t>
            </w:r>
            <w:r>
              <w:t xml:space="preserve"> </w:t>
            </w:r>
            <w:r w:rsidRPr="003C29EE">
              <w:t>4181,</w:t>
            </w:r>
            <w:r>
              <w:t xml:space="preserve"> </w:t>
            </w:r>
            <w:r w:rsidRPr="003C29EE">
              <w:t>6765,</w:t>
            </w:r>
            <w:r>
              <w:t xml:space="preserve"> </w:t>
            </w:r>
            <w:r w:rsidRPr="003C29EE">
              <w:t>10946,</w:t>
            </w:r>
            <w:r>
              <w:t xml:space="preserve"> </w:t>
            </w:r>
            <w:r w:rsidRPr="003C29EE">
              <w:t>17711,</w:t>
            </w:r>
            <w:r>
              <w:t xml:space="preserve"> </w:t>
            </w:r>
            <w:r w:rsidRPr="003C29EE">
              <w:t>28657,</w:t>
            </w:r>
            <w:r>
              <w:t xml:space="preserve"> </w:t>
            </w:r>
            <w:r w:rsidRPr="003C29EE">
              <w:t>46368,</w:t>
            </w:r>
            <w:r>
              <w:t xml:space="preserve"> </w:t>
            </w:r>
            <w:r w:rsidRPr="003C29EE">
              <w:t>75025,</w:t>
            </w:r>
            <w:r>
              <w:t xml:space="preserve"> </w:t>
            </w:r>
            <w:r w:rsidRPr="003C29EE">
              <w:t>121393,</w:t>
            </w:r>
            <w:r>
              <w:t xml:space="preserve"> </w:t>
            </w:r>
            <w:r w:rsidRPr="003C29EE">
              <w:t>196418,</w:t>
            </w:r>
            <w:r>
              <w:t xml:space="preserve"> </w:t>
            </w:r>
            <w:r w:rsidRPr="003C29EE">
              <w:t>317811,</w:t>
            </w:r>
            <w:r>
              <w:t xml:space="preserve"> </w:t>
            </w:r>
            <w:r w:rsidRPr="003C29EE">
              <w:t>514229,</w:t>
            </w:r>
            <w:r>
              <w:t xml:space="preserve"> </w:t>
            </w:r>
            <w:r w:rsidRPr="003C29EE">
              <w:t>832040,</w:t>
            </w:r>
            <w:r>
              <w:t xml:space="preserve"> </w:t>
            </w:r>
            <w:r w:rsidRPr="003C29EE">
              <w:t>1346269,</w:t>
            </w:r>
            <w:r>
              <w:t xml:space="preserve"> </w:t>
            </w:r>
            <w:r w:rsidRPr="003C29EE">
              <w:t>2178309,</w:t>
            </w:r>
            <w:r>
              <w:t xml:space="preserve"> </w:t>
            </w:r>
            <w:r w:rsidRPr="003C29EE">
              <w:t>3524578,</w:t>
            </w:r>
            <w:r>
              <w:t xml:space="preserve"> </w:t>
            </w:r>
            <w:r w:rsidRPr="003C29EE">
              <w:t>5702887,</w:t>
            </w:r>
            <w:r>
              <w:t xml:space="preserve"> </w:t>
            </w:r>
            <w:r w:rsidRPr="003C29EE">
              <w:t>9227465,</w:t>
            </w:r>
            <w:r>
              <w:t xml:space="preserve"> </w:t>
            </w:r>
            <w:r w:rsidRPr="003C29EE">
              <w:t>14930352,</w:t>
            </w:r>
            <w:r>
              <w:t xml:space="preserve"> </w:t>
            </w:r>
            <w:r w:rsidRPr="003C29EE">
              <w:t>24157817,</w:t>
            </w:r>
            <w:r>
              <w:t xml:space="preserve"> </w:t>
            </w:r>
            <w:r w:rsidRPr="003C29EE">
              <w:t>39088169,</w:t>
            </w:r>
            <w:r>
              <w:t xml:space="preserve"> </w:t>
            </w:r>
            <w:r w:rsidRPr="003C29EE">
              <w:t>63245986,</w:t>
            </w:r>
            <w:r>
              <w:t xml:space="preserve"> </w:t>
            </w:r>
            <w:r w:rsidRPr="003C29EE">
              <w:t>102334155,</w:t>
            </w:r>
            <w:r>
              <w:t xml:space="preserve"> </w:t>
            </w:r>
            <w:r w:rsidRPr="003C29EE">
              <w:t>165580141</w:t>
            </w:r>
            <w:ins w:id="678" w:author="Mark Michaelis" w:date="2020-03-14T15:45:00Z">
              <w:r>
                <w:t xml:space="preserve">, </w:t>
              </w:r>
            </w:ins>
            <w:del w:id="679" w:author="Mark Michaelis" w:date="2020-03-07T15:46:00Z">
              <w:r w:rsidRPr="003C29EE" w:rsidDel="00173364">
                <w:delText>,</w:delText>
              </w:r>
            </w:del>
          </w:p>
        </w:tc>
      </w:tr>
    </w:tbl>
    <w:p w14:paraId="553E3529" w14:textId="77777777" w:rsidR="00DD4550" w:rsidRPr="003C29EE" w:rsidRDefault="00DD4550" w:rsidP="00DD4550">
      <w:pPr>
        <w:pStyle w:val="FN"/>
      </w:pPr>
    </w:p>
    <w:p w14:paraId="6D810F73" w14:textId="2FE73DE5" w:rsidR="001625C4" w:rsidRPr="003C29EE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A7817">
        <w:t>Listing 9.4</w:t>
      </w:r>
      <w:r w:rsidRPr="003C29EE">
        <w:t>,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compiled,</w:t>
      </w:r>
      <w:r w:rsidR="00E17B9E">
        <w:t xml:space="preserve"> </w:t>
      </w:r>
      <w:r w:rsidRPr="003C29EE">
        <w:t>produces</w:t>
      </w:r>
      <w:r w:rsidR="00E17B9E">
        <w:t xml:space="preserve"> </w:t>
      </w:r>
      <w:r w:rsidRPr="003C29EE">
        <w:t>five</w:t>
      </w:r>
      <w:r w:rsidR="00E17B9E">
        <w:t xml:space="preserve"> </w:t>
      </w:r>
      <w:r w:rsidRPr="003C29EE">
        <w:t>box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three</w:t>
      </w:r>
      <w:r w:rsidR="00E17B9E">
        <w:t xml:space="preserve"> </w:t>
      </w:r>
      <w:r w:rsidRPr="003C29EE">
        <w:t>unbox</w:t>
      </w:r>
      <w:r w:rsidR="00E17B9E">
        <w:t xml:space="preserve"> </w:t>
      </w:r>
      <w:r w:rsidRPr="003C29EE">
        <w:t>instructions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resultant</w:t>
      </w:r>
      <w:r w:rsidR="00E17B9E">
        <w:t xml:space="preserve"> </w:t>
      </w:r>
      <w:r w:rsidRPr="003C29EE">
        <w:t>CIL.</w:t>
      </w:r>
    </w:p>
    <w:p w14:paraId="0B3AA8F4" w14:textId="7BECB621" w:rsidR="001625C4" w:rsidRPr="003C29EE" w:rsidRDefault="009B086D" w:rsidP="00195AAB">
      <w:pPr>
        <w:pStyle w:val="NLFIRST"/>
      </w:pPr>
      <w:r>
        <w:t>1.</w:t>
      </w:r>
      <w:r>
        <w:tab/>
      </w:r>
      <w:r w:rsidR="00CA59C0" w:rsidRPr="003C29EE">
        <w:t>The</w:t>
      </w:r>
      <w:r w:rsidR="00E17B9E">
        <w:t xml:space="preserve"> </w:t>
      </w:r>
      <w:r w:rsidR="00CA59C0" w:rsidRPr="003C29EE">
        <w:t>first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box</w:t>
      </w:r>
      <w:r w:rsidR="00E17B9E">
        <w:t xml:space="preserve"> </w:t>
      </w:r>
      <w:r w:rsidR="00CA59C0" w:rsidRPr="003C29EE">
        <w:t>instructions</w:t>
      </w:r>
      <w:r w:rsidR="00E17B9E">
        <w:t xml:space="preserve"> </w:t>
      </w:r>
      <w:r w:rsidR="00CA59C0" w:rsidRPr="003C29EE">
        <w:t>occur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initial</w:t>
      </w:r>
      <w:r w:rsidR="00E17B9E">
        <w:t xml:space="preserve"> </w:t>
      </w:r>
      <w:r w:rsidR="00CA59C0" w:rsidRPr="003C29EE">
        <w:t>calls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proofErr w:type="spellStart"/>
      <w:proofErr w:type="gramStart"/>
      <w:r w:rsidR="00CA59C0" w:rsidRPr="006A3099">
        <w:rPr>
          <w:rStyle w:val="CITchapbm"/>
        </w:rPr>
        <w:t>list.Add</w:t>
      </w:r>
      <w:proofErr w:type="spellEnd"/>
      <w:proofErr w:type="gramEnd"/>
      <w:r w:rsidR="00CA59C0" w:rsidRPr="006A3099">
        <w:rPr>
          <w:rStyle w:val="CITchapbm"/>
        </w:rPr>
        <w:t>()</w:t>
      </w:r>
      <w:r w:rsidR="00CA59C0" w:rsidRPr="003C29EE">
        <w:t>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signature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ArrayList</w:t>
      </w:r>
      <w:proofErr w:type="spellEnd"/>
      <w:ins w:id="680" w:author="Mark Michaelis" w:date="2020-03-07T16:40:00Z">
        <w:r w:rsidR="007F03D1">
          <w:rPr>
            <w:rStyle w:val="FootnoteReference"/>
          </w:rPr>
          <w:footnoteReference w:id="2"/>
        </w:r>
      </w:ins>
      <w:r w:rsidR="00E17B9E">
        <w:t xml:space="preserve"> </w:t>
      </w:r>
      <w:r w:rsidR="00CA59C0" w:rsidRPr="003C29EE">
        <w:t>method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E17B9E" w:rsidRPr="006A3099">
        <w:rPr>
          <w:rStyle w:val="CITchapbm"/>
        </w:rPr>
        <w:t xml:space="preserve"> </w:t>
      </w:r>
      <w:proofErr w:type="gramStart"/>
      <w:r w:rsidR="00CA59C0" w:rsidRPr="006A3099">
        <w:rPr>
          <w:rStyle w:val="CITchapbm"/>
        </w:rPr>
        <w:t>Add(</w:t>
      </w:r>
      <w:proofErr w:type="gramEnd"/>
      <w:r w:rsidR="00CA59C0" w:rsidRPr="006A3099">
        <w:rPr>
          <w:rStyle w:val="CITchapbm"/>
        </w:rPr>
        <w:t>object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value)</w:t>
      </w:r>
      <w:r w:rsidR="00CA59C0" w:rsidRPr="003C29EE">
        <w:t>.</w:t>
      </w:r>
      <w:r w:rsidR="00E17B9E">
        <w:t xml:space="preserve"> </w:t>
      </w:r>
      <w:r w:rsidR="00CA59C0" w:rsidRPr="003C29EE">
        <w:t>As</w:t>
      </w:r>
      <w:r w:rsidR="00E17B9E">
        <w:t xml:space="preserve"> </w:t>
      </w:r>
      <w:r w:rsidR="00CA59C0" w:rsidRPr="003C29EE">
        <w:t>such,</w:t>
      </w:r>
      <w:r w:rsidR="00E17B9E">
        <w:t xml:space="preserve"> </w:t>
      </w:r>
      <w:r w:rsidR="00CA59C0" w:rsidRPr="003C29EE">
        <w:t>any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passed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method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boxed.</w:t>
      </w:r>
    </w:p>
    <w:p w14:paraId="64703F60" w14:textId="20D703B0" w:rsidR="001625C4" w:rsidRPr="003C29EE" w:rsidRDefault="009B086D" w:rsidP="00195AAB">
      <w:pPr>
        <w:pStyle w:val="NLMID"/>
      </w:pPr>
      <w:r>
        <w:t>2.</w:t>
      </w:r>
      <w:r>
        <w:tab/>
      </w:r>
      <w:r w:rsidR="00CA59C0" w:rsidRPr="003C29EE">
        <w:t>Next</w:t>
      </w:r>
      <w:r w:rsidR="00E17B9E">
        <w:t xml:space="preserve"> </w:t>
      </w:r>
      <w:r w:rsidR="00CA59C0" w:rsidRPr="003C29EE">
        <w:t>are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instructions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call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proofErr w:type="gramStart"/>
      <w:r w:rsidR="00CA59C0" w:rsidRPr="006A3099">
        <w:rPr>
          <w:rStyle w:val="CITchapbm"/>
        </w:rPr>
        <w:t>Add(</w:t>
      </w:r>
      <w:proofErr w:type="gramEnd"/>
      <w:r w:rsidR="00CA59C0" w:rsidRPr="006A3099">
        <w:rPr>
          <w:rStyle w:val="CITchapbm"/>
        </w:rPr>
        <w:t>)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for</w:t>
      </w:r>
      <w:r w:rsidR="00E17B9E">
        <w:t xml:space="preserve"> </w:t>
      </w:r>
      <w:r w:rsidR="00CA59C0" w:rsidRPr="003C29EE">
        <w:t>loop.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return</w:t>
      </w:r>
      <w:r w:rsidR="00E17B9E">
        <w:t xml:space="preserve"> </w:t>
      </w:r>
      <w:r w:rsidR="00CA59C0" w:rsidRPr="003C29EE">
        <w:t>from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ArrayList</w:t>
      </w:r>
      <w:r w:rsidR="00CA59C0" w:rsidRPr="003C29EE">
        <w:t>’s</w:t>
      </w:r>
      <w:proofErr w:type="spellEnd"/>
      <w:r w:rsidR="00E17B9E">
        <w:t xml:space="preserve"> </w:t>
      </w:r>
      <w:r w:rsidR="00CA59C0" w:rsidRPr="003C29EE">
        <w:t>index</w:t>
      </w:r>
      <w:r w:rsidR="00E17B9E">
        <w:t xml:space="preserve"> </w:t>
      </w:r>
      <w:r w:rsidR="00CA59C0" w:rsidRPr="003C29EE">
        <w:t>operator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always</w:t>
      </w:r>
      <w:r w:rsidR="00E17B9E">
        <w:t xml:space="preserve"> </w:t>
      </w:r>
      <w:r w:rsidR="00CA59C0" w:rsidRPr="006A3099">
        <w:rPr>
          <w:rStyle w:val="CITchapbm"/>
        </w:rPr>
        <w:t>object</w:t>
      </w:r>
      <w:r w:rsidR="00E17B9E">
        <w:t xml:space="preserve"> </w:t>
      </w:r>
      <w:r w:rsidR="00CA59C0" w:rsidRPr="003C29EE">
        <w:t>because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what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ArrayList</w:t>
      </w:r>
      <w:proofErr w:type="spellEnd"/>
      <w:r w:rsidR="00E17B9E">
        <w:t xml:space="preserve"> </w:t>
      </w:r>
      <w:r w:rsidR="00CA59C0" w:rsidRPr="003C29EE">
        <w:t>contains.</w:t>
      </w:r>
      <w:r w:rsidR="00E17B9E">
        <w:t xml:space="preserve"> </w:t>
      </w:r>
      <w:r w:rsidR="009957C5">
        <w:t>To</w:t>
      </w:r>
      <w:r w:rsidR="00E17B9E">
        <w:t xml:space="preserve"> </w:t>
      </w:r>
      <w:r w:rsidR="00CA59C0" w:rsidRPr="003C29EE">
        <w:t>add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values,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need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cast</w:t>
      </w:r>
      <w:r w:rsidR="00E17B9E">
        <w:t xml:space="preserve"> </w:t>
      </w:r>
      <w:r w:rsidR="00CA59C0" w:rsidRPr="003C29EE">
        <w:t>them</w:t>
      </w:r>
      <w:r w:rsidR="00E17B9E">
        <w:t xml:space="preserve"> </w:t>
      </w:r>
      <w:r w:rsidR="00CA59C0" w:rsidRPr="003C29EE">
        <w:t>back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CA59C0" w:rsidRPr="003C29EE">
        <w:t>s.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cast</w:t>
      </w:r>
      <w:r w:rsidR="00E17B9E">
        <w:t xml:space="preserve"> </w:t>
      </w:r>
      <w:r w:rsidR="00CA59C0" w:rsidRPr="003C29EE">
        <w:t>from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reference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object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implemented</w:t>
      </w:r>
      <w:r w:rsidR="00E17B9E">
        <w:t xml:space="preserve"> </w:t>
      </w:r>
      <w:r w:rsidR="00CA59C0" w:rsidRPr="003C29EE">
        <w:t>as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call.</w:t>
      </w:r>
    </w:p>
    <w:p w14:paraId="413C428E" w14:textId="6593EE47" w:rsidR="001625C4" w:rsidRPr="003C29EE" w:rsidRDefault="009B086D" w:rsidP="00195AAB">
      <w:pPr>
        <w:pStyle w:val="NLMID"/>
      </w:pPr>
      <w:r>
        <w:t>3.</w:t>
      </w:r>
      <w:r>
        <w:tab/>
      </w:r>
      <w:r w:rsidR="00CA59C0" w:rsidRPr="003C29EE">
        <w:t>Now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take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result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addition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place</w:t>
      </w:r>
      <w:r w:rsidR="00E17B9E">
        <w:t xml:space="preserve"> </w:t>
      </w:r>
      <w:r w:rsidR="00CA59C0" w:rsidRPr="003C29EE">
        <w:t>it</w:t>
      </w:r>
      <w:r w:rsidR="00E17B9E">
        <w:t xml:space="preserve"> </w:t>
      </w:r>
      <w:r w:rsidR="00CA59C0" w:rsidRPr="003C29EE">
        <w:t>into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proofErr w:type="spellStart"/>
      <w:r w:rsidR="00CA59C0" w:rsidRPr="00CB0C5E">
        <w:rPr>
          <w:rStyle w:val="CITchapbm"/>
        </w:rPr>
        <w:t>ArrayList</w:t>
      </w:r>
      <w:proofErr w:type="spellEnd"/>
      <w:r w:rsidR="00E17B9E">
        <w:t xml:space="preserve"> </w:t>
      </w:r>
      <w:r w:rsidR="00CA59C0" w:rsidRPr="003C29EE">
        <w:t>instance,</w:t>
      </w:r>
      <w:r w:rsidR="00E17B9E">
        <w:t xml:space="preserve"> </w:t>
      </w:r>
      <w:r w:rsidR="00CA59C0" w:rsidRPr="003C29EE">
        <w:t>which</w:t>
      </w:r>
      <w:r w:rsidR="00E17B9E">
        <w:t xml:space="preserve"> </w:t>
      </w:r>
      <w:r w:rsidR="00CA59C0" w:rsidRPr="003C29EE">
        <w:t>again</w:t>
      </w:r>
      <w:r w:rsidR="00E17B9E">
        <w:t xml:space="preserve"> </w:t>
      </w:r>
      <w:r w:rsidR="00CA59C0" w:rsidRPr="003C29EE">
        <w:t>results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box</w:t>
      </w:r>
      <w:r w:rsidR="00E17B9E">
        <w:t xml:space="preserve"> </w:t>
      </w:r>
      <w:r w:rsidR="00CA59C0" w:rsidRPr="003C29EE">
        <w:t>operation.</w:t>
      </w:r>
      <w:r w:rsidR="00E17B9E">
        <w:t xml:space="preserve"> </w:t>
      </w:r>
      <w:r w:rsidR="00CA59C0" w:rsidRPr="003C29EE">
        <w:t>Note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first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instructions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box</w:t>
      </w:r>
      <w:r w:rsidR="00E17B9E">
        <w:t xml:space="preserve"> </w:t>
      </w:r>
      <w:r w:rsidR="00CA59C0" w:rsidRPr="003C29EE">
        <w:t>instruction</w:t>
      </w:r>
      <w:r w:rsidR="00E17B9E">
        <w:t xml:space="preserve"> </w:t>
      </w:r>
      <w:r w:rsidR="00CA59C0" w:rsidRPr="003C29EE">
        <w:t>occur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loop.</w:t>
      </w:r>
    </w:p>
    <w:p w14:paraId="3FD22504" w14:textId="062E8362" w:rsidR="001625C4" w:rsidRPr="003C29EE" w:rsidRDefault="00AC2C9E" w:rsidP="00195AAB">
      <w:pPr>
        <w:pStyle w:val="NLMID"/>
      </w:pPr>
      <w:r>
        <w:t>4.</w:t>
      </w:r>
      <w:r>
        <w:tab/>
      </w:r>
      <w:r w:rsidR="00CA59C0" w:rsidRPr="003C29EE">
        <w:t>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foreach</w:t>
      </w:r>
      <w:r w:rsidR="00E17B9E">
        <w:t xml:space="preserve"> </w:t>
      </w:r>
      <w:r w:rsidR="00CA59C0" w:rsidRPr="003C29EE">
        <w:t>loop,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iterate</w:t>
      </w:r>
      <w:r w:rsidR="00E17B9E">
        <w:t xml:space="preserve"> </w:t>
      </w:r>
      <w:r w:rsidR="00CA59C0" w:rsidRPr="003C29EE">
        <w:t>through</w:t>
      </w:r>
      <w:r w:rsidR="00E17B9E">
        <w:t xml:space="preserve"> </w:t>
      </w:r>
      <w:r w:rsidR="00CA59C0" w:rsidRPr="003C29EE">
        <w:t>each</w:t>
      </w:r>
      <w:r w:rsidR="00E17B9E">
        <w:t xml:space="preserve"> </w:t>
      </w:r>
      <w:r w:rsidR="00CA59C0" w:rsidRPr="003C29EE">
        <w:t>item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ArrayList</w:t>
      </w:r>
      <w:proofErr w:type="spellEnd"/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assign</w:t>
      </w:r>
      <w:r w:rsidR="00E17B9E">
        <w:t xml:space="preserve"> </w:t>
      </w:r>
      <w:r w:rsidR="009957C5">
        <w:t>the</w:t>
      </w:r>
      <w:r w:rsidR="00E17B9E">
        <w:t xml:space="preserve"> </w:t>
      </w:r>
      <w:r w:rsidR="009957C5">
        <w:t>items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count</w:t>
      </w:r>
      <w:r w:rsidR="00CA59C0" w:rsidRPr="003C29EE">
        <w:t>.</w:t>
      </w:r>
      <w:r w:rsidR="00E17B9E">
        <w:t xml:space="preserve"> </w:t>
      </w:r>
      <w:r w:rsidR="009957C5">
        <w:t>A</w:t>
      </w:r>
      <w:r w:rsidR="00CA59C0" w:rsidRPr="003C29EE">
        <w:t>s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saw</w:t>
      </w:r>
      <w:r w:rsidR="00E17B9E">
        <w:t xml:space="preserve"> </w:t>
      </w:r>
      <w:r w:rsidR="009957C5">
        <w:t>earlier</w:t>
      </w:r>
      <w:r w:rsidR="00CA59C0" w:rsidRPr="003C29EE">
        <w:t>,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items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ArrayList</w:t>
      </w:r>
      <w:proofErr w:type="spellEnd"/>
      <w:r w:rsidR="00E17B9E">
        <w:t xml:space="preserve"> </w:t>
      </w:r>
      <w:r w:rsidR="00CA59C0" w:rsidRPr="003C29EE">
        <w:t>are</w:t>
      </w:r>
      <w:r w:rsidR="00E17B9E">
        <w:t xml:space="preserve"> </w:t>
      </w:r>
      <w:r w:rsidR="00CA59C0" w:rsidRPr="003C29EE">
        <w:t>references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object</w:t>
      </w:r>
      <w:r w:rsidR="00CA59C0" w:rsidRPr="003C29EE">
        <w:t>s,</w:t>
      </w:r>
      <w:r w:rsidR="00E17B9E">
        <w:t xml:space="preserve"> </w:t>
      </w:r>
      <w:r w:rsidR="00CA59C0" w:rsidRPr="003C29EE">
        <w:t>so</w:t>
      </w:r>
      <w:r w:rsidR="00E17B9E">
        <w:t xml:space="preserve"> </w:t>
      </w:r>
      <w:r w:rsidR="00CA59C0" w:rsidRPr="003C29EE">
        <w:t>assigning</w:t>
      </w:r>
      <w:r w:rsidR="00E17B9E">
        <w:t xml:space="preserve"> </w:t>
      </w:r>
      <w:r w:rsidR="00CA59C0" w:rsidRPr="003C29EE">
        <w:t>them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double</w:t>
      </w:r>
      <w:ins w:id="687" w:author="Mark Michaelis" w:date="2020-03-07T16:48:00Z">
        <w:r w:rsidR="0088477F" w:rsidRPr="006A3099">
          <w:rPr>
            <w:rStyle w:val="CITchapbm"/>
          </w:rPr>
          <w:t>?</w:t>
        </w:r>
      </w:ins>
      <w:r w:rsidR="00E17B9E">
        <w:t xml:space="preserve"> </w:t>
      </w:r>
      <w:r w:rsidR="00CA59C0" w:rsidRPr="003C29EE">
        <w:t>is</w:t>
      </w:r>
      <w:r w:rsidR="009957C5">
        <w:t>,</w:t>
      </w:r>
      <w:r w:rsidR="00E17B9E">
        <w:t xml:space="preserve"> </w:t>
      </w:r>
      <w:r w:rsidR="009957C5">
        <w:t>in</w:t>
      </w:r>
      <w:r w:rsidR="00E17B9E">
        <w:t xml:space="preserve"> </w:t>
      </w:r>
      <w:r w:rsidR="009957C5">
        <w:t>effect,</w:t>
      </w:r>
      <w:r w:rsidR="00E17B9E">
        <w:t xml:space="preserve"> </w:t>
      </w:r>
      <w:r w:rsidR="00CA59C0" w:rsidRPr="003C29EE">
        <w:t>unboxing</w:t>
      </w:r>
      <w:r w:rsidR="00E17B9E">
        <w:t xml:space="preserve"> </w:t>
      </w:r>
      <w:r w:rsidR="00CA59C0" w:rsidRPr="003C29EE">
        <w:t>each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them.</w:t>
      </w:r>
    </w:p>
    <w:p w14:paraId="7BE2E5B6" w14:textId="0F6734AB" w:rsidR="001625C4" w:rsidRPr="003C29EE" w:rsidRDefault="00AC2C9E" w:rsidP="00195AAB">
      <w:pPr>
        <w:pStyle w:val="NLLAST"/>
      </w:pPr>
      <w:r>
        <w:t>5.</w:t>
      </w:r>
      <w:r>
        <w:tab/>
      </w:r>
      <w:r w:rsidR="00CA59C0" w:rsidRPr="003C29EE">
        <w:t>The</w:t>
      </w:r>
      <w:r w:rsidR="00E17B9E">
        <w:t xml:space="preserve"> </w:t>
      </w:r>
      <w:r w:rsidR="00CA59C0" w:rsidRPr="003C29EE">
        <w:t>signature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Console.WriteLine</w:t>
      </w:r>
      <w:proofErr w:type="spellEnd"/>
      <w:r w:rsidR="00CA59C0" w:rsidRPr="006A3099">
        <w:rPr>
          <w:rStyle w:val="CITchapbm"/>
        </w:rPr>
        <w:t>()</w:t>
      </w:r>
      <w:r w:rsidR="009957C5">
        <w:t>,</w:t>
      </w:r>
      <w:r w:rsidR="00E17B9E">
        <w:t xml:space="preserve"> </w:t>
      </w:r>
      <w:r w:rsidR="009957C5">
        <w:t>which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called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foreach</w:t>
      </w:r>
      <w:r w:rsidR="00E17B9E">
        <w:t xml:space="preserve"> </w:t>
      </w:r>
      <w:r w:rsidR="00CA59C0" w:rsidRPr="003C29EE">
        <w:t>loop</w:t>
      </w:r>
      <w:r w:rsidR="009957C5">
        <w:t>,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6A3099">
        <w:rPr>
          <w:rStyle w:val="CITchapbm"/>
        </w:rPr>
        <w:t>void</w:t>
      </w:r>
      <w:r w:rsidR="00E17B9E" w:rsidRPr="006A3099">
        <w:rPr>
          <w:rStyle w:val="CITchapbm"/>
        </w:rPr>
        <w:t xml:space="preserve"> </w:t>
      </w:r>
      <w:proofErr w:type="spellStart"/>
      <w:r w:rsidR="00CA59C0" w:rsidRPr="006A3099">
        <w:rPr>
          <w:rStyle w:val="CITchapbm"/>
        </w:rPr>
        <w:t>Console.Write</w:t>
      </w:r>
      <w:proofErr w:type="spellEnd"/>
      <w:r w:rsidR="00CA59C0" w:rsidRPr="006A3099">
        <w:rPr>
          <w:rStyle w:val="CITchapbm"/>
        </w:rPr>
        <w:t>(string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format,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object</w:t>
      </w:r>
      <w:r w:rsidR="00E17B9E" w:rsidRPr="006A3099">
        <w:rPr>
          <w:rStyle w:val="CITchapbm"/>
        </w:rPr>
        <w:t xml:space="preserve"> </w:t>
      </w:r>
      <w:proofErr w:type="spellStart"/>
      <w:r w:rsidR="00CA59C0" w:rsidRPr="006A3099">
        <w:rPr>
          <w:rStyle w:val="CITchapbm"/>
        </w:rPr>
        <w:t>arg</w:t>
      </w:r>
      <w:proofErr w:type="spellEnd"/>
      <w:r w:rsidR="00CA59C0" w:rsidRPr="006A3099">
        <w:rPr>
          <w:rStyle w:val="CITchapbm"/>
        </w:rPr>
        <w:t>)</w:t>
      </w:r>
      <w:r w:rsidR="00CA59C0" w:rsidRPr="003C29EE">
        <w:t>.</w:t>
      </w:r>
      <w:r w:rsidR="00E17B9E">
        <w:t xml:space="preserve"> </w:t>
      </w:r>
      <w:r w:rsidR="00CA59C0" w:rsidRPr="003C29EE">
        <w:t>As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result,</w:t>
      </w:r>
      <w:r w:rsidR="00E17B9E">
        <w:t xml:space="preserve"> </w:t>
      </w:r>
      <w:r w:rsidR="00CA59C0" w:rsidRPr="003C29EE">
        <w:t>each</w:t>
      </w:r>
      <w:r w:rsidR="00E17B9E">
        <w:t xml:space="preserve"> </w:t>
      </w:r>
      <w:r w:rsidR="00CA59C0" w:rsidRPr="003C29EE">
        <w:t>call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it</w:t>
      </w:r>
      <w:r w:rsidR="00E17B9E">
        <w:t xml:space="preserve"> </w:t>
      </w:r>
      <w:r w:rsidR="00CA59C0" w:rsidRPr="003C29EE">
        <w:t>boxes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object</w:t>
      </w:r>
      <w:r w:rsidR="00CA59C0" w:rsidRPr="003C29EE">
        <w:t>.</w:t>
      </w:r>
    </w:p>
    <w:p w14:paraId="4A938076" w14:textId="5D330FF6" w:rsidR="00661F22" w:rsidRPr="003C29EE" w:rsidRDefault="00CA59C0" w:rsidP="00DD2E54">
      <w:pPr>
        <w:pStyle w:val="CHAPBM"/>
      </w:pPr>
      <w:r w:rsidRPr="003C29EE">
        <w:t>Every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operation</w:t>
      </w:r>
      <w:r w:rsidR="00E17B9E">
        <w:t xml:space="preserve"> </w:t>
      </w:r>
      <w:r w:rsidRPr="003C29EE">
        <w:t>involves</w:t>
      </w:r>
      <w:r w:rsidR="00E17B9E">
        <w:t xml:space="preserve"> </w:t>
      </w:r>
      <w:r w:rsidRPr="003C29EE">
        <w:t>both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allocation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copy;</w:t>
      </w:r>
      <w:r w:rsidR="00E17B9E">
        <w:t xml:space="preserve"> </w:t>
      </w:r>
      <w:r w:rsidRPr="003C29EE">
        <w:t>every</w:t>
      </w:r>
      <w:r w:rsidR="00E17B9E">
        <w:t xml:space="preserve"> </w:t>
      </w:r>
      <w:r w:rsidRPr="003C29EE">
        <w:t>unboxing</w:t>
      </w:r>
      <w:r w:rsidR="00E17B9E">
        <w:t xml:space="preserve"> </w:t>
      </w:r>
      <w:r w:rsidRPr="003C29EE">
        <w:t>operation</w:t>
      </w:r>
      <w:r w:rsidR="00E17B9E">
        <w:t xml:space="preserve"> </w:t>
      </w:r>
      <w:r w:rsidRPr="003C29EE">
        <w:t>involves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check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copy.</w:t>
      </w:r>
      <w:r w:rsidR="00E17B9E">
        <w:t xml:space="preserve"> </w:t>
      </w:r>
      <w:r w:rsidRPr="003C29EE">
        <w:t>Doing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equivalent</w:t>
      </w:r>
      <w:r w:rsidR="00E17B9E">
        <w:t xml:space="preserve"> </w:t>
      </w:r>
      <w:r w:rsidRPr="003C29EE">
        <w:t>work</w:t>
      </w:r>
      <w:r w:rsidR="00E17B9E">
        <w:t xml:space="preserve"> </w:t>
      </w:r>
      <w:r w:rsidRPr="003C29EE">
        <w:t>using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unboxed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would</w:t>
      </w:r>
      <w:r w:rsidR="00E17B9E">
        <w:t xml:space="preserve"> </w:t>
      </w:r>
      <w:r w:rsidRPr="003C29EE">
        <w:t>eliminate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allocation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check.</w:t>
      </w:r>
      <w:r w:rsidR="00E17B9E">
        <w:t xml:space="preserve"> </w:t>
      </w:r>
      <w:r w:rsidRPr="003C29EE">
        <w:t>Obviously,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easily</w:t>
      </w:r>
      <w:r w:rsidR="00E17B9E">
        <w:t xml:space="preserve"> </w:t>
      </w:r>
      <w:r w:rsidRPr="003C29EE">
        <w:t>improve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code’s</w:t>
      </w:r>
      <w:r w:rsidR="00E17B9E">
        <w:t xml:space="preserve"> </w:t>
      </w:r>
      <w:r w:rsidRPr="00D07FB0">
        <w:t>performance</w:t>
      </w:r>
      <w:r w:rsidR="00E17B9E">
        <w:t xml:space="preserve"> </w:t>
      </w:r>
      <w:r w:rsidRPr="00D07FB0">
        <w:t>by</w:t>
      </w:r>
      <w:r w:rsidR="00E17B9E">
        <w:t xml:space="preserve"> </w:t>
      </w:r>
      <w:r w:rsidRPr="00D07FB0">
        <w:t>eliminating</w:t>
      </w:r>
      <w:r w:rsidR="00E17B9E">
        <w:t xml:space="preserve"> </w:t>
      </w:r>
      <w:r w:rsidRPr="00DA595E">
        <w:t>many</w:t>
      </w:r>
      <w:r w:rsidR="00E17B9E">
        <w:t xml:space="preserve"> </w:t>
      </w:r>
      <w:r w:rsidRPr="005A1301">
        <w:t>of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boxing</w:t>
      </w:r>
      <w:r w:rsidR="00E17B9E">
        <w:t xml:space="preserve"> </w:t>
      </w:r>
      <w:r w:rsidRPr="00D07FB0">
        <w:t>operations.</w:t>
      </w:r>
      <w:r w:rsidR="00E17B9E">
        <w:t xml:space="preserve"> </w:t>
      </w:r>
      <w:r w:rsidRPr="00D07FB0">
        <w:t>Using</w:t>
      </w:r>
      <w:r w:rsidR="00E17B9E">
        <w:t xml:space="preserve"> </w:t>
      </w:r>
      <w:r w:rsidRPr="00D07FB0">
        <w:t>an</w:t>
      </w:r>
      <w:r w:rsidR="00E17B9E">
        <w:t xml:space="preserve"> </w:t>
      </w:r>
      <w:r w:rsidRPr="006A3099">
        <w:rPr>
          <w:rStyle w:val="CITchapbm"/>
        </w:rPr>
        <w:t>object</w:t>
      </w:r>
      <w:r w:rsidR="00E17B9E">
        <w:t xml:space="preserve"> </w:t>
      </w:r>
      <w:r w:rsidRPr="00D07FB0">
        <w:t>rather</w:t>
      </w:r>
      <w:r w:rsidR="00E17B9E">
        <w:t xml:space="preserve"> </w:t>
      </w:r>
      <w:r w:rsidRPr="00D07FB0">
        <w:t>than</w:t>
      </w:r>
      <w:r w:rsidR="00E17B9E">
        <w:t xml:space="preserve"> </w:t>
      </w:r>
      <w:r w:rsidRPr="006A3099">
        <w:rPr>
          <w:rStyle w:val="CITchapbm"/>
        </w:rPr>
        <w:t>double</w:t>
      </w:r>
      <w:r w:rsidR="00E17B9E">
        <w:t xml:space="preserve"> </w:t>
      </w:r>
      <w:r w:rsidRPr="00D07FB0">
        <w:t>in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last</w:t>
      </w:r>
      <w:r w:rsidR="00E17B9E">
        <w:t xml:space="preserve"> </w:t>
      </w:r>
      <w:r w:rsidRPr="006A3099">
        <w:rPr>
          <w:rStyle w:val="CITchapbm"/>
        </w:rPr>
        <w:t>foreach</w:t>
      </w:r>
      <w:r w:rsidR="00E17B9E">
        <w:t xml:space="preserve"> </w:t>
      </w:r>
      <w:r w:rsidRPr="00D07FB0">
        <w:t>loop</w:t>
      </w:r>
      <w:r w:rsidR="00E17B9E">
        <w:t xml:space="preserve"> </w:t>
      </w:r>
      <w:r w:rsidRPr="00D07FB0">
        <w:t>is</w:t>
      </w:r>
      <w:r w:rsidR="00E17B9E">
        <w:t xml:space="preserve"> </w:t>
      </w:r>
      <w:r w:rsidRPr="00D07FB0">
        <w:t>one</w:t>
      </w:r>
      <w:r w:rsidR="00E17B9E">
        <w:t xml:space="preserve"> </w:t>
      </w:r>
      <w:r w:rsidR="009957C5" w:rsidRPr="00D07FB0">
        <w:t>such</w:t>
      </w:r>
      <w:r w:rsidR="00E17B9E">
        <w:t xml:space="preserve"> </w:t>
      </w:r>
      <w:r w:rsidRPr="00D07FB0">
        <w:t>improvement.</w:t>
      </w:r>
      <w:r w:rsidR="00E17B9E">
        <w:t xml:space="preserve"> </w:t>
      </w:r>
      <w:r w:rsidRPr="00D07FB0">
        <w:t>Another</w:t>
      </w:r>
      <w:r w:rsidR="00E17B9E">
        <w:t xml:space="preserve"> </w:t>
      </w:r>
      <w:r w:rsidRPr="00D07FB0">
        <w:t>would</w:t>
      </w:r>
      <w:r w:rsidR="00E17B9E">
        <w:t xml:space="preserve"> </w:t>
      </w:r>
      <w:r w:rsidRPr="00D07FB0">
        <w:t>be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change</w:t>
      </w:r>
      <w:r w:rsidR="00E17B9E">
        <w:t xml:space="preserve"> </w:t>
      </w:r>
      <w:r w:rsidRPr="00D07FB0">
        <w:t>the</w:t>
      </w:r>
      <w:r w:rsidR="00E17B9E">
        <w:t xml:space="preserve"> </w:t>
      </w:r>
      <w:proofErr w:type="spellStart"/>
      <w:r w:rsidRPr="006A3099">
        <w:rPr>
          <w:rStyle w:val="CITchapbm"/>
        </w:rPr>
        <w:t>ArrayList</w:t>
      </w:r>
      <w:proofErr w:type="spellEnd"/>
      <w:r w:rsidR="00E17B9E">
        <w:t xml:space="preserve"> </w:t>
      </w:r>
      <w:r w:rsidRPr="00D07FB0">
        <w:t>data</w:t>
      </w:r>
      <w:r w:rsidR="00E17B9E">
        <w:t xml:space="preserve"> </w:t>
      </w:r>
      <w:r w:rsidRPr="00D07FB0">
        <w:t>type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a</w:t>
      </w:r>
      <w:r w:rsidR="00E17B9E">
        <w:t xml:space="preserve"> </w:t>
      </w:r>
      <w:r w:rsidRPr="00D07FB0">
        <w:t>generic</w:t>
      </w:r>
      <w:r w:rsidR="00E17B9E">
        <w:t xml:space="preserve"> </w:t>
      </w:r>
      <w:r w:rsidRPr="00D07FB0">
        <w:t>collec</w:t>
      </w:r>
      <w:r w:rsidRPr="00D07FB0">
        <w:lastRenderedPageBreak/>
        <w:t>tion</w:t>
      </w:r>
      <w:r w:rsidR="00E17B9E">
        <w:t xml:space="preserve"> </w:t>
      </w:r>
      <w:r w:rsidRPr="00D07FB0">
        <w:t>(see</w:t>
      </w:r>
      <w:r w:rsidR="00E17B9E">
        <w:t xml:space="preserve"> </w:t>
      </w:r>
      <w:r w:rsidRPr="00D07FB0">
        <w:t>Chapter</w:t>
      </w:r>
      <w:r w:rsidR="00E17B9E">
        <w:t xml:space="preserve"> </w:t>
      </w:r>
      <w:r w:rsidR="00D07FB0" w:rsidRPr="00D07FB0">
        <w:t>1</w:t>
      </w:r>
      <w:r w:rsidR="00D07FB0" w:rsidRPr="00740650">
        <w:t>2</w:t>
      </w:r>
      <w:r w:rsidRPr="00D07FB0">
        <w:t>).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point</w:t>
      </w:r>
      <w:r w:rsidR="00E17B9E">
        <w:t xml:space="preserve"> </w:t>
      </w:r>
      <w:r w:rsidR="009957C5" w:rsidRPr="00D07FB0">
        <w:t>being</w:t>
      </w:r>
      <w:r w:rsidR="00E17B9E">
        <w:t xml:space="preserve"> </w:t>
      </w:r>
      <w:r w:rsidR="009957C5" w:rsidRPr="00D07FB0">
        <w:t>made</w:t>
      </w:r>
      <w:r w:rsidR="00E17B9E">
        <w:t xml:space="preserve"> </w:t>
      </w:r>
      <w:r w:rsidR="009957C5" w:rsidRPr="00D07FB0">
        <w:t>here</w:t>
      </w:r>
      <w:r w:rsidR="00E17B9E">
        <w:t xml:space="preserve"> </w:t>
      </w:r>
      <w:r w:rsidRPr="00DA595E">
        <w:t>is</w:t>
      </w:r>
      <w:r w:rsidR="00E17B9E">
        <w:t xml:space="preserve"> </w:t>
      </w:r>
      <w:r w:rsidRPr="00D07FB0">
        <w:t>that</w:t>
      </w:r>
      <w:r w:rsidR="00E17B9E">
        <w:t xml:space="preserve"> </w:t>
      </w:r>
      <w:r w:rsidRPr="00D07FB0">
        <w:t>boxing</w:t>
      </w:r>
      <w:r w:rsidR="00E17B9E">
        <w:t xml:space="preserve"> </w:t>
      </w:r>
      <w:r w:rsidRPr="00D07FB0">
        <w:t>can</w:t>
      </w:r>
      <w:r w:rsidR="00E17B9E">
        <w:t xml:space="preserve"> </w:t>
      </w:r>
      <w:r w:rsidRPr="00D07FB0">
        <w:t>be</w:t>
      </w:r>
      <w:r w:rsidR="00E17B9E">
        <w:t xml:space="preserve"> </w:t>
      </w:r>
      <w:r w:rsidRPr="00D07FB0">
        <w:t>rather</w:t>
      </w:r>
      <w:r w:rsidR="00E17B9E">
        <w:t xml:space="preserve"> </w:t>
      </w:r>
      <w:r w:rsidRPr="00D07FB0">
        <w:t>subtle,</w:t>
      </w:r>
      <w:r w:rsidR="00E17B9E">
        <w:t xml:space="preserve"> </w:t>
      </w:r>
      <w:r w:rsidRPr="00D07FB0">
        <w:t>so</w:t>
      </w:r>
      <w:r w:rsidR="00E17B9E">
        <w:t xml:space="preserve"> </w:t>
      </w:r>
      <w:r w:rsidRPr="00D07FB0">
        <w:t>developers</w:t>
      </w:r>
      <w:r w:rsidR="00E17B9E">
        <w:t xml:space="preserve"> </w:t>
      </w:r>
      <w:r w:rsidRPr="00D07FB0">
        <w:t>need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pay</w:t>
      </w:r>
      <w:r w:rsidR="00E17B9E">
        <w:t xml:space="preserve"> </w:t>
      </w:r>
      <w:r w:rsidRPr="00D07FB0">
        <w:t>special</w:t>
      </w:r>
      <w:r w:rsidR="00E17B9E">
        <w:t xml:space="preserve"> </w:t>
      </w:r>
      <w:r w:rsidRPr="00D07FB0">
        <w:t>attention</w:t>
      </w:r>
      <w:r w:rsidR="00E17B9E">
        <w:t xml:space="preserve"> </w:t>
      </w:r>
      <w:r w:rsidRPr="00D07FB0">
        <w:t>and</w:t>
      </w:r>
      <w:r w:rsidR="00E17B9E">
        <w:t xml:space="preserve"> </w:t>
      </w:r>
      <w:r w:rsidRPr="00D07FB0">
        <w:t>notice</w:t>
      </w:r>
      <w:r w:rsidR="00E17B9E">
        <w:t xml:space="preserve"> </w:t>
      </w:r>
      <w:r w:rsidRPr="00D07FB0">
        <w:t>situations</w:t>
      </w:r>
      <w:r w:rsidR="00E17B9E">
        <w:t xml:space="preserve"> </w:t>
      </w:r>
      <w:r w:rsidRPr="00D07FB0">
        <w:t>where</w:t>
      </w:r>
      <w:r w:rsidR="00E17B9E">
        <w:t xml:space="preserve"> </w:t>
      </w:r>
      <w:r w:rsidRPr="00D07FB0">
        <w:t>it</w:t>
      </w:r>
      <w:r w:rsidR="00E17B9E">
        <w:t xml:space="preserve"> </w:t>
      </w:r>
      <w:r w:rsidRPr="00D07FB0">
        <w:t>could</w:t>
      </w:r>
      <w:r w:rsidR="00E17B9E">
        <w:t xml:space="preserve"> </w:t>
      </w:r>
      <w:r w:rsidRPr="00D07FB0">
        <w:t>potentially</w:t>
      </w:r>
      <w:r w:rsidR="00E17B9E">
        <w:t xml:space="preserve"> </w:t>
      </w:r>
      <w:r w:rsidRPr="00D07FB0">
        <w:t>occur</w:t>
      </w:r>
      <w:r w:rsidR="00E17B9E">
        <w:t xml:space="preserve"> </w:t>
      </w:r>
      <w:r w:rsidRPr="00D07FB0">
        <w:t>repeatedly</w:t>
      </w:r>
      <w:r w:rsidR="00E17B9E">
        <w:t xml:space="preserve"> </w:t>
      </w:r>
      <w:r w:rsidRPr="00D07FB0">
        <w:t>and</w:t>
      </w:r>
      <w:r w:rsidR="00E17B9E">
        <w:t xml:space="preserve"> </w:t>
      </w:r>
      <w:r w:rsidRPr="00D07FB0">
        <w:t>affect</w:t>
      </w:r>
      <w:r w:rsidR="00E17B9E">
        <w:t xml:space="preserve"> </w:t>
      </w:r>
      <w:r w:rsidRPr="00D07FB0">
        <w:t>performance.</w:t>
      </w:r>
    </w:p>
    <w:p w14:paraId="17B406C3" w14:textId="73E8C0CB" w:rsidR="001625C4" w:rsidRPr="003C29EE" w:rsidRDefault="009957C5" w:rsidP="00DD2E54">
      <w:pPr>
        <w:pStyle w:val="CHAPBM"/>
      </w:pPr>
      <w:r>
        <w:t>A</w:t>
      </w:r>
      <w:r w:rsidR="00CA59C0" w:rsidRPr="003C29EE">
        <w:t>nother</w:t>
      </w:r>
      <w:r w:rsidR="00E17B9E">
        <w:t xml:space="preserve"> </w:t>
      </w:r>
      <w:r w:rsidR="00CA59C0" w:rsidRPr="003C29EE">
        <w:t>unfortunate</w:t>
      </w:r>
      <w:r w:rsidR="00E17B9E">
        <w:t xml:space="preserve"> </w:t>
      </w:r>
      <w:r w:rsidR="00CA59C0" w:rsidRPr="003C29EE">
        <w:t>boxing-related</w:t>
      </w:r>
      <w:r w:rsidR="00E17B9E">
        <w:t xml:space="preserve"> </w:t>
      </w:r>
      <w:r w:rsidR="00CA59C0" w:rsidRPr="003C29EE">
        <w:t>problem</w:t>
      </w:r>
      <w:r w:rsidR="00E17B9E">
        <w:t xml:space="preserve"> </w:t>
      </w:r>
      <w:r>
        <w:t>also</w:t>
      </w:r>
      <w:r w:rsidR="00E17B9E">
        <w:t xml:space="preserve"> </w:t>
      </w:r>
      <w:r>
        <w:t>occurs</w:t>
      </w:r>
      <w:r w:rsidR="00E17B9E">
        <w:t xml:space="preserve"> </w:t>
      </w:r>
      <w:r>
        <w:t>at</w:t>
      </w:r>
      <w:r w:rsidR="00E17B9E">
        <w:t xml:space="preserve"> </w:t>
      </w:r>
      <w:r>
        <w:t>runtime:</w:t>
      </w:r>
      <w:r w:rsidR="00E17B9E">
        <w:t xml:space="preserve"> </w:t>
      </w:r>
      <w:del w:id="688" w:author="Mark Michaelis" w:date="2020-03-14T15:46:00Z">
        <w:r w:rsidR="00CA59C0" w:rsidRPr="003C29EE" w:rsidDel="00F51715">
          <w:delText>If</w:delText>
        </w:r>
        <w:r w:rsidR="00E17B9E" w:rsidDel="00F51715">
          <w:delText xml:space="preserve"> </w:delText>
        </w:r>
        <w:r w:rsidR="00CA59C0" w:rsidRPr="003C29EE" w:rsidDel="00F51715">
          <w:delText>you</w:delText>
        </w:r>
        <w:r w:rsidR="00E17B9E" w:rsidDel="00F51715">
          <w:delText xml:space="preserve"> </w:delText>
        </w:r>
        <w:r w:rsidR="00CA59C0" w:rsidRPr="003C29EE" w:rsidDel="00F51715">
          <w:delText>wanted</w:delText>
        </w:r>
        <w:r w:rsidR="00E17B9E" w:rsidDel="00F51715">
          <w:delText xml:space="preserve"> </w:delText>
        </w:r>
        <w:r w:rsidR="00CA59C0" w:rsidRPr="003C29EE" w:rsidDel="00F51715">
          <w:delText>to</w:delText>
        </w:r>
        <w:r w:rsidR="00E17B9E" w:rsidDel="00F51715">
          <w:delText xml:space="preserve"> </w:delText>
        </w:r>
        <w:r w:rsidR="00CA59C0" w:rsidRPr="003C29EE" w:rsidDel="00F51715">
          <w:delText>change</w:delText>
        </w:r>
        <w:r w:rsidR="00E17B9E" w:rsidDel="00F51715">
          <w:delText xml:space="preserve"> </w:delText>
        </w:r>
        <w:r w:rsidR="00CA59C0" w:rsidRPr="003C29EE" w:rsidDel="00F51715">
          <w:delText>the</w:delText>
        </w:r>
        <w:r w:rsidR="00E17B9E" w:rsidDel="00F51715">
          <w:delText xml:space="preserve"> </w:delText>
        </w:r>
        <w:r w:rsidR="00CA59C0" w:rsidRPr="003C29EE" w:rsidDel="00F51715">
          <w:delText>initial</w:delText>
        </w:r>
        <w:r w:rsidR="00E17B9E" w:rsidDel="00F51715">
          <w:delText xml:space="preserve"> </w:delText>
        </w:r>
        <w:r w:rsidR="00CA59C0" w:rsidRPr="003C29EE" w:rsidDel="00F51715">
          <w:delText>two</w:delText>
        </w:r>
      </w:del>
      <w:ins w:id="689" w:author="Mark Michaelis" w:date="2020-03-14T15:46:00Z">
        <w:r w:rsidR="00F51715">
          <w:t>When calling</w:t>
        </w:r>
      </w:ins>
      <w:r w:rsidR="00E17B9E">
        <w:t xml:space="preserve"> </w:t>
      </w:r>
      <w:r w:rsidR="00CA59C0" w:rsidRPr="006A3099">
        <w:rPr>
          <w:rStyle w:val="CITchapbm"/>
        </w:rPr>
        <w:t>Add()</w:t>
      </w:r>
      <w:r w:rsidR="00E17B9E">
        <w:t xml:space="preserve"> </w:t>
      </w:r>
      <w:ins w:id="690" w:author="Mark Michaelis" w:date="2020-03-14T15:47:00Z">
        <w:r w:rsidR="00764AE8">
          <w:t xml:space="preserve">without first casting to double, </w:t>
        </w:r>
      </w:ins>
      <w:del w:id="691" w:author="Mark Michaelis" w:date="2020-03-14T15:47:00Z">
        <w:r w:rsidR="00CA59C0" w:rsidRPr="003C29EE" w:rsidDel="00764AE8">
          <w:delText>calls</w:delText>
        </w:r>
        <w:r w:rsidR="00E17B9E" w:rsidDel="00764AE8">
          <w:delText xml:space="preserve"> </w:delText>
        </w:r>
        <w:r w:rsidR="00CA59C0" w:rsidRPr="003C29EE" w:rsidDel="00764AE8">
          <w:delText>so</w:delText>
        </w:r>
        <w:r w:rsidR="00E17B9E" w:rsidDel="00764AE8">
          <w:delText xml:space="preserve"> </w:delText>
        </w:r>
        <w:r w:rsidR="00CA59C0" w:rsidRPr="003C29EE" w:rsidDel="00764AE8">
          <w:delText>that</w:delText>
        </w:r>
        <w:r w:rsidR="00E17B9E" w:rsidDel="00764AE8">
          <w:delText xml:space="preserve"> </w:delText>
        </w:r>
        <w:r w:rsidR="00CA59C0" w:rsidRPr="003C29EE" w:rsidDel="00764AE8">
          <w:delText>they</w:delText>
        </w:r>
        <w:r w:rsidR="00E17B9E" w:rsidDel="00764AE8">
          <w:delText xml:space="preserve"> </w:delText>
        </w:r>
        <w:r w:rsidR="00CA59C0" w:rsidRPr="003C29EE" w:rsidDel="00764AE8">
          <w:delText>did</w:delText>
        </w:r>
        <w:r w:rsidR="00E17B9E" w:rsidDel="00764AE8">
          <w:delText xml:space="preserve"> </w:delText>
        </w:r>
        <w:r w:rsidR="00CA59C0" w:rsidRPr="003C29EE" w:rsidDel="00764AE8">
          <w:delText>not</w:delText>
        </w:r>
        <w:r w:rsidR="00E17B9E" w:rsidDel="00764AE8">
          <w:delText xml:space="preserve"> </w:delText>
        </w:r>
        <w:r w:rsidR="00CA59C0" w:rsidRPr="003C29EE" w:rsidDel="00764AE8">
          <w:delText>use</w:delText>
        </w:r>
        <w:r w:rsidR="00E17B9E" w:rsidDel="00764AE8">
          <w:delText xml:space="preserve"> </w:delText>
        </w:r>
        <w:r w:rsidR="00CA59C0" w:rsidRPr="003C29EE" w:rsidDel="00764AE8">
          <w:delText>a</w:delText>
        </w:r>
        <w:r w:rsidR="00E17B9E" w:rsidDel="00764AE8">
          <w:delText xml:space="preserve"> </w:delText>
        </w:r>
        <w:r w:rsidR="00CA59C0" w:rsidRPr="003C29EE" w:rsidDel="00764AE8">
          <w:delText>cast</w:delText>
        </w:r>
        <w:r w:rsidR="00E17B9E" w:rsidDel="00764AE8">
          <w:delText xml:space="preserve"> </w:delText>
        </w:r>
      </w:del>
      <w:r w:rsidR="00CA59C0" w:rsidRPr="003C29EE">
        <w:t>(or</w:t>
      </w:r>
      <w:r w:rsidR="00E17B9E">
        <w:t xml:space="preserve"> </w:t>
      </w:r>
      <w:ins w:id="692" w:author="Mark Michaelis" w:date="2020-03-14T15:47:00Z">
        <w:r w:rsidR="00764AE8">
          <w:t xml:space="preserve">use </w:t>
        </w:r>
      </w:ins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E17B9E">
        <w:t xml:space="preserve"> </w:t>
      </w:r>
      <w:r w:rsidR="00CA59C0" w:rsidRPr="003C29EE">
        <w:t>literal),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del w:id="693" w:author="Kevin" w:date="2020-03-02T17:02:00Z">
        <w:r w:rsidR="00CA59C0" w:rsidRPr="003C29EE" w:rsidDel="00AB4C12">
          <w:delText>would</w:delText>
        </w:r>
        <w:r w:rsidR="00E17B9E" w:rsidDel="00AB4C12">
          <w:delText xml:space="preserve"> </w:delText>
        </w:r>
        <w:r w:rsidR="00CA59C0" w:rsidRPr="003C29EE" w:rsidDel="00AB4C12">
          <w:delText>have</w:delText>
        </w:r>
        <w:r w:rsidR="00E17B9E" w:rsidDel="00AB4C12">
          <w:delText xml:space="preserve"> </w:delText>
        </w:r>
        <w:r w:rsidR="00CA59C0" w:rsidRPr="003C29EE" w:rsidDel="00AB4C12">
          <w:delText>to</w:delText>
        </w:r>
      </w:del>
      <w:ins w:id="694" w:author="Kevin" w:date="2020-03-02T17:02:00Z">
        <w:r w:rsidR="00AB4C12">
          <w:t>could</w:t>
        </w:r>
      </w:ins>
      <w:r w:rsidR="00E17B9E">
        <w:t xml:space="preserve"> </w:t>
      </w:r>
      <w:r w:rsidR="00CA59C0" w:rsidRPr="003C29EE">
        <w:t>insert</w:t>
      </w:r>
      <w:r w:rsidR="00E17B9E">
        <w:t xml:space="preserve"> </w:t>
      </w:r>
      <w:r w:rsidR="00CA59C0" w:rsidRPr="003C29EE">
        <w:t>integers</w:t>
      </w:r>
      <w:r w:rsidR="00E17B9E">
        <w:t xml:space="preserve"> </w:t>
      </w:r>
      <w:r w:rsidR="00CA59C0" w:rsidRPr="003C29EE">
        <w:t>into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array</w:t>
      </w:r>
      <w:r w:rsidR="00E17B9E">
        <w:t xml:space="preserve"> </w:t>
      </w:r>
      <w:r w:rsidR="00CA59C0" w:rsidRPr="003C29EE">
        <w:t>list.</w:t>
      </w:r>
      <w:r w:rsidR="00E17B9E">
        <w:t xml:space="preserve"> </w:t>
      </w:r>
      <w:r w:rsidR="00CA59C0" w:rsidRPr="003C29EE">
        <w:t>Since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int</w:t>
      </w:r>
      <w:r w:rsidR="00CA59C0" w:rsidRPr="003C29EE">
        <w:t>s</w:t>
      </w:r>
      <w:proofErr w:type="spellEnd"/>
      <w:r w:rsidR="00E17B9E">
        <w:t xml:space="preserve"> </w:t>
      </w:r>
      <w:r w:rsidR="00CA59C0" w:rsidRPr="003C29EE">
        <w:t>will</w:t>
      </w:r>
      <w:r w:rsidR="00E17B9E">
        <w:t xml:space="preserve"> </w:t>
      </w:r>
      <w:r w:rsidR="00CA59C0" w:rsidRPr="003C29EE">
        <w:t>implicitly</w:t>
      </w:r>
      <w:r w:rsidR="00E17B9E">
        <w:t xml:space="preserve"> </w:t>
      </w:r>
      <w:r w:rsidR="00CA59C0" w:rsidRPr="003C29EE">
        <w:t>be</w:t>
      </w:r>
      <w:r w:rsidR="00E17B9E">
        <w:t xml:space="preserve"> </w:t>
      </w:r>
      <w:r w:rsidR="00CA59C0" w:rsidRPr="003C29EE">
        <w:t>converted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CA59C0" w:rsidRPr="003C29EE">
        <w:t>s,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would</w:t>
      </w:r>
      <w:r w:rsidR="00E17B9E">
        <w:t xml:space="preserve"> </w:t>
      </w:r>
      <w:r w:rsidR="00CA59C0" w:rsidRPr="003C29EE">
        <w:t>appear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be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innocuous</w:t>
      </w:r>
      <w:r w:rsidR="00E17B9E">
        <w:t xml:space="preserve"> </w:t>
      </w:r>
      <w:r w:rsidR="00CA59C0" w:rsidRPr="003C29EE">
        <w:t>modification.</w:t>
      </w:r>
      <w:r w:rsidR="00E17B9E">
        <w:t xml:space="preserve"> </w:t>
      </w:r>
      <w:r w:rsidR="00CA59C0" w:rsidRPr="003C29EE">
        <w:t>However,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casts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E17B9E">
        <w:t xml:space="preserve"> </w:t>
      </w:r>
      <w:ins w:id="695" w:author="Mark Michaelis" w:date="2020-03-14T15:47:00Z">
        <w:r w:rsidR="00764AE8">
          <w:t xml:space="preserve">when retrieving the value </w:t>
        </w:r>
      </w:ins>
      <w:r w:rsidR="00CA59C0" w:rsidRPr="003C29EE">
        <w:t>from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for</w:t>
      </w:r>
      <w:ins w:id="696" w:author="Kevin" w:date="2020-03-02T17:03:00Z">
        <w:r w:rsidR="00AB4C12" w:rsidRPr="006A3099">
          <w:rPr>
            <w:rStyle w:val="CITchapbm"/>
          </w:rPr>
          <w:t>each</w:t>
        </w:r>
      </w:ins>
      <w:r w:rsidR="00E17B9E">
        <w:t xml:space="preserve"> </w:t>
      </w:r>
      <w:r w:rsidR="00CA59C0" w:rsidRPr="003C29EE">
        <w:t>loop</w:t>
      </w:r>
      <w:del w:id="697" w:author="Kevin" w:date="2020-03-02T17:05:00Z">
        <w:r w:rsidR="00CA59C0" w:rsidRPr="003C29EE" w:rsidDel="00AB4C12">
          <w:delText>,</w:delText>
        </w:r>
        <w:r w:rsidR="00E17B9E" w:rsidDel="00AB4C12">
          <w:delText xml:space="preserve"> </w:delText>
        </w:r>
        <w:r w:rsidR="00CA59C0" w:rsidRPr="003C29EE" w:rsidDel="00AB4C12">
          <w:delText>and</w:delText>
        </w:r>
        <w:r w:rsidR="00E17B9E" w:rsidDel="00AB4C12">
          <w:delText xml:space="preserve"> </w:delText>
        </w:r>
        <w:r w:rsidR="00CA59C0" w:rsidRPr="003C29EE" w:rsidDel="00AB4C12">
          <w:delText>again</w:delText>
        </w:r>
        <w:r w:rsidR="00E17B9E" w:rsidDel="00AB4C12">
          <w:delText xml:space="preserve"> </w:delText>
        </w:r>
        <w:r w:rsidR="00CA59C0" w:rsidRPr="003C29EE" w:rsidDel="00AB4C12">
          <w:delText>in</w:delText>
        </w:r>
        <w:r w:rsidR="00E17B9E" w:rsidDel="00AB4C12">
          <w:delText xml:space="preserve"> </w:delText>
        </w:r>
        <w:r w:rsidR="00CA59C0" w:rsidRPr="003C29EE" w:rsidDel="00AB4C12">
          <w:delText>the</w:delText>
        </w:r>
        <w:r w:rsidR="00E17B9E" w:rsidDel="00AB4C12">
          <w:delText xml:space="preserve"> </w:delText>
        </w:r>
        <w:r w:rsidR="00CA59C0" w:rsidRPr="003C29EE" w:rsidDel="00AB4C12">
          <w:delText>assignment</w:delText>
        </w:r>
        <w:r w:rsidR="00E17B9E" w:rsidDel="00AB4C12">
          <w:delText xml:space="preserve"> </w:delText>
        </w:r>
        <w:r w:rsidR="00CA59C0" w:rsidRPr="003C29EE" w:rsidDel="00AB4C12">
          <w:delText>to</w:delText>
        </w:r>
        <w:r w:rsidR="00E17B9E" w:rsidDel="00AB4C12">
          <w:delText xml:space="preserve"> </w:delText>
        </w:r>
        <w:r w:rsidR="00CA59C0" w:rsidRPr="006A3099" w:rsidDel="00AB4C12">
          <w:rPr>
            <w:rStyle w:val="CITchapbm"/>
          </w:rPr>
          <w:delText>count</w:delText>
        </w:r>
        <w:r w:rsidR="00E17B9E" w:rsidDel="00AB4C12">
          <w:delText xml:space="preserve"> </w:delText>
        </w:r>
        <w:r w:rsidR="00CA59C0" w:rsidRPr="003C29EE" w:rsidDel="00AB4C12">
          <w:delText>in</w:delText>
        </w:r>
        <w:r w:rsidR="00E17B9E" w:rsidDel="00AB4C12">
          <w:delText xml:space="preserve"> </w:delText>
        </w:r>
        <w:r w:rsidR="00CA59C0" w:rsidRPr="003C29EE" w:rsidDel="00AB4C12">
          <w:delText>the</w:delText>
        </w:r>
        <w:r w:rsidR="00E17B9E" w:rsidDel="00AB4C12">
          <w:delText xml:space="preserve"> </w:delText>
        </w:r>
        <w:r w:rsidR="00CA59C0" w:rsidRPr="006A3099" w:rsidDel="00AB4C12">
          <w:rPr>
            <w:rStyle w:val="CITchapbm"/>
          </w:rPr>
          <w:delText>foreach</w:delText>
        </w:r>
        <w:r w:rsidR="00E17B9E" w:rsidDel="00AB4C12">
          <w:delText xml:space="preserve"> </w:delText>
        </w:r>
        <w:r w:rsidR="00CA59C0" w:rsidRPr="003C29EE" w:rsidDel="00AB4C12">
          <w:delText>loop,</w:delText>
        </w:r>
      </w:del>
      <w:r w:rsidR="00E17B9E">
        <w:t xml:space="preserve"> </w:t>
      </w:r>
      <w:r w:rsidR="00CA59C0" w:rsidRPr="003C29EE">
        <w:t>would</w:t>
      </w:r>
      <w:r w:rsidR="00E17B9E">
        <w:t xml:space="preserve"> </w:t>
      </w:r>
      <w:r w:rsidR="00CA59C0" w:rsidRPr="003C29EE">
        <w:t>fail.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problem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immediately</w:t>
      </w:r>
      <w:r w:rsidR="00E17B9E">
        <w:t xml:space="preserve"> </w:t>
      </w:r>
      <w:r w:rsidR="00CA59C0" w:rsidRPr="003C29EE">
        <w:t>following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operation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attempt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perform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memory</w:t>
      </w:r>
      <w:r w:rsidR="00E17B9E">
        <w:t xml:space="preserve"> </w:t>
      </w:r>
      <w:r w:rsidR="00CA59C0" w:rsidRPr="003C29EE">
        <w:t>copy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boxed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E17B9E">
        <w:t xml:space="preserve"> </w:t>
      </w:r>
      <w:r w:rsidR="00CA59C0" w:rsidRPr="003C29EE">
        <w:t>into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CA59C0" w:rsidRPr="003C29EE">
        <w:t>.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cannot</w:t>
      </w:r>
      <w:r w:rsidR="00E17B9E">
        <w:t xml:space="preserve"> </w:t>
      </w:r>
      <w:r w:rsidR="00CA59C0" w:rsidRPr="003C29EE">
        <w:t>do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without</w:t>
      </w:r>
      <w:r w:rsidR="00E17B9E">
        <w:t xml:space="preserve"> </w:t>
      </w:r>
      <w:r w:rsidR="00CA59C0" w:rsidRPr="003C29EE">
        <w:t>first</w:t>
      </w:r>
      <w:r w:rsidR="00E17B9E">
        <w:t xml:space="preserve"> </w:t>
      </w:r>
      <w:r w:rsidR="00CA59C0" w:rsidRPr="003C29EE">
        <w:t>casting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CA59C0" w:rsidRPr="003C29EE">
        <w:t>,</w:t>
      </w:r>
      <w:r w:rsidR="00E17B9E">
        <w:t xml:space="preserve"> </w:t>
      </w:r>
      <w:r w:rsidR="00CA59C0" w:rsidRPr="003C29EE">
        <w:t>because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code</w:t>
      </w:r>
      <w:r w:rsidR="00E17B9E">
        <w:t xml:space="preserve"> </w:t>
      </w:r>
      <w:r w:rsidR="00CA59C0" w:rsidRPr="003C29EE">
        <w:t>will</w:t>
      </w:r>
      <w:r w:rsidR="00E17B9E">
        <w:t xml:space="preserve"> </w:t>
      </w:r>
      <w:r w:rsidR="00CA59C0" w:rsidRPr="003C29EE">
        <w:t>throw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InvalidCastException</w:t>
      </w:r>
      <w:proofErr w:type="spellEnd"/>
      <w:r w:rsidR="00E17B9E">
        <w:t xml:space="preserve"> </w:t>
      </w:r>
      <w:r w:rsidR="00CA59C0" w:rsidRPr="003C29EE">
        <w:t>at</w:t>
      </w:r>
      <w:r w:rsidR="00E17B9E">
        <w:t xml:space="preserve"> </w:t>
      </w:r>
      <w:r w:rsidR="00CA59C0" w:rsidRPr="003C29EE">
        <w:t>execution</w:t>
      </w:r>
      <w:r w:rsidR="00E17B9E">
        <w:t xml:space="preserve"> </w:t>
      </w:r>
      <w:r w:rsidR="00CA59C0" w:rsidRPr="003C29EE">
        <w:t>time.</w:t>
      </w:r>
      <w:r w:rsidR="00E17B9E">
        <w:t xml:space="preserve"> </w:t>
      </w:r>
      <w:r w:rsidR="004A7817">
        <w:t>Listing 9.5</w:t>
      </w:r>
      <w:r w:rsidR="00E17B9E">
        <w:t xml:space="preserve"> </w:t>
      </w:r>
      <w:r w:rsidR="00CA59C0" w:rsidRPr="003C29EE">
        <w:t>shows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similar</w:t>
      </w:r>
      <w:r w:rsidR="00E17B9E">
        <w:t xml:space="preserve"> </w:t>
      </w:r>
      <w:r w:rsidR="00CA59C0" w:rsidRPr="003C29EE">
        <w:t>error</w:t>
      </w:r>
      <w:r w:rsidR="00E17B9E">
        <w:t xml:space="preserve"> </w:t>
      </w:r>
      <w:r w:rsidR="00CA59C0" w:rsidRPr="003C29EE">
        <w:t>commented</w:t>
      </w:r>
      <w:r w:rsidR="00E17B9E">
        <w:t xml:space="preserve"> </w:t>
      </w:r>
      <w:r w:rsidR="00CA59C0" w:rsidRPr="003C29EE">
        <w:t>out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followed</w:t>
      </w:r>
      <w:r w:rsidR="00E17B9E">
        <w:t xml:space="preserve"> </w:t>
      </w:r>
      <w:r w:rsidR="00CA59C0" w:rsidRPr="003C29EE">
        <w:t>by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correct</w:t>
      </w:r>
      <w:r w:rsidR="00E17B9E">
        <w:t xml:space="preserve"> </w:t>
      </w:r>
      <w:r w:rsidR="00CA59C0" w:rsidRPr="003C29EE">
        <w:t>cast.</w:t>
      </w:r>
    </w:p>
    <w:p w14:paraId="70741CC9" w14:textId="03BC7694" w:rsidR="001625C4" w:rsidRPr="003C29EE" w:rsidRDefault="004A7817" w:rsidP="00E50E99">
      <w:pPr>
        <w:pStyle w:val="CDTTTL"/>
      </w:pPr>
      <w:r w:rsidRPr="00612662">
        <w:rPr>
          <w:rStyle w:val="CDTNUM"/>
        </w:rPr>
        <w:t>Listing 9.5</w:t>
      </w:r>
      <w:r w:rsidR="00E17B9E" w:rsidRPr="00612662">
        <w:rPr>
          <w:rStyle w:val="CDTNUM"/>
        </w:rPr>
        <w:t>: </w:t>
      </w:r>
      <w:r w:rsidR="00CA59C0" w:rsidRPr="003C29EE">
        <w:t>Unboxing</w:t>
      </w:r>
      <w:r w:rsidR="00E17B9E">
        <w:t xml:space="preserve"> </w:t>
      </w:r>
      <w:r w:rsidR="00CA59C0" w:rsidRPr="003C29EE">
        <w:t>Must</w:t>
      </w:r>
      <w:r w:rsidR="00E17B9E">
        <w:t xml:space="preserve"> </w:t>
      </w:r>
      <w:r w:rsidR="00CA59C0" w:rsidRPr="003C29EE">
        <w:t>Be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Underlying</w:t>
      </w:r>
      <w:r w:rsidR="00E17B9E">
        <w:t xml:space="preserve"> </w:t>
      </w:r>
      <w:r w:rsidR="00CA59C0" w:rsidRPr="003C29EE">
        <w:t>Type</w:t>
      </w:r>
    </w:p>
    <w:p w14:paraId="318142D5" w14:textId="011D710B" w:rsidR="001625C4" w:rsidRPr="003C29EE" w:rsidRDefault="00E17B9E" w:rsidP="006A3099">
      <w:pPr>
        <w:pStyle w:val="CDTFIRST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46EDA9F0" w14:textId="4F5A4261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number;</w:t>
      </w:r>
    </w:p>
    <w:p w14:paraId="269D3DBF" w14:textId="7F5CF74E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object</w:t>
      </w:r>
      <w:r>
        <w:t xml:space="preserve"> </w:t>
      </w:r>
      <w:r w:rsidR="00CA59C0" w:rsidRPr="003C29EE">
        <w:t>thing;</w:t>
      </w:r>
    </w:p>
    <w:p w14:paraId="79568EE4" w14:textId="0F1A7B1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double</w:t>
      </w:r>
      <w:r>
        <w:t xml:space="preserve"> </w:t>
      </w:r>
      <w:proofErr w:type="spellStart"/>
      <w:r w:rsidR="00CA59C0" w:rsidRPr="003C29EE">
        <w:t>bigNumber</w:t>
      </w:r>
      <w:proofErr w:type="spellEnd"/>
      <w:r w:rsidR="00CA59C0" w:rsidRPr="003C29EE">
        <w:t>;</w:t>
      </w:r>
    </w:p>
    <w:p w14:paraId="08B4BE1D" w14:textId="77777777" w:rsidR="001625C4" w:rsidRPr="003C29EE" w:rsidRDefault="001625C4" w:rsidP="00703F75">
      <w:pPr>
        <w:pStyle w:val="CDTMID"/>
      </w:pPr>
    </w:p>
    <w:p w14:paraId="18EE06A0" w14:textId="1A30DBE8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number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42;</w:t>
      </w:r>
    </w:p>
    <w:p w14:paraId="7E80E26A" w14:textId="71190E0E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thing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number;</w:t>
      </w:r>
    </w:p>
    <w:p w14:paraId="317B08DA" w14:textId="37885F94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ERROR:</w:t>
      </w:r>
      <w:r>
        <w:rPr>
          <w:rStyle w:val="CPComment"/>
        </w:rPr>
        <w:t xml:space="preserve"> </w:t>
      </w:r>
      <w:proofErr w:type="spellStart"/>
      <w:r w:rsidR="00CA59C0" w:rsidRPr="003C29EE">
        <w:rPr>
          <w:rStyle w:val="CPComment"/>
        </w:rPr>
        <w:t>InvalidCastException</w:t>
      </w:r>
      <w:proofErr w:type="spellEnd"/>
    </w:p>
    <w:p w14:paraId="580F4EE9" w14:textId="2F728A7D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proofErr w:type="spellStart"/>
      <w:r w:rsidR="00CA59C0" w:rsidRPr="003C29EE">
        <w:t>bigNumber</w:t>
      </w:r>
      <w:proofErr w:type="spellEnd"/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(</w:t>
      </w:r>
      <w:r w:rsidR="00CA59C0" w:rsidRPr="003C29EE">
        <w:rPr>
          <w:rStyle w:val="CPKeyword"/>
        </w:rPr>
        <w:t>double</w:t>
      </w:r>
      <w:r w:rsidR="00CA59C0" w:rsidRPr="003C29EE">
        <w:t>)thing;</w:t>
      </w:r>
    </w:p>
    <w:p w14:paraId="5E5337EE" w14:textId="26AECDBD" w:rsidR="001625C4" w:rsidRPr="003C29EE" w:rsidRDefault="00E17B9E" w:rsidP="00703F75">
      <w:pPr>
        <w:pStyle w:val="CDTMID"/>
      </w:pPr>
      <w:r>
        <w:t xml:space="preserve">      </w:t>
      </w:r>
      <w:proofErr w:type="spellStart"/>
      <w:r w:rsidR="00CA59C0" w:rsidRPr="003C29EE">
        <w:t>bigNumber</w:t>
      </w:r>
      <w:proofErr w:type="spellEnd"/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(</w:t>
      </w:r>
      <w:r w:rsidR="00CA59C0" w:rsidRPr="003C29EE">
        <w:rPr>
          <w:rStyle w:val="CPKeyword"/>
        </w:rPr>
        <w:t>double</w:t>
      </w:r>
      <w:r w:rsidR="00CA59C0" w:rsidRPr="003C29EE">
        <w:t>)(</w:t>
      </w:r>
      <w:r w:rsidR="00CA59C0" w:rsidRPr="003C29EE">
        <w:rPr>
          <w:rStyle w:val="CPKeyword"/>
        </w:rPr>
        <w:t>int</w:t>
      </w:r>
      <w:r w:rsidR="00CA59C0" w:rsidRPr="003C29EE">
        <w:t>)thing;</w:t>
      </w:r>
    </w:p>
    <w:p w14:paraId="383E7344" w14:textId="6418A067" w:rsidR="005C7E43" w:rsidRDefault="00E17B9E" w:rsidP="00557906">
      <w:pPr>
        <w:pStyle w:val="CDTLAST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557906" w14:paraId="4E6862DA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42C6599B" w14:textId="77777777" w:rsidR="00557906" w:rsidRDefault="00557906" w:rsidP="00BE1407">
            <w:pPr>
              <w:pStyle w:val="SF1TTL"/>
              <w:rPr>
                <w:noProof/>
              </w:rPr>
            </w:pPr>
          </w:p>
        </w:tc>
      </w:tr>
      <w:tr w:rsidR="00557906" w14:paraId="7D83410A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15A53358" w14:textId="77777777" w:rsidR="00557906" w:rsidRPr="005F4DC0" w:rsidRDefault="00557906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7DAF6AE4" w14:textId="56219B3E" w:rsidR="00557906" w:rsidRDefault="00557906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2A6E2E" wp14:editId="76D18E2F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14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D66EB" id="Rectangle 216" o:spid="_x0000_s1026" style="position:absolute;margin-left:.75pt;margin-top:.45pt;width:5.75pt;height: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TqggIAAA4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DsmQTqggIAAA4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1" allowOverlap="1" wp14:anchorId="6048991C" wp14:editId="5C26AEF2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15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78D77" id="Rectangle 215" o:spid="_x0000_s1026" style="position:absolute;margin-left:6.65pt;margin-top:6pt;width:5.75pt;height: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KegAIAAA4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WW2inoACAAAO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59DCDEB7" w14:textId="77777777" w:rsidR="00557906" w:rsidRPr="003C29EE" w:rsidRDefault="00557906" w:rsidP="00557906">
            <w:pPr>
              <w:pStyle w:val="SF1SUBTTL"/>
            </w:pP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lock</w:t>
            </w:r>
            <w:r>
              <w:t xml:space="preserve"> </w:t>
            </w:r>
            <w:r w:rsidRPr="003C29EE">
              <w:t>Statement</w:t>
            </w:r>
          </w:p>
          <w:p w14:paraId="095908DF" w14:textId="77777777" w:rsidR="00557906" w:rsidRPr="003C29EE" w:rsidRDefault="00557906" w:rsidP="00557906">
            <w:pPr>
              <w:pStyle w:val="SF1MID"/>
            </w:pPr>
            <w:r w:rsidRPr="003C29EE">
              <w:t>C#</w:t>
            </w:r>
            <w:r>
              <w:t xml:space="preserve"> </w:t>
            </w:r>
            <w:r w:rsidRPr="003C29EE">
              <w:t>supports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6A3099">
              <w:rPr>
                <w:rStyle w:val="CITchapbm"/>
              </w:rPr>
              <w:t>lock</w:t>
            </w:r>
            <w:r>
              <w:t xml:space="preserve"> </w:t>
            </w:r>
            <w:r w:rsidRPr="003C29EE">
              <w:t>statement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synchronizing</w:t>
            </w:r>
            <w:r>
              <w:t xml:space="preserve"> </w:t>
            </w:r>
            <w:r w:rsidRPr="003C29EE">
              <w:t>code.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statement</w:t>
            </w:r>
            <w:r>
              <w:t xml:space="preserve"> </w:t>
            </w:r>
            <w:r w:rsidRPr="003C29EE">
              <w:t>compiles</w:t>
            </w:r>
            <w:r>
              <w:t xml:space="preserve"> </w:t>
            </w:r>
            <w:r w:rsidRPr="003C29EE">
              <w:t>down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System.Threading.Monitor</w:t>
            </w:r>
            <w:r w:rsidRPr="003C29EE">
              <w:t>’s</w:t>
            </w:r>
            <w:proofErr w:type="spellEnd"/>
            <w:proofErr w:type="gramEnd"/>
            <w:r>
              <w:t xml:space="preserve"> </w:t>
            </w:r>
            <w:r w:rsidRPr="006A3099">
              <w:rPr>
                <w:rStyle w:val="CITchapbm"/>
              </w:rPr>
              <w:t>Enter()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6A3099">
              <w:rPr>
                <w:rStyle w:val="CITchapbm"/>
              </w:rPr>
              <w:t>Exit()</w:t>
            </w:r>
            <w:r>
              <w:t xml:space="preserve"> </w:t>
            </w:r>
            <w:r w:rsidRPr="003C29EE">
              <w:t>methods.</w:t>
            </w:r>
            <w:r>
              <w:t xml:space="preserve"> </w:t>
            </w:r>
            <w:r w:rsidRPr="003C29EE">
              <w:t>These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methods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pairs.</w:t>
            </w:r>
            <w:r>
              <w:t xml:space="preserve"> </w:t>
            </w:r>
            <w:proofErr w:type="gramStart"/>
            <w:r w:rsidRPr="006A3099">
              <w:rPr>
                <w:rStyle w:val="CITchapbm"/>
              </w:rPr>
              <w:t>Enter(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records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unique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argument</w:t>
            </w:r>
            <w:r>
              <w:t xml:space="preserve"> </w:t>
            </w:r>
            <w:r w:rsidRPr="003C29EE">
              <w:t>passed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6A3099">
              <w:rPr>
                <w:rStyle w:val="CITchapbm"/>
              </w:rPr>
              <w:t>Exit()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reference,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lock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released.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trouble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using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boxing.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time</w:t>
            </w:r>
            <w:r>
              <w:t xml:space="preserve"> </w:t>
            </w:r>
            <w:proofErr w:type="gramStart"/>
            <w:r w:rsidRPr="006A3099">
              <w:rPr>
                <w:rStyle w:val="CITchapbm"/>
              </w:rPr>
              <w:t>Enter(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6A3099">
              <w:rPr>
                <w:rStyle w:val="CITchapbm"/>
              </w:rPr>
              <w:t>Exit()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called,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created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heap.</w:t>
            </w:r>
            <w:r>
              <w:t xml:space="preserve"> </w:t>
            </w:r>
            <w:r w:rsidRPr="003C29EE">
              <w:t>Comparing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always</w:t>
            </w:r>
            <w:r>
              <w:t xml:space="preserve"> </w:t>
            </w:r>
            <w:r w:rsidRPr="003C29EE">
              <w:t>return</w:t>
            </w:r>
            <w:r>
              <w:t xml:space="preserve"> </w:t>
            </w:r>
            <w:r w:rsidRPr="006A3099">
              <w:rPr>
                <w:rStyle w:val="CITchapbm"/>
              </w:rPr>
              <w:t>false</w:t>
            </w:r>
            <w:r w:rsidRPr="003C29EE">
              <w:t>,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hook</w:t>
            </w:r>
            <w:r>
              <w:t xml:space="preserve"> </w:t>
            </w:r>
            <w:r w:rsidRPr="003C29EE">
              <w:t>up</w:t>
            </w:r>
            <w:r>
              <w:t xml:space="preserve"> </w:t>
            </w:r>
            <w:proofErr w:type="gramStart"/>
            <w:r w:rsidRPr="006A3099">
              <w:rPr>
                <w:rStyle w:val="CITchapbm"/>
              </w:rPr>
              <w:t>Enter(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cor</w:t>
            </w:r>
            <w:r w:rsidRPr="003C29EE">
              <w:lastRenderedPageBreak/>
              <w:t>responding</w:t>
            </w:r>
            <w:r>
              <w:t xml:space="preserve"> </w:t>
            </w:r>
            <w:r w:rsidRPr="006A3099">
              <w:rPr>
                <w:rStyle w:val="CITchapbm"/>
              </w:rPr>
              <w:t>Exit()</w:t>
            </w:r>
            <w:r w:rsidRPr="003C29EE">
              <w:t>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gramStart"/>
            <w:r w:rsidRPr="006A3099">
              <w:rPr>
                <w:rStyle w:val="CITchapbm"/>
              </w:rPr>
              <w:t>lock(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statement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allowed.</w:t>
            </w:r>
          </w:p>
          <w:p w14:paraId="37B60630" w14:textId="77777777" w:rsidR="00557906" w:rsidRPr="003C29EE" w:rsidRDefault="00557906" w:rsidP="00557906">
            <w:pPr>
              <w:pStyle w:val="SF1MID"/>
            </w:pPr>
            <w:r>
              <w:t xml:space="preserve">Listing 9.6 </w:t>
            </w:r>
            <w:r w:rsidRPr="003C29EE">
              <w:t>points</w:t>
            </w:r>
            <w:r>
              <w:t xml:space="preserve"> </w:t>
            </w:r>
            <w:r w:rsidRPr="003C29EE">
              <w:t>out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few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boxing</w:t>
            </w:r>
            <w:r>
              <w:t xml:space="preserve"> </w:t>
            </w:r>
            <w:r w:rsidRPr="003C29EE">
              <w:t>idiosyncrasies</w:t>
            </w:r>
            <w:r>
              <w:t xml:space="preserve">, </w:t>
            </w:r>
            <w:r w:rsidRPr="003C29EE">
              <w:t>and</w:t>
            </w:r>
            <w:r>
              <w:t xml:space="preserve"> Output 9.</w:t>
            </w:r>
            <w:r w:rsidRPr="003C29EE">
              <w:t>2</w:t>
            </w:r>
            <w:r>
              <w:t xml:space="preserve"> </w:t>
            </w:r>
            <w:r w:rsidRPr="003C29EE">
              <w:t>shows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results.</w:t>
            </w:r>
          </w:p>
          <w:p w14:paraId="5D183B99" w14:textId="77777777" w:rsidR="00557906" w:rsidRPr="003C29EE" w:rsidRDefault="00557906" w:rsidP="00557906">
            <w:pPr>
              <w:pStyle w:val="CDTTTL"/>
            </w:pPr>
            <w:r w:rsidRPr="00612662">
              <w:rPr>
                <w:rStyle w:val="CDTNUM"/>
              </w:rPr>
              <w:t>Listing 9.6: </w:t>
            </w:r>
            <w:r w:rsidRPr="003C29EE">
              <w:t>Subtle</w:t>
            </w:r>
            <w:r>
              <w:t xml:space="preserve"> </w:t>
            </w:r>
            <w:r w:rsidRPr="003C29EE">
              <w:t>Boxing</w:t>
            </w:r>
            <w:r>
              <w:t xml:space="preserve"> </w:t>
            </w:r>
            <w:r w:rsidRPr="003C29EE">
              <w:t>Idiosyncrasies</w:t>
            </w:r>
          </w:p>
          <w:p w14:paraId="05B34676" w14:textId="77777777" w:rsidR="00557906" w:rsidRPr="003C29EE" w:rsidRDefault="00557906" w:rsidP="00557906">
            <w:pPr>
              <w:pStyle w:val="CDTFIRST"/>
            </w:pPr>
            <w:r w:rsidRPr="003C29EE">
              <w:rPr>
                <w:rStyle w:val="CPKeyword"/>
              </w:rPr>
              <w:t>interface</w:t>
            </w:r>
            <w:r>
              <w:t xml:space="preserve"> </w:t>
            </w:r>
            <w:proofErr w:type="spellStart"/>
            <w:r w:rsidRPr="003C29EE">
              <w:t>IAngle</w:t>
            </w:r>
            <w:proofErr w:type="spellEnd"/>
          </w:p>
          <w:p w14:paraId="49A2C33B" w14:textId="77777777" w:rsidR="00557906" w:rsidRPr="003C29EE" w:rsidRDefault="00557906" w:rsidP="00557906">
            <w:pPr>
              <w:pStyle w:val="CDTMID"/>
            </w:pPr>
            <w:r w:rsidRPr="003C29EE">
              <w:t>{</w:t>
            </w:r>
          </w:p>
          <w:p w14:paraId="04288847" w14:textId="77777777" w:rsidR="00557906" w:rsidRPr="003C29EE" w:rsidRDefault="00557906" w:rsidP="00557906">
            <w:pPr>
              <w:pStyle w:val="CDTMID"/>
            </w:pPr>
            <w:r>
              <w:t xml:space="preserve">    </w:t>
            </w:r>
            <w:r w:rsidRPr="003C29EE">
              <w:rPr>
                <w:rStyle w:val="CPKeyword"/>
              </w:rPr>
              <w:t>void</w:t>
            </w:r>
            <w:r>
              <w:t xml:space="preserve"> </w:t>
            </w:r>
            <w:proofErr w:type="spellStart"/>
            <w:proofErr w:type="gramStart"/>
            <w:r w:rsidRPr="003C29EE">
              <w:t>MoveTo</w:t>
            </w:r>
            <w:proofErr w:type="spellEnd"/>
            <w:r w:rsidRPr="003C29EE">
              <w:t>(</w:t>
            </w:r>
            <w:proofErr w:type="gramEnd"/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degrees,</w:t>
            </w:r>
            <w:r>
              <w:t xml:space="preserve"> 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minutes,</w:t>
            </w:r>
            <w:r>
              <w:t xml:space="preserve"> 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seconds);</w:t>
            </w:r>
          </w:p>
          <w:p w14:paraId="2200B71B" w14:textId="77777777" w:rsidR="00557906" w:rsidRPr="003C29EE" w:rsidRDefault="00557906" w:rsidP="00557906">
            <w:pPr>
              <w:pStyle w:val="CDTLAST"/>
            </w:pPr>
            <w:r w:rsidRPr="003C29EE">
              <w:t>}</w:t>
            </w:r>
          </w:p>
          <w:p w14:paraId="107D39D7" w14:textId="77777777" w:rsidR="00557906" w:rsidRPr="003C29EE" w:rsidRDefault="00557906" w:rsidP="00557906">
            <w:pPr>
              <w:pStyle w:val="CDTMID"/>
            </w:pPr>
            <w:r w:rsidRPr="003C29EE">
              <w:rPr>
                <w:rStyle w:val="CPKeyword"/>
              </w:rPr>
              <w:t>struct</w:t>
            </w:r>
            <w:r>
              <w:t xml:space="preserve"> </w:t>
            </w:r>
            <w:proofErr w:type="gramStart"/>
            <w:r w:rsidRPr="003C29EE">
              <w:t>Angle</w:t>
            </w:r>
            <w:r>
              <w:t xml:space="preserve"> </w:t>
            </w:r>
            <w:r w:rsidRPr="003C29EE">
              <w:t>:</w:t>
            </w:r>
            <w:proofErr w:type="gramEnd"/>
            <w:r>
              <w:t xml:space="preserve"> </w:t>
            </w:r>
            <w:proofErr w:type="spellStart"/>
            <w:r w:rsidRPr="003C29EE">
              <w:t>IAngle</w:t>
            </w:r>
            <w:proofErr w:type="spellEnd"/>
          </w:p>
          <w:p w14:paraId="2F2094F8" w14:textId="77777777" w:rsidR="00557906" w:rsidRPr="003C29EE" w:rsidRDefault="00557906" w:rsidP="00557906">
            <w:pPr>
              <w:pStyle w:val="CDTMID"/>
            </w:pPr>
            <w:r w:rsidRPr="003C29EE">
              <w:t>{</w:t>
            </w:r>
          </w:p>
          <w:p w14:paraId="0FFFB9D9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...</w:t>
            </w:r>
          </w:p>
          <w:p w14:paraId="608985CF" w14:textId="77777777" w:rsidR="00557906" w:rsidRPr="003C29EE" w:rsidRDefault="00557906" w:rsidP="00557906">
            <w:pPr>
              <w:pStyle w:val="CDTMID"/>
            </w:pPr>
          </w:p>
          <w:p w14:paraId="16DF3716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NOTE:</w:t>
            </w:r>
            <w:r>
              <w:rPr>
                <w:rStyle w:val="CPComment"/>
              </w:rPr>
              <w:t xml:space="preserve">  </w:t>
            </w:r>
            <w:r w:rsidRPr="003C29EE">
              <w:rPr>
                <w:rStyle w:val="CPComment"/>
              </w:rPr>
              <w:t>This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makes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Angle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mutable,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against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the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general</w:t>
            </w:r>
          </w:p>
          <w:p w14:paraId="0C50F527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       </w:t>
            </w:r>
            <w:r w:rsidRPr="003C29EE">
              <w:rPr>
                <w:rStyle w:val="CPComment"/>
              </w:rPr>
              <w:t>guideline</w:t>
            </w:r>
          </w:p>
          <w:p w14:paraId="18D98873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rPr>
                <w:rStyle w:val="CPKeyword"/>
              </w:rPr>
              <w:t>public</w:t>
            </w:r>
            <w:r>
              <w:t xml:space="preserve"> </w:t>
            </w:r>
            <w:r w:rsidRPr="003C29EE">
              <w:rPr>
                <w:rStyle w:val="CPKeyword"/>
              </w:rPr>
              <w:t>void</w:t>
            </w:r>
            <w:r>
              <w:t xml:space="preserve"> </w:t>
            </w:r>
            <w:proofErr w:type="spellStart"/>
            <w:proofErr w:type="gramStart"/>
            <w:r w:rsidRPr="003C29EE">
              <w:t>MoveTo</w:t>
            </w:r>
            <w:proofErr w:type="spellEnd"/>
            <w:r w:rsidRPr="003C29EE">
              <w:t>(</w:t>
            </w:r>
            <w:proofErr w:type="gramEnd"/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degrees,</w:t>
            </w:r>
            <w:r>
              <w:t xml:space="preserve"> 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minutes,</w:t>
            </w:r>
            <w:r>
              <w:t xml:space="preserve"> 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seconds)</w:t>
            </w:r>
          </w:p>
          <w:p w14:paraId="6C546EDA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t>{</w:t>
            </w:r>
          </w:p>
          <w:p w14:paraId="7E2DA18B" w14:textId="77777777" w:rsidR="00557906" w:rsidRPr="003C29EE" w:rsidRDefault="00557906" w:rsidP="00557906">
            <w:pPr>
              <w:pStyle w:val="CDTMID"/>
            </w:pPr>
            <w:r>
              <w:t xml:space="preserve">          </w:t>
            </w:r>
            <w:r w:rsidRPr="003C29EE">
              <w:t>_Degrees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degrees;</w:t>
            </w:r>
          </w:p>
          <w:p w14:paraId="379B578B" w14:textId="77777777" w:rsidR="00557906" w:rsidRPr="003C29EE" w:rsidRDefault="00557906" w:rsidP="00557906">
            <w:pPr>
              <w:pStyle w:val="CDTMID"/>
            </w:pPr>
            <w:r>
              <w:t xml:space="preserve">          </w:t>
            </w:r>
            <w:r w:rsidRPr="003C29EE">
              <w:t>_Minutes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minutes;</w:t>
            </w:r>
          </w:p>
          <w:p w14:paraId="5D7A47AF" w14:textId="77777777" w:rsidR="00557906" w:rsidRPr="003C29EE" w:rsidRDefault="00557906" w:rsidP="00557906">
            <w:pPr>
              <w:pStyle w:val="CDTMID"/>
            </w:pPr>
            <w:r>
              <w:t xml:space="preserve">          </w:t>
            </w:r>
            <w:r w:rsidRPr="003C29EE">
              <w:t>_Seconds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seconds;</w:t>
            </w:r>
          </w:p>
          <w:p w14:paraId="371CFCC3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t>}</w:t>
            </w:r>
          </w:p>
          <w:p w14:paraId="6E1985CD" w14:textId="77777777" w:rsidR="00557906" w:rsidRPr="003C29EE" w:rsidRDefault="00557906" w:rsidP="00557906">
            <w:pPr>
              <w:pStyle w:val="CDTLAST"/>
            </w:pPr>
            <w:r w:rsidRPr="003C29EE">
              <w:t>}</w:t>
            </w:r>
          </w:p>
          <w:p w14:paraId="642EF5D1" w14:textId="77777777" w:rsidR="00557906" w:rsidRPr="003C29EE" w:rsidRDefault="00557906" w:rsidP="00557906">
            <w:pPr>
              <w:pStyle w:val="CDTMID"/>
            </w:pPr>
          </w:p>
          <w:p w14:paraId="789945F0" w14:textId="77777777" w:rsidR="00557906" w:rsidRPr="003C29EE" w:rsidRDefault="00557906" w:rsidP="00557906">
            <w:pPr>
              <w:pStyle w:val="CDTFIRST"/>
            </w:pPr>
            <w:r w:rsidRPr="003C29EE">
              <w:rPr>
                <w:rStyle w:val="CPKeyword"/>
              </w:rPr>
              <w:t>class</w:t>
            </w:r>
            <w:r>
              <w:t xml:space="preserve"> </w:t>
            </w:r>
            <w:r w:rsidRPr="003C29EE">
              <w:t>Program</w:t>
            </w:r>
          </w:p>
          <w:p w14:paraId="2B1D016C" w14:textId="77777777" w:rsidR="00557906" w:rsidRPr="003C29EE" w:rsidRDefault="00557906" w:rsidP="00557906">
            <w:pPr>
              <w:pStyle w:val="CDTMID"/>
            </w:pPr>
            <w:r w:rsidRPr="003C29EE">
              <w:t>{</w:t>
            </w:r>
          </w:p>
          <w:p w14:paraId="12CC622E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rPr>
                <w:rStyle w:val="CPKeyword"/>
              </w:rPr>
              <w:t>static</w:t>
            </w:r>
            <w:r>
              <w:t xml:space="preserve"> </w:t>
            </w:r>
            <w:r w:rsidRPr="003C29EE">
              <w:rPr>
                <w:rStyle w:val="CPKeyword"/>
              </w:rPr>
              <w:t>void</w:t>
            </w:r>
            <w:r>
              <w:t xml:space="preserve"> </w:t>
            </w:r>
            <w:proofErr w:type="gramStart"/>
            <w:r w:rsidRPr="003C29EE">
              <w:t>Main(</w:t>
            </w:r>
            <w:proofErr w:type="gramEnd"/>
            <w:r w:rsidRPr="003C29EE">
              <w:t>)</w:t>
            </w:r>
          </w:p>
          <w:p w14:paraId="45DF3F4D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t>{</w:t>
            </w:r>
          </w:p>
          <w:p w14:paraId="208C367B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...</w:t>
            </w:r>
          </w:p>
          <w:p w14:paraId="3E12C76E" w14:textId="77777777" w:rsidR="00557906" w:rsidRPr="003C29EE" w:rsidRDefault="00557906" w:rsidP="00557906">
            <w:pPr>
              <w:pStyle w:val="CDTMID"/>
            </w:pPr>
          </w:p>
          <w:p w14:paraId="71798A05" w14:textId="77777777" w:rsidR="00557906" w:rsidRDefault="00557906" w:rsidP="00557906">
            <w:pPr>
              <w:pStyle w:val="CDTMID"/>
            </w:pPr>
            <w:r>
              <w:t xml:space="preserve">      </w:t>
            </w:r>
            <w:r w:rsidRPr="003C29EE">
              <w:t>Angle</w:t>
            </w:r>
            <w:r>
              <w:t xml:space="preserve"> </w:t>
            </w:r>
            <w:proofErr w:type="spellStart"/>
            <w:r w:rsidRPr="003C29EE">
              <w:t>angle</w:t>
            </w:r>
            <w:proofErr w:type="spellEnd"/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rPr>
                <w:rStyle w:val="CPKeyword"/>
              </w:rPr>
              <w:t>new</w:t>
            </w:r>
            <w:r>
              <w:t xml:space="preserve"> </w:t>
            </w:r>
            <w:proofErr w:type="gramStart"/>
            <w:r w:rsidRPr="003C29EE">
              <w:t>Angle(</w:t>
            </w:r>
            <w:proofErr w:type="gramEnd"/>
            <w:r w:rsidRPr="003C29EE">
              <w:t>25,</w:t>
            </w:r>
            <w:r>
              <w:t xml:space="preserve"> </w:t>
            </w:r>
            <w:r w:rsidRPr="003C29EE">
              <w:t>58,</w:t>
            </w:r>
            <w:r>
              <w:t xml:space="preserve"> </w:t>
            </w:r>
            <w:r w:rsidRPr="003C29EE">
              <w:t>23);</w:t>
            </w:r>
          </w:p>
          <w:p w14:paraId="5EB0D175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Example 1: Simple box operation</w:t>
            </w:r>
          </w:p>
          <w:p w14:paraId="40606838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    </w:t>
            </w:r>
            <w:r w:rsidRPr="003C29EE">
              <w:rPr>
                <w:rStyle w:val="CPKeyword"/>
              </w:rPr>
              <w:t>object</w:t>
            </w:r>
            <w:r>
              <w:t xml:space="preserve"> </w:t>
            </w:r>
            <w:proofErr w:type="spellStart"/>
            <w:r w:rsidRPr="003C29EE">
              <w:t>objectAngle</w:t>
            </w:r>
            <w:proofErr w:type="spellEnd"/>
            <w:r>
              <w:t xml:space="preserve"> </w:t>
            </w:r>
            <w:r w:rsidRPr="003C29EE">
              <w:t>=</w:t>
            </w:r>
            <w:r>
              <w:t xml:space="preserve"> </w:t>
            </w:r>
            <w:proofErr w:type="gramStart"/>
            <w:r w:rsidRPr="003C29EE">
              <w:t>angle;</w:t>
            </w:r>
            <w:r>
              <w:t xml:space="preserve">  </w:t>
            </w:r>
            <w:r w:rsidRPr="003C29EE">
              <w:rPr>
                <w:rStyle w:val="CPComment"/>
              </w:rPr>
              <w:t>/</w:t>
            </w:r>
            <w:proofErr w:type="gramEnd"/>
            <w:r w:rsidRPr="003C29EE">
              <w:rPr>
                <w:rStyle w:val="CPComment"/>
              </w:rPr>
              <w:t>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</w:t>
            </w:r>
          </w:p>
          <w:p w14:paraId="4D8B09B4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proofErr w:type="spellStart"/>
            <w:r w:rsidRPr="003C29EE">
              <w:t>Console.Write</w:t>
            </w:r>
            <w:proofErr w:type="spellEnd"/>
            <w:proofErr w:type="gramStart"/>
            <w:r w:rsidRPr="003C29EE">
              <w:t>(</w:t>
            </w:r>
            <w:r>
              <w:t xml:space="preserve"> </w:t>
            </w:r>
            <w:r w:rsidRPr="003C29EE">
              <w:t>(</w:t>
            </w:r>
            <w:proofErr w:type="gramEnd"/>
            <w:r w:rsidRPr="003C29EE">
              <w:t>(Angle)</w:t>
            </w:r>
            <w:proofErr w:type="spellStart"/>
            <w:r w:rsidRPr="003C29EE">
              <w:t>objectAngle</w:t>
            </w:r>
            <w:proofErr w:type="spellEnd"/>
            <w:r w:rsidRPr="003C29EE">
              <w:t>).Degrees);</w:t>
            </w:r>
          </w:p>
          <w:p w14:paraId="6A0024AA" w14:textId="77777777" w:rsidR="00557906" w:rsidRPr="003C29EE" w:rsidRDefault="00557906" w:rsidP="00557906">
            <w:pPr>
              <w:pStyle w:val="CDTMID"/>
            </w:pPr>
          </w:p>
          <w:p w14:paraId="228B8BA4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Example 2: </w:t>
            </w:r>
            <w:r w:rsidRPr="003C29EE">
              <w:rPr>
                <w:rStyle w:val="CPComment"/>
              </w:rPr>
              <w:t>Unbox,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modify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unboxed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value,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and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discard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value</w:t>
            </w:r>
          </w:p>
          <w:p w14:paraId="5E78CC0C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((Angle)</w:t>
            </w:r>
            <w:proofErr w:type="spellStart"/>
            <w:r w:rsidRPr="003C29EE">
              <w:t>objectAngle</w:t>
            </w:r>
            <w:proofErr w:type="spellEnd"/>
            <w:proofErr w:type="gramStart"/>
            <w:r w:rsidRPr="003C29EE">
              <w:t>).</w:t>
            </w:r>
            <w:proofErr w:type="spellStart"/>
            <w:r w:rsidRPr="003C29EE">
              <w:t>MoveTo</w:t>
            </w:r>
            <w:proofErr w:type="spellEnd"/>
            <w:proofErr w:type="gramEnd"/>
            <w:r w:rsidRPr="003C29EE">
              <w:t>(26,</w:t>
            </w:r>
            <w:r>
              <w:t xml:space="preserve"> </w:t>
            </w:r>
            <w:r w:rsidRPr="003C29EE">
              <w:t>58,</w:t>
            </w:r>
            <w:r>
              <w:t xml:space="preserve"> </w:t>
            </w:r>
            <w:r w:rsidRPr="003C29EE">
              <w:t>23);</w:t>
            </w:r>
          </w:p>
          <w:p w14:paraId="5B38CE69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proofErr w:type="spellStart"/>
            <w:r w:rsidRPr="003C29EE">
              <w:t>Console.Write</w:t>
            </w:r>
            <w:proofErr w:type="spellEnd"/>
            <w:r w:rsidRPr="003C29EE">
              <w:t>(</w:t>
            </w:r>
            <w:r w:rsidRPr="003C29EE">
              <w:rPr>
                <w:rStyle w:val="Maroon"/>
              </w:rPr>
              <w:t>",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"</w:t>
            </w:r>
            <w:r>
              <w:t xml:space="preserve"> </w:t>
            </w:r>
            <w:proofErr w:type="gramStart"/>
            <w:r w:rsidRPr="003C29EE">
              <w:t>+</w:t>
            </w:r>
            <w:r>
              <w:t xml:space="preserve">  </w:t>
            </w:r>
            <w:r w:rsidRPr="003C29EE">
              <w:t>(</w:t>
            </w:r>
            <w:proofErr w:type="gramEnd"/>
            <w:r w:rsidRPr="003C29EE">
              <w:t>(Angle)</w:t>
            </w:r>
            <w:proofErr w:type="spellStart"/>
            <w:r w:rsidRPr="003C29EE">
              <w:t>objectAngle</w:t>
            </w:r>
            <w:proofErr w:type="spellEnd"/>
            <w:r w:rsidRPr="003C29EE">
              <w:t>).Degrees);</w:t>
            </w:r>
          </w:p>
          <w:p w14:paraId="2D537B1F" w14:textId="77777777" w:rsidR="00557906" w:rsidRPr="003C29EE" w:rsidRDefault="00557906" w:rsidP="00557906">
            <w:pPr>
              <w:pStyle w:val="CDTMID"/>
            </w:pPr>
          </w:p>
          <w:p w14:paraId="76A71A18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Example 3: </w:t>
            </w:r>
            <w:r w:rsidRPr="003C29EE">
              <w:rPr>
                <w:rStyle w:val="CPComment"/>
              </w:rPr>
              <w:t>Box,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modify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boxed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value,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and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discard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reference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to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</w:t>
            </w:r>
          </w:p>
          <w:p w14:paraId="03A0EFA7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((</w:t>
            </w:r>
            <w:proofErr w:type="spellStart"/>
            <w:r w:rsidRPr="003C29EE">
              <w:t>IAngle</w:t>
            </w:r>
            <w:proofErr w:type="spellEnd"/>
            <w:r w:rsidRPr="003C29EE">
              <w:t>)angle</w:t>
            </w:r>
            <w:proofErr w:type="gramStart"/>
            <w:r w:rsidRPr="003C29EE">
              <w:t>).</w:t>
            </w:r>
            <w:proofErr w:type="spellStart"/>
            <w:r w:rsidRPr="003C29EE">
              <w:t>MoveTo</w:t>
            </w:r>
            <w:proofErr w:type="spellEnd"/>
            <w:proofErr w:type="gramEnd"/>
            <w:r w:rsidRPr="003C29EE">
              <w:t>(26,</w:t>
            </w:r>
            <w:r>
              <w:t xml:space="preserve"> </w:t>
            </w:r>
            <w:r w:rsidRPr="003C29EE">
              <w:t>58,</w:t>
            </w:r>
            <w:r>
              <w:t xml:space="preserve"> </w:t>
            </w:r>
            <w:r w:rsidRPr="003C29EE">
              <w:t>23);</w:t>
            </w:r>
          </w:p>
          <w:p w14:paraId="5016808E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proofErr w:type="spellStart"/>
            <w:r w:rsidRPr="003C29EE">
              <w:t>Console.Write</w:t>
            </w:r>
            <w:proofErr w:type="spellEnd"/>
            <w:r w:rsidRPr="003C29EE">
              <w:t>(</w:t>
            </w:r>
            <w:r w:rsidRPr="003C29EE">
              <w:rPr>
                <w:rStyle w:val="Maroon"/>
              </w:rPr>
              <w:t>",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"</w:t>
            </w:r>
            <w:r>
              <w:t xml:space="preserve"> </w:t>
            </w:r>
            <w:r w:rsidRPr="003C29EE">
              <w:t>+</w:t>
            </w:r>
            <w:r>
              <w:t xml:space="preserve"> </w:t>
            </w:r>
            <w:r w:rsidRPr="003C29EE">
              <w:t>((Angle)angle</w:t>
            </w:r>
            <w:proofErr w:type="gramStart"/>
            <w:r w:rsidRPr="003C29EE">
              <w:t>).Degrees</w:t>
            </w:r>
            <w:proofErr w:type="gramEnd"/>
            <w:r w:rsidRPr="003C29EE">
              <w:t>);</w:t>
            </w:r>
          </w:p>
          <w:p w14:paraId="0A4EABD8" w14:textId="77777777" w:rsidR="00557906" w:rsidRPr="003C29EE" w:rsidRDefault="00557906" w:rsidP="00557906">
            <w:pPr>
              <w:pStyle w:val="CDTMID"/>
            </w:pPr>
          </w:p>
          <w:p w14:paraId="0723324C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lastRenderedPageBreak/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Example 4: </w:t>
            </w:r>
            <w:r w:rsidRPr="003C29EE">
              <w:rPr>
                <w:rStyle w:val="CPComment"/>
              </w:rPr>
              <w:t>Modify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boxed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value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directly</w:t>
            </w:r>
          </w:p>
          <w:p w14:paraId="6C4D4341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((</w:t>
            </w:r>
            <w:proofErr w:type="spellStart"/>
            <w:r w:rsidRPr="003C29EE">
              <w:t>IAngle</w:t>
            </w:r>
            <w:proofErr w:type="spellEnd"/>
            <w:r w:rsidRPr="003C29EE">
              <w:t>)</w:t>
            </w:r>
            <w:proofErr w:type="spellStart"/>
            <w:r w:rsidRPr="003C29EE">
              <w:t>objectAngle</w:t>
            </w:r>
            <w:proofErr w:type="spellEnd"/>
            <w:proofErr w:type="gramStart"/>
            <w:r w:rsidRPr="003C29EE">
              <w:t>).</w:t>
            </w:r>
            <w:proofErr w:type="spellStart"/>
            <w:r w:rsidRPr="003C29EE">
              <w:t>MoveTo</w:t>
            </w:r>
            <w:proofErr w:type="spellEnd"/>
            <w:proofErr w:type="gramEnd"/>
            <w:r w:rsidRPr="003C29EE">
              <w:t>(26,</w:t>
            </w:r>
            <w:r>
              <w:t xml:space="preserve"> </w:t>
            </w:r>
            <w:r w:rsidRPr="003C29EE">
              <w:t>58,</w:t>
            </w:r>
            <w:r>
              <w:t xml:space="preserve"> </w:t>
            </w:r>
            <w:r w:rsidRPr="003C29EE">
              <w:t>23);</w:t>
            </w:r>
          </w:p>
          <w:p w14:paraId="6B1A16E9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proofErr w:type="spellStart"/>
            <w:r w:rsidRPr="003C29EE">
              <w:t>Console.WriteLine</w:t>
            </w:r>
            <w:proofErr w:type="spellEnd"/>
            <w:r w:rsidRPr="003C29EE">
              <w:t>(</w:t>
            </w:r>
            <w:r w:rsidRPr="003C29EE">
              <w:rPr>
                <w:rStyle w:val="Maroon"/>
              </w:rPr>
              <w:t>",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"</w:t>
            </w:r>
            <w:r>
              <w:t xml:space="preserve"> </w:t>
            </w:r>
            <w:r w:rsidRPr="003C29EE">
              <w:t>+</w:t>
            </w:r>
            <w:r>
              <w:t xml:space="preserve"> </w:t>
            </w:r>
            <w:r w:rsidRPr="003C29EE">
              <w:t>((Angle)</w:t>
            </w:r>
            <w:proofErr w:type="spellStart"/>
            <w:r w:rsidRPr="003C29EE">
              <w:t>objectAngle</w:t>
            </w:r>
            <w:proofErr w:type="spellEnd"/>
            <w:proofErr w:type="gramStart"/>
            <w:r w:rsidRPr="003C29EE">
              <w:t>).Degrees</w:t>
            </w:r>
            <w:proofErr w:type="gramEnd"/>
            <w:r w:rsidRPr="003C29EE">
              <w:t>);</w:t>
            </w:r>
          </w:p>
          <w:p w14:paraId="62EDE40D" w14:textId="77777777" w:rsidR="00557906" w:rsidRPr="003C29EE" w:rsidRDefault="00557906" w:rsidP="00557906">
            <w:pPr>
              <w:pStyle w:val="CDTMID"/>
            </w:pPr>
          </w:p>
          <w:p w14:paraId="5B52A6DB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...</w:t>
            </w:r>
          </w:p>
          <w:p w14:paraId="0CD7FB20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t>}</w:t>
            </w:r>
          </w:p>
          <w:p w14:paraId="54C9ACC0" w14:textId="77777777" w:rsidR="00557906" w:rsidRPr="003C29EE" w:rsidRDefault="00557906" w:rsidP="00557906">
            <w:pPr>
              <w:pStyle w:val="CDTLAST"/>
            </w:pPr>
            <w:r w:rsidRPr="003C29EE">
              <w:t>}</w:t>
            </w:r>
          </w:p>
          <w:p w14:paraId="57F52F72" w14:textId="77777777" w:rsidR="00557906" w:rsidRPr="003C29EE" w:rsidRDefault="00557906" w:rsidP="00557906">
            <w:pPr>
              <w:pStyle w:val="spac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6"/>
            </w:tblGrid>
            <w:tr w:rsidR="00557906" w14:paraId="0A324E76" w14:textId="77777777" w:rsidTr="00D93B86">
              <w:tc>
                <w:tcPr>
                  <w:tcW w:w="7010" w:type="dxa"/>
                  <w:shd w:val="clear" w:color="auto" w:fill="auto"/>
                </w:tcPr>
                <w:p w14:paraId="7429FF41" w14:textId="77777777" w:rsidR="00557906" w:rsidRPr="00336E94" w:rsidRDefault="00557906" w:rsidP="00557906">
                  <w:pPr>
                    <w:pStyle w:val="OUTPUTTTLNUM"/>
                    <w:rPr>
                      <w:rFonts w:hint="eastAsia"/>
                    </w:rPr>
                  </w:pPr>
                  <w:r w:rsidRPr="00336E94">
                    <w:t xml:space="preserve">Output </w:t>
                  </w:r>
                  <w:r>
                    <w:t>9</w:t>
                  </w:r>
                  <w:r w:rsidRPr="00336E94">
                    <w:t>.2</w:t>
                  </w:r>
                </w:p>
              </w:tc>
            </w:tr>
            <w:tr w:rsidR="00557906" w14:paraId="506E4680" w14:textId="77777777" w:rsidTr="00D93B86">
              <w:tc>
                <w:tcPr>
                  <w:tcW w:w="7010" w:type="dxa"/>
                  <w:shd w:val="clear" w:color="auto" w:fill="E6E6E6"/>
                  <w:tcMar>
                    <w:left w:w="115" w:type="dxa"/>
                  </w:tcMar>
                </w:tcPr>
                <w:p w14:paraId="46F8C36F" w14:textId="77777777" w:rsidR="00557906" w:rsidRDefault="00557906" w:rsidP="00557906">
                  <w:pPr>
                    <w:pStyle w:val="OUTPUTLAST"/>
                    <w:rPr>
                      <w:rStyle w:val="E1"/>
                    </w:rPr>
                  </w:pPr>
                  <w:r w:rsidRPr="003C29EE">
                    <w:t>25,</w:t>
                  </w:r>
                  <w:r>
                    <w:t xml:space="preserve"> </w:t>
                  </w:r>
                  <w:r w:rsidRPr="003C29EE">
                    <w:t>25,</w:t>
                  </w:r>
                  <w:r>
                    <w:t xml:space="preserve"> </w:t>
                  </w:r>
                  <w:r w:rsidRPr="003C29EE">
                    <w:t>25,</w:t>
                  </w:r>
                  <w:r>
                    <w:t xml:space="preserve"> </w:t>
                  </w:r>
                  <w:r w:rsidRPr="003C29EE">
                    <w:t>26</w:t>
                  </w:r>
                </w:p>
              </w:tc>
            </w:tr>
          </w:tbl>
          <w:p w14:paraId="319379C9" w14:textId="77777777" w:rsidR="00557906" w:rsidRDefault="00557906" w:rsidP="00557906">
            <w:pPr>
              <w:pStyle w:val="spacer"/>
            </w:pPr>
          </w:p>
          <w:p w14:paraId="01B3F355" w14:textId="77777777" w:rsidR="00557906" w:rsidRDefault="00557906" w:rsidP="00557906">
            <w:pPr>
              <w:pStyle w:val="SF1MID"/>
            </w:pPr>
            <w:r>
              <w:t xml:space="preserve">Listing 9.6 </w:t>
            </w:r>
            <w:r w:rsidRPr="003C29EE">
              <w:t>uses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IAngle</w:t>
            </w:r>
            <w:proofErr w:type="spellEnd"/>
            <w:r>
              <w:t xml:space="preserve"> </w:t>
            </w:r>
            <w:r w:rsidRPr="003C29EE">
              <w:t>interface</w:t>
            </w:r>
            <w:r>
              <w:t xml:space="preserve">. </w:t>
            </w:r>
            <w:r w:rsidRPr="003C29EE">
              <w:t>Note</w:t>
            </w:r>
            <w:r>
              <w:t xml:space="preserve"> </w:t>
            </w:r>
            <w:r w:rsidRPr="003C29EE">
              <w:t>also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IAngle.MoveTo</w:t>
            </w:r>
            <w:proofErr w:type="spellEnd"/>
            <w:r w:rsidRPr="006A3099">
              <w:rPr>
                <w:rStyle w:val="CITchapbm"/>
              </w:rPr>
              <w:t>()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changes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mutable.</w:t>
            </w:r>
            <w:r>
              <w:t xml:space="preserve"> </w:t>
            </w:r>
            <w:r w:rsidRPr="003C29EE">
              <w:t>This</w:t>
            </w:r>
            <w:r>
              <w:t xml:space="preserve"> change </w:t>
            </w:r>
            <w:r w:rsidRPr="003C29EE">
              <w:t>brings</w:t>
            </w:r>
            <w:r>
              <w:t xml:space="preserve"> </w:t>
            </w:r>
            <w:r w:rsidRPr="003C29EE">
              <w:t>out</w:t>
            </w:r>
            <w:r>
              <w:t xml:space="preserve"> </w:t>
            </w:r>
            <w:r w:rsidRPr="003C29EE">
              <w:t>some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idiosyncrasies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mutable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and,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doing,</w:t>
            </w:r>
            <w:r>
              <w:t xml:space="preserve"> </w:t>
            </w:r>
            <w:r w:rsidRPr="003C29EE">
              <w:t>demonstrates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importance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guideline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structs</w:t>
            </w:r>
            <w:r>
              <w:t xml:space="preserve"> </w:t>
            </w:r>
            <w:r w:rsidRPr="003C29EE">
              <w:t>immutable.</w:t>
            </w:r>
          </w:p>
          <w:p w14:paraId="6F8AB926" w14:textId="77777777" w:rsidR="00557906" w:rsidRDefault="00557906" w:rsidP="00557906">
            <w:pPr>
              <w:pStyle w:val="SF1MID"/>
            </w:pPr>
            <w:r w:rsidRPr="003C29EE">
              <w:t>In</w:t>
            </w:r>
            <w:r>
              <w:t xml:space="preserve"> </w:t>
            </w:r>
            <w:r w:rsidRPr="005D47E2">
              <w:t>Example</w:t>
            </w:r>
            <w:r>
              <w:t xml:space="preserve"> </w:t>
            </w:r>
            <w:r w:rsidRPr="005D47E2">
              <w:t>1</w:t>
            </w:r>
            <w:r>
              <w:t xml:space="preserve"> </w:t>
            </w:r>
            <w:r w:rsidRPr="005D47E2">
              <w:t>of</w:t>
            </w:r>
            <w:r>
              <w:t xml:space="preserve"> Listing 9.6</w:t>
            </w:r>
            <w:r w:rsidRPr="003C29EE">
              <w:t>,</w:t>
            </w:r>
            <w:r>
              <w:t xml:space="preserve"> after </w:t>
            </w:r>
            <w:r w:rsidRPr="003C29EE">
              <w:t>you</w:t>
            </w:r>
            <w:r>
              <w:t xml:space="preserve"> </w:t>
            </w:r>
            <w:r w:rsidRPr="003C29EE">
              <w:t>initialize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>
              <w:t xml:space="preserve">, you </w:t>
            </w:r>
            <w:r w:rsidRPr="003C29EE">
              <w:t>then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into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objectAngle</w:t>
            </w:r>
            <w:proofErr w:type="spellEnd"/>
            <w:r w:rsidRPr="003C29EE">
              <w:t>.</w:t>
            </w:r>
            <w:r>
              <w:t xml:space="preserve"> </w:t>
            </w:r>
            <w:r w:rsidRPr="003C29EE">
              <w:t>Next,</w:t>
            </w:r>
            <w:r>
              <w:t xml:space="preserve"> Example 2 </w:t>
            </w:r>
            <w:r w:rsidRPr="003C29EE">
              <w:t>call</w:t>
            </w:r>
            <w:r>
              <w:t xml:space="preserve">s </w:t>
            </w:r>
            <w:proofErr w:type="spellStart"/>
            <w:proofErr w:type="gramStart"/>
            <w:r w:rsidRPr="006A3099">
              <w:rPr>
                <w:rStyle w:val="CITchapbm"/>
              </w:rPr>
              <w:t>MoveTo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6A3099">
              <w:rPr>
                <w:rStyle w:val="CITchapbm"/>
              </w:rPr>
              <w:t>_Degrees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6A3099">
              <w:rPr>
                <w:rStyle w:val="CITchapbm"/>
              </w:rPr>
              <w:t>26</w:t>
            </w:r>
            <w:r w:rsidRPr="003C29EE">
              <w:t>.</w:t>
            </w:r>
            <w:r>
              <w:t xml:space="preserve"> </w:t>
            </w:r>
            <w:r w:rsidRPr="003C29EE">
              <w:t>However,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output</w:t>
            </w:r>
            <w:r>
              <w:t xml:space="preserve"> </w:t>
            </w:r>
            <w:r w:rsidRPr="003C29EE">
              <w:t>demonstrates,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proofErr w:type="gramStart"/>
            <w:r w:rsidRPr="003C29EE">
              <w:t>actually</w:t>
            </w:r>
            <w:r>
              <w:t xml:space="preserve"> </w:t>
            </w:r>
            <w:r w:rsidRPr="003C29EE">
              <w:t>occurs</w:t>
            </w:r>
            <w:proofErr w:type="gramEnd"/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time.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problem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MoveTo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compiler</w:t>
            </w:r>
            <w:r>
              <w:t xml:space="preserve"> </w:t>
            </w:r>
            <w:r w:rsidRPr="003C29EE">
              <w:t>unboxes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objectAngle</w:t>
            </w:r>
            <w:proofErr w:type="spellEnd"/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(by</w:t>
            </w:r>
            <w:r>
              <w:t xml:space="preserve"> </w:t>
            </w:r>
            <w:r w:rsidRPr="003C29EE">
              <w:t>definition)</w:t>
            </w:r>
            <w:r>
              <w:t xml:space="preserve"> </w:t>
            </w:r>
            <w:r w:rsidRPr="003C29EE">
              <w:t>makes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value.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value</w:t>
            </w:r>
            <w:r>
              <w:t>—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why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types.</w:t>
            </w:r>
            <w:r>
              <w:t xml:space="preserve"> </w:t>
            </w:r>
            <w:r w:rsidRPr="003C29EE">
              <w:t>Although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resultant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successfully</w:t>
            </w:r>
            <w:r>
              <w:t xml:space="preserve"> </w:t>
            </w:r>
            <w:r w:rsidRPr="003C29EE">
              <w:t>modified</w:t>
            </w:r>
            <w:r>
              <w:t xml:space="preserve"> </w:t>
            </w:r>
            <w:r w:rsidRPr="003C29EE">
              <w:t>at</w:t>
            </w:r>
            <w:r>
              <w:t xml:space="preserve"> </w:t>
            </w:r>
            <w:r w:rsidRPr="003C29EE">
              <w:t>execution</w:t>
            </w:r>
            <w:r>
              <w:t xml:space="preserve"> </w:t>
            </w:r>
            <w:r w:rsidRPr="003C29EE">
              <w:t>time,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discarded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occurs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referenced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objectAngle</w:t>
            </w:r>
            <w:proofErr w:type="spellEnd"/>
            <w:r w:rsidRPr="003C29EE">
              <w:t>.</w:t>
            </w:r>
          </w:p>
          <w:p w14:paraId="37EDECA1" w14:textId="77777777" w:rsidR="00557906" w:rsidRDefault="00557906" w:rsidP="00557906">
            <w:pPr>
              <w:pStyle w:val="SF1MID"/>
            </w:pPr>
            <w:r>
              <w:t xml:space="preserve">Recall </w:t>
            </w:r>
            <w:r w:rsidRPr="003C29EE">
              <w:t>our</w:t>
            </w:r>
            <w:r>
              <w:t xml:space="preserve"> </w:t>
            </w:r>
            <w:r w:rsidRPr="003C29EE">
              <w:t>analogy</w:t>
            </w:r>
            <w:r>
              <w:t xml:space="preserve"> that suggested </w:t>
            </w:r>
            <w:r w:rsidRPr="003C29EE">
              <w:t>variables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are </w:t>
            </w:r>
            <w:r w:rsidRPr="003C29EE">
              <w:t>like</w:t>
            </w:r>
            <w:r>
              <w:t xml:space="preserve"> </w:t>
            </w:r>
            <w:r w:rsidRPr="003C29EE">
              <w:t>pieces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them.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proofErr w:type="spellStart"/>
            <w:r w:rsidRPr="003C29EE">
              <w:t>you</w:t>
            </w:r>
            <w:proofErr w:type="spellEnd"/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photocopy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put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box.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unbox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photocopy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box.</w:t>
            </w:r>
            <w:r>
              <w:t xml:space="preserve"> </w:t>
            </w:r>
            <w:r w:rsidRPr="003C29EE">
              <w:t>Making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edit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box.</w:t>
            </w:r>
          </w:p>
          <w:p w14:paraId="3D9BB6C7" w14:textId="77777777" w:rsidR="00557906" w:rsidRPr="003C29EE" w:rsidRDefault="00557906" w:rsidP="00557906">
            <w:pPr>
              <w:pStyle w:val="SF1MID"/>
            </w:pPr>
            <w:r w:rsidRPr="003C29EE">
              <w:t>In</w:t>
            </w:r>
            <w:r>
              <w:t xml:space="preserve"> Example 3, </w:t>
            </w:r>
            <w:r w:rsidRPr="003C29EE">
              <w:t>a</w:t>
            </w:r>
            <w:r>
              <w:t xml:space="preserve"> </w:t>
            </w:r>
            <w:r w:rsidRPr="003C29EE">
              <w:t>similar</w:t>
            </w:r>
            <w:r>
              <w:t xml:space="preserve"> </w:t>
            </w:r>
            <w:r w:rsidRPr="003C29EE">
              <w:t>problem</w:t>
            </w:r>
            <w:r>
              <w:t xml:space="preserve"> </w:t>
            </w:r>
            <w:r w:rsidRPr="003C29EE">
              <w:t>occurs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reverse.</w:t>
            </w:r>
            <w:r>
              <w:t xml:space="preserve"> </w:t>
            </w:r>
            <w:r w:rsidRPr="003C29EE">
              <w:t>Instead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calling</w:t>
            </w:r>
            <w:r>
              <w:t xml:space="preserve"> </w:t>
            </w:r>
            <w:proofErr w:type="spellStart"/>
            <w:proofErr w:type="gramStart"/>
            <w:r w:rsidRPr="00CB0C5E">
              <w:rPr>
                <w:rStyle w:val="CITchapbm"/>
              </w:rPr>
              <w:t>MoveTo</w:t>
            </w:r>
            <w:proofErr w:type="spellEnd"/>
            <w:r w:rsidRPr="00CB0C5E">
              <w:rPr>
                <w:rStyle w:val="CITchapbm"/>
              </w:rPr>
              <w:t>(</w:t>
            </w:r>
            <w:proofErr w:type="gramEnd"/>
            <w:r w:rsidRPr="00CB0C5E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directly,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cast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proofErr w:type="spellStart"/>
            <w:r w:rsidRPr="00CB0C5E">
              <w:rPr>
                <w:rStyle w:val="CITchapbm"/>
              </w:rPr>
              <w:t>IAngle</w:t>
            </w:r>
            <w:proofErr w:type="spellEnd"/>
            <w:r w:rsidRPr="003C29EE">
              <w:t>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conversion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boxes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copies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provides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box.</w:t>
            </w:r>
            <w:r>
              <w:t xml:space="preserve"> </w:t>
            </w:r>
            <w:r w:rsidRPr="003C29EE">
              <w:t>Next,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modifies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referenced</w:t>
            </w:r>
            <w:r>
              <w:t xml:space="preserve"> </w:t>
            </w:r>
            <w:r w:rsidRPr="003C29EE">
              <w:t>box.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>
              <w:t xml:space="preserve"> </w:t>
            </w:r>
            <w:r w:rsidRPr="003C29EE">
              <w:t>remains</w:t>
            </w:r>
            <w:r>
              <w:t xml:space="preserve"> </w:t>
            </w:r>
            <w:r w:rsidRPr="003C29EE">
              <w:t>unmodified.</w:t>
            </w:r>
          </w:p>
          <w:p w14:paraId="19BFC56A" w14:textId="77777777" w:rsidR="00557906" w:rsidRPr="003C29EE" w:rsidRDefault="00557906" w:rsidP="00557906">
            <w:pPr>
              <w:pStyle w:val="SF1MID"/>
            </w:pP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last</w:t>
            </w:r>
            <w:r>
              <w:t xml:space="preserve"> </w:t>
            </w:r>
            <w:r w:rsidRPr="003C29EE">
              <w:t>case,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cast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IAngle</w:t>
            </w:r>
            <w:proofErr w:type="spellEnd"/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conversion,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boxing</w:t>
            </w:r>
            <w:r>
              <w:t xml:space="preserve"> </w:t>
            </w:r>
            <w:r w:rsidRPr="003C29EE">
              <w:lastRenderedPageBreak/>
              <w:t>conversion</w:t>
            </w:r>
            <w:r>
              <w:t>. T</w:t>
            </w:r>
            <w:r w:rsidRPr="003C29EE">
              <w:t>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already</w:t>
            </w:r>
            <w:r>
              <w:t xml:space="preserve"> </w:t>
            </w:r>
            <w:r w:rsidRPr="003C29EE">
              <w:t>been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conversion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6A3099">
              <w:rPr>
                <w:rStyle w:val="CITchapbm"/>
              </w:rPr>
              <w:t>object</w:t>
            </w:r>
            <w:r>
              <w:t xml:space="preserve"> in this case</w:t>
            </w:r>
            <w:r w:rsidRPr="003C29EE">
              <w:t>,</w:t>
            </w:r>
            <w:r>
              <w:t xml:space="preserve"> so </w:t>
            </w:r>
            <w:r w:rsidRPr="003C29EE">
              <w:t>no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occurs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conversion.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MoveTo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updates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_Degrees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,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code</w:t>
            </w:r>
            <w:r>
              <w:t xml:space="preserve"> </w:t>
            </w:r>
            <w:r w:rsidRPr="003C29EE">
              <w:t>behaves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desired.</w:t>
            </w:r>
          </w:p>
          <w:p w14:paraId="6D05342B" w14:textId="77777777" w:rsidR="00557906" w:rsidRPr="003C29EE" w:rsidRDefault="00557906" w:rsidP="00557906">
            <w:pPr>
              <w:pStyle w:val="SF1MID"/>
            </w:pPr>
            <w:r w:rsidRPr="003C29EE">
              <w:t>As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see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example,</w:t>
            </w:r>
            <w:r>
              <w:t xml:space="preserve"> </w:t>
            </w:r>
            <w:r w:rsidRPr="003C29EE">
              <w:t>mutable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quite</w:t>
            </w:r>
            <w:r>
              <w:t xml:space="preserve"> </w:t>
            </w:r>
            <w:r w:rsidRPr="003C29EE">
              <w:t>confusing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often</w:t>
            </w:r>
            <w:r>
              <w:t xml:space="preserve"> </w:t>
            </w:r>
            <w:r w:rsidRPr="003C29EE">
              <w:t>unclear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rather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proofErr w:type="gramStart"/>
            <w:r w:rsidRPr="003C29EE">
              <w:t>actually</w:t>
            </w:r>
            <w:r>
              <w:t xml:space="preserve"> </w:t>
            </w:r>
            <w:r w:rsidRPr="003C29EE">
              <w:t>intend</w:t>
            </w:r>
            <w:proofErr w:type="gramEnd"/>
            <w:r>
              <w:t xml:space="preserve"> </w:t>
            </w:r>
            <w:r w:rsidRPr="003C29EE">
              <w:t>to</w:t>
            </w:r>
            <w:r>
              <w:t xml:space="preserve"> change</w:t>
            </w:r>
            <w:r w:rsidRPr="003C29EE">
              <w:t>.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avoiding</w:t>
            </w:r>
            <w:r>
              <w:t xml:space="preserve"> </w:t>
            </w:r>
            <w:r w:rsidRPr="003C29EE">
              <w:t>mutable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place,</w:t>
            </w:r>
            <w:r>
              <w:t xml:space="preserve"> you can eliminate this sort </w:t>
            </w:r>
            <w:r w:rsidRPr="003C29EE">
              <w:t>of</w:t>
            </w:r>
            <w:r>
              <w:t xml:space="preserve"> </w:t>
            </w:r>
            <w:r w:rsidRPr="003C29EE">
              <w:t>confusion.</w:t>
            </w:r>
          </w:p>
          <w:p w14:paraId="7BAF4C74" w14:textId="77777777" w:rsidR="00557906" w:rsidRPr="00AC2C9E" w:rsidRDefault="00557906" w:rsidP="00557906">
            <w:pPr>
              <w:pStyle w:val="spacer"/>
            </w:pPr>
          </w:p>
          <w:tbl>
            <w:tblPr>
              <w:tblW w:w="0" w:type="auto"/>
              <w:jc w:val="center"/>
              <w:shd w:val="clear" w:color="auto" w:fill="EAEA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0"/>
            </w:tblGrid>
            <w:tr w:rsidR="00557906" w14:paraId="1CDC4B08" w14:textId="77777777" w:rsidTr="00557906">
              <w:trPr>
                <w:trHeight w:val="711"/>
                <w:jc w:val="center"/>
              </w:trPr>
              <w:tc>
                <w:tcPr>
                  <w:tcW w:w="5940" w:type="dxa"/>
                  <w:shd w:val="clear" w:color="auto" w:fill="EAEAEA"/>
                </w:tcPr>
                <w:p w14:paraId="0F1501A5" w14:textId="77777777" w:rsidR="00557906" w:rsidRPr="00FF28E6" w:rsidRDefault="00557906" w:rsidP="00557906">
                  <w:pPr>
                    <w:pStyle w:val="SF2TTL"/>
                  </w:pPr>
                  <w:r w:rsidRPr="00D446F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920" behindDoc="0" locked="0" layoutInCell="1" allowOverlap="1" wp14:anchorId="40BEB0FB" wp14:editId="6E9863B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09855" cy="109855"/>
                            <wp:effectExtent l="0" t="0" r="4445" b="4445"/>
                            <wp:wrapNone/>
                            <wp:docPr id="13" name="Rectangl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678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8C56067" id="Rectangle 18" o:spid="_x0000_s1026" style="position:absolute;margin-left:0;margin-top:.5pt;width:8.65pt;height:8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6Zw2AAMCAADvAwAADgAAAAAAAAAA&#10;AAAAAAAuAgAAZHJzL2Uyb0RvYy54bWxQSwECLQAUAAYACAAAACEAJpWVztoAAAAEAQAADwAAAAAA&#10;AAAAAAAAAABdBAAAZHJzL2Rvd25yZXYueG1sUEsFBgAAAAAEAAQA8wAAAGQFAAAAAA==&#10;" fillcolor="#76787a" stroked="f">
                            <o:lock v:ext="edit" aspectratio="t"/>
                          </v:rect>
                        </w:pict>
                      </mc:Fallback>
                    </mc:AlternateContent>
                  </w:r>
                  <w:r>
                    <w:t>Guidelines</w:t>
                  </w:r>
                </w:p>
                <w:p w14:paraId="33ECC207" w14:textId="77777777" w:rsidR="00557906" w:rsidRDefault="00557906" w:rsidP="00557906">
                  <w:pPr>
                    <w:pStyle w:val="SF2"/>
                  </w:pPr>
                  <w:r w:rsidRPr="007F2788">
                    <w:rPr>
                      <w:rStyle w:val="BOLD"/>
                    </w:rPr>
                    <w:t>AVOID</w:t>
                  </w:r>
                  <w:r>
                    <w:t xml:space="preserve"> </w:t>
                  </w:r>
                  <w:r w:rsidRPr="003C29EE">
                    <w:t>mutable</w:t>
                  </w:r>
                  <w:r>
                    <w:t xml:space="preserve"> </w:t>
                  </w:r>
                  <w:r w:rsidRPr="003C29EE">
                    <w:t>value</w:t>
                  </w:r>
                  <w:r>
                    <w:t xml:space="preserve"> </w:t>
                  </w:r>
                  <w:r w:rsidRPr="003C29EE">
                    <w:t>types.</w:t>
                  </w:r>
                </w:p>
              </w:tc>
            </w:tr>
          </w:tbl>
          <w:p w14:paraId="40D9C5BA" w14:textId="687133CB" w:rsidR="00557906" w:rsidRDefault="00557906" w:rsidP="00BE1407">
            <w:pPr>
              <w:pStyle w:val="SF1FIRST"/>
            </w:pPr>
          </w:p>
        </w:tc>
      </w:tr>
      <w:tr w:rsidR="00557906" w14:paraId="08CECA10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2F631FFC" w14:textId="77777777" w:rsidR="00557906" w:rsidRDefault="00557906" w:rsidP="00BE1407">
            <w:pPr>
              <w:pStyle w:val="SF1TTL"/>
              <w:rPr>
                <w:noProof/>
              </w:rPr>
            </w:pPr>
          </w:p>
        </w:tc>
      </w:tr>
    </w:tbl>
    <w:p w14:paraId="6E3001EA" w14:textId="77777777" w:rsidR="00557906" w:rsidRPr="003C29EE" w:rsidRDefault="00557906" w:rsidP="00E668FD">
      <w:pPr>
        <w:pStyle w:val="CHAPBMPD"/>
      </w:pPr>
    </w:p>
    <w:p w14:paraId="28C26E66" w14:textId="52A0642D" w:rsidR="007D107E" w:rsidRPr="003C29EE" w:rsidRDefault="007D107E" w:rsidP="00E668FD">
      <w:pPr>
        <w:pStyle w:val="CHAPBMPD"/>
      </w:pPr>
      <w:r w:rsidRPr="003C29EE">
        <w:t>***</w:t>
      </w:r>
      <w:r w:rsidR="00AC2C9E">
        <w:t>COMP:</w:t>
      </w:r>
      <w:r w:rsidR="00E17B9E">
        <w:t xml:space="preserve"> </w:t>
      </w:r>
      <w:r w:rsidR="00AC2C9E">
        <w:t>End</w:t>
      </w:r>
      <w:r w:rsidR="00E17B9E">
        <w:t xml:space="preserve"> </w:t>
      </w:r>
      <w:r w:rsidR="00AC2C9E">
        <w:t>Advanced</w:t>
      </w:r>
      <w:r w:rsidR="00E17B9E">
        <w:t xml:space="preserve"> </w:t>
      </w:r>
      <w:r w:rsidR="00AC2C9E">
        <w:t>Topic</w:t>
      </w:r>
      <w:r w:rsidR="00E17B9E">
        <w:t xml:space="preserve"> </w:t>
      </w:r>
      <w:r w:rsidR="00AC2C9E">
        <w:t>after</w:t>
      </w:r>
      <w:r w:rsidR="00E17B9E">
        <w:t xml:space="preserve"> </w:t>
      </w:r>
      <w:r w:rsidR="00AC2C9E">
        <w:t>Guidelines</w:t>
      </w: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F90C7E" w14:paraId="4E671F18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2B8953F8" w14:textId="77777777" w:rsidR="00F90C7E" w:rsidRDefault="00F90C7E" w:rsidP="00BE1407">
            <w:pPr>
              <w:pStyle w:val="SF1TTL"/>
              <w:rPr>
                <w:noProof/>
              </w:rPr>
            </w:pPr>
          </w:p>
        </w:tc>
      </w:tr>
      <w:tr w:rsidR="00F90C7E" w14:paraId="64BAED0C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6520B8ED" w14:textId="77777777" w:rsidR="00F90C7E" w:rsidRPr="005F4DC0" w:rsidRDefault="00F90C7E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33635ACD" w14:textId="35016F7D" w:rsidR="00F90C7E" w:rsidRDefault="00F90C7E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DE798D4" wp14:editId="58DEC000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16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4FFFE" id="Rectangle 216" o:spid="_x0000_s1026" style="position:absolute;margin-left:.75pt;margin-top:.45pt;width:5.75pt;height:5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lIggIAAA4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DwculIggIAAA4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1" layoutInCell="1" allowOverlap="1" wp14:anchorId="7478A8AC" wp14:editId="53EBC52B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17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7DD42" id="Rectangle 215" o:spid="_x0000_s1026" style="position:absolute;margin-left:6.65pt;margin-top:6pt;width:5.75pt;height: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88gAIAAA4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RYZPPIACAAAO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184D9940" w14:textId="77777777" w:rsidR="00686CD3" w:rsidRPr="003C29EE" w:rsidRDefault="00686CD3" w:rsidP="00686CD3">
            <w:pPr>
              <w:pStyle w:val="SF1SUBTTL"/>
            </w:pPr>
            <w:r w:rsidRPr="003C29EE">
              <w:t>How</w:t>
            </w:r>
            <w:r>
              <w:t xml:space="preserve"> </w:t>
            </w:r>
            <w:r w:rsidRPr="003C29EE">
              <w:t>Boxing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Avoided</w:t>
            </w:r>
            <w:r>
              <w:t xml:space="preserve"> </w:t>
            </w:r>
            <w:r w:rsidRPr="003C29EE">
              <w:t>during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Calls</w:t>
            </w:r>
          </w:p>
          <w:p w14:paraId="73FCF946" w14:textId="77777777" w:rsidR="00686CD3" w:rsidRPr="003C29EE" w:rsidRDefault="00686CD3" w:rsidP="00686CD3">
            <w:pPr>
              <w:pStyle w:val="SF1MID"/>
            </w:pPr>
            <w:r w:rsidRPr="003C29EE">
              <w:t>Anytime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called</w:t>
            </w:r>
            <w:r>
              <w:t xml:space="preserve"> on a </w:t>
            </w:r>
            <w:r w:rsidRPr="003C29EE">
              <w:t>value</w:t>
            </w:r>
            <w:r>
              <w:t xml:space="preserve"> </w:t>
            </w:r>
            <w:r w:rsidRPr="003C29EE">
              <w:t>type,</w:t>
            </w:r>
            <w:r>
              <w:t xml:space="preserve"> </w:t>
            </w:r>
            <w:r w:rsidRPr="003C29EE">
              <w:t>the</w:t>
            </w:r>
            <w:r>
              <w:t xml:space="preserve"> value type </w:t>
            </w:r>
            <w:r w:rsidRPr="003C29EE">
              <w:t>receiv</w:t>
            </w:r>
            <w:r>
              <w:t xml:space="preserve">ing the call </w:t>
            </w:r>
            <w:r w:rsidRPr="003C29EE">
              <w:t>(represented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6A3099">
              <w:rPr>
                <w:rStyle w:val="CITchapbm"/>
              </w:rPr>
              <w:t>this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body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method)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might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trying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mutate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receiver.</w:t>
            </w:r>
            <w:r>
              <w:t xml:space="preserve"> </w:t>
            </w:r>
            <w:r w:rsidRPr="003C29EE">
              <w:t>Clearly,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receiver’s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rather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receiver’s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discarding</w:t>
            </w:r>
            <w:r>
              <w:t xml:space="preserve"> </w:t>
            </w:r>
            <w:r w:rsidRPr="003C29EE">
              <w:t>it.</w:t>
            </w:r>
            <w:r>
              <w:t xml:space="preserve"> Examples 2 and 4 of Listing 9.6 </w:t>
            </w:r>
            <w:r w:rsidRPr="003C29EE">
              <w:t>illustrate</w:t>
            </w:r>
            <w:r>
              <w:t xml:space="preserve"> </w:t>
            </w:r>
            <w:r w:rsidRPr="003C29EE">
              <w:t>how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fact</w:t>
            </w:r>
            <w:r>
              <w:t xml:space="preserve"> affects </w:t>
            </w:r>
            <w:r w:rsidRPr="003C29EE">
              <w:t>the</w:t>
            </w:r>
            <w:r>
              <w:t xml:space="preserve"> </w:t>
            </w:r>
            <w:r w:rsidRPr="003C29EE">
              <w:t>performance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invocation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type.</w:t>
            </w:r>
          </w:p>
          <w:p w14:paraId="4AF3E824" w14:textId="77777777" w:rsidR="00686CD3" w:rsidRDefault="00686CD3" w:rsidP="00686CD3">
            <w:pPr>
              <w:pStyle w:val="SF1MID"/>
            </w:pPr>
            <w:r w:rsidRPr="003C29EE">
              <w:t>In</w:t>
            </w:r>
            <w:r>
              <w:t xml:space="preserve"> Example 2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conversion</w:t>
            </w:r>
            <w:r>
              <w:t xml:space="preserve"> </w:t>
            </w:r>
            <w:r w:rsidRPr="003C29EE">
              <w:t>logically</w:t>
            </w:r>
            <w:r>
              <w:t xml:space="preserve"> </w:t>
            </w:r>
            <w:r w:rsidRPr="003C29EE">
              <w:t>produces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contains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copy.</w:t>
            </w:r>
            <w:r>
              <w:t xml:space="preserve"> Which </w:t>
            </w:r>
            <w:r w:rsidRPr="003C29EE">
              <w:t>storage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then,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passed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this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call?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heap,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conversion</w:t>
            </w:r>
            <w:r>
              <w:t xml:space="preserve"> </w:t>
            </w:r>
            <w:r w:rsidRPr="003C29EE">
              <w:t>produces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location.</w:t>
            </w:r>
          </w:p>
          <w:p w14:paraId="0A1D94B5" w14:textId="77777777" w:rsidR="00686CD3" w:rsidRPr="003C29EE" w:rsidRDefault="00686CD3" w:rsidP="00686CD3">
            <w:pPr>
              <w:pStyle w:val="SF1MID"/>
            </w:pPr>
            <w:r w:rsidRPr="003C29EE">
              <w:t>When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situation</w:t>
            </w:r>
            <w:r>
              <w:t xml:space="preserve"> </w:t>
            </w:r>
            <w:r w:rsidRPr="003C29EE">
              <w:t>arises—a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required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only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lastRenderedPageBreak/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available—one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things</w:t>
            </w:r>
            <w:r>
              <w:t xml:space="preserve"> </w:t>
            </w:r>
            <w:r w:rsidRPr="003C29EE">
              <w:t>happens</w:t>
            </w:r>
            <w:r>
              <w:t xml:space="preserve">: </w:t>
            </w:r>
            <w:r w:rsidRPr="003C29EE">
              <w:t>Either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C#</w:t>
            </w:r>
            <w:r>
              <w:t xml:space="preserve"> </w:t>
            </w:r>
            <w:r w:rsidRPr="003C29EE">
              <w:t>compiler</w:t>
            </w:r>
            <w:r>
              <w:t xml:space="preserve"> </w:t>
            </w:r>
            <w:r w:rsidRPr="003C29EE">
              <w:t>generates</w:t>
            </w:r>
            <w:r>
              <w:t xml:space="preserve"> </w:t>
            </w:r>
            <w:r w:rsidRPr="003C29EE">
              <w:t>code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makes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new,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copies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into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resulting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becoming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needed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compiler</w:t>
            </w:r>
            <w:r>
              <w:t xml:space="preserve"> </w:t>
            </w:r>
            <w:r w:rsidRPr="003C29EE">
              <w:t>produces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error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disallows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operation.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case,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former</w:t>
            </w:r>
            <w:r>
              <w:t xml:space="preserve"> </w:t>
            </w:r>
            <w:r w:rsidRPr="003C29EE">
              <w:t>strategy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used.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call;</w:t>
            </w:r>
            <w:r>
              <w:t xml:space="preserve"> </w:t>
            </w:r>
            <w:r w:rsidRPr="003C29EE">
              <w:t>after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mutated,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discarded.</w:t>
            </w:r>
          </w:p>
          <w:p w14:paraId="2BDE9F40" w14:textId="77777777" w:rsidR="00686CD3" w:rsidRPr="003C29EE" w:rsidRDefault="00686CD3" w:rsidP="00686CD3">
            <w:pPr>
              <w:pStyle w:val="SF1MID"/>
            </w:pPr>
            <w:r w:rsidRPr="003C29EE">
              <w:t>This</w:t>
            </w:r>
            <w:r>
              <w:t xml:space="preserve"> </w:t>
            </w:r>
            <w:r w:rsidRPr="003C29EE">
              <w:t>process—performing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check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produce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allocating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calling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storage—happens</w:t>
            </w:r>
            <w:r>
              <w:t xml:space="preserve"> </w:t>
            </w:r>
            <w:r w:rsidRPr="003C29EE">
              <w:t>every</w:t>
            </w:r>
            <w:r>
              <w:t xml:space="preserve"> </w:t>
            </w:r>
            <w:r w:rsidRPr="003C29EE">
              <w:t>time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unbox-and-then-call</w:t>
            </w:r>
            <w:r>
              <w:t xml:space="preserve"> </w:t>
            </w:r>
            <w:r w:rsidRPr="003C29EE">
              <w:t>pattern,</w:t>
            </w:r>
            <w:r>
              <w:t xml:space="preserve"> </w:t>
            </w:r>
            <w:r w:rsidRPr="003C29EE">
              <w:t>regardless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whether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actually</w:t>
            </w:r>
            <w:r>
              <w:t xml:space="preserve"> </w:t>
            </w:r>
            <w:r w:rsidRPr="003C29EE">
              <w:t>mutates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variable.</w:t>
            </w:r>
            <w:r>
              <w:t xml:space="preserve"> </w:t>
            </w:r>
            <w:r w:rsidRPr="003C29EE">
              <w:t>Clearly,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mutate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some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work</w:t>
            </w:r>
            <w:r>
              <w:t xml:space="preserve"> </w:t>
            </w:r>
            <w:r w:rsidRPr="003C29EE">
              <w:t>could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avoided</w:t>
            </w:r>
            <w:r>
              <w:t xml:space="preserve">. Because </w:t>
            </w:r>
            <w:r w:rsidRPr="003C29EE">
              <w:t>the</w:t>
            </w:r>
            <w:r>
              <w:t xml:space="preserve"> </w:t>
            </w:r>
            <w:r w:rsidRPr="003C29EE">
              <w:t>C#</w:t>
            </w:r>
            <w:r>
              <w:t xml:space="preserve"> </w:t>
            </w:r>
            <w:r w:rsidRPr="003C29EE">
              <w:t>compiler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know</w:t>
            </w:r>
            <w:r>
              <w:t xml:space="preserve"> </w:t>
            </w:r>
            <w:r w:rsidRPr="003C29EE">
              <w:t>whether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proofErr w:type="gramStart"/>
            <w:r w:rsidRPr="003C29EE">
              <w:t>particular</w:t>
            </w:r>
            <w:r>
              <w:t xml:space="preserve"> </w:t>
            </w:r>
            <w:r w:rsidRPr="003C29EE">
              <w:t>method</w:t>
            </w:r>
            <w:proofErr w:type="gramEnd"/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try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mutate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err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side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caution.</w:t>
            </w:r>
          </w:p>
          <w:p w14:paraId="16901645" w14:textId="77777777" w:rsidR="00686CD3" w:rsidRDefault="00686CD3" w:rsidP="00686CD3">
            <w:pPr>
              <w:pStyle w:val="SF1MID"/>
            </w:pPr>
            <w:r w:rsidRPr="003C29EE">
              <w:t>These</w:t>
            </w:r>
            <w:r>
              <w:t xml:space="preserve"> </w:t>
            </w:r>
            <w:r w:rsidRPr="003C29EE">
              <w:t>expenses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eliminated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calling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type.</w:t>
            </w:r>
            <w:r>
              <w:t xml:space="preserve"> In such a case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expectation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box;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mutates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mutated.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expense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performing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check,</w:t>
            </w:r>
            <w:r>
              <w:t xml:space="preserve"> </w:t>
            </w:r>
            <w:r w:rsidRPr="003C29EE">
              <w:t>allocating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making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avoided.</w:t>
            </w:r>
            <w:r>
              <w:t xml:space="preserve"> Instead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simply</w:t>
            </w:r>
            <w:r>
              <w:t xml:space="preserve"> </w:t>
            </w:r>
            <w:r w:rsidRPr="003C29EE">
              <w:t>uses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3C29EE">
              <w:t>struct’s</w:t>
            </w:r>
            <w:proofErr w:type="spellEnd"/>
            <w:r>
              <w:t xml:space="preserve"> </w:t>
            </w:r>
            <w:r w:rsidRPr="003C29EE">
              <w:t>method.</w:t>
            </w:r>
          </w:p>
          <w:p w14:paraId="30B31B80" w14:textId="77777777" w:rsidR="00686CD3" w:rsidRPr="003C29EE" w:rsidRDefault="00686CD3" w:rsidP="00686CD3">
            <w:pPr>
              <w:pStyle w:val="SF1MID"/>
            </w:pPr>
            <w:r w:rsidRPr="003C29EE">
              <w:t>In</w:t>
            </w:r>
            <w:r>
              <w:t xml:space="preserve"> Listing 9.7, </w:t>
            </w:r>
            <w:r w:rsidRPr="003C29EE">
              <w:t>we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two-argument</w:t>
            </w:r>
            <w:r>
              <w:t xml:space="preserve"> </w:t>
            </w:r>
            <w:r w:rsidRPr="003C29EE">
              <w:t>version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ToString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found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IFormattable</w:t>
            </w:r>
            <w:proofErr w:type="spellEnd"/>
            <w:r>
              <w:t xml:space="preserve"> </w:t>
            </w:r>
            <w:r w:rsidRPr="003C29EE">
              <w:t>interface,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implemented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int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example,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type,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unboxed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method.</w:t>
            </w:r>
          </w:p>
          <w:p w14:paraId="6232CD72" w14:textId="77777777" w:rsidR="00686CD3" w:rsidRPr="003C29EE" w:rsidRDefault="00686CD3" w:rsidP="00686CD3">
            <w:pPr>
              <w:pStyle w:val="CDTTTL"/>
            </w:pPr>
            <w:r w:rsidRPr="00612662">
              <w:rPr>
                <w:rStyle w:val="CDTNUM"/>
              </w:rPr>
              <w:t>Listing 9.7: </w:t>
            </w:r>
            <w:r w:rsidRPr="003C29EE">
              <w:t>Avoiding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Copying</w:t>
            </w:r>
          </w:p>
          <w:p w14:paraId="52008759" w14:textId="77777777" w:rsidR="00686CD3" w:rsidRPr="003C29EE" w:rsidRDefault="00686CD3" w:rsidP="00686CD3">
            <w:pPr>
              <w:pStyle w:val="CDTFIRST"/>
            </w:pP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number;</w:t>
            </w:r>
          </w:p>
          <w:p w14:paraId="7955419D" w14:textId="77777777" w:rsidR="00686CD3" w:rsidRPr="003C29EE" w:rsidRDefault="00686CD3" w:rsidP="00686CD3">
            <w:pPr>
              <w:pStyle w:val="CDTMID"/>
            </w:pPr>
            <w:r w:rsidRPr="003C29EE">
              <w:rPr>
                <w:rStyle w:val="CPKeyword"/>
              </w:rPr>
              <w:t>object</w:t>
            </w:r>
            <w:r>
              <w:t xml:space="preserve"> </w:t>
            </w:r>
            <w:r w:rsidRPr="003C29EE">
              <w:t>thing;</w:t>
            </w:r>
          </w:p>
          <w:p w14:paraId="56C30D88" w14:textId="77777777" w:rsidR="00686CD3" w:rsidRPr="003C29EE" w:rsidRDefault="00686CD3" w:rsidP="00686CD3">
            <w:pPr>
              <w:pStyle w:val="CDTMID"/>
            </w:pPr>
            <w:r w:rsidRPr="003C29EE">
              <w:t>number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42;</w:t>
            </w:r>
          </w:p>
          <w:p w14:paraId="13EB1105" w14:textId="77777777" w:rsidR="00686CD3" w:rsidRPr="003C29EE" w:rsidRDefault="00686CD3" w:rsidP="00686CD3">
            <w:pPr>
              <w:pStyle w:val="CDTMID"/>
              <w:rPr>
                <w:rStyle w:val="CPComment"/>
              </w:rPr>
            </w:pP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Boxing</w:t>
            </w:r>
          </w:p>
          <w:p w14:paraId="3BF8B4E6" w14:textId="77777777" w:rsidR="00686CD3" w:rsidRPr="003C29EE" w:rsidRDefault="00686CD3" w:rsidP="00686CD3">
            <w:pPr>
              <w:pStyle w:val="CDTMID"/>
            </w:pPr>
            <w:r w:rsidRPr="003C29EE">
              <w:t>thing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number;</w:t>
            </w:r>
          </w:p>
          <w:p w14:paraId="4F40AB5A" w14:textId="77777777" w:rsidR="00686CD3" w:rsidRPr="003C29EE" w:rsidRDefault="00686CD3" w:rsidP="00686CD3">
            <w:pPr>
              <w:pStyle w:val="CDTMID"/>
              <w:shd w:val="clear" w:color="auto" w:fill="F2F2F2" w:themeFill="background1" w:themeFillShade="F2"/>
            </w:pP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No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unboxing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conversion</w:t>
            </w:r>
          </w:p>
          <w:p w14:paraId="7EFA86B0" w14:textId="77777777" w:rsidR="00686CD3" w:rsidRPr="003C29EE" w:rsidRDefault="00686CD3" w:rsidP="00686CD3">
            <w:pPr>
              <w:pStyle w:val="CDTMID"/>
            </w:pPr>
            <w:r w:rsidRPr="003C29EE">
              <w:rPr>
                <w:rStyle w:val="CPKeyword"/>
              </w:rPr>
              <w:t>string</w:t>
            </w:r>
            <w:r>
              <w:t xml:space="preserve"> </w:t>
            </w:r>
            <w:r w:rsidRPr="003C29EE">
              <w:t>text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((</w:t>
            </w:r>
            <w:proofErr w:type="spellStart"/>
            <w:r w:rsidRPr="003C29EE">
              <w:t>IFormattable</w:t>
            </w:r>
            <w:proofErr w:type="spellEnd"/>
            <w:r w:rsidRPr="003C29EE">
              <w:t>)thing</w:t>
            </w:r>
            <w:proofErr w:type="gramStart"/>
            <w:r w:rsidRPr="003C29EE">
              <w:t>).</w:t>
            </w:r>
            <w:proofErr w:type="spellStart"/>
            <w:r w:rsidRPr="003C29EE">
              <w:t>ToString</w:t>
            </w:r>
            <w:proofErr w:type="spellEnd"/>
            <w:proofErr w:type="gramEnd"/>
            <w:r w:rsidRPr="003C29EE">
              <w:t>(</w:t>
            </w:r>
          </w:p>
          <w:p w14:paraId="6C0E1CD3" w14:textId="77777777" w:rsidR="00686CD3" w:rsidRPr="003C29EE" w:rsidRDefault="00686CD3" w:rsidP="00686CD3">
            <w:pPr>
              <w:pStyle w:val="CDTMID"/>
            </w:pPr>
            <w:r>
              <w:t xml:space="preserve">    </w:t>
            </w:r>
            <w:r w:rsidRPr="003C29EE">
              <w:rPr>
                <w:rStyle w:val="Maroon"/>
              </w:rPr>
              <w:t>"X"</w:t>
            </w:r>
            <w:r w:rsidRPr="003C29EE">
              <w:t>,</w:t>
            </w:r>
            <w:r>
              <w:t xml:space="preserve"> </w:t>
            </w:r>
            <w:r w:rsidRPr="003C29EE">
              <w:rPr>
                <w:rStyle w:val="CPKeyword"/>
              </w:rPr>
              <w:t>null</w:t>
            </w:r>
            <w:r w:rsidRPr="003C29EE">
              <w:t>);</w:t>
            </w:r>
          </w:p>
          <w:p w14:paraId="7474B379" w14:textId="77777777" w:rsidR="00686CD3" w:rsidRPr="003C29EE" w:rsidRDefault="00686CD3" w:rsidP="00686CD3">
            <w:pPr>
              <w:pStyle w:val="CDTLAST"/>
            </w:pPr>
            <w:proofErr w:type="spellStart"/>
            <w:r w:rsidRPr="003C29EE">
              <w:lastRenderedPageBreak/>
              <w:t>Console.WriteLine</w:t>
            </w:r>
            <w:proofErr w:type="spellEnd"/>
            <w:r w:rsidRPr="003C29EE">
              <w:t>(text);</w:t>
            </w:r>
          </w:p>
          <w:p w14:paraId="3C162DA8" w14:textId="77777777" w:rsidR="00686CD3" w:rsidRPr="003C29EE" w:rsidRDefault="00686CD3" w:rsidP="00686CD3">
            <w:pPr>
              <w:pStyle w:val="SF1MID"/>
            </w:pPr>
            <w:r w:rsidRPr="003C29EE">
              <w:t>You</w:t>
            </w:r>
            <w:r>
              <w:t xml:space="preserve"> </w:t>
            </w:r>
            <w:r w:rsidRPr="003C29EE">
              <w:t>might</w:t>
            </w:r>
            <w:r>
              <w:t xml:space="preserve"> </w:t>
            </w:r>
            <w:r w:rsidRPr="003C29EE">
              <w:t>now</w:t>
            </w:r>
            <w:r>
              <w:t xml:space="preserve"> </w:t>
            </w:r>
            <w:r w:rsidRPr="003C29EE">
              <w:t>wonder:</w:t>
            </w:r>
            <w:r>
              <w:t xml:space="preserve"> </w:t>
            </w:r>
            <w:r w:rsidRPr="003C29EE">
              <w:t>Suppose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we</w:t>
            </w:r>
            <w:r>
              <w:t xml:space="preserve"> </w:t>
            </w:r>
            <w:r w:rsidRPr="003C29EE">
              <w:t>had</w:t>
            </w:r>
            <w:r>
              <w:t xml:space="preserve"> instead </w:t>
            </w:r>
            <w:r w:rsidRPr="003C29EE">
              <w:t>called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virtual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ToString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declared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6A3099">
              <w:rPr>
                <w:rStyle w:val="CITchapbm"/>
              </w:rPr>
              <w:t>object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receiver.</w:t>
            </w:r>
            <w:r>
              <w:t xml:space="preserve"> </w:t>
            </w:r>
            <w:r w:rsidRPr="003C29EE">
              <w:t>What</w:t>
            </w:r>
            <w:r>
              <w:t xml:space="preserve"> </w:t>
            </w:r>
            <w:r w:rsidRPr="003C29EE">
              <w:t>happens</w:t>
            </w:r>
            <w:r>
              <w:t xml:space="preserve"> </w:t>
            </w:r>
            <w:r w:rsidRPr="003C29EE">
              <w:t>then?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boxed,</w:t>
            </w:r>
            <w:r>
              <w:t xml:space="preserve"> </w:t>
            </w:r>
            <w:r w:rsidRPr="003C29EE">
              <w:t>unboxed,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what?</w:t>
            </w:r>
            <w:r>
              <w:t xml:space="preserve"> </w:t>
            </w:r>
            <w:proofErr w:type="gramStart"/>
            <w:r>
              <w:t xml:space="preserve">A </w:t>
            </w:r>
            <w:r w:rsidRPr="003C29EE">
              <w:t>number</w:t>
            </w:r>
            <w:r>
              <w:t xml:space="preserve"> </w:t>
            </w:r>
            <w:r w:rsidRPr="003C29EE">
              <w:t>of</w:t>
            </w:r>
            <w:proofErr w:type="gramEnd"/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scenarios</w:t>
            </w:r>
            <w:r>
              <w:t xml:space="preserve"> are possible </w:t>
            </w:r>
            <w:r w:rsidRPr="003C29EE">
              <w:t>depending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details:</w:t>
            </w:r>
          </w:p>
          <w:p w14:paraId="39E253E2" w14:textId="77777777" w:rsidR="00686CD3" w:rsidRDefault="00686CD3" w:rsidP="00686CD3">
            <w:pPr>
              <w:pStyle w:val="SF1BLFIRST"/>
            </w:pP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unboxed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overrides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ToString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overridden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directly.</w:t>
            </w:r>
            <w:r>
              <w:t xml:space="preserve"> </w:t>
            </w:r>
            <w:r w:rsidRPr="003C29EE">
              <w:t>There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need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virtual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overridden</w:t>
            </w:r>
            <w:r>
              <w:t xml:space="preserve"> </w:t>
            </w:r>
            <w:r w:rsidRPr="003C29EE">
              <w:t>further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derived</w:t>
            </w:r>
            <w:r>
              <w:t xml:space="preserve"> </w:t>
            </w:r>
            <w:r w:rsidRPr="003C29EE">
              <w:t>class;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automatically</w:t>
            </w:r>
            <w:r>
              <w:t xml:space="preserve"> </w:t>
            </w:r>
            <w:r w:rsidRPr="003C29EE">
              <w:t>sealed.</w:t>
            </w:r>
          </w:p>
          <w:p w14:paraId="3AB8D460" w14:textId="77777777" w:rsidR="00686CD3" w:rsidRPr="003C29EE" w:rsidRDefault="00686CD3" w:rsidP="00686CD3">
            <w:pPr>
              <w:pStyle w:val="SF1BLMID"/>
            </w:pP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unboxed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override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ToString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base</w:t>
            </w:r>
            <w:r>
              <w:t xml:space="preserve"> </w:t>
            </w:r>
            <w:r w:rsidRPr="003C29EE">
              <w:t>class</w:t>
            </w:r>
            <w:r>
              <w:t xml:space="preserve"> </w:t>
            </w:r>
            <w:r w:rsidRPr="003C29EE">
              <w:t>implementation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called,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expects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receiver.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boxed.</w:t>
            </w:r>
          </w:p>
          <w:p w14:paraId="5FB84775" w14:textId="77777777" w:rsidR="00686CD3" w:rsidRPr="003C29EE" w:rsidRDefault="00686CD3" w:rsidP="00686CD3">
            <w:pPr>
              <w:pStyle w:val="SF1BLMID"/>
            </w:pP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overrides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ToString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passed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overriding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without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it.</w:t>
            </w:r>
          </w:p>
          <w:p w14:paraId="4AEF9884" w14:textId="7CEB388E" w:rsidR="00F90C7E" w:rsidRDefault="00686CD3" w:rsidP="00BE1407">
            <w:pPr>
              <w:pStyle w:val="SF1BLLAST"/>
            </w:pP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override</w:t>
            </w:r>
            <w:r>
              <w:t xml:space="preserve"> </w:t>
            </w:r>
            <w:proofErr w:type="spellStart"/>
            <w:proofErr w:type="gramStart"/>
            <w:r w:rsidRPr="00CB0C5E">
              <w:rPr>
                <w:rStyle w:val="CITchapbm"/>
              </w:rPr>
              <w:t>ToString</w:t>
            </w:r>
            <w:proofErr w:type="spellEnd"/>
            <w:r w:rsidRPr="00CB0C5E">
              <w:rPr>
                <w:rStyle w:val="CITchapbm"/>
              </w:rPr>
              <w:t>(</w:t>
            </w:r>
            <w:proofErr w:type="gramEnd"/>
            <w:r w:rsidRPr="00CB0C5E">
              <w:rPr>
                <w:rStyle w:val="CITchapbm"/>
              </w:rPr>
              <w:t>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passed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base</w:t>
            </w:r>
            <w:r>
              <w:t xml:space="preserve"> </w:t>
            </w:r>
            <w:r w:rsidRPr="003C29EE">
              <w:t>class’s</w:t>
            </w:r>
            <w:r>
              <w:t xml:space="preserve"> </w:t>
            </w:r>
            <w:r w:rsidRPr="003C29EE">
              <w:t>implementation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expecting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reference.</w:t>
            </w:r>
          </w:p>
        </w:tc>
      </w:tr>
      <w:tr w:rsidR="00F90C7E" w14:paraId="0979BA2A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7224D12E" w14:textId="77777777" w:rsidR="00F90C7E" w:rsidRDefault="00F90C7E" w:rsidP="00BE1407">
            <w:pPr>
              <w:pStyle w:val="SF1TTL"/>
              <w:rPr>
                <w:noProof/>
              </w:rPr>
            </w:pPr>
          </w:p>
        </w:tc>
      </w:tr>
    </w:tbl>
    <w:p w14:paraId="643F5C51" w14:textId="01DEED2C" w:rsidR="001625C4" w:rsidRPr="003C29EE" w:rsidRDefault="00CA59C0" w:rsidP="00DD2E54">
      <w:pPr>
        <w:pStyle w:val="H1"/>
      </w:pPr>
      <w:bookmarkStart w:id="698" w:name="_Toc35623519"/>
      <w:proofErr w:type="spellStart"/>
      <w:r w:rsidRPr="003C29EE">
        <w:t>Enums</w:t>
      </w:r>
      <w:bookmarkEnd w:id="698"/>
      <w:proofErr w:type="spellEnd"/>
    </w:p>
    <w:p w14:paraId="6DC57BC5" w14:textId="028C65DB" w:rsidR="001625C4" w:rsidRPr="003C29EE" w:rsidRDefault="00CA59C0" w:rsidP="00DD2E54">
      <w:pPr>
        <w:pStyle w:val="HEADFIRST"/>
      </w:pPr>
      <w:r w:rsidRPr="003C29EE">
        <w:t>Compare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two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snippets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A7817">
        <w:t>Listing 9.8</w:t>
      </w:r>
      <w:r w:rsidRPr="003C29EE">
        <w:t>.</w:t>
      </w:r>
    </w:p>
    <w:p w14:paraId="4C2A276E" w14:textId="3B5EA8C2" w:rsidR="001625C4" w:rsidRPr="003C29EE" w:rsidRDefault="004A7817" w:rsidP="00E50E99">
      <w:pPr>
        <w:pStyle w:val="CDTTTL"/>
      </w:pPr>
      <w:r w:rsidRPr="00612662">
        <w:rPr>
          <w:rStyle w:val="CDTNUM"/>
        </w:rPr>
        <w:t>Listing 9.8</w:t>
      </w:r>
      <w:r w:rsidR="00E17B9E" w:rsidRPr="00612662">
        <w:rPr>
          <w:rStyle w:val="CDTNUM"/>
        </w:rPr>
        <w:t>: </w:t>
      </w:r>
      <w:r w:rsidR="00CA59C0" w:rsidRPr="003C29EE">
        <w:t>Comparing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Integer</w:t>
      </w:r>
      <w:r w:rsidR="00E17B9E">
        <w:t xml:space="preserve"> </w:t>
      </w:r>
      <w:r w:rsidR="00CA59C0" w:rsidRPr="003C29EE">
        <w:t>Switch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proofErr w:type="spellStart"/>
      <w:r w:rsidR="00CA59C0" w:rsidRPr="003C29EE">
        <w:t>Enum</w:t>
      </w:r>
      <w:proofErr w:type="spellEnd"/>
      <w:r w:rsidR="00E17B9E">
        <w:t xml:space="preserve"> </w:t>
      </w:r>
      <w:r w:rsidR="00CA59C0" w:rsidRPr="003C29EE">
        <w:t>Switch</w:t>
      </w:r>
    </w:p>
    <w:p w14:paraId="08379256" w14:textId="501961E7" w:rsidR="001625C4" w:rsidRPr="003C29EE" w:rsidRDefault="00E17B9E" w:rsidP="006A3099">
      <w:pPr>
        <w:pStyle w:val="CDTFIRST"/>
      </w:pPr>
      <w:r>
        <w:t xml:space="preserve">  </w:t>
      </w:r>
      <w:r w:rsidR="00CA59C0" w:rsidRPr="003C29EE">
        <w:rPr>
          <w:rStyle w:val="CPKeyword"/>
        </w:rPr>
        <w:t>int</w:t>
      </w:r>
      <w:r>
        <w:t xml:space="preserve"> </w:t>
      </w:r>
      <w:proofErr w:type="spellStart"/>
      <w:r w:rsidR="00CA59C0" w:rsidRPr="003C29EE">
        <w:t>connectionState</w:t>
      </w:r>
      <w:proofErr w:type="spellEnd"/>
      <w:r w:rsidR="00CA59C0" w:rsidRPr="003C29EE">
        <w:t>;</w:t>
      </w:r>
    </w:p>
    <w:p w14:paraId="56F5ABE2" w14:textId="10FC9F25" w:rsidR="001625C4" w:rsidRPr="003C29EE" w:rsidRDefault="00E17B9E" w:rsidP="00703F75">
      <w:pPr>
        <w:pStyle w:val="CDTMID"/>
        <w:rPr>
          <w:rStyle w:val="CPComment"/>
        </w:rPr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29CFD13F" w14:textId="623F2CAF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switch</w:t>
      </w:r>
      <w:r>
        <w:t xml:space="preserve"> </w:t>
      </w:r>
      <w:r w:rsidR="00CA59C0" w:rsidRPr="003C29EE">
        <w:t>(</w:t>
      </w:r>
      <w:proofErr w:type="spellStart"/>
      <w:r w:rsidR="00CA59C0" w:rsidRPr="003C29EE">
        <w:t>connectionState</w:t>
      </w:r>
      <w:proofErr w:type="spellEnd"/>
      <w:r w:rsidR="00CA59C0" w:rsidRPr="003C29EE">
        <w:t>)</w:t>
      </w:r>
    </w:p>
    <w:p w14:paraId="249B370E" w14:textId="7590D71F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719BCD67" w14:textId="7CE49AED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0:</w:t>
      </w:r>
    </w:p>
    <w:p w14:paraId="0123E6E7" w14:textId="34681C01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595DD068" w14:textId="04C705D0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7F11113A" w14:textId="5DE0B4C8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1:</w:t>
      </w:r>
    </w:p>
    <w:p w14:paraId="4CCED581" w14:textId="09D6B9FB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35E1A462" w14:textId="2C6EBB01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2C6C1A5F" w14:textId="2245F952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2:</w:t>
      </w:r>
    </w:p>
    <w:p w14:paraId="4A3C6F06" w14:textId="4ECED2CA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0B7C2215" w14:textId="1A710CCA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34343E7F" w14:textId="640304A6" w:rsidR="001625C4" w:rsidRPr="003C29EE" w:rsidRDefault="00E17B9E" w:rsidP="00703F75">
      <w:pPr>
        <w:pStyle w:val="CDTMID"/>
      </w:pPr>
      <w:r>
        <w:lastRenderedPageBreak/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3:</w:t>
      </w:r>
    </w:p>
    <w:p w14:paraId="534E50D2" w14:textId="5D5732CE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7E7F7B73" w14:textId="0998E3E8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7BAFF1F2" w14:textId="2742A052" w:rsidR="001625C4" w:rsidRPr="003C29EE" w:rsidRDefault="00E17B9E" w:rsidP="00703F75">
      <w:pPr>
        <w:pStyle w:val="CDTLAST"/>
      </w:pPr>
      <w:r>
        <w:t xml:space="preserve">  </w:t>
      </w:r>
      <w:r w:rsidR="00CA59C0" w:rsidRPr="003C29EE">
        <w:t>}</w:t>
      </w:r>
    </w:p>
    <w:p w14:paraId="27E1C4D4" w14:textId="22F42185" w:rsidR="001625C4" w:rsidRPr="003C29EE" w:rsidRDefault="00E17B9E" w:rsidP="006A3099">
      <w:pPr>
        <w:pStyle w:val="CDTFIRST"/>
      </w:pPr>
      <w:r>
        <w:t xml:space="preserve">  </w:t>
      </w:r>
      <w:proofErr w:type="spellStart"/>
      <w:r w:rsidR="00CA59C0" w:rsidRPr="003C29EE">
        <w:t>ConnectionState</w:t>
      </w:r>
      <w:proofErr w:type="spellEnd"/>
      <w:r>
        <w:t xml:space="preserve"> </w:t>
      </w:r>
      <w:proofErr w:type="spellStart"/>
      <w:r w:rsidR="00CA59C0" w:rsidRPr="003C29EE">
        <w:t>connectionState</w:t>
      </w:r>
      <w:proofErr w:type="spellEnd"/>
      <w:r w:rsidR="00CA59C0" w:rsidRPr="003C29EE">
        <w:t>;</w:t>
      </w:r>
    </w:p>
    <w:p w14:paraId="1B48D2DB" w14:textId="731C7BE1" w:rsidR="001625C4" w:rsidRPr="003C29EE" w:rsidRDefault="00E17B9E" w:rsidP="00703F75">
      <w:pPr>
        <w:pStyle w:val="CDTMID"/>
        <w:rPr>
          <w:rStyle w:val="CPComment"/>
        </w:rPr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53CDED3B" w14:textId="0B2E64A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switch</w:t>
      </w:r>
      <w:r>
        <w:t xml:space="preserve"> </w:t>
      </w:r>
      <w:r w:rsidR="00CA59C0" w:rsidRPr="003C29EE">
        <w:t>(</w:t>
      </w:r>
      <w:proofErr w:type="spellStart"/>
      <w:r w:rsidR="00CA59C0" w:rsidRPr="003C29EE">
        <w:t>connectionState</w:t>
      </w:r>
      <w:proofErr w:type="spellEnd"/>
      <w:r w:rsidR="00CA59C0" w:rsidRPr="003C29EE">
        <w:t>)</w:t>
      </w:r>
    </w:p>
    <w:p w14:paraId="1E12C9D3" w14:textId="06D5F065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51D571E0" w14:textId="4164D026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proofErr w:type="spellStart"/>
      <w:r w:rsidR="00CA59C0" w:rsidRPr="003C29EE">
        <w:t>ConnectionState.Connected</w:t>
      </w:r>
      <w:proofErr w:type="spellEnd"/>
      <w:r w:rsidR="00CA59C0" w:rsidRPr="003C29EE">
        <w:t>:</w:t>
      </w:r>
    </w:p>
    <w:p w14:paraId="047E907F" w14:textId="0F2BC306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0679FDC1" w14:textId="49DAD42B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11088FA3" w14:textId="0C7BC00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proofErr w:type="spellStart"/>
      <w:r w:rsidR="00CA59C0" w:rsidRPr="003C29EE">
        <w:t>ConnectionState.Connecting</w:t>
      </w:r>
      <w:proofErr w:type="spellEnd"/>
      <w:r w:rsidR="00CA59C0" w:rsidRPr="003C29EE">
        <w:t>:</w:t>
      </w:r>
    </w:p>
    <w:p w14:paraId="107B0E60" w14:textId="47683138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5BE32827" w14:textId="4E294F66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3488519C" w14:textId="17973284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proofErr w:type="spellStart"/>
      <w:r w:rsidR="00CA59C0" w:rsidRPr="003C29EE">
        <w:t>ConnectionState.Disconnected</w:t>
      </w:r>
      <w:proofErr w:type="spellEnd"/>
      <w:r w:rsidR="00CA59C0" w:rsidRPr="003C29EE">
        <w:t>:</w:t>
      </w:r>
    </w:p>
    <w:p w14:paraId="6CAFA7A9" w14:textId="1405A6D3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29BFDE01" w14:textId="3BE53BC4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40B49D83" w14:textId="6151AE60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proofErr w:type="spellStart"/>
      <w:r w:rsidR="00CA59C0" w:rsidRPr="003C29EE">
        <w:t>ConnectionState.Disconnecting</w:t>
      </w:r>
      <w:proofErr w:type="spellEnd"/>
      <w:r w:rsidR="00CA59C0" w:rsidRPr="003C29EE">
        <w:t>:</w:t>
      </w:r>
    </w:p>
    <w:p w14:paraId="6C0B7990" w14:textId="016D0F34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0F437463" w14:textId="14CE2061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29D4C32C" w14:textId="4637B498" w:rsidR="001625C4" w:rsidRPr="003C29EE" w:rsidRDefault="00E17B9E" w:rsidP="00703F75">
      <w:pPr>
        <w:pStyle w:val="CDTLAST"/>
      </w:pPr>
      <w:r>
        <w:t xml:space="preserve">  </w:t>
      </w:r>
      <w:r w:rsidR="00CA59C0" w:rsidRPr="003C29EE">
        <w:t>}</w:t>
      </w:r>
    </w:p>
    <w:p w14:paraId="62503437" w14:textId="09AE4E9B" w:rsidR="00364199" w:rsidRDefault="00CA59C0" w:rsidP="00CB0C5E">
      <w:pPr>
        <w:pStyle w:val="CHAPBMCON"/>
      </w:pPr>
      <w:r w:rsidRPr="003C29EE">
        <w:t>Obviously,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difference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terms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readability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tremendous</w:t>
      </w:r>
      <w:r w:rsidR="009458D8">
        <w:t>—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second</w:t>
      </w:r>
      <w:r w:rsidR="00E17B9E">
        <w:t xml:space="preserve"> </w:t>
      </w:r>
      <w:r w:rsidRPr="003C29EE">
        <w:t>snippet,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cases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self-documenting.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runtime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identical.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achieve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9458D8">
        <w:t>outcome</w:t>
      </w:r>
      <w:r w:rsidRPr="003C29EE">
        <w:t>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second</w:t>
      </w:r>
      <w:r w:rsidR="00E17B9E">
        <w:t xml:space="preserve"> </w:t>
      </w:r>
      <w:r w:rsidRPr="003C29EE">
        <w:t>snippet</w:t>
      </w:r>
      <w:r w:rsidR="00E17B9E">
        <w:t xml:space="preserve"> </w:t>
      </w:r>
      <w:r w:rsidRPr="003C29EE">
        <w:t>uses</w:t>
      </w:r>
      <w:r w:rsidR="00E17B9E">
        <w:t xml:space="preserve"> </w:t>
      </w:r>
      <w:proofErr w:type="spellStart"/>
      <w:r w:rsidRPr="007F2788">
        <w:rPr>
          <w:rStyle w:val="BOLD"/>
        </w:rPr>
        <w:t>enum</w:t>
      </w:r>
      <w:proofErr w:type="spellEnd"/>
      <w:r w:rsidR="00E17B9E" w:rsidRPr="007F2788">
        <w:rPr>
          <w:rStyle w:val="BOLD"/>
        </w:rPr>
        <w:t xml:space="preserve"> </w:t>
      </w:r>
      <w:r w:rsidRPr="007F2788">
        <w:rPr>
          <w:rStyle w:val="BOLD"/>
        </w:rPr>
        <w:t>values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case.</w:t>
      </w:r>
    </w:p>
    <w:p w14:paraId="39F01BE4" w14:textId="09C9B832" w:rsidR="001625C4" w:rsidRPr="003C29EE" w:rsidRDefault="00CA59C0" w:rsidP="00DD2E54">
      <w:pPr>
        <w:pStyle w:val="CHAPBM"/>
      </w:pP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developer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declare.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</w:t>
      </w:r>
      <w:r w:rsidR="00E17B9E">
        <w:t xml:space="preserve"> </w:t>
      </w:r>
      <w:r w:rsidRPr="003C29EE">
        <w:t>characteristic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declares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compile</w:t>
      </w:r>
      <w:r w:rsidR="00E17B9E">
        <w:t xml:space="preserve"> </w:t>
      </w:r>
      <w:r w:rsidRPr="003C29EE">
        <w:t>time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set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constant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referred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name,</w:t>
      </w:r>
      <w:r w:rsidR="00E17B9E">
        <w:t xml:space="preserve"> </w:t>
      </w:r>
      <w:r w:rsidRPr="003C29EE">
        <w:t>thereby</w:t>
      </w:r>
      <w:r w:rsidR="00E17B9E">
        <w:t xml:space="preserve"> </w:t>
      </w:r>
      <w:r w:rsidRPr="003C29EE">
        <w:t>making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easier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read.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syntax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typical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declaration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show</w:t>
      </w:r>
      <w:r w:rsidR="00A11371">
        <w:t>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A7817">
        <w:t>Listing 9.9</w:t>
      </w:r>
      <w:r w:rsidRPr="003C29EE">
        <w:t>.</w:t>
      </w:r>
    </w:p>
    <w:p w14:paraId="4B6AC19C" w14:textId="56567A9A" w:rsidR="001625C4" w:rsidRPr="003C29EE" w:rsidRDefault="004A7817" w:rsidP="00E50E99">
      <w:pPr>
        <w:pStyle w:val="CDTTTL"/>
      </w:pPr>
      <w:r w:rsidRPr="00612662">
        <w:rPr>
          <w:rStyle w:val="CDTNUM"/>
        </w:rPr>
        <w:t>Listing 9.9</w:t>
      </w:r>
      <w:r w:rsidR="00E17B9E" w:rsidRPr="00612662">
        <w:rPr>
          <w:rStyle w:val="CDTNUM"/>
        </w:rPr>
        <w:t>: </w:t>
      </w:r>
      <w:r w:rsidR="00CA59C0" w:rsidRPr="003C29EE">
        <w:t>Defining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proofErr w:type="spellStart"/>
      <w:r w:rsidR="00CA59C0" w:rsidRPr="003C29EE">
        <w:t>Enum</w:t>
      </w:r>
      <w:proofErr w:type="spellEnd"/>
    </w:p>
    <w:p w14:paraId="599257F6" w14:textId="18FBFBA2" w:rsidR="001625C4" w:rsidRPr="003C29EE" w:rsidRDefault="00CA59C0" w:rsidP="006A3099">
      <w:pPr>
        <w:pStyle w:val="CDTFIRST"/>
      </w:pPr>
      <w:proofErr w:type="spellStart"/>
      <w:r w:rsidRPr="003C29EE">
        <w:rPr>
          <w:rStyle w:val="CPKeyword"/>
        </w:rPr>
        <w:t>enum</w:t>
      </w:r>
      <w:proofErr w:type="spellEnd"/>
      <w:r w:rsidR="00E17B9E">
        <w:t xml:space="preserve"> </w:t>
      </w:r>
      <w:proofErr w:type="spellStart"/>
      <w:r w:rsidRPr="003C29EE">
        <w:t>ConnectionState</w:t>
      </w:r>
      <w:proofErr w:type="spellEnd"/>
    </w:p>
    <w:p w14:paraId="5E454D7C" w14:textId="77777777" w:rsidR="001625C4" w:rsidRPr="003C29EE" w:rsidRDefault="00CA59C0" w:rsidP="00703F75">
      <w:pPr>
        <w:pStyle w:val="CDTMID"/>
      </w:pPr>
      <w:r w:rsidRPr="003C29EE">
        <w:t>{</w:t>
      </w:r>
    </w:p>
    <w:p w14:paraId="23BA7513" w14:textId="00BD270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Disconnected,</w:t>
      </w:r>
    </w:p>
    <w:p w14:paraId="432A2A60" w14:textId="54E6147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Connecting,</w:t>
      </w:r>
    </w:p>
    <w:p w14:paraId="43A881DC" w14:textId="43A4A33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Connected,</w:t>
      </w:r>
    </w:p>
    <w:p w14:paraId="328ABEB9" w14:textId="5754AA9F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Disconnecting</w:t>
      </w:r>
    </w:p>
    <w:p w14:paraId="0FC384F8" w14:textId="77777777" w:rsidR="001625C4" w:rsidRPr="003C29EE" w:rsidRDefault="00CA59C0" w:rsidP="00703F75">
      <w:pPr>
        <w:pStyle w:val="CDTLAST"/>
      </w:pPr>
      <w:r w:rsidRPr="003C29EE">
        <w:t>}</w:t>
      </w:r>
    </w:p>
    <w:p w14:paraId="18A2B89A" w14:textId="71C11884" w:rsidR="009D7E6C" w:rsidRPr="003C29EE" w:rsidRDefault="009D7E6C" w:rsidP="00CB0C5E">
      <w:pPr>
        <w:pStyle w:val="spacer"/>
      </w:pPr>
    </w:p>
    <w:tbl>
      <w:tblPr>
        <w:tblW w:w="0" w:type="auto"/>
        <w:tblBorders>
          <w:top w:val="single" w:sz="24" w:space="0" w:color="808080"/>
          <w:left w:val="single" w:sz="24" w:space="0" w:color="808080"/>
          <w:bottom w:val="single" w:sz="24" w:space="0" w:color="808080"/>
          <w:right w:val="single" w:sz="24" w:space="0" w:color="808080"/>
          <w:insideH w:val="single" w:sz="24" w:space="0" w:color="808080"/>
          <w:insideV w:val="single" w:sz="24" w:space="0" w:color="808080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</w:tblGrid>
      <w:tr w:rsidR="00CB0C5E" w14:paraId="677B2519" w14:textId="77777777" w:rsidTr="00CB0C5E">
        <w:trPr>
          <w:trHeight w:val="120"/>
        </w:trPr>
        <w:tc>
          <w:tcPr>
            <w:tcW w:w="6930" w:type="dxa"/>
            <w:shd w:val="clear" w:color="auto" w:fill="EAEAEA"/>
          </w:tcPr>
          <w:p w14:paraId="7E857833" w14:textId="77777777" w:rsidR="00CB0C5E" w:rsidRPr="00FF28E6" w:rsidRDefault="00CB0C5E" w:rsidP="005213BB">
            <w:pPr>
              <w:pStyle w:val="MN1TTL"/>
            </w:pPr>
            <w:r>
              <w:rPr>
                <w:noProof/>
              </w:rPr>
              <w:drawing>
                <wp:inline distT="0" distB="0" distL="0" distR="0" wp14:anchorId="7A4B2903" wp14:editId="30715EBD">
                  <wp:extent cx="114300" cy="114300"/>
                  <wp:effectExtent l="0" t="0" r="0" b="0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note</w:t>
            </w:r>
          </w:p>
          <w:p w14:paraId="61612952" w14:textId="17369BF0" w:rsidR="00CB0C5E" w:rsidRDefault="00CB0C5E" w:rsidP="005213BB">
            <w:pPr>
              <w:pStyle w:val="MN1"/>
            </w:pPr>
            <w:r w:rsidRPr="003C29EE">
              <w:t>An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used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readable</w:t>
            </w:r>
            <w:r>
              <w:t xml:space="preserve"> </w:t>
            </w:r>
            <w:r w:rsidRPr="003C29EE">
              <w:t>replacement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Boolean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well.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example,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such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SetState</w:t>
            </w:r>
            <w:proofErr w:type="spellEnd"/>
            <w:r w:rsidRPr="006A3099">
              <w:rPr>
                <w:rStyle w:val="CITchapbm"/>
              </w:rPr>
              <w:t>(true)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less</w:t>
            </w:r>
            <w:r>
              <w:t xml:space="preserve"> </w:t>
            </w:r>
            <w:r w:rsidRPr="003C29EE">
              <w:t>readable</w:t>
            </w:r>
            <w:r>
              <w:t xml:space="preserve"> </w:t>
            </w:r>
            <w:r w:rsidRPr="003C29EE">
              <w:lastRenderedPageBreak/>
              <w:t>than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SetState</w:t>
            </w:r>
            <w:proofErr w:type="spellEnd"/>
            <w:r w:rsidRPr="006A3099">
              <w:rPr>
                <w:rStyle w:val="CITchapbm"/>
              </w:rPr>
              <w:t>(</w:t>
            </w:r>
            <w:proofErr w:type="spellStart"/>
            <w:proofErr w:type="gramEnd"/>
            <w:r w:rsidRPr="006A3099">
              <w:rPr>
                <w:rStyle w:val="CITchapbm"/>
              </w:rPr>
              <w:t>DeviceState.On</w:t>
            </w:r>
            <w:proofErr w:type="spellEnd"/>
            <w:r w:rsidRPr="006A3099">
              <w:rPr>
                <w:rStyle w:val="CITchapbm"/>
              </w:rPr>
              <w:t>)</w:t>
            </w:r>
            <w:r w:rsidRPr="003C29EE">
              <w:t>.</w:t>
            </w:r>
          </w:p>
        </w:tc>
      </w:tr>
    </w:tbl>
    <w:p w14:paraId="0F4FABFB" w14:textId="77777777" w:rsidR="00CB0C5E" w:rsidRPr="003C29EE" w:rsidRDefault="00CB0C5E" w:rsidP="00CB0C5E">
      <w:pPr>
        <w:pStyle w:val="spacer"/>
      </w:pPr>
    </w:p>
    <w:p w14:paraId="3590A27E" w14:textId="1EA732AC" w:rsidR="001625C4" w:rsidRPr="003C29EE" w:rsidRDefault="00CA59C0" w:rsidP="00DD2E54">
      <w:pPr>
        <w:pStyle w:val="CHAPBM"/>
      </w:pPr>
      <w:r w:rsidRPr="003C29EE">
        <w:t>You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prefixing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ins w:id="699" w:author="Kevin" w:date="2020-03-02T17:48:00Z">
        <w:r w:rsidR="00EC36F9">
          <w:t>'s</w:t>
        </w:r>
      </w:ins>
      <w:proofErr w:type="spellEnd"/>
      <w:r w:rsidR="00E17B9E">
        <w:t xml:space="preserve"> </w:t>
      </w:r>
      <w:r w:rsidRPr="003C29EE">
        <w:t>name</w:t>
      </w:r>
      <w:r w:rsidR="009458D8">
        <w:t>.</w:t>
      </w:r>
      <w:r w:rsidR="00E17B9E">
        <w:t xml:space="preserve"> </w:t>
      </w:r>
      <w:r w:rsidR="009458D8">
        <w:t>T</w:t>
      </w:r>
      <w:r w:rsidRPr="003C29EE">
        <w:t>o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Connected</w:t>
      </w:r>
      <w:r w:rsidR="00E17B9E">
        <w:t xml:space="preserve"> </w:t>
      </w:r>
      <w:r w:rsidRPr="003C29EE">
        <w:t>value,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="009458D8">
        <w:t>you</w:t>
      </w:r>
      <w:r w:rsidR="00E17B9E">
        <w:t xml:space="preserve"> </w:t>
      </w:r>
      <w:r w:rsidR="009458D8">
        <w:t>would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syntax</w:t>
      </w:r>
      <w:r w:rsidR="00E17B9E">
        <w:t xml:space="preserve"> </w:t>
      </w:r>
      <w:proofErr w:type="spellStart"/>
      <w:r w:rsidRPr="006A3099">
        <w:rPr>
          <w:rStyle w:val="CITchapbm"/>
        </w:rPr>
        <w:t>ConnectionState.Connected</w:t>
      </w:r>
      <w:proofErr w:type="spellEnd"/>
      <w:r w:rsidRPr="003C29EE">
        <w:t>.</w:t>
      </w:r>
      <w:r w:rsidR="00E17B9E">
        <w:t xml:space="preserve"> </w:t>
      </w:r>
      <w:r w:rsidRPr="003C29EE">
        <w:t>Do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make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name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part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value’s</w:t>
      </w:r>
      <w:r w:rsidR="00E17B9E">
        <w:t xml:space="preserve"> </w:t>
      </w:r>
      <w:r w:rsidRPr="003C29EE">
        <w:t>name</w:t>
      </w:r>
      <w:r w:rsidR="00E17B9E">
        <w:t xml:space="preserve"> </w:t>
      </w:r>
      <w:proofErr w:type="gramStart"/>
      <w:r w:rsidRPr="003C29EE">
        <w:t>so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to</w:t>
      </w:r>
      <w:proofErr w:type="gramEnd"/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redundancy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something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proofErr w:type="spellStart"/>
      <w:r w:rsidRPr="006A3099">
        <w:rPr>
          <w:rStyle w:val="CITchapbm"/>
        </w:rPr>
        <w:t>ConnectionState.ConnectionStateConnected</w:t>
      </w:r>
      <w:proofErr w:type="spellEnd"/>
      <w:r w:rsidRPr="003C29EE">
        <w:t>.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convention,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name</w:t>
      </w:r>
      <w:r w:rsidR="00E17B9E">
        <w:t xml:space="preserve"> </w:t>
      </w:r>
      <w:r w:rsidRPr="003C29EE">
        <w:t>itself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singular</w:t>
      </w:r>
      <w:r w:rsidR="00E17B9E">
        <w:t xml:space="preserve"> </w:t>
      </w:r>
      <w:r w:rsidRPr="003C29EE">
        <w:t>(unless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enums</w:t>
      </w:r>
      <w:proofErr w:type="spellEnd"/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bit</w:t>
      </w:r>
      <w:r w:rsidR="00E17B9E">
        <w:t xml:space="preserve"> </w:t>
      </w:r>
      <w:r w:rsidRPr="003C29EE">
        <w:t>flags,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discussed</w:t>
      </w:r>
      <w:r w:rsidR="00E17B9E">
        <w:t xml:space="preserve"> </w:t>
      </w:r>
      <w:r w:rsidRPr="003C29EE">
        <w:t>shortly).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is,</w:t>
      </w:r>
      <w:r w:rsidR="00E17B9E">
        <w:t xml:space="preserve"> </w:t>
      </w:r>
      <w:r w:rsidR="009458D8">
        <w:t>the</w:t>
      </w:r>
      <w:r w:rsidR="00E17B9E">
        <w:t xml:space="preserve"> </w:t>
      </w:r>
      <w:r w:rsidR="009458D8">
        <w:t>nomenclature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be</w:t>
      </w:r>
      <w:r w:rsidR="00E17B9E">
        <w:t xml:space="preserve"> </w:t>
      </w:r>
      <w:proofErr w:type="spellStart"/>
      <w:r w:rsidRPr="006A3099">
        <w:rPr>
          <w:rStyle w:val="CITchapbm"/>
        </w:rPr>
        <w:t>ConnectionState</w:t>
      </w:r>
      <w:proofErr w:type="spellEnd"/>
      <w:r w:rsidRPr="003C29EE">
        <w:t>,</w:t>
      </w:r>
      <w:r w:rsidR="00E17B9E">
        <w:t xml:space="preserve"> </w:t>
      </w:r>
      <w:r w:rsidRPr="003C29EE">
        <w:t>not</w:t>
      </w:r>
      <w:r w:rsidR="00E17B9E">
        <w:t xml:space="preserve"> </w:t>
      </w:r>
      <w:proofErr w:type="spellStart"/>
      <w:r w:rsidRPr="006A3099">
        <w:rPr>
          <w:rStyle w:val="CITchapbm"/>
        </w:rPr>
        <w:t>ConnectionStates</w:t>
      </w:r>
      <w:proofErr w:type="spellEnd"/>
      <w:r w:rsidRPr="003C29EE">
        <w:t>.</w:t>
      </w:r>
    </w:p>
    <w:p w14:paraId="08B69E9C" w14:textId="744F7456" w:rsidR="00364199" w:rsidRDefault="00CA59C0" w:rsidP="00DD2E54">
      <w:pPr>
        <w:pStyle w:val="CHAPBM"/>
      </w:pP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are</w:t>
      </w:r>
      <w:r w:rsidR="00E17B9E">
        <w:t xml:space="preserve"> </w:t>
      </w:r>
      <w:proofErr w:type="gramStart"/>
      <w:r w:rsidRPr="003C29EE">
        <w:t>actually</w:t>
      </w:r>
      <w:r w:rsidR="00E17B9E">
        <w:t xml:space="preserve"> </w:t>
      </w:r>
      <w:r w:rsidRPr="003C29EE">
        <w:t>implemented</w:t>
      </w:r>
      <w:proofErr w:type="gramEnd"/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nothing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3C29EE">
        <w:t>integer</w:t>
      </w:r>
      <w:r w:rsidR="00E17B9E">
        <w:t xml:space="preserve"> </w:t>
      </w:r>
      <w:r w:rsidRPr="003C29EE">
        <w:t>constants.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default,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first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given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CB0C5E">
        <w:rPr>
          <w:rStyle w:val="CITchapbm"/>
        </w:rPr>
        <w:t>0</w:t>
      </w:r>
      <w:r w:rsidRPr="003C29EE">
        <w:t>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subsequent</w:t>
      </w:r>
      <w:r w:rsidR="00E17B9E">
        <w:t xml:space="preserve"> </w:t>
      </w:r>
      <w:r w:rsidRPr="003C29EE">
        <w:t>entry</w:t>
      </w:r>
      <w:r w:rsidR="00E17B9E">
        <w:t xml:space="preserve"> </w:t>
      </w:r>
      <w:r w:rsidRPr="003C29EE">
        <w:t>increases</w:t>
      </w:r>
      <w:r w:rsidR="00E17B9E">
        <w:t xml:space="preserve"> </w:t>
      </w:r>
      <w:r w:rsidRPr="003C29EE">
        <w:t>by</w:t>
      </w:r>
      <w:r w:rsidR="00E17B9E">
        <w:t xml:space="preserve"> </w:t>
      </w:r>
      <w:r w:rsidR="009458D8">
        <w:t>1</w:t>
      </w:r>
      <w:r w:rsidRPr="003C29EE">
        <w:t>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assign</w:t>
      </w:r>
      <w:r w:rsidR="00E17B9E">
        <w:t xml:space="preserve"> </w:t>
      </w:r>
      <w:r w:rsidRPr="003C29EE">
        <w:t>explicit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to</w:t>
      </w:r>
      <w:r w:rsidR="00E17B9E">
        <w:t xml:space="preserve"> </w:t>
      </w:r>
      <w:proofErr w:type="spellStart"/>
      <w:r w:rsidRPr="003C29EE">
        <w:t>enums</w:t>
      </w:r>
      <w:proofErr w:type="spellEnd"/>
      <w:r w:rsidRPr="003C29EE">
        <w:t>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A7817">
        <w:t>Listing 9.10</w:t>
      </w:r>
      <w:r w:rsidRPr="003C29EE">
        <w:t>.</w:t>
      </w:r>
    </w:p>
    <w:p w14:paraId="60EF6A30" w14:textId="4F82F183" w:rsidR="001625C4" w:rsidRPr="003C29EE" w:rsidRDefault="004A7817" w:rsidP="00E50E99">
      <w:pPr>
        <w:pStyle w:val="CDTTTL"/>
      </w:pPr>
      <w:r w:rsidRPr="00612662">
        <w:rPr>
          <w:rStyle w:val="CDTNUM"/>
        </w:rPr>
        <w:t>Listing 9.10</w:t>
      </w:r>
      <w:r w:rsidR="00E17B9E" w:rsidRPr="00612662">
        <w:rPr>
          <w:rStyle w:val="CDTNUM"/>
        </w:rPr>
        <w:t>: </w:t>
      </w:r>
      <w:r w:rsidR="00CA59C0" w:rsidRPr="003C29EE">
        <w:t>Defining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proofErr w:type="spellStart"/>
      <w:r w:rsidR="00CA59C0" w:rsidRPr="003C29EE">
        <w:t>Enum</w:t>
      </w:r>
      <w:proofErr w:type="spellEnd"/>
      <w:r w:rsidR="00E17B9E">
        <w:t xml:space="preserve"> </w:t>
      </w:r>
      <w:r w:rsidR="00CA59C0" w:rsidRPr="003C29EE">
        <w:t>Type</w:t>
      </w:r>
    </w:p>
    <w:p w14:paraId="5BC99106" w14:textId="44E88E47" w:rsidR="001625C4" w:rsidRPr="003C29EE" w:rsidRDefault="00CA59C0" w:rsidP="006A3099">
      <w:pPr>
        <w:pStyle w:val="CDTFIRST"/>
      </w:pPr>
      <w:proofErr w:type="spellStart"/>
      <w:r w:rsidRPr="003C29EE">
        <w:rPr>
          <w:rStyle w:val="CPKeyword"/>
        </w:rPr>
        <w:t>enum</w:t>
      </w:r>
      <w:proofErr w:type="spellEnd"/>
      <w:r w:rsidR="00E17B9E">
        <w:t xml:space="preserve"> </w:t>
      </w:r>
      <w:proofErr w:type="spellStart"/>
      <w:proofErr w:type="gramStart"/>
      <w:r w:rsidRPr="003C29EE">
        <w:t>ConnectionState</w:t>
      </w:r>
      <w:proofErr w:type="spellEnd"/>
      <w:r w:rsidR="00E17B9E">
        <w:t xml:space="preserve"> </w:t>
      </w:r>
      <w:r w:rsidRPr="003C29EE">
        <w:t>:</w:t>
      </w:r>
      <w:proofErr w:type="gramEnd"/>
      <w:r w:rsidR="00E17B9E">
        <w:t xml:space="preserve"> </w:t>
      </w:r>
      <w:r w:rsidRPr="003C29EE">
        <w:t>short</w:t>
      </w:r>
    </w:p>
    <w:p w14:paraId="5ECD67FF" w14:textId="77777777" w:rsidR="001625C4" w:rsidRPr="003C29EE" w:rsidRDefault="00CA59C0" w:rsidP="00703F75">
      <w:pPr>
        <w:pStyle w:val="CDTMID"/>
      </w:pPr>
      <w:r w:rsidRPr="003C29EE">
        <w:t>{</w:t>
      </w:r>
    </w:p>
    <w:p w14:paraId="091B9328" w14:textId="7906E5B5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Disconnected,</w:t>
      </w:r>
    </w:p>
    <w:p w14:paraId="01E92021" w14:textId="7E00636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Connecting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10,</w:t>
      </w:r>
    </w:p>
    <w:p w14:paraId="6782471C" w14:textId="0BD9A7DE" w:rsidR="001625C4" w:rsidRPr="003C29EE" w:rsidRDefault="00E17B9E" w:rsidP="00CB0C5E">
      <w:pPr>
        <w:pStyle w:val="CDTMID"/>
      </w:pPr>
      <w:r>
        <w:t xml:space="preserve">  </w:t>
      </w:r>
      <w:r w:rsidR="00CA59C0" w:rsidRPr="003C29EE">
        <w:t>Connected,</w:t>
      </w:r>
    </w:p>
    <w:p w14:paraId="0BEEF510" w14:textId="5B4E21F0" w:rsidR="001625C4" w:rsidRPr="003C29EE" w:rsidRDefault="00E17B9E" w:rsidP="00CB0C5E">
      <w:pPr>
        <w:pStyle w:val="CDTMID"/>
      </w:pPr>
      <w:r>
        <w:t xml:space="preserve">  </w:t>
      </w:r>
      <w:r w:rsidR="00CA59C0" w:rsidRPr="003C29EE">
        <w:t>Joined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Connected,</w:t>
      </w:r>
    </w:p>
    <w:p w14:paraId="693C22E7" w14:textId="06CB06B3" w:rsidR="001625C4" w:rsidRPr="003C29EE" w:rsidRDefault="00E17B9E" w:rsidP="00CB0C5E">
      <w:pPr>
        <w:pStyle w:val="CDTMID"/>
      </w:pPr>
      <w:r>
        <w:t xml:space="preserve">  </w:t>
      </w:r>
      <w:r w:rsidR="00CA59C0" w:rsidRPr="003C29EE">
        <w:t>Disconnecting</w:t>
      </w:r>
    </w:p>
    <w:p w14:paraId="4313EBAF" w14:textId="77777777" w:rsidR="001625C4" w:rsidRPr="003C29EE" w:rsidRDefault="00CA59C0" w:rsidP="00CB0C5E">
      <w:pPr>
        <w:pStyle w:val="CDTLAST"/>
      </w:pPr>
      <w:r w:rsidRPr="003C29EE">
        <w:t>}</w:t>
      </w:r>
    </w:p>
    <w:p w14:paraId="6E456466" w14:textId="160A5AEA" w:rsidR="001625C4" w:rsidRPr="003C29EE" w:rsidRDefault="009458D8" w:rsidP="00DD2E54">
      <w:pPr>
        <w:pStyle w:val="HEADFIRST"/>
      </w:pPr>
      <w:r>
        <w:t>In</w:t>
      </w:r>
      <w:r w:rsidR="00E17B9E">
        <w:t xml:space="preserve"> </w:t>
      </w:r>
      <w:r>
        <w:t>this</w:t>
      </w:r>
      <w:r w:rsidR="00E17B9E">
        <w:t xml:space="preserve"> </w:t>
      </w:r>
      <w:r>
        <w:t>code,</w:t>
      </w:r>
      <w:r w:rsidR="00E17B9E">
        <w:t xml:space="preserve"> </w:t>
      </w:r>
      <w:proofErr w:type="gramStart"/>
      <w:r w:rsidR="00CA59C0" w:rsidRPr="003C29EE">
        <w:rPr>
          <w:rStyle w:val="C1"/>
        </w:rPr>
        <w:t>Disconnected</w:t>
      </w:r>
      <w:proofErr w:type="gramEnd"/>
      <w:r w:rsidR="00E17B9E">
        <w:t xml:space="preserve"> </w:t>
      </w:r>
      <w:r w:rsidR="00CA59C0" w:rsidRPr="003C29EE">
        <w:t>has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default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6A3099">
        <w:rPr>
          <w:rStyle w:val="CITchapbm"/>
        </w:rPr>
        <w:t>0</w:t>
      </w:r>
      <w:r w:rsidR="00E17B9E">
        <w:t xml:space="preserve"> </w:t>
      </w:r>
      <w:r>
        <w:t>and</w:t>
      </w:r>
      <w:r w:rsidR="00E17B9E">
        <w:t xml:space="preserve"> </w:t>
      </w:r>
      <w:r w:rsidR="00CA59C0" w:rsidRPr="006A3099">
        <w:rPr>
          <w:rStyle w:val="CITchapbm"/>
        </w:rPr>
        <w:t>Connecting</w:t>
      </w:r>
      <w:r w:rsidR="00E17B9E">
        <w:t xml:space="preserve"> </w:t>
      </w:r>
      <w:r w:rsidR="00CA59C0" w:rsidRPr="003C29EE">
        <w:t>has</w:t>
      </w:r>
      <w:r w:rsidR="00E17B9E">
        <w:t xml:space="preserve"> </w:t>
      </w:r>
      <w:r w:rsidR="00CA59C0" w:rsidRPr="003C29EE">
        <w:t>been</w:t>
      </w:r>
      <w:r w:rsidR="00E17B9E">
        <w:t xml:space="preserve"> </w:t>
      </w:r>
      <w:r w:rsidR="00CA59C0" w:rsidRPr="003C29EE">
        <w:t>explicitly</w:t>
      </w:r>
      <w:r w:rsidR="00E17B9E">
        <w:t xml:space="preserve"> </w:t>
      </w:r>
      <w:r w:rsidR="00CA59C0" w:rsidRPr="003C29EE">
        <w:t>assigned</w:t>
      </w:r>
      <w:r w:rsidR="00E17B9E">
        <w:t xml:space="preserve"> </w:t>
      </w:r>
      <w:r w:rsidR="00CA59C0" w:rsidRPr="006A3099">
        <w:rPr>
          <w:rStyle w:val="CITchapbm"/>
        </w:rPr>
        <w:t>10</w:t>
      </w:r>
      <w:r>
        <w:t>;</w:t>
      </w:r>
      <w:r w:rsidR="00E17B9E">
        <w:t xml:space="preserve"> </w:t>
      </w:r>
      <w:r w:rsidR="00CA59C0" w:rsidRPr="003C29EE">
        <w:t>consequently,</w:t>
      </w:r>
      <w:r w:rsidR="00E17B9E">
        <w:t xml:space="preserve"> </w:t>
      </w:r>
      <w:r w:rsidR="00CA59C0" w:rsidRPr="006A3099">
        <w:rPr>
          <w:rStyle w:val="CITchapbm"/>
        </w:rPr>
        <w:t>Connected</w:t>
      </w:r>
      <w:r w:rsidR="00E17B9E">
        <w:t xml:space="preserve"> </w:t>
      </w:r>
      <w:r w:rsidR="00CA59C0" w:rsidRPr="003C29EE">
        <w:t>will</w:t>
      </w:r>
      <w:r w:rsidR="00E17B9E">
        <w:t xml:space="preserve"> </w:t>
      </w:r>
      <w:r w:rsidR="00CA59C0" w:rsidRPr="003C29EE">
        <w:t>be</w:t>
      </w:r>
      <w:r w:rsidR="00E17B9E">
        <w:t xml:space="preserve"> </w:t>
      </w:r>
      <w:r w:rsidR="00CA59C0" w:rsidRPr="003C29EE">
        <w:t>assigned</w:t>
      </w:r>
      <w:r w:rsidR="00E17B9E">
        <w:t xml:space="preserve"> </w:t>
      </w:r>
      <w:r w:rsidR="00CA59C0" w:rsidRPr="006A3099">
        <w:rPr>
          <w:rStyle w:val="CITchapbm"/>
        </w:rPr>
        <w:t>11</w:t>
      </w:r>
      <w:r w:rsidR="00CA59C0" w:rsidRPr="003C29EE">
        <w:t>.</w:t>
      </w:r>
      <w:r w:rsidR="00E17B9E">
        <w:t xml:space="preserve"> </w:t>
      </w:r>
      <w:r w:rsidR="00CA59C0" w:rsidRPr="006A3099">
        <w:rPr>
          <w:rStyle w:val="CITchapbm"/>
        </w:rPr>
        <w:t>Joined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assigned</w:t>
      </w:r>
      <w:r w:rsidR="00E17B9E">
        <w:t xml:space="preserve"> </w:t>
      </w:r>
      <w:r w:rsidR="00CA59C0" w:rsidRPr="006A3099">
        <w:rPr>
          <w:rStyle w:val="CITchapbm"/>
        </w:rPr>
        <w:t>11</w:t>
      </w:r>
      <w:r w:rsidR="00CA59C0" w:rsidRPr="003C29EE">
        <w:t>,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assigned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Connected</w:t>
      </w:r>
      <w:r w:rsidR="00CA59C0" w:rsidRPr="003C29EE">
        <w:t>.</w:t>
      </w:r>
      <w:r w:rsidR="00E17B9E">
        <w:t xml:space="preserve"> </w:t>
      </w:r>
      <w:r w:rsidR="00CA59C0" w:rsidRPr="003C29EE">
        <w:t>(In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case,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do</w:t>
      </w:r>
      <w:r w:rsidR="00E17B9E">
        <w:t xml:space="preserve"> </w:t>
      </w:r>
      <w:r w:rsidR="00CA59C0" w:rsidRPr="003C29EE">
        <w:t>not</w:t>
      </w:r>
      <w:r w:rsidR="00E17B9E">
        <w:t xml:space="preserve"> </w:t>
      </w:r>
      <w:r w:rsidR="00CA59C0" w:rsidRPr="003C29EE">
        <w:t>need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prefix</w:t>
      </w:r>
      <w:r w:rsidR="00E17B9E">
        <w:t xml:space="preserve"> </w:t>
      </w:r>
      <w:r w:rsidR="00CA59C0" w:rsidRPr="006A3099">
        <w:rPr>
          <w:rStyle w:val="CITchapbm"/>
        </w:rPr>
        <w:t>Connected</w:t>
      </w:r>
      <w:r w:rsidR="00E17B9E">
        <w:t xml:space="preserve"> </w:t>
      </w:r>
      <w:r w:rsidR="00CA59C0" w:rsidRPr="003C29EE">
        <w:t>with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proofErr w:type="spellStart"/>
      <w:r w:rsidR="00CA59C0" w:rsidRPr="003C29EE">
        <w:t>enum</w:t>
      </w:r>
      <w:proofErr w:type="spellEnd"/>
      <w:r w:rsidR="00E17B9E">
        <w:t xml:space="preserve"> </w:t>
      </w:r>
      <w:r w:rsidR="00CA59C0" w:rsidRPr="003C29EE">
        <w:t>name,</w:t>
      </w:r>
      <w:r w:rsidR="00E17B9E">
        <w:t xml:space="preserve"> </w:t>
      </w:r>
      <w:r w:rsidR="00CA59C0" w:rsidRPr="003C29EE">
        <w:t>since</w:t>
      </w:r>
      <w:r w:rsidR="00E17B9E">
        <w:t xml:space="preserve"> </w:t>
      </w:r>
      <w:r w:rsidR="00CA59C0" w:rsidRPr="003C29EE">
        <w:t>it</w:t>
      </w:r>
      <w:r w:rsidR="00E17B9E">
        <w:t xml:space="preserve"> </w:t>
      </w:r>
      <w:r w:rsidR="00CA59C0" w:rsidRPr="003C29EE">
        <w:t>appears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its</w:t>
      </w:r>
      <w:r w:rsidR="00E17B9E">
        <w:t xml:space="preserve"> </w:t>
      </w:r>
      <w:r w:rsidR="00CA59C0" w:rsidRPr="003C29EE">
        <w:t>scope.)</w:t>
      </w:r>
      <w:r w:rsidR="00E17B9E">
        <w:t xml:space="preserve"> </w:t>
      </w:r>
      <w:r w:rsidR="00CA59C0" w:rsidRPr="006A3099">
        <w:rPr>
          <w:rStyle w:val="CITchapbm"/>
        </w:rPr>
        <w:t>Disconnecting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6A3099">
        <w:rPr>
          <w:rStyle w:val="CITchapbm"/>
        </w:rPr>
        <w:t>12</w:t>
      </w:r>
      <w:r w:rsidR="00CA59C0" w:rsidRPr="003C29EE">
        <w:t>.</w:t>
      </w:r>
    </w:p>
    <w:p w14:paraId="7729965C" w14:textId="21862BCF" w:rsidR="001625C4" w:rsidRDefault="00CA59C0" w:rsidP="00DD2E54">
      <w:pPr>
        <w:pStyle w:val="CHAPBM"/>
      </w:pP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always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may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any</w:t>
      </w:r>
      <w:r w:rsidR="00E17B9E">
        <w:t xml:space="preserve"> </w:t>
      </w:r>
      <w:r w:rsidRPr="003C29EE">
        <w:t>integral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other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B56B82">
        <w:rPr>
          <w:rStyle w:val="CITchapbm"/>
        </w:rPr>
        <w:t>char</w:t>
      </w:r>
      <w:r w:rsidRPr="003C29EE">
        <w:t>.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fact,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type’s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identical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type.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default,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B56B82">
        <w:rPr>
          <w:rStyle w:val="CITchapbm"/>
        </w:rPr>
        <w:t>int</w:t>
      </w:r>
      <w:r w:rsidRPr="003C29EE">
        <w:t>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specify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different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using</w:t>
      </w:r>
      <w:r w:rsidR="00E17B9E">
        <w:t xml:space="preserve"> </w:t>
      </w:r>
      <w:r w:rsidRPr="003C29EE">
        <w:t>inheritance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syntax.</w:t>
      </w:r>
      <w:r w:rsidR="00E17B9E">
        <w:t xml:space="preserve"> </w:t>
      </w:r>
      <w:r w:rsidRPr="003C29EE">
        <w:t>Instead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6A3099">
        <w:rPr>
          <w:rStyle w:val="CITchapbm"/>
        </w:rPr>
        <w:t>int</w:t>
      </w:r>
      <w:r w:rsidRPr="003C29EE">
        <w:t>,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proofErr w:type="gramStart"/>
      <w:r w:rsidR="004A7817">
        <w:t>Listing</w:t>
      </w:r>
      <w:proofErr w:type="gramEnd"/>
      <w:r w:rsidR="004A7817">
        <w:t xml:space="preserve"> 9.10</w:t>
      </w:r>
      <w:r w:rsidR="00E17B9E">
        <w:t xml:space="preserve"> </w:t>
      </w:r>
      <w:r w:rsidRPr="003C29EE">
        <w:t>uses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6A3099">
        <w:rPr>
          <w:rStyle w:val="CITchapbm"/>
        </w:rPr>
        <w:t>short</w:t>
      </w:r>
      <w:r w:rsidRPr="003C29EE">
        <w:t>.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consistency,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syntax</w:t>
      </w:r>
      <w:r w:rsidR="00E17B9E">
        <w:t xml:space="preserve"> </w:t>
      </w:r>
      <w:r w:rsidR="009458D8">
        <w:t>for</w:t>
      </w:r>
      <w:r w:rsidR="00E17B9E">
        <w:t xml:space="preserve"> </w:t>
      </w:r>
      <w:proofErr w:type="spellStart"/>
      <w:r w:rsidR="009458D8">
        <w:t>enums</w:t>
      </w:r>
      <w:proofErr w:type="spellEnd"/>
      <w:r w:rsidR="00E17B9E">
        <w:t xml:space="preserve"> </w:t>
      </w:r>
      <w:r w:rsidRPr="003C29EE">
        <w:t>emulates</w:t>
      </w:r>
      <w:r w:rsidR="00E17B9E">
        <w:t xml:space="preserve"> </w:t>
      </w:r>
      <w:r w:rsidR="009458D8">
        <w:t>the</w:t>
      </w:r>
      <w:r w:rsidR="00E17B9E">
        <w:t xml:space="preserve"> </w:t>
      </w:r>
      <w:r w:rsidR="009458D8">
        <w:t>syntax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inheritance,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doesn’t</w:t>
      </w:r>
      <w:r w:rsidR="00E17B9E">
        <w:t xml:space="preserve"> </w:t>
      </w:r>
      <w:proofErr w:type="gramStart"/>
      <w:r w:rsidRPr="003C29EE">
        <w:t>actually</w:t>
      </w:r>
      <w:r w:rsidR="00E17B9E">
        <w:t xml:space="preserve"> </w:t>
      </w:r>
      <w:r w:rsidRPr="003C29EE">
        <w:t>make</w:t>
      </w:r>
      <w:proofErr w:type="gramEnd"/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inheritance</w:t>
      </w:r>
      <w:r w:rsidR="00E17B9E">
        <w:t xml:space="preserve"> </w:t>
      </w:r>
      <w:r w:rsidRPr="003C29EE">
        <w:t>relationship.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base</w:t>
      </w:r>
      <w:r w:rsidR="00E17B9E">
        <w:t xml:space="preserve"> </w:t>
      </w:r>
      <w:r w:rsidRPr="003C29EE">
        <w:t>class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all</w:t>
      </w:r>
      <w:r w:rsidR="00E17B9E">
        <w:t xml:space="preserve"> </w:t>
      </w:r>
      <w:proofErr w:type="spellStart"/>
      <w:r w:rsidRPr="003C29EE">
        <w:t>enums</w:t>
      </w:r>
      <w:proofErr w:type="spellEnd"/>
      <w:r w:rsidR="00E17B9E">
        <w:t xml:space="preserve"> </w:t>
      </w:r>
      <w:r w:rsidRPr="003C29EE">
        <w:t>is</w:t>
      </w:r>
      <w:r w:rsidR="00E17B9E">
        <w:t xml:space="preserve"> </w:t>
      </w:r>
      <w:proofErr w:type="spellStart"/>
      <w:r w:rsidRPr="006A3099">
        <w:rPr>
          <w:rStyle w:val="CITchapbm"/>
        </w:rPr>
        <w:t>System.Enum</w:t>
      </w:r>
      <w:proofErr w:type="spellEnd"/>
      <w:r w:rsidRPr="003C29EE">
        <w:t>,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turn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derived</w:t>
      </w:r>
      <w:r w:rsidR="00E17B9E">
        <w:t xml:space="preserve"> </w:t>
      </w:r>
      <w:r w:rsidRPr="003C29EE">
        <w:t>from</w:t>
      </w:r>
      <w:r w:rsidR="00E17B9E">
        <w:t xml:space="preserve"> </w:t>
      </w:r>
      <w:proofErr w:type="spellStart"/>
      <w:r w:rsidRPr="006A3099">
        <w:rPr>
          <w:rStyle w:val="CITchapbm"/>
        </w:rPr>
        <w:t>System.ValueType</w:t>
      </w:r>
      <w:proofErr w:type="spellEnd"/>
      <w:r w:rsidRPr="003C29EE">
        <w:t>.</w:t>
      </w:r>
      <w:r w:rsidR="00E17B9E">
        <w:t xml:space="preserve"> </w:t>
      </w:r>
      <w:r w:rsidRPr="003C29EE">
        <w:t>Furthermore,</w:t>
      </w:r>
      <w:r w:rsidR="00E17B9E">
        <w:t xml:space="preserve"> </w:t>
      </w:r>
      <w:r w:rsidRPr="003C29EE">
        <w:t>these</w:t>
      </w:r>
      <w:r w:rsidR="00E17B9E">
        <w:t xml:space="preserve"> </w:t>
      </w:r>
      <w:r w:rsidRPr="003C29EE">
        <w:t>classes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sealed;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can’t</w:t>
      </w:r>
      <w:r w:rsidR="00E17B9E">
        <w:t xml:space="preserve"> </w:t>
      </w:r>
      <w:r w:rsidRPr="003C29EE">
        <w:t>derive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existing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add</w:t>
      </w:r>
      <w:r w:rsidR="00E17B9E">
        <w:t xml:space="preserve"> </w:t>
      </w:r>
      <w:r w:rsidRPr="003C29EE">
        <w:t>additional</w:t>
      </w:r>
      <w:r w:rsidR="00E17B9E">
        <w:t xml:space="preserve"> </w:t>
      </w:r>
      <w:r w:rsidRPr="003C29EE">
        <w:t>members.</w:t>
      </w:r>
    </w:p>
    <w:p w14:paraId="334B5E45" w14:textId="77777777" w:rsidR="007F2788" w:rsidRPr="003C29EE" w:rsidRDefault="007F2788" w:rsidP="007F2788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7F2788" w14:paraId="21BB466C" w14:textId="77777777" w:rsidTr="003D6547">
        <w:trPr>
          <w:trHeight w:val="1892"/>
        </w:trPr>
        <w:tc>
          <w:tcPr>
            <w:tcW w:w="5940" w:type="dxa"/>
            <w:shd w:val="clear" w:color="auto" w:fill="EAEAEA"/>
          </w:tcPr>
          <w:p w14:paraId="27C43B35" w14:textId="77777777" w:rsidR="007F2788" w:rsidRPr="00FF28E6" w:rsidRDefault="007F2788" w:rsidP="005213BB">
            <w:pPr>
              <w:pStyle w:val="SF2TTL"/>
            </w:pPr>
            <w:r w:rsidRPr="00D446FD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8897341" wp14:editId="3C174C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19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432A9" id="Rectangle 18" o:spid="_x0000_s1026" style="position:absolute;margin-left:0;margin-top:.5pt;width:8.65pt;height:8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D2pgewAgIAAO8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2E2021BE" w14:textId="539A849F" w:rsidR="007F2788" w:rsidRDefault="007F2788" w:rsidP="003D6547">
            <w:pPr>
              <w:pStyle w:val="SF2"/>
            </w:pPr>
            <w:r w:rsidRPr="007F2788">
              <w:rPr>
                <w:rStyle w:val="BOLD"/>
              </w:rPr>
              <w:t>CONSIDER</w:t>
            </w:r>
            <w:r>
              <w:t xml:space="preserve"> </w:t>
            </w:r>
            <w:r w:rsidRPr="003C29EE">
              <w:t>using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32-bit</w:t>
            </w:r>
            <w:r>
              <w:t xml:space="preserve"> </w:t>
            </w:r>
            <w:r w:rsidRPr="003C29EE">
              <w:t>integer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underlying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 w:rsidRPr="003C29EE">
              <w:t>.</w:t>
            </w:r>
            <w:r>
              <w:t xml:space="preserve"> Use </w:t>
            </w:r>
            <w:r w:rsidRPr="003C29EE">
              <w:t>a</w:t>
            </w:r>
            <w:r>
              <w:t xml:space="preserve"> </w:t>
            </w:r>
            <w:r w:rsidRPr="003C29EE">
              <w:t>smaller</w:t>
            </w:r>
            <w:r>
              <w:t xml:space="preserve"> </w:t>
            </w:r>
            <w:r w:rsidRPr="003C29EE">
              <w:t>type</w:t>
            </w:r>
            <w:r>
              <w:t xml:space="preserve"> only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interoperability</w:t>
            </w:r>
            <w:del w:id="700" w:author="Mark Michaelis" w:date="2020-03-07T15:02:00Z">
              <w:r w:rsidDel="00BE790F">
                <w:delText xml:space="preserve"> </w:delText>
              </w:r>
              <w:r w:rsidRPr="003C29EE" w:rsidDel="00BE790F">
                <w:delText>or</w:delText>
              </w:r>
              <w:r w:rsidDel="00BE790F">
                <w:delText xml:space="preserve"> </w:delText>
              </w:r>
              <w:r w:rsidRPr="003C29EE" w:rsidDel="00BE790F">
                <w:delText>performance</w:delText>
              </w:r>
              <w:r w:rsidDel="00BE790F">
                <w:delText xml:space="preserve"> </w:delText>
              </w:r>
              <w:r w:rsidRPr="003C29EE" w:rsidDel="00BE790F">
                <w:delText>reasons</w:delText>
              </w:r>
            </w:del>
            <w:r w:rsidRPr="003C29EE">
              <w:t>;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larger</w:t>
            </w:r>
            <w:r>
              <w:t xml:space="preserve"> </w:t>
            </w:r>
            <w:r w:rsidRPr="003C29EE">
              <w:t>type</w:t>
            </w:r>
            <w:r>
              <w:t xml:space="preserve"> only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creating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flags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ins w:id="701" w:author="Mark Michaelis" w:date="2020-03-07T15:03:00Z">
              <w:r>
                <w:rPr>
                  <w:rStyle w:val="FootnoteReference"/>
                </w:rPr>
                <w:footnoteReference w:id="3"/>
              </w:r>
            </w:ins>
            <w:r>
              <w:t xml:space="preserve"> </w:t>
            </w:r>
            <w:del w:id="704" w:author="Mark Michaelis" w:date="2020-03-07T15:02:00Z">
              <w:r w:rsidRPr="003C29EE" w:rsidDel="00BE790F">
                <w:delText>(see</w:delText>
              </w:r>
              <w:r w:rsidDel="00BE790F">
                <w:delText xml:space="preserve"> the discussion later in this chapter</w:delText>
              </w:r>
              <w:r w:rsidRPr="003C29EE" w:rsidDel="00BE790F">
                <w:delText>)</w:delText>
              </w:r>
            </w:del>
            <w:del w:id="705" w:author="Mark Michaelis" w:date="2020-03-07T15:03:00Z">
              <w:r w:rsidDel="00BE790F">
                <w:delText xml:space="preserve"> </w:delText>
              </w:r>
            </w:del>
            <w:r w:rsidRPr="003C29EE">
              <w:t>with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32</w:t>
            </w:r>
            <w:r>
              <w:t xml:space="preserve"> </w:t>
            </w:r>
            <w:r w:rsidRPr="003C29EE">
              <w:t>flags.</w:t>
            </w:r>
          </w:p>
        </w:tc>
      </w:tr>
    </w:tbl>
    <w:p w14:paraId="5CC90B52" w14:textId="77777777" w:rsidR="007F2788" w:rsidRPr="003C29EE" w:rsidRDefault="007F2788" w:rsidP="007F2788">
      <w:pPr>
        <w:pStyle w:val="spacer"/>
      </w:pPr>
    </w:p>
    <w:p w14:paraId="211B5500" w14:textId="4485D1A9" w:rsidR="001625C4" w:rsidRPr="003C29EE" w:rsidRDefault="00CA59C0" w:rsidP="00DD2E54">
      <w:pPr>
        <w:pStyle w:val="CHAPBM"/>
      </w:pP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really</w:t>
      </w:r>
      <w:r w:rsidR="00E17B9E">
        <w:t xml:space="preserve"> </w:t>
      </w:r>
      <w:r w:rsidRPr="003C29EE">
        <w:t>nothing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set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names</w:t>
      </w:r>
      <w:r w:rsidR="00E17B9E">
        <w:t xml:space="preserve"> </w:t>
      </w:r>
      <w:r w:rsidRPr="003C29EE">
        <w:t>thinly</w:t>
      </w:r>
      <w:r w:rsidR="00E17B9E">
        <w:t xml:space="preserve"> </w:t>
      </w:r>
      <w:r w:rsidRPr="003C29EE">
        <w:t>layered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top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type;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</w:t>
      </w:r>
      <w:r w:rsidR="00E17B9E">
        <w:t xml:space="preserve"> </w:t>
      </w:r>
      <w:r w:rsidRPr="003C29EE">
        <w:t>mechanism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restricts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variable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enumerated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just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named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declaration.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integer</w:t>
      </w:r>
      <w:r w:rsidR="00E17B9E">
        <w:t xml:space="preserve"> </w:t>
      </w:r>
      <w:r w:rsidRPr="006A3099">
        <w:rPr>
          <w:rStyle w:val="CITchapbm"/>
        </w:rPr>
        <w:t>42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6A3099">
        <w:rPr>
          <w:rStyle w:val="CITchapbm"/>
        </w:rPr>
        <w:t>short</w:t>
      </w:r>
      <w:r w:rsidRPr="003C29EE">
        <w:t>,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integer</w:t>
      </w:r>
      <w:r w:rsidR="00E17B9E">
        <w:t xml:space="preserve"> </w:t>
      </w:r>
      <w:r w:rsidRPr="006A3099">
        <w:rPr>
          <w:rStyle w:val="CITchapbm"/>
        </w:rPr>
        <w:t>42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6A3099">
        <w:rPr>
          <w:rStyle w:val="CITchapbm"/>
        </w:rPr>
        <w:t>ConnectionState</w:t>
      </w:r>
      <w:proofErr w:type="spellEnd"/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even</w:t>
      </w:r>
      <w:r w:rsidR="00E17B9E">
        <w:t xml:space="preserve"> </w:t>
      </w:r>
      <w:r w:rsidRPr="003C29EE">
        <w:t>though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</w:t>
      </w:r>
      <w:r w:rsidR="00E17B9E">
        <w:t xml:space="preserve"> </w:t>
      </w:r>
      <w:r w:rsidRPr="003C29EE">
        <w:t>corresponding</w:t>
      </w:r>
      <w:r w:rsidR="00E17B9E">
        <w:t xml:space="preserve"> </w:t>
      </w:r>
      <w:proofErr w:type="spellStart"/>
      <w:r w:rsidRPr="006A3099">
        <w:rPr>
          <w:rStyle w:val="CITchapbm"/>
        </w:rPr>
        <w:t>ConnectionState</w:t>
      </w:r>
      <w:proofErr w:type="spellEnd"/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value.</w:t>
      </w:r>
      <w:r w:rsidR="00E17B9E">
        <w:t xml:space="preserve"> </w:t>
      </w:r>
      <w:r w:rsidRPr="003C29EE">
        <w:t>If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converted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successful.</w:t>
      </w:r>
    </w:p>
    <w:p w14:paraId="309893BA" w14:textId="710615D3" w:rsidR="001625C4" w:rsidRPr="003C29EE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advantage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odd</w:t>
      </w:r>
      <w:r w:rsidR="00E17B9E">
        <w:t xml:space="preserve"> </w:t>
      </w:r>
      <w:r w:rsidRPr="003C29EE">
        <w:t>feature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proofErr w:type="spellStart"/>
      <w:r w:rsidRPr="003C29EE">
        <w:t>enums</w:t>
      </w:r>
      <w:proofErr w:type="spellEnd"/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new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added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later</w:t>
      </w:r>
      <w:r w:rsidR="00E17B9E">
        <w:t xml:space="preserve"> </w:t>
      </w:r>
      <w:r w:rsidRPr="003C29EE">
        <w:t>API</w:t>
      </w:r>
      <w:r w:rsidR="00E17B9E">
        <w:t xml:space="preserve"> </w:t>
      </w:r>
      <w:r w:rsidRPr="003C29EE">
        <w:t>releases,</w:t>
      </w:r>
      <w:r w:rsidR="00E17B9E">
        <w:t xml:space="preserve"> </w:t>
      </w:r>
      <w:r w:rsidRPr="003C29EE">
        <w:t>without</w:t>
      </w:r>
      <w:r w:rsidR="00E17B9E">
        <w:t xml:space="preserve"> </w:t>
      </w:r>
      <w:r w:rsidRPr="003C29EE">
        <w:t>breaking</w:t>
      </w:r>
      <w:r w:rsidR="00E17B9E">
        <w:t xml:space="preserve"> </w:t>
      </w:r>
      <w:r w:rsidRPr="003C29EE">
        <w:t>earlier</w:t>
      </w:r>
      <w:r w:rsidR="00E17B9E">
        <w:t xml:space="preserve"> </w:t>
      </w:r>
      <w:r w:rsidRPr="003C29EE">
        <w:t>versions.</w:t>
      </w:r>
      <w:r w:rsidR="00E17B9E">
        <w:t xml:space="preserve"> </w:t>
      </w:r>
      <w:r w:rsidRPr="003C29EE">
        <w:t>Additionally,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provide</w:t>
      </w:r>
      <w:r w:rsidR="00E17B9E">
        <w:t xml:space="preserve"> </w:t>
      </w:r>
      <w:r w:rsidRPr="003C29EE">
        <w:t>names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known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while</w:t>
      </w:r>
      <w:r w:rsidR="00E17B9E">
        <w:t xml:space="preserve"> </w:t>
      </w:r>
      <w:r w:rsidRPr="003C29EE">
        <w:t>still</w:t>
      </w:r>
      <w:r w:rsidR="00E17B9E">
        <w:t xml:space="preserve"> </w:t>
      </w:r>
      <w:r w:rsidRPr="003C29EE">
        <w:t>allowing</w:t>
      </w:r>
      <w:r w:rsidR="00E17B9E">
        <w:t xml:space="preserve"> </w:t>
      </w:r>
      <w:r w:rsidRPr="003C29EE">
        <w:t>unknown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assigned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runtime.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burden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must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defensively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possibility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unnamed</w:t>
      </w:r>
      <w:r w:rsidR="00E17B9E">
        <w:t xml:space="preserve"> </w:t>
      </w:r>
      <w:r w:rsidRPr="003C29EE">
        <w:t>values.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would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unwise,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replace</w:t>
      </w:r>
      <w:r w:rsidR="00E17B9E">
        <w:t xml:space="preserve"> </w:t>
      </w:r>
      <w:r w:rsidRPr="006A3099">
        <w:rPr>
          <w:rStyle w:val="CITchapbm"/>
        </w:rPr>
        <w:t>case</w:t>
      </w:r>
      <w:r w:rsidR="00E17B9E" w:rsidRPr="006A3099">
        <w:rPr>
          <w:rStyle w:val="CITchapbm"/>
        </w:rPr>
        <w:t xml:space="preserve"> </w:t>
      </w:r>
      <w:proofErr w:type="spellStart"/>
      <w:r w:rsidRPr="006A3099">
        <w:rPr>
          <w:rStyle w:val="CITchapbm"/>
        </w:rPr>
        <w:t>ConnectionState.Disconnecting</w:t>
      </w:r>
      <w:proofErr w:type="spellEnd"/>
      <w:r w:rsidR="00E17B9E">
        <w:t xml:space="preserve"> </w:t>
      </w:r>
      <w:r w:rsidRPr="003C29EE">
        <w:t>with</w:t>
      </w:r>
      <w:r w:rsidR="00E17B9E">
        <w:t xml:space="preserve"> </w:t>
      </w:r>
      <w:r w:rsidRPr="006A3099">
        <w:rPr>
          <w:rStyle w:val="CITchapbm"/>
        </w:rPr>
        <w:t>default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expect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default</w:t>
      </w:r>
      <w:r w:rsidR="00E17B9E">
        <w:t xml:space="preserve"> </w:t>
      </w:r>
      <w:r w:rsidRPr="003C29EE">
        <w:t>case</w:t>
      </w:r>
      <w:r w:rsidR="00E17B9E">
        <w:t xml:space="preserve"> </w:t>
      </w:r>
      <w:r w:rsidRPr="003C29EE">
        <w:t>was</w:t>
      </w:r>
      <w:r w:rsidR="00E17B9E">
        <w:t xml:space="preserve"> </w:t>
      </w:r>
      <w:proofErr w:type="spellStart"/>
      <w:r w:rsidRPr="006A3099">
        <w:rPr>
          <w:rStyle w:val="CITchapbm"/>
        </w:rPr>
        <w:t>ConnectionState.Disconnecting</w:t>
      </w:r>
      <w:proofErr w:type="spellEnd"/>
      <w:r w:rsidRPr="003C29EE">
        <w:t>.</w:t>
      </w:r>
      <w:r w:rsidR="00E17B9E">
        <w:t xml:space="preserve"> </w:t>
      </w:r>
      <w:r w:rsidRPr="003C29EE">
        <w:t>Instead,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handle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Disconnecting</w:t>
      </w:r>
      <w:r w:rsidR="00E17B9E">
        <w:t xml:space="preserve"> </w:t>
      </w:r>
      <w:r w:rsidRPr="003C29EE">
        <w:t>case</w:t>
      </w:r>
      <w:r w:rsidR="00E17B9E">
        <w:t xml:space="preserve"> </w:t>
      </w:r>
      <w:r w:rsidRPr="003C29EE">
        <w:t>explicitly</w:t>
      </w:r>
      <w:r w:rsidR="00F67507">
        <w:t>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default</w:t>
      </w:r>
      <w:r w:rsidR="00E17B9E">
        <w:t xml:space="preserve"> </w:t>
      </w:r>
      <w:r w:rsidRPr="003C29EE">
        <w:t>case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report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error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behave</w:t>
      </w:r>
      <w:r w:rsidR="00E17B9E">
        <w:t xml:space="preserve"> </w:t>
      </w:r>
      <w:r w:rsidRPr="003C29EE">
        <w:t>innocuously.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indicated</w:t>
      </w:r>
      <w:r w:rsidR="00E17B9E">
        <w:t xml:space="preserve"> </w:t>
      </w:r>
      <w:r w:rsidR="00B861B6">
        <w:t>earlier</w:t>
      </w:r>
      <w:r w:rsidRPr="003C29EE">
        <w:t>,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between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vice</w:t>
      </w:r>
      <w:r w:rsidR="00E17B9E">
        <w:t xml:space="preserve"> </w:t>
      </w:r>
      <w:r w:rsidRPr="003C29EE">
        <w:t>versa,</w:t>
      </w:r>
      <w:r w:rsidR="00E17B9E">
        <w:t xml:space="preserve"> </w:t>
      </w:r>
      <w:r w:rsidRPr="003C29EE">
        <w:t>requires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explicit</w:t>
      </w:r>
      <w:r w:rsidR="00E17B9E">
        <w:t xml:space="preserve"> </w:t>
      </w:r>
      <w:r w:rsidRPr="003C29EE">
        <w:t>cast;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implicit</w:t>
      </w:r>
      <w:r w:rsidR="00E17B9E">
        <w:t xml:space="preserve"> </w:t>
      </w:r>
      <w:r w:rsidRPr="003C29EE">
        <w:t>conversion.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cannot</w:t>
      </w:r>
      <w:r w:rsidR="00E17B9E">
        <w:t xml:space="preserve"> </w:t>
      </w:r>
      <w:r w:rsidRPr="003C29EE">
        <w:t>call</w:t>
      </w:r>
      <w:r w:rsidR="00E17B9E">
        <w:t xml:space="preserve"> </w:t>
      </w:r>
      <w:proofErr w:type="spellStart"/>
      <w:proofErr w:type="gramStart"/>
      <w:r w:rsidRPr="006A3099">
        <w:rPr>
          <w:rStyle w:val="CITchapbm"/>
        </w:rPr>
        <w:t>ReportState</w:t>
      </w:r>
      <w:proofErr w:type="spellEnd"/>
      <w:r w:rsidRPr="006A3099">
        <w:rPr>
          <w:rStyle w:val="CITchapbm"/>
        </w:rPr>
        <w:t>(</w:t>
      </w:r>
      <w:proofErr w:type="gramEnd"/>
      <w:r w:rsidRPr="006A3099">
        <w:rPr>
          <w:rStyle w:val="CITchapbm"/>
        </w:rPr>
        <w:t>10)</w:t>
      </w:r>
      <w:r w:rsidR="00E17B9E">
        <w:t xml:space="preserve"> </w:t>
      </w:r>
      <w:r w:rsidRPr="003C29EE">
        <w:t>if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method’s</w:t>
      </w:r>
      <w:r w:rsidR="00E17B9E">
        <w:t xml:space="preserve"> </w:t>
      </w:r>
      <w:r w:rsidRPr="003C29EE">
        <w:t>signature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6A3099">
        <w:rPr>
          <w:rStyle w:val="CITchapbm"/>
        </w:rPr>
        <w:t>void</w:t>
      </w:r>
      <w:r w:rsidR="00E17B9E" w:rsidRPr="006A3099">
        <w:rPr>
          <w:rStyle w:val="CITchapbm"/>
        </w:rPr>
        <w:t xml:space="preserve"> </w:t>
      </w:r>
      <w:proofErr w:type="spellStart"/>
      <w:r w:rsidRPr="006A3099">
        <w:rPr>
          <w:rStyle w:val="CITchapbm"/>
        </w:rPr>
        <w:t>ReportState</w:t>
      </w:r>
      <w:proofErr w:type="spellEnd"/>
      <w:r w:rsidRPr="006A3099">
        <w:rPr>
          <w:rStyle w:val="CITchapbm"/>
        </w:rPr>
        <w:t>(</w:t>
      </w:r>
      <w:proofErr w:type="spellStart"/>
      <w:r w:rsidRPr="006A3099">
        <w:rPr>
          <w:rStyle w:val="CITchapbm"/>
        </w:rPr>
        <w:t>ConnectionState</w:t>
      </w:r>
      <w:proofErr w:type="spellEnd"/>
      <w:r w:rsidR="00E17B9E" w:rsidRPr="006A3099">
        <w:rPr>
          <w:rStyle w:val="CITchapbm"/>
        </w:rPr>
        <w:t xml:space="preserve"> </w:t>
      </w:r>
      <w:r w:rsidRPr="006A3099">
        <w:rPr>
          <w:rStyle w:val="CITchapbm"/>
        </w:rPr>
        <w:t>state)</w:t>
      </w:r>
      <w:r w:rsidRPr="003C29EE">
        <w:t>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exception</w:t>
      </w:r>
      <w:r w:rsidR="00E17B9E">
        <w:t xml:space="preserve"> </w:t>
      </w:r>
      <w:r w:rsidR="00B861B6">
        <w:t>occurs</w:t>
      </w:r>
      <w:r w:rsidR="00E17B9E">
        <w:t xml:space="preserve"> </w:t>
      </w:r>
      <w:r w:rsidR="00B861B6">
        <w:t>when</w:t>
      </w:r>
      <w:r w:rsidR="00E17B9E">
        <w:t xml:space="preserve"> </w:t>
      </w:r>
      <w:r w:rsidRPr="003C29EE">
        <w:t>passing</w:t>
      </w:r>
      <w:r w:rsidR="00E17B9E">
        <w:t xml:space="preserve"> </w:t>
      </w:r>
      <w:r w:rsidRPr="006A3099">
        <w:rPr>
          <w:rStyle w:val="CITchapbm"/>
        </w:rPr>
        <w:t>0</w:t>
      </w:r>
      <w:r w:rsidR="00B861B6">
        <w:t>,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implicit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6A3099">
        <w:rPr>
          <w:rStyle w:val="CITchapbm"/>
        </w:rPr>
        <w:t>0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any</w:t>
      </w:r>
      <w:r w:rsidR="00E17B9E">
        <w:t xml:space="preserve"> </w:t>
      </w:r>
      <w:proofErr w:type="spellStart"/>
      <w:r w:rsidRPr="003C29EE">
        <w:t>enum</w:t>
      </w:r>
      <w:proofErr w:type="spellEnd"/>
      <w:r w:rsidRPr="003C29EE">
        <w:t>.</w:t>
      </w:r>
    </w:p>
    <w:p w14:paraId="68681F49" w14:textId="79838C61" w:rsidR="001625C4" w:rsidRPr="003C29EE" w:rsidRDefault="00CA59C0" w:rsidP="00DD2E54">
      <w:pPr>
        <w:pStyle w:val="CHAPBM"/>
      </w:pPr>
      <w:r w:rsidRPr="003C29EE">
        <w:t>Although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add</w:t>
      </w:r>
      <w:r w:rsidR="00E17B9E">
        <w:t xml:space="preserve"> </w:t>
      </w:r>
      <w:r w:rsidR="00B861B6">
        <w:t>more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later</w:t>
      </w:r>
      <w:r w:rsidR="00E17B9E">
        <w:t xml:space="preserve"> </w:t>
      </w:r>
      <w:r w:rsidRPr="003C29EE">
        <w:t>version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your</w:t>
      </w:r>
      <w:r w:rsidR="00E17B9E">
        <w:t xml:space="preserve"> </w:t>
      </w:r>
      <w:r w:rsidRPr="003C29EE">
        <w:t>code,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do</w:t>
      </w:r>
      <w:r w:rsidR="00E17B9E">
        <w:t xml:space="preserve"> </w:t>
      </w:r>
      <w:r w:rsidR="00B861B6">
        <w:t>so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care.</w:t>
      </w:r>
      <w:r w:rsidR="00E17B9E">
        <w:t xml:space="preserve"> </w:t>
      </w:r>
      <w:r w:rsidRPr="003C29EE">
        <w:t>Inserting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middle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bump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later</w:t>
      </w:r>
      <w:r w:rsidR="00E17B9E">
        <w:t xml:space="preserve"> </w:t>
      </w:r>
      <w:proofErr w:type="spellStart"/>
      <w:r w:rsidRPr="003C29EE">
        <w:t>enum</w:t>
      </w:r>
      <w:proofErr w:type="spellEnd"/>
      <w:ins w:id="706" w:author="Kevin" w:date="2020-03-02T19:22:00Z">
        <w:r w:rsidR="00884530">
          <w:t xml:space="preserve"> value</w:t>
        </w:r>
      </w:ins>
      <w:r w:rsidRPr="003C29EE">
        <w:t>s</w:t>
      </w:r>
      <w:r w:rsidR="00E17B9E">
        <w:t xml:space="preserve"> </w:t>
      </w:r>
      <w:r w:rsidRPr="003C29EE">
        <w:t>(adding</w:t>
      </w:r>
      <w:r w:rsidR="00E17B9E">
        <w:t xml:space="preserve"> </w:t>
      </w:r>
      <w:r w:rsidRPr="00CB0C5E">
        <w:rPr>
          <w:rStyle w:val="CITchapbm"/>
        </w:rPr>
        <w:t>F</w:t>
      </w:r>
      <w:r w:rsidRPr="006A3099">
        <w:rPr>
          <w:rStyle w:val="CITchapbm"/>
        </w:rPr>
        <w:t>looded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6A3099">
        <w:rPr>
          <w:rStyle w:val="CITchapbm"/>
        </w:rPr>
        <w:t>Locked</w:t>
      </w:r>
      <w:r w:rsidR="00E17B9E">
        <w:t xml:space="preserve"> </w:t>
      </w:r>
      <w:r w:rsidRPr="003C29EE">
        <w:t>before</w:t>
      </w:r>
      <w:r w:rsidR="00E17B9E">
        <w:t xml:space="preserve"> </w:t>
      </w:r>
      <w:r w:rsidRPr="006A3099">
        <w:rPr>
          <w:rStyle w:val="CITchapbm"/>
        </w:rPr>
        <w:t>Connected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change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Connected</w:t>
      </w:r>
      <w:r w:rsidR="00E17B9E">
        <w:t xml:space="preserve"> </w:t>
      </w:r>
      <w:r w:rsidRPr="003C29EE">
        <w:t>value,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example).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affect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versions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recompiled</w:t>
      </w:r>
      <w:r w:rsidR="00E17B9E">
        <w:t xml:space="preserve"> </w:t>
      </w:r>
      <w:r w:rsidRPr="003C29EE">
        <w:t>against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new</w:t>
      </w:r>
      <w:r w:rsidR="00E17B9E">
        <w:t xml:space="preserve"> </w:t>
      </w:r>
      <w:r w:rsidRPr="003C29EE">
        <w:t>version.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any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compiled</w:t>
      </w:r>
      <w:r w:rsidR="00E17B9E">
        <w:t xml:space="preserve"> </w:t>
      </w:r>
      <w:r w:rsidRPr="003C29EE">
        <w:t>against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old</w:t>
      </w:r>
      <w:r w:rsidR="00E17B9E">
        <w:t xml:space="preserve"> </w:t>
      </w:r>
      <w:r w:rsidRPr="003C29EE">
        <w:t>version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continue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old</w:t>
      </w:r>
      <w:r w:rsidR="00E17B9E">
        <w:t xml:space="preserve"> </w:t>
      </w:r>
      <w:r w:rsidRPr="003C29EE">
        <w:t>values,</w:t>
      </w:r>
      <w:r w:rsidR="00E17B9E">
        <w:t xml:space="preserve"> </w:t>
      </w:r>
      <w:r w:rsidRPr="003C29EE">
        <w:t>making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intended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entire</w:t>
      </w:r>
      <w:r w:rsidRPr="003C29EE">
        <w:lastRenderedPageBreak/>
        <w:t>ly</w:t>
      </w:r>
      <w:r w:rsidR="00E17B9E">
        <w:t xml:space="preserve"> </w:t>
      </w:r>
      <w:r w:rsidRPr="003C29EE">
        <w:t>different.</w:t>
      </w:r>
      <w:r w:rsidR="00E17B9E">
        <w:t xml:space="preserve"> </w:t>
      </w:r>
      <w:r w:rsidRPr="003C29EE">
        <w:t>Besides</w:t>
      </w:r>
      <w:r w:rsidR="00E17B9E">
        <w:t xml:space="preserve"> </w:t>
      </w:r>
      <w:r w:rsidRPr="003C29EE">
        <w:t>inserting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end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list,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way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changing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assign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explicitly.</w:t>
      </w:r>
    </w:p>
    <w:p w14:paraId="7D850FC1" w14:textId="77777777" w:rsidR="009D7E6C" w:rsidRPr="009D7E6C" w:rsidRDefault="009D7E6C" w:rsidP="00560AC4">
      <w:pPr>
        <w:pStyle w:val="SF2TTL"/>
      </w:pPr>
      <w:r w:rsidRPr="003C29EE">
        <w:t>Guidelines</w:t>
      </w: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B3145C" w14:paraId="7ACA29D7" w14:textId="77777777" w:rsidTr="003D6547">
        <w:trPr>
          <w:trHeight w:val="1892"/>
        </w:trPr>
        <w:tc>
          <w:tcPr>
            <w:tcW w:w="5940" w:type="dxa"/>
            <w:shd w:val="clear" w:color="auto" w:fill="EAEAEA"/>
          </w:tcPr>
          <w:p w14:paraId="49DEEA58" w14:textId="77777777" w:rsidR="00B3145C" w:rsidRPr="00FF28E6" w:rsidRDefault="00B3145C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8B41D3C" wp14:editId="70D251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22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ED501" id="Rectangle 18" o:spid="_x0000_s1026" style="position:absolute;margin-left:0;margin-top:.5pt;width:8.65pt;height:8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9CAwIAAO8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d7ufQgMCAADvAwAADgAAAAAAAAAA&#10;AAAAAAAuAgAAZHJzL2Uyb0RvYy54bWxQSwECLQAUAAYACAAAACEAJpWVztoAAAAEAQAADwAAAAAA&#10;AAAAAAAAAABdBAAAZHJzL2Rvd25yZXYueG1sUEsFBgAAAAAEAAQA8wAAAGQFAAAAAA==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171B38D2" w14:textId="77777777" w:rsidR="00B3145C" w:rsidRDefault="00B3145C" w:rsidP="00B3145C">
            <w:pPr>
              <w:pStyle w:val="SF21"/>
            </w:pPr>
            <w:r w:rsidRPr="007F2788">
              <w:rPr>
                <w:rStyle w:val="BOLD"/>
              </w:rPr>
              <w:t>CONSIDER</w:t>
            </w:r>
            <w:r>
              <w:t xml:space="preserve"> </w:t>
            </w:r>
            <w:r w:rsidRPr="003C29EE">
              <w:t>adding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members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existing</w:t>
            </w:r>
            <w:r>
              <w:t xml:space="preserve"> </w:t>
            </w:r>
            <w:proofErr w:type="spellStart"/>
            <w:r w:rsidRPr="003C29EE">
              <w:t>enums</w:t>
            </w:r>
            <w:proofErr w:type="spellEnd"/>
            <w:r w:rsidRPr="003C29EE">
              <w:t>,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keep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mind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compatibility</w:t>
            </w:r>
            <w:r>
              <w:t xml:space="preserve"> </w:t>
            </w:r>
            <w:r w:rsidRPr="003C29EE">
              <w:t>risk.</w:t>
            </w:r>
          </w:p>
          <w:p w14:paraId="0A5F7F33" w14:textId="77777777" w:rsidR="00B3145C" w:rsidRPr="003C29EE" w:rsidRDefault="00B3145C" w:rsidP="00B3145C">
            <w:pPr>
              <w:pStyle w:val="SF21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creating</w:t>
            </w:r>
            <w:r>
              <w:t xml:space="preserve"> </w:t>
            </w:r>
            <w:proofErr w:type="spellStart"/>
            <w:r w:rsidRPr="003C29EE">
              <w:t>enums</w:t>
            </w:r>
            <w:proofErr w:type="spellEnd"/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represent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“incomplete”</w:t>
            </w:r>
            <w:r>
              <w:t xml:space="preserve"> </w:t>
            </w:r>
            <w:r w:rsidRPr="003C29EE">
              <w:t>set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values,</w:t>
            </w:r>
            <w:r>
              <w:t xml:space="preserve"> </w:t>
            </w:r>
            <w:r w:rsidRPr="003C29EE">
              <w:t>such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product</w:t>
            </w:r>
            <w:r>
              <w:t xml:space="preserve"> </w:t>
            </w:r>
            <w:r w:rsidRPr="003C29EE">
              <w:t>version</w:t>
            </w:r>
            <w:r>
              <w:t xml:space="preserve"> </w:t>
            </w:r>
            <w:r w:rsidRPr="003C29EE">
              <w:t>numbers.</w:t>
            </w:r>
          </w:p>
          <w:p w14:paraId="0C9F6FC4" w14:textId="77777777" w:rsidR="00B3145C" w:rsidRPr="003C29EE" w:rsidRDefault="00B3145C" w:rsidP="00B3145C">
            <w:pPr>
              <w:pStyle w:val="SF21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creating</w:t>
            </w:r>
            <w:r>
              <w:t xml:space="preserve"> </w:t>
            </w:r>
            <w:r w:rsidRPr="003C29EE">
              <w:t>“reserved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future</w:t>
            </w:r>
            <w:r>
              <w:t xml:space="preserve"> </w:t>
            </w:r>
            <w:r w:rsidRPr="003C29EE">
              <w:t>use”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 w:rsidRPr="003C29EE">
              <w:t>.</w:t>
            </w:r>
          </w:p>
          <w:p w14:paraId="5B8F7A6F" w14:textId="77777777" w:rsidR="00B3145C" w:rsidRDefault="00B3145C" w:rsidP="00B3145C">
            <w:pPr>
              <w:pStyle w:val="SF21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proofErr w:type="spellStart"/>
            <w:r w:rsidRPr="003C29EE">
              <w:t>enums</w:t>
            </w:r>
            <w:proofErr w:type="spellEnd"/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contain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single</w:t>
            </w:r>
            <w:r>
              <w:t xml:space="preserve"> </w:t>
            </w:r>
            <w:r w:rsidRPr="003C29EE">
              <w:t>value.</w:t>
            </w:r>
          </w:p>
          <w:p w14:paraId="07D112C8" w14:textId="1B185CF8" w:rsidR="00B3145C" w:rsidRDefault="00B3145C" w:rsidP="003D6547">
            <w:pPr>
              <w:pStyle w:val="SF2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provide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6A3099">
              <w:rPr>
                <w:rStyle w:val="CITchapbm"/>
              </w:rPr>
              <w:t>0</w:t>
            </w:r>
            <w:r>
              <w:t xml:space="preserve"> </w:t>
            </w:r>
            <w:r w:rsidRPr="003C29EE">
              <w:t>(none)</w:t>
            </w:r>
            <w:r>
              <w:t xml:space="preserve"> for </w:t>
            </w:r>
            <w:r w:rsidRPr="003C29EE">
              <w:t>simple</w:t>
            </w:r>
            <w:r>
              <w:t xml:space="preserve"> </w:t>
            </w:r>
            <w:proofErr w:type="spellStart"/>
            <w:r w:rsidRPr="003C29EE">
              <w:t>enums</w:t>
            </w:r>
            <w:proofErr w:type="spellEnd"/>
            <w:r w:rsidRPr="003C29EE">
              <w:t>,</w:t>
            </w:r>
            <w:r>
              <w:t xml:space="preserve"> </w:t>
            </w:r>
            <w:r w:rsidRPr="003C29EE">
              <w:t>knowing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6A3099">
              <w:rPr>
                <w:rStyle w:val="CITchapbm"/>
              </w:rPr>
              <w:t>0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explicit</w:t>
            </w:r>
            <w:r>
              <w:t xml:space="preserve"> </w:t>
            </w:r>
            <w:r w:rsidRPr="003C29EE">
              <w:t>initialization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provided.</w:t>
            </w:r>
          </w:p>
        </w:tc>
      </w:tr>
    </w:tbl>
    <w:p w14:paraId="4C573D7E" w14:textId="77777777" w:rsidR="00B3145C" w:rsidRPr="003C29EE" w:rsidRDefault="00B3145C" w:rsidP="00DD2E54">
      <w:pPr>
        <w:pStyle w:val="CHAPBM"/>
      </w:pPr>
    </w:p>
    <w:p w14:paraId="3CA3D9DB" w14:textId="19E39EFE" w:rsidR="001625C4" w:rsidRPr="003C29EE" w:rsidRDefault="00CA59C0" w:rsidP="00DD2E54">
      <w:pPr>
        <w:pStyle w:val="CHAPBM"/>
      </w:pPr>
      <w:proofErr w:type="spellStart"/>
      <w:r w:rsidRPr="003C29EE">
        <w:t>Enums</w:t>
      </w:r>
      <w:proofErr w:type="spellEnd"/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slightly</w:t>
      </w:r>
      <w:r w:rsidR="00E17B9E">
        <w:t xml:space="preserve"> </w:t>
      </w:r>
      <w:r w:rsidRPr="003C29EE">
        <w:t>different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other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="00B861B6">
        <w:t>they</w:t>
      </w:r>
      <w:r w:rsidR="00E17B9E">
        <w:t xml:space="preserve"> </w:t>
      </w:r>
      <w:r w:rsidRPr="003C29EE">
        <w:t>derive</w:t>
      </w:r>
      <w:r w:rsidR="00E17B9E">
        <w:t xml:space="preserve"> </w:t>
      </w:r>
      <w:r w:rsidRPr="003C29EE">
        <w:t>from</w:t>
      </w:r>
      <w:r w:rsidR="00E17B9E">
        <w:t xml:space="preserve"> </w:t>
      </w:r>
      <w:proofErr w:type="spellStart"/>
      <w:r w:rsidRPr="00CB0C5E">
        <w:rPr>
          <w:rStyle w:val="CITchapbm"/>
        </w:rPr>
        <w:t>System.Enum</w:t>
      </w:r>
      <w:proofErr w:type="spellEnd"/>
      <w:r w:rsidR="00E17B9E">
        <w:t xml:space="preserve"> </w:t>
      </w:r>
      <w:r w:rsidRPr="003C29EE">
        <w:t>before</w:t>
      </w:r>
      <w:r w:rsidR="00E17B9E">
        <w:t xml:space="preserve"> </w:t>
      </w:r>
      <w:r w:rsidRPr="003C29EE">
        <w:t>deriving</w:t>
      </w:r>
      <w:r w:rsidR="00E17B9E">
        <w:t xml:space="preserve"> </w:t>
      </w:r>
      <w:r w:rsidRPr="003C29EE">
        <w:t>from</w:t>
      </w:r>
      <w:r w:rsidR="00E17B9E">
        <w:t xml:space="preserve"> </w:t>
      </w:r>
      <w:proofErr w:type="spellStart"/>
      <w:r w:rsidRPr="00CB0C5E">
        <w:rPr>
          <w:rStyle w:val="CITchapbm"/>
        </w:rPr>
        <w:t>System.ValueType</w:t>
      </w:r>
      <w:proofErr w:type="spellEnd"/>
      <w:r w:rsidRPr="003C29EE">
        <w:t>.</w:t>
      </w:r>
    </w:p>
    <w:p w14:paraId="74E97874" w14:textId="589AEFF9" w:rsidR="001625C4" w:rsidRPr="003C29EE" w:rsidRDefault="00CA59C0" w:rsidP="0028113B">
      <w:pPr>
        <w:pStyle w:val="H2"/>
      </w:pPr>
      <w:bookmarkStart w:id="707" w:name="_Toc35623520"/>
      <w:r w:rsidRPr="003C29EE">
        <w:t>Type</w:t>
      </w:r>
      <w:r w:rsidR="00E17B9E">
        <w:t xml:space="preserve"> </w:t>
      </w:r>
      <w:r w:rsidRPr="003C29EE">
        <w:t>Compatibility</w:t>
      </w:r>
      <w:r w:rsidR="00E17B9E">
        <w:t xml:space="preserve"> </w:t>
      </w:r>
      <w:r w:rsidRPr="003C29EE">
        <w:t>between</w:t>
      </w:r>
      <w:r w:rsidR="00E17B9E">
        <w:t xml:space="preserve"> </w:t>
      </w:r>
      <w:proofErr w:type="spellStart"/>
      <w:r w:rsidRPr="003C29EE">
        <w:t>Enums</w:t>
      </w:r>
      <w:bookmarkEnd w:id="707"/>
      <w:proofErr w:type="spellEnd"/>
    </w:p>
    <w:p w14:paraId="3BBEE870" w14:textId="75CAEF25" w:rsidR="001625C4" w:rsidRPr="003C29EE" w:rsidRDefault="00CA59C0" w:rsidP="00DD2E54">
      <w:pPr>
        <w:pStyle w:val="HEADFIRST"/>
      </w:pPr>
      <w:r w:rsidRPr="003C29EE">
        <w:t>C#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does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support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direct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between</w:t>
      </w:r>
      <w:r w:rsidR="00E17B9E">
        <w:t xml:space="preserve"> </w:t>
      </w:r>
      <w:r w:rsidRPr="003C29EE">
        <w:t>arrays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two</w:t>
      </w:r>
      <w:r w:rsidR="00E17B9E">
        <w:t xml:space="preserve"> </w:t>
      </w:r>
      <w:r w:rsidRPr="003C29EE">
        <w:t>different</w:t>
      </w:r>
      <w:r w:rsidR="00E17B9E">
        <w:t xml:space="preserve"> </w:t>
      </w:r>
      <w:proofErr w:type="spellStart"/>
      <w:r w:rsidRPr="003C29EE">
        <w:t>enums</w:t>
      </w:r>
      <w:proofErr w:type="spellEnd"/>
      <w:r w:rsidRPr="003C29EE">
        <w:t>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CLR</w:t>
      </w:r>
      <w:r w:rsidR="00E17B9E">
        <w:t xml:space="preserve"> </w:t>
      </w:r>
      <w:r w:rsidRPr="003C29EE">
        <w:t>does,</w:t>
      </w:r>
      <w:r w:rsidR="00E17B9E">
        <w:t xml:space="preserve"> </w:t>
      </w:r>
      <w:r w:rsidRPr="003C29EE">
        <w:t>provided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both</w:t>
      </w:r>
      <w:r w:rsidR="00E17B9E">
        <w:t xml:space="preserve"> </w:t>
      </w:r>
      <w:proofErr w:type="spellStart"/>
      <w:r w:rsidRPr="003C29EE">
        <w:t>enums</w:t>
      </w:r>
      <w:proofErr w:type="spellEnd"/>
      <w:r w:rsidR="00E17B9E">
        <w:t xml:space="preserve"> </w:t>
      </w:r>
      <w:r w:rsidRPr="003C29EE">
        <w:t>share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same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work</w:t>
      </w:r>
      <w:r w:rsidR="00E17B9E">
        <w:t xml:space="preserve"> </w:t>
      </w:r>
      <w:r w:rsidRPr="003C29EE">
        <w:t>around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restriction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C#,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trick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first</w:t>
      </w:r>
      <w:r w:rsidR="00E17B9E">
        <w:t xml:space="preserve"> </w:t>
      </w:r>
      <w:r w:rsidRPr="003C29EE">
        <w:t>to</w:t>
      </w:r>
      <w:r w:rsidR="00E17B9E">
        <w:t xml:space="preserve"> </w:t>
      </w:r>
      <w:proofErr w:type="spellStart"/>
      <w:r w:rsidRPr="006A3099">
        <w:rPr>
          <w:rStyle w:val="CITchapbm"/>
        </w:rPr>
        <w:t>System.Array</w:t>
      </w:r>
      <w:proofErr w:type="spellEnd"/>
      <w:r w:rsidRPr="003C29EE">
        <w:t>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end</w:t>
      </w:r>
      <w:r w:rsidR="00E17B9E">
        <w:t xml:space="preserve"> </w:t>
      </w:r>
      <w:r w:rsidRPr="003C29EE">
        <w:t>of</w:t>
      </w:r>
      <w:r w:rsidR="00E17B9E">
        <w:t xml:space="preserve"> </w:t>
      </w:r>
      <w:r w:rsidR="004A7817">
        <w:t>Listing 9.11</w:t>
      </w:r>
      <w:r w:rsidRPr="003C29EE">
        <w:t>.</w:t>
      </w:r>
    </w:p>
    <w:p w14:paraId="25E7D28D" w14:textId="528323B8" w:rsidR="001625C4" w:rsidRPr="003C29EE" w:rsidRDefault="004A7817" w:rsidP="00E50E99">
      <w:pPr>
        <w:pStyle w:val="CDTTTL"/>
      </w:pPr>
      <w:r w:rsidRPr="00612662">
        <w:rPr>
          <w:rStyle w:val="CDTNUM"/>
        </w:rPr>
        <w:t>Listing 9.11</w:t>
      </w:r>
      <w:r w:rsidR="00E17B9E" w:rsidRPr="00612662">
        <w:rPr>
          <w:rStyle w:val="CDTNUM"/>
        </w:rPr>
        <w:t>: </w:t>
      </w:r>
      <w:r w:rsidR="00CA59C0" w:rsidRPr="003C29EE">
        <w:t>Casting</w:t>
      </w:r>
      <w:r w:rsidR="00E17B9E">
        <w:t xml:space="preserve"> </w:t>
      </w:r>
      <w:r w:rsidR="00CA59C0" w:rsidRPr="003C29EE">
        <w:t>between</w:t>
      </w:r>
      <w:r w:rsidR="00E17B9E">
        <w:t xml:space="preserve"> </w:t>
      </w:r>
      <w:r w:rsidR="00CA59C0" w:rsidRPr="003C29EE">
        <w:t>Arrays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proofErr w:type="spellStart"/>
      <w:r w:rsidR="00CA59C0" w:rsidRPr="003C29EE">
        <w:t>Enums</w:t>
      </w:r>
      <w:proofErr w:type="spellEnd"/>
    </w:p>
    <w:p w14:paraId="49853819" w14:textId="47C88CA2" w:rsidR="001625C4" w:rsidRPr="003C29EE" w:rsidRDefault="00CA59C0" w:rsidP="006A3099">
      <w:pPr>
        <w:pStyle w:val="CDTFIRST"/>
      </w:pPr>
      <w:proofErr w:type="spellStart"/>
      <w:r w:rsidRPr="003C29EE">
        <w:rPr>
          <w:rStyle w:val="CPKeyword"/>
        </w:rPr>
        <w:t>enum</w:t>
      </w:r>
      <w:proofErr w:type="spellEnd"/>
      <w:r w:rsidR="00E17B9E">
        <w:t xml:space="preserve"> </w:t>
      </w:r>
      <w:r w:rsidRPr="003C29EE">
        <w:t>ConnectionState1</w:t>
      </w:r>
    </w:p>
    <w:p w14:paraId="16C5FEDC" w14:textId="77777777" w:rsidR="001625C4" w:rsidRPr="003C29EE" w:rsidRDefault="00CA59C0" w:rsidP="00703F75">
      <w:pPr>
        <w:pStyle w:val="CDTMID"/>
      </w:pPr>
      <w:r w:rsidRPr="003C29EE">
        <w:t>{</w:t>
      </w:r>
    </w:p>
    <w:p w14:paraId="44CF075A" w14:textId="32D4DF1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Disconnected,</w:t>
      </w:r>
    </w:p>
    <w:p w14:paraId="5559E1D5" w14:textId="4BBBAE38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Connecting,</w:t>
      </w:r>
    </w:p>
    <w:p w14:paraId="743995EC" w14:textId="6337D6D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Connected,</w:t>
      </w:r>
    </w:p>
    <w:p w14:paraId="60396E00" w14:textId="05ED6C1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Disconnecting</w:t>
      </w:r>
    </w:p>
    <w:p w14:paraId="163DEC2A" w14:textId="77777777" w:rsidR="001625C4" w:rsidRPr="003C29EE" w:rsidRDefault="00CA59C0" w:rsidP="00703F75">
      <w:pPr>
        <w:pStyle w:val="CDTLAST"/>
      </w:pPr>
      <w:r w:rsidRPr="003C29EE">
        <w:t>}</w:t>
      </w:r>
    </w:p>
    <w:p w14:paraId="6099CBE4" w14:textId="6A91378B" w:rsidR="001625C4" w:rsidRPr="003C29EE" w:rsidRDefault="00CA59C0" w:rsidP="006A3099">
      <w:pPr>
        <w:pStyle w:val="CDTFIRST"/>
      </w:pPr>
      <w:proofErr w:type="spellStart"/>
      <w:r w:rsidRPr="003C29EE">
        <w:rPr>
          <w:rStyle w:val="CPKeyword"/>
        </w:rPr>
        <w:t>enum</w:t>
      </w:r>
      <w:proofErr w:type="spellEnd"/>
      <w:r w:rsidR="00E17B9E">
        <w:t xml:space="preserve"> </w:t>
      </w:r>
      <w:r w:rsidRPr="003C29EE">
        <w:t>ConnectionState2</w:t>
      </w:r>
    </w:p>
    <w:p w14:paraId="072FD25B" w14:textId="77777777" w:rsidR="001625C4" w:rsidRPr="003C29EE" w:rsidRDefault="00CA59C0" w:rsidP="00703F75">
      <w:pPr>
        <w:pStyle w:val="CDTMID"/>
      </w:pPr>
      <w:r w:rsidRPr="003C29EE">
        <w:t>{</w:t>
      </w:r>
    </w:p>
    <w:p w14:paraId="50A5AF72" w14:textId="3865717E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Disconnected,</w:t>
      </w:r>
    </w:p>
    <w:p w14:paraId="7F487FB4" w14:textId="4F24FA5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Connecting,</w:t>
      </w:r>
    </w:p>
    <w:p w14:paraId="1B580DAF" w14:textId="0AE06F88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Connected,</w:t>
      </w:r>
    </w:p>
    <w:p w14:paraId="1C11BEA1" w14:textId="62898F1B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Disconnecting</w:t>
      </w:r>
    </w:p>
    <w:p w14:paraId="6FCAE7F9" w14:textId="77777777" w:rsidR="001625C4" w:rsidRPr="003C29EE" w:rsidRDefault="00CA59C0" w:rsidP="00703F75">
      <w:pPr>
        <w:pStyle w:val="CDTLAST"/>
      </w:pPr>
      <w:r w:rsidRPr="003C29EE">
        <w:t>}</w:t>
      </w:r>
    </w:p>
    <w:p w14:paraId="56323238" w14:textId="138CDF6E" w:rsidR="001625C4" w:rsidRPr="003C29EE" w:rsidRDefault="00CA59C0" w:rsidP="006A3099">
      <w:pPr>
        <w:pStyle w:val="CDTFIRST"/>
      </w:pPr>
      <w:r w:rsidRPr="003C29EE">
        <w:rPr>
          <w:rStyle w:val="CPKeyword"/>
        </w:rPr>
        <w:lastRenderedPageBreak/>
        <w:t>class</w:t>
      </w:r>
      <w:r w:rsidR="00E17B9E">
        <w:t xml:space="preserve"> </w:t>
      </w:r>
      <w:r w:rsidRPr="003C29EE">
        <w:t>Program</w:t>
      </w:r>
    </w:p>
    <w:p w14:paraId="5EBD646F" w14:textId="77777777" w:rsidR="001625C4" w:rsidRPr="003C29EE" w:rsidRDefault="00CA59C0" w:rsidP="00703F75">
      <w:pPr>
        <w:pStyle w:val="CDTMID"/>
      </w:pPr>
      <w:r w:rsidRPr="003C29EE">
        <w:t>{</w:t>
      </w:r>
    </w:p>
    <w:p w14:paraId="22C2EB37" w14:textId="78FD762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static</w:t>
      </w:r>
      <w:r>
        <w:t xml:space="preserve"> </w:t>
      </w:r>
      <w:r w:rsidR="00CA59C0" w:rsidRPr="003C29EE">
        <w:rPr>
          <w:rStyle w:val="CPKeyword"/>
        </w:rPr>
        <w:t>void</w:t>
      </w:r>
      <w:r>
        <w:t xml:space="preserve"> </w:t>
      </w:r>
      <w:proofErr w:type="gramStart"/>
      <w:r w:rsidR="00CA59C0" w:rsidRPr="003C29EE">
        <w:t>Main(</w:t>
      </w:r>
      <w:proofErr w:type="gramEnd"/>
      <w:r w:rsidR="00CA59C0" w:rsidRPr="003C29EE">
        <w:t>)</w:t>
      </w:r>
    </w:p>
    <w:p w14:paraId="2AC65E3F" w14:textId="3175255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171A5262" w14:textId="428EACCC" w:rsidR="00364199" w:rsidRDefault="00E17B9E" w:rsidP="00703F75">
      <w:pPr>
        <w:pStyle w:val="CDTMID"/>
      </w:pPr>
      <w:r>
        <w:t xml:space="preserve">      </w:t>
      </w:r>
      <w:r w:rsidR="00CA59C0" w:rsidRPr="003C29EE">
        <w:t>ConnectionState1[]</w:t>
      </w:r>
      <w:r>
        <w:t xml:space="preserve"> </w:t>
      </w:r>
      <w:r w:rsidR="00CA59C0" w:rsidRPr="003C29EE">
        <w:t>states</w:t>
      </w:r>
      <w:r>
        <w:t xml:space="preserve"> </w:t>
      </w:r>
      <w:r w:rsidR="00CA59C0" w:rsidRPr="003C29EE">
        <w:t>=</w:t>
      </w:r>
    </w:p>
    <w:p w14:paraId="67D7359E" w14:textId="27A5C5F6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(ConnectionState1[</w:t>
      </w:r>
      <w:proofErr w:type="gramStart"/>
      <w:r w:rsidR="00CA59C0" w:rsidRPr="003C29EE">
        <w:t>])</w:t>
      </w:r>
      <w:r w:rsidR="00CA59C0" w:rsidRPr="003C29EE">
        <w:rPr>
          <w:rStyle w:val="E4"/>
        </w:rPr>
        <w:t>(</w:t>
      </w:r>
      <w:proofErr w:type="gramEnd"/>
      <w:r w:rsidR="00CA59C0" w:rsidRPr="003C29EE">
        <w:rPr>
          <w:rStyle w:val="E4"/>
        </w:rPr>
        <w:t>Array)</w:t>
      </w:r>
      <w:r w:rsidR="00CA59C0" w:rsidRPr="00153B77">
        <w:rPr>
          <w:rStyle w:val="CPKeyword"/>
        </w:rPr>
        <w:t>new</w:t>
      </w:r>
      <w:r>
        <w:t xml:space="preserve"> </w:t>
      </w:r>
      <w:r w:rsidR="00CA59C0" w:rsidRPr="003C29EE">
        <w:t>ConnectionState2[42];</w:t>
      </w:r>
    </w:p>
    <w:p w14:paraId="4630DB32" w14:textId="21643927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}</w:t>
      </w:r>
    </w:p>
    <w:p w14:paraId="5B55DD1C" w14:textId="77777777" w:rsidR="001625C4" w:rsidRPr="003C29EE" w:rsidRDefault="00CA59C0" w:rsidP="00703F75">
      <w:pPr>
        <w:pStyle w:val="CDTLAST"/>
      </w:pPr>
      <w:r w:rsidRPr="003C29EE">
        <w:t>}</w:t>
      </w:r>
    </w:p>
    <w:p w14:paraId="0810741C" w14:textId="0B500ECC" w:rsidR="001625C4" w:rsidRPr="003C29EE" w:rsidRDefault="00CA59C0" w:rsidP="00DD2E54">
      <w:pPr>
        <w:pStyle w:val="HEADFIRST"/>
      </w:pPr>
      <w:r w:rsidRPr="003C29EE">
        <w:t>This</w:t>
      </w:r>
      <w:r w:rsidR="00E17B9E">
        <w:t xml:space="preserve"> </w:t>
      </w:r>
      <w:r w:rsidR="00B861B6">
        <w:t>example</w:t>
      </w:r>
      <w:r w:rsidR="00E17B9E">
        <w:t xml:space="preserve"> </w:t>
      </w:r>
      <w:r w:rsidRPr="003C29EE">
        <w:t>exploits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fact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CLR’s</w:t>
      </w:r>
      <w:r w:rsidR="00E17B9E">
        <w:t xml:space="preserve"> </w:t>
      </w:r>
      <w:r w:rsidRPr="003C29EE">
        <w:t>notion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assignment</w:t>
      </w:r>
      <w:r w:rsidR="00E17B9E">
        <w:t xml:space="preserve"> </w:t>
      </w:r>
      <w:r w:rsidRPr="003C29EE">
        <w:t>compatibility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lenient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3C29EE">
        <w:t>C#’s</w:t>
      </w:r>
      <w:r w:rsidR="00E17B9E">
        <w:t xml:space="preserve"> </w:t>
      </w:r>
      <w:r w:rsidR="00B861B6">
        <w:t>concept</w:t>
      </w:r>
      <w:r w:rsidRPr="003C29EE">
        <w:t>.</w:t>
      </w:r>
      <w:r w:rsidR="00E17B9E">
        <w:t xml:space="preserve"> </w:t>
      </w:r>
      <w:r w:rsidRPr="003C29EE">
        <w:t>(The</w:t>
      </w:r>
      <w:r w:rsidR="00E17B9E">
        <w:t xml:space="preserve"> </w:t>
      </w:r>
      <w:r w:rsidRPr="003C29EE">
        <w:t>same</w:t>
      </w:r>
      <w:r w:rsidR="00E17B9E">
        <w:t xml:space="preserve"> </w:t>
      </w:r>
      <w:r w:rsidRPr="003C29EE">
        <w:t>trick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other</w:t>
      </w:r>
      <w:r w:rsidR="00E17B9E">
        <w:t xml:space="preserve"> </w:t>
      </w:r>
      <w:r w:rsidRPr="003C29EE">
        <w:t>illegal</w:t>
      </w:r>
      <w:r w:rsidR="00E17B9E">
        <w:t xml:space="preserve"> </w:t>
      </w:r>
      <w:r w:rsidRPr="003C29EE">
        <w:t>conversions,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proofErr w:type="gramStart"/>
      <w:r w:rsidRPr="006A3099">
        <w:rPr>
          <w:rStyle w:val="CITchapbm"/>
        </w:rPr>
        <w:t>int[</w:t>
      </w:r>
      <w:proofErr w:type="gramEnd"/>
      <w:r w:rsidRPr="006A3099">
        <w:rPr>
          <w:rStyle w:val="CITchapbm"/>
        </w:rPr>
        <w:t>]</w:t>
      </w:r>
      <w:r w:rsidR="00E17B9E">
        <w:t xml:space="preserve"> </w:t>
      </w:r>
      <w:r w:rsidRPr="003C29EE">
        <w:t>to</w:t>
      </w:r>
      <w:r w:rsidR="00E17B9E">
        <w:t xml:space="preserve"> </w:t>
      </w:r>
      <w:proofErr w:type="spellStart"/>
      <w:r w:rsidRPr="006A3099">
        <w:rPr>
          <w:rStyle w:val="CITchapbm"/>
        </w:rPr>
        <w:t>uint</w:t>
      </w:r>
      <w:proofErr w:type="spellEnd"/>
      <w:r w:rsidRPr="006A3099">
        <w:rPr>
          <w:rStyle w:val="CITchapbm"/>
        </w:rPr>
        <w:t>[]</w:t>
      </w:r>
      <w:r w:rsidRPr="003C29EE">
        <w:t>.)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approach</w:t>
      </w:r>
      <w:r w:rsidR="00E17B9E">
        <w:t xml:space="preserve"> </w:t>
      </w:r>
      <w:r w:rsidRPr="003C29EE">
        <w:t>cautiously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specification</w:t>
      </w:r>
      <w:r w:rsidR="00E17B9E">
        <w:t xml:space="preserve"> </w:t>
      </w:r>
      <w:r w:rsidR="00B861B6">
        <w:t>requiring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B861B6">
        <w:t>behavior</w:t>
      </w:r>
      <w:r w:rsidR="00E17B9E">
        <w:t xml:space="preserve"> </w:t>
      </w:r>
      <w:r w:rsidRPr="003C29EE">
        <w:t>work</w:t>
      </w:r>
      <w:r w:rsidR="00E17B9E">
        <w:t xml:space="preserve"> </w:t>
      </w:r>
      <w:r w:rsidRPr="003C29EE">
        <w:t>across</w:t>
      </w:r>
      <w:r w:rsidR="00E17B9E">
        <w:t xml:space="preserve"> </w:t>
      </w:r>
      <w:r w:rsidRPr="003C29EE">
        <w:t>different</w:t>
      </w:r>
      <w:r w:rsidR="00E17B9E">
        <w:t xml:space="preserve"> </w:t>
      </w:r>
      <w:r w:rsidRPr="003C29EE">
        <w:t>CLR</w:t>
      </w:r>
      <w:r w:rsidR="00E17B9E">
        <w:t xml:space="preserve"> </w:t>
      </w:r>
      <w:r w:rsidRPr="003C29EE">
        <w:t>implementations.</w:t>
      </w:r>
    </w:p>
    <w:p w14:paraId="7A431017" w14:textId="548CB52C" w:rsidR="001625C4" w:rsidRPr="003C29EE" w:rsidRDefault="00CA59C0" w:rsidP="0028113B">
      <w:pPr>
        <w:pStyle w:val="H2"/>
      </w:pPr>
      <w:bookmarkStart w:id="708" w:name="_Toc35623521"/>
      <w:r w:rsidRPr="003C29EE">
        <w:t>Converting</w:t>
      </w:r>
      <w:r w:rsidR="00E17B9E">
        <w:t xml:space="preserve"> </w:t>
      </w:r>
      <w:r w:rsidRPr="003C29EE">
        <w:t>between</w:t>
      </w:r>
      <w:r w:rsidR="00E17B9E">
        <w:t xml:space="preserve"> </w:t>
      </w:r>
      <w:proofErr w:type="spellStart"/>
      <w:r w:rsidRPr="003C29EE">
        <w:t>Enums</w:t>
      </w:r>
      <w:proofErr w:type="spellEnd"/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Strings</w:t>
      </w:r>
      <w:bookmarkEnd w:id="708"/>
    </w:p>
    <w:p w14:paraId="79CD2BDA" w14:textId="41B529DD" w:rsidR="001625C4" w:rsidRPr="003C29EE" w:rsidRDefault="00CA59C0" w:rsidP="00DD2E54">
      <w:pPr>
        <w:pStyle w:val="HEADFIRST"/>
      </w:pPr>
      <w:r w:rsidRPr="003C29EE">
        <w:t>One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conveniences</w:t>
      </w:r>
      <w:r w:rsidR="00E17B9E">
        <w:t xml:space="preserve"> </w:t>
      </w:r>
      <w:r w:rsidRPr="003C29EE">
        <w:t>associated</w:t>
      </w:r>
      <w:r w:rsidR="00E17B9E">
        <w:t xml:space="preserve"> </w:t>
      </w:r>
      <w:r w:rsidRPr="003C29EE">
        <w:t>with</w:t>
      </w:r>
      <w:r w:rsidR="00E17B9E">
        <w:t xml:space="preserve"> </w:t>
      </w:r>
      <w:proofErr w:type="spellStart"/>
      <w:r w:rsidRPr="003C29EE">
        <w:t>enums</w:t>
      </w:r>
      <w:proofErr w:type="spellEnd"/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proofErr w:type="gramStart"/>
      <w:r w:rsidRPr="006A3099">
        <w:rPr>
          <w:rStyle w:val="CITchapbm"/>
        </w:rPr>
        <w:t>ToString</w:t>
      </w:r>
      <w:proofErr w:type="spellEnd"/>
      <w:r w:rsidRPr="006A3099">
        <w:rPr>
          <w:rStyle w:val="CITchapbm"/>
        </w:rPr>
        <w:t>(</w:t>
      </w:r>
      <w:proofErr w:type="gramEnd"/>
      <w:r w:rsidRPr="006A3099">
        <w:rPr>
          <w:rStyle w:val="CITchapbm"/>
        </w:rPr>
        <w:t>)</w:t>
      </w:r>
      <w:r w:rsidR="00E17B9E">
        <w:t xml:space="preserve"> </w:t>
      </w:r>
      <w:r w:rsidRPr="003C29EE">
        <w:t>method,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called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methods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proofErr w:type="spellStart"/>
      <w:r w:rsidRPr="006A3099">
        <w:rPr>
          <w:rStyle w:val="CITchapbm"/>
        </w:rPr>
        <w:t>System.Console.WriteLine</w:t>
      </w:r>
      <w:proofErr w:type="spellEnd"/>
      <w:r w:rsidRPr="006A3099">
        <w:rPr>
          <w:rStyle w:val="CITchapbm"/>
        </w:rPr>
        <w:t>()</w:t>
      </w:r>
      <w:r w:rsidRPr="003C29EE">
        <w:t>,</w:t>
      </w:r>
      <w:r w:rsidR="00E17B9E">
        <w:t xml:space="preserve"> </w:t>
      </w:r>
      <w:r w:rsidRPr="003C29EE">
        <w:t>writes</w:t>
      </w:r>
      <w:r w:rsidR="00E17B9E">
        <w:t xml:space="preserve"> </w:t>
      </w:r>
      <w:r w:rsidRPr="003C29EE">
        <w:t>out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identifier:</w:t>
      </w:r>
    </w:p>
    <w:p w14:paraId="4F1840CE" w14:textId="72F3CA40" w:rsidR="001625C4" w:rsidRPr="003C29EE" w:rsidRDefault="00CA59C0" w:rsidP="00167413">
      <w:pPr>
        <w:pStyle w:val="DPGMFIRST"/>
      </w:pPr>
      <w:proofErr w:type="spellStart"/>
      <w:proofErr w:type="gramStart"/>
      <w:r w:rsidRPr="003C29EE">
        <w:t>System.Diagnostics.Trace.WriteLine</w:t>
      </w:r>
      <w:proofErr w:type="spellEnd"/>
      <w:proofErr w:type="gramEnd"/>
      <w:r w:rsidRPr="003C29EE">
        <w:t>(</w:t>
      </w:r>
    </w:p>
    <w:p w14:paraId="707B0D5A" w14:textId="0DA2F0C4" w:rsidR="001625C4" w:rsidRPr="003C29EE" w:rsidRDefault="00E17B9E" w:rsidP="00167413">
      <w:pPr>
        <w:pStyle w:val="DPGMLAST"/>
      </w:pPr>
      <w:r>
        <w:t xml:space="preserve">    </w:t>
      </w:r>
      <w:r w:rsidR="003E077F" w:rsidRPr="003C29EE">
        <w:rPr>
          <w:rStyle w:val="Maroon"/>
        </w:rPr>
        <w:t>$</w:t>
      </w:r>
      <w:r w:rsidR="00CA59C0" w:rsidRPr="003C29EE">
        <w:rPr>
          <w:rStyle w:val="Maroon"/>
        </w:rPr>
        <w:t>"The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connection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is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currently</w:t>
      </w:r>
      <w:r>
        <w:rPr>
          <w:rStyle w:val="Maroon"/>
        </w:rPr>
        <w:t xml:space="preserve"> </w:t>
      </w:r>
      <w:proofErr w:type="gramStart"/>
      <w:r w:rsidR="00CA59C0" w:rsidRPr="003C29EE">
        <w:t>{</w:t>
      </w:r>
      <w:r>
        <w:t xml:space="preserve"> </w:t>
      </w:r>
      <w:proofErr w:type="spellStart"/>
      <w:r w:rsidR="003E077F" w:rsidRPr="003C29EE">
        <w:t>ConnectionState.Disconnecting</w:t>
      </w:r>
      <w:proofErr w:type="spellEnd"/>
      <w:proofErr w:type="gramEnd"/>
      <w:r>
        <w:t xml:space="preserve"> </w:t>
      </w:r>
      <w:r w:rsidR="00CA59C0" w:rsidRPr="003C29EE">
        <w:t>}</w:t>
      </w:r>
      <w:r w:rsidR="00CA59C0" w:rsidRPr="003C29EE">
        <w:rPr>
          <w:rStyle w:val="Maroon"/>
        </w:rPr>
        <w:t>"</w:t>
      </w:r>
      <w:r w:rsidR="00CA59C0" w:rsidRPr="003C29EE">
        <w:t>);</w:t>
      </w:r>
    </w:p>
    <w:p w14:paraId="3BBC32D3" w14:textId="109781EE" w:rsidR="001625C4" w:rsidRPr="003C29EE" w:rsidRDefault="00CA59C0" w:rsidP="00DD2E54">
      <w:pPr>
        <w:pStyle w:val="HEADFIRST"/>
      </w:pPr>
      <w:r w:rsidRPr="003C29EE">
        <w:t>The</w:t>
      </w:r>
      <w:r w:rsidR="00E17B9E">
        <w:t xml:space="preserve"> </w:t>
      </w:r>
      <w:r w:rsidRPr="003C29EE">
        <w:t>preceding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write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text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714299">
        <w:t>Output</w:t>
      </w:r>
      <w:r w:rsidR="00E17B9E">
        <w:t xml:space="preserve"> </w:t>
      </w:r>
      <w:r w:rsidR="00714299">
        <w:t>9.</w:t>
      </w:r>
      <w:r w:rsidRPr="003C29EE">
        <w:t>3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trace</w:t>
      </w:r>
      <w:r w:rsidR="00E17B9E">
        <w:t xml:space="preserve"> </w:t>
      </w:r>
      <w:r w:rsidRPr="003C29EE">
        <w:t>buffer.</w:t>
      </w:r>
    </w:p>
    <w:p w14:paraId="3BBE76AF" w14:textId="46EFF8C1" w:rsidR="001625C4" w:rsidRPr="003C29EE" w:rsidRDefault="001625C4" w:rsidP="00B56B82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B56B82" w14:paraId="7B250033" w14:textId="77777777" w:rsidTr="00D16C18">
        <w:tc>
          <w:tcPr>
            <w:tcW w:w="7010" w:type="dxa"/>
            <w:shd w:val="clear" w:color="auto" w:fill="auto"/>
          </w:tcPr>
          <w:p w14:paraId="57BCA579" w14:textId="1BDBB9A4" w:rsidR="00B56B82" w:rsidRPr="00336E94" w:rsidRDefault="00B56B82" w:rsidP="00336E94">
            <w:pPr>
              <w:pStyle w:val="OUTPUTTTLNUM"/>
              <w:rPr>
                <w:rFonts w:hint="eastAsia"/>
              </w:rPr>
            </w:pPr>
            <w:r>
              <w:t>Output 9.</w:t>
            </w:r>
            <w:r w:rsidRPr="003C29EE">
              <w:t>3</w:t>
            </w:r>
          </w:p>
        </w:tc>
      </w:tr>
      <w:tr w:rsidR="00B56B82" w14:paraId="474003B5" w14:textId="77777777" w:rsidTr="00D16C18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29413FF9" w14:textId="13A74E16" w:rsidR="00B56B82" w:rsidRDefault="00B56B82" w:rsidP="000F0928">
            <w:pPr>
              <w:pStyle w:val="OUTPUTLAST"/>
              <w:rPr>
                <w:rStyle w:val="E1"/>
              </w:rPr>
            </w:pPr>
            <w:r w:rsidRPr="003C29EE">
              <w:t>The</w:t>
            </w:r>
            <w:r>
              <w:t xml:space="preserve"> </w:t>
            </w:r>
            <w:r w:rsidRPr="003C29EE">
              <w:t>connection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currently</w:t>
            </w:r>
            <w:r>
              <w:t xml:space="preserve"> </w:t>
            </w:r>
            <w:r w:rsidRPr="003C29EE">
              <w:t>Disconnecting.</w:t>
            </w:r>
          </w:p>
        </w:tc>
      </w:tr>
    </w:tbl>
    <w:p w14:paraId="62B51392" w14:textId="77777777" w:rsidR="00B56B82" w:rsidRPr="003C29EE" w:rsidRDefault="00B56B82" w:rsidP="00B56B82">
      <w:pPr>
        <w:pStyle w:val="spacer"/>
      </w:pPr>
    </w:p>
    <w:p w14:paraId="14DBF490" w14:textId="76958FA8" w:rsidR="001625C4" w:rsidRPr="003C29EE" w:rsidRDefault="00CA59C0" w:rsidP="00DD2E54">
      <w:pPr>
        <w:pStyle w:val="CHAPBM"/>
      </w:pPr>
      <w:r w:rsidRPr="003C29EE">
        <w:t>Conversion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string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little</w:t>
      </w:r>
      <w:r w:rsidR="00E17B9E">
        <w:t xml:space="preserve"> </w:t>
      </w:r>
      <w:r w:rsidR="00B861B6">
        <w:t>more</w:t>
      </w:r>
      <w:r w:rsidR="00E17B9E">
        <w:t xml:space="preserve"> </w:t>
      </w:r>
      <w:r w:rsidR="00B861B6">
        <w:t>difficult</w:t>
      </w:r>
      <w:r w:rsidR="00E17B9E">
        <w:t xml:space="preserve"> </w:t>
      </w:r>
      <w:r w:rsidR="00B861B6">
        <w:t>to</w:t>
      </w:r>
      <w:r w:rsidR="00E17B9E">
        <w:t xml:space="preserve"> </w:t>
      </w:r>
      <w:r w:rsidR="00B861B6">
        <w:t>achieve,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involves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static</w:t>
      </w:r>
      <w:r w:rsidR="00E17B9E">
        <w:t xml:space="preserve"> </w:t>
      </w:r>
      <w:r w:rsidRPr="003C29EE">
        <w:t>method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6A3099">
        <w:rPr>
          <w:rStyle w:val="CITchapbm"/>
        </w:rPr>
        <w:t>System.Enum</w:t>
      </w:r>
      <w:proofErr w:type="spellEnd"/>
      <w:r w:rsidR="00E17B9E">
        <w:t xml:space="preserve"> </w:t>
      </w:r>
      <w:r w:rsidRPr="003C29EE">
        <w:t>base</w:t>
      </w:r>
      <w:r w:rsidR="00E17B9E">
        <w:t xml:space="preserve"> </w:t>
      </w:r>
      <w:r w:rsidRPr="003C29EE">
        <w:t>class.</w:t>
      </w:r>
      <w:r w:rsidR="00E17B9E">
        <w:t xml:space="preserve"> </w:t>
      </w:r>
      <w:r w:rsidR="004A7817">
        <w:t>Listing 9.12</w:t>
      </w:r>
      <w:r w:rsidR="00E17B9E">
        <w:t xml:space="preserve"> </w:t>
      </w:r>
      <w:r w:rsidRPr="003C29EE">
        <w:t>provides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example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how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do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without</w:t>
      </w:r>
      <w:r w:rsidR="00E17B9E">
        <w:t xml:space="preserve"> </w:t>
      </w:r>
      <w:r w:rsidRPr="003C29EE">
        <w:t>generics</w:t>
      </w:r>
      <w:r w:rsidR="00E17B9E">
        <w:t xml:space="preserve"> </w:t>
      </w:r>
      <w:r w:rsidRPr="003C29EE">
        <w:t>(</w:t>
      </w:r>
      <w:r w:rsidRPr="00D07FB0">
        <w:t>see</w:t>
      </w:r>
      <w:r w:rsidR="00E17B9E">
        <w:t xml:space="preserve"> </w:t>
      </w:r>
      <w:r w:rsidRPr="00D07FB0">
        <w:t>Chapter</w:t>
      </w:r>
      <w:r w:rsidR="00E17B9E">
        <w:t xml:space="preserve"> </w:t>
      </w:r>
      <w:r w:rsidR="00DA595E" w:rsidRPr="00D07FB0">
        <w:t>1</w:t>
      </w:r>
      <w:r w:rsidR="00DA595E">
        <w:t>2</w:t>
      </w:r>
      <w:r w:rsidRPr="003C29EE">
        <w:t>),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="00714299">
        <w:t>Output</w:t>
      </w:r>
      <w:r w:rsidR="00E17B9E">
        <w:t xml:space="preserve"> </w:t>
      </w:r>
      <w:r w:rsidR="00714299">
        <w:t>9.</w:t>
      </w:r>
      <w:r w:rsidRPr="003C29EE">
        <w:t>4</w:t>
      </w:r>
      <w:r w:rsidR="00E17B9E">
        <w:t xml:space="preserve"> </w:t>
      </w:r>
      <w:r w:rsidRPr="003C29EE">
        <w:t>shows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results.</w:t>
      </w:r>
    </w:p>
    <w:p w14:paraId="5541FBBF" w14:textId="7B00D105" w:rsidR="001625C4" w:rsidRPr="003C29EE" w:rsidRDefault="004A7817" w:rsidP="00E50E99">
      <w:pPr>
        <w:pStyle w:val="CDTTTL"/>
      </w:pPr>
      <w:r w:rsidRPr="00612662">
        <w:rPr>
          <w:rStyle w:val="CDTNUM"/>
        </w:rPr>
        <w:t>Listing 9.12</w:t>
      </w:r>
      <w:r w:rsidR="00E17B9E" w:rsidRPr="00612662">
        <w:rPr>
          <w:rStyle w:val="CDTNUM"/>
        </w:rPr>
        <w:t>: </w:t>
      </w:r>
      <w:r w:rsidR="00CA59C0" w:rsidRPr="003C29EE">
        <w:t>Converting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String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proofErr w:type="spellStart"/>
      <w:r w:rsidR="00CA59C0" w:rsidRPr="003C29EE">
        <w:t>Enum</w:t>
      </w:r>
      <w:proofErr w:type="spellEnd"/>
      <w:r w:rsidR="00E17B9E">
        <w:t xml:space="preserve"> </w:t>
      </w:r>
      <w:r w:rsidR="00CA59C0" w:rsidRPr="003C29EE">
        <w:t>Using</w:t>
      </w:r>
      <w:r w:rsidR="00E17B9E">
        <w:t xml:space="preserve"> </w:t>
      </w:r>
      <w:proofErr w:type="spellStart"/>
      <w:r w:rsidR="00CA59C0" w:rsidRPr="00CB0C5E">
        <w:rPr>
          <w:rStyle w:val="CITchapbm"/>
        </w:rPr>
        <w:t>Enum.Parse</w:t>
      </w:r>
      <w:proofErr w:type="spellEnd"/>
      <w:r w:rsidR="00CA59C0" w:rsidRPr="00CB0C5E">
        <w:rPr>
          <w:rStyle w:val="CITchapbm"/>
        </w:rPr>
        <w:t>()</w:t>
      </w:r>
    </w:p>
    <w:p w14:paraId="5F63BA82" w14:textId="2A080B55" w:rsidR="001625C4" w:rsidRPr="003C29EE" w:rsidRDefault="00CA59C0" w:rsidP="006A3099">
      <w:pPr>
        <w:pStyle w:val="CDTFIRST"/>
      </w:pPr>
      <w:proofErr w:type="spellStart"/>
      <w:r w:rsidRPr="003C29EE">
        <w:t>ThreadPriorityLevel</w:t>
      </w:r>
      <w:proofErr w:type="spellEnd"/>
      <w:r w:rsidR="00E17B9E">
        <w:t xml:space="preserve"> </w:t>
      </w:r>
      <w:r w:rsidRPr="003C29EE">
        <w:t>priority</w:t>
      </w:r>
      <w:r w:rsidR="00E17B9E">
        <w:t xml:space="preserve"> </w:t>
      </w:r>
      <w:r w:rsidRPr="003C29EE">
        <w:t>=</w:t>
      </w:r>
      <w:r w:rsidR="00E17B9E">
        <w:t xml:space="preserve"> </w:t>
      </w:r>
      <w:r w:rsidRPr="003C29EE">
        <w:t>(</w:t>
      </w:r>
      <w:proofErr w:type="spellStart"/>
      <w:r w:rsidRPr="003C29EE">
        <w:t>ThreadPriorityLevel</w:t>
      </w:r>
      <w:proofErr w:type="spellEnd"/>
      <w:r w:rsidRPr="003C29EE">
        <w:t>)</w:t>
      </w:r>
      <w:proofErr w:type="spellStart"/>
      <w:r w:rsidRPr="003C29EE">
        <w:t>Enum.Parse</w:t>
      </w:r>
      <w:proofErr w:type="spellEnd"/>
      <w:r w:rsidRPr="003C29EE">
        <w:t>(</w:t>
      </w:r>
    </w:p>
    <w:p w14:paraId="0FF6EB31" w14:textId="352CCEB2" w:rsidR="001625C4" w:rsidRPr="003C29EE" w:rsidRDefault="00E17B9E" w:rsidP="00703F75">
      <w:pPr>
        <w:pStyle w:val="CDTMID"/>
      </w:pPr>
      <w:r>
        <w:t xml:space="preserve">  </w:t>
      </w:r>
      <w:proofErr w:type="spellStart"/>
      <w:proofErr w:type="gramStart"/>
      <w:r w:rsidR="00CA59C0" w:rsidRPr="003C29EE">
        <w:rPr>
          <w:rStyle w:val="CPKeyword"/>
        </w:rPr>
        <w:t>typeof</w:t>
      </w:r>
      <w:proofErr w:type="spellEnd"/>
      <w:r w:rsidR="00CA59C0" w:rsidRPr="003C29EE">
        <w:t>(</w:t>
      </w:r>
      <w:proofErr w:type="spellStart"/>
      <w:proofErr w:type="gramEnd"/>
      <w:r w:rsidR="00CA59C0" w:rsidRPr="003C29EE">
        <w:t>ThreadPriorityLevel</w:t>
      </w:r>
      <w:proofErr w:type="spellEnd"/>
      <w:r w:rsidR="00CA59C0" w:rsidRPr="003C29EE">
        <w:t>),</w:t>
      </w:r>
      <w:r>
        <w:t xml:space="preserve"> </w:t>
      </w:r>
      <w:r w:rsidR="00CA59C0" w:rsidRPr="003C29EE">
        <w:rPr>
          <w:rStyle w:val="Maroon"/>
        </w:rPr>
        <w:t>"Idle"</w:t>
      </w:r>
      <w:r w:rsidR="00CA59C0" w:rsidRPr="003C29EE">
        <w:t>);</w:t>
      </w:r>
    </w:p>
    <w:p w14:paraId="0EA961BD" w14:textId="77777777" w:rsidR="001625C4" w:rsidRPr="003C29EE" w:rsidRDefault="00CA59C0" w:rsidP="00703F75">
      <w:pPr>
        <w:pStyle w:val="CDTLAST"/>
      </w:pPr>
      <w:proofErr w:type="spellStart"/>
      <w:r w:rsidRPr="003C29EE">
        <w:t>Console.WriteLine</w:t>
      </w:r>
      <w:proofErr w:type="spellEnd"/>
      <w:r w:rsidRPr="003C29EE">
        <w:t>(priority);</w:t>
      </w:r>
    </w:p>
    <w:p w14:paraId="7EED4215" w14:textId="4DCD6B31" w:rsidR="001625C4" w:rsidRPr="003C29EE" w:rsidRDefault="001625C4" w:rsidP="00B56B82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B56B82" w14:paraId="1798B476" w14:textId="77777777" w:rsidTr="00D16C18">
        <w:tc>
          <w:tcPr>
            <w:tcW w:w="7010" w:type="dxa"/>
            <w:shd w:val="clear" w:color="auto" w:fill="auto"/>
          </w:tcPr>
          <w:p w14:paraId="66D51522" w14:textId="3F9601DA" w:rsidR="00B56B82" w:rsidRPr="00336E94" w:rsidRDefault="00B56B82" w:rsidP="00336E94">
            <w:pPr>
              <w:pStyle w:val="OUTPUTTTLNUM"/>
              <w:rPr>
                <w:rFonts w:hint="eastAsia"/>
              </w:rPr>
            </w:pPr>
            <w:r>
              <w:lastRenderedPageBreak/>
              <w:t>Output 9.</w:t>
            </w:r>
            <w:r w:rsidRPr="003C29EE">
              <w:t>4</w:t>
            </w:r>
          </w:p>
        </w:tc>
      </w:tr>
      <w:tr w:rsidR="00B56B82" w14:paraId="5CB2B889" w14:textId="77777777" w:rsidTr="00D16C18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54E47D96" w14:textId="0610FAF0" w:rsidR="00B56B82" w:rsidRDefault="00B56B82" w:rsidP="000F0928">
            <w:pPr>
              <w:pStyle w:val="OUTPUTLAST"/>
              <w:rPr>
                <w:rStyle w:val="E1"/>
              </w:rPr>
            </w:pPr>
            <w:r w:rsidRPr="003C29EE">
              <w:t>Idle</w:t>
            </w:r>
          </w:p>
        </w:tc>
      </w:tr>
    </w:tbl>
    <w:p w14:paraId="7F011023" w14:textId="77777777" w:rsidR="00B56B82" w:rsidRPr="003C29EE" w:rsidRDefault="00B56B82" w:rsidP="00DD2E54">
      <w:pPr>
        <w:pStyle w:val="HEADFIRST"/>
      </w:pPr>
    </w:p>
    <w:p w14:paraId="6F0D0FDE" w14:textId="0BBA23EE" w:rsidR="001625C4" w:rsidRPr="003C29EE" w:rsidRDefault="00B861B6" w:rsidP="00DD2E54">
      <w:pPr>
        <w:pStyle w:val="HEADFIRST"/>
      </w:pPr>
      <w:r>
        <w:t>In</w:t>
      </w:r>
      <w:r w:rsidR="00E17B9E">
        <w:t xml:space="preserve"> </w:t>
      </w:r>
      <w:r>
        <w:t>this</w:t>
      </w:r>
      <w:r w:rsidR="00E17B9E">
        <w:t xml:space="preserve"> </w:t>
      </w:r>
      <w:r>
        <w:t>code,</w:t>
      </w:r>
      <w:r w:rsidR="00E17B9E">
        <w:t xml:space="preserve"> </w:t>
      </w:r>
      <w:r>
        <w:t>t</w:t>
      </w:r>
      <w:r w:rsidR="00CA59C0" w:rsidRPr="003C29EE">
        <w:t>he</w:t>
      </w:r>
      <w:r w:rsidR="00E17B9E">
        <w:t xml:space="preserve"> </w:t>
      </w:r>
      <w:r w:rsidR="00CA59C0" w:rsidRPr="003C29EE">
        <w:t>first</w:t>
      </w:r>
      <w:r w:rsidR="00E17B9E">
        <w:t xml:space="preserve"> </w:t>
      </w:r>
      <w:r w:rsidR="00CA59C0" w:rsidRPr="003C29EE">
        <w:t>parameter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Enum.Parse</w:t>
      </w:r>
      <w:proofErr w:type="spellEnd"/>
      <w:r w:rsidR="00CA59C0" w:rsidRPr="006A3099">
        <w:rPr>
          <w:rStyle w:val="CITchapbm"/>
        </w:rPr>
        <w:t>()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type,</w:t>
      </w:r>
      <w:r w:rsidR="00E17B9E">
        <w:t xml:space="preserve"> </w:t>
      </w:r>
      <w:r w:rsidR="00CA59C0" w:rsidRPr="003C29EE">
        <w:t>which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specify</w:t>
      </w:r>
      <w:r w:rsidR="00E17B9E">
        <w:t xml:space="preserve"> </w:t>
      </w:r>
      <w:r w:rsidR="00CA59C0" w:rsidRPr="003C29EE">
        <w:t>using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keyword</w:t>
      </w:r>
      <w:r w:rsidR="00E17B9E">
        <w:t xml:space="preserve"> </w:t>
      </w:r>
      <w:proofErr w:type="spellStart"/>
      <w:proofErr w:type="gramStart"/>
      <w:r w:rsidR="00CA59C0" w:rsidRPr="006A3099">
        <w:rPr>
          <w:rStyle w:val="CITchapbm"/>
        </w:rPr>
        <w:t>typeof</w:t>
      </w:r>
      <w:proofErr w:type="spellEnd"/>
      <w:r w:rsidR="00CA59C0" w:rsidRPr="006A3099">
        <w:rPr>
          <w:rStyle w:val="CITchapbm"/>
        </w:rPr>
        <w:t>(</w:t>
      </w:r>
      <w:proofErr w:type="gramEnd"/>
      <w:r w:rsidR="00CA59C0" w:rsidRPr="006A3099">
        <w:rPr>
          <w:rStyle w:val="CITchapbm"/>
        </w:rPr>
        <w:t>)</w:t>
      </w:r>
      <w:r w:rsidR="00CA59C0" w:rsidRPr="003C29EE">
        <w:t>.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>
        <w:t>example</w:t>
      </w:r>
      <w:r w:rsidR="00E17B9E">
        <w:t xml:space="preserve"> </w:t>
      </w:r>
      <w:r>
        <w:t>depicts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compile-time</w:t>
      </w:r>
      <w:r w:rsidR="00E17B9E">
        <w:t xml:space="preserve"> </w:t>
      </w:r>
      <w:r w:rsidR="00CA59C0" w:rsidRPr="003C29EE">
        <w:t>way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identifying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type,</w:t>
      </w:r>
      <w:r w:rsidR="00E17B9E">
        <w:t xml:space="preserve"> </w:t>
      </w:r>
      <w:r w:rsidR="00CA59C0" w:rsidRPr="003C29EE">
        <w:t>like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literal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(</w:t>
      </w:r>
      <w:r w:rsidR="00CA59C0" w:rsidRPr="00DA595E">
        <w:t>see</w:t>
      </w:r>
      <w:r w:rsidR="00E17B9E">
        <w:t xml:space="preserve"> </w:t>
      </w:r>
      <w:r w:rsidR="00CA59C0" w:rsidRPr="00DA595E">
        <w:t>Chapter</w:t>
      </w:r>
      <w:r w:rsidR="00E17B9E">
        <w:t xml:space="preserve"> </w:t>
      </w:r>
      <w:r w:rsidR="00CA59C0" w:rsidRPr="00DA595E">
        <w:t>1</w:t>
      </w:r>
      <w:r w:rsidR="005A1301">
        <w:t>8</w:t>
      </w:r>
      <w:r w:rsidR="00CA59C0" w:rsidRPr="003C29EE">
        <w:t>).</w:t>
      </w:r>
    </w:p>
    <w:p w14:paraId="6326BBBF" w14:textId="16078FF1" w:rsidR="00364199" w:rsidRDefault="00CA59C0" w:rsidP="00DD2E54">
      <w:pPr>
        <w:pStyle w:val="CHAPBM"/>
      </w:pPr>
      <w:r w:rsidRPr="003C29EE">
        <w:t>Until</w:t>
      </w:r>
      <w:r w:rsidR="00E17B9E">
        <w:t xml:space="preserve"> </w:t>
      </w:r>
      <w:r w:rsidR="004C6AB5">
        <w:t>Microsoft</w:t>
      </w:r>
      <w:r w:rsidR="00E17B9E">
        <w:t xml:space="preserve"> </w:t>
      </w:r>
      <w:r w:rsidRPr="003C29EE">
        <w:t>.NET</w:t>
      </w:r>
      <w:r w:rsidR="00E17B9E">
        <w:t xml:space="preserve"> </w:t>
      </w:r>
      <w:r w:rsidRPr="003C29EE">
        <w:t>Framework</w:t>
      </w:r>
      <w:r w:rsidR="00E17B9E">
        <w:t xml:space="preserve"> </w:t>
      </w:r>
      <w:r w:rsidRPr="003C29EE">
        <w:t>4,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was</w:t>
      </w:r>
      <w:r w:rsidR="00E17B9E">
        <w:t xml:space="preserve"> </w:t>
      </w:r>
      <w:r w:rsidRPr="003C29EE">
        <w:t>no</w:t>
      </w:r>
      <w:r w:rsidR="00E17B9E">
        <w:t xml:space="preserve"> </w:t>
      </w:r>
      <w:proofErr w:type="spellStart"/>
      <w:proofErr w:type="gramStart"/>
      <w:r w:rsidRPr="003C29EE">
        <w:rPr>
          <w:rStyle w:val="C1"/>
        </w:rPr>
        <w:t>TryParse</w:t>
      </w:r>
      <w:proofErr w:type="spellEnd"/>
      <w:r w:rsidRPr="003C29EE">
        <w:rPr>
          <w:rStyle w:val="C1"/>
        </w:rPr>
        <w:t>(</w:t>
      </w:r>
      <w:proofErr w:type="gramEnd"/>
      <w:r w:rsidRPr="003C29EE">
        <w:rPr>
          <w:rStyle w:val="C1"/>
        </w:rPr>
        <w:t>)</w:t>
      </w:r>
      <w:r w:rsidR="00E17B9E">
        <w:t xml:space="preserve"> </w:t>
      </w:r>
      <w:r w:rsidRPr="003C29EE">
        <w:t>method,</w:t>
      </w:r>
      <w:r w:rsidR="00E17B9E">
        <w:t xml:space="preserve"> </w:t>
      </w:r>
      <w:r w:rsidRPr="003C29EE">
        <w:t>so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written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target</w:t>
      </w:r>
      <w:r w:rsidR="00E17B9E">
        <w:t xml:space="preserve"> </w:t>
      </w:r>
      <w:r w:rsidRPr="003C29EE">
        <w:t>prior</w:t>
      </w:r>
      <w:r w:rsidR="00E17B9E">
        <w:t xml:space="preserve"> </w:t>
      </w:r>
      <w:r w:rsidRPr="003C29EE">
        <w:t>versions</w:t>
      </w:r>
      <w:r w:rsidR="00E17B9E">
        <w:t xml:space="preserve"> </w:t>
      </w:r>
      <w:r w:rsidR="00B861B6">
        <w:t>needs</w:t>
      </w:r>
      <w:r w:rsidR="00E17B9E">
        <w:t xml:space="preserve"> </w:t>
      </w:r>
      <w:r w:rsidR="00B861B6">
        <w:t>to</w:t>
      </w:r>
      <w:r w:rsidR="00E17B9E">
        <w:t xml:space="preserve"> </w:t>
      </w:r>
      <w:r w:rsidRPr="003C29EE">
        <w:t>include</w:t>
      </w:r>
      <w:r w:rsidR="00E17B9E">
        <w:t xml:space="preserve"> </w:t>
      </w:r>
      <w:r w:rsidRPr="003C29EE">
        <w:t>appropriate</w:t>
      </w:r>
      <w:r w:rsidR="00E17B9E">
        <w:t xml:space="preserve"> </w:t>
      </w:r>
      <w:r w:rsidRPr="003C29EE">
        <w:t>exception</w:t>
      </w:r>
      <w:r w:rsidR="00E17B9E">
        <w:t xml:space="preserve"> </w:t>
      </w:r>
      <w:r w:rsidRPr="003C29EE">
        <w:t>handling</w:t>
      </w:r>
      <w:r w:rsidR="00E17B9E">
        <w:t xml:space="preserve"> </w:t>
      </w:r>
      <w:r w:rsidRPr="003C29EE">
        <w:t>if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chance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string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correspond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identifier.</w:t>
      </w:r>
      <w:r w:rsidR="00E17B9E">
        <w:t xml:space="preserve"> </w:t>
      </w:r>
      <w:r w:rsidR="004C6AB5">
        <w:t>Microsoft</w:t>
      </w:r>
      <w:r w:rsidR="00E17B9E">
        <w:t xml:space="preserve"> </w:t>
      </w:r>
      <w:r w:rsidRPr="003C29EE">
        <w:t>.NET</w:t>
      </w:r>
      <w:r w:rsidR="00E17B9E">
        <w:t xml:space="preserve"> </w:t>
      </w:r>
      <w:r w:rsidRPr="003C29EE">
        <w:t>Framework</w:t>
      </w:r>
      <w:r w:rsidR="00E17B9E">
        <w:t xml:space="preserve"> </w:t>
      </w:r>
      <w:r w:rsidRPr="003C29EE">
        <w:t>4’s</w:t>
      </w:r>
      <w:r w:rsidR="00E17B9E">
        <w:t xml:space="preserve"> </w:t>
      </w:r>
      <w:proofErr w:type="spellStart"/>
      <w:r w:rsidRPr="006A3099">
        <w:rPr>
          <w:rStyle w:val="CITchapbm"/>
        </w:rPr>
        <w:t>TryParse</w:t>
      </w:r>
      <w:proofErr w:type="spellEnd"/>
      <w:r w:rsidRPr="006A3099">
        <w:rPr>
          <w:rStyle w:val="CITchapbm"/>
        </w:rPr>
        <w:t>&lt;T</w:t>
      </w:r>
      <w:proofErr w:type="gramStart"/>
      <w:r w:rsidRPr="006A3099">
        <w:rPr>
          <w:rStyle w:val="CITchapbm"/>
        </w:rPr>
        <w:t>&gt;(</w:t>
      </w:r>
      <w:proofErr w:type="gramEnd"/>
      <w:r w:rsidRPr="006A3099">
        <w:rPr>
          <w:rStyle w:val="CITchapbm"/>
        </w:rPr>
        <w:t>)</w:t>
      </w:r>
      <w:r w:rsidR="00E17B9E">
        <w:t xml:space="preserve"> </w:t>
      </w:r>
      <w:r w:rsidRPr="003C29EE">
        <w:t>method</w:t>
      </w:r>
      <w:r w:rsidR="00E17B9E">
        <w:t xml:space="preserve"> </w:t>
      </w:r>
      <w:r w:rsidRPr="003C29EE">
        <w:t>uses</w:t>
      </w:r>
      <w:r w:rsidR="00E17B9E">
        <w:t xml:space="preserve"> </w:t>
      </w:r>
      <w:r w:rsidRPr="003C29EE">
        <w:t>generics,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parameters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inferred,</w:t>
      </w:r>
      <w:r w:rsidR="00E17B9E">
        <w:t xml:space="preserve"> </w:t>
      </w:r>
      <w:r w:rsidRPr="003C29EE">
        <w:t>resulting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to-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conversion</w:t>
      </w:r>
      <w:r w:rsidR="00E17B9E">
        <w:t xml:space="preserve"> </w:t>
      </w:r>
      <w:r w:rsidR="00B861B6">
        <w:t>behavior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A7817">
        <w:t>Listing 9.13</w:t>
      </w:r>
      <w:r w:rsidRPr="003C29EE">
        <w:t>.</w:t>
      </w:r>
    </w:p>
    <w:p w14:paraId="5FFD7137" w14:textId="50AA802A" w:rsidR="001625C4" w:rsidRPr="003C29EE" w:rsidRDefault="004A7817" w:rsidP="00E50E99">
      <w:pPr>
        <w:pStyle w:val="CDTTTL"/>
      </w:pPr>
      <w:r w:rsidRPr="00612662">
        <w:rPr>
          <w:rStyle w:val="CDTNUM"/>
        </w:rPr>
        <w:t>Listing 9.13</w:t>
      </w:r>
      <w:r w:rsidR="00E17B9E" w:rsidRPr="00612662">
        <w:rPr>
          <w:rStyle w:val="CDTNUM"/>
        </w:rPr>
        <w:t>: </w:t>
      </w:r>
      <w:r w:rsidR="00CA59C0" w:rsidRPr="003C29EE">
        <w:t>Converting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String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proofErr w:type="spellStart"/>
      <w:r w:rsidR="00CA59C0" w:rsidRPr="003C29EE">
        <w:t>Enum</w:t>
      </w:r>
      <w:proofErr w:type="spellEnd"/>
      <w:r w:rsidR="00E17B9E">
        <w:t xml:space="preserve"> </w:t>
      </w:r>
      <w:r w:rsidR="00CA59C0" w:rsidRPr="003C29EE">
        <w:t>Using</w:t>
      </w:r>
      <w:r w:rsidR="00E17B9E">
        <w:t xml:space="preserve"> </w:t>
      </w:r>
      <w:proofErr w:type="spellStart"/>
      <w:r w:rsidR="00CA59C0" w:rsidRPr="006A3099">
        <w:rPr>
          <w:rStyle w:val="CITchapbm"/>
        </w:rPr>
        <w:t>Enum.TryParse</w:t>
      </w:r>
      <w:proofErr w:type="spellEnd"/>
      <w:r w:rsidR="00CA59C0" w:rsidRPr="006A3099">
        <w:rPr>
          <w:rStyle w:val="CITchapbm"/>
        </w:rPr>
        <w:t>&lt;T</w:t>
      </w:r>
      <w:proofErr w:type="gramStart"/>
      <w:r w:rsidR="00CA59C0" w:rsidRPr="006A3099">
        <w:rPr>
          <w:rStyle w:val="CITchapbm"/>
        </w:rPr>
        <w:t>&gt;(</w:t>
      </w:r>
      <w:proofErr w:type="gramEnd"/>
      <w:r w:rsidR="00CA59C0" w:rsidRPr="006A3099">
        <w:rPr>
          <w:rStyle w:val="CITchapbm"/>
        </w:rPr>
        <w:t>)</w:t>
      </w:r>
    </w:p>
    <w:p w14:paraId="18ED3B3A" w14:textId="1553098E" w:rsidR="001625C4" w:rsidRPr="003C29EE" w:rsidRDefault="00CA59C0" w:rsidP="006A3099">
      <w:pPr>
        <w:pStyle w:val="CDTFIRST"/>
      </w:pPr>
      <w:proofErr w:type="spellStart"/>
      <w:proofErr w:type="gramStart"/>
      <w:r w:rsidRPr="003C29EE">
        <w:t>System.Diagnostics.ThreadPriorityLevel</w:t>
      </w:r>
      <w:proofErr w:type="spellEnd"/>
      <w:proofErr w:type="gramEnd"/>
      <w:r w:rsidR="00E17B9E">
        <w:t xml:space="preserve"> </w:t>
      </w:r>
      <w:r w:rsidRPr="003C29EE">
        <w:t>priority;</w:t>
      </w:r>
    </w:p>
    <w:p w14:paraId="6005D74A" w14:textId="228BD50F" w:rsidR="001625C4" w:rsidRPr="003C29EE" w:rsidRDefault="00CA59C0" w:rsidP="00703F75">
      <w:pPr>
        <w:pStyle w:val="CDTMID"/>
      </w:pPr>
      <w:proofErr w:type="gramStart"/>
      <w:r w:rsidRPr="003C29EE">
        <w:rPr>
          <w:rStyle w:val="CPKeyword"/>
        </w:rPr>
        <w:t>if</w:t>
      </w:r>
      <w:r w:rsidRPr="003C29EE">
        <w:t>(</w:t>
      </w:r>
      <w:proofErr w:type="spellStart"/>
      <w:proofErr w:type="gramEnd"/>
      <w:r w:rsidRPr="003C29EE">
        <w:t>Enum.TryParse</w:t>
      </w:r>
      <w:proofErr w:type="spellEnd"/>
      <w:r w:rsidRPr="003C29EE">
        <w:t>(</w:t>
      </w:r>
      <w:r w:rsidRPr="003C29EE">
        <w:rPr>
          <w:rStyle w:val="Maroon"/>
        </w:rPr>
        <w:t>"Idle"</w:t>
      </w:r>
      <w:r w:rsidRPr="003C29EE">
        <w:t>,</w:t>
      </w:r>
      <w:r w:rsidR="00E17B9E">
        <w:t xml:space="preserve"> </w:t>
      </w:r>
      <w:r w:rsidRPr="003C29EE">
        <w:rPr>
          <w:rStyle w:val="CPKeyword"/>
        </w:rPr>
        <w:t>out</w:t>
      </w:r>
      <w:r w:rsidR="00E17B9E">
        <w:t xml:space="preserve"> </w:t>
      </w:r>
      <w:r w:rsidRPr="003C29EE">
        <w:t>priority))</w:t>
      </w:r>
    </w:p>
    <w:p w14:paraId="5B212D10" w14:textId="77777777" w:rsidR="001625C4" w:rsidRPr="003C29EE" w:rsidRDefault="00CA59C0" w:rsidP="00703F75">
      <w:pPr>
        <w:pStyle w:val="CDTMID"/>
      </w:pPr>
      <w:r w:rsidRPr="003C29EE">
        <w:t>{</w:t>
      </w:r>
    </w:p>
    <w:p w14:paraId="22CAB055" w14:textId="1D9C2143" w:rsidR="001625C4" w:rsidRPr="003C29EE" w:rsidRDefault="00E17B9E" w:rsidP="00703F75">
      <w:pPr>
        <w:pStyle w:val="CDTMID"/>
      </w:pPr>
      <w:r>
        <w:t xml:space="preserve">  </w:t>
      </w:r>
      <w:proofErr w:type="spellStart"/>
      <w:r w:rsidR="00CA59C0" w:rsidRPr="003C29EE">
        <w:t>Console.WriteLine</w:t>
      </w:r>
      <w:proofErr w:type="spellEnd"/>
      <w:r w:rsidR="00CA59C0" w:rsidRPr="003C29EE">
        <w:t>(priority);</w:t>
      </w:r>
    </w:p>
    <w:p w14:paraId="54DB6779" w14:textId="77777777" w:rsidR="001625C4" w:rsidRPr="003C29EE" w:rsidRDefault="00CA59C0" w:rsidP="00703F75">
      <w:pPr>
        <w:pStyle w:val="CDTLAST"/>
      </w:pPr>
      <w:r w:rsidRPr="003C29EE">
        <w:t>}</w:t>
      </w:r>
    </w:p>
    <w:p w14:paraId="001D6873" w14:textId="6DCCA503" w:rsidR="001625C4" w:rsidRPr="003C29EE" w:rsidRDefault="00CA59C0" w:rsidP="00DD2E54">
      <w:pPr>
        <w:pStyle w:val="HEADFIRST"/>
      </w:pPr>
      <w:r w:rsidRPr="003C29EE">
        <w:t>This</w:t>
      </w:r>
      <w:r w:rsidR="00E17B9E">
        <w:t xml:space="preserve"> </w:t>
      </w:r>
      <w:r w:rsidRPr="003C29EE">
        <w:t>technique</w:t>
      </w:r>
      <w:r w:rsidR="00E17B9E">
        <w:t xml:space="preserve"> </w:t>
      </w:r>
      <w:r w:rsidRPr="003C29EE">
        <w:t>eliminates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need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exception</w:t>
      </w:r>
      <w:r w:rsidR="00E17B9E">
        <w:t xml:space="preserve"> </w:t>
      </w:r>
      <w:r w:rsidRPr="003C29EE">
        <w:t>handling</w:t>
      </w:r>
      <w:r w:rsidR="00E17B9E">
        <w:t xml:space="preserve"> </w:t>
      </w:r>
      <w:r w:rsidRPr="003C29EE">
        <w:t>if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string</w:t>
      </w:r>
      <w:r w:rsidR="00E17B9E">
        <w:t xml:space="preserve"> </w:t>
      </w:r>
      <w:r w:rsidRPr="003C29EE">
        <w:t>might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convert</w:t>
      </w:r>
      <w:r w:rsidR="00E17B9E">
        <w:t xml:space="preserve"> </w:t>
      </w:r>
      <w:r w:rsidRPr="003C29EE">
        <w:t>successfully.</w:t>
      </w:r>
      <w:r w:rsidR="00E17B9E">
        <w:t xml:space="preserve"> </w:t>
      </w:r>
      <w:r w:rsidRPr="003C29EE">
        <w:t>Instead,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check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Boolean</w:t>
      </w:r>
      <w:r w:rsidR="00E17B9E">
        <w:t xml:space="preserve"> </w:t>
      </w:r>
      <w:r w:rsidRPr="003C29EE">
        <w:t>result</w:t>
      </w:r>
      <w:r w:rsidR="00E17B9E">
        <w:t xml:space="preserve"> </w:t>
      </w:r>
      <w:r w:rsidRPr="003C29EE">
        <w:t>returned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call</w:t>
      </w:r>
      <w:r w:rsidR="00E17B9E">
        <w:t xml:space="preserve"> </w:t>
      </w:r>
      <w:r w:rsidRPr="003C29EE">
        <w:t>to</w:t>
      </w:r>
      <w:r w:rsidR="00E17B9E">
        <w:t xml:space="preserve"> </w:t>
      </w:r>
      <w:proofErr w:type="spellStart"/>
      <w:r w:rsidRPr="006A3099">
        <w:rPr>
          <w:rStyle w:val="CITchapbm"/>
        </w:rPr>
        <w:t>TryParse</w:t>
      </w:r>
      <w:proofErr w:type="spellEnd"/>
      <w:r w:rsidRPr="006A3099">
        <w:rPr>
          <w:rStyle w:val="CITchapbm"/>
        </w:rPr>
        <w:t>&lt;T</w:t>
      </w:r>
      <w:proofErr w:type="gramStart"/>
      <w:r w:rsidRPr="006A3099">
        <w:rPr>
          <w:rStyle w:val="CITchapbm"/>
        </w:rPr>
        <w:t>&gt;(</w:t>
      </w:r>
      <w:proofErr w:type="gramEnd"/>
      <w:r w:rsidRPr="006A3099">
        <w:rPr>
          <w:rStyle w:val="CITchapbm"/>
        </w:rPr>
        <w:t>)</w:t>
      </w:r>
      <w:r w:rsidRPr="003C29EE">
        <w:t>.</w:t>
      </w:r>
    </w:p>
    <w:p w14:paraId="033CAEF1" w14:textId="7CC16ED7" w:rsidR="001625C4" w:rsidRPr="003C29EE" w:rsidRDefault="00CA59C0" w:rsidP="00DD2E54">
      <w:pPr>
        <w:pStyle w:val="CHAPBM"/>
      </w:pPr>
      <w:r w:rsidRPr="003C29EE">
        <w:t>Regardless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whether</w:t>
      </w:r>
      <w:r w:rsidR="00E17B9E">
        <w:t xml:space="preserve"> </w:t>
      </w:r>
      <w:r w:rsidR="00B861B6">
        <w:t>the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uses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“Parse”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“</w:t>
      </w:r>
      <w:proofErr w:type="spellStart"/>
      <w:r w:rsidRPr="003C29EE">
        <w:t>TryParse</w:t>
      </w:r>
      <w:proofErr w:type="spellEnd"/>
      <w:r w:rsidRPr="003C29EE">
        <w:t>”</w:t>
      </w:r>
      <w:r w:rsidR="00E17B9E">
        <w:t xml:space="preserve"> </w:t>
      </w:r>
      <w:r w:rsidRPr="003C29EE">
        <w:t>approach,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</w:t>
      </w:r>
      <w:r w:rsidR="00E17B9E">
        <w:t xml:space="preserve"> </w:t>
      </w:r>
      <w:r w:rsidRPr="003C29EE">
        <w:t>caution</w:t>
      </w:r>
      <w:r w:rsidR="00E17B9E">
        <w:t xml:space="preserve"> </w:t>
      </w:r>
      <w:r w:rsidRPr="003C29EE">
        <w:t>about</w:t>
      </w:r>
      <w:r w:rsidR="00E17B9E">
        <w:t xml:space="preserve"> </w:t>
      </w:r>
      <w:r w:rsidRPr="003C29EE">
        <w:t>converting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string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localizable.</w:t>
      </w:r>
      <w:r w:rsidR="00E17B9E">
        <w:t xml:space="preserve"> </w:t>
      </w:r>
      <w:r w:rsidRPr="003C29EE">
        <w:t>Therefore,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messages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exposed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users</w:t>
      </w:r>
      <w:r w:rsidR="00E17B9E">
        <w:t xml:space="preserve"> </w:t>
      </w:r>
      <w:r w:rsidRPr="003C29EE">
        <w:t>(assuming</w:t>
      </w:r>
      <w:r w:rsidR="00E17B9E">
        <w:t xml:space="preserve"> </w:t>
      </w:r>
      <w:r w:rsidRPr="003C29EE">
        <w:t>localization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requirement).</w:t>
      </w:r>
    </w:p>
    <w:p w14:paraId="4A0FF8A4" w14:textId="5B0DE569" w:rsidR="009D7E6C" w:rsidRPr="009D7E6C" w:rsidRDefault="009D7E6C" w:rsidP="00B56B82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B56B82" w14:paraId="6DEEA1C2" w14:textId="77777777" w:rsidTr="00B56B82">
        <w:trPr>
          <w:trHeight w:val="1062"/>
        </w:trPr>
        <w:tc>
          <w:tcPr>
            <w:tcW w:w="5940" w:type="dxa"/>
            <w:shd w:val="clear" w:color="auto" w:fill="EAEAEA"/>
          </w:tcPr>
          <w:p w14:paraId="7D9626EA" w14:textId="77777777" w:rsidR="00B56B82" w:rsidRPr="00FF28E6" w:rsidRDefault="00B56B82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6C0772D" wp14:editId="50A8E2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23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EE2A8" id="Rectangle 18" o:spid="_x0000_s1026" style="position:absolute;margin-left:0;margin-top:.5pt;width:8.65pt;height:8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6xU60AMCAADvAwAADgAAAAAAAAAA&#10;AAAAAAAuAgAAZHJzL2Uyb0RvYy54bWxQSwECLQAUAAYACAAAACEAJpWVztoAAAAEAQAADwAAAAAA&#10;AAAAAAAAAABdBAAAZHJzL2Rvd25yZXYueG1sUEsFBgAAAAAEAAQA8wAAAGQFAAAAAA==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045FE55C" w14:textId="766E0FD6" w:rsidR="00B56B82" w:rsidRDefault="00B56B82" w:rsidP="003D6547">
            <w:pPr>
              <w:pStyle w:val="SF2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direct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 w:rsidRPr="003C29EE">
              <w:t>/string</w:t>
            </w:r>
            <w:r>
              <w:t xml:space="preserve"> </w:t>
            </w:r>
            <w:r w:rsidRPr="003C29EE">
              <w:t>conversions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string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localized</w:t>
            </w:r>
            <w:r>
              <w:t xml:space="preserve"> </w:t>
            </w:r>
            <w:r w:rsidRPr="003C29EE">
              <w:t>into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user’s</w:t>
            </w:r>
            <w:r>
              <w:t xml:space="preserve"> </w:t>
            </w:r>
            <w:r w:rsidRPr="003C29EE">
              <w:t>language.</w:t>
            </w:r>
          </w:p>
        </w:tc>
      </w:tr>
    </w:tbl>
    <w:p w14:paraId="002B4585" w14:textId="0ACBE9AA" w:rsidR="001625C4" w:rsidRPr="003C29EE" w:rsidRDefault="00CA59C0" w:rsidP="0028113B">
      <w:pPr>
        <w:pStyle w:val="H2"/>
      </w:pPr>
      <w:bookmarkStart w:id="709" w:name="_Toc35623522"/>
      <w:proofErr w:type="spellStart"/>
      <w:r w:rsidRPr="003C29EE">
        <w:t>Enums</w:t>
      </w:r>
      <w:proofErr w:type="spellEnd"/>
      <w:r w:rsidR="00E17B9E">
        <w:t xml:space="preserve"> </w:t>
      </w:r>
      <w:r w:rsidR="005C73FE">
        <w:t>a</w:t>
      </w:r>
      <w:r w:rsidR="005C73FE" w:rsidRPr="003C29EE">
        <w:t>s</w:t>
      </w:r>
      <w:r w:rsidR="005C73FE">
        <w:t xml:space="preserve"> </w:t>
      </w:r>
      <w:r w:rsidRPr="003C29EE">
        <w:t>Flags</w:t>
      </w:r>
      <w:bookmarkEnd w:id="709"/>
    </w:p>
    <w:p w14:paraId="1716C155" w14:textId="0145C636" w:rsidR="001625C4" w:rsidRPr="003C29EE" w:rsidRDefault="00CA59C0" w:rsidP="00DD2E54">
      <w:pPr>
        <w:pStyle w:val="HEADFIRST"/>
      </w:pPr>
      <w:r w:rsidRPr="003C29EE">
        <w:t>Many</w:t>
      </w:r>
      <w:r w:rsidR="00E17B9E">
        <w:t xml:space="preserve"> </w:t>
      </w:r>
      <w:r w:rsidRPr="003C29EE">
        <w:t>times,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want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unique</w:t>
      </w:r>
      <w:r w:rsidR="00E17B9E">
        <w:t xml:space="preserve"> </w:t>
      </w:r>
      <w:r w:rsidR="00B861B6">
        <w:t>but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want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able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represent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combination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values.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Pr="003C29EE">
        <w:t>consider</w:t>
      </w:r>
      <w:r w:rsidR="00E17B9E">
        <w:t xml:space="preserve"> </w:t>
      </w:r>
      <w:proofErr w:type="spellStart"/>
      <w:r w:rsidRPr="006A3099">
        <w:rPr>
          <w:rStyle w:val="CITchapbm"/>
        </w:rPr>
        <w:t>System.IO.FileAttributes</w:t>
      </w:r>
      <w:proofErr w:type="spellEnd"/>
      <w:r w:rsidRPr="003C29EE">
        <w:t>.</w:t>
      </w:r>
      <w:r w:rsidR="00E17B9E">
        <w:t xml:space="preserve"> </w:t>
      </w:r>
      <w:r w:rsidRPr="003C29EE">
        <w:t>This</w:t>
      </w:r>
      <w:r w:rsidR="00E17B9E">
        <w:t xml:space="preserve"> </w:t>
      </w:r>
      <w:proofErr w:type="spellStart"/>
      <w:r w:rsidRPr="003C29EE">
        <w:t>enum</w:t>
      </w:r>
      <w:proofErr w:type="spellEnd"/>
      <w:r w:rsidRPr="003C29EE">
        <w:t>,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A7817">
        <w:t>Listing 9.14</w:t>
      </w:r>
      <w:r w:rsidRPr="003C29EE">
        <w:t>,</w:t>
      </w:r>
      <w:r w:rsidR="00E17B9E">
        <w:t xml:space="preserve"> </w:t>
      </w:r>
      <w:r w:rsidRPr="003C29EE">
        <w:t>indicates</w:t>
      </w:r>
      <w:r w:rsidR="00E17B9E">
        <w:t xml:space="preserve"> </w:t>
      </w:r>
      <w:r w:rsidRPr="003C29EE">
        <w:t>various</w:t>
      </w:r>
      <w:r w:rsidR="00E17B9E">
        <w:t xml:space="preserve"> </w:t>
      </w:r>
      <w:r w:rsidRPr="003C29EE">
        <w:t>attrib</w:t>
      </w:r>
      <w:r w:rsidRPr="003C29EE">
        <w:lastRenderedPageBreak/>
        <w:t>utes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file:</w:t>
      </w:r>
      <w:r w:rsidR="00E17B9E">
        <w:t xml:space="preserve"> </w:t>
      </w:r>
      <w:r w:rsidRPr="003C29EE">
        <w:t>read-only,</w:t>
      </w:r>
      <w:r w:rsidR="00E17B9E">
        <w:t xml:space="preserve"> </w:t>
      </w:r>
      <w:r w:rsidRPr="003C29EE">
        <w:t>hidden,</w:t>
      </w:r>
      <w:r w:rsidR="00E17B9E">
        <w:t xml:space="preserve"> </w:t>
      </w:r>
      <w:r w:rsidRPr="003C29EE">
        <w:t>archive,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so</w:t>
      </w:r>
      <w:r w:rsidR="00E17B9E">
        <w:t xml:space="preserve"> </w:t>
      </w:r>
      <w:r w:rsidRPr="003C29EE">
        <w:t>on.</w:t>
      </w:r>
      <w:r w:rsidR="00E17B9E">
        <w:t xml:space="preserve"> </w:t>
      </w:r>
      <w:r w:rsidRPr="003C29EE">
        <w:t>Unlike</w:t>
      </w:r>
      <w:r w:rsidR="00E17B9E">
        <w:t xml:space="preserve"> </w:t>
      </w:r>
      <w:r w:rsidR="00B861B6">
        <w:t>with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6A3099">
        <w:rPr>
          <w:rStyle w:val="CITchapbm"/>
        </w:rPr>
        <w:t>ConnectionState</w:t>
      </w:r>
      <w:proofErr w:type="spellEnd"/>
      <w:r w:rsidR="00E17B9E">
        <w:t xml:space="preserve"> </w:t>
      </w:r>
      <w:r w:rsidRPr="003C29EE">
        <w:t>attribute,</w:t>
      </w:r>
      <w:r w:rsidR="00E17B9E">
        <w:t xml:space="preserve"> </w:t>
      </w:r>
      <w:r w:rsidRPr="003C29EE">
        <w:t>where</w:t>
      </w:r>
      <w:r w:rsidR="00E17B9E">
        <w:t xml:space="preserve"> </w:t>
      </w:r>
      <w:r w:rsidRPr="003C29EE">
        <w:t>each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was</w:t>
      </w:r>
      <w:r w:rsidR="00E17B9E">
        <w:t xml:space="preserve"> </w:t>
      </w:r>
      <w:r w:rsidRPr="003C29EE">
        <w:t>mutually</w:t>
      </w:r>
      <w:r w:rsidR="00E17B9E">
        <w:t xml:space="preserve"> </w:t>
      </w:r>
      <w:r w:rsidRPr="003C29EE">
        <w:t>exclusive,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6A3099">
        <w:rPr>
          <w:rStyle w:val="CITchapbm"/>
        </w:rPr>
        <w:t>FileAttributes</w:t>
      </w:r>
      <w:proofErr w:type="spellEnd"/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intended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combination: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file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both</w:t>
      </w:r>
      <w:r w:rsidR="00E17B9E">
        <w:t xml:space="preserve"> </w:t>
      </w:r>
      <w:r w:rsidRPr="003C29EE">
        <w:t>read-only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hidden.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support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B861B6">
        <w:t>behavior</w:t>
      </w:r>
      <w:r w:rsidRPr="003C29EE">
        <w:t>,</w:t>
      </w:r>
      <w:r w:rsidR="00E17B9E">
        <w:t xml:space="preserve"> </w:t>
      </w:r>
      <w:r w:rsidRPr="003C29EE">
        <w:t>each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unique</w:t>
      </w:r>
      <w:r w:rsidR="00E17B9E">
        <w:t xml:space="preserve"> </w:t>
      </w:r>
      <w:r w:rsidRPr="003C29EE">
        <w:t>bit.</w:t>
      </w:r>
    </w:p>
    <w:p w14:paraId="5F038E54" w14:textId="4554B847" w:rsidR="001625C4" w:rsidRPr="003C29EE" w:rsidRDefault="004A7817" w:rsidP="00E50E99">
      <w:pPr>
        <w:pStyle w:val="CDTTTL"/>
      </w:pPr>
      <w:r w:rsidRPr="00612662">
        <w:rPr>
          <w:rStyle w:val="CDTNUM"/>
        </w:rPr>
        <w:t>Listing 9.14</w:t>
      </w:r>
      <w:r w:rsidR="00E17B9E" w:rsidRPr="00612662">
        <w:rPr>
          <w:rStyle w:val="CDTNUM"/>
        </w:rPr>
        <w:t>: </w:t>
      </w:r>
      <w:r w:rsidR="00CA59C0" w:rsidRPr="003C29EE">
        <w:t>Using</w:t>
      </w:r>
      <w:r w:rsidR="00E17B9E">
        <w:t xml:space="preserve"> </w:t>
      </w:r>
      <w:proofErr w:type="spellStart"/>
      <w:r w:rsidR="00CA59C0" w:rsidRPr="003C29EE">
        <w:t>Enums</w:t>
      </w:r>
      <w:proofErr w:type="spellEnd"/>
      <w:r w:rsidR="00E17B9E">
        <w:t xml:space="preserve"> </w:t>
      </w:r>
      <w:r w:rsidR="002B6917">
        <w:t>a</w:t>
      </w:r>
      <w:r w:rsidR="002B6917" w:rsidRPr="003C29EE">
        <w:t>s</w:t>
      </w:r>
      <w:r w:rsidR="002B6917">
        <w:t xml:space="preserve"> </w:t>
      </w:r>
      <w:r w:rsidR="00CA59C0" w:rsidRPr="003C29EE">
        <w:t>Flags</w:t>
      </w:r>
    </w:p>
    <w:p w14:paraId="26781A6B" w14:textId="6E3AE8D9" w:rsidR="001625C4" w:rsidRPr="003C29EE" w:rsidRDefault="00C472C8" w:rsidP="006A3099">
      <w:pPr>
        <w:pStyle w:val="CDTFIRST"/>
      </w:pPr>
      <w:r w:rsidRPr="003C29EE">
        <w:t>[</w:t>
      </w:r>
      <w:r w:rsidR="00CA59C0" w:rsidRPr="003C29EE">
        <w:rPr>
          <w:rStyle w:val="CPKeyword"/>
        </w:rPr>
        <w:t>Flags</w:t>
      </w:r>
      <w:r w:rsidRPr="003C29EE">
        <w:t>]</w:t>
      </w:r>
      <w:r w:rsidR="00E17B9E">
        <w:rPr>
          <w:rStyle w:val="CPKeyword"/>
        </w:rPr>
        <w:t xml:space="preserve"> </w:t>
      </w:r>
      <w:r w:rsidR="00CA59C0" w:rsidRPr="003C29EE">
        <w:rPr>
          <w:rStyle w:val="CPKeyword"/>
        </w:rPr>
        <w:t>public</w:t>
      </w:r>
      <w:r w:rsidR="00E17B9E">
        <w:t xml:space="preserve"> </w:t>
      </w:r>
      <w:proofErr w:type="spellStart"/>
      <w:r w:rsidR="00CA59C0" w:rsidRPr="003C29EE">
        <w:rPr>
          <w:rStyle w:val="CPKeyword"/>
        </w:rPr>
        <w:t>enum</w:t>
      </w:r>
      <w:proofErr w:type="spellEnd"/>
      <w:r w:rsidR="00E17B9E">
        <w:t xml:space="preserve"> </w:t>
      </w:r>
      <w:proofErr w:type="spellStart"/>
      <w:r w:rsidR="00CA59C0" w:rsidRPr="003C29EE">
        <w:t>FileAttributes</w:t>
      </w:r>
      <w:proofErr w:type="spellEnd"/>
    </w:p>
    <w:p w14:paraId="689A481F" w14:textId="77777777" w:rsidR="00364199" w:rsidRDefault="00CA59C0" w:rsidP="00703F75">
      <w:pPr>
        <w:pStyle w:val="CDTMID"/>
      </w:pPr>
      <w:r w:rsidRPr="003C29EE">
        <w:t>{</w:t>
      </w:r>
    </w:p>
    <w:p w14:paraId="01CDB185" w14:textId="72517099" w:rsidR="001625C4" w:rsidRPr="003C29EE" w:rsidRDefault="00E17B9E" w:rsidP="00703F75">
      <w:pPr>
        <w:pStyle w:val="CDTMID"/>
      </w:pPr>
      <w:r>
        <w:t xml:space="preserve">  </w:t>
      </w:r>
      <w:proofErr w:type="spellStart"/>
      <w:r w:rsidR="00CA59C0" w:rsidRPr="003C29EE">
        <w:t>ReadOnly</w:t>
      </w:r>
      <w:proofErr w:type="spellEnd"/>
      <w:r>
        <w:t xml:space="preserve"> </w:t>
      </w:r>
      <w:r w:rsidR="00CA59C0" w:rsidRPr="003C29EE">
        <w:t>=</w:t>
      </w:r>
      <w:r>
        <w:t xml:space="preserve">          </w:t>
      </w:r>
      <w:r w:rsidR="00CA59C0" w:rsidRPr="003C29EE">
        <w:t>1&lt;&lt;</w:t>
      </w:r>
      <w:proofErr w:type="gramStart"/>
      <w:r w:rsidR="00CA59C0" w:rsidRPr="003C29EE">
        <w:t>0,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00000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0000000001</w:t>
      </w:r>
    </w:p>
    <w:p w14:paraId="4B1FF024" w14:textId="7B3A088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Hidden</w:t>
      </w:r>
      <w:r>
        <w:t xml:space="preserve"> </w:t>
      </w:r>
      <w:r w:rsidR="00CA59C0" w:rsidRPr="003C29EE">
        <w:t>=</w:t>
      </w:r>
      <w:r>
        <w:t xml:space="preserve">            </w:t>
      </w:r>
      <w:r w:rsidR="00CA59C0" w:rsidRPr="003C29EE">
        <w:t>1&lt;&lt;</w:t>
      </w:r>
      <w:proofErr w:type="gramStart"/>
      <w:r w:rsidR="00CA59C0" w:rsidRPr="003C29EE">
        <w:t>1,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00000000010</w:t>
      </w:r>
    </w:p>
    <w:p w14:paraId="234C7118" w14:textId="6B2D087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System</w:t>
      </w:r>
      <w:r>
        <w:t xml:space="preserve"> </w:t>
      </w:r>
      <w:r w:rsidR="00CA59C0" w:rsidRPr="003C29EE">
        <w:t>=</w:t>
      </w:r>
      <w:r>
        <w:t xml:space="preserve">            </w:t>
      </w:r>
      <w:r w:rsidR="00CA59C0" w:rsidRPr="003C29EE">
        <w:t>1&lt;&lt;</w:t>
      </w:r>
      <w:proofErr w:type="gramStart"/>
      <w:r w:rsidR="00CA59C0" w:rsidRPr="003C29EE">
        <w:t>2,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00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000000000100</w:t>
      </w:r>
    </w:p>
    <w:p w14:paraId="469B724C" w14:textId="0BADFF05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Directory</w:t>
      </w:r>
      <w:r>
        <w:t xml:space="preserve"> </w:t>
      </w:r>
      <w:r w:rsidR="00CA59C0" w:rsidRPr="003C29EE">
        <w:t>=</w:t>
      </w:r>
      <w:r>
        <w:t xml:space="preserve">         </w:t>
      </w:r>
      <w:r w:rsidR="00CA59C0" w:rsidRPr="003C29EE">
        <w:t>1&lt;&lt;</w:t>
      </w:r>
      <w:proofErr w:type="gramStart"/>
      <w:r w:rsidR="00CA59C0" w:rsidRPr="003C29EE">
        <w:t>4,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0000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00000010000</w:t>
      </w:r>
    </w:p>
    <w:p w14:paraId="547C9983" w14:textId="182D167B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Archive</w:t>
      </w:r>
      <w:r>
        <w:t xml:space="preserve"> </w:t>
      </w:r>
      <w:r w:rsidR="00CA59C0" w:rsidRPr="003C29EE">
        <w:t>=</w:t>
      </w:r>
      <w:r>
        <w:t xml:space="preserve">           </w:t>
      </w:r>
      <w:r w:rsidR="00CA59C0" w:rsidRPr="003C29EE">
        <w:t>1&lt;&lt;</w:t>
      </w:r>
      <w:proofErr w:type="gramStart"/>
      <w:r w:rsidR="00CA59C0" w:rsidRPr="003C29EE">
        <w:t>5,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000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000100000</w:t>
      </w:r>
    </w:p>
    <w:p w14:paraId="4B1A1081" w14:textId="372AA92B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Device</w:t>
      </w:r>
      <w:r>
        <w:t xml:space="preserve"> </w:t>
      </w:r>
      <w:r w:rsidR="00CA59C0" w:rsidRPr="003C29EE">
        <w:t>=</w:t>
      </w:r>
      <w:r>
        <w:t xml:space="preserve">            </w:t>
      </w:r>
      <w:r w:rsidR="00CA59C0" w:rsidRPr="003C29EE">
        <w:t>1&lt;&lt;</w:t>
      </w:r>
      <w:proofErr w:type="gramStart"/>
      <w:r w:rsidR="00CA59C0" w:rsidRPr="003C29EE">
        <w:t>6,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000000001000000</w:t>
      </w:r>
    </w:p>
    <w:p w14:paraId="41F7FD81" w14:textId="50B0A5F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Normal</w:t>
      </w:r>
      <w:r>
        <w:t xml:space="preserve"> </w:t>
      </w:r>
      <w:r w:rsidR="00CA59C0" w:rsidRPr="003C29EE">
        <w:t>=</w:t>
      </w:r>
      <w:r>
        <w:t xml:space="preserve">            </w:t>
      </w:r>
      <w:r w:rsidR="00CA59C0" w:rsidRPr="003C29EE">
        <w:t>1&lt;&lt;</w:t>
      </w:r>
      <w:proofErr w:type="gramStart"/>
      <w:r w:rsidR="00CA59C0" w:rsidRPr="003C29EE">
        <w:t>7,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0000010000000</w:t>
      </w:r>
    </w:p>
    <w:p w14:paraId="61C51321" w14:textId="516AB2B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Temporary</w:t>
      </w:r>
      <w:r>
        <w:t xml:space="preserve"> </w:t>
      </w:r>
      <w:r w:rsidR="00CA59C0" w:rsidRPr="003C29EE">
        <w:t>=</w:t>
      </w:r>
      <w:r>
        <w:t xml:space="preserve">         </w:t>
      </w:r>
      <w:r w:rsidR="00CA59C0" w:rsidRPr="003C29EE">
        <w:t>1&lt;&lt;</w:t>
      </w:r>
      <w:proofErr w:type="gramStart"/>
      <w:r w:rsidR="00CA59C0" w:rsidRPr="003C29EE">
        <w:t>8,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00100000000</w:t>
      </w:r>
    </w:p>
    <w:p w14:paraId="607BCDF3" w14:textId="594185A4" w:rsidR="001625C4" w:rsidRPr="003C29EE" w:rsidRDefault="00E17B9E" w:rsidP="00703F75">
      <w:pPr>
        <w:pStyle w:val="CDTMID"/>
      </w:pPr>
      <w:r>
        <w:t xml:space="preserve">  </w:t>
      </w:r>
      <w:proofErr w:type="spellStart"/>
      <w:r w:rsidR="00CA59C0" w:rsidRPr="003C29EE">
        <w:t>SparseFile</w:t>
      </w:r>
      <w:proofErr w:type="spellEnd"/>
      <w:r>
        <w:t xml:space="preserve"> </w:t>
      </w:r>
      <w:r w:rsidR="00CA59C0" w:rsidRPr="003C29EE">
        <w:t>=</w:t>
      </w:r>
      <w:r>
        <w:t xml:space="preserve">        </w:t>
      </w:r>
      <w:r w:rsidR="00CA59C0" w:rsidRPr="003C29EE">
        <w:t>1&lt;&lt;</w:t>
      </w:r>
      <w:proofErr w:type="gramStart"/>
      <w:r w:rsidR="00CA59C0" w:rsidRPr="003C29EE">
        <w:t>9,</w:t>
      </w:r>
      <w:r>
        <w:t xml:space="preserve">   </w:t>
      </w:r>
      <w:proofErr w:type="gramEnd"/>
      <w:r>
        <w:t xml:space="preserve">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000001000000000</w:t>
      </w:r>
    </w:p>
    <w:p w14:paraId="0898D1E0" w14:textId="4227353E" w:rsidR="001625C4" w:rsidRPr="003C29EE" w:rsidRDefault="00E17B9E" w:rsidP="00703F75">
      <w:pPr>
        <w:pStyle w:val="CDTMID"/>
      </w:pPr>
      <w:r>
        <w:t xml:space="preserve">  </w:t>
      </w:r>
      <w:proofErr w:type="spellStart"/>
      <w:r w:rsidR="00CA59C0" w:rsidRPr="003C29EE">
        <w:t>ReparsePoint</w:t>
      </w:r>
      <w:proofErr w:type="spellEnd"/>
      <w:r>
        <w:t xml:space="preserve"> </w:t>
      </w:r>
      <w:r w:rsidR="00CA59C0" w:rsidRPr="003C29EE">
        <w:t>=</w:t>
      </w:r>
      <w:r>
        <w:t xml:space="preserve">      </w:t>
      </w:r>
      <w:r w:rsidR="00CA59C0" w:rsidRPr="003C29EE">
        <w:t>1&lt;&lt;</w:t>
      </w:r>
      <w:proofErr w:type="gramStart"/>
      <w:r w:rsidR="00CA59C0" w:rsidRPr="003C29EE">
        <w:t>10,</w:t>
      </w:r>
      <w:r>
        <w:t xml:space="preserve">   </w:t>
      </w:r>
      <w:proofErr w:type="gramEnd"/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00010000000000</w:t>
      </w:r>
    </w:p>
    <w:p w14:paraId="69B835BF" w14:textId="4FAA3A5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Compressed</w:t>
      </w:r>
      <w:r>
        <w:t xml:space="preserve"> </w:t>
      </w:r>
      <w:r w:rsidR="00CA59C0" w:rsidRPr="003C29EE">
        <w:t>=</w:t>
      </w:r>
      <w:r>
        <w:t xml:space="preserve">        </w:t>
      </w:r>
      <w:r w:rsidR="00CA59C0" w:rsidRPr="003C29EE">
        <w:t>1&lt;&lt;</w:t>
      </w:r>
      <w:proofErr w:type="gramStart"/>
      <w:r w:rsidR="00CA59C0" w:rsidRPr="003C29EE">
        <w:t>11,</w:t>
      </w:r>
      <w:r>
        <w:t xml:space="preserve">   </w:t>
      </w:r>
      <w:proofErr w:type="gramEnd"/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000100000000000</w:t>
      </w:r>
    </w:p>
    <w:p w14:paraId="5AF2C324" w14:textId="4E497ED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Offline</w:t>
      </w:r>
      <w:r>
        <w:t xml:space="preserve"> </w:t>
      </w:r>
      <w:r w:rsidR="00CA59C0" w:rsidRPr="003C29EE">
        <w:t>=</w:t>
      </w:r>
      <w:r>
        <w:t xml:space="preserve">           </w:t>
      </w:r>
      <w:r w:rsidR="00CA59C0" w:rsidRPr="003C29EE">
        <w:t>1&lt;&lt;</w:t>
      </w:r>
      <w:proofErr w:type="gramStart"/>
      <w:r w:rsidR="00CA59C0" w:rsidRPr="003C29EE">
        <w:t>12,</w:t>
      </w:r>
      <w:r>
        <w:t xml:space="preserve">   </w:t>
      </w:r>
      <w:proofErr w:type="gramEnd"/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001000000000000</w:t>
      </w:r>
    </w:p>
    <w:p w14:paraId="2E35255B" w14:textId="7E3D90FD" w:rsidR="001625C4" w:rsidRPr="003C29EE" w:rsidRDefault="00E17B9E" w:rsidP="00703F75">
      <w:pPr>
        <w:pStyle w:val="CDTMID"/>
      </w:pPr>
      <w:r>
        <w:t xml:space="preserve">  </w:t>
      </w:r>
      <w:proofErr w:type="spellStart"/>
      <w:r w:rsidR="00CA59C0" w:rsidRPr="003C29EE">
        <w:t>NotContentIndexed</w:t>
      </w:r>
      <w:proofErr w:type="spellEnd"/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1&lt;&lt;</w:t>
      </w:r>
      <w:proofErr w:type="gramStart"/>
      <w:r w:rsidR="00CA59C0" w:rsidRPr="003C29EE">
        <w:t>13,</w:t>
      </w:r>
      <w:r>
        <w:t xml:space="preserve">   </w:t>
      </w:r>
      <w:proofErr w:type="gramEnd"/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010000000000000</w:t>
      </w:r>
    </w:p>
    <w:p w14:paraId="47E6CF67" w14:textId="74262F94" w:rsidR="000E7623" w:rsidRPr="003C29EE" w:rsidRDefault="00E17B9E" w:rsidP="00703F75">
      <w:pPr>
        <w:pStyle w:val="CDTMID"/>
      </w:pPr>
      <w:r>
        <w:t xml:space="preserve">  </w:t>
      </w:r>
      <w:r w:rsidR="000E7623" w:rsidRPr="003C29EE">
        <w:t>Encrypted</w:t>
      </w:r>
      <w:r>
        <w:t xml:space="preserve"> </w:t>
      </w:r>
      <w:r w:rsidR="000E7623" w:rsidRPr="003C29EE">
        <w:t>=</w:t>
      </w:r>
      <w:r>
        <w:t xml:space="preserve">         </w:t>
      </w:r>
      <w:r w:rsidR="000E7623" w:rsidRPr="003C29EE">
        <w:t>1&lt;&lt;</w:t>
      </w:r>
      <w:proofErr w:type="gramStart"/>
      <w:r w:rsidR="000E7623" w:rsidRPr="003C29EE">
        <w:t>14,</w:t>
      </w:r>
      <w:r>
        <w:t xml:space="preserve">   </w:t>
      </w:r>
      <w:proofErr w:type="gramEnd"/>
      <w:r>
        <w:t xml:space="preserve">  </w:t>
      </w:r>
      <w:r w:rsidR="000E7623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000100000000000000</w:t>
      </w:r>
    </w:p>
    <w:p w14:paraId="7CAF76DC" w14:textId="3CF041B8" w:rsidR="000E7623" w:rsidRPr="003C29EE" w:rsidRDefault="00E17B9E" w:rsidP="00703F75">
      <w:pPr>
        <w:pStyle w:val="CDTMID"/>
      </w:pPr>
      <w:r>
        <w:t xml:space="preserve">  </w:t>
      </w:r>
      <w:proofErr w:type="spellStart"/>
      <w:r w:rsidR="000E7623" w:rsidRPr="003C29EE">
        <w:t>IntegrityStream</w:t>
      </w:r>
      <w:proofErr w:type="spellEnd"/>
      <w:r>
        <w:t xml:space="preserve"> </w:t>
      </w:r>
      <w:r w:rsidR="000E7623" w:rsidRPr="003C29EE">
        <w:t>=</w:t>
      </w:r>
      <w:r>
        <w:t xml:space="preserve">   </w:t>
      </w:r>
      <w:r w:rsidR="000E7623" w:rsidRPr="003C29EE">
        <w:t>1&lt;&lt;</w:t>
      </w:r>
      <w:proofErr w:type="gramStart"/>
      <w:r w:rsidR="000E7623" w:rsidRPr="003C29EE">
        <w:t>15,</w:t>
      </w:r>
      <w:r>
        <w:t xml:space="preserve">   </w:t>
      </w:r>
      <w:proofErr w:type="gramEnd"/>
      <w:r>
        <w:t xml:space="preserve">  </w:t>
      </w:r>
      <w:r w:rsidR="000E7623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001000000000000000</w:t>
      </w:r>
    </w:p>
    <w:p w14:paraId="726FCAF5" w14:textId="65909B9D" w:rsidR="001625C4" w:rsidRPr="003C29EE" w:rsidRDefault="00E17B9E" w:rsidP="00703F75">
      <w:pPr>
        <w:pStyle w:val="CDTMID"/>
      </w:pPr>
      <w:r>
        <w:t xml:space="preserve">  </w:t>
      </w:r>
      <w:proofErr w:type="spellStart"/>
      <w:proofErr w:type="gramStart"/>
      <w:r w:rsidR="000E7623" w:rsidRPr="003C29EE">
        <w:t>NoScrubData</w:t>
      </w:r>
      <w:proofErr w:type="spellEnd"/>
      <w:r>
        <w:t xml:space="preserve">  </w:t>
      </w:r>
      <w:r w:rsidR="00CA59C0" w:rsidRPr="003C29EE">
        <w:t>=</w:t>
      </w:r>
      <w:proofErr w:type="gramEnd"/>
      <w:r>
        <w:t xml:space="preserve">      </w:t>
      </w:r>
      <w:r w:rsidR="00CA59C0" w:rsidRPr="003C29EE">
        <w:t>1&lt;&lt;</w:t>
      </w:r>
      <w:r w:rsidR="000E7623" w:rsidRPr="003C29EE">
        <w:t>17</w:t>
      </w:r>
      <w:r w:rsidR="00CA59C0" w:rsidRPr="003C29EE">
        <w:t>,</w:t>
      </w:r>
      <w:r>
        <w:t xml:space="preserve">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1000</w:t>
      </w:r>
      <w:r w:rsidR="00CA59C0" w:rsidRPr="003C29EE">
        <w:rPr>
          <w:rStyle w:val="CPComment"/>
        </w:rPr>
        <w:t>00000000000000</w:t>
      </w:r>
    </w:p>
    <w:p w14:paraId="45CA0EB7" w14:textId="77777777" w:rsidR="001625C4" w:rsidRPr="003C29EE" w:rsidRDefault="00CA59C0" w:rsidP="00703F75">
      <w:pPr>
        <w:pStyle w:val="CDTLAST"/>
      </w:pPr>
      <w:r w:rsidRPr="003C29EE">
        <w:t>}</w:t>
      </w:r>
    </w:p>
    <w:tbl>
      <w:tblPr>
        <w:tblW w:w="0" w:type="auto"/>
        <w:tblBorders>
          <w:top w:val="single" w:sz="24" w:space="0" w:color="808080"/>
          <w:left w:val="single" w:sz="24" w:space="0" w:color="808080"/>
          <w:bottom w:val="single" w:sz="24" w:space="0" w:color="808080"/>
          <w:right w:val="single" w:sz="24" w:space="0" w:color="808080"/>
          <w:insideH w:val="single" w:sz="24" w:space="0" w:color="808080"/>
          <w:insideV w:val="single" w:sz="24" w:space="0" w:color="808080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</w:tblGrid>
      <w:tr w:rsidR="00B56B82" w14:paraId="63015B51" w14:textId="77777777" w:rsidTr="00B56B82">
        <w:trPr>
          <w:trHeight w:val="849"/>
        </w:trPr>
        <w:tc>
          <w:tcPr>
            <w:tcW w:w="6930" w:type="dxa"/>
            <w:shd w:val="clear" w:color="auto" w:fill="EAEAEA"/>
          </w:tcPr>
          <w:p w14:paraId="6CA12629" w14:textId="77777777" w:rsidR="00B56B82" w:rsidRPr="00FF28E6" w:rsidRDefault="00B56B82" w:rsidP="005213BB">
            <w:pPr>
              <w:pStyle w:val="MN1TTL"/>
            </w:pPr>
            <w:r>
              <w:rPr>
                <w:noProof/>
              </w:rPr>
              <w:drawing>
                <wp:inline distT="0" distB="0" distL="0" distR="0" wp14:anchorId="461920A5" wp14:editId="4D063B33">
                  <wp:extent cx="114300" cy="114300"/>
                  <wp:effectExtent l="0" t="0" r="0" b="0"/>
                  <wp:docPr id="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note</w:t>
            </w:r>
          </w:p>
          <w:p w14:paraId="7D41DE7D" w14:textId="0D9A2E41" w:rsidR="00B56B82" w:rsidRDefault="00B56B82" w:rsidP="005213BB">
            <w:pPr>
              <w:pStyle w:val="MN1"/>
            </w:pPr>
            <w:r w:rsidRPr="003C29EE">
              <w:t>Note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name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bit</w:t>
            </w:r>
            <w:r>
              <w:t xml:space="preserve"> </w:t>
            </w:r>
            <w:r w:rsidRPr="003C29EE">
              <w:t>flags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usually</w:t>
            </w:r>
            <w:r>
              <w:t xml:space="preserve"> </w:t>
            </w:r>
            <w:r w:rsidRPr="003C29EE">
              <w:t>pluralized,</w:t>
            </w:r>
            <w:r>
              <w:t xml:space="preserve"> </w:t>
            </w:r>
            <w:r w:rsidRPr="003C29EE">
              <w:t>indicating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represents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set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flags.</w:t>
            </w:r>
          </w:p>
        </w:tc>
      </w:tr>
    </w:tbl>
    <w:p w14:paraId="49917779" w14:textId="77777777" w:rsidR="00B56B82" w:rsidRPr="003C29EE" w:rsidRDefault="00B56B82" w:rsidP="00B56B82">
      <w:pPr>
        <w:pStyle w:val="spacer"/>
      </w:pPr>
    </w:p>
    <w:p w14:paraId="7A0AAF49" w14:textId="0CDE5C8E" w:rsidR="001625C4" w:rsidRPr="003C29EE" w:rsidRDefault="00CA59C0" w:rsidP="00DD2E54">
      <w:pPr>
        <w:pStyle w:val="CHAPBM"/>
      </w:pPr>
      <w:r w:rsidRPr="003C29EE">
        <w:t>To</w:t>
      </w:r>
      <w:r w:rsidR="00E17B9E">
        <w:t xml:space="preserve"> </w:t>
      </w:r>
      <w:r w:rsidRPr="003C29EE">
        <w:t>join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values</w:t>
      </w:r>
      <w:r w:rsidR="00B861B6">
        <w:t>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bitwise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operator</w:t>
      </w:r>
      <w:r w:rsidR="00B861B6">
        <w:t>.</w:t>
      </w:r>
      <w:r w:rsidR="00E17B9E">
        <w:t xml:space="preserve"> </w:t>
      </w:r>
      <w:r w:rsidR="00B861B6">
        <w:t>T</w:t>
      </w:r>
      <w:r w:rsidRPr="003C29EE">
        <w:t>o</w:t>
      </w:r>
      <w:r w:rsidR="00E17B9E">
        <w:t xml:space="preserve"> </w:t>
      </w:r>
      <w:r w:rsidRPr="003C29EE">
        <w:t>test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existence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proofErr w:type="gramStart"/>
      <w:r w:rsidRPr="003C29EE">
        <w:t>particular</w:t>
      </w:r>
      <w:r w:rsidR="00E17B9E">
        <w:t xml:space="preserve"> </w:t>
      </w:r>
      <w:r w:rsidR="00842BBC">
        <w:t>flag</w:t>
      </w:r>
      <w:proofErr w:type="gramEnd"/>
      <w:r w:rsidR="00842BBC">
        <w:t>,</w:t>
      </w:r>
      <w:r w:rsidR="00E17B9E">
        <w:t xml:space="preserve"> </w:t>
      </w:r>
      <w:r w:rsidR="00842BBC">
        <w:t>use</w:t>
      </w:r>
      <w:r w:rsidR="00E17B9E">
        <w:t xml:space="preserve"> </w:t>
      </w:r>
      <w:r w:rsidR="00842BBC">
        <w:t>the</w:t>
      </w:r>
      <w:r w:rsidR="00E17B9E">
        <w:t xml:space="preserve"> </w:t>
      </w:r>
      <w:proofErr w:type="spellStart"/>
      <w:ins w:id="710" w:author="Kevin" w:date="2020-03-02T19:40:00Z">
        <w:r w:rsidR="00CF5597" w:rsidRPr="00B56B82">
          <w:rPr>
            <w:rStyle w:val="CITchapbm"/>
          </w:rPr>
          <w:t>Enum.</w:t>
        </w:r>
      </w:ins>
      <w:r w:rsidR="00842BBC" w:rsidRPr="006A3099">
        <w:rPr>
          <w:rStyle w:val="CITchapbm"/>
        </w:rPr>
        <w:t>HasFlags</w:t>
      </w:r>
      <w:proofErr w:type="spellEnd"/>
      <w:r w:rsidR="00842BBC" w:rsidRPr="006A3099">
        <w:rPr>
          <w:rStyle w:val="CITchapbm"/>
        </w:rPr>
        <w:t>()</w:t>
      </w:r>
      <w:r w:rsidR="00E17B9E">
        <w:t xml:space="preserve"> </w:t>
      </w:r>
      <w:r w:rsidR="00842BBC">
        <w:t>method</w:t>
      </w:r>
      <w:r w:rsidR="00E17B9E">
        <w:t xml:space="preserve"> </w:t>
      </w:r>
      <w:r w:rsidR="00842BBC">
        <w:t>(which</w:t>
      </w:r>
      <w:r w:rsidR="00E17B9E">
        <w:t xml:space="preserve"> </w:t>
      </w:r>
      <w:r w:rsidR="00842BBC">
        <w:t>was</w:t>
      </w:r>
      <w:r w:rsidR="00E17B9E">
        <w:t xml:space="preserve"> </w:t>
      </w:r>
      <w:r w:rsidR="00842BBC">
        <w:t>added</w:t>
      </w:r>
      <w:r w:rsidR="00E17B9E">
        <w:t xml:space="preserve"> </w:t>
      </w:r>
      <w:r w:rsidR="00842BBC">
        <w:t>with</w:t>
      </w:r>
      <w:r w:rsidR="00E17B9E">
        <w:t xml:space="preserve"> </w:t>
      </w:r>
      <w:r w:rsidR="00302187">
        <w:t>Microsoft</w:t>
      </w:r>
      <w:r w:rsidR="00E17B9E">
        <w:t xml:space="preserve"> </w:t>
      </w:r>
      <w:r w:rsidR="00842BBC">
        <w:t>.NET</w:t>
      </w:r>
      <w:r w:rsidR="00E17B9E">
        <w:t xml:space="preserve"> </w:t>
      </w:r>
      <w:r w:rsidR="00302187">
        <w:t>Framework</w:t>
      </w:r>
      <w:r w:rsidR="00E17B9E">
        <w:t xml:space="preserve"> </w:t>
      </w:r>
      <w:r w:rsidR="00842BBC">
        <w:t>4.0)</w:t>
      </w:r>
      <w:r w:rsidR="00E17B9E">
        <w:t xml:space="preserve"> </w:t>
      </w:r>
      <w:r w:rsidR="00842BBC">
        <w:t>or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bitwise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operator</w:t>
      </w:r>
      <w:r w:rsidR="00B861B6">
        <w:t>.</w:t>
      </w:r>
      <w:r w:rsidR="00E17B9E">
        <w:t xml:space="preserve"> </w:t>
      </w:r>
      <w:r w:rsidR="00B861B6">
        <w:t>Both</w:t>
      </w:r>
      <w:r w:rsidR="00E17B9E">
        <w:t xml:space="preserve"> </w:t>
      </w:r>
      <w:r w:rsidR="00B861B6">
        <w:t>cases</w:t>
      </w:r>
      <w:r w:rsidR="00E17B9E">
        <w:t xml:space="preserve"> </w:t>
      </w:r>
      <w:r w:rsidR="00B861B6">
        <w:t>are</w:t>
      </w:r>
      <w:r w:rsidR="00E17B9E">
        <w:t xml:space="preserve"> </w:t>
      </w:r>
      <w:r w:rsidR="00B861B6">
        <w:t>illustrated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A7817">
        <w:t>Listing 9.15</w:t>
      </w:r>
      <w:r w:rsidRPr="003C29EE">
        <w:t>.</w:t>
      </w:r>
    </w:p>
    <w:p w14:paraId="06F37E42" w14:textId="12EEDF82" w:rsidR="001625C4" w:rsidRPr="003C29EE" w:rsidRDefault="004A7817" w:rsidP="00E50E99">
      <w:pPr>
        <w:pStyle w:val="CDTTTL"/>
      </w:pPr>
      <w:r w:rsidRPr="00612662">
        <w:rPr>
          <w:rStyle w:val="CDTNUM"/>
        </w:rPr>
        <w:t>Listing 9.15</w:t>
      </w:r>
      <w:r w:rsidR="00E17B9E" w:rsidRPr="00612662">
        <w:rPr>
          <w:rStyle w:val="CDTNUM"/>
        </w:rPr>
        <w:t>: </w:t>
      </w:r>
      <w:r w:rsidR="00CA59C0" w:rsidRPr="003C29EE">
        <w:t>Using</w:t>
      </w:r>
      <w:r w:rsidR="00E17B9E">
        <w:t xml:space="preserve"> </w:t>
      </w:r>
      <w:r w:rsidR="00CA59C0" w:rsidRPr="003C29EE">
        <w:t>Bitwise</w:t>
      </w:r>
      <w:r w:rsidR="00E17B9E">
        <w:t xml:space="preserve"> </w:t>
      </w:r>
      <w:r w:rsidR="00CA59C0" w:rsidRPr="003C29EE">
        <w:t>OR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proofErr w:type="spellStart"/>
      <w:r w:rsidR="00CA59C0" w:rsidRPr="003C29EE">
        <w:t>AND</w:t>
      </w:r>
      <w:proofErr w:type="spellEnd"/>
      <w:r w:rsidR="00E17B9E">
        <w:t xml:space="preserve"> </w:t>
      </w:r>
      <w:r w:rsidR="00CA59C0" w:rsidRPr="003C29EE">
        <w:t>with</w:t>
      </w:r>
      <w:r w:rsidR="00E17B9E">
        <w:t xml:space="preserve"> </w:t>
      </w:r>
      <w:r w:rsidR="00CA59C0" w:rsidRPr="003C29EE">
        <w:t>Flag</w:t>
      </w:r>
      <w:r w:rsidR="00E17B9E">
        <w:t xml:space="preserve"> </w:t>
      </w:r>
      <w:proofErr w:type="spellStart"/>
      <w:r w:rsidR="00CA59C0" w:rsidRPr="003C29EE">
        <w:t>Enums</w:t>
      </w:r>
      <w:proofErr w:type="spellEnd"/>
      <w:r w:rsidR="00AC6994" w:rsidRPr="001C20C9">
        <w:rPr>
          <w:rStyle w:val="Superscript"/>
        </w:rPr>
        <w:footnoteReference w:id="4"/>
      </w:r>
    </w:p>
    <w:p w14:paraId="463F4B78" w14:textId="60656099" w:rsidR="001625C4" w:rsidRPr="003C29EE" w:rsidRDefault="00CA59C0" w:rsidP="006A3099">
      <w:pPr>
        <w:pStyle w:val="CDTFIRST"/>
      </w:pPr>
      <w:r w:rsidRPr="003C29EE">
        <w:rPr>
          <w:rStyle w:val="CPKeyword"/>
        </w:rPr>
        <w:t>using</w:t>
      </w:r>
      <w:r w:rsidR="00E17B9E">
        <w:t xml:space="preserve"> </w:t>
      </w:r>
      <w:r w:rsidRPr="003C29EE">
        <w:t>System;</w:t>
      </w:r>
    </w:p>
    <w:p w14:paraId="053F1BDB" w14:textId="6F762C7D" w:rsidR="001625C4" w:rsidRPr="003C29EE" w:rsidRDefault="00CA59C0" w:rsidP="00703F75">
      <w:pPr>
        <w:pStyle w:val="CDTMID"/>
      </w:pPr>
      <w:r w:rsidRPr="003C29EE">
        <w:rPr>
          <w:rStyle w:val="CPKeyword"/>
        </w:rPr>
        <w:t>using</w:t>
      </w:r>
      <w:r w:rsidR="00E17B9E">
        <w:t xml:space="preserve"> </w:t>
      </w:r>
      <w:r w:rsidRPr="003C29EE">
        <w:t>System.IO;</w:t>
      </w:r>
    </w:p>
    <w:p w14:paraId="611C4B31" w14:textId="77777777" w:rsidR="001625C4" w:rsidRPr="003C29EE" w:rsidRDefault="001625C4" w:rsidP="00703F75">
      <w:pPr>
        <w:pStyle w:val="CDTMID"/>
      </w:pPr>
    </w:p>
    <w:p w14:paraId="157D7E34" w14:textId="209054E3" w:rsidR="001625C4" w:rsidRPr="003C29EE" w:rsidRDefault="00CA59C0" w:rsidP="00703F75">
      <w:pPr>
        <w:pStyle w:val="CDTMID"/>
      </w:pPr>
      <w:r w:rsidRPr="003C29EE">
        <w:rPr>
          <w:rStyle w:val="CPKeyword"/>
        </w:rPr>
        <w:t>public</w:t>
      </w:r>
      <w:r w:rsidR="00E17B9E">
        <w:t xml:space="preserve"> </w:t>
      </w:r>
      <w:r w:rsidRPr="003C29EE">
        <w:rPr>
          <w:rStyle w:val="CPKeyword"/>
        </w:rPr>
        <w:t>class</w:t>
      </w:r>
      <w:r w:rsidR="00E17B9E">
        <w:t xml:space="preserve"> </w:t>
      </w:r>
      <w:r w:rsidRPr="003C29EE">
        <w:t>Program</w:t>
      </w:r>
    </w:p>
    <w:p w14:paraId="0A5F5DD8" w14:textId="77777777" w:rsidR="00364199" w:rsidRDefault="00CA59C0" w:rsidP="00703F75">
      <w:pPr>
        <w:pStyle w:val="CDTMID"/>
      </w:pPr>
      <w:r w:rsidRPr="003C29EE">
        <w:t>{</w:t>
      </w:r>
    </w:p>
    <w:p w14:paraId="079FEFDA" w14:textId="125FEC96" w:rsidR="001625C4" w:rsidRPr="003C29EE" w:rsidRDefault="00E17B9E" w:rsidP="00703F75">
      <w:pPr>
        <w:pStyle w:val="CDTMID"/>
      </w:pPr>
      <w:r w:rsidRPr="00B43360">
        <w:rPr>
          <w:rPrChange w:id="711" w:author="Mark Michaelis" w:date="2020-02-24T14:49:00Z">
            <w:rPr>
              <w:rStyle w:val="CPKeyword"/>
            </w:rPr>
          </w:rPrChange>
        </w:rPr>
        <w:t xml:space="preserve">  </w:t>
      </w:r>
      <w:r w:rsidR="00CA59C0" w:rsidRPr="003C29EE">
        <w:rPr>
          <w:rStyle w:val="CPKeyword"/>
        </w:rPr>
        <w:t>public</w:t>
      </w:r>
      <w:r>
        <w:rPr>
          <w:rStyle w:val="CPKeyword"/>
        </w:rPr>
        <w:t xml:space="preserve"> </w:t>
      </w:r>
      <w:r w:rsidR="00CA59C0" w:rsidRPr="003C29EE">
        <w:rPr>
          <w:rStyle w:val="CPKeyword"/>
        </w:rPr>
        <w:t>static</w:t>
      </w:r>
      <w:r>
        <w:rPr>
          <w:rStyle w:val="CPKeyword"/>
        </w:rPr>
        <w:t xml:space="preserve"> </w:t>
      </w:r>
      <w:r w:rsidR="00CA59C0" w:rsidRPr="003C29EE">
        <w:rPr>
          <w:rStyle w:val="CPKeyword"/>
        </w:rPr>
        <w:t>void</w:t>
      </w:r>
      <w:r>
        <w:t xml:space="preserve"> </w:t>
      </w:r>
      <w:proofErr w:type="gramStart"/>
      <w:r w:rsidR="00CA59C0" w:rsidRPr="003C29EE">
        <w:t>Main(</w:t>
      </w:r>
      <w:proofErr w:type="gramEnd"/>
      <w:r w:rsidR="00CA59C0" w:rsidRPr="003C29EE">
        <w:t>)</w:t>
      </w:r>
    </w:p>
    <w:p w14:paraId="1DC14382" w14:textId="040F76BD" w:rsidR="00364199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1A478661" w14:textId="3244CB76" w:rsidR="001625C4" w:rsidRPr="003C29EE" w:rsidRDefault="00E17B9E" w:rsidP="00703F75">
      <w:pPr>
        <w:pStyle w:val="CDTMID"/>
      </w:pPr>
      <w:r>
        <w:t xml:space="preserve">     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44FAFAE6" w14:textId="77777777" w:rsidR="001625C4" w:rsidRPr="003C29EE" w:rsidRDefault="001625C4" w:rsidP="00703F75">
      <w:pPr>
        <w:pStyle w:val="CDTMID"/>
      </w:pPr>
    </w:p>
    <w:p w14:paraId="6B782437" w14:textId="4FDE2630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string</w:t>
      </w:r>
      <w:r>
        <w:t xml:space="preserve"> </w:t>
      </w:r>
      <w:proofErr w:type="spellStart"/>
      <w:r w:rsidR="00CA59C0" w:rsidRPr="003C29EE">
        <w:t>fileName</w:t>
      </w:r>
      <w:proofErr w:type="spellEnd"/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rPr>
          <w:rStyle w:val="Maroon"/>
        </w:rPr>
        <w:t>@"enumtest.txt"</w:t>
      </w:r>
      <w:r w:rsidR="00CA59C0" w:rsidRPr="003C29EE">
        <w:t>;</w:t>
      </w:r>
    </w:p>
    <w:p w14:paraId="7B1249F0" w14:textId="77777777" w:rsidR="001625C4" w:rsidRPr="003C29EE" w:rsidRDefault="001625C4" w:rsidP="00703F75">
      <w:pPr>
        <w:pStyle w:val="CDTMID"/>
      </w:pPr>
    </w:p>
    <w:p w14:paraId="07AB750D" w14:textId="4CF44D6A" w:rsidR="001625C4" w:rsidRPr="003C29EE" w:rsidRDefault="00E17B9E" w:rsidP="00703F75">
      <w:pPr>
        <w:pStyle w:val="CDTMID"/>
      </w:pPr>
      <w:r>
        <w:t xml:space="preserve">      </w:t>
      </w:r>
      <w:proofErr w:type="spellStart"/>
      <w:r w:rsidR="00CA59C0" w:rsidRPr="003C29EE">
        <w:t>System.IO.FileInfo</w:t>
      </w:r>
      <w:proofErr w:type="spellEnd"/>
      <w:r>
        <w:t xml:space="preserve"> </w:t>
      </w:r>
      <w:r w:rsidR="00CA59C0" w:rsidRPr="003C29EE">
        <w:t>file</w:t>
      </w:r>
      <w:r>
        <w:t xml:space="preserve"> </w:t>
      </w:r>
      <w:r w:rsidR="00CA59C0" w:rsidRPr="003C29EE">
        <w:t>=</w:t>
      </w:r>
    </w:p>
    <w:p w14:paraId="57B626BF" w14:textId="14A006E8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new</w:t>
      </w:r>
      <w:r>
        <w:t xml:space="preserve"> </w:t>
      </w:r>
      <w:proofErr w:type="spellStart"/>
      <w:r w:rsidR="00CA59C0" w:rsidRPr="003C29EE">
        <w:t>System.IO.FileInfo</w:t>
      </w:r>
      <w:proofErr w:type="spellEnd"/>
      <w:r w:rsidR="00CA59C0" w:rsidRPr="003C29EE">
        <w:t>(</w:t>
      </w:r>
      <w:proofErr w:type="spellStart"/>
      <w:r w:rsidR="00CA59C0" w:rsidRPr="003C29EE">
        <w:t>fileName</w:t>
      </w:r>
      <w:proofErr w:type="spellEnd"/>
      <w:r w:rsidR="00CA59C0" w:rsidRPr="003C29EE">
        <w:t>);</w:t>
      </w:r>
    </w:p>
    <w:p w14:paraId="01F961FB" w14:textId="77777777" w:rsidR="001625C4" w:rsidRPr="003C29EE" w:rsidRDefault="001625C4" w:rsidP="00703F75">
      <w:pPr>
        <w:pStyle w:val="CDTMID"/>
      </w:pPr>
    </w:p>
    <w:p w14:paraId="57307F92" w14:textId="470A69BB" w:rsidR="001625C4" w:rsidRPr="003C29EE" w:rsidRDefault="00E17B9E" w:rsidP="00703F75">
      <w:pPr>
        <w:pStyle w:val="CDTMID"/>
      </w:pPr>
      <w:r>
        <w:t xml:space="preserve">      </w:t>
      </w:r>
      <w:proofErr w:type="spellStart"/>
      <w:proofErr w:type="gramStart"/>
      <w:r w:rsidR="00CA59C0" w:rsidRPr="003C29EE">
        <w:t>file.Attributes</w:t>
      </w:r>
      <w:proofErr w:type="spellEnd"/>
      <w:proofErr w:type="gramEnd"/>
      <w:r>
        <w:t xml:space="preserve"> </w:t>
      </w:r>
      <w:r w:rsidR="00CA59C0" w:rsidRPr="003C29EE">
        <w:t>=</w:t>
      </w:r>
      <w:r>
        <w:t xml:space="preserve"> </w:t>
      </w:r>
      <w:proofErr w:type="spellStart"/>
      <w:r w:rsidR="00CA59C0" w:rsidRPr="003C29EE">
        <w:t>FileAttributes.Hidden</w:t>
      </w:r>
      <w:proofErr w:type="spellEnd"/>
      <w:r>
        <w:t xml:space="preserve"> </w:t>
      </w:r>
      <w:r w:rsidR="00CA59C0" w:rsidRPr="003C29EE">
        <w:t>|</w:t>
      </w:r>
    </w:p>
    <w:p w14:paraId="7A9AF661" w14:textId="449E6F04" w:rsidR="001625C4" w:rsidRPr="003C29EE" w:rsidRDefault="00E17B9E" w:rsidP="00703F75">
      <w:pPr>
        <w:pStyle w:val="CDTMID"/>
      </w:pPr>
      <w:r>
        <w:t xml:space="preserve">          </w:t>
      </w:r>
      <w:proofErr w:type="spellStart"/>
      <w:r w:rsidR="00CA59C0" w:rsidRPr="003C29EE">
        <w:t>FileAttributes.ReadOnly</w:t>
      </w:r>
      <w:proofErr w:type="spellEnd"/>
      <w:r w:rsidR="00CA59C0" w:rsidRPr="003C29EE">
        <w:t>;</w:t>
      </w:r>
    </w:p>
    <w:p w14:paraId="25EADF20" w14:textId="77777777" w:rsidR="001625C4" w:rsidRPr="003C29EE" w:rsidRDefault="001625C4" w:rsidP="00703F75">
      <w:pPr>
        <w:pStyle w:val="CDTMID"/>
      </w:pPr>
    </w:p>
    <w:p w14:paraId="3E7E9A14" w14:textId="59EC807E" w:rsidR="001625C4" w:rsidRPr="003C29EE" w:rsidRDefault="00E17B9E" w:rsidP="00703F75">
      <w:pPr>
        <w:pStyle w:val="CDTMID"/>
      </w:pPr>
      <w:r>
        <w:t xml:space="preserve">  </w:t>
      </w:r>
      <w:r w:rsidRPr="00A11B1E">
        <w:t xml:space="preserve">    </w:t>
      </w:r>
      <w:proofErr w:type="spellStart"/>
      <w:r w:rsidR="00993694" w:rsidRPr="00A11B1E">
        <w:rPr>
          <w:rPrChange w:id="712" w:author="Mark Michaelis" w:date="2020-02-24T14:49:00Z">
            <w:rPr>
              <w:rStyle w:val="LightBlue"/>
            </w:rPr>
          </w:rPrChange>
        </w:rPr>
        <w:t>Console</w:t>
      </w:r>
      <w:r w:rsidR="00993694" w:rsidRPr="00A11B1E">
        <w:t>.</w:t>
      </w:r>
      <w:r w:rsidR="00993694">
        <w:t>WriteLine</w:t>
      </w:r>
      <w:proofErr w:type="spellEnd"/>
      <w:r w:rsidR="00993694">
        <w:t>(</w:t>
      </w:r>
      <w:r w:rsidR="00993694" w:rsidRPr="009D7E6C">
        <w:rPr>
          <w:rStyle w:val="Maroon"/>
        </w:rPr>
        <w:t>$"</w:t>
      </w:r>
      <w:r w:rsidR="00993694">
        <w:t>{</w:t>
      </w:r>
      <w:proofErr w:type="spellStart"/>
      <w:proofErr w:type="gramStart"/>
      <w:r w:rsidR="00993694">
        <w:t>file.Attributes</w:t>
      </w:r>
      <w:proofErr w:type="spellEnd"/>
      <w:proofErr w:type="gramEnd"/>
      <w:r w:rsidR="00993694">
        <w:t>}</w:t>
      </w:r>
      <w:r>
        <w:rPr>
          <w:rStyle w:val="Maroon"/>
        </w:rPr>
        <w:t xml:space="preserve"> </w:t>
      </w:r>
      <w:r w:rsidR="00993694" w:rsidRPr="009D7E6C">
        <w:rPr>
          <w:rStyle w:val="Maroon"/>
        </w:rPr>
        <w:t>=</w:t>
      </w:r>
      <w:r>
        <w:rPr>
          <w:rStyle w:val="Maroon"/>
        </w:rPr>
        <w:t xml:space="preserve"> </w:t>
      </w:r>
      <w:r w:rsidR="00993694">
        <w:t>{(</w:t>
      </w:r>
      <w:r w:rsidR="00993694" w:rsidRPr="009D7E6C">
        <w:rPr>
          <w:rStyle w:val="CPKeyword"/>
        </w:rPr>
        <w:t>int</w:t>
      </w:r>
      <w:r w:rsidR="00993694">
        <w:t>)</w:t>
      </w:r>
      <w:proofErr w:type="spellStart"/>
      <w:r w:rsidR="00993694">
        <w:t>file.Attributes</w:t>
      </w:r>
      <w:proofErr w:type="spellEnd"/>
      <w:r w:rsidR="00993694">
        <w:t>}</w:t>
      </w:r>
      <w:r w:rsidR="00993694" w:rsidRPr="009D7E6C">
        <w:rPr>
          <w:rStyle w:val="Maroon"/>
        </w:rPr>
        <w:t>"</w:t>
      </w:r>
      <w:r w:rsidR="00993694">
        <w:t>);</w:t>
      </w:r>
    </w:p>
    <w:p w14:paraId="19E9C7BC" w14:textId="77777777" w:rsidR="001625C4" w:rsidRPr="003C29EE" w:rsidRDefault="001625C4" w:rsidP="00703F75">
      <w:pPr>
        <w:pStyle w:val="CDTMID"/>
      </w:pPr>
    </w:p>
    <w:p w14:paraId="1F1B2AEE" w14:textId="77777777" w:rsidR="00E55440" w:rsidRDefault="00E55440" w:rsidP="00703F75">
      <w:pPr>
        <w:pStyle w:val="CDTMID"/>
        <w:rPr>
          <w:ins w:id="713" w:author="Osborn, Cameron" w:date="2019-08-16T10:50:00Z"/>
          <w:rStyle w:val="CPComment"/>
        </w:rPr>
      </w:pPr>
      <w:ins w:id="714" w:author="Osborn, Cameron" w:date="2019-08-16T10:50:00Z">
        <w:r>
          <w:t xml:space="preserve">      </w:t>
        </w:r>
        <w:del w:id="715" w:author="Mark Michaelis" w:date="2020-02-24T14:46:00Z">
          <w:r w:rsidDel="00D97ACA">
            <w:delText xml:space="preserve">  </w:delText>
          </w:r>
        </w:del>
        <w:r w:rsidRPr="00491B49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Added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in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C#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4.0/</w:t>
        </w:r>
        <w:r>
          <w:rPr>
            <w:rStyle w:val="CPComment"/>
          </w:rPr>
          <w:t xml:space="preserve">Microsoft </w:t>
        </w:r>
        <w:r w:rsidRPr="00491B49">
          <w:rPr>
            <w:rStyle w:val="CPComment"/>
          </w:rPr>
          <w:t>.NET</w:t>
        </w:r>
        <w:r>
          <w:rPr>
            <w:rStyle w:val="CPComment"/>
          </w:rPr>
          <w:t xml:space="preserve"> </w:t>
        </w:r>
        <w:proofErr w:type="spellStart"/>
        <w:r>
          <w:rPr>
            <w:rStyle w:val="CPComment"/>
          </w:rPr>
          <w:t>Framwork</w:t>
        </w:r>
        <w:proofErr w:type="spellEnd"/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4.0</w:t>
        </w:r>
      </w:ins>
    </w:p>
    <w:p w14:paraId="704A9D29" w14:textId="6487D4B5" w:rsidR="00E55440" w:rsidDel="00D51E23" w:rsidRDefault="00E55440" w:rsidP="00703F75">
      <w:pPr>
        <w:pStyle w:val="CDTMID"/>
        <w:rPr>
          <w:del w:id="716" w:author="Mark Michaelis" w:date="2020-02-24T14:47:00Z"/>
        </w:rPr>
      </w:pPr>
      <w:ins w:id="717" w:author="Osborn, Cameron" w:date="2019-08-16T10:50:00Z">
        <w:del w:id="718" w:author="Mark Michaelis" w:date="2020-02-24T14:46:00Z">
          <w:r w:rsidRPr="00D51E23" w:rsidDel="00D97ACA">
            <w:rPr>
              <w:rFonts w:cs="Consolas"/>
              <w:rPrChange w:id="719" w:author="Mark Michaelis" w:date="2020-02-24T14:46:00Z">
                <w:rPr>
                  <w:rStyle w:val="CPComment"/>
                  <w:rFonts w:ascii="Consolas" w:hAnsi="Consolas"/>
                  <w:noProof/>
                  <w:szCs w:val="16"/>
                </w:rPr>
              </w:rPrChange>
            </w:rPr>
            <w:tab/>
          </w:r>
          <w:r w:rsidRPr="00D51E23" w:rsidDel="00D51E23">
            <w:rPr>
              <w:rFonts w:cs="Consolas"/>
              <w:rPrChange w:id="720" w:author="Mark Michaelis" w:date="2020-02-24T14:46:00Z">
                <w:rPr>
                  <w:rStyle w:val="CPComment"/>
                  <w:rFonts w:ascii="Consolas" w:hAnsi="Consolas"/>
                  <w:noProof/>
                  <w:szCs w:val="16"/>
                </w:rPr>
              </w:rPrChange>
            </w:rPr>
            <w:delText xml:space="preserve"> </w:delText>
          </w:r>
        </w:del>
      </w:ins>
      <w:ins w:id="721" w:author="Mark Michaelis" w:date="2020-02-24T14:46:00Z">
        <w:r w:rsidR="00D51E23">
          <w:t xml:space="preserve">      </w:t>
        </w:r>
      </w:ins>
      <w:ins w:id="722" w:author="Osborn, Cameron" w:date="2019-08-16T10:50:00Z">
        <w:r w:rsidRPr="00D51E23">
          <w:rPr>
            <w:rStyle w:val="CPKeyword"/>
          </w:rPr>
          <w:t>if</w:t>
        </w:r>
        <w:r>
          <w:t xml:space="preserve"> </w:t>
        </w:r>
        <w:proofErr w:type="gramStart"/>
        <w:r w:rsidRPr="00491B49">
          <w:t>(!</w:t>
        </w:r>
      </w:ins>
      <w:ins w:id="723" w:author="Osborn, Cameron" w:date="2019-08-16T11:06:00Z">
        <w:r w:rsidR="00B21C94">
          <w:t>(</w:t>
        </w:r>
      </w:ins>
      <w:proofErr w:type="gramEnd"/>
    </w:p>
    <w:p w14:paraId="49F80802" w14:textId="77777777" w:rsidR="00D51E23" w:rsidRDefault="00D51E23" w:rsidP="00703F75">
      <w:pPr>
        <w:pStyle w:val="CDTMID"/>
        <w:rPr>
          <w:ins w:id="724" w:author="Mark Michaelis" w:date="2020-02-24T14:47:00Z"/>
        </w:rPr>
      </w:pPr>
    </w:p>
    <w:p w14:paraId="797C30A4" w14:textId="6CC9EADF" w:rsidR="00E55440" w:rsidRDefault="00A7769B">
      <w:pPr>
        <w:pStyle w:val="CDTMID"/>
        <w:rPr>
          <w:ins w:id="725" w:author="Osborn, Cameron" w:date="2019-08-16T10:50:00Z"/>
        </w:rPr>
        <w:pPrChange w:id="726" w:author="Mark Michaelis" w:date="2020-02-24T14:47:00Z">
          <w:pPr>
            <w:pStyle w:val="CDT"/>
            <w:ind w:left="0" w:firstLine="720"/>
          </w:pPr>
        </w:pPrChange>
      </w:pPr>
      <w:ins w:id="727" w:author="Mark Michaelis" w:date="2020-02-24T14:47:00Z">
        <w:r>
          <w:t xml:space="preserve">          </w:t>
        </w:r>
      </w:ins>
      <w:ins w:id="728" w:author="Osborn, Cameron" w:date="2019-08-16T10:50:00Z">
        <w:del w:id="729" w:author="Mark Michaelis" w:date="2020-02-24T14:47:00Z">
          <w:r w:rsidR="00E55440" w:rsidDel="00D51E23">
            <w:delText xml:space="preserve"> </w:delText>
          </w:r>
        </w:del>
        <w:proofErr w:type="spellStart"/>
        <w:proofErr w:type="gramStart"/>
        <w:r w:rsidR="00E55440" w:rsidRPr="003F485D">
          <w:t>System.Runtime.InteropServices.RuntimeInformation</w:t>
        </w:r>
        <w:proofErr w:type="gramEnd"/>
        <w:r w:rsidR="00E55440" w:rsidRPr="003F485D">
          <w:t>.IsOSPlatform</w:t>
        </w:r>
        <w:proofErr w:type="spellEnd"/>
        <w:r w:rsidR="00E55440" w:rsidRPr="003F485D">
          <w:t>(</w:t>
        </w:r>
      </w:ins>
    </w:p>
    <w:p w14:paraId="2C63026F" w14:textId="1B7F2EFB" w:rsidR="00E55440" w:rsidRDefault="00A7769B">
      <w:pPr>
        <w:pStyle w:val="CDTMID"/>
        <w:rPr>
          <w:ins w:id="730" w:author="Osborn, Cameron" w:date="2019-08-16T10:50:00Z"/>
        </w:rPr>
        <w:pPrChange w:id="731" w:author="Mark Michaelis" w:date="2020-02-24T14:47:00Z">
          <w:pPr>
            <w:pStyle w:val="CDT"/>
            <w:ind w:left="0" w:firstLine="720"/>
          </w:pPr>
        </w:pPrChange>
      </w:pPr>
      <w:ins w:id="732" w:author="Mark Michaelis" w:date="2020-02-24T14:47:00Z">
        <w:r>
          <w:t xml:space="preserve">     </w:t>
        </w:r>
      </w:ins>
      <w:ins w:id="733" w:author="Osborn, Cameron" w:date="2019-08-16T10:50:00Z">
        <w:r w:rsidR="00E55440">
          <w:t xml:space="preserve"> </w:t>
        </w:r>
      </w:ins>
      <w:ins w:id="734" w:author="Mark Michaelis" w:date="2020-02-24T14:47:00Z">
        <w:r>
          <w:t xml:space="preserve">      </w:t>
        </w:r>
      </w:ins>
      <w:ins w:id="735" w:author="Mark Michaelis" w:date="2020-02-24T14:48:00Z">
        <w:r w:rsidR="00FA5E41">
          <w:t xml:space="preserve">  </w:t>
        </w:r>
      </w:ins>
      <w:proofErr w:type="spellStart"/>
      <w:ins w:id="736" w:author="Osborn, Cameron" w:date="2019-08-16T10:50:00Z">
        <w:r w:rsidR="00E55440" w:rsidRPr="003F485D">
          <w:t>OSPlatform.Linux</w:t>
        </w:r>
        <w:proofErr w:type="spellEnd"/>
        <w:r w:rsidR="00E55440" w:rsidRPr="003F485D">
          <w:t>)</w:t>
        </w:r>
        <w:r w:rsidR="00E55440">
          <w:t xml:space="preserve"> || </w:t>
        </w:r>
      </w:ins>
    </w:p>
    <w:p w14:paraId="6D6123BA" w14:textId="41FF29A5" w:rsidR="00E55440" w:rsidRDefault="00FA5E41">
      <w:pPr>
        <w:pStyle w:val="CDTMID"/>
        <w:rPr>
          <w:ins w:id="737" w:author="Osborn, Cameron" w:date="2019-08-16T10:50:00Z"/>
        </w:rPr>
        <w:pPrChange w:id="738" w:author="Mark Michaelis" w:date="2020-02-24T14:47:00Z">
          <w:pPr>
            <w:pStyle w:val="CDT"/>
            <w:ind w:left="0" w:firstLine="720"/>
          </w:pPr>
        </w:pPrChange>
      </w:pPr>
      <w:ins w:id="739" w:author="Mark Michaelis" w:date="2020-02-24T14:47:00Z">
        <w:r>
          <w:t xml:space="preserve">          </w:t>
        </w:r>
      </w:ins>
      <w:ins w:id="740" w:author="Osborn, Cameron" w:date="2019-08-16T10:50:00Z">
        <w:del w:id="741" w:author="Mark Michaelis" w:date="2020-02-24T14:47:00Z">
          <w:r w:rsidR="00E55440" w:rsidDel="00A7769B">
            <w:delText xml:space="preserve"> </w:delText>
          </w:r>
        </w:del>
        <w:proofErr w:type="spellStart"/>
        <w:proofErr w:type="gramStart"/>
        <w:r w:rsidR="00E55440" w:rsidRPr="003F485D">
          <w:t>System.Runtime.InteropServices.RuntimeInformation</w:t>
        </w:r>
        <w:proofErr w:type="gramEnd"/>
        <w:r w:rsidR="00E55440" w:rsidRPr="003F485D">
          <w:t>.IsOSPlatform</w:t>
        </w:r>
        <w:proofErr w:type="spellEnd"/>
        <w:r w:rsidR="00E55440" w:rsidRPr="003F485D">
          <w:t>(</w:t>
        </w:r>
      </w:ins>
    </w:p>
    <w:p w14:paraId="42A49ABE" w14:textId="328F49AA" w:rsidR="00E55440" w:rsidRDefault="00FA5E41">
      <w:pPr>
        <w:pStyle w:val="CDTMID"/>
        <w:rPr>
          <w:ins w:id="742" w:author="Osborn, Cameron" w:date="2019-08-16T10:50:00Z"/>
        </w:rPr>
        <w:pPrChange w:id="743" w:author="Mark Michaelis" w:date="2020-02-24T14:47:00Z">
          <w:pPr>
            <w:pStyle w:val="CDT"/>
            <w:ind w:left="0" w:firstLine="720"/>
          </w:pPr>
        </w:pPrChange>
      </w:pPr>
      <w:ins w:id="744" w:author="Mark Michaelis" w:date="2020-02-24T14:47:00Z">
        <w:r>
          <w:t xml:space="preserve">         </w:t>
        </w:r>
      </w:ins>
      <w:ins w:id="745" w:author="Osborn, Cameron" w:date="2019-08-16T10:50:00Z">
        <w:r w:rsidR="00E55440">
          <w:t xml:space="preserve"> </w:t>
        </w:r>
      </w:ins>
      <w:ins w:id="746" w:author="Mark Michaelis" w:date="2020-02-24T14:48:00Z">
        <w:r>
          <w:t xml:space="preserve">    </w:t>
        </w:r>
      </w:ins>
      <w:proofErr w:type="spellStart"/>
      <w:ins w:id="747" w:author="Osborn, Cameron" w:date="2019-08-16T10:50:00Z">
        <w:r w:rsidR="00E55440" w:rsidRPr="003F485D">
          <w:t>OSPlatform.OSX</w:t>
        </w:r>
        <w:proofErr w:type="spellEnd"/>
        <w:r w:rsidR="00E55440" w:rsidRPr="003F485D">
          <w:t>))</w:t>
        </w:r>
        <w:r w:rsidR="00E55440" w:rsidRPr="00491B49">
          <w:t>)</w:t>
        </w:r>
      </w:ins>
    </w:p>
    <w:p w14:paraId="3FD154BF" w14:textId="6DF49CFB" w:rsidR="00E55440" w:rsidRPr="00491B49" w:rsidRDefault="00E55440" w:rsidP="00703F75">
      <w:pPr>
        <w:pStyle w:val="CDTMID"/>
        <w:rPr>
          <w:ins w:id="748" w:author="Osborn, Cameron" w:date="2019-08-16T10:50:00Z"/>
        </w:rPr>
      </w:pPr>
      <w:ins w:id="749" w:author="Osborn, Cameron" w:date="2019-08-16T10:50:00Z">
        <w:del w:id="750" w:author="Mark Michaelis" w:date="2020-02-24T14:48:00Z">
          <w:r w:rsidDel="00FA5E41">
            <w:rPr>
              <w:rStyle w:val="CPKeyword"/>
            </w:rPr>
            <w:tab/>
          </w:r>
        </w:del>
      </w:ins>
      <w:ins w:id="751" w:author="Mark Michaelis" w:date="2020-02-24T14:48:00Z">
        <w:r w:rsidR="00FA5E41">
          <w:t xml:space="preserve">      </w:t>
        </w:r>
      </w:ins>
      <w:ins w:id="752" w:author="Osborn, Cameron" w:date="2019-08-16T10:50:00Z">
        <w:del w:id="753" w:author="Mark Michaelis" w:date="2020-02-24T14:48:00Z">
          <w:r w:rsidDel="00FA5E41">
            <w:rPr>
              <w:rStyle w:val="CPKeyword"/>
            </w:rPr>
            <w:delText xml:space="preserve"> </w:delText>
          </w:r>
        </w:del>
        <w:r w:rsidRPr="00491B49">
          <w:t>{</w:t>
        </w:r>
      </w:ins>
    </w:p>
    <w:p w14:paraId="5CAD088A" w14:textId="77777777" w:rsidR="00E55440" w:rsidRPr="009D7E6C" w:rsidRDefault="00E55440" w:rsidP="00703F75">
      <w:pPr>
        <w:pStyle w:val="CDTMID"/>
        <w:rPr>
          <w:ins w:id="754" w:author="Osborn, Cameron" w:date="2019-08-16T10:50:00Z"/>
        </w:rPr>
      </w:pPr>
      <w:ins w:id="755" w:author="Osborn, Cameron" w:date="2019-08-16T10:50:00Z">
        <w:r>
          <w:t xml:space="preserve">           </w:t>
        </w:r>
        <w:r w:rsidRPr="00491B49">
          <w:rPr>
            <w:rStyle w:val="CPKeyword"/>
          </w:rPr>
          <w:t>if</w:t>
        </w:r>
        <w:r>
          <w:t xml:space="preserve"> </w:t>
        </w:r>
        <w:proofErr w:type="gramStart"/>
        <w:r w:rsidRPr="00491B49">
          <w:t>(!</w:t>
        </w:r>
        <w:proofErr w:type="spellStart"/>
        <w:r w:rsidRPr="00491B49">
          <w:t>file</w:t>
        </w:r>
        <w:proofErr w:type="gramEnd"/>
        <w:r w:rsidRPr="00491B49">
          <w:t>.Attributes.HasFlag</w:t>
        </w:r>
        <w:proofErr w:type="spellEnd"/>
        <w:r w:rsidRPr="00491B49">
          <w:t>(</w:t>
        </w:r>
        <w:proofErr w:type="spellStart"/>
        <w:r w:rsidRPr="00491B49">
          <w:t>FileAttributes.Hidden</w:t>
        </w:r>
        <w:proofErr w:type="spellEnd"/>
        <w:r w:rsidRPr="00491B49">
          <w:t>))</w:t>
        </w:r>
      </w:ins>
    </w:p>
    <w:p w14:paraId="752D7836" w14:textId="77777777" w:rsidR="00E55440" w:rsidRPr="00491B49" w:rsidRDefault="00E55440" w:rsidP="00703F75">
      <w:pPr>
        <w:pStyle w:val="CDTMID"/>
        <w:rPr>
          <w:ins w:id="756" w:author="Osborn, Cameron" w:date="2019-08-16T10:50:00Z"/>
        </w:rPr>
      </w:pPr>
      <w:ins w:id="757" w:author="Osborn, Cameron" w:date="2019-08-16T10:50:00Z">
        <w:r>
          <w:t xml:space="preserve">           </w:t>
        </w:r>
        <w:r w:rsidRPr="00491B49">
          <w:t>{</w:t>
        </w:r>
      </w:ins>
    </w:p>
    <w:p w14:paraId="6C69A6E7" w14:textId="77777777" w:rsidR="00E55440" w:rsidRPr="00491B49" w:rsidRDefault="00E55440" w:rsidP="00703F75">
      <w:pPr>
        <w:pStyle w:val="CDTMID"/>
        <w:rPr>
          <w:ins w:id="758" w:author="Osborn, Cameron" w:date="2019-08-16T10:50:00Z"/>
        </w:rPr>
      </w:pPr>
      <w:ins w:id="759" w:author="Osborn, Cameron" w:date="2019-08-16T10:50:00Z">
        <w:r>
          <w:t xml:space="preserve">                </w:t>
        </w:r>
        <w:r w:rsidRPr="00491B49">
          <w:rPr>
            <w:rStyle w:val="CPKeyword"/>
          </w:rPr>
          <w:t>throw</w:t>
        </w:r>
        <w:r>
          <w:t xml:space="preserve"> </w:t>
        </w:r>
        <w:r w:rsidRPr="00491B49">
          <w:rPr>
            <w:rStyle w:val="CPKeyword"/>
          </w:rPr>
          <w:t>new</w:t>
        </w:r>
        <w:r>
          <w:t xml:space="preserve"> </w:t>
        </w:r>
        <w:proofErr w:type="gramStart"/>
        <w:r w:rsidRPr="00491B49">
          <w:t>Exception(</w:t>
        </w:r>
        <w:proofErr w:type="gramEnd"/>
        <w:r>
          <w:t>“</w:t>
        </w:r>
        <w:r w:rsidRPr="00491B49">
          <w:t>File</w:t>
        </w:r>
        <w:r>
          <w:t xml:space="preserve"> </w:t>
        </w:r>
        <w:r w:rsidRPr="00491B49">
          <w:t>is</w:t>
        </w:r>
        <w:r>
          <w:t xml:space="preserve"> </w:t>
        </w:r>
        <w:r w:rsidRPr="00491B49">
          <w:t>not</w:t>
        </w:r>
        <w:r>
          <w:t xml:space="preserve"> </w:t>
        </w:r>
        <w:r w:rsidRPr="00491B49">
          <w:t>hidden.</w:t>
        </w:r>
        <w:r>
          <w:t>”</w:t>
        </w:r>
        <w:r w:rsidRPr="00491B49">
          <w:t>);</w:t>
        </w:r>
      </w:ins>
    </w:p>
    <w:p w14:paraId="2C34CC5A" w14:textId="77777777" w:rsidR="00E55440" w:rsidRDefault="00E55440" w:rsidP="00703F75">
      <w:pPr>
        <w:pStyle w:val="CDTMID"/>
        <w:rPr>
          <w:ins w:id="760" w:author="Osborn, Cameron" w:date="2019-08-16T10:50:00Z"/>
        </w:rPr>
      </w:pPr>
      <w:ins w:id="761" w:author="Osborn, Cameron" w:date="2019-08-16T10:50:00Z">
        <w:r>
          <w:t xml:space="preserve">           </w:t>
        </w:r>
        <w:r w:rsidRPr="00491B49">
          <w:t>}</w:t>
        </w:r>
      </w:ins>
    </w:p>
    <w:p w14:paraId="009069D9" w14:textId="3A6ECA76" w:rsidR="00E55440" w:rsidRDefault="00057772" w:rsidP="00703F75">
      <w:pPr>
        <w:pStyle w:val="CDTMID"/>
        <w:rPr>
          <w:ins w:id="762" w:author="Osborn, Cameron" w:date="2019-08-16T10:50:00Z"/>
        </w:rPr>
      </w:pPr>
      <w:ins w:id="763" w:author="Mark Michaelis" w:date="2020-02-24T14:48:00Z">
        <w:r w:rsidRPr="00B43360">
          <w:rPr>
            <w:rPrChange w:id="764" w:author="Mark Michaelis" w:date="2020-02-24T14:48:00Z">
              <w:rPr>
                <w:rStyle w:val="CPKeyword"/>
              </w:rPr>
            </w:rPrChange>
          </w:rPr>
          <w:t xml:space="preserve">      </w:t>
        </w:r>
      </w:ins>
      <w:ins w:id="765" w:author="Osborn, Cameron" w:date="2019-08-16T10:50:00Z">
        <w:del w:id="766" w:author="Mark Michaelis" w:date="2020-02-24T14:48:00Z">
          <w:r w:rsidR="00E55440" w:rsidDel="00057772">
            <w:rPr>
              <w:rStyle w:val="CPKeyword"/>
            </w:rPr>
            <w:tab/>
            <w:delText xml:space="preserve"> </w:delText>
          </w:r>
        </w:del>
        <w:r w:rsidR="00E55440" w:rsidRPr="00491B49">
          <w:t>}</w:t>
        </w:r>
      </w:ins>
    </w:p>
    <w:p w14:paraId="3F395272" w14:textId="77777777" w:rsidR="00E55440" w:rsidRPr="00491B49" w:rsidRDefault="00E55440" w:rsidP="00703F75">
      <w:pPr>
        <w:pStyle w:val="CDTMID"/>
        <w:rPr>
          <w:ins w:id="767" w:author="Osborn, Cameron" w:date="2019-08-16T10:50:00Z"/>
          <w:rStyle w:val="CPComment"/>
        </w:rPr>
      </w:pPr>
      <w:ins w:id="768" w:author="Osborn, Cameron" w:date="2019-08-16T10:50:00Z">
        <w:r w:rsidRPr="00057772">
          <w:rPr>
            <w:rFonts w:cs="Consolas"/>
            <w:rPrChange w:id="769" w:author="Mark Michaelis" w:date="2020-02-24T14:48:00Z">
              <w:rPr>
                <w:rStyle w:val="CPComment"/>
              </w:rPr>
            </w:rPrChange>
          </w:rPr>
          <w:t xml:space="preserve">      </w:t>
        </w:r>
        <w:r w:rsidRPr="00491B49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Use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bit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operators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prior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to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C#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4.0/.NET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4.0</w:t>
        </w:r>
      </w:ins>
    </w:p>
    <w:p w14:paraId="151CA421" w14:textId="77777777" w:rsidR="00E55440" w:rsidRDefault="00E55440" w:rsidP="00703F75">
      <w:pPr>
        <w:pStyle w:val="CDTMID"/>
        <w:rPr>
          <w:ins w:id="770" w:author="Osborn, Cameron" w:date="2019-08-16T10:50:00Z"/>
        </w:rPr>
      </w:pPr>
      <w:ins w:id="771" w:author="Osborn, Cameron" w:date="2019-08-16T10:50:00Z">
        <w:r>
          <w:t xml:space="preserve">      </w:t>
        </w:r>
        <w:r w:rsidRPr="00B42D71">
          <w:rPr>
            <w:rStyle w:val="CPKeyword"/>
          </w:rPr>
          <w:t>if</w:t>
        </w:r>
        <w:r>
          <w:t xml:space="preserve"> </w:t>
        </w:r>
        <w:proofErr w:type="gramStart"/>
        <w:r w:rsidRPr="003C29EE">
          <w:t>((</w:t>
        </w:r>
        <w:r>
          <w:t xml:space="preserve"> </w:t>
        </w:r>
        <w:proofErr w:type="spellStart"/>
        <w:r w:rsidRPr="003C29EE">
          <w:t>file</w:t>
        </w:r>
        <w:proofErr w:type="gramEnd"/>
        <w:r w:rsidRPr="003C29EE">
          <w:t>.Attributes</w:t>
        </w:r>
        <w:proofErr w:type="spellEnd"/>
        <w:r>
          <w:t xml:space="preserve"> </w:t>
        </w:r>
        <w:r w:rsidRPr="003C29EE">
          <w:t>&amp;</w:t>
        </w:r>
        <w:r>
          <w:t xml:space="preserve"> </w:t>
        </w:r>
        <w:proofErr w:type="spellStart"/>
        <w:r w:rsidRPr="003C29EE">
          <w:t>FileAttributes.ReadOnly</w:t>
        </w:r>
        <w:proofErr w:type="spellEnd"/>
        <w:r w:rsidRPr="003C29EE">
          <w:t>)</w:t>
        </w:r>
        <w:r>
          <w:t xml:space="preserve"> </w:t>
        </w:r>
        <w:r w:rsidRPr="003C29EE">
          <w:t>!=</w:t>
        </w:r>
      </w:ins>
    </w:p>
    <w:p w14:paraId="06D13439" w14:textId="77777777" w:rsidR="00E55440" w:rsidRDefault="00E55440" w:rsidP="00703F75">
      <w:pPr>
        <w:pStyle w:val="CDTMID"/>
        <w:rPr>
          <w:ins w:id="772" w:author="Osborn, Cameron" w:date="2019-08-16T10:50:00Z"/>
        </w:rPr>
      </w:pPr>
      <w:ins w:id="773" w:author="Osborn, Cameron" w:date="2019-08-16T10:50:00Z">
        <w:r>
          <w:t xml:space="preserve">          </w:t>
        </w:r>
        <w:proofErr w:type="spellStart"/>
        <w:r w:rsidRPr="003C29EE">
          <w:t>FileAttributes.ReadOnly</w:t>
        </w:r>
        <w:proofErr w:type="spellEnd"/>
        <w:r w:rsidRPr="003C29EE">
          <w:t>)</w:t>
        </w:r>
      </w:ins>
    </w:p>
    <w:p w14:paraId="22CD24F5" w14:textId="77777777" w:rsidR="00E55440" w:rsidRPr="003C29EE" w:rsidRDefault="00E55440" w:rsidP="00703F75">
      <w:pPr>
        <w:pStyle w:val="CDTMID"/>
        <w:rPr>
          <w:ins w:id="774" w:author="Osborn, Cameron" w:date="2019-08-16T10:50:00Z"/>
        </w:rPr>
      </w:pPr>
      <w:ins w:id="775" w:author="Osborn, Cameron" w:date="2019-08-16T10:50:00Z">
        <w:r>
          <w:t xml:space="preserve">      </w:t>
        </w:r>
        <w:r w:rsidRPr="003C29EE">
          <w:t>{</w:t>
        </w:r>
      </w:ins>
    </w:p>
    <w:p w14:paraId="330F91F6" w14:textId="77777777" w:rsidR="00E55440" w:rsidRPr="003C29EE" w:rsidRDefault="00E55440" w:rsidP="00703F75">
      <w:pPr>
        <w:pStyle w:val="CDTMID"/>
        <w:rPr>
          <w:ins w:id="776" w:author="Osborn, Cameron" w:date="2019-08-16T10:50:00Z"/>
        </w:rPr>
      </w:pPr>
      <w:ins w:id="777" w:author="Osborn, Cameron" w:date="2019-08-16T10:50:00Z">
        <w:r>
          <w:t xml:space="preserve">          </w:t>
        </w:r>
        <w:r w:rsidRPr="003C29EE">
          <w:rPr>
            <w:rStyle w:val="CPKeyword"/>
          </w:rPr>
          <w:t>throw</w:t>
        </w:r>
        <w:r>
          <w:t xml:space="preserve"> </w:t>
        </w:r>
        <w:r w:rsidRPr="003C29EE">
          <w:rPr>
            <w:rStyle w:val="CPKeyword"/>
          </w:rPr>
          <w:t>new</w:t>
        </w:r>
        <w:r>
          <w:t xml:space="preserve"> </w:t>
        </w:r>
        <w:proofErr w:type="gramStart"/>
        <w:r w:rsidRPr="003C29EE">
          <w:t>Exception(</w:t>
        </w:r>
        <w:proofErr w:type="gramEnd"/>
        <w:r w:rsidRPr="003C29EE">
          <w:rPr>
            <w:rStyle w:val="Maroon"/>
          </w:rPr>
          <w:t>"File</w:t>
        </w:r>
        <w:r>
          <w:rPr>
            <w:rStyle w:val="Maroon"/>
          </w:rPr>
          <w:t xml:space="preserve"> </w:t>
        </w:r>
        <w:r w:rsidRPr="003C29EE">
          <w:rPr>
            <w:rStyle w:val="Maroon"/>
          </w:rPr>
          <w:t>is</w:t>
        </w:r>
        <w:r>
          <w:rPr>
            <w:rStyle w:val="Maroon"/>
          </w:rPr>
          <w:t xml:space="preserve"> </w:t>
        </w:r>
        <w:r w:rsidRPr="003C29EE">
          <w:rPr>
            <w:rStyle w:val="Maroon"/>
          </w:rPr>
          <w:t>not</w:t>
        </w:r>
        <w:r>
          <w:rPr>
            <w:rStyle w:val="Maroon"/>
          </w:rPr>
          <w:t xml:space="preserve"> </w:t>
        </w:r>
        <w:r w:rsidRPr="003C29EE">
          <w:rPr>
            <w:rStyle w:val="Maroon"/>
          </w:rPr>
          <w:t>read-only."</w:t>
        </w:r>
        <w:r w:rsidRPr="003C29EE">
          <w:t>);</w:t>
        </w:r>
      </w:ins>
    </w:p>
    <w:p w14:paraId="775F64BA" w14:textId="77777777" w:rsidR="00E55440" w:rsidRPr="003C29EE" w:rsidRDefault="00E55440" w:rsidP="00703F75">
      <w:pPr>
        <w:pStyle w:val="CDTMID"/>
        <w:rPr>
          <w:ins w:id="778" w:author="Osborn, Cameron" w:date="2019-08-16T10:50:00Z"/>
        </w:rPr>
      </w:pPr>
      <w:ins w:id="779" w:author="Osborn, Cameron" w:date="2019-08-16T10:50:00Z">
        <w:r>
          <w:t xml:space="preserve">      </w:t>
        </w:r>
        <w:r w:rsidRPr="003C29EE">
          <w:t>}</w:t>
        </w:r>
      </w:ins>
    </w:p>
    <w:p w14:paraId="38A0424D" w14:textId="4D0C09F9" w:rsidR="00B42D71" w:rsidRPr="00491B49" w:rsidDel="00E55440" w:rsidRDefault="00E17B9E" w:rsidP="00703F75">
      <w:pPr>
        <w:pStyle w:val="CDTMID"/>
        <w:rPr>
          <w:del w:id="780" w:author="Osborn, Cameron" w:date="2019-08-16T10:50:00Z"/>
        </w:rPr>
      </w:pPr>
      <w:del w:id="781" w:author="Osborn, Cameron" w:date="2019-08-16T10:50:00Z">
        <w:r w:rsidDel="00E55440">
          <w:delText xml:space="preserve">        </w:delText>
        </w:r>
        <w:r w:rsidR="00B42D71" w:rsidRPr="00491B49" w:rsidDel="00E55440">
          <w:rPr>
            <w:rStyle w:val="CPComment"/>
          </w:rPr>
          <w:delText>//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Added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in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C#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4.0/</w:delText>
        </w:r>
        <w:r w:rsidR="00302187" w:rsidDel="00E55440">
          <w:rPr>
            <w:rStyle w:val="CPComment"/>
          </w:rPr>
          <w:delText>Microsoft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.NET</w:delText>
        </w:r>
        <w:r w:rsidDel="00E55440">
          <w:rPr>
            <w:rStyle w:val="CPComment"/>
          </w:rPr>
          <w:delText xml:space="preserve"> </w:delText>
        </w:r>
        <w:r w:rsidR="00302187" w:rsidDel="00E55440">
          <w:rPr>
            <w:rStyle w:val="CPComment"/>
          </w:rPr>
          <w:delText>Framwork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4.0</w:delText>
        </w:r>
      </w:del>
    </w:p>
    <w:p w14:paraId="771C56FD" w14:textId="44B99ED8" w:rsidR="00B42D71" w:rsidRPr="009D7E6C" w:rsidDel="00E55440" w:rsidRDefault="00E17B9E" w:rsidP="00703F75">
      <w:pPr>
        <w:pStyle w:val="CDTMID"/>
        <w:rPr>
          <w:del w:id="782" w:author="Osborn, Cameron" w:date="2019-08-16T10:50:00Z"/>
        </w:rPr>
      </w:pPr>
      <w:del w:id="783" w:author="Osborn, Cameron" w:date="2019-08-16T10:50:00Z">
        <w:r w:rsidDel="00E55440">
          <w:delText xml:space="preserve">      </w:delText>
        </w:r>
        <w:r w:rsidR="00B42D71" w:rsidRPr="00491B49" w:rsidDel="00E55440">
          <w:rPr>
            <w:rStyle w:val="CPKeyword"/>
          </w:rPr>
          <w:delText>if</w:delText>
        </w:r>
        <w:r w:rsidDel="00E55440">
          <w:delText xml:space="preserve"> </w:delText>
        </w:r>
        <w:r w:rsidR="00B42D71" w:rsidRPr="00491B49" w:rsidDel="00E55440">
          <w:delText>(!file.Attributes.HasFlag(FileAttributes.Hidden))</w:delText>
        </w:r>
      </w:del>
    </w:p>
    <w:p w14:paraId="15423202" w14:textId="4D253654" w:rsidR="00B42D71" w:rsidRPr="00491B49" w:rsidDel="00E55440" w:rsidRDefault="00E17B9E" w:rsidP="00703F75">
      <w:pPr>
        <w:pStyle w:val="CDTMID"/>
        <w:rPr>
          <w:del w:id="784" w:author="Osborn, Cameron" w:date="2019-08-16T10:50:00Z"/>
        </w:rPr>
      </w:pPr>
      <w:del w:id="785" w:author="Osborn, Cameron" w:date="2019-08-16T10:50:00Z">
        <w:r w:rsidDel="00E55440">
          <w:delText xml:space="preserve">      </w:delText>
        </w:r>
        <w:r w:rsidR="00B42D71" w:rsidRPr="00491B49" w:rsidDel="00E55440">
          <w:delText>{</w:delText>
        </w:r>
      </w:del>
    </w:p>
    <w:p w14:paraId="27852136" w14:textId="20DC0C8B" w:rsidR="00B42D71" w:rsidRPr="00491B49" w:rsidDel="00E55440" w:rsidRDefault="00E17B9E" w:rsidP="00703F75">
      <w:pPr>
        <w:pStyle w:val="CDTMID"/>
        <w:rPr>
          <w:del w:id="786" w:author="Osborn, Cameron" w:date="2019-08-16T10:50:00Z"/>
        </w:rPr>
      </w:pPr>
      <w:del w:id="787" w:author="Osborn, Cameron" w:date="2019-08-16T10:50:00Z">
        <w:r w:rsidDel="00E55440">
          <w:delText xml:space="preserve">           </w:delText>
        </w:r>
        <w:r w:rsidR="00B42D71" w:rsidRPr="00491B49" w:rsidDel="00E55440">
          <w:rPr>
            <w:rStyle w:val="CPKeyword"/>
          </w:rPr>
          <w:delText>throw</w:delText>
        </w:r>
        <w:r w:rsidDel="00E55440">
          <w:delText xml:space="preserve"> </w:delText>
        </w:r>
        <w:r w:rsidR="00B42D71" w:rsidRPr="00491B49" w:rsidDel="00E55440">
          <w:rPr>
            <w:rStyle w:val="CPKeyword"/>
          </w:rPr>
          <w:delText>new</w:delText>
        </w:r>
        <w:r w:rsidDel="00E55440">
          <w:delText xml:space="preserve"> </w:delText>
        </w:r>
        <w:r w:rsidR="00B42D71" w:rsidRPr="00491B49" w:rsidDel="00E55440">
          <w:delText>Exception("File</w:delText>
        </w:r>
        <w:r w:rsidDel="00E55440">
          <w:delText xml:space="preserve"> </w:delText>
        </w:r>
        <w:r w:rsidR="00B42D71" w:rsidRPr="00491B49" w:rsidDel="00E55440">
          <w:delText>is</w:delText>
        </w:r>
        <w:r w:rsidDel="00E55440">
          <w:delText xml:space="preserve"> </w:delText>
        </w:r>
        <w:r w:rsidR="00B42D71" w:rsidRPr="00491B49" w:rsidDel="00E55440">
          <w:delText>not</w:delText>
        </w:r>
        <w:r w:rsidDel="00E55440">
          <w:delText xml:space="preserve"> </w:delText>
        </w:r>
        <w:r w:rsidR="00B42D71" w:rsidRPr="00491B49" w:rsidDel="00E55440">
          <w:delText>hidden.");</w:delText>
        </w:r>
      </w:del>
    </w:p>
    <w:p w14:paraId="3957EE15" w14:textId="373B820F" w:rsidR="00364199" w:rsidDel="00E55440" w:rsidRDefault="00E17B9E" w:rsidP="00703F75">
      <w:pPr>
        <w:pStyle w:val="CDTMID"/>
        <w:rPr>
          <w:del w:id="788" w:author="Osborn, Cameron" w:date="2019-08-16T10:50:00Z"/>
        </w:rPr>
      </w:pPr>
      <w:del w:id="789" w:author="Osborn, Cameron" w:date="2019-08-16T10:50:00Z">
        <w:r w:rsidDel="00E55440">
          <w:delText xml:space="preserve">      </w:delText>
        </w:r>
        <w:r w:rsidR="00B42D71" w:rsidRPr="00491B49" w:rsidDel="00E55440">
          <w:delText>}</w:delText>
        </w:r>
      </w:del>
    </w:p>
    <w:p w14:paraId="7D5570D2" w14:textId="63097549" w:rsidR="00B42D71" w:rsidRPr="00491B49" w:rsidDel="00E55440" w:rsidRDefault="00E17B9E" w:rsidP="00703F75">
      <w:pPr>
        <w:pStyle w:val="CDTMID"/>
        <w:rPr>
          <w:del w:id="790" w:author="Osborn, Cameron" w:date="2019-08-16T10:50:00Z"/>
          <w:rStyle w:val="CPComment"/>
        </w:rPr>
      </w:pPr>
      <w:del w:id="791" w:author="Osborn, Cameron" w:date="2019-08-16T10:50:00Z">
        <w:r w:rsidDel="00E55440">
          <w:rPr>
            <w:rStyle w:val="CPComment"/>
          </w:rPr>
          <w:delText xml:space="preserve">      </w:delText>
        </w:r>
        <w:r w:rsidR="00B42D71" w:rsidRPr="00491B49" w:rsidDel="00E55440">
          <w:rPr>
            <w:rStyle w:val="CPComment"/>
          </w:rPr>
          <w:delText>//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Use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bit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operators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prior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to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C#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4.0/.NET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4.0</w:delText>
        </w:r>
      </w:del>
    </w:p>
    <w:p w14:paraId="51D61648" w14:textId="6CCC1152" w:rsidR="00B42D71" w:rsidDel="00E55440" w:rsidRDefault="00E17B9E" w:rsidP="00703F75">
      <w:pPr>
        <w:pStyle w:val="CDTMID"/>
        <w:rPr>
          <w:del w:id="792" w:author="Osborn, Cameron" w:date="2019-08-16T10:50:00Z"/>
        </w:rPr>
      </w:pPr>
      <w:del w:id="793" w:author="Osborn, Cameron" w:date="2019-08-16T10:50:00Z">
        <w:r w:rsidDel="00E55440">
          <w:delText xml:space="preserve">      </w:delText>
        </w:r>
        <w:r w:rsidR="00CA59C0" w:rsidRPr="00B42D71" w:rsidDel="00E55440">
          <w:rPr>
            <w:rStyle w:val="CPKeyword"/>
          </w:rPr>
          <w:delText>if</w:delText>
        </w:r>
        <w:r w:rsidDel="00E55440">
          <w:delText xml:space="preserve"> </w:delText>
        </w:r>
        <w:r w:rsidR="00CA59C0" w:rsidRPr="003C29EE" w:rsidDel="00E55440">
          <w:delText>((</w:delText>
        </w:r>
        <w:r w:rsidDel="00E55440">
          <w:delText xml:space="preserve"> </w:delText>
        </w:r>
        <w:r w:rsidR="00CA59C0" w:rsidRPr="003C29EE" w:rsidDel="00E55440">
          <w:delText>file.Attributes</w:delText>
        </w:r>
        <w:r w:rsidDel="00E55440">
          <w:delText xml:space="preserve"> </w:delText>
        </w:r>
        <w:r w:rsidR="00CA59C0" w:rsidRPr="003C29EE" w:rsidDel="00E55440">
          <w:delText>&amp;</w:delText>
        </w:r>
        <w:r w:rsidDel="00E55440">
          <w:delText xml:space="preserve"> </w:delText>
        </w:r>
        <w:r w:rsidR="00CA59C0" w:rsidRPr="003C29EE" w:rsidDel="00E55440">
          <w:delText>FileAttributes.ReadOnly)</w:delText>
        </w:r>
        <w:r w:rsidDel="00E55440">
          <w:delText xml:space="preserve"> </w:delText>
        </w:r>
        <w:r w:rsidR="00CA59C0" w:rsidRPr="003C29EE" w:rsidDel="00E55440">
          <w:delText>!=</w:delText>
        </w:r>
      </w:del>
    </w:p>
    <w:p w14:paraId="1D21BAE0" w14:textId="22FCFE8E" w:rsidR="00364199" w:rsidDel="00E55440" w:rsidRDefault="00E17B9E" w:rsidP="00703F75">
      <w:pPr>
        <w:pStyle w:val="CDTMID"/>
        <w:rPr>
          <w:del w:id="794" w:author="Osborn, Cameron" w:date="2019-08-16T10:50:00Z"/>
        </w:rPr>
      </w:pPr>
      <w:del w:id="795" w:author="Osborn, Cameron" w:date="2019-08-16T10:50:00Z">
        <w:r w:rsidDel="00E55440">
          <w:delText xml:space="preserve">          </w:delText>
        </w:r>
        <w:r w:rsidR="00CA59C0" w:rsidRPr="003C29EE" w:rsidDel="00E55440">
          <w:delText>FileAttributes.ReadOnly)</w:delText>
        </w:r>
      </w:del>
    </w:p>
    <w:p w14:paraId="320ADA60" w14:textId="5833E6B3" w:rsidR="001625C4" w:rsidRPr="003C29EE" w:rsidDel="00E55440" w:rsidRDefault="00E17B9E" w:rsidP="00703F75">
      <w:pPr>
        <w:pStyle w:val="CDTMID"/>
        <w:rPr>
          <w:del w:id="796" w:author="Osborn, Cameron" w:date="2019-08-16T10:50:00Z"/>
        </w:rPr>
      </w:pPr>
      <w:del w:id="797" w:author="Osborn, Cameron" w:date="2019-08-16T10:50:00Z">
        <w:r w:rsidDel="00E55440">
          <w:delText xml:space="preserve">      </w:delText>
        </w:r>
        <w:r w:rsidR="00CA59C0" w:rsidRPr="003C29EE" w:rsidDel="00E55440">
          <w:delText>{</w:delText>
        </w:r>
      </w:del>
    </w:p>
    <w:p w14:paraId="656854C9" w14:textId="3AC955B0" w:rsidR="001625C4" w:rsidRPr="003C29EE" w:rsidDel="00E55440" w:rsidRDefault="00E17B9E" w:rsidP="00703F75">
      <w:pPr>
        <w:pStyle w:val="CDTMID"/>
        <w:rPr>
          <w:del w:id="798" w:author="Osborn, Cameron" w:date="2019-08-16T10:50:00Z"/>
        </w:rPr>
      </w:pPr>
      <w:del w:id="799" w:author="Osborn, Cameron" w:date="2019-08-16T10:50:00Z">
        <w:r w:rsidDel="00E55440">
          <w:delText xml:space="preserve">          </w:delText>
        </w:r>
        <w:r w:rsidR="00CA59C0" w:rsidRPr="003C29EE" w:rsidDel="00E55440">
          <w:rPr>
            <w:rStyle w:val="CPKeyword"/>
          </w:rPr>
          <w:delText>throw</w:delText>
        </w:r>
        <w:r w:rsidDel="00E55440">
          <w:delText xml:space="preserve"> </w:delText>
        </w:r>
        <w:r w:rsidR="00CA59C0" w:rsidRPr="003C29EE" w:rsidDel="00E55440">
          <w:rPr>
            <w:rStyle w:val="CPKeyword"/>
          </w:rPr>
          <w:delText>new</w:delText>
        </w:r>
        <w:r w:rsidDel="00E55440">
          <w:delText xml:space="preserve"> </w:delText>
        </w:r>
        <w:r w:rsidR="00CA59C0" w:rsidRPr="003C29EE" w:rsidDel="00E55440">
          <w:delText>Exception(</w:delText>
        </w:r>
        <w:r w:rsidR="00CA59C0" w:rsidRPr="003C29EE" w:rsidDel="00E55440">
          <w:rPr>
            <w:rStyle w:val="Maroon"/>
          </w:rPr>
          <w:delText>"File</w:delText>
        </w:r>
        <w:r w:rsidDel="00E55440">
          <w:rPr>
            <w:rStyle w:val="Maroon"/>
          </w:rPr>
          <w:delText xml:space="preserve"> </w:delText>
        </w:r>
        <w:r w:rsidR="00CA59C0" w:rsidRPr="003C29EE" w:rsidDel="00E55440">
          <w:rPr>
            <w:rStyle w:val="Maroon"/>
          </w:rPr>
          <w:delText>is</w:delText>
        </w:r>
        <w:r w:rsidDel="00E55440">
          <w:rPr>
            <w:rStyle w:val="Maroon"/>
          </w:rPr>
          <w:delText xml:space="preserve"> </w:delText>
        </w:r>
        <w:r w:rsidR="00CA59C0" w:rsidRPr="003C29EE" w:rsidDel="00E55440">
          <w:rPr>
            <w:rStyle w:val="Maroon"/>
          </w:rPr>
          <w:delText>not</w:delText>
        </w:r>
        <w:r w:rsidDel="00E55440">
          <w:rPr>
            <w:rStyle w:val="Maroon"/>
          </w:rPr>
          <w:delText xml:space="preserve"> </w:delText>
        </w:r>
        <w:r w:rsidR="00CA59C0" w:rsidRPr="003C29EE" w:rsidDel="00E55440">
          <w:rPr>
            <w:rStyle w:val="Maroon"/>
          </w:rPr>
          <w:delText>read-only."</w:delText>
        </w:r>
        <w:r w:rsidR="00CA59C0" w:rsidRPr="003C29EE" w:rsidDel="00E55440">
          <w:delText>);</w:delText>
        </w:r>
      </w:del>
    </w:p>
    <w:p w14:paraId="6E89A0E6" w14:textId="07D55B45" w:rsidR="001625C4" w:rsidRPr="003C29EE" w:rsidDel="00E55440" w:rsidRDefault="00E17B9E" w:rsidP="00703F75">
      <w:pPr>
        <w:pStyle w:val="CDTMID"/>
        <w:rPr>
          <w:del w:id="800" w:author="Osborn, Cameron" w:date="2019-08-16T10:50:00Z"/>
        </w:rPr>
      </w:pPr>
      <w:del w:id="801" w:author="Osborn, Cameron" w:date="2019-08-16T10:50:00Z">
        <w:r w:rsidDel="00E55440">
          <w:delText xml:space="preserve">      </w:delText>
        </w:r>
        <w:r w:rsidR="00CA59C0" w:rsidRPr="003C29EE" w:rsidDel="00E55440">
          <w:delText>}</w:delText>
        </w:r>
      </w:del>
    </w:p>
    <w:p w14:paraId="30EE7764" w14:textId="77777777" w:rsidR="001625C4" w:rsidRPr="003C29EE" w:rsidRDefault="001625C4" w:rsidP="00703F75">
      <w:pPr>
        <w:pStyle w:val="CDTMID"/>
      </w:pPr>
    </w:p>
    <w:p w14:paraId="4766F718" w14:textId="75F58C0A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54221D4C" w14:textId="77777777" w:rsidR="001625C4" w:rsidRPr="003C29EE" w:rsidRDefault="00CA59C0" w:rsidP="00703F75">
      <w:pPr>
        <w:pStyle w:val="CDTLAST"/>
      </w:pPr>
      <w:r w:rsidRPr="003C29EE">
        <w:t>}</w:t>
      </w:r>
    </w:p>
    <w:p w14:paraId="3BCAD4AF" w14:textId="598B6DA4" w:rsidR="001625C4" w:rsidRPr="003C29EE" w:rsidRDefault="00CA59C0" w:rsidP="00DD2E54">
      <w:pPr>
        <w:pStyle w:val="HEADFIRST"/>
      </w:pPr>
      <w:r w:rsidRPr="003C29EE">
        <w:t>The</w:t>
      </w:r>
      <w:r w:rsidR="00E17B9E">
        <w:t xml:space="preserve"> </w:t>
      </w:r>
      <w:r w:rsidRPr="003C29EE">
        <w:t>results</w:t>
      </w:r>
      <w:r w:rsidR="00E17B9E">
        <w:t xml:space="preserve"> </w:t>
      </w:r>
      <w:r w:rsidRPr="003C29EE">
        <w:t>of</w:t>
      </w:r>
      <w:r w:rsidR="00E17B9E">
        <w:t xml:space="preserve"> </w:t>
      </w:r>
      <w:r w:rsidR="004A7817">
        <w:t>Listing 9.15</w:t>
      </w:r>
      <w:r w:rsidR="00E17B9E">
        <w:t xml:space="preserve"> </w:t>
      </w:r>
      <w:r w:rsidRPr="003C29EE">
        <w:t>appear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714299">
        <w:t>Output</w:t>
      </w:r>
      <w:r w:rsidR="00E17B9E">
        <w:t xml:space="preserve"> </w:t>
      </w:r>
      <w:r w:rsidR="00714299">
        <w:t>9.</w:t>
      </w:r>
      <w:r w:rsidRPr="003C29EE">
        <w:t>5.</w:t>
      </w:r>
    </w:p>
    <w:p w14:paraId="239CDB65" w14:textId="60EFFE89" w:rsidR="001625C4" w:rsidRPr="003C29EE" w:rsidRDefault="001625C4" w:rsidP="005F730C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5F730C" w14:paraId="2CB95F3D" w14:textId="77777777" w:rsidTr="00D16C18">
        <w:tc>
          <w:tcPr>
            <w:tcW w:w="7010" w:type="dxa"/>
            <w:shd w:val="clear" w:color="auto" w:fill="auto"/>
          </w:tcPr>
          <w:p w14:paraId="2B8BC961" w14:textId="603387A7" w:rsidR="005F730C" w:rsidRPr="00336E94" w:rsidRDefault="005F730C" w:rsidP="00336E94">
            <w:pPr>
              <w:pStyle w:val="OUTPUTTTLNUM"/>
              <w:rPr>
                <w:rFonts w:hint="eastAsia"/>
              </w:rPr>
            </w:pPr>
            <w:r>
              <w:t>Output 9.</w:t>
            </w:r>
            <w:r w:rsidRPr="003C29EE">
              <w:t>5</w:t>
            </w:r>
          </w:p>
        </w:tc>
      </w:tr>
      <w:tr w:rsidR="005F730C" w14:paraId="1AEF0D7D" w14:textId="77777777" w:rsidTr="00D16C18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426AEC11" w14:textId="3A46612C" w:rsidR="005F730C" w:rsidRDefault="005F730C" w:rsidP="000F0928">
            <w:pPr>
              <w:pStyle w:val="OUTPUTLAST"/>
              <w:rPr>
                <w:rStyle w:val="E1"/>
              </w:rPr>
            </w:pPr>
            <w:r w:rsidRPr="003C29EE">
              <w:t>Hidden</w:t>
            </w:r>
            <w:r>
              <w:t xml:space="preserve"> </w:t>
            </w:r>
            <w:r w:rsidRPr="003C29EE">
              <w:t>|</w:t>
            </w:r>
            <w:r>
              <w:t xml:space="preserve"> </w:t>
            </w:r>
            <w:proofErr w:type="spellStart"/>
            <w:r w:rsidRPr="003C29EE">
              <w:t>ReadOnly</w:t>
            </w:r>
            <w:proofErr w:type="spellEnd"/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3</w:t>
            </w:r>
          </w:p>
        </w:tc>
      </w:tr>
    </w:tbl>
    <w:p w14:paraId="6815E8AB" w14:textId="77777777" w:rsidR="005F730C" w:rsidRPr="003C29EE" w:rsidRDefault="005F730C" w:rsidP="005F730C">
      <w:pPr>
        <w:pStyle w:val="spacer"/>
      </w:pPr>
    </w:p>
    <w:p w14:paraId="53997A72" w14:textId="61DFF70F" w:rsidR="001625C4" w:rsidRPr="003C29EE" w:rsidRDefault="00CA59C0" w:rsidP="00DD2E54">
      <w:pPr>
        <w:pStyle w:val="CHAPBM"/>
      </w:pPr>
      <w:r w:rsidRPr="003C29EE">
        <w:lastRenderedPageBreak/>
        <w:t>Using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bitwise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operator</w:t>
      </w:r>
      <w:r w:rsidR="00E17B9E">
        <w:t xml:space="preserve"> </w:t>
      </w:r>
      <w:r w:rsidRPr="003C29EE">
        <w:t>allows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set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file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both</w:t>
      </w:r>
      <w:r w:rsidR="00E17B9E">
        <w:t xml:space="preserve"> </w:t>
      </w:r>
      <w:r w:rsidRPr="003C29EE">
        <w:t>read-only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hidden.</w:t>
      </w:r>
    </w:p>
    <w:p w14:paraId="41FB4F91" w14:textId="1B30565E" w:rsidR="00364199" w:rsidRDefault="00CA59C0" w:rsidP="00DD2E54">
      <w:pPr>
        <w:pStyle w:val="CHAPBM"/>
      </w:pPr>
      <w:r w:rsidRPr="003C29EE">
        <w:t>Each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does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need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correspond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flag.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perfectly</w:t>
      </w:r>
      <w:r w:rsidR="00E17B9E">
        <w:t xml:space="preserve"> </w:t>
      </w:r>
      <w:r w:rsidRPr="003C29EE">
        <w:t>reasonable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additional</w:t>
      </w:r>
      <w:r w:rsidR="00E17B9E">
        <w:t xml:space="preserve"> </w:t>
      </w:r>
      <w:r w:rsidRPr="003C29EE">
        <w:t>flags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correspond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frequent</w:t>
      </w:r>
      <w:r w:rsidR="00E17B9E">
        <w:t xml:space="preserve"> </w:t>
      </w:r>
      <w:r w:rsidRPr="003C29EE">
        <w:t>combinations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values.</w:t>
      </w:r>
      <w:r w:rsidR="00E17B9E">
        <w:t xml:space="preserve"> </w:t>
      </w:r>
      <w:r w:rsidR="004A7817">
        <w:t>Listing 9.16</w:t>
      </w:r>
      <w:r w:rsidR="00E17B9E">
        <w:t xml:space="preserve"> </w:t>
      </w:r>
      <w:r w:rsidRPr="003C29EE">
        <w:t>shows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example.</w:t>
      </w:r>
    </w:p>
    <w:p w14:paraId="61283395" w14:textId="21ED825E" w:rsidR="001625C4" w:rsidRPr="003C29EE" w:rsidRDefault="004A7817" w:rsidP="00E50E99">
      <w:pPr>
        <w:pStyle w:val="CDTTTL"/>
      </w:pPr>
      <w:r w:rsidRPr="00612662">
        <w:rPr>
          <w:rStyle w:val="CDTNUM"/>
        </w:rPr>
        <w:t>Listing 9.16</w:t>
      </w:r>
      <w:r w:rsidR="00E17B9E" w:rsidRPr="00612662">
        <w:rPr>
          <w:rStyle w:val="CDTNUM"/>
        </w:rPr>
        <w:t>: </w:t>
      </w:r>
      <w:r w:rsidR="00CA59C0" w:rsidRPr="003C29EE">
        <w:t>Defining</w:t>
      </w:r>
      <w:r w:rsidR="00E17B9E">
        <w:t xml:space="preserve"> </w:t>
      </w:r>
      <w:proofErr w:type="spellStart"/>
      <w:r w:rsidR="00CA59C0" w:rsidRPr="003C29EE">
        <w:t>Enum</w:t>
      </w:r>
      <w:proofErr w:type="spellEnd"/>
      <w:r w:rsidR="00E17B9E">
        <w:t xml:space="preserve"> </w:t>
      </w:r>
      <w:r w:rsidR="00CA59C0" w:rsidRPr="003C29EE">
        <w:t>Values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3C29EE">
        <w:t>Frequent</w:t>
      </w:r>
      <w:r w:rsidR="00E17B9E">
        <w:t xml:space="preserve"> </w:t>
      </w:r>
      <w:r w:rsidR="00CA59C0" w:rsidRPr="003C29EE">
        <w:t>Combinations</w:t>
      </w:r>
    </w:p>
    <w:p w14:paraId="5E4FC706" w14:textId="177B38A6" w:rsidR="001625C4" w:rsidRPr="003C29EE" w:rsidRDefault="00CA59C0" w:rsidP="006A3099">
      <w:pPr>
        <w:pStyle w:val="CDTFIRST"/>
      </w:pPr>
      <w:r w:rsidRPr="003C29EE">
        <w:t>[Flags]</w:t>
      </w:r>
      <w:r w:rsidR="00E17B9E">
        <w:t xml:space="preserve"> </w:t>
      </w:r>
      <w:proofErr w:type="spellStart"/>
      <w:r w:rsidRPr="003C29EE">
        <w:rPr>
          <w:rStyle w:val="CPKeyword"/>
        </w:rPr>
        <w:t>enum</w:t>
      </w:r>
      <w:proofErr w:type="spellEnd"/>
      <w:r w:rsidR="00E17B9E">
        <w:t xml:space="preserve"> </w:t>
      </w:r>
      <w:proofErr w:type="spellStart"/>
      <w:r w:rsidRPr="003C29EE">
        <w:t>DistributedChannel</w:t>
      </w:r>
      <w:proofErr w:type="spellEnd"/>
    </w:p>
    <w:p w14:paraId="35932099" w14:textId="77777777" w:rsidR="001625C4" w:rsidRPr="003C29EE" w:rsidRDefault="00CA59C0" w:rsidP="00703F75">
      <w:pPr>
        <w:pStyle w:val="CDTMID"/>
      </w:pPr>
      <w:r w:rsidRPr="003C29EE">
        <w:t>{</w:t>
      </w:r>
    </w:p>
    <w:p w14:paraId="68566B3E" w14:textId="0DB4A05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None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0,</w:t>
      </w:r>
    </w:p>
    <w:p w14:paraId="565D054F" w14:textId="3624C009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Transacted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1,</w:t>
      </w:r>
    </w:p>
    <w:p w14:paraId="49A19518" w14:textId="77F1452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Queued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2,</w:t>
      </w:r>
    </w:p>
    <w:p w14:paraId="56E19B0D" w14:textId="40B03F9B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Encrypted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4,</w:t>
      </w:r>
    </w:p>
    <w:p w14:paraId="280619B1" w14:textId="65742BE1" w:rsidR="001625C4" w:rsidRPr="003C29EE" w:rsidRDefault="00E17B9E" w:rsidP="00210C87">
      <w:pPr>
        <w:pStyle w:val="CDTMID"/>
      </w:pPr>
      <w:r>
        <w:t xml:space="preserve">  </w:t>
      </w:r>
      <w:r w:rsidR="00CA59C0" w:rsidRPr="003C29EE">
        <w:t>Persisted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16,</w:t>
      </w:r>
    </w:p>
    <w:p w14:paraId="0D145839" w14:textId="76109DE0" w:rsidR="001625C4" w:rsidRPr="003C29EE" w:rsidRDefault="00E17B9E" w:rsidP="00210C87">
      <w:pPr>
        <w:pStyle w:val="CDTMID"/>
        <w:shd w:val="clear" w:color="auto" w:fill="F2F2F2" w:themeFill="background1" w:themeFillShade="F2"/>
      </w:pPr>
      <w:r>
        <w:t xml:space="preserve">  </w:t>
      </w:r>
      <w:proofErr w:type="spellStart"/>
      <w:r w:rsidR="00CA59C0" w:rsidRPr="003C29EE">
        <w:t>FaultTolerant</w:t>
      </w:r>
      <w:proofErr w:type="spellEnd"/>
      <w:r>
        <w:t xml:space="preserve"> </w:t>
      </w:r>
      <w:r w:rsidR="00CA59C0" w:rsidRPr="003C29EE">
        <w:t>=</w:t>
      </w:r>
    </w:p>
    <w:p w14:paraId="608929AB" w14:textId="6979366F" w:rsidR="001625C4" w:rsidRPr="003C29EE" w:rsidRDefault="00E17B9E" w:rsidP="00210C87">
      <w:pPr>
        <w:pStyle w:val="CDTMID"/>
        <w:shd w:val="clear" w:color="auto" w:fill="F2F2F2" w:themeFill="background1" w:themeFillShade="F2"/>
      </w:pPr>
      <w:r>
        <w:t xml:space="preserve">      </w:t>
      </w:r>
      <w:r w:rsidR="00CA59C0" w:rsidRPr="003C29EE">
        <w:t>Transacted</w:t>
      </w:r>
      <w:r>
        <w:t xml:space="preserve"> </w:t>
      </w:r>
      <w:r w:rsidR="00CA59C0" w:rsidRPr="003C29EE">
        <w:t>|</w:t>
      </w:r>
      <w:r>
        <w:t xml:space="preserve"> </w:t>
      </w:r>
      <w:r w:rsidR="00CA59C0" w:rsidRPr="003C29EE">
        <w:t>Queued</w:t>
      </w:r>
      <w:r>
        <w:t xml:space="preserve"> </w:t>
      </w:r>
      <w:r w:rsidR="00CA59C0" w:rsidRPr="003C29EE">
        <w:t>|</w:t>
      </w:r>
      <w:r>
        <w:t xml:space="preserve"> </w:t>
      </w:r>
      <w:r w:rsidR="00CA59C0" w:rsidRPr="003C29EE">
        <w:t>Persisted</w:t>
      </w:r>
    </w:p>
    <w:p w14:paraId="09107059" w14:textId="77777777" w:rsidR="001625C4" w:rsidRPr="003C29EE" w:rsidRDefault="00CA59C0" w:rsidP="0025529F">
      <w:pPr>
        <w:pStyle w:val="CDTLAST"/>
      </w:pPr>
      <w:r w:rsidRPr="003C29EE">
        <w:t>}</w:t>
      </w:r>
    </w:p>
    <w:p w14:paraId="56B2B709" w14:textId="4445ACBC" w:rsidR="001625C4" w:rsidRPr="003C29EE" w:rsidRDefault="00CA59C0" w:rsidP="00DD2E54">
      <w:pPr>
        <w:pStyle w:val="CHAPBM"/>
      </w:pP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good</w:t>
      </w:r>
      <w:r w:rsidR="00E17B9E">
        <w:t xml:space="preserve"> </w:t>
      </w:r>
      <w:r w:rsidRPr="003C29EE">
        <w:t>practice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zero</w:t>
      </w:r>
      <w:r w:rsidR="00E17B9E">
        <w:t xml:space="preserve"> </w:t>
      </w:r>
      <w:r w:rsidRPr="006A3099">
        <w:rPr>
          <w:rStyle w:val="CITchapbm"/>
        </w:rPr>
        <w:t>None</w:t>
      </w:r>
      <w:r w:rsidR="00E17B9E">
        <w:t xml:space="preserve"> </w:t>
      </w:r>
      <w:r w:rsidRPr="003C29EE">
        <w:t>member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flags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initial</w:t>
      </w:r>
      <w:r w:rsidR="00E17B9E">
        <w:t xml:space="preserve"> </w:t>
      </w:r>
      <w:r w:rsidRPr="003C29EE">
        <w:t>default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field</w:t>
      </w:r>
      <w:r w:rsidR="00E17B9E">
        <w:t xml:space="preserve"> </w:t>
      </w:r>
      <w:r w:rsidRPr="003C29EE">
        <w:t>of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element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array</w:t>
      </w:r>
      <w:r w:rsidR="00E17B9E">
        <w:t xml:space="preserve"> </w:t>
      </w:r>
      <w:r w:rsidRPr="003C29EE">
        <w:t>of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6A3099">
        <w:rPr>
          <w:rStyle w:val="CITchapbm"/>
        </w:rPr>
        <w:t>0</w:t>
      </w:r>
      <w:r w:rsidRPr="003C29EE">
        <w:t>.</w:t>
      </w:r>
      <w:r w:rsidR="00E17B9E">
        <w:t xml:space="preserve"> </w:t>
      </w:r>
      <w:r w:rsidRPr="003C29EE">
        <w:t>Avoid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corresponding</w:t>
      </w:r>
      <w:r w:rsidR="00E17B9E">
        <w:t xml:space="preserve"> </w:t>
      </w:r>
      <w:r w:rsidRPr="003C29EE">
        <w:t>to</w:t>
      </w:r>
      <w:r w:rsidR="00E17B9E">
        <w:t xml:space="preserve"> </w:t>
      </w:r>
      <w:r w:rsidR="00B861B6">
        <w:t>items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6A3099">
        <w:rPr>
          <w:rStyle w:val="CITchapbm"/>
        </w:rPr>
        <w:t>Maximum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last</w:t>
      </w:r>
      <w:r w:rsidR="00E17B9E">
        <w:t xml:space="preserve"> </w:t>
      </w:r>
      <w:proofErr w:type="spellStart"/>
      <w:r w:rsidRPr="003C29EE">
        <w:t>enum</w:t>
      </w:r>
      <w:proofErr w:type="spellEnd"/>
      <w:r w:rsidRPr="003C29EE">
        <w:t>,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6A3099">
        <w:rPr>
          <w:rStyle w:val="CITchapbm"/>
        </w:rPr>
        <w:t>Maximum</w:t>
      </w:r>
      <w:r w:rsidR="00E17B9E">
        <w:t xml:space="preserve"> </w:t>
      </w:r>
      <w:r w:rsidRPr="003C29EE">
        <w:t>could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interpreted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valid</w:t>
      </w:r>
      <w:r w:rsidR="00E17B9E">
        <w:t xml:space="preserve"> </w:t>
      </w:r>
      <w:proofErr w:type="spellStart"/>
      <w:r w:rsidRPr="003C29EE">
        <w:t>enum</w:t>
      </w:r>
      <w:proofErr w:type="spellEnd"/>
      <w:r w:rsidR="00E17B9E">
        <w:t xml:space="preserve"> </w:t>
      </w:r>
      <w:r w:rsidRPr="003C29EE">
        <w:t>value.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check</w:t>
      </w:r>
      <w:r w:rsidR="00E17B9E">
        <w:t xml:space="preserve"> </w:t>
      </w:r>
      <w:r w:rsidRPr="003C29EE">
        <w:t>whether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included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an</w:t>
      </w:r>
      <w:r w:rsidR="00E17B9E">
        <w:t xml:space="preserve"> </w:t>
      </w:r>
      <w:proofErr w:type="spellStart"/>
      <w:r w:rsidRPr="003C29EE">
        <w:t>enum</w:t>
      </w:r>
      <w:proofErr w:type="spellEnd"/>
      <w:r w:rsidR="00B861B6">
        <w:t>,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proofErr w:type="spellStart"/>
      <w:proofErr w:type="gramStart"/>
      <w:r w:rsidRPr="006A3099">
        <w:rPr>
          <w:rStyle w:val="CITchapbm"/>
        </w:rPr>
        <w:t>System.Enum.IsDefined</w:t>
      </w:r>
      <w:proofErr w:type="spellEnd"/>
      <w:proofErr w:type="gramEnd"/>
      <w:r w:rsidRPr="006A3099">
        <w:rPr>
          <w:rStyle w:val="CITchapbm"/>
        </w:rPr>
        <w:t>()</w:t>
      </w:r>
      <w:r w:rsidR="00E17B9E">
        <w:t xml:space="preserve"> </w:t>
      </w:r>
      <w:r w:rsidRPr="003C29EE">
        <w:t>method.</w:t>
      </w:r>
    </w:p>
    <w:p w14:paraId="2124B0A9" w14:textId="77777777" w:rsidR="009D7E6C" w:rsidRPr="009D7E6C" w:rsidRDefault="009D7E6C" w:rsidP="00560AC4">
      <w:pPr>
        <w:pStyle w:val="SF2TTL"/>
      </w:pPr>
      <w:r w:rsidRPr="003C29EE">
        <w:t>Guidelines</w:t>
      </w: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5F730C" w14:paraId="12BCA5FF" w14:textId="77777777" w:rsidTr="003D6547">
        <w:trPr>
          <w:trHeight w:val="1892"/>
        </w:trPr>
        <w:tc>
          <w:tcPr>
            <w:tcW w:w="5940" w:type="dxa"/>
            <w:shd w:val="clear" w:color="auto" w:fill="EAEAEA"/>
          </w:tcPr>
          <w:p w14:paraId="542D52C8" w14:textId="77777777" w:rsidR="005F730C" w:rsidRPr="00FF28E6" w:rsidRDefault="005F730C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6A38F0B1" wp14:editId="257693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30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8C95A" id="Rectangle 18" o:spid="_x0000_s1026" style="position:absolute;margin-left:0;margin-top:.5pt;width:8.65pt;height:8.6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z5qORQMCAADvAwAADgAAAAAAAAAA&#10;AAAAAAAuAgAAZHJzL2Uyb0RvYy54bWxQSwECLQAUAAYACAAAACEAJpWVztoAAAAEAQAADwAAAAAA&#10;AAAAAAAAAABdBAAAZHJzL2Rvd25yZXYueG1sUEsFBgAAAAAEAAQA8wAAAGQFAAAAAA==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6484826D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CB0C5E">
              <w:rPr>
                <w:rStyle w:val="CITchapbm"/>
              </w:rPr>
              <w:t>FlagsAttribute</w:t>
            </w:r>
            <w:proofErr w:type="spellEnd"/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mark</w:t>
            </w:r>
            <w:r>
              <w:t xml:space="preserve"> </w:t>
            </w:r>
            <w:proofErr w:type="spellStart"/>
            <w:r w:rsidRPr="003C29EE">
              <w:t>enums</w:t>
            </w:r>
            <w:proofErr w:type="spellEnd"/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contain</w:t>
            </w:r>
            <w:r>
              <w:t xml:space="preserve"> </w:t>
            </w:r>
            <w:r w:rsidRPr="003C29EE">
              <w:t>flags.</w:t>
            </w:r>
          </w:p>
          <w:p w14:paraId="4A8C84B6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provide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B56B82">
              <w:rPr>
                <w:rStyle w:val="CITchapbm"/>
              </w:rPr>
              <w:t>None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equal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B56B82">
              <w:rPr>
                <w:rStyle w:val="CITchapbm"/>
              </w:rPr>
              <w:t>0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proofErr w:type="spellStart"/>
            <w:r w:rsidRPr="003C29EE">
              <w:t>enums</w:t>
            </w:r>
            <w:proofErr w:type="spellEnd"/>
            <w:r w:rsidRPr="003C29EE">
              <w:t>.</w:t>
            </w:r>
          </w:p>
          <w:p w14:paraId="0BCC104A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creating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proofErr w:type="spellStart"/>
            <w:r w:rsidRPr="003C29EE">
              <w:t>enums</w:t>
            </w:r>
            <w:proofErr w:type="spellEnd"/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zero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meaning</w:t>
            </w:r>
            <w:r>
              <w:t xml:space="preserve"> </w:t>
            </w:r>
            <w:r w:rsidRPr="003C29EE">
              <w:t>other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“no</w:t>
            </w:r>
            <w:r>
              <w:t xml:space="preserve"> </w:t>
            </w:r>
            <w:r w:rsidRPr="003C29EE">
              <w:t>flags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set</w:t>
            </w:r>
            <w:r>
              <w:t>.</w:t>
            </w:r>
            <w:r w:rsidRPr="003C29EE">
              <w:t>”</w:t>
            </w:r>
          </w:p>
          <w:p w14:paraId="2E999604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CONSIDER</w:t>
            </w:r>
            <w:r>
              <w:t xml:space="preserve"> </w:t>
            </w:r>
            <w:r w:rsidRPr="003C29EE">
              <w:t>providing</w:t>
            </w:r>
            <w:r>
              <w:t xml:space="preserve"> </w:t>
            </w:r>
            <w:r w:rsidRPr="003C29EE">
              <w:t>special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commonly</w:t>
            </w:r>
            <w:r>
              <w:t xml:space="preserve"> </w:t>
            </w:r>
            <w:r w:rsidRPr="003C29EE">
              <w:t>used</w:t>
            </w:r>
            <w:r>
              <w:t xml:space="preserve"> </w:t>
            </w:r>
            <w:r w:rsidRPr="003C29EE">
              <w:t>combinations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flags.</w:t>
            </w:r>
          </w:p>
          <w:p w14:paraId="551CD498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DO NOT</w:t>
            </w:r>
            <w:r>
              <w:t xml:space="preserve"> </w:t>
            </w:r>
            <w:r w:rsidRPr="003C29EE">
              <w:t>include</w:t>
            </w:r>
            <w:r>
              <w:t xml:space="preserve"> </w:t>
            </w:r>
            <w:r w:rsidRPr="003C29EE">
              <w:t>“sentinel”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(such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6A3099">
              <w:rPr>
                <w:rStyle w:val="CITchapbm"/>
              </w:rPr>
              <w:t>Maximum</w:t>
            </w:r>
            <w:r w:rsidRPr="003C29EE">
              <w:t>);</w:t>
            </w:r>
            <w:r>
              <w:t xml:space="preserve"> </w:t>
            </w:r>
            <w:r w:rsidRPr="003C29EE">
              <w:t>such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confusing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user.</w:t>
            </w:r>
          </w:p>
          <w:p w14:paraId="69CDAEED" w14:textId="2E48439B" w:rsidR="005F730C" w:rsidRDefault="002624AE" w:rsidP="003D6547">
            <w:pPr>
              <w:pStyle w:val="SF2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powers</w:t>
            </w:r>
            <w:r>
              <w:t xml:space="preserve"> </w:t>
            </w:r>
            <w:r w:rsidRPr="003C29EE">
              <w:t>of</w:t>
            </w:r>
            <w:r>
              <w:t xml:space="preserve"> 2 </w:t>
            </w:r>
            <w:r w:rsidRPr="003C29EE">
              <w:t>to</w:t>
            </w:r>
            <w:r>
              <w:t xml:space="preserve"> </w:t>
            </w:r>
            <w:r w:rsidRPr="003C29EE">
              <w:t>ensure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combinations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represented</w:t>
            </w:r>
            <w:r>
              <w:t xml:space="preserve"> </w:t>
            </w:r>
            <w:r w:rsidRPr="003C29EE">
              <w:t>uniquely.</w:t>
            </w:r>
          </w:p>
        </w:tc>
      </w:tr>
    </w:tbl>
    <w:p w14:paraId="226DB80A" w14:textId="3337B3A4" w:rsidR="001625C4" w:rsidRDefault="001625C4" w:rsidP="002624AE">
      <w:pPr>
        <w:pStyle w:val="spacer"/>
      </w:pPr>
    </w:p>
    <w:p w14:paraId="7AF37B4F" w14:textId="77777777" w:rsidR="002624AE" w:rsidRPr="003C29EE" w:rsidRDefault="002624AE" w:rsidP="002624AE">
      <w:pPr>
        <w:pStyle w:val="spacer"/>
      </w:pP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2624AE" w14:paraId="6888B422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5029A416" w14:textId="77777777" w:rsidR="002624AE" w:rsidRDefault="002624AE" w:rsidP="00BE1407">
            <w:pPr>
              <w:pStyle w:val="SF1TTL"/>
              <w:rPr>
                <w:noProof/>
              </w:rPr>
            </w:pPr>
          </w:p>
        </w:tc>
      </w:tr>
      <w:tr w:rsidR="002624AE" w14:paraId="71D28E4E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5F737BE1" w14:textId="77777777" w:rsidR="002624AE" w:rsidRPr="005F4DC0" w:rsidRDefault="002624AE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6C64466B" w14:textId="21117A65" w:rsidR="002624AE" w:rsidRDefault="002624AE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34F029E" wp14:editId="79243F70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31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63CBC" id="Rectangle 216" o:spid="_x0000_s1026" style="position:absolute;margin-left:.75pt;margin-top:.45pt;width:5.75pt;height:5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1" layoutInCell="1" allowOverlap="1" wp14:anchorId="7EA295EF" wp14:editId="3E5EE18B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96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41357" id="Rectangle 215" o:spid="_x0000_s1026" style="position:absolute;margin-left:6.65pt;margin-top:6pt;width:5.75pt;height:5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W7W3P4ACAAAO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13635E3A" w14:textId="77777777" w:rsidR="002624AE" w:rsidRPr="006A3099" w:rsidRDefault="002624AE" w:rsidP="002624AE">
            <w:pPr>
              <w:pStyle w:val="SF1SUBTTL"/>
              <w:rPr>
                <w:rStyle w:val="CITchapbm"/>
              </w:rPr>
            </w:pPr>
            <w:proofErr w:type="spellStart"/>
            <w:r w:rsidRPr="006A3099">
              <w:rPr>
                <w:rStyle w:val="CITchapbm"/>
              </w:rPr>
              <w:t>FlagsAttribute</w:t>
            </w:r>
            <w:proofErr w:type="spellEnd"/>
          </w:p>
          <w:p w14:paraId="662287D9" w14:textId="77777777" w:rsidR="002624AE" w:rsidRPr="003C29EE" w:rsidRDefault="002624AE" w:rsidP="002624AE">
            <w:pPr>
              <w:pStyle w:val="SF1MID"/>
            </w:pP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decide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bit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proofErr w:type="spellStart"/>
            <w:r w:rsidRPr="003C29EE">
              <w:t>enums</w:t>
            </w:r>
            <w:proofErr w:type="spellEnd"/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declaration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marked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proofErr w:type="spellStart"/>
            <w:r w:rsidRPr="00CB0C5E">
              <w:rPr>
                <w:rStyle w:val="CITchapbm"/>
              </w:rPr>
              <w:t>FlagsAttribute</w:t>
            </w:r>
            <w:proofErr w:type="spellEnd"/>
            <w:r w:rsidRPr="003C29EE">
              <w:t>.</w:t>
            </w:r>
            <w:r>
              <w:t xml:space="preserve"> In such a case, the </w:t>
            </w:r>
            <w:r w:rsidRPr="003C29EE">
              <w:t>attribute</w:t>
            </w:r>
            <w:r>
              <w:t xml:space="preserve"> </w:t>
            </w:r>
            <w:r w:rsidRPr="003C29EE">
              <w:t>appears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square</w:t>
            </w:r>
            <w:r>
              <w:t xml:space="preserve"> </w:t>
            </w:r>
            <w:r w:rsidRPr="003C29EE">
              <w:t>brackets</w:t>
            </w:r>
            <w:r>
              <w:t xml:space="preserve"> </w:t>
            </w:r>
            <w:r w:rsidRPr="003C29EE">
              <w:t>(</w:t>
            </w:r>
            <w:r w:rsidRPr="005A1301">
              <w:t>see</w:t>
            </w:r>
            <w:r>
              <w:t xml:space="preserve"> </w:t>
            </w:r>
            <w:r w:rsidRPr="005A1301">
              <w:t>Chapter</w:t>
            </w:r>
            <w:r>
              <w:t xml:space="preserve"> </w:t>
            </w:r>
            <w:r w:rsidRPr="005A1301">
              <w:t>18)</w:t>
            </w:r>
            <w:r>
              <w:t xml:space="preserve"> </w:t>
            </w:r>
            <w:r w:rsidRPr="005A1301">
              <w:t>just</w:t>
            </w:r>
            <w:r>
              <w:t xml:space="preserve"> </w:t>
            </w:r>
            <w:r w:rsidRPr="003C29EE">
              <w:t>prior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declaration,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shown</w:t>
            </w:r>
            <w:r>
              <w:t xml:space="preserve"> </w:t>
            </w:r>
            <w:r w:rsidRPr="003C29EE">
              <w:t>in</w:t>
            </w:r>
            <w:r>
              <w:t xml:space="preserve"> Listing 9.17</w:t>
            </w:r>
            <w:r w:rsidRPr="003C29EE">
              <w:t>.</w:t>
            </w:r>
          </w:p>
          <w:p w14:paraId="55C28A30" w14:textId="77777777" w:rsidR="002624AE" w:rsidRPr="003C29EE" w:rsidRDefault="002624AE" w:rsidP="002624AE">
            <w:pPr>
              <w:pStyle w:val="CDTTTL"/>
            </w:pPr>
            <w:r w:rsidRPr="00612662">
              <w:rPr>
                <w:rStyle w:val="CDTNUM"/>
              </w:rPr>
              <w:t>Listing 9.17: </w:t>
            </w:r>
            <w:r w:rsidRPr="003C29EE">
              <w:t>Using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FlagsAttribute</w:t>
            </w:r>
            <w:proofErr w:type="spellEnd"/>
          </w:p>
          <w:p w14:paraId="233C4508" w14:textId="77777777" w:rsidR="002624AE" w:rsidRPr="003C29EE" w:rsidRDefault="002624AE" w:rsidP="002624AE">
            <w:pPr>
              <w:pStyle w:val="CDTFIRST"/>
              <w:rPr>
                <w:rStyle w:val="CPComment"/>
              </w:rPr>
            </w:pP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proofErr w:type="spellStart"/>
            <w:r w:rsidRPr="003C29EE">
              <w:rPr>
                <w:rStyle w:val="CPComment"/>
              </w:rPr>
              <w:t>FileAttributes</w:t>
            </w:r>
            <w:proofErr w:type="spellEnd"/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defined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in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System.IO</w:t>
            </w:r>
          </w:p>
          <w:p w14:paraId="5A310578" w14:textId="77777777" w:rsidR="002624AE" w:rsidRPr="003C29EE" w:rsidRDefault="002624AE" w:rsidP="002624AE">
            <w:pPr>
              <w:pStyle w:val="CDTMID"/>
            </w:pPr>
          </w:p>
          <w:p w14:paraId="25ABA3F6" w14:textId="77777777" w:rsidR="002624AE" w:rsidRPr="003C29EE" w:rsidRDefault="002624AE" w:rsidP="002624AE">
            <w:pPr>
              <w:pStyle w:val="CDTMID"/>
              <w:shd w:val="clear" w:color="auto" w:fill="F2F2F2" w:themeFill="background1" w:themeFillShade="F2"/>
            </w:pPr>
            <w:r w:rsidRPr="003C29EE">
              <w:t>[</w:t>
            </w:r>
            <w:proofErr w:type="gramStart"/>
            <w:r w:rsidRPr="003C29EE">
              <w:t>Flags]</w:t>
            </w:r>
            <w:r>
              <w:t xml:space="preserve">  </w:t>
            </w:r>
            <w:r w:rsidRPr="003C29EE">
              <w:rPr>
                <w:rStyle w:val="CPComment"/>
              </w:rPr>
              <w:t>/</w:t>
            </w:r>
            <w:proofErr w:type="gramEnd"/>
            <w:r w:rsidRPr="003C29EE">
              <w:rPr>
                <w:rStyle w:val="CPComment"/>
              </w:rPr>
              <w:t>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Decorating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an</w:t>
            </w:r>
            <w:r>
              <w:rPr>
                <w:rStyle w:val="CPComment"/>
              </w:rPr>
              <w:t xml:space="preserve"> </w:t>
            </w:r>
            <w:proofErr w:type="spellStart"/>
            <w:r w:rsidRPr="003C29EE">
              <w:rPr>
                <w:rStyle w:val="CPComment"/>
              </w:rPr>
              <w:t>enum</w:t>
            </w:r>
            <w:proofErr w:type="spellEnd"/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with</w:t>
            </w:r>
            <w:r>
              <w:rPr>
                <w:rStyle w:val="CPComment"/>
              </w:rPr>
              <w:t xml:space="preserve"> </w:t>
            </w:r>
            <w:proofErr w:type="spellStart"/>
            <w:r w:rsidRPr="003C29EE">
              <w:rPr>
                <w:rStyle w:val="CPComment"/>
              </w:rPr>
              <w:t>FlagsAttribute</w:t>
            </w:r>
            <w:proofErr w:type="spellEnd"/>
          </w:p>
          <w:p w14:paraId="44BDE644" w14:textId="77777777" w:rsidR="002624AE" w:rsidRPr="003C29EE" w:rsidRDefault="002624AE" w:rsidP="002624AE">
            <w:pPr>
              <w:pStyle w:val="CDTMID"/>
            </w:pPr>
            <w:r w:rsidRPr="003C29EE">
              <w:rPr>
                <w:rStyle w:val="CPKeyword"/>
              </w:rPr>
              <w:t>public</w:t>
            </w:r>
            <w:r>
              <w:t xml:space="preserve"> </w:t>
            </w:r>
            <w:proofErr w:type="spellStart"/>
            <w:r w:rsidRPr="003C29EE">
              <w:rPr>
                <w:rStyle w:val="CPKeyword"/>
              </w:rPr>
              <w:t>enum</w:t>
            </w:r>
            <w:proofErr w:type="spellEnd"/>
            <w:r>
              <w:t xml:space="preserve"> </w:t>
            </w:r>
            <w:proofErr w:type="spellStart"/>
            <w:r w:rsidRPr="003C29EE">
              <w:t>FileAttributes</w:t>
            </w:r>
            <w:proofErr w:type="spellEnd"/>
          </w:p>
          <w:p w14:paraId="443786A2" w14:textId="77777777" w:rsidR="002624AE" w:rsidRPr="003C29EE" w:rsidRDefault="002624AE" w:rsidP="002624AE">
            <w:pPr>
              <w:pStyle w:val="CDTMID"/>
            </w:pPr>
            <w:r w:rsidRPr="003C29EE">
              <w:t>{</w:t>
            </w:r>
          </w:p>
          <w:p w14:paraId="2134DD14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proofErr w:type="spellStart"/>
            <w:r w:rsidRPr="003C29EE">
              <w:t>ReadOnly</w:t>
            </w:r>
            <w:proofErr w:type="spellEnd"/>
            <w:r>
              <w:t xml:space="preserve"> </w:t>
            </w:r>
            <w:r w:rsidRPr="003C29EE">
              <w:t>=</w:t>
            </w:r>
            <w:r>
              <w:t xml:space="preserve">          </w:t>
            </w:r>
            <w:r w:rsidRPr="003C29EE">
              <w:t>1&lt;&lt;</w:t>
            </w:r>
            <w:proofErr w:type="gramStart"/>
            <w:r w:rsidRPr="003C29EE">
              <w:t>0,</w:t>
            </w:r>
            <w:r>
              <w:t xml:space="preserve">   </w:t>
            </w:r>
            <w:proofErr w:type="gramEnd"/>
            <w:r>
              <w:t xml:space="preserve">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000000000000001</w:t>
            </w:r>
          </w:p>
          <w:p w14:paraId="04121525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t>Hidden</w:t>
            </w:r>
            <w:r>
              <w:t xml:space="preserve"> </w:t>
            </w:r>
            <w:r w:rsidRPr="003C29EE">
              <w:t>=</w:t>
            </w:r>
            <w:r>
              <w:t xml:space="preserve">            </w:t>
            </w:r>
            <w:r w:rsidRPr="003C29EE">
              <w:t>1&lt;&lt;</w:t>
            </w:r>
            <w:proofErr w:type="gramStart"/>
            <w:r w:rsidRPr="003C29EE">
              <w:t>1,</w:t>
            </w:r>
            <w:r>
              <w:t xml:space="preserve">   </w:t>
            </w:r>
            <w:proofErr w:type="gramEnd"/>
            <w:r>
              <w:t xml:space="preserve">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000000000000010</w:t>
            </w:r>
          </w:p>
          <w:p w14:paraId="44C1EDDB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...</w:t>
            </w:r>
          </w:p>
          <w:p w14:paraId="5ECEB3FD" w14:textId="77777777" w:rsidR="002624AE" w:rsidRPr="003C29EE" w:rsidRDefault="002624AE" w:rsidP="002624AE">
            <w:pPr>
              <w:pStyle w:val="CDTLAST"/>
            </w:pPr>
            <w:r w:rsidRPr="003C29EE">
              <w:t>}</w:t>
            </w:r>
          </w:p>
          <w:p w14:paraId="3ADBCB0D" w14:textId="77777777" w:rsidR="002624AE" w:rsidRPr="003C29EE" w:rsidRDefault="002624AE" w:rsidP="002624AE">
            <w:pPr>
              <w:pStyle w:val="CDTFIRST"/>
            </w:pPr>
            <w:r w:rsidRPr="003C29EE">
              <w:rPr>
                <w:rStyle w:val="CPKeyword"/>
              </w:rPr>
              <w:t>using</w:t>
            </w:r>
            <w:r>
              <w:t xml:space="preserve"> </w:t>
            </w:r>
            <w:r w:rsidRPr="003C29EE">
              <w:t>System;</w:t>
            </w:r>
          </w:p>
          <w:p w14:paraId="1D0978E8" w14:textId="77777777" w:rsidR="002624AE" w:rsidRPr="003C29EE" w:rsidRDefault="002624AE" w:rsidP="002624AE">
            <w:pPr>
              <w:pStyle w:val="CDTMID"/>
            </w:pPr>
            <w:r w:rsidRPr="003C29EE">
              <w:rPr>
                <w:rStyle w:val="CPKeyword"/>
              </w:rPr>
              <w:t>using</w:t>
            </w:r>
            <w:r>
              <w:t xml:space="preserve"> </w:t>
            </w:r>
            <w:proofErr w:type="spellStart"/>
            <w:r w:rsidRPr="003C29EE">
              <w:t>System.Diagnostics</w:t>
            </w:r>
            <w:proofErr w:type="spellEnd"/>
            <w:r w:rsidRPr="003C29EE">
              <w:t>;</w:t>
            </w:r>
          </w:p>
          <w:p w14:paraId="0F702531" w14:textId="77777777" w:rsidR="002624AE" w:rsidRPr="003C29EE" w:rsidRDefault="002624AE" w:rsidP="002624AE">
            <w:pPr>
              <w:pStyle w:val="CDTMID"/>
            </w:pPr>
            <w:r w:rsidRPr="003C29EE">
              <w:rPr>
                <w:rStyle w:val="CPKeyword"/>
              </w:rPr>
              <w:t>using</w:t>
            </w:r>
            <w:r>
              <w:t xml:space="preserve"> </w:t>
            </w:r>
            <w:r w:rsidRPr="003C29EE">
              <w:t>System.IO;</w:t>
            </w:r>
          </w:p>
          <w:p w14:paraId="5C4F7229" w14:textId="77777777" w:rsidR="002624AE" w:rsidRPr="003C29EE" w:rsidRDefault="002624AE" w:rsidP="002624AE">
            <w:pPr>
              <w:pStyle w:val="CDTMID"/>
            </w:pPr>
          </w:p>
          <w:p w14:paraId="6EDB72EC" w14:textId="77777777" w:rsidR="002624AE" w:rsidRPr="003C29EE" w:rsidRDefault="002624AE" w:rsidP="002624AE">
            <w:pPr>
              <w:pStyle w:val="CDTMID"/>
            </w:pPr>
            <w:r w:rsidRPr="003C29EE">
              <w:rPr>
                <w:rStyle w:val="CPKeyword"/>
              </w:rPr>
              <w:t>class</w:t>
            </w:r>
            <w:r>
              <w:t xml:space="preserve"> </w:t>
            </w:r>
            <w:r w:rsidRPr="003C29EE">
              <w:t>Program</w:t>
            </w:r>
          </w:p>
          <w:p w14:paraId="73D4B461" w14:textId="77777777" w:rsidR="002624AE" w:rsidRPr="003C29EE" w:rsidRDefault="002624AE" w:rsidP="002624AE">
            <w:pPr>
              <w:pStyle w:val="CDTMID"/>
            </w:pPr>
            <w:r w:rsidRPr="003C29EE">
              <w:t>{</w:t>
            </w:r>
          </w:p>
          <w:p w14:paraId="4218D5C3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rPr>
                <w:rStyle w:val="CPKeyword"/>
              </w:rPr>
              <w:t>public</w:t>
            </w:r>
            <w:r>
              <w:t xml:space="preserve"> </w:t>
            </w:r>
            <w:r w:rsidRPr="003C29EE">
              <w:rPr>
                <w:rStyle w:val="CPKeyword"/>
              </w:rPr>
              <w:t>static</w:t>
            </w:r>
            <w:r>
              <w:t xml:space="preserve"> </w:t>
            </w:r>
            <w:r w:rsidRPr="003C29EE">
              <w:rPr>
                <w:rStyle w:val="CPKeyword"/>
              </w:rPr>
              <w:t>void</w:t>
            </w:r>
            <w:r>
              <w:t xml:space="preserve"> </w:t>
            </w:r>
            <w:proofErr w:type="gramStart"/>
            <w:r w:rsidRPr="003C29EE">
              <w:t>Main(</w:t>
            </w:r>
            <w:proofErr w:type="gramEnd"/>
            <w:r w:rsidRPr="003C29EE">
              <w:t>)</w:t>
            </w:r>
          </w:p>
          <w:p w14:paraId="4DCD82AA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t>{</w:t>
            </w:r>
          </w:p>
          <w:p w14:paraId="601A9204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rPr>
                <w:rStyle w:val="CPKeyword"/>
              </w:rPr>
              <w:t>string</w:t>
            </w:r>
            <w:r>
              <w:t xml:space="preserve"> </w:t>
            </w:r>
            <w:proofErr w:type="spellStart"/>
            <w:r w:rsidRPr="003C29EE">
              <w:t>fileName</w:t>
            </w:r>
            <w:proofErr w:type="spellEnd"/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rPr>
                <w:rStyle w:val="Maroon"/>
              </w:rPr>
              <w:t>@"enumtest.txt"</w:t>
            </w:r>
            <w:r w:rsidRPr="003C29EE">
              <w:t>;</w:t>
            </w:r>
          </w:p>
          <w:p w14:paraId="7660909F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proofErr w:type="spellStart"/>
            <w:r w:rsidRPr="003C29EE">
              <w:t>FileInfo</w:t>
            </w:r>
            <w:proofErr w:type="spellEnd"/>
            <w:r>
              <w:t xml:space="preserve"> </w:t>
            </w:r>
            <w:r w:rsidRPr="003C29EE">
              <w:t>file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rPr>
                <w:rStyle w:val="CPKeyword"/>
              </w:rPr>
              <w:t>new</w:t>
            </w:r>
            <w:r>
              <w:t xml:space="preserve"> </w:t>
            </w:r>
            <w:proofErr w:type="spellStart"/>
            <w:r w:rsidRPr="003C29EE">
              <w:t>FileInfo</w:t>
            </w:r>
            <w:proofErr w:type="spellEnd"/>
            <w:r w:rsidRPr="003C29EE">
              <w:t>(</w:t>
            </w:r>
            <w:proofErr w:type="spellStart"/>
            <w:r w:rsidRPr="003C29EE">
              <w:t>fileName</w:t>
            </w:r>
            <w:proofErr w:type="spellEnd"/>
            <w:r w:rsidRPr="003C29EE">
              <w:t>);</w:t>
            </w:r>
          </w:p>
          <w:p w14:paraId="7199168D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proofErr w:type="spellStart"/>
            <w:proofErr w:type="gramStart"/>
            <w:r w:rsidRPr="003C29EE">
              <w:t>file.Open</w:t>
            </w:r>
            <w:proofErr w:type="spellEnd"/>
            <w:proofErr w:type="gramEnd"/>
            <w:r w:rsidRPr="003C29EE">
              <w:t>(</w:t>
            </w:r>
            <w:proofErr w:type="spellStart"/>
            <w:r w:rsidRPr="003C29EE">
              <w:t>FileMode.Create</w:t>
            </w:r>
            <w:proofErr w:type="spellEnd"/>
            <w:r w:rsidRPr="003C29EE">
              <w:t>).</w:t>
            </w:r>
            <w:del w:id="802" w:author="Mark Michaelis" w:date="2019-10-16T21:23:00Z">
              <w:r w:rsidRPr="003C29EE" w:rsidDel="00DC7C55">
                <w:delText>Close</w:delText>
              </w:r>
            </w:del>
            <w:ins w:id="803" w:author="Mark Michaelis" w:date="2019-10-16T21:23:00Z">
              <w:r>
                <w:t>Dispose</w:t>
              </w:r>
            </w:ins>
            <w:r w:rsidRPr="003C29EE">
              <w:t>();</w:t>
            </w:r>
          </w:p>
          <w:p w14:paraId="1903038E" w14:textId="77777777" w:rsidR="002624AE" w:rsidRPr="003C29EE" w:rsidRDefault="002624AE" w:rsidP="002624AE">
            <w:pPr>
              <w:pStyle w:val="CDTMID"/>
            </w:pPr>
          </w:p>
          <w:p w14:paraId="23AC1A75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proofErr w:type="spellStart"/>
            <w:r w:rsidRPr="003C29EE">
              <w:t>FileAttributes</w:t>
            </w:r>
            <w:proofErr w:type="spellEnd"/>
            <w:r>
              <w:t xml:space="preserve"> </w:t>
            </w:r>
            <w:proofErr w:type="spellStart"/>
            <w:r w:rsidRPr="003C29EE">
              <w:t>startingAttributes</w:t>
            </w:r>
            <w:proofErr w:type="spellEnd"/>
            <w:r>
              <w:t xml:space="preserve"> </w:t>
            </w:r>
            <w:r w:rsidRPr="003C29EE">
              <w:t>=</w:t>
            </w:r>
          </w:p>
          <w:p w14:paraId="1C7FB301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proofErr w:type="spellStart"/>
            <w:proofErr w:type="gramStart"/>
            <w:r w:rsidRPr="003C29EE">
              <w:t>file.Attributes</w:t>
            </w:r>
            <w:proofErr w:type="spellEnd"/>
            <w:proofErr w:type="gramEnd"/>
            <w:r w:rsidRPr="003C29EE">
              <w:t>;</w:t>
            </w:r>
          </w:p>
          <w:p w14:paraId="6A02DF30" w14:textId="77777777" w:rsidR="002624AE" w:rsidRPr="003C29EE" w:rsidRDefault="002624AE" w:rsidP="002624AE">
            <w:pPr>
              <w:pStyle w:val="CDTMID"/>
            </w:pPr>
          </w:p>
          <w:p w14:paraId="0B392CA0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proofErr w:type="spellStart"/>
            <w:proofErr w:type="gramStart"/>
            <w:r w:rsidRPr="003C29EE">
              <w:t>file.Attributes</w:t>
            </w:r>
            <w:proofErr w:type="spellEnd"/>
            <w:proofErr w:type="gramEnd"/>
            <w:r>
              <w:t xml:space="preserve"> </w:t>
            </w:r>
            <w:r w:rsidRPr="003C29EE">
              <w:t>=</w:t>
            </w:r>
            <w:r>
              <w:t xml:space="preserve"> </w:t>
            </w:r>
            <w:proofErr w:type="spellStart"/>
            <w:r w:rsidRPr="003C29EE">
              <w:t>FileAttributes.Hidden</w:t>
            </w:r>
            <w:proofErr w:type="spellEnd"/>
            <w:r>
              <w:t xml:space="preserve"> </w:t>
            </w:r>
            <w:r w:rsidRPr="003C29EE">
              <w:t>|</w:t>
            </w:r>
          </w:p>
          <w:p w14:paraId="2B71B717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proofErr w:type="spellStart"/>
            <w:r w:rsidRPr="003C29EE">
              <w:t>FileAttributes.ReadOnly</w:t>
            </w:r>
            <w:proofErr w:type="spellEnd"/>
            <w:r w:rsidRPr="003C29EE">
              <w:t>;</w:t>
            </w:r>
          </w:p>
          <w:p w14:paraId="4489B357" w14:textId="77777777" w:rsidR="002624AE" w:rsidRPr="003C29EE" w:rsidRDefault="002624AE" w:rsidP="002624AE">
            <w:pPr>
              <w:pStyle w:val="CDTMID"/>
            </w:pPr>
          </w:p>
          <w:p w14:paraId="71B1DD1B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proofErr w:type="spellStart"/>
            <w:r w:rsidRPr="003C29EE">
              <w:t>Console.WriteLine</w:t>
            </w:r>
            <w:proofErr w:type="spellEnd"/>
            <w:r w:rsidRPr="003C29EE">
              <w:t>(</w:t>
            </w:r>
            <w:r w:rsidRPr="003C29EE">
              <w:rPr>
                <w:rStyle w:val="Maroon"/>
              </w:rPr>
              <w:t>"\"{</w:t>
            </w:r>
            <w:proofErr w:type="gramStart"/>
            <w:r w:rsidRPr="003C29EE">
              <w:rPr>
                <w:rStyle w:val="Maroon"/>
              </w:rPr>
              <w:t>0}\</w:t>
            </w:r>
            <w:proofErr w:type="gramEnd"/>
            <w:r w:rsidRPr="003C29EE">
              <w:rPr>
                <w:rStyle w:val="Maroon"/>
              </w:rPr>
              <w:t>"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outputs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as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\"{1}\""</w:t>
            </w:r>
            <w:r w:rsidRPr="003C29EE">
              <w:t>,</w:t>
            </w:r>
          </w:p>
          <w:p w14:paraId="4F7C401B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proofErr w:type="spellStart"/>
            <w:proofErr w:type="gramStart"/>
            <w:r w:rsidRPr="003C29EE">
              <w:t>file.Attributes.ToString</w:t>
            </w:r>
            <w:proofErr w:type="spellEnd"/>
            <w:proofErr w:type="gramEnd"/>
            <w:r w:rsidRPr="003C29EE">
              <w:t>().Replace(</w:t>
            </w:r>
            <w:r w:rsidRPr="003C29EE">
              <w:rPr>
                <w:rStyle w:val="Maroon"/>
              </w:rPr>
              <w:t>","</w:t>
            </w:r>
            <w:r w:rsidRPr="003C29EE">
              <w:t>,</w:t>
            </w:r>
            <w:r>
              <w:t xml:space="preserve"> </w:t>
            </w:r>
            <w:r w:rsidRPr="003C29EE">
              <w:rPr>
                <w:rStyle w:val="Maroon"/>
              </w:rPr>
              <w:t>"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|"</w:t>
            </w:r>
            <w:r w:rsidRPr="003C29EE">
              <w:t>),</w:t>
            </w:r>
          </w:p>
          <w:p w14:paraId="6CB429D7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proofErr w:type="spellStart"/>
            <w:proofErr w:type="gramStart"/>
            <w:r w:rsidRPr="003C29EE">
              <w:t>file.Attributes</w:t>
            </w:r>
            <w:proofErr w:type="spellEnd"/>
            <w:proofErr w:type="gramEnd"/>
            <w:r w:rsidRPr="003C29EE">
              <w:t>);</w:t>
            </w:r>
          </w:p>
          <w:p w14:paraId="56B61BBC" w14:textId="77777777" w:rsidR="002624AE" w:rsidRPr="003C29EE" w:rsidRDefault="002624AE" w:rsidP="002624AE">
            <w:pPr>
              <w:pStyle w:val="CDTMID"/>
            </w:pPr>
          </w:p>
          <w:p w14:paraId="2352D43D" w14:textId="77777777" w:rsidR="002624AE" w:rsidRDefault="002624AE" w:rsidP="002624AE">
            <w:pPr>
              <w:pStyle w:val="CDTMID"/>
            </w:pPr>
            <w:r>
              <w:t xml:space="preserve">      </w:t>
            </w:r>
            <w:proofErr w:type="spellStart"/>
            <w:r w:rsidRPr="003C29EE">
              <w:t>FileAttributes</w:t>
            </w:r>
            <w:proofErr w:type="spellEnd"/>
            <w:r>
              <w:t xml:space="preserve"> </w:t>
            </w:r>
            <w:r w:rsidRPr="003C29EE">
              <w:t>attributes</w:t>
            </w:r>
            <w:r>
              <w:t xml:space="preserve"> </w:t>
            </w:r>
            <w:r w:rsidRPr="003C29EE">
              <w:t>=</w:t>
            </w:r>
          </w:p>
          <w:p w14:paraId="3BA4F2F0" w14:textId="77777777" w:rsidR="002624AE" w:rsidRDefault="002624AE" w:rsidP="002624AE">
            <w:pPr>
              <w:pStyle w:val="CDTMID"/>
            </w:pPr>
            <w:r>
              <w:t xml:space="preserve">          </w:t>
            </w:r>
            <w:r w:rsidRPr="003C29EE">
              <w:t>(</w:t>
            </w:r>
            <w:proofErr w:type="spellStart"/>
            <w:r w:rsidRPr="003C29EE">
              <w:t>FileAttributes</w:t>
            </w:r>
            <w:proofErr w:type="spellEnd"/>
            <w:r w:rsidRPr="003C29EE">
              <w:t>)</w:t>
            </w:r>
            <w:r>
              <w:t xml:space="preserve"> </w:t>
            </w:r>
            <w:proofErr w:type="spellStart"/>
            <w:r w:rsidRPr="003C29EE">
              <w:t>Enum.Parse</w:t>
            </w:r>
            <w:proofErr w:type="spellEnd"/>
            <w:r w:rsidRPr="003C29EE">
              <w:t>(</w:t>
            </w:r>
            <w:proofErr w:type="spellStart"/>
            <w:proofErr w:type="gramStart"/>
            <w:r w:rsidRPr="003C29EE">
              <w:rPr>
                <w:rStyle w:val="CPKeyword"/>
              </w:rPr>
              <w:t>typeof</w:t>
            </w:r>
            <w:proofErr w:type="spellEnd"/>
            <w:r w:rsidRPr="003C29EE">
              <w:t>(</w:t>
            </w:r>
            <w:proofErr w:type="spellStart"/>
            <w:proofErr w:type="gramEnd"/>
            <w:r w:rsidRPr="003C29EE">
              <w:t>FileAttributes</w:t>
            </w:r>
            <w:proofErr w:type="spellEnd"/>
            <w:r w:rsidRPr="003C29EE">
              <w:t>),</w:t>
            </w:r>
          </w:p>
          <w:p w14:paraId="4208C5AB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proofErr w:type="spellStart"/>
            <w:proofErr w:type="gramStart"/>
            <w:r w:rsidRPr="003C29EE">
              <w:t>file.Attributes.ToString</w:t>
            </w:r>
            <w:proofErr w:type="spellEnd"/>
            <w:proofErr w:type="gramEnd"/>
            <w:r w:rsidRPr="003C29EE">
              <w:t>());</w:t>
            </w:r>
          </w:p>
          <w:p w14:paraId="6593FAD9" w14:textId="77777777" w:rsidR="002624AE" w:rsidRPr="003C29EE" w:rsidRDefault="002624AE" w:rsidP="002624AE">
            <w:pPr>
              <w:pStyle w:val="CDTMID"/>
            </w:pPr>
          </w:p>
          <w:p w14:paraId="790B4CD7" w14:textId="77777777" w:rsidR="002624AE" w:rsidRPr="003C29EE" w:rsidRDefault="002624AE" w:rsidP="002624AE">
            <w:pPr>
              <w:pStyle w:val="CDTMID"/>
            </w:pPr>
            <w:r>
              <w:lastRenderedPageBreak/>
              <w:t xml:space="preserve">      </w:t>
            </w:r>
            <w:proofErr w:type="spellStart"/>
            <w:r w:rsidRPr="003C29EE">
              <w:t>Console.WriteLine</w:t>
            </w:r>
            <w:proofErr w:type="spellEnd"/>
            <w:r w:rsidRPr="003C29EE">
              <w:t>(attributes);</w:t>
            </w:r>
          </w:p>
          <w:p w14:paraId="418FD788" w14:textId="77777777" w:rsidR="002624AE" w:rsidRPr="003C29EE" w:rsidRDefault="002624AE" w:rsidP="002624AE">
            <w:pPr>
              <w:pStyle w:val="CDTMID"/>
            </w:pPr>
          </w:p>
          <w:p w14:paraId="464C46F6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proofErr w:type="spellStart"/>
            <w:r w:rsidRPr="003C29EE">
              <w:t>File.SetAttributes</w:t>
            </w:r>
            <w:proofErr w:type="spellEnd"/>
            <w:r w:rsidRPr="003C29EE">
              <w:t>(</w:t>
            </w:r>
            <w:proofErr w:type="spellStart"/>
            <w:r w:rsidRPr="003C29EE">
              <w:t>fileName</w:t>
            </w:r>
            <w:proofErr w:type="spellEnd"/>
            <w:r w:rsidRPr="003C29EE">
              <w:t>,</w:t>
            </w:r>
          </w:p>
          <w:p w14:paraId="774B1AF0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proofErr w:type="spellStart"/>
            <w:r w:rsidRPr="003C29EE">
              <w:t>startingAttributes</w:t>
            </w:r>
            <w:proofErr w:type="spellEnd"/>
            <w:r w:rsidRPr="003C29EE">
              <w:t>);</w:t>
            </w:r>
          </w:p>
          <w:p w14:paraId="175565A5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proofErr w:type="spellStart"/>
            <w:proofErr w:type="gramStart"/>
            <w:r w:rsidRPr="003C29EE">
              <w:t>file.Delete</w:t>
            </w:r>
            <w:proofErr w:type="spellEnd"/>
            <w:proofErr w:type="gramEnd"/>
            <w:r w:rsidRPr="003C29EE">
              <w:t>();</w:t>
            </w:r>
          </w:p>
          <w:p w14:paraId="4229398B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t>}</w:t>
            </w:r>
          </w:p>
          <w:p w14:paraId="429151BA" w14:textId="77777777" w:rsidR="002624AE" w:rsidRPr="003C29EE" w:rsidRDefault="002624AE" w:rsidP="002624AE">
            <w:pPr>
              <w:pStyle w:val="CDTLAST"/>
            </w:pPr>
            <w:r w:rsidRPr="003C29EE">
              <w:t>}</w:t>
            </w:r>
          </w:p>
          <w:p w14:paraId="5BF92A4E" w14:textId="77777777" w:rsidR="002624AE" w:rsidRPr="003C29EE" w:rsidRDefault="002624AE" w:rsidP="002624AE">
            <w:pPr>
              <w:pStyle w:val="SF1MID"/>
            </w:pPr>
            <w:r w:rsidRPr="003C29EE">
              <w:t>The</w:t>
            </w:r>
            <w:r>
              <w:t xml:space="preserve"> </w:t>
            </w:r>
            <w:r w:rsidRPr="003C29EE">
              <w:t>results</w:t>
            </w:r>
            <w:r>
              <w:t xml:space="preserve"> </w:t>
            </w:r>
            <w:r w:rsidRPr="003C29EE">
              <w:t>of</w:t>
            </w:r>
            <w:r>
              <w:t xml:space="preserve"> Listing 9.17 </w:t>
            </w:r>
            <w:r w:rsidRPr="003C29EE">
              <w:t>appear</w:t>
            </w:r>
            <w:r>
              <w:t xml:space="preserve"> </w:t>
            </w:r>
            <w:r w:rsidRPr="003C29EE">
              <w:t>in</w:t>
            </w:r>
            <w:r>
              <w:t xml:space="preserve"> Output 9.</w:t>
            </w:r>
            <w:r w:rsidRPr="003C29EE">
              <w:t>6.</w:t>
            </w:r>
          </w:p>
          <w:p w14:paraId="08184E33" w14:textId="293C6A50" w:rsidR="002624AE" w:rsidRPr="003C29EE" w:rsidRDefault="002624AE" w:rsidP="002624AE">
            <w:pPr>
              <w:pStyle w:val="spac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6"/>
            </w:tblGrid>
            <w:tr w:rsidR="002624AE" w14:paraId="0A186860" w14:textId="77777777" w:rsidTr="00D16C18">
              <w:tc>
                <w:tcPr>
                  <w:tcW w:w="7010" w:type="dxa"/>
                  <w:shd w:val="clear" w:color="auto" w:fill="auto"/>
                </w:tcPr>
                <w:p w14:paraId="3F5A666E" w14:textId="25DCCD72" w:rsidR="002624AE" w:rsidRPr="00336E94" w:rsidRDefault="002624AE" w:rsidP="00336E94">
                  <w:pPr>
                    <w:pStyle w:val="OUTPUTTTLNUM"/>
                    <w:rPr>
                      <w:rFonts w:hint="eastAsia"/>
                    </w:rPr>
                  </w:pPr>
                  <w:r>
                    <w:t>Output 9.</w:t>
                  </w:r>
                  <w:r w:rsidRPr="003C29EE">
                    <w:t>6</w:t>
                  </w:r>
                </w:p>
              </w:tc>
            </w:tr>
            <w:tr w:rsidR="002624AE" w14:paraId="5AD89592" w14:textId="77777777" w:rsidTr="00D16C18">
              <w:tc>
                <w:tcPr>
                  <w:tcW w:w="7010" w:type="dxa"/>
                  <w:shd w:val="clear" w:color="auto" w:fill="E6E6E6"/>
                  <w:tcMar>
                    <w:left w:w="115" w:type="dxa"/>
                  </w:tcMar>
                </w:tcPr>
                <w:p w14:paraId="7D0009BC" w14:textId="77777777" w:rsidR="002624AE" w:rsidRPr="003C29EE" w:rsidRDefault="002624AE" w:rsidP="002624AE">
                  <w:pPr>
                    <w:pStyle w:val="OUTPUTFIRST"/>
                  </w:pPr>
                  <w:r w:rsidRPr="003C29EE">
                    <w:t>"</w:t>
                  </w:r>
                  <w:proofErr w:type="spellStart"/>
                  <w:r w:rsidRPr="003C29EE">
                    <w:t>ReadOnly</w:t>
                  </w:r>
                  <w:proofErr w:type="spellEnd"/>
                  <w:r>
                    <w:t xml:space="preserve"> </w:t>
                  </w:r>
                  <w:r w:rsidRPr="003C29EE">
                    <w:t>|</w:t>
                  </w:r>
                  <w:r>
                    <w:t xml:space="preserve"> </w:t>
                  </w:r>
                  <w:r w:rsidRPr="003C29EE">
                    <w:t>Hidden"</w:t>
                  </w:r>
                  <w:r>
                    <w:t xml:space="preserve"> </w:t>
                  </w:r>
                  <w:r w:rsidRPr="003C29EE">
                    <w:t>outputs</w:t>
                  </w:r>
                  <w:r>
                    <w:t xml:space="preserve"> </w:t>
                  </w:r>
                  <w:r w:rsidRPr="003C29EE">
                    <w:t>as</w:t>
                  </w:r>
                  <w:r>
                    <w:t xml:space="preserve"> </w:t>
                  </w:r>
                  <w:r w:rsidRPr="003C29EE">
                    <w:t>"</w:t>
                  </w:r>
                  <w:proofErr w:type="spellStart"/>
                  <w:r w:rsidRPr="003C29EE">
                    <w:t>ReadOnly</w:t>
                  </w:r>
                  <w:proofErr w:type="spellEnd"/>
                  <w:r w:rsidRPr="003C29EE">
                    <w:t>,</w:t>
                  </w:r>
                  <w:r>
                    <w:t xml:space="preserve"> </w:t>
                  </w:r>
                  <w:r w:rsidRPr="003C29EE">
                    <w:t>Hidden"</w:t>
                  </w:r>
                </w:p>
                <w:p w14:paraId="3DC572F9" w14:textId="058268A9" w:rsidR="002624AE" w:rsidRDefault="002624AE" w:rsidP="002624AE">
                  <w:pPr>
                    <w:pStyle w:val="OUTPUTLAST"/>
                    <w:rPr>
                      <w:rStyle w:val="E1"/>
                    </w:rPr>
                  </w:pPr>
                  <w:proofErr w:type="spellStart"/>
                  <w:r w:rsidRPr="003C29EE">
                    <w:t>ReadOnly</w:t>
                  </w:r>
                  <w:proofErr w:type="spellEnd"/>
                  <w:r w:rsidRPr="003C29EE">
                    <w:t>,</w:t>
                  </w:r>
                  <w:r>
                    <w:t xml:space="preserve"> </w:t>
                  </w:r>
                  <w:r w:rsidRPr="003C29EE">
                    <w:t>Hidden</w:t>
                  </w:r>
                </w:p>
              </w:tc>
            </w:tr>
          </w:tbl>
          <w:p w14:paraId="1026E636" w14:textId="77777777" w:rsidR="002624AE" w:rsidRDefault="002624AE" w:rsidP="002624AE">
            <w:pPr>
              <w:pStyle w:val="spacer"/>
            </w:pPr>
          </w:p>
          <w:p w14:paraId="277CB41D" w14:textId="533E17E1" w:rsidR="002624AE" w:rsidRDefault="002624AE" w:rsidP="002624AE">
            <w:pPr>
              <w:pStyle w:val="SF1MID"/>
            </w:pPr>
            <w:r w:rsidRPr="003C29EE">
              <w:t>The</w:t>
            </w:r>
            <w:r>
              <w:t xml:space="preserve"> </w:t>
            </w:r>
            <w:r w:rsidRPr="003C29EE">
              <w:t>attribute</w:t>
            </w:r>
            <w:r>
              <w:t xml:space="preserve"> </w:t>
            </w:r>
            <w:r w:rsidRPr="003C29EE">
              <w:t>documents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combined.</w:t>
            </w:r>
            <w:r>
              <w:t xml:space="preserve"> </w:t>
            </w:r>
            <w:r w:rsidRPr="003C29EE">
              <w:t>Furthermore,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changes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behavior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ToString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6A3099">
              <w:rPr>
                <w:rStyle w:val="CITchapbm"/>
              </w:rPr>
              <w:t>Parse()</w:t>
            </w:r>
            <w:r>
              <w:t xml:space="preserve"> </w:t>
            </w:r>
            <w:r w:rsidRPr="003C29EE">
              <w:t>methods.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example,</w:t>
            </w:r>
            <w:r>
              <w:t xml:space="preserve"> </w:t>
            </w:r>
            <w:r w:rsidRPr="003C29EE">
              <w:t>calling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ToString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decorated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FlagsAttribute</w:t>
            </w:r>
            <w:proofErr w:type="spellEnd"/>
            <w:r>
              <w:t xml:space="preserve"> </w:t>
            </w:r>
            <w:r w:rsidRPr="003C29EE">
              <w:t>writes</w:t>
            </w:r>
            <w:r>
              <w:t xml:space="preserve"> </w:t>
            </w:r>
            <w:r w:rsidRPr="003C29EE">
              <w:t>out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strings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set.</w:t>
            </w:r>
            <w:r>
              <w:t xml:space="preserve"> </w:t>
            </w:r>
            <w:r w:rsidRPr="003C29EE">
              <w:t>In</w:t>
            </w:r>
            <w:r>
              <w:t xml:space="preserve"> Listing 9.17</w:t>
            </w:r>
            <w:r w:rsidRPr="003C29EE">
              <w:t>,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file.Attributes.ToString</w:t>
            </w:r>
            <w:proofErr w:type="spellEnd"/>
            <w:proofErr w:type="gramEnd"/>
            <w:r w:rsidRPr="006A3099">
              <w:rPr>
                <w:rStyle w:val="CITchapbm"/>
              </w:rPr>
              <w:t>()</w:t>
            </w:r>
            <w:r>
              <w:t xml:space="preserve"> </w:t>
            </w:r>
            <w:r w:rsidRPr="003C29EE">
              <w:t>returns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ReadOnly</w:t>
            </w:r>
            <w:proofErr w:type="spellEnd"/>
            <w:r w:rsidRPr="006A3099">
              <w:rPr>
                <w:rStyle w:val="CITchapbm"/>
              </w:rPr>
              <w:t>, Hidden</w:t>
            </w:r>
            <w:r>
              <w:t xml:space="preserve"> </w:t>
            </w:r>
            <w:r w:rsidRPr="003C29EE">
              <w:t>rather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3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would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returned</w:t>
            </w:r>
            <w:r>
              <w:t xml:space="preserve"> </w:t>
            </w:r>
            <w:r w:rsidRPr="003C29EE">
              <w:t>without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FileAttributes</w:t>
            </w:r>
            <w:proofErr w:type="spellEnd"/>
            <w:r>
              <w:t xml:space="preserve"> </w:t>
            </w:r>
            <w:r w:rsidRPr="003C29EE">
              <w:t>flag.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proofErr w:type="gramStart"/>
            <w:r w:rsidRPr="006A3099">
              <w:rPr>
                <w:rStyle w:val="CITchapbm"/>
              </w:rPr>
              <w:t>ToString</w:t>
            </w:r>
            <w:proofErr w:type="spellEnd"/>
            <w:r w:rsidRPr="006A3099">
              <w:rPr>
                <w:rStyle w:val="CITchapbm"/>
              </w:rPr>
              <w:t>(</w:t>
            </w:r>
            <w:proofErr w:type="gramEnd"/>
            <w:r w:rsidRPr="006A3099">
              <w:rPr>
                <w:rStyle w:val="CITchapbm"/>
              </w:rPr>
              <w:t>)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would</w:t>
            </w:r>
            <w:r>
              <w:t xml:space="preserve"> </w:t>
            </w:r>
            <w:r w:rsidRPr="003C29EE">
              <w:t>return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value.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mentioned</w:t>
            </w:r>
            <w:r>
              <w:t xml:space="preserve"> </w:t>
            </w:r>
            <w:r w:rsidRPr="003C29EE">
              <w:t>earlier,</w:t>
            </w:r>
            <w:r>
              <w:t xml:space="preserve"> </w:t>
            </w:r>
            <w:r w:rsidRPr="003C29EE">
              <w:t>however,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caution</w:t>
            </w:r>
            <w:r>
              <w:t xml:space="preserve"> when relying on this behavior </w:t>
            </w:r>
            <w:r w:rsidRPr="003C29EE">
              <w:t>because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localizable.</w:t>
            </w:r>
          </w:p>
          <w:p w14:paraId="7616737E" w14:textId="77777777" w:rsidR="002624AE" w:rsidRPr="003C29EE" w:rsidRDefault="002624AE" w:rsidP="002624AE">
            <w:pPr>
              <w:pStyle w:val="SF1MID"/>
            </w:pPr>
            <w:r w:rsidRPr="003C29EE">
              <w:t>Parsing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string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also</w:t>
            </w:r>
            <w:r>
              <w:t xml:space="preserve"> </w:t>
            </w:r>
            <w:r w:rsidRPr="003C29EE">
              <w:t>works.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identifier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separated</w:t>
            </w:r>
            <w:r>
              <w:t xml:space="preserve"> from the others </w:t>
            </w:r>
            <w:r w:rsidRPr="003C29EE">
              <w:t>by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comma.</w:t>
            </w:r>
          </w:p>
          <w:p w14:paraId="2018C88D" w14:textId="56599EBF" w:rsidR="002624AE" w:rsidRDefault="002624AE" w:rsidP="002624AE">
            <w:pPr>
              <w:pStyle w:val="SF1FIRST"/>
            </w:pPr>
            <w:r>
              <w:t>N</w:t>
            </w:r>
            <w:r w:rsidRPr="003C29EE">
              <w:t>ote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proofErr w:type="spellStart"/>
            <w:r w:rsidRPr="006A3099">
              <w:rPr>
                <w:rStyle w:val="CITchapbm"/>
              </w:rPr>
              <w:t>FlagsAttribute</w:t>
            </w:r>
            <w:proofErr w:type="spellEnd"/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automatically</w:t>
            </w:r>
            <w:r>
              <w:t xml:space="preserve"> </w:t>
            </w:r>
            <w:r w:rsidRPr="003C29EE">
              <w:t>assign</w:t>
            </w:r>
            <w:r>
              <w:t xml:space="preserve"> </w:t>
            </w:r>
            <w:r w:rsidRPr="003C29EE">
              <w:t>unique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check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unique</w:t>
            </w:r>
            <w:r>
              <w:t xml:space="preserve"> </w:t>
            </w:r>
            <w:r w:rsidRPr="003C29EE">
              <w:t>values.</w:t>
            </w:r>
            <w:r>
              <w:t xml:space="preserve"> </w:t>
            </w:r>
            <w:r w:rsidRPr="003C29EE">
              <w:t>Doing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wouldn’t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sense,</w:t>
            </w:r>
            <w:r>
              <w:t xml:space="preserve"> given that </w:t>
            </w:r>
            <w:r w:rsidRPr="003C29EE">
              <w:t>duplicates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combinations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often</w:t>
            </w:r>
            <w:r>
              <w:t xml:space="preserve"> </w:t>
            </w:r>
            <w:r w:rsidRPr="003C29EE">
              <w:t>desirable.</w:t>
            </w:r>
            <w:r>
              <w:t xml:space="preserve"> </w:t>
            </w:r>
            <w:r w:rsidRPr="003C29EE">
              <w:t>Instead,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assign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proofErr w:type="spellStart"/>
            <w:r w:rsidRPr="003C29EE">
              <w:t>enum</w:t>
            </w:r>
            <w:proofErr w:type="spellEnd"/>
            <w:r>
              <w:t xml:space="preserve"> </w:t>
            </w:r>
            <w:r w:rsidRPr="003C29EE">
              <w:t>item</w:t>
            </w:r>
            <w:r>
              <w:t xml:space="preserve"> </w:t>
            </w:r>
            <w:r w:rsidRPr="003C29EE">
              <w:t>explicitly.</w:t>
            </w:r>
          </w:p>
        </w:tc>
      </w:tr>
      <w:tr w:rsidR="002624AE" w14:paraId="5D58D0CC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35AA324F" w14:textId="77777777" w:rsidR="002624AE" w:rsidRDefault="002624AE" w:rsidP="00BE1407">
            <w:pPr>
              <w:pStyle w:val="SF1TTL"/>
              <w:rPr>
                <w:noProof/>
              </w:rPr>
            </w:pPr>
          </w:p>
        </w:tc>
      </w:tr>
    </w:tbl>
    <w:p w14:paraId="663A2C4D" w14:textId="1FD26803" w:rsidR="001625C4" w:rsidRPr="003C29EE" w:rsidRDefault="00CA59C0">
      <w:pPr>
        <w:pStyle w:val="SummaryHead"/>
      </w:pPr>
      <w:r w:rsidRPr="003C29EE">
        <w:t>Summary</w:t>
      </w:r>
    </w:p>
    <w:p w14:paraId="60C2808E" w14:textId="56F40B37" w:rsidR="001625C4" w:rsidRPr="003C29EE" w:rsidRDefault="00CA59C0" w:rsidP="00DD2E54">
      <w:pPr>
        <w:pStyle w:val="HEADFIRST"/>
      </w:pPr>
      <w:r w:rsidRPr="003C29EE">
        <w:t>This</w:t>
      </w:r>
      <w:r w:rsidR="00E17B9E">
        <w:t xml:space="preserve"> </w:t>
      </w:r>
      <w:r w:rsidRPr="003C29EE">
        <w:t>chapter</w:t>
      </w:r>
      <w:r w:rsidR="00E17B9E">
        <w:t xml:space="preserve"> </w:t>
      </w:r>
      <w:r w:rsidRPr="003C29EE">
        <w:t>began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discussion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how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custom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easy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write</w:t>
      </w:r>
      <w:r w:rsidR="00E17B9E">
        <w:t xml:space="preserve"> </w:t>
      </w:r>
      <w:r w:rsidRPr="003C29EE">
        <w:t>confusing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buggy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mutating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="00B81FDC">
        <w:t>typically</w:t>
      </w:r>
      <w:r w:rsidR="00E17B9E">
        <w:t xml:space="preserve"> </w:t>
      </w:r>
      <w:r w:rsidRPr="003C29EE">
        <w:t>used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model</w:t>
      </w:r>
      <w:r w:rsidR="00E17B9E">
        <w:t xml:space="preserve"> </w:t>
      </w:r>
      <w:r w:rsidRPr="003C29EE">
        <w:t>immutable</w:t>
      </w:r>
      <w:r w:rsidR="00E17B9E">
        <w:t xml:space="preserve"> </w:t>
      </w:r>
      <w:r w:rsidRPr="003C29EE">
        <w:t>values,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good</w:t>
      </w:r>
      <w:r w:rsidR="00E17B9E">
        <w:t xml:space="preserve"> </w:t>
      </w:r>
      <w:r w:rsidRPr="003C29EE">
        <w:t>idea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make</w:t>
      </w:r>
      <w:r w:rsidR="00E17B9E">
        <w:t xml:space="preserve"> </w:t>
      </w:r>
      <w:r w:rsidRPr="003C29EE">
        <w:lastRenderedPageBreak/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immutable.</w:t>
      </w:r>
      <w:r w:rsidR="00E17B9E">
        <w:t xml:space="preserve"> </w:t>
      </w:r>
      <w:r w:rsidRPr="003C29EE">
        <w:t>We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described</w:t>
      </w:r>
      <w:r w:rsidR="00E17B9E">
        <w:t xml:space="preserve"> </w:t>
      </w:r>
      <w:r w:rsidRPr="003C29EE">
        <w:t>how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boxed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they</w:t>
      </w:r>
      <w:r w:rsidR="00E17B9E">
        <w:t xml:space="preserve"> </w:t>
      </w:r>
      <w:r w:rsidRPr="003C29EE">
        <w:t>must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treated</w:t>
      </w:r>
      <w:r w:rsidR="00E17B9E">
        <w:t xml:space="preserve"> </w:t>
      </w:r>
      <w:r w:rsidRPr="003C29EE">
        <w:t>polymorphically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types.</w:t>
      </w:r>
    </w:p>
    <w:p w14:paraId="20CAA7B9" w14:textId="312F710B" w:rsidR="001625C4" w:rsidRPr="003C29EE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idiosyncrasies</w:t>
      </w:r>
      <w:r w:rsidR="00E17B9E">
        <w:t xml:space="preserve"> </w:t>
      </w:r>
      <w:r w:rsidRPr="003C29EE">
        <w:t>introduced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subtle,</w:t>
      </w:r>
      <w:r w:rsidR="00E17B9E">
        <w:t xml:space="preserve"> </w:t>
      </w:r>
      <w:r w:rsidRPr="003C29EE">
        <w:t>and</w:t>
      </w:r>
      <w:r w:rsidR="00E17B9E">
        <w:t xml:space="preserve"> </w:t>
      </w:r>
      <w:proofErr w:type="gramStart"/>
      <w:r w:rsidRPr="003C29EE">
        <w:t>the</w:t>
      </w:r>
      <w:r w:rsidR="00E17B9E">
        <w:t xml:space="preserve"> </w:t>
      </w:r>
      <w:r w:rsidRPr="003C29EE">
        <w:t>vast</w:t>
      </w:r>
      <w:r w:rsidR="00E17B9E">
        <w:t xml:space="preserve"> </w:t>
      </w:r>
      <w:r w:rsidRPr="003C29EE">
        <w:t>majority</w:t>
      </w:r>
      <w:r w:rsidR="00E17B9E">
        <w:t xml:space="preserve"> </w:t>
      </w:r>
      <w:r w:rsidRPr="003C29EE">
        <w:t>of</w:t>
      </w:r>
      <w:proofErr w:type="gramEnd"/>
      <w:r w:rsidR="00E17B9E">
        <w:t xml:space="preserve"> </w:t>
      </w:r>
      <w:r w:rsidRPr="003C29EE">
        <w:t>them</w:t>
      </w:r>
      <w:r w:rsidR="00E17B9E">
        <w:t xml:space="preserve"> </w:t>
      </w:r>
      <w:r w:rsidRPr="003C29EE">
        <w:t>lead</w:t>
      </w:r>
      <w:r w:rsidR="00E17B9E">
        <w:t xml:space="preserve"> </w:t>
      </w:r>
      <w:r w:rsidRPr="003C29EE">
        <w:t>to</w:t>
      </w:r>
      <w:r w:rsidR="00E17B9E">
        <w:t xml:space="preserve"> </w:t>
      </w:r>
      <w:r w:rsidR="00B81FDC">
        <w:t>problematic</w:t>
      </w:r>
      <w:r w:rsidR="00E17B9E">
        <w:t xml:space="preserve"> </w:t>
      </w:r>
      <w:r w:rsidRPr="003C29EE">
        <w:t>issues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execution</w:t>
      </w:r>
      <w:r w:rsidR="00E17B9E">
        <w:t xml:space="preserve"> </w:t>
      </w:r>
      <w:r w:rsidRPr="003C29EE">
        <w:t>time</w:t>
      </w:r>
      <w:r w:rsidR="00E17B9E">
        <w:t xml:space="preserve"> </w:t>
      </w:r>
      <w:r w:rsidRPr="003C29EE">
        <w:t>rather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compile</w:t>
      </w:r>
      <w:r w:rsidR="00E17B9E">
        <w:t xml:space="preserve"> </w:t>
      </w:r>
      <w:r w:rsidRPr="003C29EE">
        <w:t>time.</w:t>
      </w:r>
      <w:r w:rsidR="00E17B9E">
        <w:t xml:space="preserve"> </w:t>
      </w:r>
      <w:r w:rsidRPr="003C29EE">
        <w:t>Although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important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know</w:t>
      </w:r>
      <w:r w:rsidR="00E17B9E">
        <w:t xml:space="preserve"> </w:t>
      </w:r>
      <w:r w:rsidRPr="003C29EE">
        <w:t>about</w:t>
      </w:r>
      <w:r w:rsidR="00E17B9E">
        <w:t xml:space="preserve"> </w:t>
      </w:r>
      <w:r w:rsidRPr="003C29EE">
        <w:t>these</w:t>
      </w:r>
      <w:r w:rsidR="00E17B9E">
        <w:t xml:space="preserve"> </w:t>
      </w:r>
      <w:r w:rsidR="00B81FDC">
        <w:t>quirks</w:t>
      </w:r>
      <w:r w:rsidR="00E17B9E">
        <w:t xml:space="preserve"> </w:t>
      </w:r>
      <w:proofErr w:type="gramStart"/>
      <w:r w:rsidR="00B81FDC">
        <w:t>so</w:t>
      </w:r>
      <w:r w:rsidR="00E17B9E">
        <w:t xml:space="preserve"> </w:t>
      </w:r>
      <w:r w:rsidR="00B81FDC">
        <w:t>as</w:t>
      </w:r>
      <w:r w:rsidR="00E17B9E">
        <w:t xml:space="preserve"> </w:t>
      </w:r>
      <w:r w:rsidRPr="003C29EE">
        <w:t>to</w:t>
      </w:r>
      <w:proofErr w:type="gramEnd"/>
      <w:r w:rsidR="00E17B9E">
        <w:t xml:space="preserve"> </w:t>
      </w:r>
      <w:r w:rsidRPr="003C29EE">
        <w:t>try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them,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many</w:t>
      </w:r>
      <w:r w:rsidR="00E17B9E">
        <w:t xml:space="preserve"> </w:t>
      </w:r>
      <w:r w:rsidRPr="003C29EE">
        <w:t>ways</w:t>
      </w:r>
      <w:r w:rsidR="00E17B9E">
        <w:t xml:space="preserve"> </w:t>
      </w:r>
      <w:r w:rsidR="00B81FDC">
        <w:t>paying</w:t>
      </w:r>
      <w:r w:rsidR="00E17B9E">
        <w:t xml:space="preserve"> </w:t>
      </w:r>
      <w:r w:rsidR="00B81FDC">
        <w:t>too</w:t>
      </w:r>
      <w:r w:rsidR="00E17B9E">
        <w:t xml:space="preserve"> </w:t>
      </w:r>
      <w:r w:rsidR="000B516D">
        <w:t>much</w:t>
      </w:r>
      <w:r w:rsidR="00E17B9E">
        <w:t xml:space="preserve"> </w:t>
      </w:r>
      <w:r w:rsidRPr="003C29EE">
        <w:t>attention</w:t>
      </w:r>
      <w:r w:rsidR="00E17B9E">
        <w:t xml:space="preserve"> </w:t>
      </w:r>
      <w:r w:rsidR="00B81FDC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potential</w:t>
      </w:r>
      <w:r w:rsidR="00E17B9E">
        <w:t xml:space="preserve"> </w:t>
      </w:r>
      <w:r w:rsidRPr="003C29EE">
        <w:t>pitfalls</w:t>
      </w:r>
      <w:r w:rsidR="00E17B9E">
        <w:t xml:space="preserve"> </w:t>
      </w:r>
      <w:r w:rsidRPr="003C29EE">
        <w:t>overshadows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usefulness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advantages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Programmers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overly</w:t>
      </w:r>
      <w:r w:rsidR="00E17B9E">
        <w:t xml:space="preserve"> </w:t>
      </w:r>
      <w:r w:rsidRPr="003C29EE">
        <w:t>concerned</w:t>
      </w:r>
      <w:r w:rsidR="00E17B9E">
        <w:t xml:space="preserve"> </w:t>
      </w:r>
      <w:r w:rsidRPr="003C29EE">
        <w:t>about</w:t>
      </w:r>
      <w:r w:rsidR="00E17B9E">
        <w:t xml:space="preserve"> </w:t>
      </w:r>
      <w:r w:rsidRPr="003C29EE">
        <w:t>using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permeate</w:t>
      </w:r>
      <w:r w:rsidR="00E17B9E">
        <w:t xml:space="preserve"> </w:t>
      </w:r>
      <w:r w:rsidRPr="003C29EE">
        <w:t>virtually</w:t>
      </w:r>
      <w:r w:rsidR="00E17B9E">
        <w:t xml:space="preserve"> </w:t>
      </w:r>
      <w:r w:rsidRPr="003C29EE">
        <w:t>every</w:t>
      </w:r>
      <w:r w:rsidR="00E17B9E">
        <w:t xml:space="preserve"> </w:t>
      </w:r>
      <w:r w:rsidRPr="003C29EE">
        <w:t>chapter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book,</w:t>
      </w:r>
      <w:r w:rsidR="00E17B9E">
        <w:t xml:space="preserve"> </w:t>
      </w:r>
      <w:r w:rsidRPr="003C29EE">
        <w:t>yet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idiosyncrasies</w:t>
      </w:r>
      <w:r w:rsidR="00E17B9E">
        <w:t xml:space="preserve"> </w:t>
      </w:r>
      <w:r w:rsidR="00B81FDC">
        <w:t>associated</w:t>
      </w:r>
      <w:r w:rsidR="00E17B9E">
        <w:t xml:space="preserve"> </w:t>
      </w:r>
      <w:r w:rsidR="00B81FDC">
        <w:t>with</w:t>
      </w:r>
      <w:r w:rsidR="00E17B9E">
        <w:t xml:space="preserve"> </w:t>
      </w:r>
      <w:r w:rsidR="00B81FDC">
        <w:t>them</w:t>
      </w:r>
      <w:r w:rsidR="00E17B9E">
        <w:t xml:space="preserve"> </w:t>
      </w:r>
      <w:r w:rsidR="00B81FDC">
        <w:t>come</w:t>
      </w:r>
      <w:r w:rsidR="00E17B9E">
        <w:t xml:space="preserve"> </w:t>
      </w:r>
      <w:r w:rsidR="00B81FDC">
        <w:t>into</w:t>
      </w:r>
      <w:r w:rsidR="00E17B9E">
        <w:t xml:space="preserve"> </w:t>
      </w:r>
      <w:r w:rsidR="00B81FDC">
        <w:t>play</w:t>
      </w:r>
      <w:r w:rsidR="00E17B9E">
        <w:t xml:space="preserve"> </w:t>
      </w:r>
      <w:r w:rsidR="00B81FDC">
        <w:t>infrequently</w:t>
      </w:r>
      <w:r w:rsidRPr="003C29EE">
        <w:t>.</w:t>
      </w:r>
      <w:r w:rsidR="00E17B9E">
        <w:t xml:space="preserve"> </w:t>
      </w:r>
      <w:r w:rsidRPr="003C29EE">
        <w:t>We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staged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surrounding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issue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demonstrate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concern,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in</w:t>
      </w:r>
      <w:r w:rsidR="00E17B9E">
        <w:t xml:space="preserve"> </w:t>
      </w:r>
      <w:proofErr w:type="gramStart"/>
      <w:r w:rsidRPr="003C29EE">
        <w:t>reality</w:t>
      </w:r>
      <w:proofErr w:type="gramEnd"/>
      <w:r w:rsidR="00E17B9E">
        <w:t xml:space="preserve"> </w:t>
      </w:r>
      <w:r w:rsidRPr="003C29EE">
        <w:t>these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patterns</w:t>
      </w:r>
      <w:r w:rsidR="00E17B9E">
        <w:t xml:space="preserve"> </w:t>
      </w:r>
      <w:r w:rsidRPr="003C29EE">
        <w:t>rarely</w:t>
      </w:r>
      <w:r w:rsidR="00E17B9E">
        <w:t xml:space="preserve"> </w:t>
      </w:r>
      <w:r w:rsidRPr="003C29EE">
        <w:t>occur.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avoiding</w:t>
      </w:r>
      <w:r w:rsidR="00E17B9E">
        <w:t xml:space="preserve"> </w:t>
      </w:r>
      <w:r w:rsidRPr="003C29EE">
        <w:t>most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follow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guideline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creating</w:t>
      </w:r>
      <w:r w:rsidR="00E17B9E">
        <w:t xml:space="preserve"> </w:t>
      </w:r>
      <w:r w:rsidRPr="003C29EE">
        <w:t>mutable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685DD1">
        <w:t>,</w:t>
      </w:r>
      <w:r w:rsidR="00E17B9E">
        <w:t xml:space="preserve"> </w:t>
      </w:r>
      <w:r w:rsidR="00D4024D">
        <w:t>and</w:t>
      </w:r>
      <w:r w:rsidR="00E17B9E">
        <w:t xml:space="preserve"> </w:t>
      </w:r>
      <w:r w:rsidR="00D4024D">
        <w:t>following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B81FDC">
        <w:t>constraint</w:t>
      </w:r>
      <w:r w:rsidR="00E17B9E">
        <w:t xml:space="preserve"> </w:t>
      </w:r>
      <w:r w:rsidR="00B81FDC">
        <w:t>explains</w:t>
      </w:r>
      <w:r w:rsidR="00E17B9E">
        <w:t xml:space="preserve"> </w:t>
      </w:r>
      <w:r w:rsidRPr="003C29EE">
        <w:t>why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don’t</w:t>
      </w:r>
      <w:r w:rsidR="00E17B9E">
        <w:t xml:space="preserve"> </w:t>
      </w:r>
      <w:r w:rsidRPr="003C29EE">
        <w:t>encounter</w:t>
      </w:r>
      <w:r w:rsidR="00E17B9E">
        <w:t xml:space="preserve"> </w:t>
      </w:r>
      <w:r w:rsidRPr="003C29EE">
        <w:t>them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built-in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</w:p>
    <w:p w14:paraId="19911969" w14:textId="45DDEB6A" w:rsidR="00364199" w:rsidRDefault="00CA59C0" w:rsidP="00DD2E54">
      <w:pPr>
        <w:pStyle w:val="CHAPBM"/>
      </w:pPr>
      <w:r w:rsidRPr="003C29EE">
        <w:t>Perhaps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issue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occur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some</w:t>
      </w:r>
      <w:r w:rsidR="00E17B9E">
        <w:t xml:space="preserve"> </w:t>
      </w:r>
      <w:r w:rsidRPr="003C29EE">
        <w:t>frequency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repetitive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operations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loops.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generics</w:t>
      </w:r>
      <w:r w:rsidR="00E17B9E">
        <w:t xml:space="preserve"> </w:t>
      </w:r>
      <w:r w:rsidRPr="003C29EE">
        <w:t>greatly</w:t>
      </w:r>
      <w:r w:rsidR="00E17B9E">
        <w:t xml:space="preserve"> </w:t>
      </w:r>
      <w:r w:rsidRPr="003C29EE">
        <w:t>reduce</w:t>
      </w:r>
      <w:r w:rsidR="00E17B9E">
        <w:t xml:space="preserve"> </w:t>
      </w:r>
      <w:r w:rsidRPr="003C29EE">
        <w:t>boxing,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even</w:t>
      </w:r>
      <w:r w:rsidR="00E17B9E">
        <w:t xml:space="preserve"> </w:t>
      </w:r>
      <w:r w:rsidRPr="003C29EE">
        <w:t>without</w:t>
      </w:r>
      <w:r w:rsidR="00E17B9E">
        <w:t xml:space="preserve"> </w:t>
      </w:r>
      <w:r w:rsidRPr="003C29EE">
        <w:t>them,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rarely</w:t>
      </w:r>
      <w:r w:rsidR="00E17B9E">
        <w:t xml:space="preserve"> </w:t>
      </w:r>
      <w:r w:rsidRPr="003C29EE">
        <w:t>affected</w:t>
      </w:r>
      <w:r w:rsidR="00E17B9E">
        <w:t xml:space="preserve"> </w:t>
      </w:r>
      <w:r w:rsidRPr="003C29EE">
        <w:t>enough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warrant</w:t>
      </w:r>
      <w:r w:rsidR="00E17B9E">
        <w:t xml:space="preserve"> </w:t>
      </w:r>
      <w:r w:rsidR="00B81FDC">
        <w:t>their</w:t>
      </w:r>
      <w:r w:rsidR="00E17B9E">
        <w:t xml:space="preserve"> </w:t>
      </w:r>
      <w:r w:rsidRPr="003C29EE">
        <w:t>avoidance</w:t>
      </w:r>
      <w:r w:rsidR="00E17B9E">
        <w:t xml:space="preserve"> </w:t>
      </w:r>
      <w:r w:rsidRPr="003C29EE">
        <w:t>until</w:t>
      </w:r>
      <w:r w:rsidR="00E17B9E">
        <w:t xml:space="preserve"> </w:t>
      </w:r>
      <w:r w:rsidRPr="003C29EE">
        <w:t>a</w:t>
      </w:r>
      <w:r w:rsidR="00E17B9E">
        <w:t xml:space="preserve"> </w:t>
      </w:r>
      <w:proofErr w:type="gramStart"/>
      <w:r w:rsidRPr="003C29EE">
        <w:t>particular</w:t>
      </w:r>
      <w:r w:rsidR="00E17B9E">
        <w:t xml:space="preserve"> </w:t>
      </w:r>
      <w:r w:rsidRPr="003C29EE">
        <w:t>algorithm</w:t>
      </w:r>
      <w:proofErr w:type="gramEnd"/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identified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bottleneck.</w:t>
      </w:r>
    </w:p>
    <w:p w14:paraId="6E888345" w14:textId="79B2D480" w:rsidR="001625C4" w:rsidRPr="003C29EE" w:rsidRDefault="00CA59C0" w:rsidP="00DD2E54">
      <w:pPr>
        <w:pStyle w:val="CHAPBM"/>
      </w:pPr>
      <w:r w:rsidRPr="003C29EE">
        <w:t>Furthermore,</w:t>
      </w:r>
      <w:r w:rsidR="00E17B9E">
        <w:t xml:space="preserve"> </w:t>
      </w:r>
      <w:r w:rsidRPr="003C29EE">
        <w:t>custom-built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relatively</w:t>
      </w:r>
      <w:r w:rsidR="00E17B9E">
        <w:t xml:space="preserve"> </w:t>
      </w:r>
      <w:r w:rsidRPr="003C29EE">
        <w:t>rare.</w:t>
      </w:r>
      <w:r w:rsidR="00E17B9E">
        <w:t xml:space="preserve"> </w:t>
      </w:r>
      <w:r w:rsidRPr="003C29EE">
        <w:t>They</w:t>
      </w:r>
      <w:r w:rsidR="00E17B9E">
        <w:t xml:space="preserve"> </w:t>
      </w:r>
      <w:r w:rsidRPr="003C29EE">
        <w:t>obviously</w:t>
      </w:r>
      <w:r w:rsidR="00E17B9E">
        <w:t xml:space="preserve"> </w:t>
      </w:r>
      <w:r w:rsidRPr="003C29EE">
        <w:t>play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important</w:t>
      </w:r>
      <w:r w:rsidR="00E17B9E">
        <w:t xml:space="preserve"> </w:t>
      </w:r>
      <w:r w:rsidRPr="003C29EE">
        <w:t>role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development,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number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custom-built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declared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typical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usually</w:t>
      </w:r>
      <w:r w:rsidR="00E17B9E">
        <w:t xml:space="preserve"> </w:t>
      </w:r>
      <w:r w:rsidRPr="003C29EE">
        <w:t>tiny</w:t>
      </w:r>
      <w:r w:rsidR="00E17B9E">
        <w:t xml:space="preserve"> </w:t>
      </w:r>
      <w:r w:rsidRPr="003C29EE">
        <w:t>compared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number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custom-built</w:t>
      </w:r>
      <w:r w:rsidR="00E17B9E">
        <w:t xml:space="preserve"> </w:t>
      </w:r>
      <w:r w:rsidRPr="003C29EE">
        <w:t>classes.</w:t>
      </w:r>
      <w:r w:rsidR="00E17B9E">
        <w:t xml:space="preserve"> </w:t>
      </w:r>
      <w:r w:rsidRPr="003C29EE">
        <w:t>Heavy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custom-built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most</w:t>
      </w:r>
      <w:r w:rsidR="00E17B9E">
        <w:t xml:space="preserve"> </w:t>
      </w:r>
      <w:r w:rsidRPr="003C29EE">
        <w:t>common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targeted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interoperating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unmanaged</w:t>
      </w:r>
      <w:r w:rsidR="00E17B9E">
        <w:t xml:space="preserve"> </w:t>
      </w:r>
      <w:r w:rsidRPr="003C29EE">
        <w:t>code.</w:t>
      </w:r>
    </w:p>
    <w:p w14:paraId="0620DBC4" w14:textId="6C5E4350" w:rsidR="00CE5491" w:rsidRPr="00CE5491" w:rsidRDefault="00CE5491" w:rsidP="00D446FD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2624AE" w14:paraId="308513A3" w14:textId="77777777" w:rsidTr="00D446FD">
        <w:trPr>
          <w:trHeight w:val="1260"/>
        </w:trPr>
        <w:tc>
          <w:tcPr>
            <w:tcW w:w="5940" w:type="dxa"/>
            <w:shd w:val="clear" w:color="auto" w:fill="EAEAEA"/>
          </w:tcPr>
          <w:p w14:paraId="0EF708EB" w14:textId="77777777" w:rsidR="002624AE" w:rsidRPr="00FF28E6" w:rsidRDefault="002624AE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C4F22E3" wp14:editId="02FA54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97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C2175" id="Rectangle 18" o:spid="_x0000_s1026" style="position:absolute;margin-left:0;margin-top:.5pt;width:8.65pt;height:8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VuOsgwMCAADvAwAADgAAAAAAAAAA&#10;AAAAAAAuAgAAZHJzL2Uyb0RvYy54bWxQSwECLQAUAAYACAAAACEAJpWVztoAAAAEAQAADwAAAAAA&#10;AAAAAAAAAABdBAAAZHJzL2Rvd25yZXYueG1sUEsFBgAAAAAEAAQA8wAAAGQFAAAAAA==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361DCE6E" w14:textId="0600B421" w:rsidR="002624AE" w:rsidRDefault="002624AE" w:rsidP="003D6547">
            <w:pPr>
              <w:pStyle w:val="SF2"/>
            </w:pPr>
            <w:r w:rsidRPr="007F2788">
              <w:rPr>
                <w:rStyle w:val="BOLD"/>
              </w:rPr>
              <w:t>DO NOT</w:t>
            </w:r>
            <w:r>
              <w:t xml:space="preserve"> </w:t>
            </w:r>
            <w:r w:rsidRPr="003C29EE">
              <w:t>define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unless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logically</w:t>
            </w:r>
            <w:r>
              <w:t xml:space="preserve"> </w:t>
            </w:r>
            <w:r w:rsidRPr="003C29EE">
              <w:t>represents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single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consumes</w:t>
            </w:r>
            <w:r>
              <w:t xml:space="preserve"> </w:t>
            </w:r>
            <w:r w:rsidRPr="003C29EE">
              <w:t>16</w:t>
            </w:r>
            <w:r>
              <w:t xml:space="preserve"> </w:t>
            </w:r>
            <w:r w:rsidRPr="003C29EE">
              <w:t>bytes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less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storage,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immutable,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infrequently</w:t>
            </w:r>
            <w:r>
              <w:t xml:space="preserve"> </w:t>
            </w:r>
            <w:r w:rsidRPr="003C29EE">
              <w:t>boxed.</w:t>
            </w:r>
          </w:p>
        </w:tc>
      </w:tr>
    </w:tbl>
    <w:p w14:paraId="00A682DD" w14:textId="77777777" w:rsidR="002624AE" w:rsidRPr="003C29EE" w:rsidRDefault="002624AE" w:rsidP="00DD2E54">
      <w:pPr>
        <w:pStyle w:val="CHAPBM"/>
      </w:pPr>
    </w:p>
    <w:p w14:paraId="2E23670F" w14:textId="4FFEE510" w:rsidR="001625C4" w:rsidRPr="003C29EE" w:rsidRDefault="00CA59C0" w:rsidP="00DD2E54">
      <w:pPr>
        <w:pStyle w:val="CHAPBM"/>
      </w:pPr>
      <w:r w:rsidRPr="003C29EE">
        <w:t>This</w:t>
      </w:r>
      <w:r w:rsidR="00E17B9E">
        <w:t xml:space="preserve"> </w:t>
      </w:r>
      <w:r w:rsidRPr="003C29EE">
        <w:t>chapter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introduced</w:t>
      </w:r>
      <w:r w:rsidR="00E17B9E">
        <w:t xml:space="preserve"> </w:t>
      </w:r>
      <w:proofErr w:type="spellStart"/>
      <w:r w:rsidRPr="003C29EE">
        <w:t>enums</w:t>
      </w:r>
      <w:proofErr w:type="spellEnd"/>
      <w:r w:rsidRPr="003C29EE">
        <w:t>.</w:t>
      </w:r>
      <w:r w:rsidR="00E17B9E">
        <w:t xml:space="preserve"> </w:t>
      </w:r>
      <w:r w:rsidRPr="003C29EE">
        <w:t>Enumerated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standard</w:t>
      </w:r>
      <w:r w:rsidR="00E17B9E">
        <w:t xml:space="preserve"> </w:t>
      </w:r>
      <w:r w:rsidRPr="003C29EE">
        <w:t>construct</w:t>
      </w:r>
      <w:r w:rsidR="00E17B9E">
        <w:t xml:space="preserve"> </w:t>
      </w:r>
      <w:r w:rsidRPr="003C29EE">
        <w:t>available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many</w:t>
      </w:r>
      <w:r w:rsidR="00E17B9E">
        <w:t xml:space="preserve"> </w:t>
      </w:r>
      <w:r w:rsidRPr="003C29EE">
        <w:t>programming</w:t>
      </w:r>
      <w:r w:rsidR="00E17B9E">
        <w:t xml:space="preserve"> </w:t>
      </w:r>
      <w:r w:rsidRPr="003C29EE">
        <w:t>languages.</w:t>
      </w:r>
      <w:r w:rsidR="00E17B9E">
        <w:t xml:space="preserve"> </w:t>
      </w:r>
      <w:r w:rsidRPr="003C29EE">
        <w:t>They</w:t>
      </w:r>
      <w:r w:rsidR="00E17B9E">
        <w:t xml:space="preserve"> </w:t>
      </w:r>
      <w:r w:rsidRPr="003C29EE">
        <w:t>help</w:t>
      </w:r>
      <w:r w:rsidR="00E17B9E">
        <w:t xml:space="preserve"> </w:t>
      </w:r>
      <w:r w:rsidRPr="003C29EE">
        <w:t>improve</w:t>
      </w:r>
      <w:r w:rsidR="00E17B9E">
        <w:t xml:space="preserve"> </w:t>
      </w:r>
      <w:r w:rsidR="00B81FDC">
        <w:t>both</w:t>
      </w:r>
      <w:r w:rsidR="00E17B9E">
        <w:t xml:space="preserve"> </w:t>
      </w:r>
      <w:r w:rsidRPr="003C29EE">
        <w:t>API</w:t>
      </w:r>
      <w:r w:rsidR="00E17B9E">
        <w:t xml:space="preserve"> </w:t>
      </w:r>
      <w:r w:rsidRPr="003C29EE">
        <w:t>usability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readability.</w:t>
      </w:r>
    </w:p>
    <w:p w14:paraId="1F3568DE" w14:textId="7BA38885" w:rsidR="001625C4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next</w:t>
      </w:r>
      <w:r w:rsidR="00E17B9E">
        <w:t xml:space="preserve"> </w:t>
      </w:r>
      <w:r w:rsidRPr="003C29EE">
        <w:t>chapter</w:t>
      </w:r>
      <w:r w:rsidR="00E17B9E">
        <w:t xml:space="preserve"> </w:t>
      </w:r>
      <w:r w:rsidRPr="003C29EE">
        <w:t>presents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guidelines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creating</w:t>
      </w:r>
      <w:r w:rsidR="00E17B9E">
        <w:t xml:space="preserve"> </w:t>
      </w:r>
      <w:r w:rsidRPr="003C29EE">
        <w:t>well-formed</w:t>
      </w:r>
      <w:r w:rsidR="00E17B9E">
        <w:t xml:space="preserve"> </w:t>
      </w:r>
      <w:r w:rsidRPr="003C29EE">
        <w:t>types</w:t>
      </w:r>
      <w:r w:rsidR="00B81FDC">
        <w:t>—</w:t>
      </w:r>
      <w:r w:rsidRPr="003C29EE">
        <w:t>both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begins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looking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overriding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virtual</w:t>
      </w:r>
      <w:r w:rsidR="00E17B9E">
        <w:t xml:space="preserve"> </w:t>
      </w:r>
      <w:r w:rsidRPr="003C29EE">
        <w:t>members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objects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defining</w:t>
      </w:r>
      <w:r w:rsidR="00E17B9E">
        <w:t xml:space="preserve"> </w:t>
      </w:r>
      <w:r w:rsidRPr="003C29EE">
        <w:t>operator-overloading</w:t>
      </w:r>
      <w:r w:rsidR="00E17B9E">
        <w:t xml:space="preserve"> </w:t>
      </w:r>
      <w:r w:rsidRPr="003C29EE">
        <w:t>methods.</w:t>
      </w:r>
      <w:r w:rsidR="00E17B9E">
        <w:t xml:space="preserve"> </w:t>
      </w:r>
      <w:r w:rsidRPr="003C29EE">
        <w:t>These</w:t>
      </w:r>
      <w:r w:rsidR="00E17B9E">
        <w:t xml:space="preserve"> </w:t>
      </w:r>
      <w:r w:rsidRPr="003C29EE">
        <w:t>two</w:t>
      </w:r>
      <w:r w:rsidR="00E17B9E">
        <w:t xml:space="preserve"> </w:t>
      </w:r>
      <w:r w:rsidRPr="003C29EE">
        <w:t>topics</w:t>
      </w:r>
      <w:r w:rsidR="00E17B9E">
        <w:t xml:space="preserve"> </w:t>
      </w:r>
      <w:r w:rsidRPr="003C29EE">
        <w:t>apply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lastRenderedPageBreak/>
        <w:t>both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classes,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they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somewhat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important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completing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struct</w:t>
      </w:r>
      <w:r w:rsidR="00E17B9E">
        <w:t xml:space="preserve"> </w:t>
      </w:r>
      <w:r w:rsidRPr="003C29EE">
        <w:t>definition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making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well</w:t>
      </w:r>
      <w:r w:rsidR="00E17B9E">
        <w:t xml:space="preserve"> </w:t>
      </w:r>
      <w:r w:rsidRPr="003C29EE">
        <w:t>formed.</w:t>
      </w:r>
    </w:p>
    <w:commentRangeStart w:id="804"/>
    <w:p w14:paraId="1BFE8985" w14:textId="2FD0937A" w:rsidR="00F42C70" w:rsidRDefault="00F42C70" w:rsidP="001F2BC0">
      <w:pPr>
        <w:pStyle w:val="TOC3"/>
        <w:tabs>
          <w:tab w:val="right" w:leader="dot" w:pos="7190"/>
        </w:tabs>
        <w:rPr>
          <w:ins w:id="805" w:author="Chris" w:date="2020-03-20T19:04:00Z"/>
          <w:noProof/>
        </w:rPr>
      </w:pPr>
      <w:ins w:id="806" w:author="Chris" w:date="2020-03-20T19:04:00Z">
        <w:r>
          <w:fldChar w:fldCharType="begin"/>
        </w:r>
        <w:r>
          <w:instrText xml:space="preserve"> TOC \o "1-3" \h \z \t "H1,1,H2,2,H3,3,H4,4,H5,5,H6,6,H7,7" </w:instrText>
        </w:r>
      </w:ins>
      <w:r>
        <w:fldChar w:fldCharType="separate"/>
      </w:r>
    </w:p>
    <w:p w14:paraId="0EEE6838" w14:textId="3326E4CF" w:rsidR="00F42C70" w:rsidRDefault="00F42C70" w:rsidP="00E93720">
      <w:pPr>
        <w:pStyle w:val="TOC1"/>
        <w:tabs>
          <w:tab w:val="right" w:leader="dot" w:pos="7190"/>
        </w:tabs>
        <w:rPr>
          <w:ins w:id="807" w:author="Chris" w:date="2020-03-20T19:04:00Z"/>
          <w:noProof/>
        </w:rPr>
      </w:pPr>
      <w:ins w:id="808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"_Toc35623515"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Structs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9" w:author="Chris" w:date="2020-03-20T19:0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6B20E8F5" w14:textId="728BE514" w:rsidR="00F42C70" w:rsidRDefault="00F42C70" w:rsidP="00990B7B">
      <w:pPr>
        <w:pStyle w:val="TOC2"/>
        <w:tabs>
          <w:tab w:val="right" w:leader="dot" w:pos="7190"/>
        </w:tabs>
        <w:rPr>
          <w:ins w:id="810" w:author="Chris" w:date="2020-03-20T19:04:00Z"/>
          <w:noProof/>
        </w:rPr>
      </w:pPr>
      <w:ins w:id="811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"_Toc35623516"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Initializing Structs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2" w:author="Chris" w:date="2020-03-20T19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6895FD2E" w14:textId="28B1E9ED" w:rsidR="00F42C70" w:rsidRDefault="00F42C70">
      <w:pPr>
        <w:pStyle w:val="TOC2"/>
        <w:tabs>
          <w:tab w:val="right" w:leader="dot" w:pos="7190"/>
        </w:tabs>
        <w:rPr>
          <w:ins w:id="813" w:author="Chris" w:date="2020-03-20T19:04:00Z"/>
          <w:noProof/>
        </w:rPr>
      </w:pPr>
      <w:ins w:id="814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"_Toc35623517"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Inheritance and Interfaces with Value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5" w:author="Chris" w:date="2020-03-20T19:0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5D1EC96B" w14:textId="327D48A0" w:rsidR="00F42C70" w:rsidRDefault="00F42C70">
      <w:pPr>
        <w:pStyle w:val="TOC1"/>
        <w:tabs>
          <w:tab w:val="right" w:leader="dot" w:pos="7190"/>
        </w:tabs>
        <w:rPr>
          <w:ins w:id="816" w:author="Chris" w:date="2020-03-20T19:04:00Z"/>
          <w:noProof/>
        </w:rPr>
      </w:pPr>
      <w:ins w:id="817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"_Toc35623518"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Boxing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8" w:author="Chris" w:date="2020-03-20T19:0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0121E372" w14:textId="59A616D4" w:rsidR="00F42C70" w:rsidRDefault="00F42C70">
      <w:pPr>
        <w:pStyle w:val="TOC1"/>
        <w:tabs>
          <w:tab w:val="right" w:leader="dot" w:pos="7190"/>
        </w:tabs>
        <w:rPr>
          <w:ins w:id="819" w:author="Chris" w:date="2020-03-20T19:04:00Z"/>
          <w:noProof/>
        </w:rPr>
      </w:pPr>
      <w:ins w:id="820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"_Toc35623519"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Enums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1" w:author="Chris" w:date="2020-03-20T19:04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0C1F2A2A" w14:textId="0CDC1E40" w:rsidR="00F42C70" w:rsidRDefault="00F42C70">
      <w:pPr>
        <w:pStyle w:val="TOC2"/>
        <w:tabs>
          <w:tab w:val="right" w:leader="dot" w:pos="7190"/>
        </w:tabs>
        <w:rPr>
          <w:ins w:id="822" w:author="Chris" w:date="2020-03-20T19:04:00Z"/>
          <w:noProof/>
        </w:rPr>
      </w:pPr>
      <w:ins w:id="823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"_Toc35623520"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Type Compatibility between Enums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4" w:author="Chris" w:date="2020-03-20T19:04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22A14502" w14:textId="37E95B76" w:rsidR="00F42C70" w:rsidRDefault="00F42C70">
      <w:pPr>
        <w:pStyle w:val="TOC2"/>
        <w:tabs>
          <w:tab w:val="right" w:leader="dot" w:pos="7190"/>
        </w:tabs>
        <w:rPr>
          <w:ins w:id="825" w:author="Chris" w:date="2020-03-20T19:04:00Z"/>
          <w:noProof/>
        </w:rPr>
      </w:pPr>
      <w:ins w:id="826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"_Toc35623521"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Converting between Enums and Strings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7" w:author="Chris" w:date="2020-03-20T19:04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1FE1221A" w14:textId="3359F8F9" w:rsidR="00F42C70" w:rsidRDefault="00F42C70">
      <w:pPr>
        <w:pStyle w:val="TOC2"/>
        <w:tabs>
          <w:tab w:val="right" w:leader="dot" w:pos="7190"/>
        </w:tabs>
        <w:rPr>
          <w:ins w:id="828" w:author="Chris" w:date="2020-03-20T19:04:00Z"/>
          <w:noProof/>
        </w:rPr>
      </w:pPr>
      <w:ins w:id="829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"_Toc35623522"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Enums as 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0" w:author="Chris" w:date="2020-03-20T19:04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4BB9424A" w14:textId="1AE5FC67" w:rsidR="00F42C70" w:rsidRPr="003C29EE" w:rsidRDefault="00F42C70" w:rsidP="00DD2E54">
      <w:pPr>
        <w:pStyle w:val="CHAPBM"/>
      </w:pPr>
      <w:ins w:id="831" w:author="Chris" w:date="2020-03-20T19:04:00Z">
        <w:r>
          <w:fldChar w:fldCharType="end"/>
        </w:r>
      </w:ins>
      <w:commentRangeEnd w:id="804"/>
      <w:r w:rsidR="00E93720">
        <w:rPr>
          <w:rStyle w:val="CommentReference"/>
          <w:rFonts w:ascii="Arial" w:hAnsi="Arial" w:cs="Arial"/>
          <w:w w:val="101"/>
        </w:rPr>
        <w:commentReference w:id="804"/>
      </w:r>
    </w:p>
    <w:sectPr w:rsidR="00F42C70" w:rsidRPr="003C29EE" w:rsidSect="007E1545">
      <w:pgSz w:w="10080" w:h="12960" w:code="1"/>
      <w:pgMar w:top="1080" w:right="1080" w:bottom="720" w:left="180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" w:date="2020-03-20T19:07:00Z" w:initials="CZ">
    <w:p w14:paraId="31A8C73E" w14:textId="719966E4" w:rsidR="00990B7B" w:rsidRDefault="00990B7B">
      <w:pPr>
        <w:pStyle w:val="CommentText"/>
      </w:pPr>
      <w:r>
        <w:rPr>
          <w:rStyle w:val="CommentReference"/>
        </w:rPr>
        <w:annotationRef/>
      </w:r>
      <w:r>
        <w:t xml:space="preserve">Mark--All formatted in the template. </w:t>
      </w:r>
      <w:r w:rsidR="001C17F7">
        <w:t xml:space="preserve">Looks </w:t>
      </w:r>
      <w:proofErr w:type="gramStart"/>
      <w:r w:rsidR="001C17F7">
        <w:t>pretty clean</w:t>
      </w:r>
      <w:proofErr w:type="gramEnd"/>
      <w:r w:rsidR="001C17F7">
        <w:t>. Thanks, Chris</w:t>
      </w:r>
    </w:p>
  </w:comment>
  <w:comment w:id="804" w:author="Chris" w:date="2020-03-20T19:06:00Z" w:initials="CZ">
    <w:p w14:paraId="27581AB4" w14:textId="6D986EDD" w:rsidR="00E93720" w:rsidRDefault="00E93720">
      <w:pPr>
        <w:pStyle w:val="CommentText"/>
      </w:pPr>
      <w:r>
        <w:rPr>
          <w:rStyle w:val="CommentReference"/>
        </w:rPr>
        <w:annotationRef/>
      </w:r>
      <w:r>
        <w:t>Mark--Check the heading structure. Thanks, Chris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A8C73E" w15:done="0"/>
  <w15:commentEx w15:paraId="27581A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A8C73E" w16cid:durableId="221F92FD"/>
  <w16cid:commentId w16cid:paraId="27581AB4" w16cid:durableId="221F92A8"/>
</w16cid:commentsId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7425" w14:textId="77777777" w:rsidR="00915652" w:rsidRDefault="00915652" w:rsidP="00AC6994">
      <w:pPr>
        <w:spacing w:line="240" w:lineRule="auto"/>
      </w:pPr>
      <w:r>
        <w:separator/>
      </w:r>
    </w:p>
  </w:endnote>
  <w:endnote w:type="continuationSeparator" w:id="0">
    <w:p w14:paraId="642029EF" w14:textId="77777777" w:rsidR="00915652" w:rsidRDefault="00915652" w:rsidP="00AC6994">
      <w:pPr>
        <w:spacing w:line="240" w:lineRule="auto"/>
      </w:pPr>
      <w:r>
        <w:continuationSeparator/>
      </w:r>
    </w:p>
  </w:endnote>
  <w:endnote w:type="continuationNotice" w:id="1">
    <w:p w14:paraId="2D2F9DE6" w14:textId="77777777" w:rsidR="00915652" w:rsidRDefault="009156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TPro-Black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PlusBook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OT-Black">
    <w:altName w:val="Arial Black"/>
    <w:charset w:val="00"/>
    <w:family w:val="auto"/>
    <w:pitch w:val="variable"/>
    <w:sig w:usb0="00000003" w:usb1="4000207B" w:usb2="00000000" w:usb3="00000000" w:csb0="00000001" w:csb1="00000000"/>
  </w:font>
  <w:font w:name="MetaPlusBol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Book-Cap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CRASt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a-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onsola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-BoldItalic">
    <w:altName w:val="Consola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MetaPlusMedium-Italic">
    <w:altName w:val="Calibri"/>
    <w:charset w:val="4D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-Bold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4C3BA" w14:textId="77777777" w:rsidR="00915652" w:rsidRDefault="00915652" w:rsidP="00AC6994">
      <w:pPr>
        <w:spacing w:line="240" w:lineRule="auto"/>
      </w:pPr>
      <w:r>
        <w:separator/>
      </w:r>
    </w:p>
  </w:footnote>
  <w:footnote w:type="continuationSeparator" w:id="0">
    <w:p w14:paraId="1B39953A" w14:textId="77777777" w:rsidR="00915652" w:rsidRDefault="00915652" w:rsidP="00AC6994">
      <w:pPr>
        <w:spacing w:line="240" w:lineRule="auto"/>
      </w:pPr>
      <w:r>
        <w:continuationSeparator/>
      </w:r>
    </w:p>
  </w:footnote>
  <w:footnote w:type="continuationNotice" w:id="1">
    <w:p w14:paraId="2F7160F4" w14:textId="77777777" w:rsidR="00915652" w:rsidRDefault="00915652">
      <w:pPr>
        <w:spacing w:line="240" w:lineRule="auto"/>
      </w:pPr>
    </w:p>
  </w:footnote>
  <w:footnote w:id="2">
    <w:p w14:paraId="4313FF2F" w14:textId="7637BECB" w:rsidR="007F03D1" w:rsidRDefault="007F03D1" w:rsidP="00195AAB">
      <w:pPr>
        <w:pStyle w:val="FN"/>
      </w:pPr>
      <w:ins w:id="681" w:author="Mark Michaelis" w:date="2020-03-07T16:40:00Z">
        <w:r>
          <w:rPr>
            <w:rStyle w:val="FootnoteReference"/>
          </w:rPr>
          <w:footnoteRef/>
        </w:r>
        <w:r>
          <w:t xml:space="preserve"> Note that it is important that we use a collection of </w:t>
        </w:r>
      </w:ins>
      <w:ins w:id="682" w:author="Mark Michaelis" w:date="2020-03-07T16:41:00Z">
        <w:r>
          <w:t xml:space="preserve">type </w:t>
        </w:r>
        <w:r w:rsidRPr="007F03D1">
          <w:rPr>
            <w:rStyle w:val="C1"/>
            <w:rPrChange w:id="683" w:author="Mark Michaelis" w:date="2020-03-07T16:41:00Z">
              <w:rPr/>
            </w:rPrChange>
          </w:rPr>
          <w:t>object</w:t>
        </w:r>
      </w:ins>
      <w:ins w:id="684" w:author="Mark Michaelis" w:date="2020-03-07T16:40:00Z">
        <w:r>
          <w:t xml:space="preserve">, not a </w:t>
        </w:r>
      </w:ins>
      <w:ins w:id="685" w:author="Mark Michaelis" w:date="2020-03-07T16:41:00Z">
        <w:r>
          <w:t xml:space="preserve">strongly typed collection like a </w:t>
        </w:r>
      </w:ins>
      <w:ins w:id="686" w:author="Mark Michaelis" w:date="2020-03-07T16:40:00Z">
        <w:r>
          <w:t>generic collection as discussed in Chapter 12.</w:t>
        </w:r>
      </w:ins>
    </w:p>
  </w:footnote>
  <w:footnote w:id="3">
    <w:p w14:paraId="11332C29" w14:textId="77777777" w:rsidR="007F2788" w:rsidRDefault="007F2788" w:rsidP="007F2788">
      <w:pPr>
        <w:pStyle w:val="FN"/>
      </w:pPr>
      <w:ins w:id="702" w:author="Mark Michaelis" w:date="2020-03-07T15:03:00Z">
        <w:r>
          <w:rPr>
            <w:rStyle w:val="FootnoteReference"/>
          </w:rPr>
          <w:footnoteRef/>
        </w:r>
        <w:r>
          <w:t xml:space="preserve"> S</w:t>
        </w:r>
        <w:r w:rsidRPr="003C29EE">
          <w:t>ee</w:t>
        </w:r>
        <w:r>
          <w:t xml:space="preserve"> the discussion on </w:t>
        </w:r>
        <w:r w:rsidRPr="00BA2BCC">
          <w:rPr>
            <w:rStyle w:val="Strong"/>
            <w:rPrChange w:id="703" w:author="Mark Michaelis" w:date="2020-03-07T15:03:00Z">
              <w:rPr/>
            </w:rPrChange>
          </w:rPr>
          <w:t>Enums as Flags</w:t>
        </w:r>
        <w:r>
          <w:t xml:space="preserve"> later in this chapter.</w:t>
        </w:r>
      </w:ins>
    </w:p>
  </w:footnote>
  <w:footnote w:id="4">
    <w:p w14:paraId="5DF6978D" w14:textId="184015D1" w:rsidR="00A42EC5" w:rsidRDefault="00A42EC5" w:rsidP="00385EC4">
      <w:pPr>
        <w:pStyle w:val="FN"/>
      </w:pPr>
      <w:r w:rsidRPr="009D7E6C">
        <w:footnoteRef/>
      </w:r>
      <w:r>
        <w:t>.</w:t>
      </w:r>
      <w:r w:rsidR="00385EC4">
        <w:t xml:space="preserve"> </w:t>
      </w:r>
      <w:r>
        <w:t xml:space="preserve">Note that the </w:t>
      </w:r>
      <w:r w:rsidRPr="00B56B82">
        <w:rPr>
          <w:rStyle w:val="CITchapbm"/>
        </w:rPr>
        <w:t>FileAttributes.Hidden</w:t>
      </w:r>
      <w:r>
        <w:t xml:space="preserve"> value does not work on Linux.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3410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8E08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0456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E2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1C52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88A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529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F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6C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2E2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Chapter %1"/>
      <w:legacy w:legacy="1" w:legacySpace="120" w:legacyIndent="36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1" w15:restartNumberingAfterBreak="0">
    <w:nsid w:val="05BA6BBF"/>
    <w:multiLevelType w:val="hybridMultilevel"/>
    <w:tmpl w:val="6B46EB9A"/>
    <w:lvl w:ilvl="0" w:tplc="F822C732">
      <w:start w:val="1"/>
      <w:numFmt w:val="bullet"/>
      <w:pStyle w:val="MN1BLFIRS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0CA55B0A"/>
    <w:multiLevelType w:val="hybridMultilevel"/>
    <w:tmpl w:val="EBF830E4"/>
    <w:lvl w:ilvl="0" w:tplc="27C2C9DC">
      <w:start w:val="1"/>
      <w:numFmt w:val="bullet"/>
      <w:pStyle w:val="BLFIRS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3" w15:restartNumberingAfterBreak="0">
    <w:nsid w:val="0D0C4186"/>
    <w:multiLevelType w:val="multilevel"/>
    <w:tmpl w:val="EBF830E4"/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13F51E7"/>
    <w:multiLevelType w:val="hybridMultilevel"/>
    <w:tmpl w:val="B0E250B6"/>
    <w:lvl w:ilvl="0" w:tplc="C1C89760">
      <w:start w:val="1"/>
      <w:numFmt w:val="bullet"/>
      <w:pStyle w:val="MN1BLMID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 w15:restartNumberingAfterBreak="0">
    <w:nsid w:val="14F10627"/>
    <w:multiLevelType w:val="multilevel"/>
    <w:tmpl w:val="70607CD6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6" w15:restartNumberingAfterBreak="0">
    <w:nsid w:val="1D3B2270"/>
    <w:multiLevelType w:val="multilevel"/>
    <w:tmpl w:val="8F4A7564"/>
    <w:lvl w:ilvl="0">
      <w:start w:val="1"/>
      <w:numFmt w:val="bullet"/>
      <w:lvlText w:val=""/>
      <w:lvlJc w:val="left"/>
      <w:pPr>
        <w:tabs>
          <w:tab w:val="num" w:pos="970"/>
        </w:tabs>
        <w:ind w:left="9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7" w15:restartNumberingAfterBreak="0">
    <w:nsid w:val="26734CD3"/>
    <w:multiLevelType w:val="hybridMultilevel"/>
    <w:tmpl w:val="EF5E7E9A"/>
    <w:lvl w:ilvl="0" w:tplc="F5289F2E">
      <w:start w:val="1"/>
      <w:numFmt w:val="bullet"/>
      <w:pStyle w:val="Bgn-AdvTopic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E0FCA"/>
    <w:multiLevelType w:val="multilevel"/>
    <w:tmpl w:val="320C62AC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D7AD1"/>
    <w:multiLevelType w:val="hybridMultilevel"/>
    <w:tmpl w:val="7068C9AA"/>
    <w:lvl w:ilvl="0" w:tplc="1164910E">
      <w:start w:val="1"/>
      <w:numFmt w:val="bullet"/>
      <w:pStyle w:val="BL1MI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0B22C2"/>
    <w:multiLevelType w:val="hybridMultilevel"/>
    <w:tmpl w:val="0B04FDFE"/>
    <w:lvl w:ilvl="0" w:tplc="A72479F8">
      <w:start w:val="1"/>
      <w:numFmt w:val="bullet"/>
      <w:lvlText w:val="►"/>
      <w:lvlJc w:val="left"/>
      <w:pPr>
        <w:tabs>
          <w:tab w:val="num" w:pos="1082"/>
        </w:tabs>
        <w:ind w:left="1082" w:hanging="84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abstractNum w:abstractNumId="21" w15:restartNumberingAfterBreak="0">
    <w:nsid w:val="315B1D43"/>
    <w:multiLevelType w:val="hybridMultilevel"/>
    <w:tmpl w:val="54DA9B78"/>
    <w:lvl w:ilvl="0" w:tplc="F3E2DF28">
      <w:start w:val="1"/>
      <w:numFmt w:val="bullet"/>
      <w:pStyle w:val="MN1BLLAS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2" w15:restartNumberingAfterBreak="0">
    <w:nsid w:val="36D844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3A6662"/>
    <w:multiLevelType w:val="multilevel"/>
    <w:tmpl w:val="BB624EBC"/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24" w15:restartNumberingAfterBreak="0">
    <w:nsid w:val="3ED95725"/>
    <w:multiLevelType w:val="hybridMultilevel"/>
    <w:tmpl w:val="014046C6"/>
    <w:lvl w:ilvl="0" w:tplc="993C198C">
      <w:start w:val="1"/>
      <w:numFmt w:val="bullet"/>
      <w:pStyle w:val="Bgn-AdvTopic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45090D"/>
    <w:multiLevelType w:val="hybridMultilevel"/>
    <w:tmpl w:val="E31A1A94"/>
    <w:lvl w:ilvl="0" w:tplc="AAFAB7FA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74AED"/>
    <w:multiLevelType w:val="hybridMultilevel"/>
    <w:tmpl w:val="AB58EA44"/>
    <w:lvl w:ilvl="0" w:tplc="B8AE9DDE">
      <w:start w:val="1"/>
      <w:numFmt w:val="bullet"/>
      <w:lvlText w:val="►"/>
      <w:lvlJc w:val="left"/>
      <w:pPr>
        <w:tabs>
          <w:tab w:val="num" w:pos="1947"/>
        </w:tabs>
        <w:ind w:left="1947" w:hanging="110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0"/>
        </w:tabs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0"/>
        </w:tabs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0"/>
        </w:tabs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0"/>
        </w:tabs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0"/>
        </w:tabs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0"/>
        </w:tabs>
        <w:ind w:left="6740" w:hanging="360"/>
      </w:pPr>
      <w:rPr>
        <w:rFonts w:ascii="Wingdings" w:hAnsi="Wingdings" w:hint="default"/>
      </w:rPr>
    </w:lvl>
  </w:abstractNum>
  <w:abstractNum w:abstractNumId="27" w15:restartNumberingAfterBreak="0">
    <w:nsid w:val="512540C4"/>
    <w:multiLevelType w:val="hybridMultilevel"/>
    <w:tmpl w:val="A0988D58"/>
    <w:lvl w:ilvl="0" w:tplc="E33AD57C">
      <w:start w:val="1"/>
      <w:numFmt w:val="bullet"/>
      <w:pStyle w:val="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25886"/>
    <w:multiLevelType w:val="hybridMultilevel"/>
    <w:tmpl w:val="10D87EF8"/>
    <w:lvl w:ilvl="0" w:tplc="8528F5E4">
      <w:start w:val="1"/>
      <w:numFmt w:val="bullet"/>
      <w:pStyle w:val="BL1LAS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F07546"/>
    <w:multiLevelType w:val="hybridMultilevel"/>
    <w:tmpl w:val="D2FE13D2"/>
    <w:lvl w:ilvl="0" w:tplc="BFB62562">
      <w:start w:val="1"/>
      <w:numFmt w:val="bullet"/>
      <w:pStyle w:val="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3226E"/>
    <w:multiLevelType w:val="hybridMultilevel"/>
    <w:tmpl w:val="0194F048"/>
    <w:lvl w:ilvl="0" w:tplc="DABE5AFC">
      <w:start w:val="1"/>
      <w:numFmt w:val="bullet"/>
      <w:pStyle w:val="Bgn-AdvTopic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666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9900C10"/>
    <w:multiLevelType w:val="multilevel"/>
    <w:tmpl w:val="6F86F88E"/>
    <w:lvl w:ilvl="0">
      <w:start w:val="1"/>
      <w:numFmt w:val="bullet"/>
      <w:lvlText w:val="•"/>
      <w:lvlJc w:val="left"/>
      <w:pPr>
        <w:tabs>
          <w:tab w:val="num" w:pos="835"/>
        </w:tabs>
        <w:ind w:left="835" w:hanging="360"/>
      </w:pPr>
      <w:rPr>
        <w:rFonts w:ascii="Times New Roman" w:hAnsi="Times New Roman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33" w15:restartNumberingAfterBreak="0">
    <w:nsid w:val="6AEC39E2"/>
    <w:multiLevelType w:val="multilevel"/>
    <w:tmpl w:val="CA140334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B0A1F98"/>
    <w:multiLevelType w:val="hybridMultilevel"/>
    <w:tmpl w:val="987682AA"/>
    <w:lvl w:ilvl="0" w:tplc="3FE23BFE">
      <w:start w:val="1"/>
      <w:numFmt w:val="bullet"/>
      <w:pStyle w:val="TBLBL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710C1E29"/>
    <w:multiLevelType w:val="hybridMultilevel"/>
    <w:tmpl w:val="320C62AC"/>
    <w:lvl w:ilvl="0" w:tplc="E8D4CF98">
      <w:start w:val="1"/>
      <w:numFmt w:val="bullet"/>
      <w:pStyle w:val="BL1FIRS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37238"/>
    <w:multiLevelType w:val="multilevel"/>
    <w:tmpl w:val="FC74A752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37" w15:restartNumberingAfterBreak="0">
    <w:nsid w:val="74AD7162"/>
    <w:multiLevelType w:val="hybridMultilevel"/>
    <w:tmpl w:val="226E2B04"/>
    <w:lvl w:ilvl="0" w:tplc="C0E0DD34">
      <w:start w:val="1"/>
      <w:numFmt w:val="bullet"/>
      <w:pStyle w:val="SF2BLFIRS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8" w15:restartNumberingAfterBreak="0">
    <w:nsid w:val="783E26C3"/>
    <w:multiLevelType w:val="multilevel"/>
    <w:tmpl w:val="5DBC5D30"/>
    <w:lvl w:ilvl="0">
      <w:start w:val="1"/>
      <w:numFmt w:val="decimal"/>
      <w:pStyle w:val="MN1NLFIRST"/>
      <w:lvlText w:val="%1."/>
      <w:lvlJc w:val="left"/>
      <w:pPr>
        <w:ind w:left="634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5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38" w:hanging="180"/>
      </w:pPr>
      <w:rPr>
        <w:rFonts w:hint="default"/>
      </w:rPr>
    </w:lvl>
  </w:abstractNum>
  <w:abstractNum w:abstractNumId="39" w15:restartNumberingAfterBreak="0">
    <w:nsid w:val="7D877556"/>
    <w:multiLevelType w:val="multilevel"/>
    <w:tmpl w:val="FC74A752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0"/>
  </w:num>
  <w:num w:numId="4">
    <w:abstractNumId w:val="29"/>
  </w:num>
  <w:num w:numId="5">
    <w:abstractNumId w:val="25"/>
  </w:num>
  <w:num w:numId="6">
    <w:abstractNumId w:val="27"/>
  </w:num>
  <w:num w:numId="7">
    <w:abstractNumId w:val="10"/>
  </w:num>
  <w:num w:numId="8">
    <w:abstractNumId w:val="35"/>
  </w:num>
  <w:num w:numId="9">
    <w:abstractNumId w:val="28"/>
  </w:num>
  <w:num w:numId="10">
    <w:abstractNumId w:val="19"/>
  </w:num>
  <w:num w:numId="11">
    <w:abstractNumId w:val="37"/>
  </w:num>
  <w:num w:numId="12">
    <w:abstractNumId w:val="34"/>
  </w:num>
  <w:num w:numId="13">
    <w:abstractNumId w:val="12"/>
  </w:num>
  <w:num w:numId="14">
    <w:abstractNumId w:val="11"/>
  </w:num>
  <w:num w:numId="15">
    <w:abstractNumId w:val="14"/>
  </w:num>
  <w:num w:numId="16">
    <w:abstractNumId w:val="21"/>
  </w:num>
  <w:num w:numId="17">
    <w:abstractNumId w:val="38"/>
  </w:num>
  <w:num w:numId="18">
    <w:abstractNumId w:val="26"/>
  </w:num>
  <w:num w:numId="19">
    <w:abstractNumId w:val="2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3"/>
  </w:num>
  <w:num w:numId="31">
    <w:abstractNumId w:val="31"/>
  </w:num>
  <w:num w:numId="32">
    <w:abstractNumId w:val="22"/>
  </w:num>
  <w:num w:numId="33">
    <w:abstractNumId w:val="16"/>
  </w:num>
  <w:num w:numId="34">
    <w:abstractNumId w:val="15"/>
  </w:num>
  <w:num w:numId="35">
    <w:abstractNumId w:val="36"/>
  </w:num>
  <w:num w:numId="36">
    <w:abstractNumId w:val="39"/>
  </w:num>
  <w:num w:numId="37">
    <w:abstractNumId w:val="32"/>
  </w:num>
  <w:num w:numId="38">
    <w:abstractNumId w:val="18"/>
  </w:num>
  <w:num w:numId="39">
    <w:abstractNumId w:val="23"/>
  </w:num>
  <w:num w:numId="40">
    <w:abstractNumId w:val="13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">
    <w15:presenceInfo w15:providerId="None" w15:userId="Chris"/>
  </w15:person>
  <w15:person w15:author="Mark Michaelis">
    <w15:presenceInfo w15:providerId="None" w15:userId="Mark Michaelis"/>
  </w15:person>
  <w15:person w15:author="Kevin">
    <w15:presenceInfo w15:providerId="None" w15:userId="Kevin"/>
  </w15:person>
  <w15:person w15:author="Austen Frostad">
    <w15:presenceInfo w15:providerId="AD" w15:userId="S::Austen.Frostad@IntelliTect.com::6da031c6-a137-4d1e-ad42-d340c757f665"/>
  </w15:person>
  <w15:person w15:author="Mark Michaelis [2]">
    <w15:presenceInfo w15:providerId="AD" w15:userId="S-1-5-21-1618454860-1204671227-2473880869-1001"/>
  </w15:person>
  <w15:person w15:author="Osborn, Cameron">
    <w15:presenceInfo w15:providerId="AD" w15:userId="S::cameron.osborn@eagles.ewu.edu::9f01acd1-72da-414f-95bc-3a761f368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F54"/>
    <w:rsid w:val="0000517C"/>
    <w:rsid w:val="00020EE8"/>
    <w:rsid w:val="00025683"/>
    <w:rsid w:val="00042347"/>
    <w:rsid w:val="0005653B"/>
    <w:rsid w:val="00057772"/>
    <w:rsid w:val="000646FA"/>
    <w:rsid w:val="00076324"/>
    <w:rsid w:val="00081021"/>
    <w:rsid w:val="00086149"/>
    <w:rsid w:val="00086AB8"/>
    <w:rsid w:val="000A4F02"/>
    <w:rsid w:val="000B516D"/>
    <w:rsid w:val="000B7ADB"/>
    <w:rsid w:val="000C6FB2"/>
    <w:rsid w:val="000D58AB"/>
    <w:rsid w:val="000E59EF"/>
    <w:rsid w:val="000E7147"/>
    <w:rsid w:val="000E7623"/>
    <w:rsid w:val="000F4B70"/>
    <w:rsid w:val="00103FCF"/>
    <w:rsid w:val="0010467F"/>
    <w:rsid w:val="0011120F"/>
    <w:rsid w:val="0011159F"/>
    <w:rsid w:val="00114513"/>
    <w:rsid w:val="00114526"/>
    <w:rsid w:val="00124186"/>
    <w:rsid w:val="00134A80"/>
    <w:rsid w:val="001355FB"/>
    <w:rsid w:val="00136171"/>
    <w:rsid w:val="001414BD"/>
    <w:rsid w:val="0014527F"/>
    <w:rsid w:val="001517DB"/>
    <w:rsid w:val="00153183"/>
    <w:rsid w:val="00153346"/>
    <w:rsid w:val="00153B77"/>
    <w:rsid w:val="001625C4"/>
    <w:rsid w:val="00167413"/>
    <w:rsid w:val="00171D98"/>
    <w:rsid w:val="00173364"/>
    <w:rsid w:val="00186940"/>
    <w:rsid w:val="0019217C"/>
    <w:rsid w:val="00193482"/>
    <w:rsid w:val="00195AAB"/>
    <w:rsid w:val="001B323A"/>
    <w:rsid w:val="001B7C3C"/>
    <w:rsid w:val="001C17F7"/>
    <w:rsid w:val="001C20C9"/>
    <w:rsid w:val="001C447F"/>
    <w:rsid w:val="001C7895"/>
    <w:rsid w:val="001D55B7"/>
    <w:rsid w:val="001F2BC0"/>
    <w:rsid w:val="001F38EF"/>
    <w:rsid w:val="00204739"/>
    <w:rsid w:val="00204C4F"/>
    <w:rsid w:val="002061D6"/>
    <w:rsid w:val="0020772F"/>
    <w:rsid w:val="0021019E"/>
    <w:rsid w:val="00210C87"/>
    <w:rsid w:val="00226652"/>
    <w:rsid w:val="00242BB0"/>
    <w:rsid w:val="00245481"/>
    <w:rsid w:val="002533B2"/>
    <w:rsid w:val="0025529F"/>
    <w:rsid w:val="002624AE"/>
    <w:rsid w:val="002653E1"/>
    <w:rsid w:val="00271CCC"/>
    <w:rsid w:val="00273DF4"/>
    <w:rsid w:val="0028113B"/>
    <w:rsid w:val="002907E2"/>
    <w:rsid w:val="00295817"/>
    <w:rsid w:val="002B6917"/>
    <w:rsid w:val="002C0931"/>
    <w:rsid w:val="002C5F85"/>
    <w:rsid w:val="002D050D"/>
    <w:rsid w:val="00302187"/>
    <w:rsid w:val="00314442"/>
    <w:rsid w:val="00317EA1"/>
    <w:rsid w:val="003224C6"/>
    <w:rsid w:val="00327F3A"/>
    <w:rsid w:val="003337C7"/>
    <w:rsid w:val="003452EB"/>
    <w:rsid w:val="00356D3C"/>
    <w:rsid w:val="00364199"/>
    <w:rsid w:val="00374AFD"/>
    <w:rsid w:val="00384E96"/>
    <w:rsid w:val="00385DBC"/>
    <w:rsid w:val="00385EC4"/>
    <w:rsid w:val="0038617C"/>
    <w:rsid w:val="003A0D3F"/>
    <w:rsid w:val="003A1DD9"/>
    <w:rsid w:val="003B2E95"/>
    <w:rsid w:val="003B46E7"/>
    <w:rsid w:val="003C29EE"/>
    <w:rsid w:val="003C4005"/>
    <w:rsid w:val="003D2C4B"/>
    <w:rsid w:val="003E0238"/>
    <w:rsid w:val="003E077F"/>
    <w:rsid w:val="003E42B6"/>
    <w:rsid w:val="003E4B18"/>
    <w:rsid w:val="003E4F2A"/>
    <w:rsid w:val="003F6061"/>
    <w:rsid w:val="003F77C3"/>
    <w:rsid w:val="004023FD"/>
    <w:rsid w:val="00403EDF"/>
    <w:rsid w:val="00404B13"/>
    <w:rsid w:val="004110C5"/>
    <w:rsid w:val="004120E6"/>
    <w:rsid w:val="00416881"/>
    <w:rsid w:val="00431023"/>
    <w:rsid w:val="004402CC"/>
    <w:rsid w:val="00452273"/>
    <w:rsid w:val="00455E3A"/>
    <w:rsid w:val="00456240"/>
    <w:rsid w:val="00460A29"/>
    <w:rsid w:val="00467FFD"/>
    <w:rsid w:val="00483E98"/>
    <w:rsid w:val="004868C7"/>
    <w:rsid w:val="00491B49"/>
    <w:rsid w:val="00494EC9"/>
    <w:rsid w:val="00495A2E"/>
    <w:rsid w:val="004A1CD1"/>
    <w:rsid w:val="004A4D81"/>
    <w:rsid w:val="004A7817"/>
    <w:rsid w:val="004B665E"/>
    <w:rsid w:val="004B798B"/>
    <w:rsid w:val="004C21E9"/>
    <w:rsid w:val="004C3FFE"/>
    <w:rsid w:val="004C665F"/>
    <w:rsid w:val="004C6843"/>
    <w:rsid w:val="004C6AB5"/>
    <w:rsid w:val="004D1A00"/>
    <w:rsid w:val="004E6F7C"/>
    <w:rsid w:val="004F47EC"/>
    <w:rsid w:val="00500410"/>
    <w:rsid w:val="0053651A"/>
    <w:rsid w:val="00542535"/>
    <w:rsid w:val="005441E9"/>
    <w:rsid w:val="005507ED"/>
    <w:rsid w:val="00557906"/>
    <w:rsid w:val="00560AC4"/>
    <w:rsid w:val="00564163"/>
    <w:rsid w:val="00566B2F"/>
    <w:rsid w:val="005725AD"/>
    <w:rsid w:val="00581BC6"/>
    <w:rsid w:val="00583BB6"/>
    <w:rsid w:val="0059019B"/>
    <w:rsid w:val="005971FA"/>
    <w:rsid w:val="005A1301"/>
    <w:rsid w:val="005A2715"/>
    <w:rsid w:val="005A367E"/>
    <w:rsid w:val="005A595A"/>
    <w:rsid w:val="005A7833"/>
    <w:rsid w:val="005B07FD"/>
    <w:rsid w:val="005B19CF"/>
    <w:rsid w:val="005B38C5"/>
    <w:rsid w:val="005B684B"/>
    <w:rsid w:val="005C19CC"/>
    <w:rsid w:val="005C4306"/>
    <w:rsid w:val="005C48D5"/>
    <w:rsid w:val="005C73FE"/>
    <w:rsid w:val="005C7E43"/>
    <w:rsid w:val="005D1879"/>
    <w:rsid w:val="005D47E2"/>
    <w:rsid w:val="005F0B9B"/>
    <w:rsid w:val="005F730C"/>
    <w:rsid w:val="00602FD9"/>
    <w:rsid w:val="0060523B"/>
    <w:rsid w:val="00611FEE"/>
    <w:rsid w:val="00612662"/>
    <w:rsid w:val="00627727"/>
    <w:rsid w:val="006300CB"/>
    <w:rsid w:val="006358D8"/>
    <w:rsid w:val="006401A8"/>
    <w:rsid w:val="00647E62"/>
    <w:rsid w:val="00656465"/>
    <w:rsid w:val="00661F22"/>
    <w:rsid w:val="006633BA"/>
    <w:rsid w:val="00665CEA"/>
    <w:rsid w:val="00674A59"/>
    <w:rsid w:val="006834C7"/>
    <w:rsid w:val="00685DD1"/>
    <w:rsid w:val="00686CD3"/>
    <w:rsid w:val="006A3099"/>
    <w:rsid w:val="006B38EF"/>
    <w:rsid w:val="006C213C"/>
    <w:rsid w:val="006C3F1C"/>
    <w:rsid w:val="006D1237"/>
    <w:rsid w:val="006D2777"/>
    <w:rsid w:val="006D52CD"/>
    <w:rsid w:val="006D7693"/>
    <w:rsid w:val="006D7C6A"/>
    <w:rsid w:val="006E024A"/>
    <w:rsid w:val="006E19FE"/>
    <w:rsid w:val="006F7BF2"/>
    <w:rsid w:val="00703F75"/>
    <w:rsid w:val="00710E6B"/>
    <w:rsid w:val="00714299"/>
    <w:rsid w:val="007171C1"/>
    <w:rsid w:val="00724432"/>
    <w:rsid w:val="00734729"/>
    <w:rsid w:val="0073698F"/>
    <w:rsid w:val="007379FE"/>
    <w:rsid w:val="00740650"/>
    <w:rsid w:val="00745560"/>
    <w:rsid w:val="00761BDD"/>
    <w:rsid w:val="007643FD"/>
    <w:rsid w:val="00764AE8"/>
    <w:rsid w:val="007962BB"/>
    <w:rsid w:val="00796DB2"/>
    <w:rsid w:val="007A02FC"/>
    <w:rsid w:val="007B11D0"/>
    <w:rsid w:val="007C2A4D"/>
    <w:rsid w:val="007D107E"/>
    <w:rsid w:val="007D5F37"/>
    <w:rsid w:val="007D7247"/>
    <w:rsid w:val="007E1545"/>
    <w:rsid w:val="007E27F1"/>
    <w:rsid w:val="007E40C4"/>
    <w:rsid w:val="007E5A77"/>
    <w:rsid w:val="007E66C6"/>
    <w:rsid w:val="007F03D1"/>
    <w:rsid w:val="007F0618"/>
    <w:rsid w:val="007F097F"/>
    <w:rsid w:val="007F1949"/>
    <w:rsid w:val="007F2788"/>
    <w:rsid w:val="007F3934"/>
    <w:rsid w:val="007F63D8"/>
    <w:rsid w:val="00802487"/>
    <w:rsid w:val="008053A3"/>
    <w:rsid w:val="0081048F"/>
    <w:rsid w:val="00823C3C"/>
    <w:rsid w:val="00830981"/>
    <w:rsid w:val="00832292"/>
    <w:rsid w:val="00842BBC"/>
    <w:rsid w:val="0085606F"/>
    <w:rsid w:val="00856859"/>
    <w:rsid w:val="00870226"/>
    <w:rsid w:val="00873272"/>
    <w:rsid w:val="00880A91"/>
    <w:rsid w:val="008816E7"/>
    <w:rsid w:val="00881802"/>
    <w:rsid w:val="008827D7"/>
    <w:rsid w:val="00884530"/>
    <w:rsid w:val="0088477F"/>
    <w:rsid w:val="00887542"/>
    <w:rsid w:val="00892747"/>
    <w:rsid w:val="00894677"/>
    <w:rsid w:val="008A0862"/>
    <w:rsid w:val="008A3732"/>
    <w:rsid w:val="008A795B"/>
    <w:rsid w:val="008B1B69"/>
    <w:rsid w:val="008B51CA"/>
    <w:rsid w:val="008B79AC"/>
    <w:rsid w:val="008C02B0"/>
    <w:rsid w:val="008C1374"/>
    <w:rsid w:val="008C3A11"/>
    <w:rsid w:val="008C7A81"/>
    <w:rsid w:val="008C7DDD"/>
    <w:rsid w:val="008E2433"/>
    <w:rsid w:val="008F56A9"/>
    <w:rsid w:val="00907276"/>
    <w:rsid w:val="00907A52"/>
    <w:rsid w:val="00915652"/>
    <w:rsid w:val="00921F68"/>
    <w:rsid w:val="00922917"/>
    <w:rsid w:val="009321AD"/>
    <w:rsid w:val="00940C96"/>
    <w:rsid w:val="009458D8"/>
    <w:rsid w:val="00950A16"/>
    <w:rsid w:val="00960D41"/>
    <w:rsid w:val="009626AA"/>
    <w:rsid w:val="00962B6E"/>
    <w:rsid w:val="00965DBC"/>
    <w:rsid w:val="0098421A"/>
    <w:rsid w:val="00990B7B"/>
    <w:rsid w:val="00990CC2"/>
    <w:rsid w:val="00991E64"/>
    <w:rsid w:val="00993694"/>
    <w:rsid w:val="009957C5"/>
    <w:rsid w:val="009B086D"/>
    <w:rsid w:val="009B2D4B"/>
    <w:rsid w:val="009B3302"/>
    <w:rsid w:val="009D7E6C"/>
    <w:rsid w:val="009E2B45"/>
    <w:rsid w:val="009E363F"/>
    <w:rsid w:val="009E445F"/>
    <w:rsid w:val="009E5E37"/>
    <w:rsid w:val="009E6FE4"/>
    <w:rsid w:val="009E77F1"/>
    <w:rsid w:val="009F2325"/>
    <w:rsid w:val="009F68B1"/>
    <w:rsid w:val="00A025E9"/>
    <w:rsid w:val="00A11371"/>
    <w:rsid w:val="00A11B1E"/>
    <w:rsid w:val="00A25304"/>
    <w:rsid w:val="00A31291"/>
    <w:rsid w:val="00A31FCF"/>
    <w:rsid w:val="00A36C0E"/>
    <w:rsid w:val="00A4210D"/>
    <w:rsid w:val="00A42EC5"/>
    <w:rsid w:val="00A43129"/>
    <w:rsid w:val="00A55AAA"/>
    <w:rsid w:val="00A5690E"/>
    <w:rsid w:val="00A7331B"/>
    <w:rsid w:val="00A7769B"/>
    <w:rsid w:val="00A8035F"/>
    <w:rsid w:val="00A83BA0"/>
    <w:rsid w:val="00A94BAB"/>
    <w:rsid w:val="00AB48E4"/>
    <w:rsid w:val="00AB4C12"/>
    <w:rsid w:val="00AC16C1"/>
    <w:rsid w:val="00AC2C9E"/>
    <w:rsid w:val="00AC6994"/>
    <w:rsid w:val="00AD56B3"/>
    <w:rsid w:val="00AD7AE3"/>
    <w:rsid w:val="00AF2F7A"/>
    <w:rsid w:val="00AF3713"/>
    <w:rsid w:val="00B10664"/>
    <w:rsid w:val="00B12B95"/>
    <w:rsid w:val="00B16E89"/>
    <w:rsid w:val="00B20AB5"/>
    <w:rsid w:val="00B21C94"/>
    <w:rsid w:val="00B26167"/>
    <w:rsid w:val="00B262E7"/>
    <w:rsid w:val="00B3145C"/>
    <w:rsid w:val="00B42D71"/>
    <w:rsid w:val="00B43360"/>
    <w:rsid w:val="00B56B82"/>
    <w:rsid w:val="00B741E2"/>
    <w:rsid w:val="00B7682D"/>
    <w:rsid w:val="00B802C6"/>
    <w:rsid w:val="00B81FDC"/>
    <w:rsid w:val="00B835E0"/>
    <w:rsid w:val="00B861B6"/>
    <w:rsid w:val="00B95E54"/>
    <w:rsid w:val="00BA2BCC"/>
    <w:rsid w:val="00BA2F08"/>
    <w:rsid w:val="00BA57F5"/>
    <w:rsid w:val="00BA6AFF"/>
    <w:rsid w:val="00BA7896"/>
    <w:rsid w:val="00BB0408"/>
    <w:rsid w:val="00BB437B"/>
    <w:rsid w:val="00BC56A5"/>
    <w:rsid w:val="00BD5EAF"/>
    <w:rsid w:val="00BD7A3A"/>
    <w:rsid w:val="00BE2382"/>
    <w:rsid w:val="00BE790F"/>
    <w:rsid w:val="00C05B06"/>
    <w:rsid w:val="00C106AD"/>
    <w:rsid w:val="00C13C52"/>
    <w:rsid w:val="00C23D49"/>
    <w:rsid w:val="00C24E36"/>
    <w:rsid w:val="00C25035"/>
    <w:rsid w:val="00C4673B"/>
    <w:rsid w:val="00C472C8"/>
    <w:rsid w:val="00C47A48"/>
    <w:rsid w:val="00C55D51"/>
    <w:rsid w:val="00C561E5"/>
    <w:rsid w:val="00C566C7"/>
    <w:rsid w:val="00C60CFE"/>
    <w:rsid w:val="00C65373"/>
    <w:rsid w:val="00C7755F"/>
    <w:rsid w:val="00C80162"/>
    <w:rsid w:val="00CA3467"/>
    <w:rsid w:val="00CA59C0"/>
    <w:rsid w:val="00CB0C5E"/>
    <w:rsid w:val="00CB74A2"/>
    <w:rsid w:val="00CE5491"/>
    <w:rsid w:val="00CE649C"/>
    <w:rsid w:val="00CF091F"/>
    <w:rsid w:val="00CF2F4B"/>
    <w:rsid w:val="00CF37FB"/>
    <w:rsid w:val="00CF5597"/>
    <w:rsid w:val="00CF5D27"/>
    <w:rsid w:val="00D00874"/>
    <w:rsid w:val="00D01F4B"/>
    <w:rsid w:val="00D06B21"/>
    <w:rsid w:val="00D07FB0"/>
    <w:rsid w:val="00D31FA6"/>
    <w:rsid w:val="00D4024D"/>
    <w:rsid w:val="00D446FD"/>
    <w:rsid w:val="00D44D5C"/>
    <w:rsid w:val="00D51E23"/>
    <w:rsid w:val="00D553CD"/>
    <w:rsid w:val="00D555E6"/>
    <w:rsid w:val="00D6088C"/>
    <w:rsid w:val="00D64D37"/>
    <w:rsid w:val="00D72173"/>
    <w:rsid w:val="00D90CE9"/>
    <w:rsid w:val="00D92AFE"/>
    <w:rsid w:val="00D94338"/>
    <w:rsid w:val="00D95273"/>
    <w:rsid w:val="00D97273"/>
    <w:rsid w:val="00D97ACA"/>
    <w:rsid w:val="00DA34DF"/>
    <w:rsid w:val="00DA595E"/>
    <w:rsid w:val="00DB7071"/>
    <w:rsid w:val="00DC7C55"/>
    <w:rsid w:val="00DD131C"/>
    <w:rsid w:val="00DD2E54"/>
    <w:rsid w:val="00DD4550"/>
    <w:rsid w:val="00DD55DA"/>
    <w:rsid w:val="00DE5769"/>
    <w:rsid w:val="00E01F56"/>
    <w:rsid w:val="00E17B9E"/>
    <w:rsid w:val="00E24908"/>
    <w:rsid w:val="00E40939"/>
    <w:rsid w:val="00E4277D"/>
    <w:rsid w:val="00E4606F"/>
    <w:rsid w:val="00E467AA"/>
    <w:rsid w:val="00E50E99"/>
    <w:rsid w:val="00E528C4"/>
    <w:rsid w:val="00E55440"/>
    <w:rsid w:val="00E56E1C"/>
    <w:rsid w:val="00E668FD"/>
    <w:rsid w:val="00E739F1"/>
    <w:rsid w:val="00E76EB3"/>
    <w:rsid w:val="00E9122F"/>
    <w:rsid w:val="00E93699"/>
    <w:rsid w:val="00E93720"/>
    <w:rsid w:val="00E93DEE"/>
    <w:rsid w:val="00E94C73"/>
    <w:rsid w:val="00E974B8"/>
    <w:rsid w:val="00EA7251"/>
    <w:rsid w:val="00EB248F"/>
    <w:rsid w:val="00EB6AD4"/>
    <w:rsid w:val="00EC247A"/>
    <w:rsid w:val="00EC36F9"/>
    <w:rsid w:val="00EC46AF"/>
    <w:rsid w:val="00ED0308"/>
    <w:rsid w:val="00ED469D"/>
    <w:rsid w:val="00ED64E6"/>
    <w:rsid w:val="00ED67E2"/>
    <w:rsid w:val="00EE3EAC"/>
    <w:rsid w:val="00EF29D3"/>
    <w:rsid w:val="00EF7A9E"/>
    <w:rsid w:val="00F04FCD"/>
    <w:rsid w:val="00F052A2"/>
    <w:rsid w:val="00F17C36"/>
    <w:rsid w:val="00F252F5"/>
    <w:rsid w:val="00F326E1"/>
    <w:rsid w:val="00F34D7E"/>
    <w:rsid w:val="00F412AE"/>
    <w:rsid w:val="00F429FD"/>
    <w:rsid w:val="00F42C70"/>
    <w:rsid w:val="00F43295"/>
    <w:rsid w:val="00F43B11"/>
    <w:rsid w:val="00F44E64"/>
    <w:rsid w:val="00F50980"/>
    <w:rsid w:val="00F50F54"/>
    <w:rsid w:val="00F51715"/>
    <w:rsid w:val="00F65469"/>
    <w:rsid w:val="00F6653D"/>
    <w:rsid w:val="00F67507"/>
    <w:rsid w:val="00F70DE2"/>
    <w:rsid w:val="00F90C7E"/>
    <w:rsid w:val="00F91C42"/>
    <w:rsid w:val="00F9352D"/>
    <w:rsid w:val="00F96D67"/>
    <w:rsid w:val="00FA5E41"/>
    <w:rsid w:val="00FB1972"/>
    <w:rsid w:val="00FB4584"/>
    <w:rsid w:val="00FE2850"/>
    <w:rsid w:val="00F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E9E137C"/>
  <w15:docId w15:val="{50007560-F15C-4872-94DB-927AF8E3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529F"/>
    <w:pPr>
      <w:autoSpaceDE w:val="0"/>
      <w:autoSpaceDN w:val="0"/>
      <w:adjustRightInd w:val="0"/>
      <w:spacing w:line="20" w:lineRule="atLeast"/>
    </w:pPr>
    <w:rPr>
      <w:rFonts w:ascii="Arial" w:hAnsi="Arial" w:cs="Arial"/>
      <w:color w:val="000000"/>
      <w:w w:val="10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529F"/>
    <w:pPr>
      <w:keepNext/>
      <w:autoSpaceDE/>
      <w:autoSpaceDN/>
      <w:adjustRightInd/>
      <w:spacing w:before="240" w:after="60" w:line="240" w:lineRule="auto"/>
      <w:outlineLvl w:val="0"/>
    </w:pPr>
    <w:rPr>
      <w:rFonts w:eastAsia="SimSun"/>
      <w:b/>
      <w:bCs/>
      <w:w w:val="10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529F"/>
    <w:pPr>
      <w:keepNext/>
      <w:autoSpaceDE/>
      <w:autoSpaceDN/>
      <w:adjustRightInd/>
      <w:spacing w:before="240" w:after="60" w:line="240" w:lineRule="auto"/>
      <w:outlineLvl w:val="1"/>
    </w:pPr>
    <w:rPr>
      <w:rFonts w:eastAsia="SimSun"/>
      <w:b/>
      <w:bCs/>
      <w:i/>
      <w:iCs/>
      <w:w w:val="1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5529F"/>
    <w:pPr>
      <w:keepNext/>
      <w:autoSpaceDE/>
      <w:autoSpaceDN/>
      <w:adjustRightInd/>
      <w:spacing w:before="240" w:after="60" w:line="240" w:lineRule="auto"/>
      <w:outlineLvl w:val="2"/>
    </w:pPr>
    <w:rPr>
      <w:rFonts w:eastAsia="SimSun"/>
      <w:b/>
      <w:bCs/>
      <w:w w:val="1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97273"/>
    <w:pPr>
      <w:numPr>
        <w:ilvl w:val="3"/>
        <w:numId w:val="7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D97273"/>
    <w:pPr>
      <w:numPr>
        <w:ilvl w:val="4"/>
        <w:numId w:val="7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D97273"/>
    <w:pPr>
      <w:numPr>
        <w:ilvl w:val="5"/>
        <w:numId w:val="7"/>
      </w:numPr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link w:val="Heading7Char"/>
    <w:qFormat/>
    <w:rsid w:val="00D97273"/>
    <w:pPr>
      <w:numPr>
        <w:ilvl w:val="6"/>
        <w:numId w:val="7"/>
      </w:numPr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D97273"/>
    <w:pPr>
      <w:numPr>
        <w:ilvl w:val="7"/>
        <w:numId w:val="7"/>
      </w:numPr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qFormat/>
    <w:rsid w:val="00D97273"/>
    <w:pPr>
      <w:numPr>
        <w:ilvl w:val="8"/>
        <w:numId w:val="7"/>
      </w:numPr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">
    <w:name w:val="CT"/>
    <w:basedOn w:val="Normal"/>
    <w:uiPriority w:val="99"/>
    <w:rsid w:val="00D97273"/>
    <w:pPr>
      <w:widowControl w:val="0"/>
      <w:pBdr>
        <w:bottom w:val="single" w:sz="24" w:space="15" w:color="000000"/>
      </w:pBdr>
      <w:suppressAutoHyphens/>
      <w:spacing w:after="1510" w:line="480" w:lineRule="atLeast"/>
      <w:textAlignment w:val="center"/>
      <w:outlineLvl w:val="0"/>
    </w:pPr>
    <w:rPr>
      <w:rFonts w:ascii="PalatinoLTPro-Black" w:hAnsi="PalatinoLTPro-Black" w:cs="PalatinoLTPro-Black"/>
      <w:spacing w:val="11"/>
      <w:sz w:val="42"/>
      <w:szCs w:val="42"/>
    </w:rPr>
  </w:style>
  <w:style w:type="paragraph" w:customStyle="1" w:styleId="Body">
    <w:name w:val="Body"/>
    <w:basedOn w:val="Normal"/>
    <w:uiPriority w:val="99"/>
    <w:rsid w:val="00D97273"/>
    <w:pPr>
      <w:widowControl w:val="0"/>
      <w:spacing w:line="300" w:lineRule="atLeast"/>
      <w:ind w:firstLine="300"/>
      <w:jc w:val="both"/>
      <w:textAlignment w:val="center"/>
    </w:pPr>
    <w:rPr>
      <w:rFonts w:ascii="Palatino-Roman" w:hAnsi="Palatino-Roman" w:cs="Palatino-Roman"/>
    </w:rPr>
  </w:style>
  <w:style w:type="paragraph" w:customStyle="1" w:styleId="BodyNoIndent">
    <w:name w:val="BodyNoIndent"/>
    <w:basedOn w:val="Body"/>
    <w:next w:val="Body"/>
    <w:link w:val="BodyNoIndentChar"/>
    <w:uiPriority w:val="99"/>
    <w:rsid w:val="00D97273"/>
    <w:pPr>
      <w:ind w:firstLine="0"/>
    </w:pPr>
  </w:style>
  <w:style w:type="paragraph" w:customStyle="1" w:styleId="COT">
    <w:name w:val="COT"/>
    <w:basedOn w:val="BodyNoIndent"/>
    <w:uiPriority w:val="99"/>
    <w:rsid w:val="00D97273"/>
  </w:style>
  <w:style w:type="paragraph" w:customStyle="1" w:styleId="LH">
    <w:name w:val="LH"/>
    <w:basedOn w:val="Normal"/>
    <w:next w:val="CDT1"/>
    <w:autoRedefine/>
    <w:uiPriority w:val="99"/>
    <w:rsid w:val="00D97273"/>
    <w:pPr>
      <w:keepNext/>
      <w:widowControl w:val="0"/>
      <w:pBdr>
        <w:bottom w:val="single" w:sz="4" w:space="3" w:color="auto"/>
      </w:pBdr>
      <w:suppressAutoHyphens/>
      <w:spacing w:before="216" w:after="115" w:line="310" w:lineRule="atLeast"/>
      <w:ind w:left="302"/>
      <w:textAlignment w:val="center"/>
      <w:outlineLvl w:val="5"/>
    </w:pPr>
    <w:rPr>
      <w:rFonts w:ascii="MetaPlusBook-Roman" w:hAnsi="MetaPlusBook-Roman" w:cs="MetaPlusBook-Roman"/>
      <w:spacing w:val="2"/>
      <w:sz w:val="18"/>
      <w:szCs w:val="18"/>
    </w:rPr>
  </w:style>
  <w:style w:type="paragraph" w:customStyle="1" w:styleId="FC">
    <w:name w:val="FC"/>
    <w:basedOn w:val="LH"/>
    <w:autoRedefine/>
    <w:uiPriority w:val="99"/>
    <w:rsid w:val="00D97273"/>
    <w:pPr>
      <w:pBdr>
        <w:bottom w:val="none" w:sz="0" w:space="0" w:color="auto"/>
      </w:pBdr>
      <w:spacing w:before="120"/>
    </w:pPr>
  </w:style>
  <w:style w:type="paragraph" w:customStyle="1" w:styleId="FigureHolder">
    <w:name w:val="FigureHolder"/>
    <w:basedOn w:val="FC"/>
    <w:uiPriority w:val="99"/>
    <w:rsid w:val="00D97273"/>
    <w:pPr>
      <w:spacing w:before="660" w:after="0" w:line="276" w:lineRule="auto"/>
      <w:outlineLvl w:val="9"/>
    </w:pPr>
    <w:rPr>
      <w:rFonts w:ascii="Palatino-Roman" w:hAnsi="Palatino-Roman" w:cs="Palatino-Roman"/>
      <w:sz w:val="22"/>
      <w:szCs w:val="22"/>
    </w:rPr>
  </w:style>
  <w:style w:type="paragraph" w:customStyle="1" w:styleId="MindMapHolder">
    <w:name w:val="MindMapHolder"/>
    <w:basedOn w:val="FigureHolder"/>
    <w:autoRedefine/>
    <w:uiPriority w:val="99"/>
    <w:rsid w:val="00D97273"/>
    <w:pPr>
      <w:spacing w:before="300" w:after="290"/>
      <w:jc w:val="center"/>
    </w:pPr>
  </w:style>
  <w:style w:type="paragraph" w:customStyle="1" w:styleId="HA">
    <w:name w:val="HA"/>
    <w:basedOn w:val="Normal"/>
    <w:autoRedefine/>
    <w:uiPriority w:val="99"/>
    <w:rsid w:val="00D97273"/>
    <w:pPr>
      <w:keepNext/>
      <w:widowControl w:val="0"/>
      <w:spacing w:before="250" w:after="100" w:line="320" w:lineRule="atLeast"/>
      <w:jc w:val="both"/>
      <w:textAlignment w:val="center"/>
      <w:outlineLvl w:val="1"/>
    </w:pPr>
    <w:rPr>
      <w:rFonts w:ascii="MetaOT-Black" w:hAnsi="MetaOT-Black" w:cs="MetaOT-Black"/>
      <w:sz w:val="28"/>
      <w:szCs w:val="28"/>
    </w:rPr>
  </w:style>
  <w:style w:type="paragraph" w:customStyle="1" w:styleId="BeginnerTopic-AdvTopic">
    <w:name w:val="BeginnerTopic-AdvTopic"/>
    <w:basedOn w:val="Body"/>
    <w:autoRedefine/>
    <w:uiPriority w:val="99"/>
    <w:rsid w:val="00D97273"/>
    <w:pPr>
      <w:keepNext/>
      <w:tabs>
        <w:tab w:val="left" w:pos="320"/>
      </w:tabs>
      <w:spacing w:before="620" w:after="170"/>
      <w:ind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HB">
    <w:name w:val="HB"/>
    <w:basedOn w:val="HA"/>
    <w:next w:val="Body"/>
    <w:uiPriority w:val="99"/>
    <w:rsid w:val="00D97273"/>
    <w:pPr>
      <w:tabs>
        <w:tab w:val="left" w:pos="2332"/>
      </w:tabs>
      <w:suppressAutoHyphens/>
      <w:spacing w:before="300" w:after="10" w:line="310" w:lineRule="atLeast"/>
      <w:ind w:right="720"/>
      <w:jc w:val="left"/>
      <w:outlineLvl w:val="2"/>
    </w:pPr>
    <w:rPr>
      <w:spacing w:val="-2"/>
      <w:position w:val="-1"/>
      <w:sz w:val="22"/>
      <w:szCs w:val="22"/>
    </w:rPr>
  </w:style>
  <w:style w:type="paragraph" w:customStyle="1" w:styleId="HBNoSpaceAbove">
    <w:name w:val="HBNoSpaceAbove"/>
    <w:basedOn w:val="HB"/>
    <w:uiPriority w:val="99"/>
    <w:rsid w:val="00D97273"/>
    <w:pPr>
      <w:spacing w:before="0" w:after="0"/>
    </w:pPr>
  </w:style>
  <w:style w:type="paragraph" w:customStyle="1" w:styleId="SBsubhead">
    <w:name w:val="SBsubhead"/>
    <w:basedOn w:val="HB"/>
    <w:uiPriority w:val="99"/>
    <w:rsid w:val="00D97273"/>
    <w:pPr>
      <w:spacing w:before="120"/>
    </w:pPr>
    <w:rPr>
      <w:rFonts w:ascii="MetaPlusBold-Roman" w:hAnsi="MetaPlusBold-Roman" w:cs="MetaPlusBold-Roman"/>
    </w:rPr>
  </w:style>
  <w:style w:type="paragraph" w:customStyle="1" w:styleId="TableHolder">
    <w:name w:val="TableHolder"/>
    <w:basedOn w:val="Normal"/>
    <w:uiPriority w:val="99"/>
    <w:rsid w:val="00D97273"/>
    <w:pPr>
      <w:widowControl w:val="0"/>
      <w:suppressAutoHyphens/>
      <w:spacing w:after="240"/>
      <w:textAlignment w:val="center"/>
    </w:pPr>
    <w:rPr>
      <w:rFonts w:ascii="Palatino-Roman" w:hAnsi="Palatino-Roman" w:cs="Palatino-Roman"/>
      <w:spacing w:val="-3"/>
    </w:rPr>
  </w:style>
  <w:style w:type="paragraph" w:customStyle="1" w:styleId="GuidelinesHholder">
    <w:name w:val="GuidelinesHholder"/>
    <w:basedOn w:val="TableHolder"/>
    <w:uiPriority w:val="99"/>
    <w:rsid w:val="00D97273"/>
    <w:pPr>
      <w:spacing w:before="360" w:after="360"/>
      <w:jc w:val="center"/>
    </w:pPr>
  </w:style>
  <w:style w:type="paragraph" w:customStyle="1" w:styleId="AdvX">
    <w:name w:val="AdvX"/>
    <w:basedOn w:val="Body"/>
    <w:uiPriority w:val="99"/>
    <w:rsid w:val="00D97273"/>
    <w:pPr>
      <w:spacing w:after="240"/>
    </w:pPr>
  </w:style>
  <w:style w:type="paragraph" w:customStyle="1" w:styleId="BeginX">
    <w:name w:val="BeginX"/>
    <w:basedOn w:val="Normal"/>
    <w:uiPriority w:val="99"/>
    <w:rsid w:val="00D97273"/>
    <w:pPr>
      <w:widowControl w:val="0"/>
      <w:spacing w:after="240" w:line="300" w:lineRule="atLeast"/>
      <w:ind w:firstLine="300"/>
      <w:jc w:val="both"/>
      <w:textAlignment w:val="center"/>
    </w:pPr>
    <w:rPr>
      <w:rFonts w:ascii="Palatino-Roman" w:hAnsi="Palatino-Roman" w:cs="Palatino-Roman"/>
    </w:rPr>
  </w:style>
  <w:style w:type="paragraph" w:customStyle="1" w:styleId="CDT">
    <w:name w:val="CDT"/>
    <w:basedOn w:val="Normal"/>
    <w:uiPriority w:val="99"/>
    <w:rsid w:val="00D97273"/>
    <w:pPr>
      <w:widowControl w:val="0"/>
      <w:suppressAutoHyphens/>
      <w:spacing w:line="210" w:lineRule="atLeast"/>
      <w:ind w:left="300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CDT1">
    <w:name w:val="CDT1"/>
    <w:basedOn w:val="CDT"/>
    <w:next w:val="CDT"/>
    <w:uiPriority w:val="99"/>
    <w:rsid w:val="00D97273"/>
    <w:pPr>
      <w:ind w:left="302"/>
    </w:pPr>
  </w:style>
  <w:style w:type="paragraph" w:customStyle="1" w:styleId="CDTGrayline">
    <w:name w:val="CDTGrayline"/>
    <w:basedOn w:val="CDT"/>
    <w:autoRedefine/>
    <w:uiPriority w:val="99"/>
    <w:rsid w:val="00D97273"/>
    <w:pPr>
      <w:shd w:val="clear" w:color="auto" w:fill="D9D9D9"/>
    </w:pPr>
  </w:style>
  <w:style w:type="paragraph" w:customStyle="1" w:styleId="CDTX">
    <w:name w:val="CDTX"/>
    <w:basedOn w:val="Normal"/>
    <w:next w:val="Normal"/>
    <w:uiPriority w:val="99"/>
    <w:rsid w:val="0025529F"/>
    <w:pPr>
      <w:widowControl w:val="0"/>
      <w:pBdr>
        <w:bottom w:val="single" w:sz="4" w:space="4" w:color="000000"/>
      </w:pBdr>
      <w:suppressAutoHyphens/>
      <w:spacing w:after="320" w:line="210" w:lineRule="atLeast"/>
      <w:ind w:firstLine="302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NoteHead">
    <w:name w:val="NoteHead"/>
    <w:basedOn w:val="Normal"/>
    <w:autoRedefine/>
    <w:uiPriority w:val="99"/>
    <w:rsid w:val="00D97273"/>
    <w:pPr>
      <w:widowControl w:val="0"/>
      <w:shd w:val="clear" w:color="auto" w:fill="E0E0E0"/>
      <w:tabs>
        <w:tab w:val="left" w:pos="340"/>
      </w:tabs>
      <w:spacing w:before="280" w:after="80" w:line="280" w:lineRule="atLeast"/>
      <w:ind w:left="1080" w:right="720"/>
      <w:textAlignment w:val="center"/>
      <w:outlineLvl w:val="5"/>
    </w:pPr>
    <w:rPr>
      <w:rFonts w:ascii="DIN-Black" w:hAnsi="DIN-Black" w:cs="DIN-Black"/>
      <w:b/>
      <w:sz w:val="23"/>
      <w:szCs w:val="23"/>
    </w:rPr>
  </w:style>
  <w:style w:type="paragraph" w:customStyle="1" w:styleId="NoteHolder">
    <w:name w:val="NoteHolder"/>
    <w:basedOn w:val="NoteHead"/>
    <w:uiPriority w:val="99"/>
    <w:rsid w:val="00D97273"/>
    <w:pPr>
      <w:spacing w:before="420" w:after="270"/>
      <w:ind w:left="0"/>
      <w:outlineLvl w:val="9"/>
    </w:pPr>
    <w:rPr>
      <w:rFonts w:ascii="Palatino-Roman" w:hAnsi="Palatino-Roman" w:cs="Palatino-Roman"/>
      <w:position w:val="8"/>
      <w:sz w:val="20"/>
      <w:szCs w:val="20"/>
    </w:rPr>
  </w:style>
  <w:style w:type="paragraph" w:customStyle="1" w:styleId="HDwithE">
    <w:name w:val="HDwithE"/>
    <w:basedOn w:val="HB"/>
    <w:autoRedefine/>
    <w:uiPriority w:val="99"/>
    <w:rsid w:val="00D97273"/>
    <w:pPr>
      <w:spacing w:after="60"/>
    </w:pPr>
  </w:style>
  <w:style w:type="paragraph" w:customStyle="1" w:styleId="AdvOnly">
    <w:name w:val="AdvOnly"/>
    <w:basedOn w:val="BodyNoIndent"/>
    <w:uiPriority w:val="99"/>
    <w:rsid w:val="00D97273"/>
    <w:pPr>
      <w:spacing w:after="260"/>
    </w:pPr>
  </w:style>
  <w:style w:type="paragraph" w:customStyle="1" w:styleId="LangContrastHolder">
    <w:name w:val="LangContrastHolder"/>
    <w:basedOn w:val="Normal"/>
    <w:uiPriority w:val="99"/>
    <w:rsid w:val="00D97273"/>
    <w:pPr>
      <w:widowControl w:val="0"/>
      <w:shd w:val="clear" w:color="auto" w:fill="E0E0E0"/>
      <w:tabs>
        <w:tab w:val="left" w:pos="340"/>
      </w:tabs>
      <w:spacing w:before="470" w:after="260" w:line="280" w:lineRule="atLeast"/>
      <w:ind w:right="720"/>
      <w:textAlignment w:val="center"/>
    </w:pPr>
    <w:rPr>
      <w:rFonts w:ascii="Palatino-Roman" w:hAnsi="Palatino-Roman" w:cs="Palatino-Roman"/>
      <w:b/>
      <w:position w:val="8"/>
      <w:sz w:val="20"/>
      <w:szCs w:val="20"/>
    </w:rPr>
  </w:style>
  <w:style w:type="paragraph" w:customStyle="1" w:styleId="NL1">
    <w:name w:val="NL1"/>
    <w:basedOn w:val="Body"/>
    <w:uiPriority w:val="99"/>
    <w:rsid w:val="00D97273"/>
    <w:pPr>
      <w:spacing w:before="320" w:after="40"/>
      <w:ind w:left="662" w:hanging="360"/>
    </w:pPr>
  </w:style>
  <w:style w:type="paragraph" w:customStyle="1" w:styleId="NL">
    <w:name w:val="NL"/>
    <w:basedOn w:val="Normal"/>
    <w:autoRedefine/>
    <w:uiPriority w:val="99"/>
    <w:rsid w:val="00D97273"/>
    <w:pPr>
      <w:widowControl w:val="0"/>
      <w:spacing w:after="40" w:line="300" w:lineRule="atLeast"/>
      <w:ind w:left="662" w:hanging="360"/>
      <w:jc w:val="both"/>
      <w:textAlignment w:val="center"/>
    </w:pPr>
    <w:rPr>
      <w:rFonts w:ascii="Palatino-Roman" w:hAnsi="Palatino-Roman" w:cs="Palatino-Roman"/>
    </w:rPr>
  </w:style>
  <w:style w:type="paragraph" w:customStyle="1" w:styleId="NLX">
    <w:name w:val="NLX"/>
    <w:basedOn w:val="NL"/>
    <w:autoRedefine/>
    <w:uiPriority w:val="99"/>
    <w:rsid w:val="00D97273"/>
    <w:pPr>
      <w:spacing w:after="240"/>
    </w:pPr>
  </w:style>
  <w:style w:type="paragraph" w:customStyle="1" w:styleId="TableTitle">
    <w:name w:val="TableTitle"/>
    <w:basedOn w:val="Normal"/>
    <w:uiPriority w:val="99"/>
    <w:rsid w:val="00D97273"/>
    <w:pPr>
      <w:widowControl w:val="0"/>
      <w:suppressAutoHyphens/>
      <w:spacing w:before="225" w:after="90" w:line="310" w:lineRule="atLeast"/>
      <w:textAlignment w:val="center"/>
    </w:pPr>
    <w:rPr>
      <w:rFonts w:ascii="MetaPlusBook-Roman" w:hAnsi="MetaPlusBook-Roman" w:cs="MetaPlusBook-Roman"/>
      <w:sz w:val="18"/>
      <w:szCs w:val="18"/>
    </w:rPr>
  </w:style>
  <w:style w:type="paragraph" w:customStyle="1" w:styleId="OutputHead">
    <w:name w:val="OutputHead"/>
    <w:basedOn w:val="Normal"/>
    <w:uiPriority w:val="99"/>
    <w:rsid w:val="00D97273"/>
    <w:pPr>
      <w:keepNext/>
      <w:widowControl w:val="0"/>
      <w:suppressAutoHyphens/>
      <w:spacing w:before="280" w:after="40" w:line="310" w:lineRule="atLeast"/>
      <w:textAlignment w:val="center"/>
    </w:pPr>
    <w:rPr>
      <w:rFonts w:ascii="MetaPlusBook-Caps" w:hAnsi="MetaPlusBook-Caps" w:cs="MetaPlusBook-Caps"/>
      <w:smallCaps/>
      <w:sz w:val="18"/>
      <w:szCs w:val="18"/>
    </w:rPr>
  </w:style>
  <w:style w:type="paragraph" w:customStyle="1" w:styleId="OutputHeadNoSpaceBefore">
    <w:name w:val="OutputHeadNoSpaceBefore"/>
    <w:basedOn w:val="OutputHead"/>
    <w:uiPriority w:val="99"/>
    <w:rsid w:val="00D97273"/>
    <w:pPr>
      <w:spacing w:before="0"/>
    </w:pPr>
  </w:style>
  <w:style w:type="paragraph" w:customStyle="1" w:styleId="Code">
    <w:name w:val="Code"/>
    <w:basedOn w:val="Normal"/>
    <w:uiPriority w:val="99"/>
    <w:rsid w:val="00D97273"/>
    <w:pPr>
      <w:widowControl w:val="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line="210" w:lineRule="atLeast"/>
      <w:ind w:left="300" w:right="240"/>
      <w:textAlignment w:val="center"/>
    </w:pPr>
    <w:rPr>
      <w:rFonts w:ascii="Consolas" w:hAnsi="Consolas" w:cs="Consolas"/>
      <w:sz w:val="16"/>
      <w:szCs w:val="16"/>
    </w:rPr>
  </w:style>
  <w:style w:type="paragraph" w:customStyle="1" w:styleId="OutputCode1">
    <w:name w:val="OutputCode1"/>
    <w:basedOn w:val="Normal"/>
    <w:autoRedefine/>
    <w:uiPriority w:val="99"/>
    <w:rsid w:val="00D97273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before="180" w:line="180" w:lineRule="atLeast"/>
      <w:ind w:left="115" w:right="245"/>
      <w:textAlignment w:val="center"/>
    </w:pPr>
    <w:rPr>
      <w:rFonts w:ascii="Consolas" w:hAnsi="Consolas" w:cs="OCRAStd"/>
      <w:spacing w:val="-7"/>
      <w:sz w:val="16"/>
      <w:szCs w:val="14"/>
    </w:rPr>
  </w:style>
  <w:style w:type="paragraph" w:customStyle="1" w:styleId="OutputCode">
    <w:name w:val="OutputCode"/>
    <w:basedOn w:val="Normal"/>
    <w:uiPriority w:val="99"/>
    <w:rsid w:val="00D97273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line="180" w:lineRule="atLeast"/>
      <w:ind w:left="115" w:right="245"/>
      <w:textAlignment w:val="center"/>
    </w:pPr>
    <w:rPr>
      <w:rFonts w:ascii="Consolas" w:hAnsi="Consolas" w:cs="OCRAStd"/>
      <w:spacing w:val="-7"/>
      <w:sz w:val="16"/>
      <w:szCs w:val="14"/>
    </w:rPr>
  </w:style>
  <w:style w:type="paragraph" w:customStyle="1" w:styleId="OutputCodeLast">
    <w:name w:val="OutputCodeLast"/>
    <w:basedOn w:val="OutputCode"/>
    <w:autoRedefine/>
    <w:uiPriority w:val="99"/>
    <w:rsid w:val="00D97273"/>
    <w:pPr>
      <w:spacing w:before="180" w:after="515"/>
    </w:pPr>
  </w:style>
  <w:style w:type="paragraph" w:customStyle="1" w:styleId="CDTX-Middle">
    <w:name w:val="CDTX-Middle"/>
    <w:basedOn w:val="CDTX"/>
    <w:uiPriority w:val="99"/>
    <w:rsid w:val="00D97273"/>
    <w:pPr>
      <w:spacing w:after="160"/>
    </w:pPr>
  </w:style>
  <w:style w:type="paragraph" w:customStyle="1" w:styleId="OutputCodeOnly">
    <w:name w:val="OutputCodeOnly"/>
    <w:basedOn w:val="OutputCode1"/>
    <w:uiPriority w:val="99"/>
    <w:rsid w:val="00D97273"/>
    <w:pPr>
      <w:pBdr>
        <w:bottom w:val="single" w:sz="72" w:space="0" w:color="E0E0E0"/>
      </w:pBdr>
      <w:spacing w:after="515"/>
    </w:pPr>
  </w:style>
  <w:style w:type="paragraph" w:customStyle="1" w:styleId="BL1">
    <w:name w:val="BL1"/>
    <w:next w:val="BL"/>
    <w:autoRedefine/>
    <w:uiPriority w:val="99"/>
    <w:rsid w:val="00D97273"/>
    <w:pPr>
      <w:numPr>
        <w:numId w:val="5"/>
      </w:numPr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">
    <w:name w:val="BL"/>
    <w:autoRedefine/>
    <w:uiPriority w:val="99"/>
    <w:rsid w:val="00D97273"/>
    <w:pPr>
      <w:numPr>
        <w:numId w:val="4"/>
      </w:numPr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X">
    <w:name w:val="BLX"/>
    <w:autoRedefine/>
    <w:uiPriority w:val="99"/>
    <w:rsid w:val="00D97273"/>
    <w:pPr>
      <w:numPr>
        <w:numId w:val="6"/>
      </w:numPr>
      <w:spacing w:after="24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Snippet">
    <w:name w:val="Snippet"/>
    <w:basedOn w:val="CDT"/>
    <w:uiPriority w:val="99"/>
    <w:rsid w:val="00D97273"/>
    <w:pPr>
      <w:spacing w:line="240" w:lineRule="atLeast"/>
    </w:pPr>
    <w:rPr>
      <w:sz w:val="20"/>
      <w:szCs w:val="20"/>
    </w:rPr>
  </w:style>
  <w:style w:type="paragraph" w:customStyle="1" w:styleId="Snippet1">
    <w:name w:val="Snippet1"/>
    <w:basedOn w:val="Snippet"/>
    <w:uiPriority w:val="99"/>
    <w:rsid w:val="00D97273"/>
    <w:pPr>
      <w:spacing w:before="140"/>
    </w:pPr>
  </w:style>
  <w:style w:type="paragraph" w:customStyle="1" w:styleId="SnippetX">
    <w:name w:val="SnippetX"/>
    <w:basedOn w:val="CDT"/>
    <w:uiPriority w:val="99"/>
    <w:rsid w:val="00D97273"/>
    <w:pPr>
      <w:spacing w:after="140"/>
    </w:pPr>
    <w:rPr>
      <w:sz w:val="20"/>
    </w:rPr>
  </w:style>
  <w:style w:type="paragraph" w:customStyle="1" w:styleId="SummaryHead">
    <w:name w:val="SummaryHead"/>
    <w:basedOn w:val="H1"/>
    <w:next w:val="HEADFIRST"/>
    <w:qFormat/>
    <w:rsid w:val="0025529F"/>
    <w:pPr>
      <w:pBdr>
        <w:bottom w:val="single" w:sz="12" w:space="1" w:color="auto"/>
      </w:pBdr>
    </w:pPr>
    <w:rPr>
      <w:caps/>
    </w:rPr>
  </w:style>
  <w:style w:type="paragraph" w:customStyle="1" w:styleId="PD">
    <w:name w:val="PD"/>
    <w:basedOn w:val="Body"/>
    <w:uiPriority w:val="99"/>
    <w:rsid w:val="00D97273"/>
    <w:pPr>
      <w:spacing w:before="60" w:after="60"/>
      <w:ind w:firstLine="0"/>
    </w:pPr>
    <w:rPr>
      <w:color w:val="0000FF"/>
    </w:rPr>
  </w:style>
  <w:style w:type="paragraph" w:customStyle="1" w:styleId="LangContrastHead">
    <w:name w:val="LangContrastHead"/>
    <w:basedOn w:val="NoteHead"/>
    <w:uiPriority w:val="99"/>
    <w:rsid w:val="00D97273"/>
    <w:pPr>
      <w:spacing w:after="100"/>
    </w:pPr>
    <w:rPr>
      <w:rFonts w:ascii="MetaOT-Black" w:hAnsi="MetaOT-Black" w:cs="MetaOT-Black"/>
      <w:sz w:val="24"/>
      <w:szCs w:val="24"/>
    </w:rPr>
  </w:style>
  <w:style w:type="paragraph" w:customStyle="1" w:styleId="Guidelines">
    <w:name w:val="Guidelines"/>
    <w:basedOn w:val="OutputCode"/>
    <w:uiPriority w:val="99"/>
    <w:rsid w:val="00D97273"/>
    <w:pPr>
      <w:spacing w:after="240" w:line="240" w:lineRule="atLeast"/>
      <w:ind w:left="1080" w:right="720"/>
      <w:contextualSpacing/>
    </w:pPr>
    <w:rPr>
      <w:rFonts w:ascii="MetaPlusBook-Roman" w:hAnsi="MetaPlusBook-Roman" w:cs="MetaPlusBook-Roman"/>
      <w:spacing w:val="-4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9E6FE4"/>
    <w:pPr>
      <w:widowControl w:val="0"/>
      <w:spacing w:line="200" w:lineRule="atLeast"/>
      <w:textAlignment w:val="center"/>
    </w:pPr>
    <w:rPr>
      <w:rFonts w:ascii="Consolas" w:hAnsi="Consolas" w:cs="Consolas"/>
      <w:sz w:val="16"/>
      <w:szCs w:val="16"/>
    </w:rPr>
  </w:style>
  <w:style w:type="paragraph" w:customStyle="1" w:styleId="NoteBody">
    <w:name w:val="NoteBody"/>
    <w:basedOn w:val="BodyNoIndent"/>
    <w:uiPriority w:val="99"/>
    <w:rsid w:val="00D97273"/>
    <w:pPr>
      <w:shd w:val="clear" w:color="auto" w:fill="E0E0E0"/>
      <w:spacing w:line="280" w:lineRule="atLeast"/>
      <w:ind w:left="1080" w:right="720"/>
    </w:pPr>
  </w:style>
  <w:style w:type="paragraph" w:customStyle="1" w:styleId="LangContrastBody">
    <w:name w:val="LangContrastBody"/>
    <w:basedOn w:val="Body"/>
    <w:uiPriority w:val="99"/>
    <w:rsid w:val="00D97273"/>
    <w:pPr>
      <w:shd w:val="clear" w:color="auto" w:fill="E0E0E0"/>
      <w:spacing w:line="320" w:lineRule="atLeast"/>
      <w:ind w:left="1080" w:right="720" w:firstLine="0"/>
    </w:pPr>
    <w:rPr>
      <w:rFonts w:ascii="Meta-Normal" w:hAnsi="Meta-Normal" w:cs="Meta-Normal"/>
      <w:spacing w:val="-6"/>
    </w:rPr>
  </w:style>
  <w:style w:type="paragraph" w:customStyle="1" w:styleId="TCH">
    <w:name w:val="TCH"/>
    <w:basedOn w:val="Body"/>
    <w:uiPriority w:val="99"/>
    <w:rsid w:val="00D97273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paragraph" w:customStyle="1" w:styleId="TCCP">
    <w:name w:val="TCCP"/>
    <w:basedOn w:val="CDT"/>
    <w:uiPriority w:val="99"/>
    <w:rsid w:val="00D97273"/>
    <w:pPr>
      <w:ind w:left="0"/>
    </w:pPr>
  </w:style>
  <w:style w:type="paragraph" w:customStyle="1" w:styleId="TB">
    <w:name w:val="TB"/>
    <w:basedOn w:val="BodyNoIndent"/>
    <w:uiPriority w:val="99"/>
    <w:rsid w:val="00D97273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TableBottom">
    <w:name w:val="TableBottom"/>
    <w:basedOn w:val="TB"/>
    <w:uiPriority w:val="99"/>
    <w:rsid w:val="00D97273"/>
    <w:pPr>
      <w:spacing w:line="120" w:lineRule="atLeast"/>
    </w:pPr>
    <w:rPr>
      <w:sz w:val="12"/>
      <w:szCs w:val="12"/>
    </w:rPr>
  </w:style>
  <w:style w:type="character" w:customStyle="1" w:styleId="C1">
    <w:name w:val="C1"/>
    <w:uiPriority w:val="99"/>
    <w:rsid w:val="00D97273"/>
    <w:rPr>
      <w:rFonts w:ascii="Consolas" w:hAnsi="Consolas" w:cs="Consolas"/>
      <w:color w:val="000000"/>
      <w:kern w:val="0"/>
      <w:position w:val="0"/>
    </w:rPr>
  </w:style>
  <w:style w:type="character" w:customStyle="1" w:styleId="Italic">
    <w:name w:val="Italic"/>
    <w:autoRedefine/>
    <w:uiPriority w:val="99"/>
    <w:rsid w:val="00D97273"/>
    <w:rPr>
      <w:rFonts w:cs="Palatino-Italic"/>
      <w:i/>
      <w:iCs/>
    </w:rPr>
  </w:style>
  <w:style w:type="character" w:customStyle="1" w:styleId="E1">
    <w:name w:val="E1"/>
    <w:rsid w:val="0025529F"/>
    <w:rPr>
      <w:bdr w:val="none" w:sz="0" w:space="0" w:color="auto"/>
      <w:shd w:val="clear" w:color="auto" w:fill="E6E6E6"/>
    </w:rPr>
  </w:style>
  <w:style w:type="character" w:customStyle="1" w:styleId="C1inLH">
    <w:name w:val="C1inLH"/>
    <w:basedOn w:val="C1"/>
    <w:uiPriority w:val="99"/>
    <w:rsid w:val="00D97273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PComment">
    <w:name w:val="CP Comment"/>
    <w:uiPriority w:val="99"/>
    <w:rsid w:val="00D97273"/>
    <w:rPr>
      <w:rFonts w:cs="Consolas-Italic"/>
      <w:i/>
      <w:iCs/>
      <w:color w:val="008000"/>
    </w:rPr>
  </w:style>
  <w:style w:type="character" w:customStyle="1" w:styleId="CPKeyword">
    <w:name w:val="CP Keyword"/>
    <w:uiPriority w:val="99"/>
    <w:rsid w:val="00D97273"/>
    <w:rPr>
      <w:rFonts w:cs="Consolas-Bold"/>
      <w:b/>
      <w:bCs/>
      <w:color w:val="0000FF"/>
      <w:spacing w:val="0"/>
      <w:w w:val="100"/>
      <w:szCs w:val="16"/>
    </w:rPr>
  </w:style>
  <w:style w:type="character" w:customStyle="1" w:styleId="UpperDingbat">
    <w:name w:val="UpperDingbat"/>
    <w:uiPriority w:val="99"/>
    <w:rsid w:val="00D97273"/>
    <w:rPr>
      <w:rFonts w:ascii="ZapfDingbats" w:hAnsi="ZapfDingbats" w:cs="ZapfDingbats"/>
      <w:color w:val="000000"/>
      <w:position w:val="8"/>
      <w:sz w:val="18"/>
      <w:szCs w:val="18"/>
    </w:rPr>
  </w:style>
  <w:style w:type="character" w:customStyle="1" w:styleId="NoteUpperDingbat">
    <w:name w:val="NoteUpperDingbat"/>
    <w:basedOn w:val="UpperDingbat"/>
    <w:uiPriority w:val="99"/>
    <w:rsid w:val="00D97273"/>
    <w:rPr>
      <w:rFonts w:ascii="ZapfDingbats" w:hAnsi="ZapfDingbats" w:cs="ZapfDingbats"/>
      <w:color w:val="000000"/>
      <w:position w:val="8"/>
      <w:sz w:val="12"/>
      <w:szCs w:val="12"/>
    </w:rPr>
  </w:style>
  <w:style w:type="character" w:customStyle="1" w:styleId="Maroon">
    <w:name w:val="Maroon"/>
    <w:uiPriority w:val="99"/>
    <w:rsid w:val="00167413"/>
    <w:rPr>
      <w:rFonts w:cs="Consolas"/>
      <w:color w:val="A31515"/>
    </w:rPr>
  </w:style>
  <w:style w:type="character" w:customStyle="1" w:styleId="Maroonital">
    <w:name w:val="Maroon ital"/>
    <w:basedOn w:val="Maroon"/>
    <w:uiPriority w:val="99"/>
    <w:rsid w:val="00612662"/>
    <w:rPr>
      <w:rFonts w:cs="Consolas-Italic"/>
      <w:i/>
      <w:iCs/>
      <w:color w:val="A31515"/>
    </w:rPr>
  </w:style>
  <w:style w:type="character" w:customStyle="1" w:styleId="C1inHead">
    <w:name w:val="C1 in Head"/>
    <w:uiPriority w:val="99"/>
    <w:rsid w:val="00D97273"/>
    <w:rPr>
      <w:rFonts w:ascii="Consolas" w:hAnsi="Consolas" w:cs="Consolas-Bold"/>
      <w:b/>
      <w:bCs/>
      <w:sz w:val="22"/>
      <w:szCs w:val="18"/>
    </w:rPr>
  </w:style>
  <w:style w:type="character" w:customStyle="1" w:styleId="C1inB-Head">
    <w:name w:val="C1inB-Head"/>
    <w:basedOn w:val="C1inHead"/>
    <w:uiPriority w:val="99"/>
    <w:rsid w:val="00D97273"/>
    <w:rPr>
      <w:rFonts w:ascii="Consolas" w:hAnsi="Consolas" w:cs="Consolas-Bold"/>
      <w:b/>
      <w:bCs/>
      <w:sz w:val="24"/>
      <w:szCs w:val="18"/>
    </w:rPr>
  </w:style>
  <w:style w:type="character" w:customStyle="1" w:styleId="E4">
    <w:name w:val="E4"/>
    <w:uiPriority w:val="99"/>
    <w:rsid w:val="00D97273"/>
    <w:rPr>
      <w:u w:color="000000"/>
      <w:shd w:val="clear" w:color="auto" w:fill="E0E0E0"/>
    </w:rPr>
  </w:style>
  <w:style w:type="character" w:customStyle="1" w:styleId="OutputBold">
    <w:name w:val="OutputBold"/>
    <w:uiPriority w:val="99"/>
    <w:rsid w:val="00D97273"/>
  </w:style>
  <w:style w:type="character" w:customStyle="1" w:styleId="LowerDingbat">
    <w:name w:val="LowerDingbat"/>
    <w:uiPriority w:val="99"/>
    <w:rsid w:val="00D97273"/>
    <w:rPr>
      <w:rFonts w:ascii="ZapfDingbats" w:hAnsi="ZapfDingbats" w:cs="ZapfDingbats"/>
      <w:color w:val="000000"/>
      <w:position w:val="-4"/>
      <w:sz w:val="18"/>
      <w:szCs w:val="18"/>
    </w:rPr>
  </w:style>
  <w:style w:type="character" w:customStyle="1" w:styleId="NoteLowerDingbat">
    <w:name w:val="NoteLowerDingbat"/>
    <w:basedOn w:val="LowerDingbat"/>
    <w:uiPriority w:val="99"/>
    <w:rsid w:val="00D97273"/>
    <w:rPr>
      <w:rFonts w:ascii="ZapfDingbats" w:hAnsi="ZapfDingbats" w:cs="ZapfDingbats"/>
      <w:color w:val="000000"/>
      <w:position w:val="0"/>
      <w:sz w:val="12"/>
      <w:szCs w:val="12"/>
    </w:rPr>
  </w:style>
  <w:style w:type="character" w:customStyle="1" w:styleId="C1inLanguageHead">
    <w:name w:val="C1 in LanguageHead"/>
    <w:basedOn w:val="C1inHead"/>
    <w:autoRedefine/>
    <w:uiPriority w:val="99"/>
    <w:qFormat/>
    <w:rsid w:val="00D97273"/>
    <w:rPr>
      <w:rFonts w:ascii="Consolas" w:hAnsi="Consolas" w:cs="Consolas-Bold"/>
      <w:b/>
      <w:bCs/>
      <w:sz w:val="24"/>
      <w:szCs w:val="18"/>
    </w:rPr>
  </w:style>
  <w:style w:type="character" w:customStyle="1" w:styleId="C1-9pt">
    <w:name w:val="C1-9pt"/>
    <w:basedOn w:val="C1"/>
    <w:uiPriority w:val="99"/>
    <w:rsid w:val="00D97273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DropCap">
    <w:name w:val="DropCap"/>
    <w:uiPriority w:val="99"/>
    <w:rsid w:val="00D97273"/>
    <w:rPr>
      <w:rFonts w:ascii="MetaPlusMedium-Roman" w:hAnsi="MetaPlusMedium-Roman" w:cs="MetaPlusMedium-Roman"/>
      <w:color w:val="000000"/>
      <w:spacing w:val="-2"/>
      <w:position w:val="-4"/>
      <w:sz w:val="23"/>
      <w:szCs w:val="23"/>
    </w:rPr>
  </w:style>
  <w:style w:type="character" w:customStyle="1" w:styleId="PalSmCaps">
    <w:name w:val="PalSmCaps"/>
    <w:uiPriority w:val="99"/>
    <w:rsid w:val="00D97273"/>
    <w:rPr>
      <w:rFonts w:ascii="Palatino-Roman" w:hAnsi="Palatino-Roman" w:cs="Palatino-Roman"/>
      <w:smallCaps/>
    </w:rPr>
  </w:style>
  <w:style w:type="character" w:customStyle="1" w:styleId="LN">
    <w:name w:val="LN"/>
    <w:uiPriority w:val="99"/>
    <w:rsid w:val="00D97273"/>
    <w:rPr>
      <w:rFonts w:ascii="MetaPlusBook-Caps" w:hAnsi="MetaPlusBook-Caps" w:cs="MetaPlusBook-Caps"/>
      <w:smallCaps/>
      <w:color w:val="000000"/>
      <w:spacing w:val="7"/>
      <w:w w:val="100"/>
      <w:sz w:val="18"/>
      <w:szCs w:val="18"/>
    </w:rPr>
  </w:style>
  <w:style w:type="character" w:customStyle="1" w:styleId="Bullet">
    <w:name w:val="Bullet"/>
    <w:uiPriority w:val="99"/>
    <w:rsid w:val="00D97273"/>
    <w:rPr>
      <w:rFonts w:ascii="Palatino-Roman" w:hAnsi="Palatino-Roman" w:cs="Palatino-Roman"/>
      <w:color w:val="000000"/>
      <w:position w:val="0"/>
      <w:sz w:val="20"/>
      <w:szCs w:val="20"/>
    </w:rPr>
  </w:style>
  <w:style w:type="character" w:customStyle="1" w:styleId="GuideBold">
    <w:name w:val="GuideBold"/>
    <w:uiPriority w:val="99"/>
    <w:rsid w:val="00D97273"/>
    <w:rPr>
      <w:rFonts w:ascii="MetaPlusBold-Roman" w:hAnsi="MetaPlusBold-Roman" w:cs="MetaPlusBold-Roman"/>
    </w:rPr>
  </w:style>
  <w:style w:type="character" w:customStyle="1" w:styleId="Heading1Char">
    <w:name w:val="Heading 1 Char"/>
    <w:basedOn w:val="DefaultParagraphFont"/>
    <w:link w:val="Heading1"/>
    <w:rsid w:val="00D97273"/>
    <w:rPr>
      <w:rFonts w:ascii="Arial" w:eastAsia="SimSun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7273"/>
    <w:rPr>
      <w:rFonts w:ascii="Arial" w:eastAsia="SimSun" w:hAnsi="Arial" w:cs="Arial"/>
      <w:b/>
      <w:bCs/>
      <w:i/>
      <w:iCs/>
      <w:color w:val="000000"/>
      <w:sz w:val="28"/>
      <w:szCs w:val="28"/>
    </w:rPr>
  </w:style>
  <w:style w:type="character" w:customStyle="1" w:styleId="BodyNoIndentChar">
    <w:name w:val="BodyNoIndent Char"/>
    <w:link w:val="BodyNoIndent"/>
    <w:uiPriority w:val="99"/>
    <w:locked/>
    <w:rsid w:val="00D97273"/>
    <w:rPr>
      <w:rFonts w:ascii="Palatino-Roman" w:eastAsiaTheme="minorHAnsi" w:hAnsi="Palatino-Roman" w:cs="Palatino-Roman"/>
      <w:color w:val="000000"/>
      <w:sz w:val="22"/>
      <w:szCs w:val="22"/>
    </w:rPr>
  </w:style>
  <w:style w:type="paragraph" w:customStyle="1" w:styleId="ChapterTitle">
    <w:name w:val="Chapter Title"/>
    <w:next w:val="Quote"/>
    <w:rsid w:val="00D97273"/>
    <w:rPr>
      <w:rFonts w:ascii="Arial" w:hAnsi="Arial" w:cs="Arial"/>
      <w:b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D972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7273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customStyle="1" w:styleId="FirstInChapter">
    <w:name w:val="FirstInChapter"/>
    <w:basedOn w:val="Body"/>
    <w:next w:val="Body"/>
    <w:rsid w:val="00D97273"/>
    <w:pPr>
      <w:spacing w:before="360"/>
      <w:ind w:firstLine="0"/>
    </w:pPr>
    <w:rPr>
      <w:rFonts w:ascii="Arial" w:hAnsi="Arial" w:cs="Arial"/>
    </w:rPr>
  </w:style>
  <w:style w:type="paragraph" w:customStyle="1" w:styleId="Extract-Only">
    <w:name w:val="Extract-Only"/>
    <w:qFormat/>
    <w:rsid w:val="00D97273"/>
    <w:pPr>
      <w:widowControl w:val="0"/>
      <w:autoSpaceDE w:val="0"/>
      <w:autoSpaceDN w:val="0"/>
      <w:adjustRightInd w:val="0"/>
      <w:spacing w:before="120" w:after="120"/>
      <w:ind w:left="720" w:right="720"/>
      <w:jc w:val="both"/>
    </w:pPr>
    <w:rPr>
      <w:rFonts w:ascii="Helvetica-Oblique" w:hAnsi="Helvetica-Oblique" w:cs="Helvetica-Oblique"/>
      <w:i/>
      <w:iCs/>
      <w:sz w:val="28"/>
      <w:szCs w:val="28"/>
    </w:rPr>
  </w:style>
  <w:style w:type="paragraph" w:customStyle="1" w:styleId="Extract-Last">
    <w:name w:val="Extract-Last"/>
    <w:basedOn w:val="Extract-Only"/>
    <w:next w:val="Body"/>
    <w:qFormat/>
    <w:rsid w:val="00D97273"/>
    <w:pPr>
      <w:spacing w:before="0"/>
    </w:pPr>
    <w:rPr>
      <w:rFonts w:ascii="Helvetica" w:hAnsi="Helvetica" w:cs="Helvetica"/>
    </w:rPr>
  </w:style>
  <w:style w:type="character" w:customStyle="1" w:styleId="ItalicCharacter">
    <w:name w:val="ItalicCharacter"/>
    <w:basedOn w:val="DefaultParagraphFont"/>
    <w:uiPriority w:val="1"/>
    <w:qFormat/>
    <w:rsid w:val="00D97273"/>
    <w:rPr>
      <w:i/>
    </w:rPr>
  </w:style>
  <w:style w:type="character" w:customStyle="1" w:styleId="definition">
    <w:name w:val="definition"/>
    <w:uiPriority w:val="1"/>
    <w:qFormat/>
    <w:rsid w:val="00D97273"/>
    <w:rPr>
      <w:b w:val="0"/>
      <w:u w:val="single"/>
    </w:rPr>
  </w:style>
  <w:style w:type="paragraph" w:customStyle="1" w:styleId="FigureCaption">
    <w:name w:val="FigureCaption"/>
    <w:qFormat/>
    <w:rsid w:val="00D97273"/>
    <w:rPr>
      <w:rFonts w:ascii="Tw Cen MT" w:hAnsi="Tw Cen MT" w:cs="ArialMT"/>
      <w:sz w:val="32"/>
      <w:szCs w:val="32"/>
    </w:rPr>
  </w:style>
  <w:style w:type="paragraph" w:customStyle="1" w:styleId="ProductionDirection">
    <w:name w:val="ProductionDirection"/>
    <w:basedOn w:val="Body"/>
    <w:qFormat/>
    <w:rsid w:val="00D97273"/>
    <w:pPr>
      <w:ind w:firstLine="0"/>
    </w:pPr>
    <w:rPr>
      <w:rFonts w:ascii="Helvetica-BoldOblique" w:hAnsi="Helvetica-BoldOblique" w:cs="Helvetica-BoldOblique"/>
      <w:b/>
      <w:bCs/>
      <w:i/>
      <w:iCs/>
      <w:color w:val="4F81BD" w:themeColor="accent1"/>
    </w:rPr>
  </w:style>
  <w:style w:type="paragraph" w:customStyle="1" w:styleId="QuoteAttrib">
    <w:name w:val="QuoteAttrib"/>
    <w:basedOn w:val="Quote"/>
    <w:qFormat/>
    <w:rsid w:val="00D97273"/>
    <w:pPr>
      <w:jc w:val="right"/>
    </w:pPr>
    <w:rPr>
      <w:rFonts w:ascii="Calibri" w:hAnsi="Calibri" w:cs="ArialMT"/>
      <w:i w:val="0"/>
    </w:rPr>
  </w:style>
  <w:style w:type="paragraph" w:styleId="TOCHeading">
    <w:name w:val="TOC Heading"/>
    <w:basedOn w:val="Heading1"/>
    <w:next w:val="Body"/>
    <w:uiPriority w:val="39"/>
    <w:semiHidden/>
    <w:unhideWhenUsed/>
    <w:qFormat/>
    <w:rsid w:val="00D97273"/>
    <w:pPr>
      <w:outlineLvl w:val="9"/>
    </w:pPr>
    <w:rPr>
      <w:rFonts w:ascii="Cambria" w:eastAsia="Times New Roman" w:hAnsi="Cambria" w:cs="Times New Roman"/>
      <w:color w:val="345A8A"/>
    </w:rPr>
  </w:style>
  <w:style w:type="paragraph" w:customStyle="1" w:styleId="CN">
    <w:name w:val="CN"/>
    <w:basedOn w:val="CT"/>
    <w:qFormat/>
    <w:rsid w:val="00D97273"/>
    <w:pPr>
      <w:spacing w:after="0"/>
    </w:pPr>
  </w:style>
  <w:style w:type="paragraph" w:styleId="BalloonText">
    <w:name w:val="Balloon Text"/>
    <w:basedOn w:val="Normal"/>
    <w:link w:val="BalloonTextChar"/>
    <w:semiHidden/>
    <w:rsid w:val="0025529F"/>
    <w:rPr>
      <w:rFonts w:ascii="Tahoma" w:eastAsia="SimSu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97273"/>
    <w:rPr>
      <w:rFonts w:ascii="Tahoma" w:eastAsia="SimSun" w:hAnsi="Tahoma" w:cs="Tahoma"/>
      <w:color w:val="000000"/>
      <w:w w:val="101"/>
      <w:sz w:val="16"/>
      <w:szCs w:val="16"/>
    </w:rPr>
  </w:style>
  <w:style w:type="paragraph" w:customStyle="1" w:styleId="BeginOnly">
    <w:name w:val="BeginOnly"/>
    <w:basedOn w:val="Body"/>
    <w:uiPriority w:val="99"/>
    <w:rsid w:val="00D97273"/>
    <w:pPr>
      <w:spacing w:after="360"/>
      <w:ind w:firstLine="0"/>
    </w:pPr>
  </w:style>
  <w:style w:type="character" w:customStyle="1" w:styleId="BodyChar">
    <w:name w:val="Body Char"/>
    <w:uiPriority w:val="99"/>
    <w:rsid w:val="00D97273"/>
    <w:rPr>
      <w:rFonts w:ascii="Palatino-Roman" w:hAnsi="Palatino-Roman" w:cs="Palatino-Roman"/>
      <w:color w:val="000000"/>
      <w:w w:val="100"/>
      <w:sz w:val="22"/>
      <w:szCs w:val="22"/>
    </w:rPr>
  </w:style>
  <w:style w:type="character" w:customStyle="1" w:styleId="BodyTextChar">
    <w:name w:val="BodyTextChar"/>
    <w:basedOn w:val="C1"/>
    <w:uiPriority w:val="99"/>
    <w:rsid w:val="00D97273"/>
    <w:rPr>
      <w:rFonts w:ascii="Palatino-Roman" w:hAnsi="Palatino-Roman" w:cs="Palatino-Roman"/>
      <w:color w:val="000000"/>
      <w:kern w:val="0"/>
      <w:position w:val="0"/>
      <w:sz w:val="22"/>
      <w:szCs w:val="22"/>
    </w:rPr>
  </w:style>
  <w:style w:type="character" w:customStyle="1" w:styleId="C1inAhead">
    <w:name w:val="C1inAhead"/>
    <w:basedOn w:val="C1"/>
    <w:uiPriority w:val="99"/>
    <w:rsid w:val="00D97273"/>
    <w:rPr>
      <w:rFonts w:ascii="Consolas" w:hAnsi="Consolas" w:cs="Consolas-Bold"/>
      <w:b/>
      <w:bCs/>
      <w:color w:val="000000"/>
      <w:spacing w:val="-1"/>
      <w:kern w:val="0"/>
      <w:position w:val="0"/>
      <w:sz w:val="24"/>
      <w:szCs w:val="24"/>
    </w:rPr>
  </w:style>
  <w:style w:type="character" w:customStyle="1" w:styleId="c1inFN">
    <w:name w:val="c1inFN"/>
    <w:basedOn w:val="C1"/>
    <w:uiPriority w:val="99"/>
    <w:rsid w:val="00D97273"/>
    <w:rPr>
      <w:rFonts w:ascii="Consolas" w:hAnsi="Consolas" w:cs="Consolas"/>
      <w:color w:val="000000"/>
      <w:kern w:val="0"/>
      <w:position w:val="0"/>
      <w:sz w:val="16"/>
      <w:szCs w:val="16"/>
    </w:rPr>
  </w:style>
  <w:style w:type="character" w:customStyle="1" w:styleId="E1inLangBody">
    <w:name w:val="E1inLangBody"/>
    <w:uiPriority w:val="99"/>
    <w:rsid w:val="00D97273"/>
    <w:rPr>
      <w:rFonts w:ascii="Meta-Bold" w:hAnsi="Meta-Bold" w:cs="Meta-Bold"/>
      <w:b/>
      <w:bCs/>
    </w:rPr>
  </w:style>
  <w:style w:type="character" w:customStyle="1" w:styleId="E2Footnote">
    <w:name w:val="E2 Footnote"/>
    <w:uiPriority w:val="99"/>
    <w:rsid w:val="00D97273"/>
    <w:rPr>
      <w:rFonts w:ascii="Palatino-Italic" w:hAnsi="Palatino-Italic" w:cs="Palatino-Italic"/>
      <w:i/>
      <w:iCs/>
      <w:w w:val="100"/>
      <w:sz w:val="16"/>
      <w:szCs w:val="16"/>
    </w:rPr>
  </w:style>
  <w:style w:type="character" w:styleId="FootnoteReference">
    <w:name w:val="footnote reference"/>
    <w:rsid w:val="0025529F"/>
    <w:rPr>
      <w:vertAlign w:val="superscript"/>
    </w:rPr>
  </w:style>
  <w:style w:type="paragraph" w:styleId="FootnoteText">
    <w:name w:val="footnote text"/>
    <w:basedOn w:val="Normal"/>
    <w:link w:val="FootnoteTextChar"/>
    <w:rsid w:val="002552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97273"/>
    <w:rPr>
      <w:rFonts w:ascii="Arial" w:hAnsi="Arial" w:cs="Arial"/>
      <w:color w:val="000000"/>
      <w:w w:val="101"/>
    </w:rPr>
  </w:style>
  <w:style w:type="paragraph" w:customStyle="1" w:styleId="GuidelinesHead">
    <w:name w:val="GuidelinesHead"/>
    <w:basedOn w:val="LangContrastHead"/>
    <w:uiPriority w:val="99"/>
    <w:rsid w:val="00D97273"/>
  </w:style>
  <w:style w:type="paragraph" w:customStyle="1" w:styleId="SnippetOnly">
    <w:name w:val="SnippetOnly"/>
    <w:basedOn w:val="Snippet1"/>
    <w:uiPriority w:val="99"/>
    <w:rsid w:val="00D97273"/>
    <w:pPr>
      <w:spacing w:after="140"/>
    </w:pPr>
  </w:style>
  <w:style w:type="character" w:customStyle="1" w:styleId="E1-TB">
    <w:name w:val="E1-TB"/>
    <w:autoRedefine/>
    <w:uiPriority w:val="99"/>
    <w:rsid w:val="00D97273"/>
    <w:rPr>
      <w:rFonts w:cs="Consolas-Bold"/>
      <w:b/>
      <w:bCs/>
      <w:sz w:val="17"/>
      <w:szCs w:val="17"/>
    </w:rPr>
  </w:style>
  <w:style w:type="character" w:customStyle="1" w:styleId="C1Italic">
    <w:name w:val="C1 Italic"/>
    <w:basedOn w:val="Italic"/>
    <w:uiPriority w:val="99"/>
    <w:rsid w:val="00D97273"/>
    <w:rPr>
      <w:rFonts w:ascii="Consolas" w:hAnsi="Consolas" w:cs="Consolas"/>
      <w:i/>
      <w:iCs/>
      <w:sz w:val="16"/>
      <w:szCs w:val="16"/>
    </w:rPr>
  </w:style>
  <w:style w:type="character" w:customStyle="1" w:styleId="C1BoldItal">
    <w:name w:val="C1BoldItal"/>
    <w:basedOn w:val="C1inB-Head"/>
    <w:uiPriority w:val="99"/>
    <w:rsid w:val="00D97273"/>
    <w:rPr>
      <w:rFonts w:ascii="Consolas-BoldItalic" w:hAnsi="Consolas-BoldItalic" w:cs="Consolas-BoldItalic"/>
      <w:b/>
      <w:bCs/>
      <w:i/>
      <w:iCs/>
      <w:sz w:val="24"/>
      <w:szCs w:val="18"/>
    </w:rPr>
  </w:style>
  <w:style w:type="character" w:customStyle="1" w:styleId="c1inTable">
    <w:name w:val="c1inTable"/>
    <w:basedOn w:val="C1"/>
    <w:uiPriority w:val="99"/>
    <w:rsid w:val="00D97273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ItalicInTable">
    <w:name w:val="C1ItalicInTable"/>
    <w:autoRedefine/>
    <w:uiPriority w:val="99"/>
    <w:rsid w:val="00D97273"/>
    <w:rPr>
      <w:rFonts w:cs="Consolas-Italic"/>
      <w:i/>
      <w:iCs/>
    </w:rPr>
  </w:style>
  <w:style w:type="paragraph" w:customStyle="1" w:styleId="CDTOnly">
    <w:name w:val="CDTOnly"/>
    <w:basedOn w:val="CDT1"/>
    <w:uiPriority w:val="99"/>
    <w:rsid w:val="00D97273"/>
    <w:pPr>
      <w:pBdr>
        <w:bottom w:val="single" w:sz="4" w:space="4" w:color="000000"/>
      </w:pBdr>
      <w:spacing w:after="320"/>
    </w:pPr>
  </w:style>
  <w:style w:type="character" w:customStyle="1" w:styleId="DigitinMetaFont">
    <w:name w:val="DigitinMetaFont"/>
    <w:uiPriority w:val="99"/>
    <w:rsid w:val="00D97273"/>
  </w:style>
  <w:style w:type="character" w:customStyle="1" w:styleId="E4Maroon">
    <w:name w:val="E4Maroon"/>
    <w:uiPriority w:val="99"/>
    <w:rsid w:val="00D97273"/>
    <w:rPr>
      <w:color w:val="A31515"/>
      <w:u w:color="000000"/>
      <w:shd w:val="clear" w:color="auto" w:fill="E0E0E0"/>
    </w:rPr>
  </w:style>
  <w:style w:type="paragraph" w:customStyle="1" w:styleId="NCP">
    <w:name w:val="NCP"/>
    <w:basedOn w:val="Body"/>
    <w:uiPriority w:val="99"/>
    <w:rsid w:val="00D97273"/>
    <w:pPr>
      <w:tabs>
        <w:tab w:val="left" w:pos="1800"/>
      </w:tabs>
      <w:suppressAutoHyphens/>
      <w:spacing w:line="220" w:lineRule="atLeast"/>
      <w:ind w:left="720" w:right="1440" w:firstLine="0"/>
      <w:jc w:val="left"/>
    </w:pPr>
    <w:rPr>
      <w:rFonts w:ascii="Consolas" w:hAnsi="Consolas" w:cs="Consolas"/>
      <w:sz w:val="18"/>
      <w:szCs w:val="18"/>
    </w:rPr>
  </w:style>
  <w:style w:type="paragraph" w:customStyle="1" w:styleId="ExampleCode">
    <w:name w:val="ExampleCode"/>
    <w:basedOn w:val="Normal"/>
    <w:uiPriority w:val="99"/>
    <w:rsid w:val="00D97273"/>
    <w:pPr>
      <w:widowControl w:val="0"/>
      <w:tabs>
        <w:tab w:val="left" w:pos="1800"/>
      </w:tabs>
      <w:suppressAutoHyphens/>
      <w:spacing w:line="280" w:lineRule="atLeast"/>
      <w:ind w:left="1440" w:right="1440"/>
      <w:textAlignment w:val="center"/>
    </w:pPr>
    <w:rPr>
      <w:rFonts w:ascii="Consolas" w:hAnsi="Consolas" w:cs="Consolas"/>
      <w:sz w:val="20"/>
      <w:szCs w:val="20"/>
    </w:rPr>
  </w:style>
  <w:style w:type="paragraph" w:customStyle="1" w:styleId="Example1">
    <w:name w:val="Example1"/>
    <w:basedOn w:val="ExampleCode"/>
    <w:uiPriority w:val="99"/>
    <w:rsid w:val="00D97273"/>
    <w:pPr>
      <w:spacing w:before="40"/>
    </w:pPr>
  </w:style>
  <w:style w:type="paragraph" w:customStyle="1" w:styleId="ExampleX">
    <w:name w:val="ExampleX"/>
    <w:basedOn w:val="ExampleCode"/>
    <w:uiPriority w:val="99"/>
    <w:rsid w:val="00D97273"/>
    <w:pPr>
      <w:spacing w:after="40"/>
    </w:pPr>
  </w:style>
  <w:style w:type="paragraph" w:customStyle="1" w:styleId="FigureHolderTight">
    <w:name w:val="FigureHolderTight"/>
    <w:basedOn w:val="FigureHolder"/>
    <w:uiPriority w:val="99"/>
    <w:rsid w:val="00D97273"/>
    <w:pPr>
      <w:spacing w:after="280"/>
    </w:pPr>
  </w:style>
  <w:style w:type="paragraph" w:customStyle="1" w:styleId="HE">
    <w:name w:val="HE"/>
    <w:basedOn w:val="HB"/>
    <w:uiPriority w:val="99"/>
    <w:rsid w:val="00D97273"/>
    <w:pPr>
      <w:spacing w:before="240"/>
      <w:outlineLvl w:val="3"/>
    </w:pPr>
    <w:rPr>
      <w:rFonts w:ascii="DIN-Regular" w:hAnsi="DIN-Regular" w:cs="DIN-Regular"/>
      <w:position w:val="0"/>
      <w:sz w:val="20"/>
      <w:szCs w:val="20"/>
    </w:rPr>
  </w:style>
  <w:style w:type="paragraph" w:customStyle="1" w:styleId="ListingHolderRuleBelow">
    <w:name w:val="ListingHolderRuleBelow"/>
    <w:basedOn w:val="FigureHolder"/>
    <w:uiPriority w:val="99"/>
    <w:rsid w:val="00D97273"/>
    <w:pPr>
      <w:pBdr>
        <w:bottom w:val="single" w:sz="4" w:space="3" w:color="auto"/>
      </w:pBdr>
      <w:spacing w:before="0" w:after="300"/>
    </w:pPr>
  </w:style>
  <w:style w:type="paragraph" w:customStyle="1" w:styleId="OutputGrayExtraLineAbove">
    <w:name w:val="OutputGrayExtraLineAbove"/>
    <w:basedOn w:val="OutputCode"/>
    <w:uiPriority w:val="99"/>
    <w:rsid w:val="00D97273"/>
  </w:style>
  <w:style w:type="character" w:customStyle="1" w:styleId="SBItal">
    <w:name w:val="SBItal"/>
    <w:basedOn w:val="Italic"/>
    <w:uiPriority w:val="99"/>
    <w:rsid w:val="00D97273"/>
    <w:rPr>
      <w:rFonts w:ascii="Palatino" w:hAnsi="Palatino" w:cs="Palatino-Italic"/>
      <w:i/>
      <w:iCs/>
    </w:rPr>
  </w:style>
  <w:style w:type="character" w:customStyle="1" w:styleId="Snippetitalic">
    <w:name w:val="Snippet italic"/>
    <w:uiPriority w:val="99"/>
    <w:rsid w:val="00D97273"/>
    <w:rPr>
      <w:rFonts w:ascii="Consolas" w:hAnsi="Consolas" w:cs="Consolas"/>
      <w:i/>
      <w:iCs/>
      <w:sz w:val="20"/>
      <w:szCs w:val="20"/>
    </w:rPr>
  </w:style>
  <w:style w:type="character" w:customStyle="1" w:styleId="Superscr">
    <w:name w:val="Superscr"/>
    <w:uiPriority w:val="99"/>
    <w:rsid w:val="00D97273"/>
    <w:rPr>
      <w:vertAlign w:val="superscript"/>
    </w:rPr>
  </w:style>
  <w:style w:type="paragraph" w:customStyle="1" w:styleId="TableFN">
    <w:name w:val="TableFN"/>
    <w:basedOn w:val="Body"/>
    <w:uiPriority w:val="99"/>
    <w:rsid w:val="00D97273"/>
    <w:pPr>
      <w:tabs>
        <w:tab w:val="right" w:pos="6940"/>
      </w:tabs>
      <w:spacing w:before="20"/>
      <w:ind w:firstLine="240"/>
    </w:pPr>
    <w:rPr>
      <w:sz w:val="16"/>
      <w:szCs w:val="16"/>
    </w:rPr>
  </w:style>
  <w:style w:type="paragraph" w:customStyle="1" w:styleId="TableHolderFNbelow">
    <w:name w:val="TableHolderFNbelow"/>
    <w:basedOn w:val="TableHolder"/>
    <w:uiPriority w:val="99"/>
    <w:rsid w:val="00D97273"/>
    <w:pPr>
      <w:spacing w:after="120"/>
    </w:pPr>
  </w:style>
  <w:style w:type="paragraph" w:customStyle="1" w:styleId="FMH">
    <w:name w:val="FMH"/>
    <w:basedOn w:val="CT"/>
    <w:uiPriority w:val="99"/>
    <w:rsid w:val="00D97273"/>
    <w:pPr>
      <w:pageBreakBefore/>
      <w:pBdr>
        <w:bottom w:val="none" w:sz="0" w:space="0" w:color="auto"/>
      </w:pBdr>
    </w:pPr>
    <w:rPr>
      <w:spacing w:val="-7"/>
      <w:sz w:val="35"/>
      <w:szCs w:val="35"/>
    </w:rPr>
  </w:style>
  <w:style w:type="paragraph" w:customStyle="1" w:styleId="BB">
    <w:name w:val="BB"/>
    <w:basedOn w:val="Normal"/>
    <w:autoRedefine/>
    <w:uiPriority w:val="99"/>
    <w:rsid w:val="00D97273"/>
    <w:pPr>
      <w:widowControl w:val="0"/>
      <w:tabs>
        <w:tab w:val="left" w:pos="720"/>
      </w:tabs>
      <w:suppressAutoHyphens/>
      <w:spacing w:after="60" w:line="300" w:lineRule="atLeast"/>
      <w:ind w:left="936"/>
      <w:textAlignment w:val="center"/>
    </w:pPr>
    <w:rPr>
      <w:rFonts w:ascii="Palatino-Roman" w:hAnsi="Palatino-Roman" w:cs="Palatino-Roman"/>
    </w:rPr>
  </w:style>
  <w:style w:type="paragraph" w:customStyle="1" w:styleId="BB-X">
    <w:name w:val="BB-X"/>
    <w:basedOn w:val="BB"/>
    <w:uiPriority w:val="99"/>
    <w:rsid w:val="00D97273"/>
    <w:pPr>
      <w:spacing w:after="320"/>
    </w:pPr>
  </w:style>
  <w:style w:type="paragraph" w:customStyle="1" w:styleId="Adv1">
    <w:name w:val="Adv1"/>
    <w:basedOn w:val="BodyNoIndent"/>
    <w:uiPriority w:val="99"/>
    <w:rsid w:val="00D97273"/>
  </w:style>
  <w:style w:type="paragraph" w:customStyle="1" w:styleId="Adv">
    <w:name w:val="Adv"/>
    <w:basedOn w:val="Body"/>
    <w:uiPriority w:val="99"/>
    <w:rsid w:val="00D97273"/>
  </w:style>
  <w:style w:type="paragraph" w:customStyle="1" w:styleId="LHNoSpaceAbove">
    <w:name w:val="LHNoSpaceAbove"/>
    <w:basedOn w:val="LH"/>
    <w:uiPriority w:val="99"/>
    <w:rsid w:val="00D97273"/>
    <w:pPr>
      <w:spacing w:before="0"/>
    </w:pPr>
  </w:style>
  <w:style w:type="paragraph" w:customStyle="1" w:styleId="ListingHolderNoRuleBelow">
    <w:name w:val="ListingHolderNoRuleBelow"/>
    <w:basedOn w:val="ListingHolderRuleBelow"/>
    <w:uiPriority w:val="99"/>
    <w:rsid w:val="00D97273"/>
    <w:pPr>
      <w:pBdr>
        <w:bottom w:val="none" w:sz="0" w:space="0" w:color="auto"/>
      </w:pBdr>
    </w:pPr>
  </w:style>
  <w:style w:type="paragraph" w:customStyle="1" w:styleId="FootnoteBL">
    <w:name w:val="FootnoteBL"/>
    <w:basedOn w:val="FootnoteText"/>
    <w:uiPriority w:val="99"/>
    <w:rsid w:val="00D97273"/>
    <w:pPr>
      <w:ind w:left="475" w:hanging="235"/>
    </w:pPr>
  </w:style>
  <w:style w:type="character" w:customStyle="1" w:styleId="FNRefinHead">
    <w:name w:val="FNRef in Head"/>
    <w:basedOn w:val="FootnoteReference"/>
    <w:uiPriority w:val="99"/>
    <w:rsid w:val="00D97273"/>
    <w:rPr>
      <w:rFonts w:ascii="MetaPlusMedium-Roman" w:hAnsi="MetaPlusMedium-Roman" w:cs="MetaPlusMedium-Roman"/>
      <w:color w:val="000000"/>
      <w:w w:val="100"/>
      <w:position w:val="0"/>
      <w:sz w:val="20"/>
      <w:szCs w:val="20"/>
      <w:vertAlign w:val="superscript"/>
    </w:rPr>
  </w:style>
  <w:style w:type="character" w:customStyle="1" w:styleId="E2">
    <w:name w:val="E2"/>
    <w:uiPriority w:val="99"/>
    <w:rsid w:val="00D97273"/>
    <w:rPr>
      <w:i/>
      <w:iCs/>
      <w:w w:val="100"/>
    </w:rPr>
  </w:style>
  <w:style w:type="character" w:customStyle="1" w:styleId="Tableword">
    <w:name w:val="Tableword"/>
    <w:uiPriority w:val="99"/>
    <w:rsid w:val="00D97273"/>
    <w:rPr>
      <w:rFonts w:ascii="MetaPlusMedium-Roman" w:hAnsi="MetaPlusMedium-Roman" w:cs="MetaPlusMedium-Roman"/>
      <w:smallCaps/>
      <w:color w:val="000000"/>
      <w:spacing w:val="-2"/>
      <w:sz w:val="18"/>
      <w:szCs w:val="18"/>
    </w:rPr>
  </w:style>
  <w:style w:type="character" w:styleId="CommentReference">
    <w:name w:val="annotation reference"/>
    <w:semiHidden/>
    <w:rsid w:val="002552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5529F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97273"/>
    <w:rPr>
      <w:rFonts w:ascii="Arial" w:eastAsia="SimSun" w:hAnsi="Arial" w:cs="Arial"/>
      <w:color w:val="000000"/>
      <w:w w:val="101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5529F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semiHidden/>
    <w:rsid w:val="00D97273"/>
    <w:rPr>
      <w:rFonts w:ascii="Arial" w:eastAsia="SimSun" w:hAnsi="Arial" w:cs="Arial"/>
      <w:b/>
      <w:bCs/>
      <w:color w:val="000000"/>
      <w:w w:val="101"/>
    </w:rPr>
  </w:style>
  <w:style w:type="character" w:styleId="Strong">
    <w:name w:val="Strong"/>
    <w:qFormat/>
    <w:rsid w:val="0025529F"/>
    <w:rPr>
      <w:b/>
      <w:bCs/>
    </w:rPr>
  </w:style>
  <w:style w:type="paragraph" w:styleId="Revision">
    <w:name w:val="Revision"/>
    <w:hidden/>
    <w:uiPriority w:val="99"/>
    <w:semiHidden/>
    <w:rsid w:val="007D5F37"/>
    <w:rPr>
      <w:rFonts w:asciiTheme="minorHAnsi" w:eastAsiaTheme="minorHAnsi" w:hAnsiTheme="minorHAnsi" w:cstheme="minorBidi"/>
      <w:sz w:val="22"/>
      <w:szCs w:val="22"/>
    </w:rPr>
  </w:style>
  <w:style w:type="paragraph" w:customStyle="1" w:styleId="MindMapOutline">
    <w:name w:val="MindMapOutline"/>
    <w:basedOn w:val="Normal"/>
    <w:qFormat/>
    <w:rsid w:val="00D97273"/>
    <w:pPr>
      <w:widowControl w:val="0"/>
      <w:pBdr>
        <w:top w:val="single" w:sz="4" w:space="1" w:color="auto"/>
        <w:bottom w:val="single" w:sz="4" w:space="1" w:color="auto"/>
      </w:pBdr>
      <w:spacing w:before="120" w:after="120" w:line="300" w:lineRule="atLeast"/>
      <w:ind w:firstLine="302"/>
      <w:contextualSpacing/>
      <w:jc w:val="both"/>
      <w:textAlignment w:val="center"/>
    </w:pPr>
    <w:rPr>
      <w:rFonts w:ascii="Palatino-Roman" w:eastAsiaTheme="minorEastAsia" w:hAnsi="Palatino-Roman" w:cs="Palatino-Roman"/>
      <w:spacing w:val="2"/>
    </w:rPr>
  </w:style>
  <w:style w:type="paragraph" w:customStyle="1" w:styleId="Bgn-AdvTopicHB">
    <w:name w:val="Bgn-AdvTopicHB"/>
    <w:basedOn w:val="HB"/>
    <w:uiPriority w:val="99"/>
    <w:rsid w:val="00D97273"/>
    <w:pPr>
      <w:spacing w:before="0" w:after="0"/>
      <w:ind w:left="1080"/>
    </w:pPr>
  </w:style>
  <w:style w:type="paragraph" w:customStyle="1" w:styleId="BgnAdvTopicHC">
    <w:name w:val="Bgn_AdvTopicHC"/>
    <w:basedOn w:val="Bgn-AdvTopicHB"/>
    <w:uiPriority w:val="99"/>
    <w:rsid w:val="00D97273"/>
    <w:pPr>
      <w:spacing w:before="120"/>
    </w:pPr>
    <w:rPr>
      <w:rFonts w:ascii="MetaPlusBold-Roman" w:hAnsi="MetaPlusBold-Roman" w:cs="MetaPlusBold-Roman"/>
    </w:rPr>
  </w:style>
  <w:style w:type="paragraph" w:customStyle="1" w:styleId="Bgn-AdvTopic">
    <w:name w:val="Bgn-AdvTopic"/>
    <w:basedOn w:val="Body"/>
    <w:uiPriority w:val="99"/>
    <w:rsid w:val="00D97273"/>
    <w:pPr>
      <w:ind w:left="1080" w:right="720" w:firstLine="302"/>
    </w:pPr>
  </w:style>
  <w:style w:type="paragraph" w:customStyle="1" w:styleId="Bgn-AdvTopic1">
    <w:name w:val="Bgn-AdvTopic1"/>
    <w:basedOn w:val="BodyNoIndent"/>
    <w:uiPriority w:val="99"/>
    <w:rsid w:val="00D97273"/>
    <w:pPr>
      <w:ind w:left="1080" w:right="720"/>
    </w:pPr>
  </w:style>
  <w:style w:type="paragraph" w:customStyle="1" w:styleId="Bgn-AdvTopicBL">
    <w:name w:val="Bgn-AdvTopicBL"/>
    <w:qFormat/>
    <w:rsid w:val="00AC2C9E"/>
    <w:pPr>
      <w:numPr>
        <w:numId w:val="1"/>
      </w:numPr>
      <w:spacing w:before="40"/>
      <w:ind w:left="1440"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1">
    <w:name w:val="Bgn-AdvTopicBL1"/>
    <w:rsid w:val="00AC2C9E"/>
    <w:pPr>
      <w:numPr>
        <w:numId w:val="2"/>
      </w:numPr>
      <w:spacing w:before="160"/>
      <w:ind w:left="1440"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X">
    <w:name w:val="Bgn-AdvTopicBLX"/>
    <w:next w:val="Normal"/>
    <w:qFormat/>
    <w:rsid w:val="00AC2C9E"/>
    <w:pPr>
      <w:numPr>
        <w:numId w:val="3"/>
      </w:numPr>
      <w:spacing w:before="40" w:after="240"/>
      <w:ind w:left="1440"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HA">
    <w:name w:val="Bgn-AdvTopicHA"/>
    <w:basedOn w:val="Body"/>
    <w:autoRedefine/>
    <w:uiPriority w:val="99"/>
    <w:rsid w:val="00D97273"/>
    <w:pPr>
      <w:keepNext/>
      <w:tabs>
        <w:tab w:val="left" w:pos="320"/>
      </w:tabs>
      <w:spacing w:before="620" w:after="170"/>
      <w:ind w:left="1080" w:right="720"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Bgn-AdvTopicOnly">
    <w:name w:val="Bgn-AdvTopicOnly"/>
    <w:basedOn w:val="BodyNoIndent"/>
    <w:uiPriority w:val="99"/>
    <w:rsid w:val="00D97273"/>
    <w:pPr>
      <w:spacing w:after="260"/>
      <w:ind w:left="1080" w:right="720"/>
    </w:pPr>
  </w:style>
  <w:style w:type="paragraph" w:customStyle="1" w:styleId="Bgn-AdvTopicSnippet">
    <w:name w:val="Bgn-AdvTopicSnippet"/>
    <w:basedOn w:val="Snippet"/>
    <w:qFormat/>
    <w:rsid w:val="00D97273"/>
    <w:pPr>
      <w:ind w:left="1080" w:right="720"/>
    </w:pPr>
  </w:style>
  <w:style w:type="paragraph" w:customStyle="1" w:styleId="Bgn-AdvTopicSnippet1">
    <w:name w:val="Bgn-AdvTopicSnippet1"/>
    <w:basedOn w:val="Snippet1"/>
    <w:qFormat/>
    <w:rsid w:val="00D97273"/>
    <w:pPr>
      <w:ind w:left="1080" w:right="720"/>
    </w:pPr>
  </w:style>
  <w:style w:type="paragraph" w:customStyle="1" w:styleId="Bgn-AdvTopicSnippetX">
    <w:name w:val="Bgn-AdvTopicSnippetX"/>
    <w:basedOn w:val="SnippetX"/>
    <w:qFormat/>
    <w:rsid w:val="00D97273"/>
    <w:pPr>
      <w:ind w:left="1080" w:right="720"/>
    </w:pPr>
  </w:style>
  <w:style w:type="paragraph" w:customStyle="1" w:styleId="Bgn-AdvTopicX">
    <w:name w:val="Bgn-AdvTopicX"/>
    <w:basedOn w:val="Body"/>
    <w:uiPriority w:val="99"/>
    <w:rsid w:val="00D97273"/>
    <w:pPr>
      <w:spacing w:after="240"/>
      <w:ind w:left="1080" w:right="720" w:firstLine="302"/>
    </w:pPr>
  </w:style>
  <w:style w:type="paragraph" w:customStyle="1" w:styleId="BLCon">
    <w:name w:val="BLCon"/>
    <w:qFormat/>
    <w:rsid w:val="00D97273"/>
    <w:pPr>
      <w:spacing w:before="120" w:after="120"/>
      <w:ind w:left="720"/>
    </w:pPr>
    <w:rPr>
      <w:rFonts w:ascii="Palatino-Roman" w:hAnsi="Palatino-Roman" w:cs="Palatino-Roman"/>
      <w:color w:val="000000"/>
      <w:sz w:val="22"/>
      <w:szCs w:val="22"/>
    </w:rPr>
  </w:style>
  <w:style w:type="character" w:customStyle="1" w:styleId="CD1">
    <w:name w:val="CD1"/>
    <w:uiPriority w:val="99"/>
    <w:rsid w:val="00D97273"/>
    <w:rPr>
      <w:rFonts w:ascii="Consolas" w:hAnsi="Consolas" w:cs="Consolas"/>
      <w:color w:val="000000"/>
      <w:w w:val="100"/>
      <w:sz w:val="20"/>
      <w:szCs w:val="20"/>
    </w:rPr>
  </w:style>
  <w:style w:type="character" w:customStyle="1" w:styleId="TBital">
    <w:name w:val="TBital"/>
    <w:uiPriority w:val="99"/>
    <w:rsid w:val="00D97273"/>
    <w:rPr>
      <w:rFonts w:ascii="Helvetica-Oblique" w:hAnsi="Helvetica-Oblique" w:cs="Helvetica-Oblique"/>
      <w:i/>
      <w:iCs/>
      <w:color w:val="000000"/>
      <w:w w:val="100"/>
      <w:sz w:val="17"/>
      <w:szCs w:val="17"/>
      <w:u w:val="none"/>
      <w:lang w:val="en-US"/>
    </w:rPr>
  </w:style>
  <w:style w:type="character" w:customStyle="1" w:styleId="Continues">
    <w:name w:val="Continues"/>
    <w:basedOn w:val="TBital"/>
    <w:uiPriority w:val="99"/>
    <w:rsid w:val="00D97273"/>
    <w:rPr>
      <w:rFonts w:ascii="MetaPlusMedium-Italic" w:hAnsi="MetaPlusMedium-Italic" w:cs="MetaPlusMedium-Italic"/>
      <w:i/>
      <w:iCs/>
      <w:color w:val="000000"/>
      <w:spacing w:val="-2"/>
      <w:w w:val="100"/>
      <w:sz w:val="16"/>
      <w:szCs w:val="16"/>
      <w:u w:val="none"/>
      <w:lang w:val="en-US"/>
    </w:rPr>
  </w:style>
  <w:style w:type="character" w:customStyle="1" w:styleId="E3">
    <w:name w:val="E3"/>
    <w:uiPriority w:val="99"/>
    <w:rsid w:val="00D97273"/>
    <w:rPr>
      <w:b/>
      <w:bCs/>
      <w:i/>
      <w:iCs/>
      <w:w w:val="100"/>
    </w:rPr>
  </w:style>
  <w:style w:type="character" w:styleId="Emphasis">
    <w:name w:val="Emphasis"/>
    <w:qFormat/>
    <w:rsid w:val="0025529F"/>
    <w:rPr>
      <w:i/>
      <w:iCs/>
    </w:rPr>
  </w:style>
  <w:style w:type="character" w:styleId="EndnoteReference">
    <w:name w:val="endnote reference"/>
    <w:semiHidden/>
    <w:rsid w:val="0025529F"/>
    <w:rPr>
      <w:vertAlign w:val="superscript"/>
    </w:rPr>
  </w:style>
  <w:style w:type="paragraph" w:customStyle="1" w:styleId="ExampleCode1">
    <w:name w:val="ExampleCode1"/>
    <w:basedOn w:val="ExampleCode"/>
    <w:uiPriority w:val="99"/>
    <w:rsid w:val="00D97273"/>
    <w:pPr>
      <w:spacing w:before="40"/>
    </w:pPr>
  </w:style>
  <w:style w:type="paragraph" w:customStyle="1" w:styleId="ExampleCodeX">
    <w:name w:val="ExampleCodeX"/>
    <w:basedOn w:val="ExampleCode"/>
    <w:uiPriority w:val="99"/>
    <w:rsid w:val="00D97273"/>
    <w:pPr>
      <w:spacing w:after="240"/>
    </w:pPr>
  </w:style>
  <w:style w:type="character" w:customStyle="1" w:styleId="FigureNumber">
    <w:name w:val="FigureNumber"/>
    <w:uiPriority w:val="1"/>
    <w:qFormat/>
    <w:rsid w:val="00D97273"/>
    <w:rPr>
      <w:caps w:val="0"/>
      <w:smallCaps/>
    </w:rPr>
  </w:style>
  <w:style w:type="paragraph" w:customStyle="1" w:styleId="ListingHead">
    <w:name w:val="ListingHead"/>
    <w:basedOn w:val="Normal"/>
    <w:next w:val="CDT1"/>
    <w:autoRedefine/>
    <w:uiPriority w:val="99"/>
    <w:rsid w:val="00D97273"/>
    <w:pPr>
      <w:widowControl w:val="0"/>
      <w:pBdr>
        <w:bottom w:val="single" w:sz="4" w:space="3" w:color="auto"/>
      </w:pBdr>
      <w:suppressAutoHyphens/>
      <w:spacing w:before="216" w:after="115" w:line="310" w:lineRule="atLeast"/>
      <w:ind w:left="302"/>
      <w:textAlignment w:val="center"/>
    </w:pPr>
    <w:rPr>
      <w:rFonts w:ascii="MetaPlusBook-Roman" w:hAnsi="MetaPlusBook-Roman" w:cs="MetaPlusBook-Roman"/>
      <w:spacing w:val="2"/>
      <w:sz w:val="18"/>
      <w:szCs w:val="18"/>
    </w:rPr>
  </w:style>
  <w:style w:type="paragraph" w:customStyle="1" w:styleId="FigureTitle">
    <w:name w:val="FigureTitle"/>
    <w:basedOn w:val="ListingHead"/>
    <w:autoRedefine/>
    <w:uiPriority w:val="99"/>
    <w:rsid w:val="00D97273"/>
    <w:pPr>
      <w:spacing w:before="120"/>
    </w:pPr>
    <w:rPr>
      <w:b/>
    </w:rPr>
  </w:style>
  <w:style w:type="paragraph" w:customStyle="1" w:styleId="HC">
    <w:name w:val="HC"/>
    <w:basedOn w:val="HB"/>
    <w:uiPriority w:val="99"/>
    <w:rsid w:val="00D97273"/>
    <w:pPr>
      <w:spacing w:before="240"/>
      <w:outlineLvl w:val="3"/>
    </w:pPr>
    <w:rPr>
      <w:rFonts w:ascii="DIN-Regular" w:hAnsi="DIN-Regular" w:cs="DIN-Regular"/>
      <w:i/>
      <w:iCs/>
      <w:position w:val="0"/>
      <w:szCs w:val="20"/>
    </w:rPr>
  </w:style>
  <w:style w:type="character" w:customStyle="1" w:styleId="Heading3Char">
    <w:name w:val="Heading 3 Char"/>
    <w:basedOn w:val="DefaultParagraphFont"/>
    <w:link w:val="Heading3"/>
    <w:rsid w:val="00D97273"/>
    <w:rPr>
      <w:rFonts w:ascii="Arial" w:eastAsia="SimSun" w:hAnsi="Arial" w:cs="Arial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97273"/>
    <w:rPr>
      <w:rFonts w:cs="Arial"/>
      <w:color w:val="000000"/>
      <w:w w:val="10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97273"/>
    <w:rPr>
      <w:rFonts w:cs="Arial"/>
      <w:color w:val="000000"/>
      <w:w w:val="101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D97273"/>
    <w:rPr>
      <w:rFonts w:cs="Arial"/>
      <w:color w:val="000000"/>
      <w:w w:val="101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D97273"/>
    <w:rPr>
      <w:rFonts w:cs="Arial"/>
      <w:color w:val="000000"/>
      <w:w w:val="101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97273"/>
    <w:rPr>
      <w:rFonts w:cs="Arial"/>
      <w:color w:val="000000"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97273"/>
    <w:rPr>
      <w:rFonts w:cs="Arial"/>
      <w:color w:val="000000"/>
      <w:w w:val="10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273"/>
    <w:rPr>
      <w:rFonts w:ascii="Courier New" w:hAnsi="Courier New" w:cs="Courier New"/>
      <w:color w:val="000000"/>
      <w:w w:val="101"/>
    </w:rPr>
  </w:style>
  <w:style w:type="character" w:customStyle="1" w:styleId="ListingNumber">
    <w:name w:val="ListingNumber"/>
    <w:basedOn w:val="DefaultParagraphFont"/>
    <w:uiPriority w:val="1"/>
    <w:qFormat/>
    <w:rsid w:val="00D97273"/>
    <w:rPr>
      <w:caps w:val="0"/>
      <w:smallCaps/>
    </w:rPr>
  </w:style>
  <w:style w:type="table" w:styleId="MediumGrid2">
    <w:name w:val="Medium Grid 2"/>
    <w:basedOn w:val="TableNormal"/>
    <w:uiPriority w:val="68"/>
    <w:rsid w:val="00D9727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LCon">
    <w:name w:val="NLCon"/>
    <w:basedOn w:val="NL"/>
    <w:qFormat/>
    <w:rsid w:val="00D97273"/>
    <w:pPr>
      <w:ind w:firstLine="0"/>
    </w:pPr>
  </w:style>
  <w:style w:type="paragraph" w:customStyle="1" w:styleId="NLSnippetOnly">
    <w:name w:val="NLSnippetOnly"/>
    <w:basedOn w:val="SnippetOnly"/>
    <w:qFormat/>
    <w:rsid w:val="00D97273"/>
    <w:pPr>
      <w:ind w:left="662"/>
    </w:pPr>
  </w:style>
  <w:style w:type="paragraph" w:styleId="NormalWeb">
    <w:name w:val="Normal (Web)"/>
    <w:basedOn w:val="Normal"/>
    <w:uiPriority w:val="99"/>
    <w:semiHidden/>
    <w:unhideWhenUsed/>
    <w:rsid w:val="00D97273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Output2lines">
    <w:name w:val="Output2lines"/>
    <w:basedOn w:val="OutputCode"/>
    <w:uiPriority w:val="99"/>
    <w:rsid w:val="00D97273"/>
  </w:style>
  <w:style w:type="paragraph" w:customStyle="1" w:styleId="OutputNumber">
    <w:name w:val="OutputNumber"/>
    <w:basedOn w:val="Normal"/>
    <w:uiPriority w:val="99"/>
    <w:rsid w:val="00D97273"/>
    <w:pPr>
      <w:keepNext/>
      <w:widowControl w:val="0"/>
      <w:suppressAutoHyphens/>
      <w:spacing w:before="280" w:after="40" w:line="310" w:lineRule="atLeast"/>
      <w:textAlignment w:val="center"/>
    </w:pPr>
    <w:rPr>
      <w:rFonts w:ascii="MetaPlusBook-Caps" w:hAnsi="MetaPlusBook-Caps" w:cs="MetaPlusBook-Caps"/>
      <w:smallCaps/>
      <w:sz w:val="18"/>
      <w:szCs w:val="18"/>
    </w:rPr>
  </w:style>
  <w:style w:type="table" w:customStyle="1" w:styleId="Style1">
    <w:name w:val="Style1"/>
    <w:basedOn w:val="MediumGrid2"/>
    <w:rsid w:val="00D97273"/>
    <w:tblPr/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Superscript">
    <w:name w:val="Superscript"/>
    <w:uiPriority w:val="1"/>
    <w:qFormat/>
    <w:rsid w:val="00D97273"/>
    <w:rPr>
      <w:caps w:val="0"/>
      <w:smallCaps w:val="0"/>
      <w:strike w:val="0"/>
      <w:dstrike w:val="0"/>
      <w:vanish w:val="0"/>
      <w:w w:val="100"/>
      <w:kern w:val="0"/>
      <w:position w:val="6"/>
      <w:sz w:val="16"/>
      <w:szCs w:val="16"/>
      <w:vertAlign w:val="baseline"/>
    </w:rPr>
  </w:style>
  <w:style w:type="table" w:styleId="TableGrid">
    <w:name w:val="Table Grid"/>
    <w:basedOn w:val="TableNormal"/>
    <w:rsid w:val="0025529F"/>
    <w:pPr>
      <w:autoSpaceDE w:val="0"/>
      <w:autoSpaceDN w:val="0"/>
      <w:adjustRightInd w:val="0"/>
      <w:spacing w:line="2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DT">
    <w:name w:val="TableCDT"/>
    <w:basedOn w:val="CDT"/>
    <w:qFormat/>
    <w:rsid w:val="00D97273"/>
    <w:pPr>
      <w:spacing w:after="40"/>
      <w:ind w:left="0"/>
    </w:pPr>
  </w:style>
  <w:style w:type="paragraph" w:customStyle="1" w:styleId="TableCDT1">
    <w:name w:val="TableCDT1"/>
    <w:basedOn w:val="CDT1"/>
    <w:qFormat/>
    <w:rsid w:val="00D97273"/>
    <w:pPr>
      <w:spacing w:after="40"/>
      <w:ind w:left="0"/>
    </w:pPr>
  </w:style>
  <w:style w:type="paragraph" w:customStyle="1" w:styleId="TableCDTX">
    <w:name w:val="TableCDTX"/>
    <w:basedOn w:val="CDTX"/>
    <w:qFormat/>
    <w:rsid w:val="00D97273"/>
    <w:pPr>
      <w:pBdr>
        <w:bottom w:val="none" w:sz="0" w:space="0" w:color="auto"/>
      </w:pBdr>
      <w:spacing w:after="120"/>
    </w:pPr>
  </w:style>
  <w:style w:type="paragraph" w:customStyle="1" w:styleId="TableColumnHead">
    <w:name w:val="TableColumnHead"/>
    <w:basedOn w:val="Body"/>
    <w:uiPriority w:val="99"/>
    <w:rsid w:val="00D97273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character" w:customStyle="1" w:styleId="TableNumber">
    <w:name w:val="TableNumber"/>
    <w:uiPriority w:val="99"/>
    <w:rsid w:val="00D97273"/>
    <w:rPr>
      <w:rFonts w:cs="MetaPlusMedium-Roman"/>
      <w:caps w:val="0"/>
      <w:smallCaps/>
      <w:color w:val="000000"/>
      <w:spacing w:val="-2"/>
    </w:rPr>
  </w:style>
  <w:style w:type="paragraph" w:customStyle="1" w:styleId="TableText">
    <w:name w:val="TableText"/>
    <w:basedOn w:val="BodyNoIndent"/>
    <w:uiPriority w:val="99"/>
    <w:rsid w:val="00D97273"/>
    <w:pPr>
      <w:suppressAutoHyphens/>
      <w:spacing w:line="210" w:lineRule="atLeast"/>
      <w:jc w:val="left"/>
    </w:pPr>
    <w:rPr>
      <w:sz w:val="19"/>
      <w:szCs w:val="19"/>
    </w:rPr>
  </w:style>
  <w:style w:type="character" w:customStyle="1" w:styleId="LightBlue">
    <w:name w:val="LightBlue"/>
    <w:uiPriority w:val="1"/>
    <w:qFormat/>
    <w:rsid w:val="00E17B9E"/>
    <w:rPr>
      <w:color w:val="2B91AF"/>
    </w:rPr>
  </w:style>
  <w:style w:type="character" w:styleId="Hyperlink">
    <w:name w:val="Hyperlink"/>
    <w:uiPriority w:val="99"/>
    <w:rsid w:val="0025529F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25529F"/>
    <w:pPr>
      <w:tabs>
        <w:tab w:val="center" w:pos="4320"/>
        <w:tab w:val="right" w:pos="8640"/>
      </w:tabs>
    </w:pPr>
    <w:rPr>
      <w:rFonts w:eastAsia="SimSun"/>
    </w:rPr>
  </w:style>
  <w:style w:type="character" w:customStyle="1" w:styleId="HeaderChar">
    <w:name w:val="Header Char"/>
    <w:basedOn w:val="DefaultParagraphFont"/>
    <w:link w:val="Header"/>
    <w:semiHidden/>
    <w:rsid w:val="00BA7896"/>
    <w:rPr>
      <w:rFonts w:ascii="Arial" w:eastAsia="SimSun" w:hAnsi="Arial" w:cs="Arial"/>
      <w:color w:val="000000"/>
      <w:w w:val="10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E71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896"/>
    <w:rPr>
      <w:rFonts w:ascii="Arial" w:hAnsi="Arial" w:cs="Arial"/>
      <w:color w:val="000000"/>
      <w:w w:val="101"/>
      <w:sz w:val="24"/>
      <w:szCs w:val="24"/>
    </w:rPr>
  </w:style>
  <w:style w:type="paragraph" w:customStyle="1" w:styleId="TBLBL">
    <w:name w:val="TBL_BL"/>
    <w:basedOn w:val="TBL"/>
    <w:rsid w:val="0025529F"/>
    <w:pPr>
      <w:framePr w:hSpace="180" w:wrap="around" w:vAnchor="text" w:hAnchor="text" w:y="1"/>
      <w:numPr>
        <w:numId w:val="12"/>
      </w:numPr>
      <w:tabs>
        <w:tab w:val="clear" w:pos="1680"/>
        <w:tab w:val="num" w:pos="720"/>
      </w:tabs>
      <w:spacing w:before="60" w:after="0"/>
      <w:ind w:left="840"/>
      <w:suppressOverlap/>
    </w:pPr>
  </w:style>
  <w:style w:type="paragraph" w:customStyle="1" w:styleId="TBL">
    <w:name w:val="TBL"/>
    <w:rsid w:val="0025529F"/>
    <w:pPr>
      <w:spacing w:before="110" w:after="110" w:line="220" w:lineRule="atLeast"/>
      <w:ind w:left="58" w:right="58"/>
    </w:pPr>
    <w:rPr>
      <w:rFonts w:eastAsia="SimSun" w:cs="Arial"/>
      <w:color w:val="000000"/>
      <w:sz w:val="18"/>
      <w:szCs w:val="24"/>
    </w:rPr>
  </w:style>
  <w:style w:type="paragraph" w:customStyle="1" w:styleId="TBLCOLHD">
    <w:name w:val="TBL_COLHD"/>
    <w:rsid w:val="0025529F"/>
    <w:pPr>
      <w:spacing w:before="110" w:after="110" w:line="310" w:lineRule="atLeast"/>
      <w:ind w:right="58"/>
    </w:pPr>
    <w:rPr>
      <w:rFonts w:ascii="Arial" w:eastAsia="SimSun" w:hAnsi="Arial" w:cs="Arial"/>
      <w:b/>
      <w:color w:val="000000"/>
      <w:sz w:val="18"/>
      <w:szCs w:val="24"/>
    </w:rPr>
  </w:style>
  <w:style w:type="character" w:customStyle="1" w:styleId="DING">
    <w:name w:val="DING"/>
    <w:rsid w:val="0025529F"/>
    <w:rPr>
      <w:rFonts w:ascii="Segoe UI Symbol" w:hAnsi="Segoe UI Symbol" w:cs="Courier New"/>
      <w:caps w:val="0"/>
      <w:smallCaps/>
      <w:dstrike w:val="0"/>
      <w:color w:val="000000"/>
      <w:spacing w:val="0"/>
      <w:w w:val="10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spacer">
    <w:name w:val="spacer"/>
    <w:rsid w:val="0025529F"/>
    <w:pPr>
      <w:spacing w:before="120" w:after="120" w:line="20" w:lineRule="atLeast"/>
      <w:contextualSpacing/>
    </w:pPr>
    <w:rPr>
      <w:rFonts w:ascii="Arial" w:eastAsia="SimSun" w:hAnsi="Arial"/>
      <w:color w:val="000000"/>
      <w:sz w:val="2"/>
      <w:szCs w:val="44"/>
    </w:rPr>
  </w:style>
  <w:style w:type="character" w:customStyle="1" w:styleId="CITTBLCOLHD">
    <w:name w:val="CIT_TBL_COLHD"/>
    <w:rsid w:val="0025529F"/>
    <w:rPr>
      <w:rFonts w:ascii="Courier New" w:hAnsi="Courier New" w:cs="Courier New"/>
      <w:b/>
      <w:dstrike w:val="0"/>
      <w:color w:val="000000"/>
      <w:spacing w:val="0"/>
      <w:w w:val="100"/>
      <w:kern w:val="0"/>
      <w:position w:val="0"/>
      <w:sz w:val="17"/>
      <w:u w:val="none"/>
      <w:effect w:val="none"/>
      <w:vertAlign w:val="baseline"/>
      <w:em w:val="none"/>
    </w:rPr>
  </w:style>
  <w:style w:type="character" w:customStyle="1" w:styleId="INITIALCAP">
    <w:name w:val="INITIAL_CAP"/>
    <w:rsid w:val="0025529F"/>
    <w:rPr>
      <w:rFonts w:ascii="Arial Bold" w:hAnsi="Arial Bold" w:cs="Arial"/>
      <w:b/>
      <w:caps w:val="0"/>
      <w:smallCaps/>
      <w:dstrike w:val="0"/>
      <w:color w:val="808080"/>
      <w:spacing w:val="0"/>
      <w:w w:val="100"/>
      <w:kern w:val="0"/>
      <w:position w:val="-6"/>
      <w:sz w:val="56"/>
      <w:u w:val="none"/>
      <w:effect w:val="none"/>
      <w:vertAlign w:val="baseline"/>
      <w:em w:val="none"/>
    </w:rPr>
  </w:style>
  <w:style w:type="character" w:customStyle="1" w:styleId="FIGNUM">
    <w:name w:val="FIG_NUM"/>
    <w:rsid w:val="0025529F"/>
    <w:rPr>
      <w:rFonts w:ascii="Arial" w:hAnsi="Arial"/>
      <w:smallCaps/>
      <w:w w:val="100"/>
      <w:sz w:val="16"/>
    </w:rPr>
  </w:style>
  <w:style w:type="character" w:customStyle="1" w:styleId="BLDING">
    <w:name w:val="BL_DING"/>
    <w:rsid w:val="0025529F"/>
    <w:rPr>
      <w:rFonts w:ascii="Times New Roman" w:hAnsi="Times New Roman" w:cs="Times New Roman"/>
      <w:dstrike w:val="0"/>
      <w:color w:val="808080"/>
      <w:spacing w:val="0"/>
      <w:w w:val="11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HEADFIRST">
    <w:name w:val="HEADFIRST"/>
    <w:next w:val="CHAPBM"/>
    <w:rsid w:val="0025529F"/>
    <w:pPr>
      <w:spacing w:line="310" w:lineRule="atLeast"/>
      <w:jc w:val="both"/>
    </w:pPr>
    <w:rPr>
      <w:rFonts w:eastAsia="SimSun"/>
      <w:color w:val="000000"/>
      <w:sz w:val="21"/>
      <w:szCs w:val="24"/>
    </w:rPr>
  </w:style>
  <w:style w:type="paragraph" w:customStyle="1" w:styleId="CHAPBM">
    <w:name w:val="CHAP_BM"/>
    <w:rsid w:val="0025529F"/>
    <w:pPr>
      <w:spacing w:line="310" w:lineRule="atLeast"/>
      <w:ind w:firstLine="300"/>
      <w:jc w:val="both"/>
    </w:pPr>
    <w:rPr>
      <w:rFonts w:eastAsia="SimSun"/>
      <w:color w:val="000000"/>
      <w:sz w:val="21"/>
      <w:szCs w:val="24"/>
    </w:rPr>
  </w:style>
  <w:style w:type="paragraph" w:customStyle="1" w:styleId="CHAPBMFIRST">
    <w:name w:val="CHAP_BM_FIRST"/>
    <w:rsid w:val="0025529F"/>
    <w:pPr>
      <w:spacing w:line="310" w:lineRule="atLeast"/>
      <w:jc w:val="both"/>
    </w:pPr>
    <w:rPr>
      <w:rFonts w:eastAsia="SimSun"/>
      <w:color w:val="000000"/>
      <w:sz w:val="21"/>
      <w:szCs w:val="24"/>
    </w:rPr>
  </w:style>
  <w:style w:type="paragraph" w:customStyle="1" w:styleId="FIGCAP">
    <w:name w:val="FIG_CAP"/>
    <w:rsid w:val="0025529F"/>
    <w:pPr>
      <w:spacing w:before="240" w:after="360" w:line="24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CHAPNUM">
    <w:name w:val="CHAP_NUM"/>
    <w:rsid w:val="0025529F"/>
    <w:pPr>
      <w:spacing w:line="310" w:lineRule="atLeast"/>
      <w:ind w:left="605"/>
    </w:pPr>
    <w:rPr>
      <w:rFonts w:eastAsia="SimSun" w:cs="Arial"/>
      <w:b/>
      <w:smallCaps/>
      <w:color w:val="000000"/>
      <w:sz w:val="72"/>
      <w:szCs w:val="24"/>
    </w:rPr>
  </w:style>
  <w:style w:type="paragraph" w:customStyle="1" w:styleId="CHAPTTL">
    <w:name w:val="CHAP_TTL"/>
    <w:rsid w:val="0025529F"/>
    <w:pPr>
      <w:pBdr>
        <w:bottom w:val="single" w:sz="24" w:space="7" w:color="C0C0C0"/>
      </w:pBdr>
      <w:suppressAutoHyphens/>
      <w:spacing w:after="1320" w:line="480" w:lineRule="atLeast"/>
    </w:pPr>
    <w:rPr>
      <w:rFonts w:ascii="Times New Roman Bold" w:eastAsia="SimSun" w:hAnsi="Times New Roman Bold"/>
      <w:b/>
      <w:color w:val="000000"/>
      <w:spacing w:val="-20"/>
      <w:w w:val="110"/>
      <w:sz w:val="44"/>
      <w:szCs w:val="24"/>
    </w:rPr>
  </w:style>
  <w:style w:type="paragraph" w:customStyle="1" w:styleId="H1">
    <w:name w:val="H1"/>
    <w:next w:val="HEADFIRST"/>
    <w:rsid w:val="0025529F"/>
    <w:pPr>
      <w:keepNext/>
      <w:suppressAutoHyphens/>
      <w:spacing w:before="465" w:after="155" w:line="310" w:lineRule="atLeast"/>
    </w:pPr>
    <w:rPr>
      <w:rFonts w:ascii="Arial Black" w:eastAsia="SimSun" w:hAnsi="Arial Black" w:cs="Arial"/>
      <w:color w:val="000000"/>
      <w:w w:val="94"/>
      <w:sz w:val="24"/>
      <w:szCs w:val="24"/>
    </w:rPr>
  </w:style>
  <w:style w:type="paragraph" w:customStyle="1" w:styleId="H2">
    <w:name w:val="H2"/>
    <w:next w:val="HEADFIRST"/>
    <w:rsid w:val="0025529F"/>
    <w:pPr>
      <w:keepNext/>
      <w:suppressAutoHyphens/>
      <w:spacing w:before="310" w:line="310" w:lineRule="atLeast"/>
    </w:pPr>
    <w:rPr>
      <w:rFonts w:ascii="Arial Black" w:eastAsia="SimSun" w:hAnsi="Arial Black" w:cs="Arial"/>
      <w:color w:val="000000"/>
      <w:w w:val="94"/>
      <w:sz w:val="21"/>
      <w:szCs w:val="24"/>
    </w:rPr>
  </w:style>
  <w:style w:type="paragraph" w:customStyle="1" w:styleId="H3">
    <w:name w:val="H3"/>
    <w:next w:val="HEADFIRST"/>
    <w:rsid w:val="0025529F"/>
    <w:pPr>
      <w:keepNext/>
      <w:suppressAutoHyphens/>
      <w:spacing w:before="300" w:after="40" w:line="300" w:lineRule="atLeast"/>
    </w:pPr>
    <w:rPr>
      <w:rFonts w:ascii="Arial Black" w:eastAsia="SimSun" w:hAnsi="Arial Black" w:cs="Courier New"/>
      <w:i/>
      <w:color w:val="000000"/>
      <w:w w:val="94"/>
      <w:szCs w:val="24"/>
    </w:rPr>
  </w:style>
  <w:style w:type="paragraph" w:customStyle="1" w:styleId="CDTMID">
    <w:name w:val="CDT_MID"/>
    <w:rsid w:val="0025529F"/>
    <w:pPr>
      <w:spacing w:line="220" w:lineRule="atLeast"/>
      <w:ind w:left="300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CDTFIRST">
    <w:name w:val="CDT_FIRST"/>
    <w:rsid w:val="0025529F"/>
    <w:pPr>
      <w:spacing w:line="220" w:lineRule="atLeast"/>
      <w:ind w:left="300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CDTTTL">
    <w:name w:val="CDT_TTL"/>
    <w:next w:val="CDTFIRST"/>
    <w:rsid w:val="0025529F"/>
    <w:pPr>
      <w:pBdr>
        <w:bottom w:val="single" w:sz="4" w:space="2" w:color="000000"/>
      </w:pBdr>
      <w:spacing w:before="240" w:after="120" w:line="24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CDTLAST">
    <w:name w:val="CDT_LAST"/>
    <w:rsid w:val="0025529F"/>
    <w:pPr>
      <w:pBdr>
        <w:bottom w:val="single" w:sz="4" w:space="1" w:color="000000"/>
      </w:pBdr>
      <w:spacing w:after="220" w:line="220" w:lineRule="atLeast"/>
      <w:ind w:firstLine="302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MN1">
    <w:name w:val="MN1"/>
    <w:rsid w:val="0025529F"/>
    <w:pPr>
      <w:spacing w:after="120" w:line="250" w:lineRule="atLeast"/>
      <w:ind w:left="158" w:right="158"/>
      <w:jc w:val="both"/>
    </w:pPr>
    <w:rPr>
      <w:rFonts w:eastAsia="SimSun"/>
      <w:color w:val="000000"/>
      <w:sz w:val="21"/>
      <w:szCs w:val="24"/>
    </w:rPr>
  </w:style>
  <w:style w:type="paragraph" w:customStyle="1" w:styleId="EXTONLY">
    <w:name w:val="EXT_ONLY"/>
    <w:rsid w:val="0025529F"/>
    <w:pPr>
      <w:spacing w:before="240" w:after="240" w:line="310" w:lineRule="atLeast"/>
      <w:ind w:left="300" w:right="300"/>
      <w:jc w:val="both"/>
    </w:pPr>
    <w:rPr>
      <w:rFonts w:eastAsia="SimSun"/>
      <w:color w:val="000000"/>
      <w:szCs w:val="24"/>
    </w:rPr>
  </w:style>
  <w:style w:type="paragraph" w:customStyle="1" w:styleId="TBLTTL">
    <w:name w:val="TBL_TTL"/>
    <w:rsid w:val="0025529F"/>
    <w:pPr>
      <w:spacing w:before="300" w:after="60" w:line="31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tiny">
    <w:name w:val="tiny"/>
    <w:rsid w:val="0025529F"/>
    <w:pPr>
      <w:autoSpaceDE w:val="0"/>
      <w:autoSpaceDN w:val="0"/>
      <w:adjustRightInd w:val="0"/>
      <w:spacing w:line="20" w:lineRule="atLeast"/>
    </w:pPr>
    <w:rPr>
      <w:rFonts w:ascii="Arial" w:eastAsia="SimSun" w:hAnsi="Arial" w:cs="Arial"/>
      <w:color w:val="000000"/>
      <w:w w:val="101"/>
      <w:sz w:val="2"/>
      <w:szCs w:val="24"/>
    </w:rPr>
  </w:style>
  <w:style w:type="paragraph" w:customStyle="1" w:styleId="artlist">
    <w:name w:val="artlist"/>
    <w:rsid w:val="0025529F"/>
    <w:pPr>
      <w:autoSpaceDE w:val="0"/>
      <w:autoSpaceDN w:val="0"/>
      <w:adjustRightInd w:val="0"/>
      <w:spacing w:line="20" w:lineRule="atLeast"/>
      <w:jc w:val="center"/>
    </w:pPr>
    <w:rPr>
      <w:rFonts w:ascii="Courier New" w:eastAsia="SimSun" w:hAnsi="Courier New" w:cs="Courier New"/>
      <w:color w:val="000000"/>
      <w:sz w:val="22"/>
      <w:szCs w:val="24"/>
    </w:rPr>
  </w:style>
  <w:style w:type="character" w:styleId="HTMLAcronym">
    <w:name w:val="HTML Acronym"/>
    <w:basedOn w:val="DefaultParagraphFont"/>
    <w:semiHidden/>
    <w:rsid w:val="0025529F"/>
  </w:style>
  <w:style w:type="character" w:styleId="HTMLCite">
    <w:name w:val="HTML Cite"/>
    <w:semiHidden/>
    <w:rsid w:val="0025529F"/>
    <w:rPr>
      <w:i/>
      <w:iCs/>
    </w:rPr>
  </w:style>
  <w:style w:type="character" w:styleId="HTMLCode">
    <w:name w:val="HTML Code"/>
    <w:semiHidden/>
    <w:rsid w:val="0025529F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529F"/>
    <w:rPr>
      <w:i/>
      <w:iCs/>
    </w:rPr>
  </w:style>
  <w:style w:type="character" w:styleId="HTMLKeyboard">
    <w:name w:val="HTML Keyboard"/>
    <w:semiHidden/>
    <w:rsid w:val="0025529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25529F"/>
    <w:rPr>
      <w:rFonts w:ascii="Courier New" w:hAnsi="Courier New" w:cs="Courier New"/>
    </w:rPr>
  </w:style>
  <w:style w:type="character" w:styleId="HTMLTypewriter">
    <w:name w:val="HTML Typewriter"/>
    <w:semiHidden/>
    <w:rsid w:val="0025529F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529F"/>
    <w:rPr>
      <w:i/>
      <w:iCs/>
    </w:rPr>
  </w:style>
  <w:style w:type="character" w:styleId="LineNumber">
    <w:name w:val="line number"/>
    <w:basedOn w:val="DefaultParagraphFont"/>
    <w:semiHidden/>
    <w:rsid w:val="0025529F"/>
  </w:style>
  <w:style w:type="paragraph" w:customStyle="1" w:styleId="CHAPBMCON">
    <w:name w:val="CHAP_BM_CON"/>
    <w:basedOn w:val="CHAPBM"/>
    <w:rsid w:val="0025529F"/>
    <w:pPr>
      <w:ind w:firstLine="0"/>
    </w:pPr>
  </w:style>
  <w:style w:type="paragraph" w:customStyle="1" w:styleId="MN1TTL">
    <w:name w:val="MN1_TTL"/>
    <w:basedOn w:val="Normal"/>
    <w:rsid w:val="0025529F"/>
    <w:pPr>
      <w:suppressAutoHyphens/>
      <w:autoSpaceDE/>
      <w:autoSpaceDN/>
      <w:adjustRightInd/>
      <w:spacing w:before="60" w:after="120" w:line="280" w:lineRule="atLeast"/>
      <w:ind w:left="144"/>
    </w:pPr>
    <w:rPr>
      <w:rFonts w:ascii="Arial Black" w:eastAsia="SimSun" w:hAnsi="Arial Black"/>
      <w:caps/>
      <w:w w:val="95"/>
      <w:kern w:val="16"/>
    </w:rPr>
  </w:style>
  <w:style w:type="character" w:customStyle="1" w:styleId="CDTNUM">
    <w:name w:val="CDT_NUM"/>
    <w:rsid w:val="0025529F"/>
    <w:rPr>
      <w:rFonts w:ascii="Arial" w:hAnsi="Arial"/>
      <w:smallCaps/>
      <w:w w:val="100"/>
      <w:sz w:val="16"/>
    </w:rPr>
  </w:style>
  <w:style w:type="paragraph" w:customStyle="1" w:styleId="BLFIRST">
    <w:name w:val="BL_FIRST"/>
    <w:basedOn w:val="Normal"/>
    <w:rsid w:val="0025529F"/>
    <w:pPr>
      <w:numPr>
        <w:numId w:val="13"/>
      </w:numPr>
      <w:tabs>
        <w:tab w:val="left" w:pos="720"/>
      </w:tabs>
      <w:autoSpaceDE/>
      <w:autoSpaceDN/>
      <w:adjustRightInd/>
      <w:spacing w:before="280" w:line="310" w:lineRule="atLeast"/>
    </w:pPr>
    <w:rPr>
      <w:rFonts w:ascii="Times New Roman" w:eastAsia="SimSun" w:hAnsi="Times New Roman" w:cs="Times New Roman"/>
      <w:w w:val="100"/>
      <w:sz w:val="21"/>
    </w:rPr>
  </w:style>
  <w:style w:type="paragraph" w:customStyle="1" w:styleId="BLMID">
    <w:name w:val="BL_MID"/>
    <w:basedOn w:val="BLFIRST"/>
    <w:rsid w:val="0025529F"/>
    <w:pPr>
      <w:spacing w:before="40"/>
      <w:ind w:left="691" w:hanging="216"/>
    </w:pPr>
  </w:style>
  <w:style w:type="paragraph" w:customStyle="1" w:styleId="BLLAST">
    <w:name w:val="BL_LAST"/>
    <w:basedOn w:val="BLFIRST"/>
    <w:rsid w:val="0025529F"/>
    <w:pPr>
      <w:spacing w:before="40" w:after="280"/>
      <w:ind w:left="691" w:hanging="211"/>
    </w:pPr>
  </w:style>
  <w:style w:type="character" w:customStyle="1" w:styleId="TBLNUM">
    <w:name w:val="TBL_NUM"/>
    <w:rsid w:val="0025529F"/>
    <w:rPr>
      <w:rFonts w:ascii="Arial" w:hAnsi="Arial"/>
      <w:smallCaps/>
      <w:sz w:val="16"/>
    </w:rPr>
  </w:style>
  <w:style w:type="character" w:customStyle="1" w:styleId="CITTBL">
    <w:name w:val="CIT_TBL"/>
    <w:rsid w:val="0025529F"/>
    <w:rPr>
      <w:rFonts w:ascii="Courier New" w:hAnsi="Courier New"/>
      <w:sz w:val="16"/>
    </w:rPr>
  </w:style>
  <w:style w:type="paragraph" w:customStyle="1" w:styleId="URL">
    <w:name w:val="URL"/>
    <w:basedOn w:val="HEADFIRST"/>
    <w:rsid w:val="0025529F"/>
  </w:style>
  <w:style w:type="character" w:customStyle="1" w:styleId="ITAL">
    <w:name w:val="ITAL"/>
    <w:rsid w:val="0025529F"/>
    <w:rPr>
      <w:i/>
    </w:rPr>
  </w:style>
  <w:style w:type="character" w:customStyle="1" w:styleId="BOLD">
    <w:name w:val="BOLD"/>
    <w:rsid w:val="0025529F"/>
    <w:rPr>
      <w:b/>
    </w:rPr>
  </w:style>
  <w:style w:type="character" w:customStyle="1" w:styleId="SCAP">
    <w:name w:val="SCAP"/>
    <w:rsid w:val="0025529F"/>
    <w:rPr>
      <w:rFonts w:ascii="Times New Roman" w:hAnsi="Times New Roman"/>
      <w:smallCaps/>
      <w:sz w:val="21"/>
    </w:rPr>
  </w:style>
  <w:style w:type="character" w:customStyle="1" w:styleId="SUB">
    <w:name w:val="SUB"/>
    <w:rsid w:val="0025529F"/>
    <w:rPr>
      <w:rFonts w:ascii="Times New Roman" w:hAnsi="Times New Roman"/>
      <w:sz w:val="21"/>
      <w:vertAlign w:val="subscript"/>
    </w:rPr>
  </w:style>
  <w:style w:type="character" w:customStyle="1" w:styleId="SUP">
    <w:name w:val="SUP"/>
    <w:rsid w:val="0025529F"/>
    <w:rPr>
      <w:rFonts w:ascii="Times New Roman" w:hAnsi="Times New Roman"/>
      <w:sz w:val="21"/>
      <w:vertAlign w:val="superscript"/>
    </w:rPr>
  </w:style>
  <w:style w:type="character" w:customStyle="1" w:styleId="US">
    <w:name w:val="US"/>
    <w:rsid w:val="0025529F"/>
    <w:rPr>
      <w:rFonts w:ascii="Times New Roman" w:hAnsi="Times New Roman"/>
      <w:sz w:val="21"/>
      <w:u w:val="single"/>
    </w:rPr>
  </w:style>
  <w:style w:type="character" w:customStyle="1" w:styleId="BOLDITAL">
    <w:name w:val="BOLD_ITAL"/>
    <w:rsid w:val="0025529F"/>
    <w:rPr>
      <w:b/>
      <w:i/>
    </w:rPr>
  </w:style>
  <w:style w:type="character" w:customStyle="1" w:styleId="SCAPITAL">
    <w:name w:val="SCAP_ITAL"/>
    <w:rsid w:val="0025529F"/>
    <w:rPr>
      <w:rFonts w:ascii="Times New Roman" w:hAnsi="Times New Roman"/>
      <w:i/>
      <w:smallCaps/>
      <w:sz w:val="21"/>
    </w:rPr>
  </w:style>
  <w:style w:type="character" w:customStyle="1" w:styleId="SUBITAL">
    <w:name w:val="SUB_ITAL"/>
    <w:rsid w:val="0025529F"/>
    <w:rPr>
      <w:rFonts w:ascii="Times New Roman" w:hAnsi="Times New Roman"/>
      <w:i/>
      <w:sz w:val="21"/>
      <w:vertAlign w:val="subscript"/>
    </w:rPr>
  </w:style>
  <w:style w:type="character" w:customStyle="1" w:styleId="SUPITAL">
    <w:name w:val="SUP_ITAL"/>
    <w:rsid w:val="0025529F"/>
    <w:rPr>
      <w:rFonts w:ascii="Times New Roman" w:hAnsi="Times New Roman"/>
      <w:i/>
      <w:sz w:val="21"/>
      <w:vertAlign w:val="superscript"/>
    </w:rPr>
  </w:style>
  <w:style w:type="character" w:customStyle="1" w:styleId="USITAL">
    <w:name w:val="US_ITAL"/>
    <w:rsid w:val="0025529F"/>
    <w:rPr>
      <w:rFonts w:ascii="Times New Roman" w:hAnsi="Times New Roman"/>
      <w:i/>
      <w:sz w:val="21"/>
      <w:u w:val="single"/>
    </w:rPr>
  </w:style>
  <w:style w:type="paragraph" w:customStyle="1" w:styleId="PI">
    <w:name w:val="PI"/>
    <w:basedOn w:val="Normal"/>
    <w:rsid w:val="0025529F"/>
    <w:pPr>
      <w:autoSpaceDE/>
      <w:autoSpaceDN/>
      <w:adjustRightInd/>
      <w:spacing w:line="240" w:lineRule="auto"/>
    </w:pPr>
    <w:rPr>
      <w:rFonts w:ascii="Comic Sans MS" w:hAnsi="Comic Sans MS" w:cs="Times New Roman"/>
      <w:b/>
      <w:color w:val="auto"/>
      <w:w w:val="100"/>
      <w:sz w:val="36"/>
      <w:lang w:val="en-CA"/>
    </w:rPr>
  </w:style>
  <w:style w:type="character" w:styleId="PageNumber">
    <w:name w:val="page number"/>
    <w:basedOn w:val="DefaultParagraphFont"/>
    <w:rsid w:val="0025529F"/>
  </w:style>
  <w:style w:type="paragraph" w:customStyle="1" w:styleId="DPGMFIRST">
    <w:name w:val="DPGM_FIRST"/>
    <w:basedOn w:val="CDTFIRST"/>
    <w:next w:val="DPGMMID"/>
    <w:rsid w:val="0025529F"/>
    <w:pPr>
      <w:spacing w:before="240"/>
      <w:ind w:left="302"/>
    </w:pPr>
  </w:style>
  <w:style w:type="paragraph" w:customStyle="1" w:styleId="DPGMMID">
    <w:name w:val="DPGM_MID"/>
    <w:basedOn w:val="CDTMID"/>
    <w:rsid w:val="0025529F"/>
  </w:style>
  <w:style w:type="paragraph" w:customStyle="1" w:styleId="DPGMLAST">
    <w:name w:val="DPGM_LAST"/>
    <w:basedOn w:val="CDTLAST"/>
    <w:next w:val="CHAPBM"/>
    <w:rsid w:val="0025529F"/>
    <w:pPr>
      <w:pBdr>
        <w:bottom w:val="none" w:sz="0" w:space="0" w:color="auto"/>
      </w:pBdr>
      <w:ind w:left="302" w:firstLine="0"/>
    </w:pPr>
  </w:style>
  <w:style w:type="paragraph" w:customStyle="1" w:styleId="NLFIRST">
    <w:name w:val="NL_FIRST"/>
    <w:next w:val="NLMID"/>
    <w:rsid w:val="0025529F"/>
    <w:pPr>
      <w:spacing w:before="120"/>
      <w:ind w:left="720" w:hanging="360"/>
    </w:pPr>
    <w:rPr>
      <w:rFonts w:eastAsia="SimSun"/>
      <w:color w:val="000000"/>
      <w:sz w:val="21"/>
      <w:szCs w:val="24"/>
    </w:rPr>
  </w:style>
  <w:style w:type="paragraph" w:customStyle="1" w:styleId="NLMID">
    <w:name w:val="NL_MID"/>
    <w:basedOn w:val="NLFIRST"/>
    <w:rsid w:val="0025529F"/>
  </w:style>
  <w:style w:type="paragraph" w:customStyle="1" w:styleId="NLLAST">
    <w:name w:val="NL_LAST"/>
    <w:basedOn w:val="NLFIRST"/>
    <w:next w:val="CHAPBM"/>
    <w:rsid w:val="0025529F"/>
    <w:pPr>
      <w:spacing w:after="120"/>
    </w:pPr>
  </w:style>
  <w:style w:type="paragraph" w:customStyle="1" w:styleId="BL1MID">
    <w:name w:val="BL1_MID"/>
    <w:basedOn w:val="BLMID"/>
    <w:rsid w:val="0025529F"/>
    <w:pPr>
      <w:numPr>
        <w:numId w:val="10"/>
      </w:numPr>
      <w:tabs>
        <w:tab w:val="clear" w:pos="720"/>
        <w:tab w:val="clear" w:pos="2160"/>
        <w:tab w:val="left" w:pos="1200"/>
      </w:tabs>
      <w:ind w:left="1320"/>
    </w:pPr>
  </w:style>
  <w:style w:type="paragraph" w:customStyle="1" w:styleId="BL1FIRST">
    <w:name w:val="BL1_FIRST"/>
    <w:basedOn w:val="BLFIRST"/>
    <w:next w:val="BL1MID"/>
    <w:rsid w:val="0025529F"/>
    <w:pPr>
      <w:numPr>
        <w:numId w:val="8"/>
      </w:numPr>
      <w:tabs>
        <w:tab w:val="clear" w:pos="720"/>
        <w:tab w:val="left" w:pos="1200"/>
      </w:tabs>
      <w:spacing w:before="60"/>
    </w:pPr>
  </w:style>
  <w:style w:type="paragraph" w:customStyle="1" w:styleId="BL1LAST">
    <w:name w:val="BL1_LAST"/>
    <w:basedOn w:val="BLLAST"/>
    <w:autoRedefine/>
    <w:rsid w:val="0025529F"/>
    <w:pPr>
      <w:numPr>
        <w:numId w:val="9"/>
      </w:numPr>
      <w:tabs>
        <w:tab w:val="clear" w:pos="720"/>
        <w:tab w:val="clear" w:pos="2160"/>
        <w:tab w:val="left" w:pos="1200"/>
      </w:tabs>
      <w:spacing w:after="60"/>
      <w:ind w:left="1320"/>
    </w:pPr>
  </w:style>
  <w:style w:type="character" w:customStyle="1" w:styleId="CITchapbm">
    <w:name w:val="CIT_chap_bm"/>
    <w:rsid w:val="0025529F"/>
    <w:rPr>
      <w:rFonts w:ascii="Courier New" w:hAnsi="Courier New"/>
      <w:sz w:val="16"/>
    </w:rPr>
  </w:style>
  <w:style w:type="paragraph" w:customStyle="1" w:styleId="SF1TTL">
    <w:name w:val="SF1_TTL"/>
    <w:next w:val="SF1SUBTTL"/>
    <w:rsid w:val="0025529F"/>
    <w:pPr>
      <w:suppressAutoHyphens/>
      <w:spacing w:after="120"/>
      <w:ind w:left="302"/>
    </w:pPr>
    <w:rPr>
      <w:rFonts w:ascii="Arial Narrow" w:eastAsia="SimSun" w:hAnsi="Arial Narrow"/>
      <w:b/>
      <w:caps/>
      <w:color w:val="000000"/>
      <w:spacing w:val="40"/>
      <w:w w:val="96"/>
      <w:sz w:val="21"/>
      <w:szCs w:val="24"/>
    </w:rPr>
  </w:style>
  <w:style w:type="paragraph" w:customStyle="1" w:styleId="SF1SUBTTL">
    <w:name w:val="SF1_SUBTTL"/>
    <w:rsid w:val="0025529F"/>
    <w:pPr>
      <w:suppressAutoHyphens/>
    </w:pPr>
    <w:rPr>
      <w:rFonts w:ascii="Arial Black" w:eastAsia="SimSun" w:hAnsi="Arial Black"/>
      <w:color w:val="000000"/>
      <w:w w:val="94"/>
      <w:sz w:val="21"/>
      <w:szCs w:val="24"/>
    </w:rPr>
  </w:style>
  <w:style w:type="paragraph" w:customStyle="1" w:styleId="SF1FIRST">
    <w:name w:val="SF1_FIRST"/>
    <w:basedOn w:val="CHAPBM"/>
    <w:rsid w:val="0025529F"/>
    <w:pPr>
      <w:ind w:firstLine="0"/>
    </w:pPr>
  </w:style>
  <w:style w:type="character" w:customStyle="1" w:styleId="CITh2">
    <w:name w:val="CIT_h2"/>
    <w:rsid w:val="0025529F"/>
    <w:rPr>
      <w:rFonts w:ascii="Courier New" w:hAnsi="Courier New" w:cs="Courier New"/>
      <w:sz w:val="20"/>
      <w:szCs w:val="20"/>
    </w:rPr>
  </w:style>
  <w:style w:type="character" w:customStyle="1" w:styleId="CITh1">
    <w:name w:val="CIT_h1"/>
    <w:rsid w:val="0025529F"/>
    <w:rPr>
      <w:rFonts w:ascii="Courier" w:hAnsi="Courier"/>
      <w:sz w:val="24"/>
    </w:rPr>
  </w:style>
  <w:style w:type="character" w:customStyle="1" w:styleId="CITfigcap">
    <w:name w:val="CIT_fig_cap"/>
    <w:rsid w:val="0025529F"/>
    <w:rPr>
      <w:rFonts w:ascii="Courier New" w:hAnsi="Courier New"/>
      <w:sz w:val="18"/>
    </w:rPr>
  </w:style>
  <w:style w:type="character" w:customStyle="1" w:styleId="CITcdtttl">
    <w:name w:val="CIT_cdt_ttl"/>
    <w:rsid w:val="0025529F"/>
    <w:rPr>
      <w:rFonts w:ascii="Courier New" w:hAnsi="Courier New"/>
      <w:sz w:val="16"/>
    </w:rPr>
  </w:style>
  <w:style w:type="character" w:customStyle="1" w:styleId="CITchapttl">
    <w:name w:val="CIT_chap_ttl"/>
    <w:rsid w:val="0025529F"/>
    <w:rPr>
      <w:rFonts w:ascii="Courier New" w:hAnsi="Courier New" w:cs="Courier New"/>
      <w:sz w:val="40"/>
      <w:szCs w:val="40"/>
    </w:rPr>
  </w:style>
  <w:style w:type="character" w:customStyle="1" w:styleId="CITh3">
    <w:name w:val="CIT_h3"/>
    <w:rsid w:val="0025529F"/>
    <w:rPr>
      <w:rFonts w:ascii="Courier New" w:hAnsi="Courier New" w:cs="Courier New"/>
      <w:sz w:val="20"/>
      <w:szCs w:val="20"/>
    </w:rPr>
  </w:style>
  <w:style w:type="paragraph" w:customStyle="1" w:styleId="DPGMONLY">
    <w:name w:val="DPGM_ONLY"/>
    <w:basedOn w:val="CDTFIRST"/>
    <w:rsid w:val="0025529F"/>
    <w:pPr>
      <w:spacing w:before="120" w:after="120"/>
      <w:ind w:left="302"/>
    </w:pPr>
  </w:style>
  <w:style w:type="paragraph" w:customStyle="1" w:styleId="FN">
    <w:name w:val="FN"/>
    <w:rsid w:val="0025529F"/>
    <w:rPr>
      <w:color w:val="000000"/>
      <w:w w:val="101"/>
      <w:sz w:val="18"/>
      <w:szCs w:val="18"/>
    </w:rPr>
  </w:style>
  <w:style w:type="character" w:styleId="FollowedHyperlink">
    <w:name w:val="FollowedHyperlink"/>
    <w:rsid w:val="0025529F"/>
    <w:rPr>
      <w:color w:val="800080"/>
      <w:u w:val="single"/>
    </w:rPr>
  </w:style>
  <w:style w:type="character" w:customStyle="1" w:styleId="H5">
    <w:name w:val="H5"/>
    <w:rsid w:val="0025529F"/>
    <w:rPr>
      <w:rFonts w:ascii="Arial" w:hAnsi="Arial"/>
      <w:b/>
      <w:i/>
      <w:sz w:val="19"/>
    </w:rPr>
  </w:style>
  <w:style w:type="paragraph" w:customStyle="1" w:styleId="SF2TTL">
    <w:name w:val="SF2_TTL"/>
    <w:basedOn w:val="MN1TTL"/>
    <w:rsid w:val="0025529F"/>
    <w:pPr>
      <w:tabs>
        <w:tab w:val="left" w:pos="726"/>
      </w:tabs>
      <w:spacing w:before="120"/>
      <w:ind w:left="245" w:right="245"/>
    </w:pPr>
    <w:rPr>
      <w:caps w:val="0"/>
    </w:rPr>
  </w:style>
  <w:style w:type="paragraph" w:customStyle="1" w:styleId="SF2">
    <w:name w:val="SF2"/>
    <w:basedOn w:val="MN1"/>
    <w:rsid w:val="0025529F"/>
    <w:pPr>
      <w:tabs>
        <w:tab w:val="left" w:pos="726"/>
      </w:tabs>
      <w:spacing w:after="240" w:line="240" w:lineRule="atLeast"/>
      <w:ind w:left="245" w:right="245"/>
    </w:pPr>
    <w:rPr>
      <w:rFonts w:ascii="Arial" w:hAnsi="Arial"/>
      <w:sz w:val="18"/>
    </w:rPr>
  </w:style>
  <w:style w:type="paragraph" w:customStyle="1" w:styleId="SF2BLFIRST">
    <w:name w:val="SF2_BL_FIRST"/>
    <w:basedOn w:val="SF2"/>
    <w:next w:val="SF2BLMID"/>
    <w:rsid w:val="0025529F"/>
    <w:pPr>
      <w:numPr>
        <w:numId w:val="11"/>
      </w:numPr>
      <w:tabs>
        <w:tab w:val="clear" w:pos="726"/>
        <w:tab w:val="clear" w:pos="1680"/>
        <w:tab w:val="left" w:pos="1080"/>
      </w:tabs>
      <w:spacing w:after="120"/>
      <w:ind w:left="1080"/>
    </w:pPr>
  </w:style>
  <w:style w:type="paragraph" w:customStyle="1" w:styleId="SF2BLMID">
    <w:name w:val="SF2_BL_MID"/>
    <w:basedOn w:val="SF2BLFIRST"/>
    <w:rsid w:val="0025529F"/>
  </w:style>
  <w:style w:type="paragraph" w:customStyle="1" w:styleId="SF2BLLAST">
    <w:name w:val="SF2_BL_LAST"/>
    <w:basedOn w:val="SF2BLFIRST"/>
    <w:next w:val="SF2"/>
    <w:rsid w:val="0025529F"/>
    <w:pPr>
      <w:spacing w:after="360"/>
    </w:pPr>
  </w:style>
  <w:style w:type="paragraph" w:customStyle="1" w:styleId="SF2NLFIRST">
    <w:name w:val="SF2_NL_FIRST"/>
    <w:basedOn w:val="SF2BLFIRST"/>
    <w:next w:val="SF2NLMID"/>
    <w:rsid w:val="0025529F"/>
    <w:pPr>
      <w:numPr>
        <w:numId w:val="0"/>
      </w:numPr>
      <w:ind w:left="720"/>
    </w:pPr>
  </w:style>
  <w:style w:type="paragraph" w:customStyle="1" w:styleId="SF2NLMID">
    <w:name w:val="SF2_NL_MID"/>
    <w:basedOn w:val="SF2BLMID"/>
    <w:rsid w:val="0025529F"/>
    <w:pPr>
      <w:numPr>
        <w:numId w:val="0"/>
      </w:numPr>
      <w:ind w:left="720"/>
    </w:pPr>
  </w:style>
  <w:style w:type="paragraph" w:customStyle="1" w:styleId="SF2NLLAST">
    <w:name w:val="SF2_NL_LAST"/>
    <w:basedOn w:val="SF2BLLAST"/>
    <w:next w:val="SF2"/>
    <w:rsid w:val="0025529F"/>
    <w:pPr>
      <w:numPr>
        <w:numId w:val="0"/>
      </w:numPr>
      <w:ind w:left="720"/>
    </w:pPr>
  </w:style>
  <w:style w:type="paragraph" w:customStyle="1" w:styleId="SF2FIGCAP">
    <w:name w:val="SF2_FIG_CAP"/>
    <w:basedOn w:val="FIGCAP"/>
    <w:rsid w:val="0025529F"/>
    <w:pPr>
      <w:ind w:left="240"/>
    </w:pPr>
  </w:style>
  <w:style w:type="paragraph" w:customStyle="1" w:styleId="SF2DPGMONLY">
    <w:name w:val="SF2_DPGM_ONLY"/>
    <w:rsid w:val="0025529F"/>
    <w:pPr>
      <w:spacing w:after="240"/>
      <w:ind w:left="245"/>
    </w:pPr>
    <w:rPr>
      <w:rFonts w:ascii="Courier New" w:eastAsia="SimSun" w:hAnsi="Courier New" w:cs="Courier New"/>
      <w:color w:val="000000"/>
      <w:sz w:val="16"/>
      <w:szCs w:val="16"/>
    </w:rPr>
  </w:style>
  <w:style w:type="paragraph" w:customStyle="1" w:styleId="SF2DPGMFIRST">
    <w:name w:val="SF2_DPGM_FIRST"/>
    <w:next w:val="SF2DPGMMID"/>
    <w:rsid w:val="0025529F"/>
    <w:pPr>
      <w:ind w:left="245"/>
    </w:pPr>
    <w:rPr>
      <w:rFonts w:ascii="Courier New" w:eastAsia="SimSun" w:hAnsi="Courier New" w:cs="Courier New"/>
      <w:color w:val="000000"/>
      <w:sz w:val="16"/>
      <w:szCs w:val="16"/>
    </w:rPr>
  </w:style>
  <w:style w:type="paragraph" w:customStyle="1" w:styleId="SF2DPGMMID">
    <w:name w:val="SF2_DPGM_MID"/>
    <w:basedOn w:val="SF2DPGMFIRST"/>
    <w:rsid w:val="0025529F"/>
  </w:style>
  <w:style w:type="paragraph" w:customStyle="1" w:styleId="SF2DPGMLAST">
    <w:name w:val="SF2_DPGM_LAST"/>
    <w:basedOn w:val="SF2DPGMMID"/>
    <w:rsid w:val="0025529F"/>
    <w:pPr>
      <w:spacing w:after="240"/>
    </w:pPr>
  </w:style>
  <w:style w:type="paragraph" w:customStyle="1" w:styleId="TBLUL">
    <w:name w:val="TBL_UL"/>
    <w:basedOn w:val="TBL"/>
    <w:rsid w:val="0025529F"/>
    <w:pPr>
      <w:framePr w:hSpace="180" w:wrap="around" w:vAnchor="text" w:hAnchor="text" w:y="1"/>
      <w:spacing w:before="60" w:after="0"/>
      <w:ind w:left="480"/>
      <w:suppressOverlap/>
    </w:pPr>
  </w:style>
  <w:style w:type="paragraph" w:customStyle="1" w:styleId="SF2ULLAST">
    <w:name w:val="SF2_UL_LAST"/>
    <w:next w:val="SF2"/>
    <w:rsid w:val="0025529F"/>
    <w:pPr>
      <w:spacing w:before="120" w:after="36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SF2ULMID">
    <w:name w:val="SF2_UL_MID"/>
    <w:rsid w:val="0025529F"/>
    <w:pPr>
      <w:spacing w:before="12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SF2ULFIRST">
    <w:name w:val="SF2_UL_FIRST"/>
    <w:next w:val="SF2ULMID"/>
    <w:rsid w:val="0025529F"/>
    <w:pPr>
      <w:spacing w:before="12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ULLAST">
    <w:name w:val="UL_LAST"/>
    <w:rsid w:val="0025529F"/>
    <w:pPr>
      <w:spacing w:after="280" w:line="310" w:lineRule="atLeast"/>
      <w:ind w:left="720"/>
    </w:pPr>
    <w:rPr>
      <w:rFonts w:eastAsia="SimSun"/>
      <w:color w:val="000000"/>
      <w:sz w:val="21"/>
      <w:szCs w:val="24"/>
    </w:rPr>
  </w:style>
  <w:style w:type="paragraph" w:customStyle="1" w:styleId="ULMID">
    <w:name w:val="UL_MID"/>
    <w:rsid w:val="0025529F"/>
    <w:pPr>
      <w:spacing w:line="310" w:lineRule="atLeast"/>
      <w:ind w:left="720"/>
    </w:pPr>
    <w:rPr>
      <w:rFonts w:eastAsia="SimSun"/>
      <w:color w:val="000000"/>
      <w:sz w:val="21"/>
      <w:szCs w:val="24"/>
    </w:rPr>
  </w:style>
  <w:style w:type="paragraph" w:customStyle="1" w:styleId="ULFIRST">
    <w:name w:val="UL_FIRST"/>
    <w:next w:val="ULMID"/>
    <w:rsid w:val="0025529F"/>
    <w:pPr>
      <w:spacing w:before="280" w:line="310" w:lineRule="atLeast"/>
      <w:ind w:left="720"/>
    </w:pPr>
    <w:rPr>
      <w:rFonts w:eastAsia="SimSun"/>
      <w:color w:val="000000"/>
      <w:sz w:val="21"/>
      <w:szCs w:val="24"/>
    </w:rPr>
  </w:style>
  <w:style w:type="paragraph" w:customStyle="1" w:styleId="UNTBLCOLHD">
    <w:name w:val="UNTBL_COLHD"/>
    <w:rsid w:val="0025529F"/>
    <w:pPr>
      <w:suppressAutoHyphens/>
      <w:autoSpaceDE w:val="0"/>
      <w:autoSpaceDN w:val="0"/>
      <w:adjustRightInd w:val="0"/>
      <w:spacing w:before="240" w:after="120"/>
    </w:pPr>
    <w:rPr>
      <w:rFonts w:eastAsia="SimSun"/>
      <w:b/>
      <w:color w:val="000000"/>
      <w:sz w:val="21"/>
      <w:szCs w:val="24"/>
    </w:rPr>
  </w:style>
  <w:style w:type="paragraph" w:customStyle="1" w:styleId="UNTBL">
    <w:name w:val="UNTBL"/>
    <w:rsid w:val="0025529F"/>
    <w:pPr>
      <w:autoSpaceDE w:val="0"/>
      <w:autoSpaceDN w:val="0"/>
      <w:adjustRightInd w:val="0"/>
      <w:spacing w:after="120"/>
    </w:pPr>
    <w:rPr>
      <w:rFonts w:eastAsia="SimSun"/>
      <w:color w:val="000000"/>
      <w:sz w:val="21"/>
      <w:szCs w:val="24"/>
    </w:rPr>
  </w:style>
  <w:style w:type="character" w:customStyle="1" w:styleId="NLNUM">
    <w:name w:val="NL_NUM"/>
    <w:basedOn w:val="DefaultParagraphFont"/>
    <w:rsid w:val="0025529F"/>
  </w:style>
  <w:style w:type="character" w:customStyle="1" w:styleId="SF2NLNUM">
    <w:name w:val="SF2_NL_NUM"/>
    <w:basedOn w:val="DefaultParagraphFont"/>
    <w:rsid w:val="0025529F"/>
  </w:style>
  <w:style w:type="paragraph" w:customStyle="1" w:styleId="CFEPG">
    <w:name w:val="CF_EPG"/>
    <w:basedOn w:val="Normal"/>
    <w:rsid w:val="0025529F"/>
    <w:pPr>
      <w:spacing w:line="240" w:lineRule="auto"/>
      <w:ind w:left="720" w:right="720"/>
    </w:pPr>
    <w:rPr>
      <w:rFonts w:cs="Times New Roman"/>
      <w:i/>
      <w:iCs/>
      <w:color w:val="auto"/>
      <w:w w:val="100"/>
      <w:sz w:val="16"/>
      <w:szCs w:val="20"/>
    </w:rPr>
  </w:style>
  <w:style w:type="paragraph" w:customStyle="1" w:styleId="CFEPGATTRAUNA">
    <w:name w:val="CF_EPG_ATTR_AU_NA"/>
    <w:basedOn w:val="CHAPBM"/>
    <w:rsid w:val="0025529F"/>
    <w:pPr>
      <w:spacing w:line="180" w:lineRule="atLeast"/>
      <w:ind w:left="4320" w:right="504" w:firstLine="302"/>
    </w:pPr>
    <w:rPr>
      <w:rFonts w:ascii="Arial" w:hAnsi="Arial"/>
      <w:color w:val="auto"/>
      <w:sz w:val="16"/>
    </w:rPr>
  </w:style>
  <w:style w:type="paragraph" w:customStyle="1" w:styleId="CDTFIRSTwide">
    <w:name w:val="CDT_FIRST_wide"/>
    <w:basedOn w:val="CDTFIRST"/>
    <w:rsid w:val="0025529F"/>
    <w:pPr>
      <w:ind w:left="0"/>
    </w:pPr>
  </w:style>
  <w:style w:type="paragraph" w:customStyle="1" w:styleId="CDTMIDwide">
    <w:name w:val="CDT_MID_wide"/>
    <w:basedOn w:val="CDTMID"/>
    <w:rsid w:val="0025529F"/>
    <w:pPr>
      <w:keepNext/>
      <w:keepLines/>
      <w:ind w:left="0"/>
    </w:pPr>
  </w:style>
  <w:style w:type="paragraph" w:customStyle="1" w:styleId="CDTTTLoutput">
    <w:name w:val="CDT_TTL_output"/>
    <w:basedOn w:val="CDTTTL"/>
    <w:rsid w:val="0025529F"/>
    <w:pPr>
      <w:pBdr>
        <w:bottom w:val="none" w:sz="0" w:space="0" w:color="auto"/>
      </w:pBdr>
    </w:pPr>
  </w:style>
  <w:style w:type="paragraph" w:customStyle="1" w:styleId="DPGMFIRSTwide">
    <w:name w:val="DPGM_FIRST_wide"/>
    <w:basedOn w:val="DPGMFIRST"/>
    <w:rsid w:val="0025529F"/>
    <w:pPr>
      <w:ind w:left="0"/>
    </w:pPr>
  </w:style>
  <w:style w:type="paragraph" w:customStyle="1" w:styleId="DPGMMIDwide">
    <w:name w:val="DPGM_MID_wide"/>
    <w:basedOn w:val="DPGMMID"/>
    <w:autoRedefine/>
    <w:rsid w:val="0025529F"/>
    <w:pPr>
      <w:ind w:left="0"/>
    </w:pPr>
  </w:style>
  <w:style w:type="paragraph" w:customStyle="1" w:styleId="DPGMLASTwide">
    <w:name w:val="DPGM_LAST_wide"/>
    <w:basedOn w:val="DPGMLAST"/>
    <w:rsid w:val="0025529F"/>
  </w:style>
  <w:style w:type="paragraph" w:customStyle="1" w:styleId="BLNLFIRST">
    <w:name w:val="BL_NL_FIRST"/>
    <w:basedOn w:val="BL1FIRST"/>
    <w:rsid w:val="0025529F"/>
  </w:style>
  <w:style w:type="paragraph" w:customStyle="1" w:styleId="BLNLMID">
    <w:name w:val="BL_NL_MID"/>
    <w:basedOn w:val="BL1MID"/>
    <w:rsid w:val="0025529F"/>
  </w:style>
  <w:style w:type="paragraph" w:customStyle="1" w:styleId="BLNLLAST">
    <w:name w:val="BL_NL_LAST"/>
    <w:basedOn w:val="BL1LAST"/>
    <w:rsid w:val="0025529F"/>
  </w:style>
  <w:style w:type="paragraph" w:customStyle="1" w:styleId="BLCON0">
    <w:name w:val="BL_CON"/>
    <w:basedOn w:val="BLFIRST"/>
    <w:rsid w:val="0025529F"/>
    <w:pPr>
      <w:numPr>
        <w:numId w:val="0"/>
      </w:numPr>
      <w:spacing w:before="40"/>
      <w:ind w:left="720"/>
    </w:pPr>
  </w:style>
  <w:style w:type="paragraph" w:customStyle="1" w:styleId="BLDPGMFIRST">
    <w:name w:val="BL_DPGM_FIRST"/>
    <w:basedOn w:val="BLCON0"/>
    <w:rsid w:val="0025529F"/>
    <w:rPr>
      <w:rFonts w:ascii="Courier New" w:hAnsi="Courier New"/>
      <w:sz w:val="16"/>
    </w:rPr>
  </w:style>
  <w:style w:type="paragraph" w:customStyle="1" w:styleId="BLDPGMMID">
    <w:name w:val="BL_DPGM_MID"/>
    <w:basedOn w:val="BLDPGMFIRST"/>
    <w:rsid w:val="0025529F"/>
    <w:pPr>
      <w:spacing w:before="0" w:line="220" w:lineRule="atLeast"/>
    </w:pPr>
  </w:style>
  <w:style w:type="paragraph" w:customStyle="1" w:styleId="BLDPGMLAST">
    <w:name w:val="BL_DPGM_LAST"/>
    <w:basedOn w:val="BLDPGMFIRST"/>
    <w:rsid w:val="0025529F"/>
    <w:pPr>
      <w:spacing w:before="0" w:after="40" w:line="220" w:lineRule="atLeast"/>
    </w:pPr>
  </w:style>
  <w:style w:type="paragraph" w:customStyle="1" w:styleId="BLDPGMONLY">
    <w:name w:val="BL_DPGM_ONLY"/>
    <w:basedOn w:val="BLDPGMMID"/>
    <w:rsid w:val="0025529F"/>
    <w:pPr>
      <w:spacing w:before="40" w:after="40"/>
    </w:pPr>
  </w:style>
  <w:style w:type="character" w:customStyle="1" w:styleId="SF2FIGNUM">
    <w:name w:val="SF2_FIG_NUM"/>
    <w:rsid w:val="0025529F"/>
    <w:rPr>
      <w:rFonts w:ascii="Arial" w:hAnsi="Arial"/>
      <w:smallCaps w:val="0"/>
      <w:w w:val="100"/>
      <w:sz w:val="16"/>
    </w:rPr>
  </w:style>
  <w:style w:type="paragraph" w:customStyle="1" w:styleId="PARTNUM">
    <w:name w:val="PART_NUM"/>
    <w:basedOn w:val="Normal"/>
    <w:rsid w:val="0025529F"/>
    <w:pPr>
      <w:pBdr>
        <w:top w:val="single" w:sz="36" w:space="9" w:color="C0C0C0"/>
      </w:pBdr>
      <w:spacing w:line="240" w:lineRule="auto"/>
    </w:pPr>
    <w:rPr>
      <w:rFonts w:ascii="Times New Roman Bold" w:hAnsi="Times New Roman Bold" w:cs="Palatino-Bold"/>
      <w:b/>
      <w:bCs/>
      <w:color w:val="5F5F5F"/>
      <w:w w:val="100"/>
      <w:sz w:val="52"/>
      <w:szCs w:val="52"/>
    </w:rPr>
  </w:style>
  <w:style w:type="paragraph" w:customStyle="1" w:styleId="PARTTTL">
    <w:name w:val="PART_TTL"/>
    <w:basedOn w:val="Normal"/>
    <w:rsid w:val="0025529F"/>
    <w:pPr>
      <w:spacing w:line="240" w:lineRule="auto"/>
      <w:ind w:left="648"/>
    </w:pPr>
    <w:rPr>
      <w:rFonts w:cs="Times New Roman"/>
      <w:w w:val="100"/>
      <w:sz w:val="40"/>
      <w:szCs w:val="20"/>
    </w:rPr>
  </w:style>
  <w:style w:type="paragraph" w:customStyle="1" w:styleId="NLCON0">
    <w:name w:val="NL_CON"/>
    <w:basedOn w:val="NLMID"/>
    <w:rsid w:val="0025529F"/>
    <w:pPr>
      <w:ind w:firstLine="0"/>
    </w:pPr>
  </w:style>
  <w:style w:type="paragraph" w:customStyle="1" w:styleId="CHAPBMPD">
    <w:name w:val="CHAP_BM_PD"/>
    <w:basedOn w:val="Normal"/>
    <w:rsid w:val="0025529F"/>
    <w:pPr>
      <w:autoSpaceDE/>
      <w:autoSpaceDN/>
      <w:adjustRightInd/>
      <w:spacing w:before="60" w:after="60" w:line="240" w:lineRule="auto"/>
    </w:pPr>
    <w:rPr>
      <w:rFonts w:cs="Times New Roman"/>
      <w:color w:val="0000FF"/>
      <w:w w:val="100"/>
      <w:sz w:val="22"/>
      <w:szCs w:val="20"/>
    </w:rPr>
  </w:style>
  <w:style w:type="paragraph" w:customStyle="1" w:styleId="CHAPBMQQ">
    <w:name w:val="CHAP_BM_QQ"/>
    <w:basedOn w:val="CHAPBMPD"/>
    <w:rsid w:val="0025529F"/>
    <w:rPr>
      <w:color w:val="FF0000"/>
    </w:rPr>
  </w:style>
  <w:style w:type="character" w:customStyle="1" w:styleId="CDTBOLD">
    <w:name w:val="CDT_BOLD"/>
    <w:rsid w:val="0025529F"/>
    <w:rPr>
      <w:b/>
    </w:rPr>
  </w:style>
  <w:style w:type="character" w:customStyle="1" w:styleId="CDTITAL">
    <w:name w:val="CDT_ITAL"/>
    <w:rsid w:val="0025529F"/>
    <w:rPr>
      <w:i/>
    </w:rPr>
  </w:style>
  <w:style w:type="character" w:customStyle="1" w:styleId="CDTBITAL">
    <w:name w:val="CDT_BITAL"/>
    <w:rsid w:val="0025529F"/>
    <w:rPr>
      <w:b/>
      <w:i/>
    </w:rPr>
  </w:style>
  <w:style w:type="character" w:customStyle="1" w:styleId="DPGMBOLD">
    <w:name w:val="DPGM_BOLD"/>
    <w:rsid w:val="0025529F"/>
    <w:rPr>
      <w:b/>
    </w:rPr>
  </w:style>
  <w:style w:type="character" w:customStyle="1" w:styleId="DPGMITAL">
    <w:name w:val="DPGM_ITAL"/>
    <w:rsid w:val="0025529F"/>
    <w:rPr>
      <w:i/>
    </w:rPr>
  </w:style>
  <w:style w:type="character" w:customStyle="1" w:styleId="DPGMBITAL">
    <w:name w:val="DPGM_BITAL"/>
    <w:rsid w:val="0025529F"/>
    <w:rPr>
      <w:b/>
      <w:i/>
    </w:rPr>
  </w:style>
  <w:style w:type="paragraph" w:customStyle="1" w:styleId="FIGNOTE">
    <w:name w:val="FIG_NOTE"/>
    <w:basedOn w:val="FIGCAP"/>
    <w:qFormat/>
    <w:rsid w:val="0025529F"/>
    <w:rPr>
      <w:b w:val="0"/>
    </w:rPr>
  </w:style>
  <w:style w:type="paragraph" w:customStyle="1" w:styleId="TBL1">
    <w:name w:val="TBL1"/>
    <w:basedOn w:val="FIGNOTE"/>
    <w:qFormat/>
    <w:rsid w:val="0025529F"/>
    <w:pPr>
      <w:jc w:val="center"/>
    </w:pPr>
  </w:style>
  <w:style w:type="paragraph" w:customStyle="1" w:styleId="TBLCOLHD1">
    <w:name w:val="TBL_COLHD1"/>
    <w:basedOn w:val="TBL1"/>
    <w:qFormat/>
    <w:rsid w:val="0025529F"/>
    <w:pPr>
      <w:spacing w:before="120" w:after="60"/>
      <w:ind w:left="58"/>
      <w:jc w:val="left"/>
    </w:pPr>
    <w:rPr>
      <w:i/>
    </w:rPr>
  </w:style>
  <w:style w:type="paragraph" w:customStyle="1" w:styleId="TBLNOTE">
    <w:name w:val="TBL_NOTE"/>
    <w:basedOn w:val="TBLTTL"/>
    <w:qFormat/>
    <w:rsid w:val="0025529F"/>
    <w:pPr>
      <w:keepNext/>
      <w:keepLines/>
      <w:spacing w:before="60" w:line="240" w:lineRule="atLeast"/>
    </w:pPr>
    <w:rPr>
      <w:b w:val="0"/>
    </w:rPr>
  </w:style>
  <w:style w:type="paragraph" w:customStyle="1" w:styleId="OUTPUTFIRST">
    <w:name w:val="OUTPUT_FIRST"/>
    <w:basedOn w:val="DPGMMIDwide"/>
    <w:qFormat/>
    <w:rsid w:val="0025529F"/>
    <w:pPr>
      <w:autoSpaceDE w:val="0"/>
      <w:autoSpaceDN w:val="0"/>
      <w:adjustRightInd w:val="0"/>
      <w:spacing w:before="60"/>
    </w:pPr>
  </w:style>
  <w:style w:type="paragraph" w:customStyle="1" w:styleId="OUTPUTMID">
    <w:name w:val="OUTPUT_MID"/>
    <w:basedOn w:val="DPGMMIDwide"/>
    <w:qFormat/>
    <w:rsid w:val="0025529F"/>
    <w:pPr>
      <w:autoSpaceDE w:val="0"/>
      <w:autoSpaceDN w:val="0"/>
      <w:adjustRightInd w:val="0"/>
    </w:pPr>
  </w:style>
  <w:style w:type="paragraph" w:customStyle="1" w:styleId="OUTPUTLAST">
    <w:name w:val="OUTPUT_LAST"/>
    <w:basedOn w:val="DPGMMIDwide"/>
    <w:qFormat/>
    <w:rsid w:val="0025529F"/>
    <w:pPr>
      <w:autoSpaceDE w:val="0"/>
      <w:autoSpaceDN w:val="0"/>
      <w:adjustRightInd w:val="0"/>
      <w:spacing w:after="120"/>
    </w:pPr>
  </w:style>
  <w:style w:type="paragraph" w:customStyle="1" w:styleId="CDTFIRSTHIGHLIGHT">
    <w:name w:val="CDT_FIRST_HIGHLIGHT"/>
    <w:basedOn w:val="CDTFIRSTwide"/>
    <w:qFormat/>
    <w:rsid w:val="0025529F"/>
  </w:style>
  <w:style w:type="paragraph" w:customStyle="1" w:styleId="OUTPUTTTLNUM">
    <w:name w:val="OUTPUT_TTL_NUM"/>
    <w:basedOn w:val="CDTTTLoutput"/>
    <w:qFormat/>
    <w:rsid w:val="0025529F"/>
    <w:pPr>
      <w:autoSpaceDE w:val="0"/>
      <w:autoSpaceDN w:val="0"/>
      <w:adjustRightInd w:val="0"/>
    </w:pPr>
    <w:rPr>
      <w:rFonts w:ascii="Arial Bold" w:hAnsi="Arial Bold"/>
      <w:smallCaps/>
    </w:rPr>
  </w:style>
  <w:style w:type="paragraph" w:customStyle="1" w:styleId="MN1BLFIRST">
    <w:name w:val="MN1_BL_FIRST"/>
    <w:basedOn w:val="MN1"/>
    <w:qFormat/>
    <w:rsid w:val="0025529F"/>
    <w:pPr>
      <w:numPr>
        <w:numId w:val="14"/>
      </w:numPr>
      <w:spacing w:before="240"/>
      <w:ind w:left="461" w:hanging="187"/>
    </w:pPr>
  </w:style>
  <w:style w:type="paragraph" w:customStyle="1" w:styleId="MN1BLMID">
    <w:name w:val="MN1_BL_MID"/>
    <w:basedOn w:val="MN1BLFIRST"/>
    <w:qFormat/>
    <w:rsid w:val="0025529F"/>
    <w:pPr>
      <w:numPr>
        <w:numId w:val="15"/>
      </w:numPr>
      <w:spacing w:before="0"/>
      <w:ind w:left="461" w:hanging="187"/>
    </w:pPr>
  </w:style>
  <w:style w:type="paragraph" w:customStyle="1" w:styleId="MN1BLLAST">
    <w:name w:val="MN1_BL_LAST"/>
    <w:basedOn w:val="MN1BLMID"/>
    <w:next w:val="MN1"/>
    <w:qFormat/>
    <w:rsid w:val="0025529F"/>
    <w:pPr>
      <w:numPr>
        <w:numId w:val="16"/>
      </w:numPr>
      <w:spacing w:after="240"/>
      <w:ind w:left="461" w:hanging="187"/>
    </w:pPr>
  </w:style>
  <w:style w:type="paragraph" w:customStyle="1" w:styleId="MN1BLCON">
    <w:name w:val="MN1_BL_CON"/>
    <w:basedOn w:val="MN1BLMID"/>
    <w:qFormat/>
    <w:rsid w:val="0025529F"/>
    <w:pPr>
      <w:numPr>
        <w:numId w:val="0"/>
      </w:numPr>
      <w:ind w:left="461"/>
    </w:pPr>
  </w:style>
  <w:style w:type="paragraph" w:customStyle="1" w:styleId="MN1NLFIRST">
    <w:name w:val="MN1_NL_FIRST"/>
    <w:basedOn w:val="MN1"/>
    <w:qFormat/>
    <w:rsid w:val="0025529F"/>
    <w:pPr>
      <w:numPr>
        <w:numId w:val="41"/>
      </w:numPr>
      <w:spacing w:before="240"/>
    </w:pPr>
  </w:style>
  <w:style w:type="paragraph" w:customStyle="1" w:styleId="MN1NLMID">
    <w:name w:val="MN1_NL_MID"/>
    <w:basedOn w:val="MN1NLFIRST"/>
    <w:qFormat/>
    <w:rsid w:val="0025529F"/>
    <w:pPr>
      <w:spacing w:before="0"/>
    </w:pPr>
  </w:style>
  <w:style w:type="paragraph" w:customStyle="1" w:styleId="MN1NLLAST">
    <w:name w:val="MN1_NL_LAST"/>
    <w:basedOn w:val="MN1NLFIRST"/>
    <w:qFormat/>
    <w:rsid w:val="0025529F"/>
    <w:pPr>
      <w:spacing w:before="0" w:after="240"/>
    </w:pPr>
  </w:style>
  <w:style w:type="paragraph" w:customStyle="1" w:styleId="MN1NLCON">
    <w:name w:val="MN1_NL_CON"/>
    <w:basedOn w:val="MN1NLMID"/>
    <w:qFormat/>
    <w:rsid w:val="0025529F"/>
    <w:pPr>
      <w:numPr>
        <w:numId w:val="0"/>
      </w:numPr>
      <w:ind w:left="634"/>
    </w:pPr>
  </w:style>
  <w:style w:type="paragraph" w:customStyle="1" w:styleId="MN1DPGMFIRST">
    <w:name w:val="MN1_DPGM_FIRST"/>
    <w:basedOn w:val="MN1"/>
    <w:qFormat/>
    <w:rsid w:val="0025529F"/>
    <w:pPr>
      <w:spacing w:before="120" w:after="0"/>
    </w:pPr>
    <w:rPr>
      <w:rFonts w:ascii="Courier New" w:hAnsi="Courier New"/>
      <w:sz w:val="16"/>
    </w:rPr>
  </w:style>
  <w:style w:type="paragraph" w:customStyle="1" w:styleId="MN1DPGMMID">
    <w:name w:val="MN1_DPGM_MID"/>
    <w:basedOn w:val="MN1"/>
    <w:qFormat/>
    <w:rsid w:val="0025529F"/>
    <w:pPr>
      <w:spacing w:after="0"/>
    </w:pPr>
    <w:rPr>
      <w:rFonts w:ascii="Courier New" w:hAnsi="Courier New"/>
      <w:sz w:val="16"/>
    </w:rPr>
  </w:style>
  <w:style w:type="paragraph" w:customStyle="1" w:styleId="MN1DPGMLAST">
    <w:name w:val="MN1_DPGM_LAST"/>
    <w:basedOn w:val="MN1"/>
    <w:qFormat/>
    <w:rsid w:val="0025529F"/>
    <w:rPr>
      <w:rFonts w:ascii="Courier New" w:hAnsi="Courier New"/>
      <w:sz w:val="16"/>
    </w:rPr>
  </w:style>
  <w:style w:type="paragraph" w:customStyle="1" w:styleId="MN1NLDPGMFIRST">
    <w:name w:val="MN1_NL_DPGM_FIRST"/>
    <w:basedOn w:val="MN1NLCON"/>
    <w:qFormat/>
    <w:rsid w:val="0025529F"/>
    <w:pPr>
      <w:spacing w:after="0"/>
    </w:pPr>
    <w:rPr>
      <w:rFonts w:ascii="Courier New" w:hAnsi="Courier New"/>
      <w:sz w:val="16"/>
    </w:rPr>
  </w:style>
  <w:style w:type="paragraph" w:customStyle="1" w:styleId="MN1NLDPGMMID">
    <w:name w:val="MN1_NL_DPGM_MID"/>
    <w:basedOn w:val="MN1NLCON"/>
    <w:qFormat/>
    <w:rsid w:val="0025529F"/>
    <w:pPr>
      <w:spacing w:after="0"/>
    </w:pPr>
    <w:rPr>
      <w:rFonts w:ascii="Courier New" w:hAnsi="Courier New"/>
      <w:sz w:val="16"/>
    </w:rPr>
  </w:style>
  <w:style w:type="paragraph" w:customStyle="1" w:styleId="MN1NLDPGMLAST">
    <w:name w:val="MN1_NL_DPGM_LAST"/>
    <w:basedOn w:val="MN1NLCON"/>
    <w:qFormat/>
    <w:rsid w:val="0025529F"/>
    <w:rPr>
      <w:rFonts w:ascii="Courier New" w:hAnsi="Courier New"/>
      <w:sz w:val="16"/>
    </w:rPr>
  </w:style>
  <w:style w:type="paragraph" w:customStyle="1" w:styleId="MN1DPGMONLY">
    <w:name w:val="MN1_DPGM_ONLY"/>
    <w:basedOn w:val="MN1DPGMLAST"/>
    <w:qFormat/>
    <w:rsid w:val="0025529F"/>
    <w:pPr>
      <w:spacing w:before="120"/>
    </w:pPr>
  </w:style>
  <w:style w:type="paragraph" w:customStyle="1" w:styleId="SF1MID">
    <w:name w:val="SF1_MID"/>
    <w:basedOn w:val="SF1FIRST"/>
    <w:qFormat/>
    <w:rsid w:val="0025529F"/>
    <w:pPr>
      <w:autoSpaceDE w:val="0"/>
      <w:autoSpaceDN w:val="0"/>
      <w:adjustRightInd w:val="0"/>
      <w:spacing w:before="120"/>
    </w:pPr>
  </w:style>
  <w:style w:type="paragraph" w:customStyle="1" w:styleId="SF1LAST">
    <w:name w:val="SF1_LAST"/>
    <w:basedOn w:val="SF1MID"/>
    <w:qFormat/>
    <w:rsid w:val="0025529F"/>
  </w:style>
  <w:style w:type="paragraph" w:customStyle="1" w:styleId="SF1ONLY">
    <w:name w:val="SF1_ONLY"/>
    <w:basedOn w:val="SF1LAST"/>
    <w:qFormat/>
    <w:rsid w:val="0025529F"/>
  </w:style>
  <w:style w:type="paragraph" w:customStyle="1" w:styleId="SF1BLFIRST">
    <w:name w:val="SF1_BL_FIRST"/>
    <w:basedOn w:val="MN1BLFIRST"/>
    <w:qFormat/>
    <w:rsid w:val="0025529F"/>
    <w:pPr>
      <w:autoSpaceDE w:val="0"/>
      <w:autoSpaceDN w:val="0"/>
      <w:adjustRightInd w:val="0"/>
    </w:pPr>
  </w:style>
  <w:style w:type="paragraph" w:customStyle="1" w:styleId="SF1BLMID">
    <w:name w:val="SF1_BL_MID"/>
    <w:basedOn w:val="MN1BLMID"/>
    <w:qFormat/>
    <w:rsid w:val="0025529F"/>
    <w:pPr>
      <w:autoSpaceDE w:val="0"/>
      <w:autoSpaceDN w:val="0"/>
      <w:adjustRightInd w:val="0"/>
    </w:pPr>
  </w:style>
  <w:style w:type="paragraph" w:customStyle="1" w:styleId="SF1BLCON">
    <w:name w:val="SF1_BL_CON"/>
    <w:basedOn w:val="MN1BLCON"/>
    <w:qFormat/>
    <w:rsid w:val="0025529F"/>
    <w:pPr>
      <w:autoSpaceDE w:val="0"/>
      <w:autoSpaceDN w:val="0"/>
      <w:adjustRightInd w:val="0"/>
    </w:pPr>
  </w:style>
  <w:style w:type="paragraph" w:customStyle="1" w:styleId="SF1BLLAST">
    <w:name w:val="SF1_BL_LAST"/>
    <w:basedOn w:val="MN1BLLAST"/>
    <w:qFormat/>
    <w:rsid w:val="0025529F"/>
    <w:pPr>
      <w:autoSpaceDE w:val="0"/>
      <w:autoSpaceDN w:val="0"/>
      <w:adjustRightInd w:val="0"/>
    </w:pPr>
  </w:style>
  <w:style w:type="paragraph" w:customStyle="1" w:styleId="SF1NLFIRST">
    <w:name w:val="SF1_NL_FIRST"/>
    <w:qFormat/>
    <w:rsid w:val="0025529F"/>
    <w:pPr>
      <w:autoSpaceDE w:val="0"/>
      <w:autoSpaceDN w:val="0"/>
      <w:adjustRightInd w:val="0"/>
      <w:ind w:left="634" w:hanging="360"/>
    </w:pPr>
    <w:rPr>
      <w:rFonts w:eastAsia="SimSun"/>
      <w:color w:val="000000"/>
      <w:sz w:val="21"/>
      <w:szCs w:val="24"/>
    </w:rPr>
  </w:style>
  <w:style w:type="paragraph" w:customStyle="1" w:styleId="SF1NLMID">
    <w:name w:val="SF1_NL_MID"/>
    <w:basedOn w:val="SF1NLFIRST"/>
    <w:qFormat/>
    <w:rsid w:val="0025529F"/>
    <w:pPr>
      <w:spacing w:after="120"/>
    </w:pPr>
  </w:style>
  <w:style w:type="paragraph" w:customStyle="1" w:styleId="SF1NLCON">
    <w:name w:val="SF1_NL_CON"/>
    <w:basedOn w:val="MN1NLCON"/>
    <w:qFormat/>
    <w:rsid w:val="0025529F"/>
    <w:pPr>
      <w:autoSpaceDE w:val="0"/>
      <w:autoSpaceDN w:val="0"/>
      <w:adjustRightInd w:val="0"/>
    </w:pPr>
  </w:style>
  <w:style w:type="paragraph" w:customStyle="1" w:styleId="SF1NLDPGMFIRST">
    <w:name w:val="SF1_NL_DPGM_FIRST"/>
    <w:basedOn w:val="MN1NLDPGMFIRST"/>
    <w:qFormat/>
    <w:rsid w:val="0025529F"/>
    <w:pPr>
      <w:autoSpaceDE w:val="0"/>
      <w:autoSpaceDN w:val="0"/>
      <w:adjustRightInd w:val="0"/>
    </w:pPr>
  </w:style>
  <w:style w:type="paragraph" w:customStyle="1" w:styleId="SF1NLDPGMMID">
    <w:name w:val="SF1_NL_DPGM_MID"/>
    <w:basedOn w:val="MN1NLDPGMMID"/>
    <w:qFormat/>
    <w:rsid w:val="0025529F"/>
    <w:pPr>
      <w:autoSpaceDE w:val="0"/>
      <w:autoSpaceDN w:val="0"/>
      <w:adjustRightInd w:val="0"/>
    </w:pPr>
  </w:style>
  <w:style w:type="paragraph" w:customStyle="1" w:styleId="SF1NLDPGMLAST">
    <w:name w:val="SF1_NL_DPGM_LAST"/>
    <w:basedOn w:val="MN1NLDPGMLAST"/>
    <w:qFormat/>
    <w:rsid w:val="0025529F"/>
    <w:pPr>
      <w:autoSpaceDE w:val="0"/>
      <w:autoSpaceDN w:val="0"/>
      <w:adjustRightInd w:val="0"/>
    </w:pPr>
  </w:style>
  <w:style w:type="paragraph" w:customStyle="1" w:styleId="SF1NLLAST">
    <w:name w:val="SF1_NL_LAST"/>
    <w:basedOn w:val="SF1NLMID"/>
    <w:qFormat/>
    <w:rsid w:val="0025529F"/>
  </w:style>
  <w:style w:type="paragraph" w:customStyle="1" w:styleId="SF1DPGMFIRST">
    <w:name w:val="SF1_DPGM_FIRST"/>
    <w:basedOn w:val="MN1DPGMFIRST"/>
    <w:qFormat/>
    <w:rsid w:val="0025529F"/>
    <w:pPr>
      <w:autoSpaceDE w:val="0"/>
      <w:autoSpaceDN w:val="0"/>
      <w:adjustRightInd w:val="0"/>
      <w:ind w:left="0" w:right="0"/>
    </w:pPr>
  </w:style>
  <w:style w:type="paragraph" w:customStyle="1" w:styleId="SF1DPGMMID">
    <w:name w:val="SF1_DPGM_MID"/>
    <w:basedOn w:val="MN1DPGMMID"/>
    <w:qFormat/>
    <w:rsid w:val="0025529F"/>
    <w:pPr>
      <w:autoSpaceDE w:val="0"/>
      <w:autoSpaceDN w:val="0"/>
      <w:adjustRightInd w:val="0"/>
      <w:ind w:left="0" w:right="0"/>
    </w:pPr>
  </w:style>
  <w:style w:type="paragraph" w:customStyle="1" w:styleId="SF1DPGMLAST">
    <w:name w:val="SF1_DPGM_LAST"/>
    <w:basedOn w:val="MN1DPGMLAST"/>
    <w:qFormat/>
    <w:rsid w:val="0025529F"/>
    <w:pPr>
      <w:autoSpaceDE w:val="0"/>
      <w:autoSpaceDN w:val="0"/>
      <w:adjustRightInd w:val="0"/>
      <w:ind w:left="0" w:right="0"/>
    </w:pPr>
  </w:style>
  <w:style w:type="paragraph" w:customStyle="1" w:styleId="SF1DPGMONLY">
    <w:name w:val="SF1_DPGM_ONLY"/>
    <w:basedOn w:val="MN1DPGMONLY"/>
    <w:qFormat/>
    <w:rsid w:val="0025529F"/>
    <w:pPr>
      <w:autoSpaceDE w:val="0"/>
      <w:autoSpaceDN w:val="0"/>
      <w:adjustRightInd w:val="0"/>
      <w:ind w:left="0" w:right="0"/>
    </w:pPr>
  </w:style>
  <w:style w:type="paragraph" w:customStyle="1" w:styleId="SF2BLCON">
    <w:name w:val="SF2_BL_CON"/>
    <w:basedOn w:val="SF2BLMID"/>
    <w:qFormat/>
    <w:rsid w:val="0025529F"/>
    <w:pPr>
      <w:numPr>
        <w:numId w:val="0"/>
      </w:numPr>
      <w:ind w:left="1080"/>
    </w:pPr>
  </w:style>
  <w:style w:type="paragraph" w:customStyle="1" w:styleId="SF21">
    <w:name w:val="SF2_1"/>
    <w:basedOn w:val="SF2"/>
    <w:qFormat/>
    <w:rsid w:val="0025529F"/>
    <w:pPr>
      <w:spacing w:after="60"/>
    </w:pPr>
  </w:style>
  <w:style w:type="paragraph" w:customStyle="1" w:styleId="H4">
    <w:name w:val="H4"/>
    <w:basedOn w:val="HEADFIRST"/>
    <w:qFormat/>
    <w:rsid w:val="0025529F"/>
    <w:pPr>
      <w:spacing w:before="120" w:after="120"/>
    </w:pPr>
    <w:rPr>
      <w:rFonts w:ascii="Arial Bold" w:hAnsi="Arial Bold"/>
      <w:b/>
      <w:sz w:val="20"/>
    </w:rPr>
  </w:style>
  <w:style w:type="paragraph" w:customStyle="1" w:styleId="TABLEDPGMFIRST">
    <w:name w:val="TABLE_DPGM_FIRST"/>
    <w:basedOn w:val="Normal"/>
    <w:qFormat/>
    <w:rsid w:val="0025529F"/>
    <w:pPr>
      <w:widowControl w:val="0"/>
      <w:suppressAutoHyphens/>
      <w:spacing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ABLEDPGMMID">
    <w:name w:val="TABLE_DPGM_MID"/>
    <w:basedOn w:val="TABLEDPGMFIRST"/>
    <w:qFormat/>
    <w:rsid w:val="0025529F"/>
  </w:style>
  <w:style w:type="paragraph" w:customStyle="1" w:styleId="TABLEDPGMLAST">
    <w:name w:val="TABLE_DPGM_LAST"/>
    <w:basedOn w:val="TABLEDPGMMID"/>
    <w:qFormat/>
    <w:rsid w:val="0025529F"/>
  </w:style>
  <w:style w:type="paragraph" w:customStyle="1" w:styleId="SF1H1">
    <w:name w:val="SF1_H1"/>
    <w:basedOn w:val="Normal"/>
    <w:qFormat/>
    <w:rsid w:val="0025529F"/>
    <w:pPr>
      <w:keepNext/>
      <w:widowControl w:val="0"/>
      <w:tabs>
        <w:tab w:val="left" w:pos="2332"/>
      </w:tabs>
      <w:suppressAutoHyphens/>
      <w:spacing w:before="120" w:line="310" w:lineRule="atLeast"/>
      <w:textAlignment w:val="center"/>
      <w:outlineLvl w:val="2"/>
    </w:pPr>
    <w:rPr>
      <w:rFonts w:cs="MetaPlusBold-Roman"/>
      <w:b/>
      <w:spacing w:val="-2"/>
      <w:position w:val="-1"/>
      <w:sz w:val="22"/>
      <w:szCs w:val="22"/>
    </w:rPr>
  </w:style>
  <w:style w:type="paragraph" w:customStyle="1" w:styleId="TBLDPGMFIRST">
    <w:name w:val="TBL_DPGM_FIRST"/>
    <w:basedOn w:val="Normal"/>
    <w:qFormat/>
    <w:rsid w:val="0025529F"/>
    <w:pPr>
      <w:widowControl w:val="0"/>
      <w:suppressAutoHyphens/>
      <w:spacing w:before="110"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BLDPGMLAST">
    <w:name w:val="TBL_DPGM_LAST"/>
    <w:basedOn w:val="Normal"/>
    <w:qFormat/>
    <w:rsid w:val="0025529F"/>
    <w:pPr>
      <w:widowControl w:val="0"/>
      <w:suppressAutoHyphens/>
      <w:spacing w:before="110"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BLDPGMMID">
    <w:name w:val="TBL_DPGM_MID"/>
    <w:basedOn w:val="TBLDPGMFIRST"/>
    <w:qFormat/>
    <w:rsid w:val="0025529F"/>
  </w:style>
  <w:style w:type="paragraph" w:styleId="TOC3">
    <w:name w:val="toc 3"/>
    <w:basedOn w:val="Normal"/>
    <w:next w:val="Normal"/>
    <w:autoRedefine/>
    <w:uiPriority w:val="39"/>
    <w:unhideWhenUsed/>
    <w:rsid w:val="00F42C70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F42C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C70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42C7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42C7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42C7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42C7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42C7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42C70"/>
    <w:pPr>
      <w:spacing w:after="100"/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AB48E4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E4"/>
    <w:rPr>
      <w:rFonts w:asciiTheme="majorHAnsi" w:eastAsiaTheme="majorEastAsia" w:hAnsiTheme="majorHAnsi" w:cstheme="majorBidi"/>
      <w:spacing w:val="-10"/>
      <w:w w:val="10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microsoft.com/office/2011/relationships/people" Target="people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ptg_MS_win_dev_ma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B2D9A-21F6-4F02-93C6-99C45385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ptg_MS_win_dev_main</Template>
  <TotalTime>1</TotalTime>
  <Pages>35</Pages>
  <Words>8679</Words>
  <Characters>49473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Types</vt:lpstr>
    </vt:vector>
  </TitlesOfParts>
  <Company>Hewlett-Packard</Company>
  <LinksUpToDate>false</LinksUpToDate>
  <CharactersWithSpaces>58036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Types</dc:title>
  <dc:subject/>
  <dc:creator>Renfrow, Mark</dc:creator>
  <cp:keywords/>
  <dc:description/>
  <cp:lastModifiedBy>Austen Frostad</cp:lastModifiedBy>
  <cp:revision>2</cp:revision>
  <cp:lastPrinted>2015-03-29T17:02:00Z</cp:lastPrinted>
  <dcterms:created xsi:type="dcterms:W3CDTF">2020-03-24T21:09:00Z</dcterms:created>
  <dcterms:modified xsi:type="dcterms:W3CDTF">2020-03-24T21:09:00Z</dcterms:modified>
</cp:coreProperties>
</file>